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AD" w:rsidRDefault="00256FAD" w:rsidP="00256FAD">
      <w:pPr>
        <w:rPr>
          <w:b/>
          <w:sz w:val="44"/>
        </w:rPr>
      </w:pPr>
      <w:r>
        <w:rPr>
          <w:b/>
          <w:sz w:val="44"/>
        </w:rPr>
        <w:t xml:space="preserve">Module - 1 (Computer Basics)    </w:t>
      </w:r>
    </w:p>
    <w:p w:rsidR="00256FAD" w:rsidRDefault="008E0B3B" w:rsidP="004C3A97">
      <w:pPr>
        <w:autoSpaceDE w:val="0"/>
        <w:autoSpaceDN w:val="0"/>
        <w:adjustRightInd w:val="0"/>
        <w:spacing w:after="140" w:line="288" w:lineRule="auto"/>
        <w:jc w:val="both"/>
        <w:rPr>
          <w:rFonts w:ascii="Liberation Serif" w:hAnsi="Liberation Serif" w:cs="Liberation Serif"/>
          <w:b/>
          <w:bCs/>
          <w:color w:val="000000"/>
          <w:sz w:val="37"/>
          <w:szCs w:val="23"/>
        </w:rPr>
      </w:pPr>
      <w:r>
        <w:rPr>
          <w:rFonts w:ascii="Liberation Serif" w:hAnsi="Liberation Serif" w:cs="Liberation Serif"/>
          <w:b/>
          <w:bCs/>
          <w:color w:val="000000"/>
          <w:sz w:val="37"/>
          <w:szCs w:val="23"/>
        </w:rPr>
        <w:t xml:space="preserve">4 </w:t>
      </w:r>
      <w:r w:rsidR="00256FAD" w:rsidRPr="00256FAD">
        <w:rPr>
          <w:rFonts w:ascii="Liberation Serif" w:hAnsi="Liberation Serif" w:cs="Liberation Serif"/>
          <w:b/>
          <w:bCs/>
          <w:color w:val="000000"/>
          <w:sz w:val="37"/>
          <w:szCs w:val="23"/>
        </w:rPr>
        <w:t xml:space="preserve">. </w:t>
      </w:r>
      <w:r w:rsidR="00AB4BBE">
        <w:rPr>
          <w:rFonts w:ascii="Liberation Serif" w:hAnsi="Liberation Serif" w:cs="Liberation Serif"/>
          <w:b/>
          <w:bCs/>
          <w:color w:val="000000"/>
          <w:sz w:val="37"/>
          <w:szCs w:val="23"/>
        </w:rPr>
        <w:t>OOPs and C++</w:t>
      </w:r>
    </w:p>
    <w:p w:rsidR="00916473" w:rsidRDefault="00916473" w:rsidP="004C3A97">
      <w:pPr>
        <w:autoSpaceDE w:val="0"/>
        <w:autoSpaceDN w:val="0"/>
        <w:adjustRightInd w:val="0"/>
        <w:spacing w:after="140" w:line="288" w:lineRule="auto"/>
        <w:jc w:val="both"/>
        <w:rPr>
          <w:rFonts w:ascii="Liberation Serif" w:hAnsi="Liberation Serif" w:cs="Liberation Serif"/>
          <w:b/>
          <w:bCs/>
          <w:color w:val="000000"/>
          <w:sz w:val="37"/>
          <w:szCs w:val="23"/>
        </w:rPr>
      </w:pPr>
    </w:p>
    <w:p w:rsidR="000874F1" w:rsidRPr="000874F1" w:rsidRDefault="000874F1" w:rsidP="000874F1">
      <w:pPr>
        <w:shd w:val="clear" w:color="auto" w:fill="FFFFFF"/>
        <w:spacing w:before="600" w:after="900" w:line="240" w:lineRule="auto"/>
        <w:jc w:val="center"/>
        <w:textAlignment w:val="baseline"/>
        <w:outlineLvl w:val="1"/>
        <w:rPr>
          <w:rFonts w:ascii="Arial" w:eastAsia="Times New Roman" w:hAnsi="Arial" w:cs="Arial"/>
          <w:b/>
          <w:bCs/>
          <w:color w:val="222222"/>
          <w:sz w:val="45"/>
          <w:szCs w:val="45"/>
          <w:lang w:eastAsia="en-IN"/>
        </w:rPr>
      </w:pPr>
      <w:r w:rsidRPr="000874F1">
        <w:rPr>
          <w:rFonts w:ascii="Arial" w:eastAsia="Times New Roman" w:hAnsi="Arial" w:cs="Arial"/>
          <w:b/>
          <w:bCs/>
          <w:color w:val="222222"/>
          <w:sz w:val="45"/>
          <w:szCs w:val="45"/>
          <w:lang w:eastAsia="en-IN"/>
        </w:rPr>
        <w:t>What is C++ (programming language)?</w:t>
      </w:r>
    </w:p>
    <w:p w:rsidR="000874F1" w:rsidRPr="000874F1" w:rsidRDefault="000874F1" w:rsidP="000874F1">
      <w:pPr>
        <w:shd w:val="clear" w:color="auto" w:fill="FAFAFA"/>
        <w:spacing w:after="360" w:line="240" w:lineRule="auto"/>
        <w:textAlignment w:val="baseline"/>
        <w:rPr>
          <w:rFonts w:ascii="Arial" w:eastAsia="Times New Roman" w:hAnsi="Arial" w:cs="Arial"/>
          <w:color w:val="222222"/>
          <w:sz w:val="25"/>
          <w:szCs w:val="25"/>
          <w:lang w:eastAsia="en-IN"/>
        </w:rPr>
      </w:pPr>
      <w:r w:rsidRPr="000874F1">
        <w:rPr>
          <w:rFonts w:ascii="Arial" w:eastAsia="Times New Roman" w:hAnsi="Arial" w:cs="Arial"/>
          <w:color w:val="222222"/>
          <w:sz w:val="25"/>
          <w:szCs w:val="25"/>
          <w:lang w:eastAsia="en-IN"/>
        </w:rPr>
        <w:t>“C++ is a statically-typed, free-form, (usually) compiled, multi-paradigm, intermediate-level general-purpose middle-level programming language.”</w:t>
      </w:r>
    </w:p>
    <w:p w:rsidR="000874F1" w:rsidRPr="000874F1" w:rsidRDefault="000874F1" w:rsidP="000874F1">
      <w:pPr>
        <w:shd w:val="clear" w:color="auto" w:fill="FAFAFA"/>
        <w:spacing w:after="0" w:line="240" w:lineRule="auto"/>
        <w:textAlignment w:val="baseline"/>
        <w:rPr>
          <w:rFonts w:ascii="Arial" w:eastAsia="Times New Roman" w:hAnsi="Arial" w:cs="Arial"/>
          <w:color w:val="222222"/>
          <w:sz w:val="25"/>
          <w:szCs w:val="25"/>
          <w:lang w:eastAsia="en-IN"/>
        </w:rPr>
      </w:pPr>
      <w:r w:rsidRPr="000874F1">
        <w:rPr>
          <w:rFonts w:ascii="Arial" w:eastAsia="Times New Roman" w:hAnsi="Arial" w:cs="Arial"/>
          <w:color w:val="222222"/>
          <w:sz w:val="25"/>
          <w:szCs w:val="25"/>
          <w:lang w:eastAsia="en-IN"/>
        </w:rPr>
        <w:t>In simple terms, C++ is a sophisticated, efficient and a general-purpose programming language based on C. It was developed by </w:t>
      </w:r>
      <w:hyperlink r:id="rId7" w:tooltip="Bjarne Stroustrup" w:history="1">
        <w:r w:rsidRPr="000874F1">
          <w:rPr>
            <w:rFonts w:ascii="Arial" w:eastAsia="Times New Roman" w:hAnsi="Arial" w:cs="Arial"/>
            <w:color w:val="2B6DAD"/>
            <w:sz w:val="25"/>
            <w:lang w:eastAsia="en-IN"/>
          </w:rPr>
          <w:t>Bjarne Stroustrup</w:t>
        </w:r>
      </w:hyperlink>
      <w:r w:rsidRPr="000874F1">
        <w:rPr>
          <w:rFonts w:ascii="Arial" w:eastAsia="Times New Roman" w:hAnsi="Arial" w:cs="Arial"/>
          <w:color w:val="222222"/>
          <w:sz w:val="25"/>
          <w:szCs w:val="25"/>
          <w:lang w:eastAsia="en-IN"/>
        </w:rPr>
        <w:t> in 1979.</w:t>
      </w:r>
    </w:p>
    <w:p w:rsidR="000874F1" w:rsidRPr="000874F1" w:rsidRDefault="000874F1" w:rsidP="000874F1">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0874F1">
        <w:rPr>
          <w:rFonts w:ascii="Arial" w:eastAsia="Times New Roman" w:hAnsi="Arial" w:cs="Arial"/>
          <w:color w:val="222222"/>
          <w:sz w:val="25"/>
          <w:szCs w:val="25"/>
          <w:lang w:eastAsia="en-IN"/>
        </w:rPr>
        <w:t>Many of today’s operating systems, system drivers, browsers and games use C++ as their core language. This makes C++ one of the most popular languages today.</w:t>
      </w:r>
    </w:p>
    <w:p w:rsidR="000874F1" w:rsidRDefault="000874F1" w:rsidP="000874F1">
      <w:pPr>
        <w:shd w:val="clear" w:color="auto" w:fill="FAFAFA"/>
        <w:spacing w:line="240" w:lineRule="auto"/>
        <w:textAlignment w:val="baseline"/>
        <w:rPr>
          <w:rFonts w:ascii="Arial" w:eastAsia="Times New Roman" w:hAnsi="Arial" w:cs="Arial"/>
          <w:color w:val="222222"/>
          <w:sz w:val="25"/>
          <w:szCs w:val="25"/>
          <w:lang w:eastAsia="en-IN"/>
        </w:rPr>
      </w:pPr>
      <w:r w:rsidRPr="000874F1">
        <w:rPr>
          <w:rFonts w:ascii="Arial" w:eastAsia="Times New Roman" w:hAnsi="Arial" w:cs="Arial"/>
          <w:color w:val="222222"/>
          <w:sz w:val="25"/>
          <w:szCs w:val="25"/>
          <w:lang w:eastAsia="en-IN"/>
        </w:rPr>
        <w:t>Since it is an enhanced/extended version of </w:t>
      </w:r>
      <w:hyperlink r:id="rId8" w:tooltip="c-programming" w:history="1">
        <w:r w:rsidRPr="000874F1">
          <w:rPr>
            <w:rFonts w:ascii="Arial" w:eastAsia="Times New Roman" w:hAnsi="Arial" w:cs="Arial"/>
            <w:color w:val="2B6DAD"/>
            <w:sz w:val="25"/>
            <w:lang w:eastAsia="en-IN"/>
          </w:rPr>
          <w:t>C programming</w:t>
        </w:r>
      </w:hyperlink>
      <w:r w:rsidRPr="000874F1">
        <w:rPr>
          <w:rFonts w:ascii="Arial" w:eastAsia="Times New Roman" w:hAnsi="Arial" w:cs="Arial"/>
          <w:color w:val="222222"/>
          <w:sz w:val="25"/>
          <w:szCs w:val="25"/>
          <w:lang w:eastAsia="en-IN"/>
        </w:rPr>
        <w:t> language, C and C++ are often denoted together as C/C++.</w:t>
      </w:r>
    </w:p>
    <w:p w:rsidR="00660414" w:rsidRDefault="00660414" w:rsidP="000874F1">
      <w:pPr>
        <w:shd w:val="clear" w:color="auto" w:fill="FAFAFA"/>
        <w:spacing w:line="240" w:lineRule="auto"/>
        <w:textAlignment w:val="baseline"/>
        <w:rPr>
          <w:rFonts w:ascii="Arial" w:eastAsia="Times New Roman" w:hAnsi="Arial" w:cs="Arial"/>
          <w:color w:val="222222"/>
          <w:sz w:val="25"/>
          <w:szCs w:val="25"/>
          <w:lang w:eastAsia="en-IN"/>
        </w:rPr>
      </w:pPr>
    </w:p>
    <w:p w:rsidR="00660414" w:rsidRPr="00660414" w:rsidRDefault="00660414" w:rsidP="00660414">
      <w:pPr>
        <w:pBdr>
          <w:bottom w:val="single" w:sz="18" w:space="8" w:color="CCCCCC"/>
        </w:pBdr>
        <w:shd w:val="clear" w:color="auto" w:fill="FAFAFA"/>
        <w:spacing w:before="192" w:after="84" w:line="240" w:lineRule="auto"/>
        <w:textAlignment w:val="baseline"/>
        <w:outlineLvl w:val="2"/>
        <w:rPr>
          <w:rFonts w:ascii="Arial" w:eastAsia="Times New Roman" w:hAnsi="Arial" w:cs="Arial"/>
          <w:b/>
          <w:bCs/>
          <w:color w:val="222222"/>
          <w:sz w:val="29"/>
          <w:szCs w:val="29"/>
          <w:lang w:eastAsia="en-IN"/>
        </w:rPr>
      </w:pPr>
      <w:r w:rsidRPr="00660414">
        <w:rPr>
          <w:rFonts w:ascii="Arial" w:eastAsia="Times New Roman" w:hAnsi="Arial" w:cs="Arial"/>
          <w:b/>
          <w:bCs/>
          <w:color w:val="222222"/>
          <w:sz w:val="29"/>
          <w:szCs w:val="29"/>
          <w:lang w:eastAsia="en-IN"/>
        </w:rPr>
        <w:t>History of C++</w:t>
      </w:r>
    </w:p>
    <w:p w:rsidR="00660414" w:rsidRPr="00660414" w:rsidRDefault="00660414" w:rsidP="00660414">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660414">
        <w:rPr>
          <w:rFonts w:ascii="Arial" w:eastAsia="Times New Roman" w:hAnsi="Arial" w:cs="Arial"/>
          <w:color w:val="222222"/>
          <w:sz w:val="25"/>
          <w:szCs w:val="25"/>
          <w:lang w:eastAsia="en-IN"/>
        </w:rPr>
        <w:t>While Bjarne Stroustrup was working in AT&amp;T Bell Labs in 1979, he faced difficulties in analyzing UNIX kernel for distributed systems. The current languages were either too slow or too low level. So, he set forward to create a new language.</w:t>
      </w:r>
    </w:p>
    <w:p w:rsidR="00660414" w:rsidRPr="00660414" w:rsidRDefault="00660414" w:rsidP="00660414">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660414">
        <w:rPr>
          <w:rFonts w:ascii="Arial" w:eastAsia="Times New Roman" w:hAnsi="Arial" w:cs="Arial"/>
          <w:color w:val="222222"/>
          <w:sz w:val="25"/>
          <w:szCs w:val="25"/>
          <w:lang w:eastAsia="en-IN"/>
        </w:rPr>
        <w:t>For building this language, he chose C. Why C? Because it is a general purpose language and is very efficient as well as fast in its operations.</w:t>
      </w:r>
    </w:p>
    <w:p w:rsidR="00660414" w:rsidRPr="00660414" w:rsidRDefault="00660414" w:rsidP="00660414">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660414">
        <w:rPr>
          <w:rFonts w:ascii="Arial" w:eastAsia="Times New Roman" w:hAnsi="Arial" w:cs="Arial"/>
          <w:color w:val="222222"/>
          <w:sz w:val="25"/>
          <w:szCs w:val="25"/>
          <w:lang w:eastAsia="en-IN"/>
        </w:rPr>
        <w:t>He used his knowledge of object-oriented model from SIMULA and began working on class extensions to C. His aim was to create a language with far higher level of abstraction while retaining the efficiency of C.</w:t>
      </w:r>
    </w:p>
    <w:p w:rsidR="00660414" w:rsidRPr="00660414" w:rsidRDefault="00660414" w:rsidP="00660414">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660414">
        <w:rPr>
          <w:rFonts w:ascii="Arial" w:eastAsia="Times New Roman" w:hAnsi="Arial" w:cs="Arial"/>
          <w:color w:val="222222"/>
          <w:sz w:val="25"/>
          <w:szCs w:val="25"/>
          <w:lang w:eastAsia="en-IN"/>
        </w:rPr>
        <w:t>This new programming language was named C withClasses, but was later renamed to C++ (++ refers to the increment operator in C).</w:t>
      </w:r>
    </w:p>
    <w:p w:rsidR="00660414" w:rsidRPr="00660414" w:rsidRDefault="00660414" w:rsidP="00660414">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660414">
        <w:rPr>
          <w:rFonts w:ascii="Arial" w:eastAsia="Times New Roman" w:hAnsi="Arial" w:cs="Arial"/>
          <w:color w:val="222222"/>
          <w:sz w:val="25"/>
          <w:szCs w:val="25"/>
          <w:lang w:eastAsia="en-IN"/>
        </w:rPr>
        <w:lastRenderedPageBreak/>
        <w:t>Being a general-purpose language, C++ is undoubtedly feature-rich. Going through all the features will take you some time but, as a beginner, below are the most important features you should know.</w:t>
      </w:r>
    </w:p>
    <w:p w:rsidR="00660414" w:rsidRPr="00660414" w:rsidRDefault="00660414" w:rsidP="00660414">
      <w:pPr>
        <w:numPr>
          <w:ilvl w:val="0"/>
          <w:numId w:val="5"/>
        </w:numPr>
        <w:shd w:val="clear" w:color="auto" w:fill="FAFAFA"/>
        <w:spacing w:after="0" w:line="240" w:lineRule="auto"/>
        <w:ind w:left="300"/>
        <w:textAlignment w:val="baseline"/>
        <w:rPr>
          <w:rFonts w:ascii="Arial" w:eastAsia="Times New Roman" w:hAnsi="Arial" w:cs="Arial"/>
          <w:color w:val="222222"/>
          <w:sz w:val="25"/>
          <w:szCs w:val="25"/>
          <w:lang w:eastAsia="en-IN"/>
        </w:rPr>
      </w:pPr>
      <w:r w:rsidRPr="00660414">
        <w:rPr>
          <w:rFonts w:ascii="Arial" w:eastAsia="Times New Roman" w:hAnsi="Arial" w:cs="Arial"/>
          <w:b/>
          <w:bCs/>
          <w:color w:val="555555"/>
          <w:sz w:val="25"/>
          <w:lang w:eastAsia="en-IN"/>
        </w:rPr>
        <w:t>C++ is fast</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Since, C++ is an extended version of C, the C part of it is very low level.</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This offers a huge boost in speed that high level languages like Python, Java don’t give you.</w:t>
      </w:r>
      <w:r w:rsidRPr="00660414">
        <w:rPr>
          <w:rFonts w:ascii="Arial" w:eastAsia="Times New Roman" w:hAnsi="Arial" w:cs="Arial"/>
          <w:color w:val="222222"/>
          <w:sz w:val="25"/>
          <w:szCs w:val="25"/>
          <w:lang w:eastAsia="en-IN"/>
        </w:rPr>
        <w:br/>
        <w:t> </w:t>
      </w:r>
    </w:p>
    <w:p w:rsidR="00660414" w:rsidRPr="00660414" w:rsidRDefault="00660414" w:rsidP="00660414">
      <w:pPr>
        <w:numPr>
          <w:ilvl w:val="0"/>
          <w:numId w:val="5"/>
        </w:numPr>
        <w:shd w:val="clear" w:color="auto" w:fill="FAFAFA"/>
        <w:spacing w:after="0" w:line="240" w:lineRule="auto"/>
        <w:ind w:left="300"/>
        <w:textAlignment w:val="baseline"/>
        <w:rPr>
          <w:rFonts w:ascii="Arial" w:eastAsia="Times New Roman" w:hAnsi="Arial" w:cs="Arial"/>
          <w:color w:val="222222"/>
          <w:sz w:val="25"/>
          <w:szCs w:val="25"/>
          <w:lang w:eastAsia="en-IN"/>
        </w:rPr>
      </w:pPr>
      <w:r w:rsidRPr="00660414">
        <w:rPr>
          <w:rFonts w:ascii="Arial" w:eastAsia="Times New Roman" w:hAnsi="Arial" w:cs="Arial"/>
          <w:b/>
          <w:bCs/>
          <w:color w:val="555555"/>
          <w:sz w:val="25"/>
          <w:lang w:eastAsia="en-IN"/>
        </w:rPr>
        <w:t>C++  is statically typed</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C++ is a statically typed programming language.</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In simple terms, C++ doesn’t allow the compiler to make assumptions about the type of data e.g. 10 is different from “10” and you have to let C++ know which one you are talking about.</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This helps the compiler catch errors and bugs before execution of the program.</w:t>
      </w:r>
      <w:r w:rsidRPr="00660414">
        <w:rPr>
          <w:rFonts w:ascii="Arial" w:eastAsia="Times New Roman" w:hAnsi="Arial" w:cs="Arial"/>
          <w:color w:val="222222"/>
          <w:sz w:val="25"/>
          <w:szCs w:val="25"/>
          <w:lang w:eastAsia="en-IN"/>
        </w:rPr>
        <w:br/>
        <w:t> </w:t>
      </w:r>
    </w:p>
    <w:p w:rsidR="00660414" w:rsidRPr="00660414" w:rsidRDefault="00660414" w:rsidP="00660414">
      <w:pPr>
        <w:numPr>
          <w:ilvl w:val="0"/>
          <w:numId w:val="5"/>
        </w:numPr>
        <w:shd w:val="clear" w:color="auto" w:fill="FAFAFA"/>
        <w:spacing w:after="0" w:line="240" w:lineRule="auto"/>
        <w:ind w:left="300"/>
        <w:textAlignment w:val="baseline"/>
        <w:rPr>
          <w:rFonts w:ascii="Arial" w:eastAsia="Times New Roman" w:hAnsi="Arial" w:cs="Arial"/>
          <w:color w:val="222222"/>
          <w:sz w:val="25"/>
          <w:szCs w:val="25"/>
          <w:lang w:eastAsia="en-IN"/>
        </w:rPr>
      </w:pPr>
      <w:r w:rsidRPr="00660414">
        <w:rPr>
          <w:rFonts w:ascii="Arial" w:eastAsia="Times New Roman" w:hAnsi="Arial" w:cs="Arial"/>
          <w:b/>
          <w:bCs/>
          <w:color w:val="555555"/>
          <w:sz w:val="25"/>
          <w:lang w:eastAsia="en-IN"/>
        </w:rPr>
        <w:t>C++ is a multi-paradigm programming language</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C++ supports at least 7 different styles of programming and gives developers the freedom to choose one at their will.</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Unlike Java and Python, you don’t need to use objects to solve every task (if it’s not necessary).</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You can choose the programming style that fits your use case.</w:t>
      </w:r>
      <w:r w:rsidRPr="00660414">
        <w:rPr>
          <w:rFonts w:ascii="Arial" w:eastAsia="Times New Roman" w:hAnsi="Arial" w:cs="Arial"/>
          <w:color w:val="222222"/>
          <w:sz w:val="25"/>
          <w:szCs w:val="25"/>
          <w:lang w:eastAsia="en-IN"/>
        </w:rPr>
        <w:br/>
        <w:t> </w:t>
      </w:r>
    </w:p>
    <w:p w:rsidR="00660414" w:rsidRPr="00660414" w:rsidRDefault="00660414" w:rsidP="00660414">
      <w:pPr>
        <w:numPr>
          <w:ilvl w:val="0"/>
          <w:numId w:val="5"/>
        </w:numPr>
        <w:shd w:val="clear" w:color="auto" w:fill="FAFAFA"/>
        <w:spacing w:after="0" w:line="240" w:lineRule="auto"/>
        <w:ind w:left="300"/>
        <w:textAlignment w:val="baseline"/>
        <w:rPr>
          <w:rFonts w:ascii="Arial" w:eastAsia="Times New Roman" w:hAnsi="Arial" w:cs="Arial"/>
          <w:color w:val="222222"/>
          <w:sz w:val="25"/>
          <w:szCs w:val="25"/>
          <w:lang w:eastAsia="en-IN"/>
        </w:rPr>
      </w:pPr>
      <w:r w:rsidRPr="00660414">
        <w:rPr>
          <w:rFonts w:ascii="Arial" w:eastAsia="Times New Roman" w:hAnsi="Arial" w:cs="Arial"/>
          <w:b/>
          <w:bCs/>
          <w:color w:val="555555"/>
          <w:sz w:val="25"/>
          <w:lang w:eastAsia="en-IN"/>
        </w:rPr>
        <w:t>Object oriented programming with C++</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Object oriented programming helps you solve a complex problem intuitively.</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With its use in C++, you are able to divide these complex problems into smaller sets by creating objects.</w:t>
      </w:r>
      <w:r w:rsidRPr="00660414">
        <w:rPr>
          <w:rFonts w:ascii="Arial" w:eastAsia="Times New Roman" w:hAnsi="Arial" w:cs="Arial"/>
          <w:color w:val="222222"/>
          <w:sz w:val="25"/>
          <w:szCs w:val="25"/>
          <w:lang w:eastAsia="en-IN"/>
        </w:rPr>
        <w:br/>
        <w:t> </w:t>
      </w:r>
    </w:p>
    <w:p w:rsidR="00660414" w:rsidRPr="00660414" w:rsidRDefault="00660414" w:rsidP="00660414">
      <w:pPr>
        <w:numPr>
          <w:ilvl w:val="0"/>
          <w:numId w:val="5"/>
        </w:numPr>
        <w:shd w:val="clear" w:color="auto" w:fill="FAFAFA"/>
        <w:spacing w:after="0" w:line="240" w:lineRule="auto"/>
        <w:ind w:left="300"/>
        <w:textAlignment w:val="baseline"/>
        <w:rPr>
          <w:rFonts w:ascii="Arial" w:eastAsia="Times New Roman" w:hAnsi="Arial" w:cs="Arial"/>
          <w:color w:val="222222"/>
          <w:sz w:val="25"/>
          <w:szCs w:val="25"/>
          <w:lang w:eastAsia="en-IN"/>
        </w:rPr>
      </w:pPr>
      <w:r w:rsidRPr="00660414">
        <w:rPr>
          <w:rFonts w:ascii="Arial" w:eastAsia="Times New Roman" w:hAnsi="Arial" w:cs="Arial"/>
          <w:b/>
          <w:bCs/>
          <w:color w:val="555555"/>
          <w:sz w:val="25"/>
          <w:lang w:eastAsia="en-IN"/>
        </w:rPr>
        <w:t>Power of standard library (Standard template library - STL)</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The power of C++ extends with the use of standard libraries contained in it.</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t>These libraries contain efficient algorithms that you use extensively while coding.</w:t>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br/>
      </w:r>
      <w:r w:rsidRPr="00660414">
        <w:rPr>
          <w:rFonts w:ascii="Arial" w:eastAsia="Times New Roman" w:hAnsi="Arial" w:cs="Arial"/>
          <w:color w:val="222222"/>
          <w:sz w:val="25"/>
          <w:szCs w:val="25"/>
          <w:lang w:eastAsia="en-IN"/>
        </w:rPr>
        <w:lastRenderedPageBreak/>
        <w:t>This saves ample amount of programming effort, which otherwise would have been wasted </w:t>
      </w:r>
      <w:r w:rsidRPr="00660414">
        <w:rPr>
          <w:rFonts w:ascii="Arial" w:eastAsia="Times New Roman" w:hAnsi="Arial" w:cs="Arial"/>
          <w:b/>
          <w:bCs/>
          <w:color w:val="555555"/>
          <w:sz w:val="25"/>
          <w:szCs w:val="25"/>
          <w:lang w:eastAsia="en-IN"/>
        </w:rPr>
        <w:t>reinventing the wheel</w:t>
      </w:r>
      <w:r w:rsidRPr="00660414">
        <w:rPr>
          <w:rFonts w:ascii="Arial" w:eastAsia="Times New Roman" w:hAnsi="Arial" w:cs="Arial"/>
          <w:color w:val="222222"/>
          <w:sz w:val="25"/>
          <w:szCs w:val="25"/>
          <w:lang w:eastAsia="en-IN"/>
        </w:rPr>
        <w:t>.</w:t>
      </w:r>
    </w:p>
    <w:p w:rsidR="00660414" w:rsidRDefault="00660414" w:rsidP="000874F1">
      <w:pPr>
        <w:shd w:val="clear" w:color="auto" w:fill="FAFAFA"/>
        <w:spacing w:line="240" w:lineRule="auto"/>
        <w:textAlignment w:val="baseline"/>
        <w:rPr>
          <w:rFonts w:ascii="Arial" w:eastAsia="Times New Roman" w:hAnsi="Arial" w:cs="Arial"/>
          <w:color w:val="222222"/>
          <w:sz w:val="25"/>
          <w:szCs w:val="25"/>
          <w:lang w:eastAsia="en-IN"/>
        </w:rPr>
      </w:pPr>
    </w:p>
    <w:p w:rsidR="00660414" w:rsidRPr="000874F1" w:rsidRDefault="00660414" w:rsidP="000874F1">
      <w:pPr>
        <w:shd w:val="clear" w:color="auto" w:fill="FAFAFA"/>
        <w:spacing w:line="240" w:lineRule="auto"/>
        <w:textAlignment w:val="baseline"/>
        <w:rPr>
          <w:rFonts w:ascii="Arial" w:eastAsia="Times New Roman" w:hAnsi="Arial" w:cs="Arial"/>
          <w:color w:val="222222"/>
          <w:sz w:val="25"/>
          <w:szCs w:val="25"/>
          <w:lang w:eastAsia="en-IN"/>
        </w:rPr>
      </w:pPr>
    </w:p>
    <w:p w:rsidR="000874F1" w:rsidRDefault="000874F1" w:rsidP="004C3A97">
      <w:pPr>
        <w:autoSpaceDE w:val="0"/>
        <w:autoSpaceDN w:val="0"/>
        <w:adjustRightInd w:val="0"/>
        <w:spacing w:after="140" w:line="288" w:lineRule="auto"/>
        <w:jc w:val="both"/>
        <w:rPr>
          <w:rFonts w:ascii="Liberation Serif" w:hAnsi="Liberation Serif" w:cs="Liberation Serif"/>
          <w:b/>
          <w:bCs/>
          <w:color w:val="000000"/>
          <w:sz w:val="37"/>
          <w:szCs w:val="23"/>
        </w:rPr>
      </w:pPr>
    </w:p>
    <w:p w:rsidR="00B87D22" w:rsidRPr="00B87D22" w:rsidRDefault="00B87D22" w:rsidP="00B87D22">
      <w:pPr>
        <w:shd w:val="clear" w:color="auto" w:fill="FFFFFF"/>
        <w:spacing w:before="600" w:after="900" w:line="240" w:lineRule="auto"/>
        <w:jc w:val="center"/>
        <w:textAlignment w:val="baseline"/>
        <w:outlineLvl w:val="1"/>
        <w:rPr>
          <w:rFonts w:ascii="Arial" w:eastAsia="Times New Roman" w:hAnsi="Arial" w:cs="Arial"/>
          <w:b/>
          <w:bCs/>
          <w:color w:val="222222"/>
          <w:sz w:val="45"/>
          <w:szCs w:val="45"/>
          <w:lang w:eastAsia="en-IN"/>
        </w:rPr>
      </w:pPr>
      <w:r w:rsidRPr="00B87D22">
        <w:rPr>
          <w:rFonts w:ascii="Arial" w:eastAsia="Times New Roman" w:hAnsi="Arial" w:cs="Arial"/>
          <w:b/>
          <w:bCs/>
          <w:color w:val="222222"/>
          <w:sz w:val="45"/>
          <w:szCs w:val="45"/>
          <w:lang w:eastAsia="en-IN"/>
        </w:rPr>
        <w:t>Your first C++ program</w:t>
      </w:r>
    </w:p>
    <w:p w:rsidR="00B87D22" w:rsidRPr="00B87D22" w:rsidRDefault="00B87D22" w:rsidP="00B87D22">
      <w:pPr>
        <w:shd w:val="clear" w:color="auto" w:fill="FFFFFF"/>
        <w:spacing w:before="75" w:after="75" w:line="240" w:lineRule="auto"/>
        <w:textAlignment w:val="baseline"/>
        <w:rPr>
          <w:rFonts w:ascii="Arial" w:eastAsia="Times New Roman" w:hAnsi="Arial" w:cs="Arial"/>
          <w:color w:val="222222"/>
          <w:sz w:val="25"/>
          <w:szCs w:val="25"/>
          <w:lang w:eastAsia="en-IN"/>
        </w:rPr>
      </w:pPr>
      <w:r>
        <w:rPr>
          <w:rFonts w:ascii="Arial" w:eastAsia="Times New Roman" w:hAnsi="Arial" w:cs="Arial"/>
          <w:noProof/>
          <w:color w:val="222222"/>
          <w:sz w:val="25"/>
          <w:szCs w:val="25"/>
          <w:lang w:eastAsia="en-IN"/>
        </w:rPr>
        <w:drawing>
          <wp:inline distT="0" distB="0" distL="0" distR="0">
            <wp:extent cx="866775" cy="866775"/>
            <wp:effectExtent l="19050" t="0" r="9525" b="0"/>
            <wp:docPr id="60" name="Picture 3" descr="https://www.programiz.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ogramiz.com/"/>
                    <pic:cNvPicPr>
                      <a:picLocks noChangeAspect="1" noChangeArrowheads="1"/>
                    </pic:cNvPicPr>
                  </pic:nvPicPr>
                  <pic:blipFill>
                    <a:blip r:embed="rId9"/>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B87D22" w:rsidRPr="00B87D22" w:rsidRDefault="00B87D22" w:rsidP="00B87D22">
      <w:pPr>
        <w:shd w:val="clear" w:color="auto" w:fill="FAFAFA"/>
        <w:spacing w:after="36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Now you have installed the compiler based on your OS, it’s time to write your first C++ program.</w:t>
      </w:r>
    </w:p>
    <w:p w:rsidR="00B87D22" w:rsidRPr="00B87D22" w:rsidRDefault="00B87D22" w:rsidP="00B87D22">
      <w:pPr>
        <w:pBdr>
          <w:bottom w:val="single" w:sz="18" w:space="8" w:color="CCCCCC"/>
        </w:pBdr>
        <w:shd w:val="clear" w:color="auto" w:fill="FAFAFA"/>
        <w:spacing w:before="192" w:after="84" w:line="240" w:lineRule="auto"/>
        <w:textAlignment w:val="baseline"/>
        <w:outlineLvl w:val="2"/>
        <w:rPr>
          <w:rFonts w:ascii="Arial" w:eastAsia="Times New Roman" w:hAnsi="Arial" w:cs="Arial"/>
          <w:b/>
          <w:bCs/>
          <w:color w:val="222222"/>
          <w:sz w:val="36"/>
          <w:szCs w:val="36"/>
          <w:lang w:eastAsia="en-IN"/>
        </w:rPr>
      </w:pPr>
      <w:r w:rsidRPr="00B87D22">
        <w:rPr>
          <w:rFonts w:ascii="Arial" w:eastAsia="Times New Roman" w:hAnsi="Arial" w:cs="Arial"/>
          <w:b/>
          <w:bCs/>
          <w:color w:val="222222"/>
          <w:sz w:val="36"/>
          <w:szCs w:val="36"/>
          <w:lang w:eastAsia="en-IN"/>
        </w:rPr>
        <w:t>“Hello World!”</w:t>
      </w:r>
    </w:p>
    <w:p w:rsidR="00B87D22" w:rsidRPr="00B87D22" w:rsidRDefault="00B87D22" w:rsidP="00B87D22">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Your first C++ program will be a “Hello World!” program.</w:t>
      </w:r>
    </w:p>
    <w:p w:rsidR="00B87D22" w:rsidRPr="00B87D22" w:rsidRDefault="00B87D22" w:rsidP="00B87D22">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You might have noticed “Hello World!” being the first program while starting out with any programming language. This is because:</w:t>
      </w:r>
    </w:p>
    <w:p w:rsidR="00B87D22" w:rsidRPr="00B87D22" w:rsidRDefault="00B87D22" w:rsidP="00B87D22">
      <w:pPr>
        <w:numPr>
          <w:ilvl w:val="0"/>
          <w:numId w:val="6"/>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It is a standard check to see whether everything is working fine or not.</w:t>
      </w:r>
    </w:p>
    <w:p w:rsidR="00B87D22" w:rsidRPr="00B87D22" w:rsidRDefault="00B87D22" w:rsidP="00B87D22">
      <w:pPr>
        <w:numPr>
          <w:ilvl w:val="0"/>
          <w:numId w:val="6"/>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There will be very less code to start with.</w:t>
      </w:r>
    </w:p>
    <w:p w:rsidR="00B87D22" w:rsidRPr="00B87D22" w:rsidRDefault="00B87D22" w:rsidP="00B87D22">
      <w:pPr>
        <w:numPr>
          <w:ilvl w:val="0"/>
          <w:numId w:val="6"/>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The less code makes it intuitive for the beginners to get acquainted with the language.</w:t>
      </w:r>
    </w:p>
    <w:p w:rsidR="00B87D22" w:rsidRPr="00B87D22" w:rsidRDefault="00B87D22" w:rsidP="00B87D22">
      <w:pPr>
        <w:numPr>
          <w:ilvl w:val="0"/>
          <w:numId w:val="6"/>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The code is enough to learn the basic syntax and semantics of the language.</w:t>
      </w:r>
    </w:p>
    <w:p w:rsidR="00B87D22" w:rsidRPr="00B87D22" w:rsidRDefault="00B87D22" w:rsidP="00B87D22">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So, let’s get coding.</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808080"/>
          <w:sz w:val="21"/>
          <w:lang w:eastAsia="en-IN"/>
        </w:rPr>
        <w:t>#include</w:t>
      </w:r>
      <w:r w:rsidRPr="00B87D22">
        <w:rPr>
          <w:rFonts w:ascii="Consolas" w:eastAsia="Times New Roman" w:hAnsi="Consolas" w:cs="Consolas"/>
          <w:color w:val="000000"/>
          <w:sz w:val="21"/>
          <w:lang w:eastAsia="en-IN"/>
        </w:rPr>
        <w:t xml:space="preserve"> </w:t>
      </w:r>
      <w:r w:rsidRPr="00B87D22">
        <w:rPr>
          <w:rFonts w:ascii="Consolas" w:eastAsia="Times New Roman" w:hAnsi="Consolas" w:cs="Consolas"/>
          <w:color w:val="800000"/>
          <w:sz w:val="21"/>
          <w:lang w:eastAsia="en-IN"/>
        </w:rPr>
        <w:t>&lt;iostream&gt;</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8B"/>
          <w:sz w:val="21"/>
          <w:lang w:eastAsia="en-IN"/>
        </w:rPr>
        <w:t>using</w:t>
      </w:r>
      <w:r w:rsidRPr="00B87D22">
        <w:rPr>
          <w:rFonts w:ascii="Consolas" w:eastAsia="Times New Roman" w:hAnsi="Consolas" w:cs="Consolas"/>
          <w:color w:val="000000"/>
          <w:sz w:val="21"/>
          <w:lang w:eastAsia="en-IN"/>
        </w:rPr>
        <w:t xml:space="preserve"> </w:t>
      </w:r>
      <w:r w:rsidRPr="00B87D22">
        <w:rPr>
          <w:rFonts w:ascii="Consolas" w:eastAsia="Times New Roman" w:hAnsi="Consolas" w:cs="Consolas"/>
          <w:color w:val="00008B"/>
          <w:sz w:val="21"/>
          <w:lang w:eastAsia="en-IN"/>
        </w:rPr>
        <w:t>namespace</w:t>
      </w:r>
      <w:r w:rsidRPr="00B87D22">
        <w:rPr>
          <w:rFonts w:ascii="Consolas" w:eastAsia="Times New Roman" w:hAnsi="Consolas" w:cs="Consolas"/>
          <w:color w:val="000000"/>
          <w:sz w:val="21"/>
          <w:lang w:eastAsia="en-IN"/>
        </w:rPr>
        <w:t xml:space="preserve"> std;</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8B"/>
          <w:sz w:val="21"/>
          <w:lang w:eastAsia="en-IN"/>
        </w:rPr>
        <w:t>int</w:t>
      </w:r>
      <w:r w:rsidRPr="00B87D22">
        <w:rPr>
          <w:rFonts w:ascii="Consolas" w:eastAsia="Times New Roman" w:hAnsi="Consolas" w:cs="Consolas"/>
          <w:color w:val="000000"/>
          <w:sz w:val="21"/>
          <w:lang w:eastAsia="en-IN"/>
        </w:rPr>
        <w:t xml:space="preserve"> main()</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00"/>
          <w:sz w:val="21"/>
          <w:lang w:eastAsia="en-IN"/>
        </w:rPr>
        <w:t>{</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00"/>
          <w:sz w:val="21"/>
          <w:lang w:eastAsia="en-IN"/>
        </w:rPr>
        <w:t xml:space="preserve">    cout&lt;&lt;</w:t>
      </w:r>
      <w:r w:rsidRPr="00B87D22">
        <w:rPr>
          <w:rFonts w:ascii="Consolas" w:eastAsia="Times New Roman" w:hAnsi="Consolas" w:cs="Consolas"/>
          <w:color w:val="800000"/>
          <w:sz w:val="21"/>
          <w:lang w:eastAsia="en-IN"/>
        </w:rPr>
        <w:t>"Hello World!"</w:t>
      </w:r>
      <w:r w:rsidRPr="00B87D22">
        <w:rPr>
          <w:rFonts w:ascii="Consolas" w:eastAsia="Times New Roman" w:hAnsi="Consolas" w:cs="Consolas"/>
          <w:color w:val="000000"/>
          <w:sz w:val="21"/>
          <w:lang w:eastAsia="en-IN"/>
        </w:rPr>
        <w:t>;</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00"/>
          <w:sz w:val="21"/>
          <w:lang w:eastAsia="en-IN"/>
        </w:rPr>
        <w:t xml:space="preserve">    </w:t>
      </w:r>
      <w:r w:rsidRPr="00B87D22">
        <w:rPr>
          <w:rFonts w:ascii="Consolas" w:eastAsia="Times New Roman" w:hAnsi="Consolas" w:cs="Consolas"/>
          <w:color w:val="00008B"/>
          <w:sz w:val="21"/>
          <w:lang w:eastAsia="en-IN"/>
        </w:rPr>
        <w:t>return</w:t>
      </w:r>
      <w:r w:rsidRPr="00B87D22">
        <w:rPr>
          <w:rFonts w:ascii="Consolas" w:eastAsia="Times New Roman" w:hAnsi="Consolas" w:cs="Consolas"/>
          <w:color w:val="000000"/>
          <w:sz w:val="21"/>
          <w:lang w:eastAsia="en-IN"/>
        </w:rPr>
        <w:t xml:space="preserve"> </w:t>
      </w:r>
      <w:r w:rsidRPr="00B87D22">
        <w:rPr>
          <w:rFonts w:ascii="Consolas" w:eastAsia="Times New Roman" w:hAnsi="Consolas" w:cs="Consolas"/>
          <w:color w:val="800000"/>
          <w:sz w:val="21"/>
          <w:lang w:eastAsia="en-IN"/>
        </w:rPr>
        <w:t>0</w:t>
      </w:r>
      <w:r w:rsidRPr="00B87D22">
        <w:rPr>
          <w:rFonts w:ascii="Consolas" w:eastAsia="Times New Roman" w:hAnsi="Consolas" w:cs="Consolas"/>
          <w:color w:val="000000"/>
          <w:sz w:val="21"/>
          <w:lang w:eastAsia="en-IN"/>
        </w:rPr>
        <w:t>;</w:t>
      </w:r>
    </w:p>
    <w:p w:rsidR="00B87D22" w:rsidRPr="00B87D22" w:rsidRDefault="00B87D22" w:rsidP="00B87D22">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textAlignment w:val="baseline"/>
        <w:rPr>
          <w:rFonts w:ascii="Arial" w:eastAsia="Times New Roman" w:hAnsi="Arial" w:cs="Arial"/>
          <w:color w:val="888888"/>
          <w:sz w:val="20"/>
          <w:szCs w:val="20"/>
          <w:lang w:eastAsia="en-IN"/>
        </w:rPr>
      </w:pPr>
      <w:r w:rsidRPr="00B87D22">
        <w:rPr>
          <w:rFonts w:ascii="Consolas" w:eastAsia="Times New Roman" w:hAnsi="Consolas" w:cs="Consolas"/>
          <w:color w:val="000000"/>
          <w:sz w:val="21"/>
          <w:lang w:eastAsia="en-IN"/>
        </w:rPr>
        <w:lastRenderedPageBreak/>
        <w:t>}</w:t>
      </w:r>
    </w:p>
    <w:p w:rsidR="00B87D22" w:rsidRPr="00B87D22" w:rsidRDefault="00B87D22" w:rsidP="00B87D22">
      <w:pPr>
        <w:shd w:val="clear" w:color="auto" w:fill="FAFAFA"/>
        <w:spacing w:after="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The program prints </w:t>
      </w:r>
      <w:r w:rsidRPr="00B87D22">
        <w:rPr>
          <w:rFonts w:ascii="Consolas" w:eastAsia="Times New Roman" w:hAnsi="Consolas" w:cs="Consolas"/>
          <w:color w:val="222222"/>
          <w:lang w:eastAsia="en-IN"/>
        </w:rPr>
        <w:t>Hello World!</w:t>
      </w:r>
      <w:r w:rsidRPr="00B87D22">
        <w:rPr>
          <w:rFonts w:ascii="Arial" w:eastAsia="Times New Roman" w:hAnsi="Arial" w:cs="Arial"/>
          <w:color w:val="222222"/>
          <w:sz w:val="25"/>
          <w:szCs w:val="25"/>
          <w:lang w:eastAsia="en-IN"/>
        </w:rPr>
        <w:t> in the output screen.</w:t>
      </w:r>
    </w:p>
    <w:p w:rsidR="00B87D22" w:rsidRPr="00B87D22" w:rsidRDefault="00B87D22" w:rsidP="00B87D22">
      <w:pPr>
        <w:pBdr>
          <w:bottom w:val="single" w:sz="18" w:space="8" w:color="CCCCCC"/>
        </w:pBdr>
        <w:shd w:val="clear" w:color="auto" w:fill="FAFAFA"/>
        <w:spacing w:before="192" w:after="84" w:line="240" w:lineRule="auto"/>
        <w:textAlignment w:val="baseline"/>
        <w:outlineLvl w:val="2"/>
        <w:rPr>
          <w:rFonts w:ascii="Arial" w:eastAsia="Times New Roman" w:hAnsi="Arial" w:cs="Arial"/>
          <w:b/>
          <w:bCs/>
          <w:color w:val="222222"/>
          <w:sz w:val="36"/>
          <w:szCs w:val="36"/>
          <w:lang w:eastAsia="en-IN"/>
        </w:rPr>
      </w:pPr>
      <w:r w:rsidRPr="00B87D22">
        <w:rPr>
          <w:rFonts w:ascii="Arial" w:eastAsia="Times New Roman" w:hAnsi="Arial" w:cs="Arial"/>
          <w:b/>
          <w:bCs/>
          <w:color w:val="222222"/>
          <w:sz w:val="36"/>
          <w:szCs w:val="36"/>
          <w:lang w:eastAsia="en-IN"/>
        </w:rPr>
        <w:t>How the program works?</w:t>
      </w:r>
    </w:p>
    <w:p w:rsidR="00B87D22" w:rsidRPr="00B87D22" w:rsidRDefault="00B87D22" w:rsidP="00B87D22">
      <w:pPr>
        <w:shd w:val="clear" w:color="auto" w:fill="FAFAFA"/>
        <w:spacing w:before="360" w:after="360" w:line="240" w:lineRule="auto"/>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Now, let’s dissect the above code. The code is divided into six major parts:</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#include &lt;iostream&gt;</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using namespace std</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int main() { }</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cout &lt;&lt; “Hello World!”;</w:t>
      </w:r>
    </w:p>
    <w:p w:rsidR="00B87D22" w:rsidRPr="00B87D22" w:rsidRDefault="00B87D22" w:rsidP="00B87D22">
      <w:pPr>
        <w:numPr>
          <w:ilvl w:val="0"/>
          <w:numId w:val="8"/>
        </w:numPr>
        <w:shd w:val="clear" w:color="auto" w:fill="FAFAFA"/>
        <w:spacing w:after="0" w:line="240" w:lineRule="auto"/>
        <w:ind w:left="4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return 0;</w:t>
      </w:r>
    </w:p>
    <w:p w:rsidR="00B87D22" w:rsidRPr="00B87D22" w:rsidRDefault="00B87D22" w:rsidP="00B87D22">
      <w:pPr>
        <w:numPr>
          <w:ilvl w:val="0"/>
          <w:numId w:val="9"/>
        </w:num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What is #include &lt;iostream&gt;?</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If you’ve already written code in C language before, you might seen this line of code before. If you haven’t, don’t worry we’ll cover it now.</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This statement includes the header file into the application so that you are able to use the operations included in them. Also, you can create your own header files and include them in your program using the </w:t>
      </w:r>
      <w:r w:rsidRPr="00B87D22">
        <w:rPr>
          <w:rFonts w:ascii="Consolas" w:eastAsia="Times New Roman" w:hAnsi="Consolas" w:cs="Consolas"/>
          <w:color w:val="222222"/>
          <w:lang w:eastAsia="en-IN"/>
        </w:rPr>
        <w:t>#include</w:t>
      </w:r>
      <w:r w:rsidRPr="00B87D22">
        <w:rPr>
          <w:rFonts w:ascii="Arial" w:eastAsia="Times New Roman" w:hAnsi="Arial" w:cs="Arial"/>
          <w:color w:val="222222"/>
          <w:sz w:val="25"/>
          <w:szCs w:val="25"/>
          <w:lang w:eastAsia="en-IN"/>
        </w:rPr>
        <w:t>.</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szCs w:val="25"/>
          <w:lang w:eastAsia="en-IN"/>
        </w:rPr>
        <w:t>What is iostream?</w:t>
      </w:r>
    </w:p>
    <w:p w:rsidR="00B87D22" w:rsidRPr="00B87D22" w:rsidRDefault="00B87D22" w:rsidP="00B87D22">
      <w:p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Consolas" w:eastAsia="Times New Roman" w:hAnsi="Consolas" w:cs="Consolas"/>
          <w:color w:val="222222"/>
          <w:lang w:eastAsia="en-IN"/>
        </w:rPr>
        <w:t>iostream</w:t>
      </w:r>
      <w:r w:rsidRPr="00B87D22">
        <w:rPr>
          <w:rFonts w:ascii="Arial" w:eastAsia="Times New Roman" w:hAnsi="Arial" w:cs="Arial"/>
          <w:color w:val="222222"/>
          <w:sz w:val="25"/>
          <w:szCs w:val="25"/>
          <w:lang w:eastAsia="en-IN"/>
        </w:rPr>
        <w:t> is what you call the header file. It is a standard C++ input/output library file.</w:t>
      </w:r>
      <w:r w:rsidRPr="00B87D22">
        <w:rPr>
          <w:rFonts w:ascii="Arial" w:eastAsia="Times New Roman" w:hAnsi="Arial" w:cs="Arial"/>
          <w:color w:val="222222"/>
          <w:sz w:val="25"/>
          <w:szCs w:val="25"/>
          <w:lang w:eastAsia="en-IN"/>
        </w:rPr>
        <w:br/>
        <w:t>It comes packaged with the compiler/IDE and contain mechanisms to get the information from the user and print same or added information to a file, screen or any other media.</w:t>
      </w:r>
    </w:p>
    <w:p w:rsidR="00B87D22" w:rsidRPr="00B87D22" w:rsidRDefault="00B87D22" w:rsidP="00B87D22">
      <w:p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What is #include?</w:t>
      </w:r>
    </w:p>
    <w:p w:rsidR="00B87D22" w:rsidRPr="00B87D22" w:rsidRDefault="00B87D22" w:rsidP="00B87D22">
      <w:p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color w:val="222222"/>
          <w:sz w:val="25"/>
          <w:szCs w:val="25"/>
          <w:lang w:eastAsia="en-IN"/>
        </w:rPr>
        <w:t>The </w:t>
      </w:r>
      <w:r w:rsidRPr="00B87D22">
        <w:rPr>
          <w:rFonts w:ascii="Consolas" w:eastAsia="Times New Roman" w:hAnsi="Consolas" w:cs="Consolas"/>
          <w:color w:val="222222"/>
          <w:lang w:eastAsia="en-IN"/>
        </w:rPr>
        <w:t>#include</w:t>
      </w:r>
      <w:r w:rsidRPr="00B87D22">
        <w:rPr>
          <w:rFonts w:ascii="Arial" w:eastAsia="Times New Roman" w:hAnsi="Arial" w:cs="Arial"/>
          <w:color w:val="222222"/>
          <w:sz w:val="25"/>
          <w:szCs w:val="25"/>
          <w:lang w:eastAsia="en-IN"/>
        </w:rPr>
        <w:t> iostream file, into the program. This ensures that now you’re able to use the operations, </w:t>
      </w:r>
      <w:r w:rsidRPr="00B87D22">
        <w:rPr>
          <w:rFonts w:ascii="Consolas" w:eastAsia="Times New Roman" w:hAnsi="Consolas" w:cs="Consolas"/>
          <w:color w:val="222222"/>
          <w:lang w:eastAsia="en-IN"/>
        </w:rPr>
        <w:t>iostream</w:t>
      </w:r>
      <w:r w:rsidRPr="00B87D22">
        <w:rPr>
          <w:rFonts w:ascii="Arial" w:eastAsia="Times New Roman" w:hAnsi="Arial" w:cs="Arial"/>
          <w:color w:val="222222"/>
          <w:sz w:val="25"/>
          <w:szCs w:val="25"/>
          <w:lang w:eastAsia="en-IN"/>
        </w:rPr>
        <w:t> operations (like: taking input from user, displaying output on the screen), in the program.</w:t>
      </w:r>
    </w:p>
    <w:p w:rsidR="00B87D22" w:rsidRPr="00B87D22" w:rsidRDefault="00B87D22" w:rsidP="00B87D22">
      <w:pPr>
        <w:numPr>
          <w:ilvl w:val="0"/>
          <w:numId w:val="9"/>
        </w:num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What is using namespace std;”?</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The statement is intuitive in itself, you are “using” the “namespace” “std” in your file.</w:t>
      </w:r>
      <w:r w:rsidRPr="00B87D22">
        <w:rPr>
          <w:rFonts w:ascii="Arial" w:eastAsia="Times New Roman" w:hAnsi="Arial" w:cs="Arial"/>
          <w:color w:val="222222"/>
          <w:sz w:val="25"/>
          <w:szCs w:val="25"/>
          <w:lang w:eastAsia="en-IN"/>
        </w:rPr>
        <w:br/>
        <w:t>We use the </w:t>
      </w:r>
      <w:r w:rsidRPr="00B87D22">
        <w:rPr>
          <w:rFonts w:ascii="Consolas" w:eastAsia="Times New Roman" w:hAnsi="Consolas" w:cs="Consolas"/>
          <w:color w:val="222222"/>
          <w:lang w:eastAsia="en-IN"/>
        </w:rPr>
        <w:t>namespace std</w:t>
      </w:r>
      <w:r w:rsidRPr="00B87D22">
        <w:rPr>
          <w:rFonts w:ascii="Arial" w:eastAsia="Times New Roman" w:hAnsi="Arial" w:cs="Arial"/>
          <w:color w:val="222222"/>
          <w:sz w:val="25"/>
          <w:szCs w:val="25"/>
          <w:lang w:eastAsia="en-IN"/>
        </w:rPr>
        <w:t> to make it easier to reference operations included in that namespace.</w:t>
      </w:r>
      <w:r w:rsidRPr="00B87D22">
        <w:rPr>
          <w:rFonts w:ascii="Arial" w:eastAsia="Times New Roman" w:hAnsi="Arial" w:cs="Arial"/>
          <w:color w:val="222222"/>
          <w:sz w:val="25"/>
          <w:szCs w:val="25"/>
          <w:lang w:eastAsia="en-IN"/>
        </w:rPr>
        <w:br/>
        <w:t>If we hadn’t used the namespace, we’d have written </w:t>
      </w:r>
      <w:r w:rsidRPr="00B87D22">
        <w:rPr>
          <w:rFonts w:ascii="Arial" w:eastAsia="Times New Roman" w:hAnsi="Arial" w:cs="Arial"/>
          <w:b/>
          <w:bCs/>
          <w:color w:val="555555"/>
          <w:sz w:val="25"/>
          <w:szCs w:val="25"/>
          <w:lang w:eastAsia="en-IN"/>
        </w:rPr>
        <w:t>std::cout</w:t>
      </w:r>
      <w:r w:rsidRPr="00B87D22">
        <w:rPr>
          <w:rFonts w:ascii="Arial" w:eastAsia="Times New Roman" w:hAnsi="Arial" w:cs="Arial"/>
          <w:color w:val="222222"/>
          <w:sz w:val="25"/>
          <w:szCs w:val="25"/>
          <w:lang w:eastAsia="en-IN"/>
        </w:rPr>
        <w:t> instead of </w:t>
      </w:r>
      <w:r w:rsidRPr="00B87D22">
        <w:rPr>
          <w:rFonts w:ascii="Arial" w:eastAsia="Times New Roman" w:hAnsi="Arial" w:cs="Arial"/>
          <w:b/>
          <w:bCs/>
          <w:color w:val="555555"/>
          <w:sz w:val="25"/>
          <w:szCs w:val="25"/>
          <w:lang w:eastAsia="en-IN"/>
        </w:rPr>
        <w:t>cout</w:t>
      </w:r>
      <w:r w:rsidRPr="00B87D22">
        <w:rPr>
          <w:rFonts w:ascii="Arial" w:eastAsia="Times New Roman" w:hAnsi="Arial" w:cs="Arial"/>
          <w:color w:val="222222"/>
          <w:sz w:val="25"/>
          <w:szCs w:val="25"/>
          <w:lang w:eastAsia="en-IN"/>
        </w:rPr>
        <w:t>. This tells the compiler that every </w:t>
      </w:r>
      <w:r w:rsidRPr="00B87D22">
        <w:rPr>
          <w:rFonts w:ascii="Arial" w:eastAsia="Times New Roman" w:hAnsi="Arial" w:cs="Arial"/>
          <w:b/>
          <w:bCs/>
          <w:color w:val="555555"/>
          <w:sz w:val="25"/>
          <w:szCs w:val="25"/>
          <w:lang w:eastAsia="en-IN"/>
        </w:rPr>
        <w:t>cout</w:t>
      </w:r>
      <w:r w:rsidRPr="00B87D22">
        <w:rPr>
          <w:rFonts w:ascii="Arial" w:eastAsia="Times New Roman" w:hAnsi="Arial" w:cs="Arial"/>
          <w:color w:val="222222"/>
          <w:sz w:val="25"/>
          <w:szCs w:val="25"/>
          <w:lang w:eastAsia="en-IN"/>
        </w:rPr>
        <w:t> is actually </w:t>
      </w:r>
      <w:r w:rsidRPr="00B87D22">
        <w:rPr>
          <w:rFonts w:ascii="Arial" w:eastAsia="Times New Roman" w:hAnsi="Arial" w:cs="Arial"/>
          <w:b/>
          <w:bCs/>
          <w:color w:val="555555"/>
          <w:sz w:val="25"/>
          <w:szCs w:val="25"/>
          <w:lang w:eastAsia="en-IN"/>
        </w:rPr>
        <w:t>std::cout</w:t>
      </w:r>
      <w:r w:rsidRPr="00B87D22">
        <w:rPr>
          <w:rFonts w:ascii="Arial" w:eastAsia="Times New Roman" w:hAnsi="Arial" w:cs="Arial"/>
          <w:color w:val="222222"/>
          <w:sz w:val="25"/>
          <w:szCs w:val="25"/>
          <w:lang w:eastAsia="en-IN"/>
        </w:rPr>
        <w:t>.</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szCs w:val="25"/>
          <w:lang w:eastAsia="en-IN"/>
        </w:rPr>
        <w:t>What’s a namespace?</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lastRenderedPageBreak/>
        <w:t>It’s a region where your code resides. It limits or expands the scope of your code to one or more files.</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lang w:eastAsia="en-IN"/>
        </w:rPr>
        <w:t>Why do you use namespace?</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Like two persons can have the same name, variables and functions in C++ can have same names as well. The use of namespace is to avoid the confusion of which variables/functions you are referencing to.</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lang w:eastAsia="en-IN"/>
        </w:rPr>
        <w:t>What is std?</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Consolas" w:eastAsia="Times New Roman" w:hAnsi="Consolas" w:cs="Consolas"/>
          <w:color w:val="222222"/>
          <w:lang w:eastAsia="en-IN"/>
        </w:rPr>
        <w:t>std</w:t>
      </w:r>
      <w:r w:rsidRPr="00B87D22">
        <w:rPr>
          <w:rFonts w:ascii="Arial" w:eastAsia="Times New Roman" w:hAnsi="Arial" w:cs="Arial"/>
          <w:color w:val="222222"/>
          <w:sz w:val="25"/>
          <w:szCs w:val="25"/>
          <w:lang w:eastAsia="en-IN"/>
        </w:rPr>
        <w:t> is a standard namespace used in C++.</w:t>
      </w:r>
    </w:p>
    <w:p w:rsidR="00B87D22" w:rsidRPr="00B87D22" w:rsidRDefault="00B87D22" w:rsidP="00B87D22">
      <w:pPr>
        <w:numPr>
          <w:ilvl w:val="0"/>
          <w:numId w:val="9"/>
        </w:numPr>
        <w:shd w:val="clear" w:color="auto" w:fill="FAFAFA"/>
        <w:spacing w:after="30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Semicolon ”;”</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Ask any C++ programmer and they will tell you at least one horror story related to the semicolon ; .</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The semicolon is a terminal. It terminates a statement. When missed or incorrectly used, it will cause a lot of issues.</w:t>
      </w:r>
    </w:p>
    <w:p w:rsidR="00B87D22" w:rsidRPr="00B87D22" w:rsidRDefault="00B87D22" w:rsidP="00B87D22">
      <w:pPr>
        <w:numPr>
          <w:ilvl w:val="0"/>
          <w:numId w:val="9"/>
        </w:numPr>
        <w:shd w:val="clear" w:color="auto" w:fill="FAFAFA"/>
        <w:spacing w:after="30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int main() { }</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As the name suggests, it is the main function of the program. The code inside { } is called the body and is executed first when you run your C++ program.</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It is one code that is mandatory in a C++ program. If you just have this line of code alone, your program will be valid.</w:t>
      </w:r>
    </w:p>
    <w:p w:rsidR="00B87D22" w:rsidRPr="00B87D22" w:rsidRDefault="00B87D22" w:rsidP="00B87D22">
      <w:pPr>
        <w:numPr>
          <w:ilvl w:val="0"/>
          <w:numId w:val="9"/>
        </w:numPr>
        <w:shd w:val="clear" w:color="auto" w:fill="FAFAFA"/>
        <w:spacing w:after="0"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t>cout &lt;&lt; “Hello World!”;</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This statement prints “Hello World!” onto the output screen.</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The </w:t>
      </w:r>
      <w:r w:rsidRPr="00B87D22">
        <w:rPr>
          <w:rFonts w:ascii="Consolas" w:eastAsia="Times New Roman" w:hAnsi="Consolas" w:cs="Consolas"/>
          <w:color w:val="222222"/>
          <w:lang w:eastAsia="en-IN"/>
        </w:rPr>
        <w:t>cout</w:t>
      </w:r>
      <w:r w:rsidRPr="00B87D22">
        <w:rPr>
          <w:rFonts w:ascii="Arial" w:eastAsia="Times New Roman" w:hAnsi="Arial" w:cs="Arial"/>
          <w:color w:val="222222"/>
          <w:sz w:val="25"/>
          <w:szCs w:val="25"/>
          <w:lang w:eastAsia="en-IN"/>
        </w:rPr>
        <w:t> is an object of standard output stream. What this means is, it outputs/prints the data after </w:t>
      </w:r>
      <w:r w:rsidRPr="00B87D22">
        <w:rPr>
          <w:rFonts w:ascii="Arial" w:eastAsia="Times New Roman" w:hAnsi="Arial" w:cs="Arial"/>
          <w:i/>
          <w:iCs/>
          <w:color w:val="222222"/>
          <w:sz w:val="25"/>
          <w:szCs w:val="25"/>
          <w:lang w:eastAsia="en-IN"/>
        </w:rPr>
        <w:t>&lt;&lt;</w:t>
      </w:r>
      <w:r w:rsidRPr="00B87D22">
        <w:rPr>
          <w:rFonts w:ascii="Arial" w:eastAsia="Times New Roman" w:hAnsi="Arial" w:cs="Arial"/>
          <w:color w:val="222222"/>
          <w:sz w:val="25"/>
          <w:szCs w:val="25"/>
          <w:lang w:eastAsia="en-IN"/>
        </w:rPr>
        <w:t> , i.e. </w:t>
      </w:r>
      <w:r w:rsidRPr="00B87D22">
        <w:rPr>
          <w:rFonts w:ascii="Consolas" w:eastAsia="Times New Roman" w:hAnsi="Consolas" w:cs="Consolas"/>
          <w:color w:val="222222"/>
          <w:lang w:eastAsia="en-IN"/>
        </w:rPr>
        <w:t>Hello World!</w:t>
      </w:r>
      <w:r w:rsidRPr="00B87D22">
        <w:rPr>
          <w:rFonts w:ascii="Arial" w:eastAsia="Times New Roman" w:hAnsi="Arial" w:cs="Arial"/>
          <w:color w:val="222222"/>
          <w:sz w:val="25"/>
          <w:szCs w:val="25"/>
          <w:lang w:eastAsia="en-IN"/>
        </w:rPr>
        <w:t> into a stream (in this case, the output screen).</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szCs w:val="25"/>
          <w:lang w:eastAsia="en-IN"/>
        </w:rPr>
        <w:t>What is a stream?</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Stream is basically a sequence of objects, usually bytes. It can describe files, input/output terminal, sockets, etc.</w:t>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szCs w:val="25"/>
          <w:lang w:eastAsia="en-IN"/>
        </w:rPr>
        <w:t>What is &lt;&lt;?</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Consolas" w:eastAsia="Times New Roman" w:hAnsi="Consolas" w:cs="Consolas"/>
          <w:color w:val="222222"/>
          <w:lang w:eastAsia="en-IN"/>
        </w:rPr>
        <w:t>&lt;&lt;</w:t>
      </w:r>
      <w:r w:rsidRPr="00B87D22">
        <w:rPr>
          <w:rFonts w:ascii="Arial" w:eastAsia="Times New Roman" w:hAnsi="Arial" w:cs="Arial"/>
          <w:color w:val="222222"/>
          <w:sz w:val="25"/>
          <w:szCs w:val="25"/>
          <w:lang w:eastAsia="en-IN"/>
        </w:rPr>
        <w:t> is the insertion operator used to write formatted data into the stream.</w:t>
      </w:r>
    </w:p>
    <w:p w:rsidR="00B87D22" w:rsidRPr="00B87D22" w:rsidRDefault="00B87D22" w:rsidP="00B87D22">
      <w:pPr>
        <w:numPr>
          <w:ilvl w:val="0"/>
          <w:numId w:val="9"/>
        </w:numPr>
        <w:shd w:val="clear" w:color="auto" w:fill="FAFAFA"/>
        <w:spacing w:line="240" w:lineRule="auto"/>
        <w:ind w:left="750"/>
        <w:textAlignment w:val="baseline"/>
        <w:rPr>
          <w:rFonts w:ascii="Arial" w:eastAsia="Times New Roman" w:hAnsi="Arial" w:cs="Arial"/>
          <w:color w:val="222222"/>
          <w:sz w:val="25"/>
          <w:szCs w:val="25"/>
          <w:lang w:eastAsia="en-IN"/>
        </w:rPr>
      </w:pPr>
      <w:r w:rsidRPr="00B87D22">
        <w:rPr>
          <w:rFonts w:ascii="Arial" w:eastAsia="Times New Roman" w:hAnsi="Arial" w:cs="Arial"/>
          <w:b/>
          <w:bCs/>
          <w:color w:val="555555"/>
          <w:sz w:val="25"/>
          <w:szCs w:val="25"/>
          <w:lang w:eastAsia="en-IN"/>
        </w:rPr>
        <w:lastRenderedPageBreak/>
        <w:t>What is return 0;?</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This statement returns 0 ‘zero’.</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This is called a return statement. It isn’t mandatory to return anything from the main() function but is rather a convention. If not return, the compiler returns a status automatically.</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r>
      <w:r w:rsidRPr="00B87D22">
        <w:rPr>
          <w:rFonts w:ascii="Arial" w:eastAsia="Times New Roman" w:hAnsi="Arial" w:cs="Arial"/>
          <w:b/>
          <w:bCs/>
          <w:color w:val="555555"/>
          <w:sz w:val="25"/>
          <w:szCs w:val="25"/>
          <w:lang w:eastAsia="en-IN"/>
        </w:rPr>
        <w:t>Why zero in return statement?</w:t>
      </w:r>
      <w:r w:rsidRPr="00B87D22">
        <w:rPr>
          <w:rFonts w:ascii="Arial" w:eastAsia="Times New Roman" w:hAnsi="Arial" w:cs="Arial"/>
          <w:color w:val="222222"/>
          <w:sz w:val="25"/>
          <w:szCs w:val="25"/>
          <w:lang w:eastAsia="en-IN"/>
        </w:rPr>
        <w:br/>
      </w:r>
      <w:r w:rsidRPr="00B87D22">
        <w:rPr>
          <w:rFonts w:ascii="Arial" w:eastAsia="Times New Roman" w:hAnsi="Arial" w:cs="Arial"/>
          <w:color w:val="222222"/>
          <w:sz w:val="25"/>
          <w:szCs w:val="25"/>
          <w:lang w:eastAsia="en-IN"/>
        </w:rPr>
        <w:br/>
        <w:t>It denotes Exit status of the application that basically the tells system “The program worked fine.”</w:t>
      </w:r>
    </w:p>
    <w:p w:rsidR="00897591" w:rsidRDefault="00897591" w:rsidP="004C3A97">
      <w:pPr>
        <w:autoSpaceDE w:val="0"/>
        <w:autoSpaceDN w:val="0"/>
        <w:adjustRightInd w:val="0"/>
        <w:spacing w:after="140" w:line="288" w:lineRule="auto"/>
        <w:jc w:val="both"/>
        <w:rPr>
          <w:rFonts w:ascii="Liberation Serif" w:hAnsi="Liberation Serif" w:cs="Liberation Serif"/>
          <w:b/>
          <w:bCs/>
          <w:color w:val="000000"/>
          <w:sz w:val="37"/>
          <w:szCs w:val="23"/>
        </w:rPr>
      </w:pPr>
    </w:p>
    <w:p w:rsidR="00A16B61" w:rsidRPr="00A16B61" w:rsidRDefault="00A16B61" w:rsidP="00A16B61">
      <w:pPr>
        <w:spacing w:before="300" w:after="150" w:line="480" w:lineRule="atLeast"/>
        <w:outlineLvl w:val="1"/>
        <w:rPr>
          <w:rFonts w:ascii="Arial" w:eastAsia="Times New Roman" w:hAnsi="Arial" w:cs="Arial"/>
          <w:sz w:val="35"/>
          <w:szCs w:val="35"/>
          <w:lang w:eastAsia="en-IN"/>
        </w:rPr>
      </w:pPr>
      <w:r w:rsidRPr="00A16B61">
        <w:rPr>
          <w:rFonts w:ascii="Arial" w:eastAsia="Times New Roman" w:hAnsi="Arial" w:cs="Arial"/>
          <w:sz w:val="35"/>
          <w:szCs w:val="35"/>
          <w:lang w:eastAsia="en-IN"/>
        </w:rPr>
        <w:t>C++ Class Definitions</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When you define a class, you define a blueprint for a data type. This doesn't actually define any data, but it does define what the class name means, that is, what an object of the class will consist of and what operations can be performed on such an object.</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A class definition starts with the keyword </w:t>
      </w:r>
      <w:r w:rsidRPr="00A16B61">
        <w:rPr>
          <w:rFonts w:ascii="Arial" w:eastAsia="Times New Roman" w:hAnsi="Arial" w:cs="Arial"/>
          <w:b/>
          <w:bCs/>
          <w:color w:val="000000"/>
          <w:sz w:val="24"/>
          <w:szCs w:val="24"/>
          <w:lang w:eastAsia="en-IN"/>
        </w:rPr>
        <w:t>class</w:t>
      </w:r>
      <w:r w:rsidRPr="00A16B61">
        <w:rPr>
          <w:rFonts w:ascii="Arial" w:eastAsia="Times New Roman" w:hAnsi="Arial" w:cs="Arial"/>
          <w:color w:val="000000"/>
          <w:sz w:val="24"/>
          <w:szCs w:val="24"/>
          <w:lang w:eastAsia="en-IN"/>
        </w:rPr>
        <w:t> followed by the class name; and the class body, enclosed by a pair of curly braces. A class definition must be followed either by a semicolon or a list of declarations. For example, we defined the Box data type using the keyword </w:t>
      </w:r>
      <w:r w:rsidRPr="00A16B61">
        <w:rPr>
          <w:rFonts w:ascii="Arial" w:eastAsia="Times New Roman" w:hAnsi="Arial" w:cs="Arial"/>
          <w:b/>
          <w:bCs/>
          <w:color w:val="000000"/>
          <w:sz w:val="24"/>
          <w:szCs w:val="24"/>
          <w:lang w:eastAsia="en-IN"/>
        </w:rPr>
        <w:t>class</w:t>
      </w:r>
      <w:r w:rsidRPr="00A16B61">
        <w:rPr>
          <w:rFonts w:ascii="Arial" w:eastAsia="Times New Roman" w:hAnsi="Arial" w:cs="Arial"/>
          <w:color w:val="000000"/>
          <w:sz w:val="24"/>
          <w:szCs w:val="24"/>
          <w:lang w:eastAsia="en-IN"/>
        </w:rPr>
        <w:t> as follows −</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class Box {</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 xml:space="preserve">   public:</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 xml:space="preserve">      double length;   // Length of a box</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 xml:space="preserve">      double breadth;  // Breadth of a box</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 xml:space="preserve">      double height;   // Height of a box</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The keyword </w:t>
      </w:r>
      <w:r w:rsidRPr="00A16B61">
        <w:rPr>
          <w:rFonts w:ascii="Arial" w:eastAsia="Times New Roman" w:hAnsi="Arial" w:cs="Arial"/>
          <w:b/>
          <w:bCs/>
          <w:color w:val="000000"/>
          <w:sz w:val="24"/>
          <w:szCs w:val="24"/>
          <w:lang w:eastAsia="en-IN"/>
        </w:rPr>
        <w:t>public</w:t>
      </w:r>
      <w:r w:rsidRPr="00A16B61">
        <w:rPr>
          <w:rFonts w:ascii="Arial" w:eastAsia="Times New Roman" w:hAnsi="Arial" w:cs="Arial"/>
          <w:color w:val="000000"/>
          <w:sz w:val="24"/>
          <w:szCs w:val="24"/>
          <w:lang w:eastAsia="en-IN"/>
        </w:rPr>
        <w:t> determines the access attributes of the members of the class that follows it. A public member can be accessed from outside the class anywhere within the scope of the class object. You can also specify the members of a class as </w:t>
      </w:r>
      <w:r w:rsidRPr="00A16B61">
        <w:rPr>
          <w:rFonts w:ascii="Arial" w:eastAsia="Times New Roman" w:hAnsi="Arial" w:cs="Arial"/>
          <w:b/>
          <w:bCs/>
          <w:color w:val="000000"/>
          <w:sz w:val="24"/>
          <w:szCs w:val="24"/>
          <w:lang w:eastAsia="en-IN"/>
        </w:rPr>
        <w:t>private</w:t>
      </w:r>
      <w:r w:rsidRPr="00A16B61">
        <w:rPr>
          <w:rFonts w:ascii="Arial" w:eastAsia="Times New Roman" w:hAnsi="Arial" w:cs="Arial"/>
          <w:color w:val="000000"/>
          <w:sz w:val="24"/>
          <w:szCs w:val="24"/>
          <w:lang w:eastAsia="en-IN"/>
        </w:rPr>
        <w:t> or </w:t>
      </w:r>
      <w:r w:rsidRPr="00A16B61">
        <w:rPr>
          <w:rFonts w:ascii="Arial" w:eastAsia="Times New Roman" w:hAnsi="Arial" w:cs="Arial"/>
          <w:b/>
          <w:bCs/>
          <w:color w:val="000000"/>
          <w:sz w:val="24"/>
          <w:szCs w:val="24"/>
          <w:lang w:eastAsia="en-IN"/>
        </w:rPr>
        <w:t>protected</w:t>
      </w:r>
      <w:r w:rsidRPr="00A16B61">
        <w:rPr>
          <w:rFonts w:ascii="Arial" w:eastAsia="Times New Roman" w:hAnsi="Arial" w:cs="Arial"/>
          <w:color w:val="000000"/>
          <w:sz w:val="24"/>
          <w:szCs w:val="24"/>
          <w:lang w:eastAsia="en-IN"/>
        </w:rPr>
        <w:t> which we will discuss in a sub-section.</w:t>
      </w:r>
    </w:p>
    <w:p w:rsidR="00A16B61" w:rsidRPr="00A16B61" w:rsidRDefault="00A16B61" w:rsidP="00A16B61">
      <w:pPr>
        <w:spacing w:before="300" w:after="150" w:line="480" w:lineRule="atLeast"/>
        <w:outlineLvl w:val="1"/>
        <w:rPr>
          <w:rFonts w:ascii="Arial" w:eastAsia="Times New Roman" w:hAnsi="Arial" w:cs="Arial"/>
          <w:sz w:val="35"/>
          <w:szCs w:val="35"/>
          <w:lang w:eastAsia="en-IN"/>
        </w:rPr>
      </w:pPr>
      <w:r w:rsidRPr="00A16B61">
        <w:rPr>
          <w:rFonts w:ascii="Arial" w:eastAsia="Times New Roman" w:hAnsi="Arial" w:cs="Arial"/>
          <w:sz w:val="35"/>
          <w:szCs w:val="35"/>
          <w:lang w:eastAsia="en-IN"/>
        </w:rPr>
        <w:t>Define C++ Objects</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A class provides the blueprints for objects, so basically an object is created from a class. We declare objects of a class with exactly the same sort of declaration that we declare variables of basic types. Following statements declare two objects of class Box −</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Box Box1;          // Declare Box1 of type Box</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Box Box2;          // Declare Box2 of type Box</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lastRenderedPageBreak/>
        <w:t>Both of the objects Box1 and Box2 will have their own copy of data members.</w:t>
      </w:r>
    </w:p>
    <w:p w:rsidR="00A16B61" w:rsidRPr="00A16B61" w:rsidRDefault="00A16B61" w:rsidP="00A16B61">
      <w:pPr>
        <w:spacing w:before="300" w:after="150" w:line="480" w:lineRule="atLeast"/>
        <w:outlineLvl w:val="1"/>
        <w:rPr>
          <w:rFonts w:ascii="Arial" w:eastAsia="Times New Roman" w:hAnsi="Arial" w:cs="Arial"/>
          <w:sz w:val="35"/>
          <w:szCs w:val="35"/>
          <w:lang w:eastAsia="en-IN"/>
        </w:rPr>
      </w:pPr>
      <w:r w:rsidRPr="00A16B61">
        <w:rPr>
          <w:rFonts w:ascii="Arial" w:eastAsia="Times New Roman" w:hAnsi="Arial" w:cs="Arial"/>
          <w:sz w:val="35"/>
          <w:szCs w:val="35"/>
          <w:lang w:eastAsia="en-IN"/>
        </w:rPr>
        <w:t>Accessing the Data Members</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The public data members of objects of a class can be accessed using the direct member access operator (.). Let us try the following example to make the things clear −</w:t>
      </w:r>
    </w:p>
    <w:p w:rsidR="00A16B61" w:rsidRPr="00A16B61" w:rsidRDefault="00A16B61" w:rsidP="00A16B61">
      <w:pPr>
        <w:spacing w:after="0" w:line="240" w:lineRule="auto"/>
        <w:jc w:val="right"/>
        <w:rPr>
          <w:rFonts w:ascii="Arial" w:eastAsia="Times New Roman" w:hAnsi="Arial" w:cs="Arial"/>
          <w:sz w:val="21"/>
          <w:szCs w:val="21"/>
          <w:lang w:eastAsia="en-IN"/>
        </w:rPr>
      </w:pPr>
      <w:hyperlink r:id="rId10" w:tgtFrame="_blank" w:history="1">
        <w:r w:rsidRPr="00A16B61">
          <w:rPr>
            <w:rFonts w:ascii="Arial" w:eastAsia="Times New Roman" w:hAnsi="Arial" w:cs="Arial"/>
            <w:color w:val="FFFFFF"/>
            <w:sz w:val="21"/>
            <w:lang w:eastAsia="en-IN"/>
          </w:rPr>
          <w:t>Live Demo</w:t>
        </w:r>
      </w:hyperlink>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880000"/>
          <w:sz w:val="23"/>
          <w:lang w:eastAsia="en-IN"/>
        </w:rPr>
        <w:t>#include</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8800"/>
          <w:sz w:val="23"/>
          <w:lang w:eastAsia="en-IN"/>
        </w:rPr>
        <w:t>&lt;iostream&gt;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88"/>
          <w:sz w:val="23"/>
          <w:lang w:eastAsia="en-IN"/>
        </w:rPr>
        <w:t>using</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namespace</w:t>
      </w:r>
      <w:r w:rsidRPr="00A16B61">
        <w:rPr>
          <w:rFonts w:ascii="Courier New" w:eastAsia="Times New Roman" w:hAnsi="Courier New" w:cs="Courier New"/>
          <w:color w:val="000000"/>
          <w:sz w:val="23"/>
          <w:lang w:eastAsia="en-IN"/>
        </w:rPr>
        <w:t xml:space="preserve"> std</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88"/>
          <w:sz w:val="23"/>
          <w:lang w:eastAsia="en-IN"/>
        </w:rPr>
        <w:t>class</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public</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double</w:t>
      </w:r>
      <w:r w:rsidRPr="00A16B61">
        <w:rPr>
          <w:rFonts w:ascii="Courier New" w:eastAsia="Times New Roman" w:hAnsi="Courier New" w:cs="Courier New"/>
          <w:color w:val="000000"/>
          <w:sz w:val="23"/>
          <w:lang w:eastAsia="en-IN"/>
        </w:rPr>
        <w:t xml:space="preserve"> length</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Length of a box</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double</w:t>
      </w:r>
      <w:r w:rsidRPr="00A16B61">
        <w:rPr>
          <w:rFonts w:ascii="Courier New" w:eastAsia="Times New Roman" w:hAnsi="Courier New" w:cs="Courier New"/>
          <w:color w:val="000000"/>
          <w:sz w:val="23"/>
          <w:lang w:eastAsia="en-IN"/>
        </w:rPr>
        <w:t xml:space="preserve"> breadth</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Breadth of a box</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double</w:t>
      </w:r>
      <w:r w:rsidRPr="00A16B61">
        <w:rPr>
          <w:rFonts w:ascii="Courier New" w:eastAsia="Times New Roman" w:hAnsi="Courier New" w:cs="Courier New"/>
          <w:color w:val="000000"/>
          <w:sz w:val="23"/>
          <w:lang w:eastAsia="en-IN"/>
        </w:rPr>
        <w:t xml:space="preserve"> height</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Height of a box</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88"/>
          <w:sz w:val="23"/>
          <w:lang w:eastAsia="en-IN"/>
        </w:rPr>
        <w:t>int</w:t>
      </w:r>
      <w:r w:rsidRPr="00A16B61">
        <w:rPr>
          <w:rFonts w:ascii="Courier New" w:eastAsia="Times New Roman" w:hAnsi="Courier New" w:cs="Courier New"/>
          <w:color w:val="000000"/>
          <w:sz w:val="23"/>
          <w:lang w:eastAsia="en-IN"/>
        </w:rPr>
        <w:t xml:space="preserve"> main</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Declare Box1 of type Box</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Declare Box2 of type Box</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double</w:t>
      </w:r>
      <w:r w:rsidRPr="00A16B61">
        <w:rPr>
          <w:rFonts w:ascii="Courier New" w:eastAsia="Times New Roman" w:hAnsi="Courier New" w:cs="Courier New"/>
          <w:color w:val="000000"/>
          <w:sz w:val="23"/>
          <w:lang w:eastAsia="en-IN"/>
        </w:rPr>
        <w:t xml:space="preserve"> volume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0.0</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Store the volume of a box here</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box 1 specification</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height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5.0</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length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6.0</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breadth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7.0</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box 2 specification</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height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10.0</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length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12.0</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breadth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13.0</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volume of box 1</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volume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height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length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Box1</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breadth</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cout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8800"/>
          <w:sz w:val="23"/>
          <w:lang w:eastAsia="en-IN"/>
        </w:rPr>
        <w:t>"Volume of Box1 : "</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 xml:space="preserve"> volume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endl</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880000"/>
          <w:sz w:val="23"/>
          <w:lang w:eastAsia="en-IN"/>
        </w:rPr>
        <w:t>// volume of box 2</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volume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height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length </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0066"/>
          <w:sz w:val="23"/>
          <w:lang w:eastAsia="en-IN"/>
        </w:rPr>
        <w:t>Box2</w:t>
      </w:r>
      <w:r w:rsidRPr="00A16B61">
        <w:rPr>
          <w:rFonts w:ascii="Courier New" w:eastAsia="Times New Roman" w:hAnsi="Courier New" w:cs="Courier New"/>
          <w:color w:val="666600"/>
          <w:sz w:val="23"/>
          <w:lang w:eastAsia="en-IN"/>
        </w:rPr>
        <w:t>.</w:t>
      </w:r>
      <w:r w:rsidRPr="00A16B61">
        <w:rPr>
          <w:rFonts w:ascii="Courier New" w:eastAsia="Times New Roman" w:hAnsi="Courier New" w:cs="Courier New"/>
          <w:color w:val="000000"/>
          <w:sz w:val="23"/>
          <w:lang w:eastAsia="en-IN"/>
        </w:rPr>
        <w:t>breadth</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cout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8800"/>
          <w:sz w:val="23"/>
          <w:lang w:eastAsia="en-IN"/>
        </w:rPr>
        <w:t>"Volume of Box2 : "</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 xml:space="preserve"> volume </w:t>
      </w:r>
      <w:r w:rsidRPr="00A16B61">
        <w:rPr>
          <w:rFonts w:ascii="Courier New" w:eastAsia="Times New Roman" w:hAnsi="Courier New" w:cs="Courier New"/>
          <w:color w:val="666600"/>
          <w:sz w:val="23"/>
          <w:lang w:eastAsia="en-IN"/>
        </w:rPr>
        <w:t>&lt;&lt;</w:t>
      </w:r>
      <w:r w:rsidRPr="00A16B61">
        <w:rPr>
          <w:rFonts w:ascii="Courier New" w:eastAsia="Times New Roman" w:hAnsi="Courier New" w:cs="Courier New"/>
          <w:color w:val="000000"/>
          <w:sz w:val="23"/>
          <w:lang w:eastAsia="en-IN"/>
        </w:rPr>
        <w:t>endl</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0088"/>
          <w:sz w:val="23"/>
          <w:lang w:eastAsia="en-IN"/>
        </w:rPr>
        <w:t>return</w:t>
      </w:r>
      <w:r w:rsidRPr="00A16B61">
        <w:rPr>
          <w:rFonts w:ascii="Courier New" w:eastAsia="Times New Roman" w:hAnsi="Courier New" w:cs="Courier New"/>
          <w:color w:val="000000"/>
          <w:sz w:val="23"/>
          <w:lang w:eastAsia="en-IN"/>
        </w:rPr>
        <w:t xml:space="preserve"> </w:t>
      </w:r>
      <w:r w:rsidRPr="00A16B61">
        <w:rPr>
          <w:rFonts w:ascii="Courier New" w:eastAsia="Times New Roman" w:hAnsi="Courier New" w:cs="Courier New"/>
          <w:color w:val="006666"/>
          <w:sz w:val="23"/>
          <w:lang w:eastAsia="en-IN"/>
        </w:rPr>
        <w:t>0</w:t>
      </w:r>
      <w:r w:rsidRPr="00A16B61">
        <w:rPr>
          <w:rFonts w:ascii="Courier New" w:eastAsia="Times New Roman" w:hAnsi="Courier New" w:cs="Courier New"/>
          <w:color w:val="666600"/>
          <w:sz w:val="23"/>
          <w:lang w:eastAsia="en-IN"/>
        </w:rPr>
        <w:t>;</w:t>
      </w:r>
    </w:p>
    <w:p w:rsidR="00A16B61" w:rsidRPr="00A16B61" w:rsidRDefault="00A16B61" w:rsidP="00A16B61">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color w:val="666600"/>
          <w:sz w:val="23"/>
          <w:lang w:eastAsia="en-IN"/>
        </w:rPr>
        <w:t>}</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t>When the above code is compiled and executed, it produces the following result −</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Volume of Box1 : 210</w:t>
      </w:r>
    </w:p>
    <w:p w:rsidR="00A16B61" w:rsidRPr="00A16B61" w:rsidRDefault="00A16B61" w:rsidP="00A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16B61">
        <w:rPr>
          <w:rFonts w:ascii="Courier New" w:eastAsia="Times New Roman" w:hAnsi="Courier New" w:cs="Courier New"/>
          <w:sz w:val="23"/>
          <w:szCs w:val="23"/>
          <w:lang w:eastAsia="en-IN"/>
        </w:rPr>
        <w:t>Volume of Box2 : 1560</w:t>
      </w:r>
    </w:p>
    <w:p w:rsidR="00A16B61" w:rsidRPr="00A16B61" w:rsidRDefault="00A16B61" w:rsidP="00A16B61">
      <w:pPr>
        <w:spacing w:before="120" w:after="144" w:line="240" w:lineRule="auto"/>
        <w:ind w:left="48" w:right="48"/>
        <w:jc w:val="both"/>
        <w:rPr>
          <w:rFonts w:ascii="Arial" w:eastAsia="Times New Roman" w:hAnsi="Arial" w:cs="Arial"/>
          <w:color w:val="000000"/>
          <w:sz w:val="24"/>
          <w:szCs w:val="24"/>
          <w:lang w:eastAsia="en-IN"/>
        </w:rPr>
      </w:pPr>
      <w:r w:rsidRPr="00A16B61">
        <w:rPr>
          <w:rFonts w:ascii="Arial" w:eastAsia="Times New Roman" w:hAnsi="Arial" w:cs="Arial"/>
          <w:color w:val="000000"/>
          <w:sz w:val="24"/>
          <w:szCs w:val="24"/>
          <w:lang w:eastAsia="en-IN"/>
        </w:rPr>
        <w:lastRenderedPageBreak/>
        <w:t>It is important to note that private and protected members can not be accessed directly using direct member access operator (.). We will learn how private and protected members can be accessed.</w:t>
      </w:r>
    </w:p>
    <w:p w:rsidR="00360EAA" w:rsidRDefault="00360EAA" w:rsidP="00A16B61">
      <w:pPr>
        <w:pStyle w:val="Heading1"/>
        <w:shd w:val="clear" w:color="auto" w:fill="FFFFFF"/>
        <w:spacing w:before="75" w:line="312" w:lineRule="atLeast"/>
        <w:rPr>
          <w:rFonts w:ascii="Liberation Serif" w:hAnsi="Liberation Serif" w:cs="Liberation Serif"/>
          <w:b w:val="0"/>
          <w:bCs w:val="0"/>
          <w:color w:val="000000"/>
          <w:sz w:val="37"/>
          <w:szCs w:val="23"/>
        </w:rPr>
      </w:pPr>
    </w:p>
    <w:p w:rsidR="00302167" w:rsidRDefault="00302167" w:rsidP="00302167">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C++ Constructor</w:t>
      </w:r>
    </w:p>
    <w:p w:rsidR="00302167" w:rsidRDefault="00302167" w:rsidP="00302167">
      <w:pPr>
        <w:pStyle w:val="NormalWeb"/>
        <w:shd w:val="clear" w:color="auto" w:fill="FFFFFF"/>
        <w:rPr>
          <w:rFonts w:ascii="Verdana" w:hAnsi="Verdana"/>
          <w:color w:val="000000"/>
          <w:sz w:val="20"/>
          <w:szCs w:val="20"/>
        </w:rPr>
      </w:pPr>
      <w:r>
        <w:rPr>
          <w:rFonts w:ascii="Verdana" w:hAnsi="Verdana"/>
          <w:color w:val="000000"/>
          <w:sz w:val="20"/>
          <w:szCs w:val="20"/>
        </w:rPr>
        <w:t>In C++, constructor is a special method which is invoked automatically at the time of object creation. It is used to initialize the data members of new object generally. The constructor in C++ has the same name as class or structure.</w:t>
      </w:r>
    </w:p>
    <w:p w:rsidR="00302167" w:rsidRDefault="00302167" w:rsidP="00302167">
      <w:pPr>
        <w:pStyle w:val="NormalWeb"/>
        <w:shd w:val="clear" w:color="auto" w:fill="FFFFFF"/>
        <w:rPr>
          <w:rFonts w:ascii="Verdana" w:hAnsi="Verdana"/>
          <w:color w:val="000000"/>
          <w:sz w:val="20"/>
          <w:szCs w:val="20"/>
        </w:rPr>
      </w:pPr>
      <w:r>
        <w:rPr>
          <w:rFonts w:ascii="Verdana" w:hAnsi="Verdana"/>
          <w:color w:val="000000"/>
          <w:sz w:val="20"/>
          <w:szCs w:val="20"/>
        </w:rPr>
        <w:t>There can be two types of constructors in C++.</w:t>
      </w:r>
    </w:p>
    <w:p w:rsidR="00302167" w:rsidRDefault="00302167" w:rsidP="00302167">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Default constructor</w:t>
      </w:r>
    </w:p>
    <w:p w:rsidR="00302167" w:rsidRDefault="00302167" w:rsidP="00302167">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Parameterized constructor</w:t>
      </w:r>
    </w:p>
    <w:p w:rsidR="00302167" w:rsidRDefault="00302167" w:rsidP="00302167">
      <w:pPr>
        <w:spacing w:after="0" w:line="240" w:lineRule="auto"/>
        <w:rPr>
          <w:rFonts w:ascii="Times New Roman" w:hAnsi="Times New Roman"/>
          <w:sz w:val="24"/>
          <w:szCs w:val="24"/>
        </w:rPr>
      </w:pPr>
      <w:r>
        <w:pict>
          <v:rect id="_x0000_i1025" style="width:0;height:.75pt" o:hralign="center" o:hrstd="t" o:hrnoshade="t" o:hr="t" fillcolor="#d4d4d4" stroked="f"/>
        </w:pict>
      </w:r>
    </w:p>
    <w:p w:rsidR="00302167" w:rsidRDefault="00302167" w:rsidP="0030216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 Default Constructor</w:t>
      </w:r>
    </w:p>
    <w:p w:rsidR="00302167" w:rsidRDefault="00302167" w:rsidP="00302167">
      <w:pPr>
        <w:pStyle w:val="NormalWeb"/>
        <w:shd w:val="clear" w:color="auto" w:fill="FFFFFF"/>
        <w:rPr>
          <w:rFonts w:ascii="Verdana" w:hAnsi="Verdana"/>
          <w:color w:val="000000"/>
          <w:sz w:val="20"/>
          <w:szCs w:val="20"/>
        </w:rPr>
      </w:pPr>
      <w:r>
        <w:rPr>
          <w:rFonts w:ascii="Verdana" w:hAnsi="Verdana"/>
          <w:color w:val="000000"/>
          <w:sz w:val="20"/>
          <w:szCs w:val="20"/>
        </w:rPr>
        <w:t>A constructor which has no argument is known as default constructor. It is invoked at the time of creating object.</w:t>
      </w:r>
    </w:p>
    <w:p w:rsidR="00302167" w:rsidRDefault="00302167" w:rsidP="00302167">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C++ default Constructor.</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&lt;iostream&gt;</w:t>
      </w: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std;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cout&lt;&lt;</w:t>
      </w:r>
      <w:r>
        <w:rPr>
          <w:rStyle w:val="string"/>
          <w:rFonts w:ascii="Verdana" w:hAnsi="Verdana"/>
          <w:color w:val="0000FF"/>
          <w:sz w:val="20"/>
          <w:szCs w:val="20"/>
          <w:bdr w:val="none" w:sz="0" w:space="0" w:color="auto" w:frame="1"/>
        </w:rPr>
        <w:t>"Default Constructor Invoked"</w:t>
      </w:r>
      <w:r>
        <w:rPr>
          <w:rFonts w:ascii="Verdana" w:hAnsi="Verdana"/>
          <w:color w:val="000000"/>
          <w:sz w:val="20"/>
          <w:szCs w:val="20"/>
          <w:bdr w:val="none" w:sz="0" w:space="0" w:color="auto" w:frame="1"/>
        </w:rPr>
        <w:t>&lt;&lt;endl;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e1; </w:t>
      </w:r>
      <w:r>
        <w:rPr>
          <w:rStyle w:val="comment"/>
          <w:rFonts w:ascii="Verdana" w:hAnsi="Verdana"/>
          <w:color w:val="008200"/>
          <w:sz w:val="20"/>
          <w:szCs w:val="20"/>
          <w:bdr w:val="none" w:sz="0" w:space="0" w:color="auto" w:frame="1"/>
        </w:rPr>
        <w:t>//creating an object of Employee </w:t>
      </w:r>
      <w:r>
        <w:rPr>
          <w:rFonts w:ascii="Verdana" w:hAnsi="Verdana"/>
          <w:color w:val="000000"/>
          <w:sz w:val="20"/>
          <w:szCs w:val="20"/>
          <w:bdr w:val="none" w:sz="0" w:space="0" w:color="auto" w:frame="1"/>
        </w:rPr>
        <w:t>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e2;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302167" w:rsidRDefault="00302167" w:rsidP="00302167">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2167" w:rsidRDefault="00302167" w:rsidP="0030216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02167" w:rsidRDefault="00302167" w:rsidP="00302167">
      <w:pPr>
        <w:pStyle w:val="HTMLPreformatted"/>
        <w:shd w:val="clear" w:color="auto" w:fill="F9FBF9"/>
        <w:rPr>
          <w:color w:val="000000"/>
        </w:rPr>
      </w:pPr>
      <w:r>
        <w:rPr>
          <w:color w:val="000000"/>
        </w:rPr>
        <w:lastRenderedPageBreak/>
        <w:t xml:space="preserve">Default Constructor Invoked </w:t>
      </w:r>
    </w:p>
    <w:p w:rsidR="00302167" w:rsidRDefault="00302167" w:rsidP="00302167">
      <w:pPr>
        <w:pStyle w:val="HTMLPreformatted"/>
        <w:shd w:val="clear" w:color="auto" w:fill="F9FBF9"/>
        <w:rPr>
          <w:color w:val="000000"/>
        </w:rPr>
      </w:pPr>
      <w:r>
        <w:rPr>
          <w:color w:val="000000"/>
        </w:rPr>
        <w:t>Default Constructor Invoked</w:t>
      </w:r>
    </w:p>
    <w:p w:rsidR="00302167" w:rsidRDefault="00302167" w:rsidP="00302167">
      <w:pPr>
        <w:rPr>
          <w:rFonts w:ascii="Times New Roman" w:hAnsi="Times New Roman"/>
          <w:sz w:val="24"/>
          <w:szCs w:val="24"/>
        </w:rPr>
      </w:pPr>
      <w:r>
        <w:pict>
          <v:rect id="_x0000_i1026" style="width:0;height:.75pt" o:hralign="center" o:hrstd="t" o:hrnoshade="t" o:hr="t" fillcolor="#d4d4d4" stroked="f"/>
        </w:pict>
      </w:r>
    </w:p>
    <w:p w:rsidR="00302167" w:rsidRDefault="00302167" w:rsidP="00302167">
      <w:pPr>
        <w:pStyle w:val="Heading2"/>
        <w:shd w:val="clear" w:color="auto" w:fill="FFFFFF"/>
        <w:spacing w:line="312" w:lineRule="atLeast"/>
        <w:rPr>
          <w:ins w:id="0" w:author="Unknown"/>
          <w:rFonts w:ascii="Helvetica" w:hAnsi="Helvetica"/>
          <w:b w:val="0"/>
          <w:bCs w:val="0"/>
          <w:color w:val="610B38"/>
          <w:sz w:val="38"/>
          <w:szCs w:val="38"/>
        </w:rPr>
      </w:pPr>
      <w:ins w:id="1" w:author="Unknown">
        <w:r>
          <w:rPr>
            <w:rFonts w:ascii="Helvetica" w:hAnsi="Helvetica"/>
            <w:b w:val="0"/>
            <w:bCs w:val="0"/>
            <w:color w:val="610B38"/>
            <w:sz w:val="38"/>
            <w:szCs w:val="38"/>
          </w:rPr>
          <w:t>C++ Parameterized Constructor</w:t>
        </w:r>
      </w:ins>
    </w:p>
    <w:p w:rsidR="00302167" w:rsidRDefault="00302167" w:rsidP="00302167">
      <w:pPr>
        <w:pStyle w:val="NormalWeb"/>
        <w:shd w:val="clear" w:color="auto" w:fill="FFFFFF"/>
        <w:rPr>
          <w:ins w:id="2" w:author="Unknown"/>
          <w:rFonts w:ascii="Verdana" w:hAnsi="Verdana"/>
          <w:color w:val="000000"/>
          <w:sz w:val="20"/>
          <w:szCs w:val="20"/>
        </w:rPr>
      </w:pPr>
      <w:ins w:id="3" w:author="Unknown">
        <w:r>
          <w:rPr>
            <w:rFonts w:ascii="Verdana" w:hAnsi="Verdana"/>
            <w:color w:val="000000"/>
            <w:sz w:val="20"/>
            <w:szCs w:val="20"/>
          </w:rPr>
          <w:t>A constructor which has parameters is called parameterized constructor. It is used to provide different values to distinct objects.</w:t>
        </w:r>
      </w:ins>
    </w:p>
    <w:p w:rsidR="00302167" w:rsidRDefault="00302167" w:rsidP="00302167">
      <w:pPr>
        <w:pStyle w:val="NormalWeb"/>
        <w:shd w:val="clear" w:color="auto" w:fill="FFFFFF"/>
        <w:rPr>
          <w:ins w:id="4" w:author="Unknown"/>
          <w:rFonts w:ascii="Verdana" w:hAnsi="Verdana"/>
          <w:color w:val="000000"/>
          <w:sz w:val="20"/>
          <w:szCs w:val="20"/>
        </w:rPr>
      </w:pPr>
      <w:ins w:id="5" w:author="Unknown">
        <w:r>
          <w:rPr>
            <w:rFonts w:ascii="Verdana" w:hAnsi="Verdana"/>
            <w:color w:val="000000"/>
            <w:sz w:val="20"/>
            <w:szCs w:val="20"/>
          </w:rPr>
          <w:t>Let's see the simple example of C++ Parameterized Constructor.</w:t>
        </w:r>
      </w:ins>
    </w:p>
    <w:p w:rsidR="00302167" w:rsidRDefault="00302167" w:rsidP="00302167">
      <w:pPr>
        <w:pStyle w:val="HTMLPreformatted"/>
        <w:shd w:val="clear" w:color="auto" w:fill="F9FBF9"/>
        <w:rPr>
          <w:ins w:id="6" w:author="Unknown"/>
          <w:color w:val="000000"/>
        </w:rPr>
      </w:pPr>
      <w:ins w:id="7" w:author="Unknown">
        <w:r>
          <w:rPr>
            <w:color w:val="000000"/>
          </w:rPr>
          <w:t>#include &lt;iostream&gt;</w:t>
        </w:r>
      </w:ins>
    </w:p>
    <w:p w:rsidR="00302167" w:rsidRDefault="00302167" w:rsidP="00302167">
      <w:pPr>
        <w:pStyle w:val="HTMLPreformatted"/>
        <w:shd w:val="clear" w:color="auto" w:fill="F9FBF9"/>
        <w:rPr>
          <w:ins w:id="8" w:author="Unknown"/>
          <w:color w:val="000000"/>
        </w:rPr>
      </w:pPr>
      <w:ins w:id="9" w:author="Unknown">
        <w:r>
          <w:rPr>
            <w:color w:val="000000"/>
          </w:rPr>
          <w:t>using namespace std;</w:t>
        </w:r>
      </w:ins>
    </w:p>
    <w:p w:rsidR="00302167" w:rsidRDefault="00302167" w:rsidP="00302167">
      <w:pPr>
        <w:pStyle w:val="HTMLPreformatted"/>
        <w:shd w:val="clear" w:color="auto" w:fill="F9FBF9"/>
        <w:rPr>
          <w:ins w:id="10" w:author="Unknown"/>
          <w:color w:val="000000"/>
        </w:rPr>
      </w:pPr>
      <w:ins w:id="11" w:author="Unknown">
        <w:r>
          <w:rPr>
            <w:color w:val="000000"/>
          </w:rPr>
          <w:t>class Employee {</w:t>
        </w:r>
      </w:ins>
    </w:p>
    <w:p w:rsidR="00302167" w:rsidRDefault="00302167" w:rsidP="00302167">
      <w:pPr>
        <w:pStyle w:val="HTMLPreformatted"/>
        <w:shd w:val="clear" w:color="auto" w:fill="F9FBF9"/>
        <w:rPr>
          <w:ins w:id="12" w:author="Unknown"/>
          <w:color w:val="000000"/>
        </w:rPr>
      </w:pPr>
      <w:ins w:id="13" w:author="Unknown">
        <w:r>
          <w:rPr>
            <w:color w:val="000000"/>
          </w:rPr>
          <w:t xml:space="preserve">   public:</w:t>
        </w:r>
      </w:ins>
    </w:p>
    <w:p w:rsidR="00302167" w:rsidRDefault="00302167" w:rsidP="00302167">
      <w:pPr>
        <w:pStyle w:val="HTMLPreformatted"/>
        <w:shd w:val="clear" w:color="auto" w:fill="F9FBF9"/>
        <w:rPr>
          <w:ins w:id="14" w:author="Unknown"/>
          <w:color w:val="000000"/>
        </w:rPr>
      </w:pPr>
      <w:ins w:id="15" w:author="Unknown">
        <w:r>
          <w:rPr>
            <w:color w:val="000000"/>
          </w:rPr>
          <w:t xml:space="preserve">       int id;//data member (also instance variable)    </w:t>
        </w:r>
      </w:ins>
    </w:p>
    <w:p w:rsidR="00302167" w:rsidRDefault="00302167" w:rsidP="00302167">
      <w:pPr>
        <w:pStyle w:val="HTMLPreformatted"/>
        <w:shd w:val="clear" w:color="auto" w:fill="F9FBF9"/>
        <w:rPr>
          <w:ins w:id="16" w:author="Unknown"/>
          <w:color w:val="000000"/>
        </w:rPr>
      </w:pPr>
      <w:ins w:id="17" w:author="Unknown">
        <w:r>
          <w:rPr>
            <w:color w:val="000000"/>
          </w:rPr>
          <w:t xml:space="preserve">       string name;//data member(also instance variable)</w:t>
        </w:r>
      </w:ins>
    </w:p>
    <w:p w:rsidR="00302167" w:rsidRDefault="00302167" w:rsidP="00302167">
      <w:pPr>
        <w:pStyle w:val="HTMLPreformatted"/>
        <w:shd w:val="clear" w:color="auto" w:fill="F9FBF9"/>
        <w:rPr>
          <w:ins w:id="18" w:author="Unknown"/>
          <w:color w:val="000000"/>
        </w:rPr>
      </w:pPr>
      <w:ins w:id="19" w:author="Unknown">
        <w:r>
          <w:rPr>
            <w:color w:val="000000"/>
          </w:rPr>
          <w:t xml:space="preserve">       float salary;</w:t>
        </w:r>
      </w:ins>
    </w:p>
    <w:p w:rsidR="00302167" w:rsidRDefault="00302167" w:rsidP="00302167">
      <w:pPr>
        <w:pStyle w:val="HTMLPreformatted"/>
        <w:shd w:val="clear" w:color="auto" w:fill="F9FBF9"/>
        <w:rPr>
          <w:ins w:id="20" w:author="Unknown"/>
          <w:color w:val="000000"/>
        </w:rPr>
      </w:pPr>
      <w:ins w:id="21" w:author="Unknown">
        <w:r>
          <w:rPr>
            <w:color w:val="000000"/>
          </w:rPr>
          <w:t xml:space="preserve">       Employee(int i, string n, float s)  </w:t>
        </w:r>
      </w:ins>
    </w:p>
    <w:p w:rsidR="00302167" w:rsidRDefault="00302167" w:rsidP="00302167">
      <w:pPr>
        <w:pStyle w:val="HTMLPreformatted"/>
        <w:shd w:val="clear" w:color="auto" w:fill="F9FBF9"/>
        <w:rPr>
          <w:ins w:id="22" w:author="Unknown"/>
          <w:color w:val="000000"/>
        </w:rPr>
      </w:pPr>
      <w:ins w:id="23" w:author="Unknown">
        <w:r>
          <w:rPr>
            <w:color w:val="000000"/>
          </w:rPr>
          <w:t xml:space="preserve">        {  </w:t>
        </w:r>
      </w:ins>
    </w:p>
    <w:p w:rsidR="00302167" w:rsidRDefault="00302167" w:rsidP="00302167">
      <w:pPr>
        <w:pStyle w:val="HTMLPreformatted"/>
        <w:shd w:val="clear" w:color="auto" w:fill="F9FBF9"/>
        <w:rPr>
          <w:ins w:id="24" w:author="Unknown"/>
          <w:color w:val="000000"/>
        </w:rPr>
      </w:pPr>
      <w:ins w:id="25" w:author="Unknown">
        <w:r>
          <w:rPr>
            <w:color w:val="000000"/>
          </w:rPr>
          <w:t xml:space="preserve">            id = i;  </w:t>
        </w:r>
      </w:ins>
    </w:p>
    <w:p w:rsidR="00302167" w:rsidRDefault="00302167" w:rsidP="00302167">
      <w:pPr>
        <w:pStyle w:val="HTMLPreformatted"/>
        <w:shd w:val="clear" w:color="auto" w:fill="F9FBF9"/>
        <w:rPr>
          <w:ins w:id="26" w:author="Unknown"/>
          <w:color w:val="000000"/>
        </w:rPr>
      </w:pPr>
      <w:ins w:id="27" w:author="Unknown">
        <w:r>
          <w:rPr>
            <w:color w:val="000000"/>
          </w:rPr>
          <w:t xml:space="preserve">            name = n;  </w:t>
        </w:r>
      </w:ins>
    </w:p>
    <w:p w:rsidR="00302167" w:rsidRDefault="00302167" w:rsidP="00302167">
      <w:pPr>
        <w:pStyle w:val="HTMLPreformatted"/>
        <w:shd w:val="clear" w:color="auto" w:fill="F9FBF9"/>
        <w:rPr>
          <w:ins w:id="28" w:author="Unknown"/>
          <w:color w:val="000000"/>
        </w:rPr>
      </w:pPr>
      <w:ins w:id="29" w:author="Unknown">
        <w:r>
          <w:rPr>
            <w:color w:val="000000"/>
          </w:rPr>
          <w:t xml:space="preserve">            salary = s;</w:t>
        </w:r>
      </w:ins>
    </w:p>
    <w:p w:rsidR="00302167" w:rsidRDefault="00302167" w:rsidP="00302167">
      <w:pPr>
        <w:pStyle w:val="HTMLPreformatted"/>
        <w:shd w:val="clear" w:color="auto" w:fill="F9FBF9"/>
        <w:rPr>
          <w:ins w:id="30" w:author="Unknown"/>
          <w:color w:val="000000"/>
        </w:rPr>
      </w:pPr>
      <w:ins w:id="31" w:author="Unknown">
        <w:r>
          <w:rPr>
            <w:color w:val="000000"/>
          </w:rPr>
          <w:t xml:space="preserve">        }  </w:t>
        </w:r>
      </w:ins>
    </w:p>
    <w:p w:rsidR="00302167" w:rsidRDefault="00302167" w:rsidP="00302167">
      <w:pPr>
        <w:pStyle w:val="HTMLPreformatted"/>
        <w:shd w:val="clear" w:color="auto" w:fill="F9FBF9"/>
        <w:rPr>
          <w:ins w:id="32" w:author="Unknown"/>
          <w:color w:val="000000"/>
        </w:rPr>
      </w:pPr>
      <w:ins w:id="33" w:author="Unknown">
        <w:r>
          <w:rPr>
            <w:color w:val="000000"/>
          </w:rPr>
          <w:t xml:space="preserve">       void display()  </w:t>
        </w:r>
      </w:ins>
    </w:p>
    <w:p w:rsidR="00302167" w:rsidRDefault="00302167" w:rsidP="00302167">
      <w:pPr>
        <w:pStyle w:val="HTMLPreformatted"/>
        <w:shd w:val="clear" w:color="auto" w:fill="F9FBF9"/>
        <w:rPr>
          <w:ins w:id="34" w:author="Unknown"/>
          <w:color w:val="000000"/>
        </w:rPr>
      </w:pPr>
      <w:ins w:id="35" w:author="Unknown">
        <w:r>
          <w:rPr>
            <w:color w:val="000000"/>
          </w:rPr>
          <w:t xml:space="preserve">        {  </w:t>
        </w:r>
      </w:ins>
    </w:p>
    <w:p w:rsidR="00302167" w:rsidRDefault="00302167" w:rsidP="00302167">
      <w:pPr>
        <w:pStyle w:val="HTMLPreformatted"/>
        <w:shd w:val="clear" w:color="auto" w:fill="F9FBF9"/>
        <w:rPr>
          <w:ins w:id="36" w:author="Unknown"/>
          <w:color w:val="000000"/>
        </w:rPr>
      </w:pPr>
      <w:ins w:id="37" w:author="Unknown">
        <w:r>
          <w:rPr>
            <w:color w:val="000000"/>
          </w:rPr>
          <w:t xml:space="preserve">            cout&lt;&lt;id&lt;&lt;"  "&lt;&lt;name&lt;&lt;"  "&lt;&lt;salary&lt;&lt;endl;  </w:t>
        </w:r>
      </w:ins>
    </w:p>
    <w:p w:rsidR="00302167" w:rsidRDefault="00302167" w:rsidP="00302167">
      <w:pPr>
        <w:pStyle w:val="HTMLPreformatted"/>
        <w:shd w:val="clear" w:color="auto" w:fill="F9FBF9"/>
        <w:rPr>
          <w:ins w:id="38" w:author="Unknown"/>
          <w:color w:val="000000"/>
        </w:rPr>
      </w:pPr>
      <w:ins w:id="39" w:author="Unknown">
        <w:r>
          <w:rPr>
            <w:color w:val="000000"/>
          </w:rPr>
          <w:t xml:space="preserve">        }  </w:t>
        </w:r>
      </w:ins>
    </w:p>
    <w:p w:rsidR="00302167" w:rsidRDefault="00302167" w:rsidP="00302167">
      <w:pPr>
        <w:pStyle w:val="HTMLPreformatted"/>
        <w:shd w:val="clear" w:color="auto" w:fill="F9FBF9"/>
        <w:rPr>
          <w:ins w:id="40" w:author="Unknown"/>
          <w:color w:val="000000"/>
        </w:rPr>
      </w:pPr>
      <w:ins w:id="41" w:author="Unknown">
        <w:r>
          <w:rPr>
            <w:color w:val="000000"/>
          </w:rPr>
          <w:t>};</w:t>
        </w:r>
      </w:ins>
    </w:p>
    <w:p w:rsidR="00302167" w:rsidRDefault="00302167" w:rsidP="00302167">
      <w:pPr>
        <w:pStyle w:val="HTMLPreformatted"/>
        <w:shd w:val="clear" w:color="auto" w:fill="F9FBF9"/>
        <w:rPr>
          <w:ins w:id="42" w:author="Unknown"/>
          <w:color w:val="000000"/>
        </w:rPr>
      </w:pPr>
      <w:ins w:id="43" w:author="Unknown">
        <w:r>
          <w:rPr>
            <w:color w:val="000000"/>
          </w:rPr>
          <w:t>int main(void) {</w:t>
        </w:r>
      </w:ins>
    </w:p>
    <w:p w:rsidR="00302167" w:rsidRDefault="00302167" w:rsidP="00302167">
      <w:pPr>
        <w:pStyle w:val="HTMLPreformatted"/>
        <w:shd w:val="clear" w:color="auto" w:fill="F9FBF9"/>
        <w:rPr>
          <w:ins w:id="44" w:author="Unknown"/>
          <w:color w:val="000000"/>
        </w:rPr>
      </w:pPr>
      <w:ins w:id="45" w:author="Unknown">
        <w:r>
          <w:rPr>
            <w:color w:val="000000"/>
          </w:rPr>
          <w:t xml:space="preserve">    Employee e1 =Employee(101, "Sonoo", 890000); //creating an object of Employee </w:t>
        </w:r>
      </w:ins>
    </w:p>
    <w:p w:rsidR="00302167" w:rsidRDefault="00302167" w:rsidP="00302167">
      <w:pPr>
        <w:pStyle w:val="HTMLPreformatted"/>
        <w:shd w:val="clear" w:color="auto" w:fill="F9FBF9"/>
        <w:rPr>
          <w:ins w:id="46" w:author="Unknown"/>
          <w:color w:val="000000"/>
        </w:rPr>
      </w:pPr>
      <w:ins w:id="47" w:author="Unknown">
        <w:r>
          <w:rPr>
            <w:color w:val="000000"/>
          </w:rPr>
          <w:t xml:space="preserve">    Employee e2=Employee(102, "Nakul", 59000); </w:t>
        </w:r>
      </w:ins>
    </w:p>
    <w:p w:rsidR="00302167" w:rsidRDefault="00302167" w:rsidP="00302167">
      <w:pPr>
        <w:pStyle w:val="HTMLPreformatted"/>
        <w:shd w:val="clear" w:color="auto" w:fill="F9FBF9"/>
        <w:rPr>
          <w:ins w:id="48" w:author="Unknown"/>
          <w:color w:val="000000"/>
        </w:rPr>
      </w:pPr>
      <w:ins w:id="49" w:author="Unknown">
        <w:r>
          <w:rPr>
            <w:color w:val="000000"/>
          </w:rPr>
          <w:t xml:space="preserve">    e1.display();  </w:t>
        </w:r>
      </w:ins>
    </w:p>
    <w:p w:rsidR="00302167" w:rsidRDefault="00302167" w:rsidP="00302167">
      <w:pPr>
        <w:pStyle w:val="HTMLPreformatted"/>
        <w:shd w:val="clear" w:color="auto" w:fill="F9FBF9"/>
        <w:rPr>
          <w:ins w:id="50" w:author="Unknown"/>
          <w:color w:val="000000"/>
        </w:rPr>
      </w:pPr>
      <w:ins w:id="51" w:author="Unknown">
        <w:r>
          <w:rPr>
            <w:color w:val="000000"/>
          </w:rPr>
          <w:t xml:space="preserve">    e2.display();  </w:t>
        </w:r>
      </w:ins>
    </w:p>
    <w:p w:rsidR="00302167" w:rsidRDefault="00302167" w:rsidP="00302167">
      <w:pPr>
        <w:pStyle w:val="HTMLPreformatted"/>
        <w:shd w:val="clear" w:color="auto" w:fill="F9FBF9"/>
        <w:rPr>
          <w:ins w:id="52" w:author="Unknown"/>
          <w:color w:val="000000"/>
        </w:rPr>
      </w:pPr>
      <w:ins w:id="53" w:author="Unknown">
        <w:r>
          <w:rPr>
            <w:color w:val="000000"/>
          </w:rPr>
          <w:t xml:space="preserve">    return 0;</w:t>
        </w:r>
      </w:ins>
    </w:p>
    <w:p w:rsidR="00302167" w:rsidRDefault="00302167" w:rsidP="00302167">
      <w:pPr>
        <w:pStyle w:val="HTMLPreformatted"/>
        <w:shd w:val="clear" w:color="auto" w:fill="F9FBF9"/>
        <w:rPr>
          <w:ins w:id="54" w:author="Unknown"/>
          <w:color w:val="000000"/>
        </w:rPr>
      </w:pPr>
      <w:ins w:id="55" w:author="Unknown">
        <w:r>
          <w:rPr>
            <w:color w:val="000000"/>
          </w:rPr>
          <w:t>}</w:t>
        </w:r>
      </w:ins>
    </w:p>
    <w:p w:rsidR="00302167" w:rsidRDefault="00302167" w:rsidP="00302167">
      <w:pPr>
        <w:pStyle w:val="NormalWeb"/>
        <w:shd w:val="clear" w:color="auto" w:fill="FFFFFF"/>
        <w:rPr>
          <w:ins w:id="56" w:author="Unknown"/>
          <w:rFonts w:ascii="Verdana" w:hAnsi="Verdana"/>
          <w:color w:val="000000"/>
          <w:sz w:val="20"/>
          <w:szCs w:val="20"/>
        </w:rPr>
      </w:pPr>
      <w:ins w:id="57" w:author="Unknown">
        <w:r>
          <w:rPr>
            <w:rFonts w:ascii="Verdana" w:hAnsi="Verdana"/>
            <w:color w:val="000000"/>
            <w:sz w:val="20"/>
            <w:szCs w:val="20"/>
          </w:rPr>
          <w:t>Output:</w:t>
        </w:r>
      </w:ins>
    </w:p>
    <w:p w:rsidR="00302167" w:rsidRDefault="00302167" w:rsidP="00302167">
      <w:pPr>
        <w:pStyle w:val="HTMLPreformatted"/>
        <w:shd w:val="clear" w:color="auto" w:fill="F9FBF9"/>
        <w:rPr>
          <w:ins w:id="58" w:author="Unknown"/>
          <w:color w:val="000000"/>
        </w:rPr>
      </w:pPr>
      <w:ins w:id="59" w:author="Unknown">
        <w:r>
          <w:rPr>
            <w:color w:val="000000"/>
          </w:rPr>
          <w:t>101  Sonoo  890000</w:t>
        </w:r>
      </w:ins>
    </w:p>
    <w:p w:rsidR="00302167" w:rsidRDefault="00302167" w:rsidP="00302167">
      <w:pPr>
        <w:pStyle w:val="HTMLPreformatted"/>
        <w:shd w:val="clear" w:color="auto" w:fill="F9FBF9"/>
        <w:rPr>
          <w:ins w:id="60" w:author="Unknown"/>
          <w:color w:val="000000"/>
        </w:rPr>
      </w:pPr>
      <w:ins w:id="61" w:author="Unknown">
        <w:r>
          <w:rPr>
            <w:color w:val="000000"/>
          </w:rPr>
          <w:t>102  Nakul  59000</w:t>
        </w:r>
      </w:ins>
    </w:p>
    <w:p w:rsidR="00A16B61" w:rsidRDefault="00A16B61" w:rsidP="00A16B61"/>
    <w:p w:rsidR="00302167" w:rsidRDefault="00302167" w:rsidP="00A16B61"/>
    <w:p w:rsidR="00302167" w:rsidRDefault="00302167" w:rsidP="00A16B61"/>
    <w:p w:rsidR="00302167" w:rsidRDefault="00302167" w:rsidP="00A16B61"/>
    <w:p w:rsidR="00302167" w:rsidRDefault="00302167" w:rsidP="00A16B61"/>
    <w:p w:rsidR="00DB58A8" w:rsidRDefault="00DB58A8" w:rsidP="00DB58A8">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C++ Destructor</w:t>
      </w:r>
    </w:p>
    <w:p w:rsidR="00DB58A8" w:rsidRDefault="00DB58A8" w:rsidP="00DB58A8">
      <w:pPr>
        <w:pStyle w:val="NormalWeb"/>
        <w:shd w:val="clear" w:color="auto" w:fill="FFFFFF"/>
        <w:rPr>
          <w:rFonts w:ascii="Verdana" w:hAnsi="Verdana"/>
          <w:color w:val="000000"/>
          <w:sz w:val="20"/>
          <w:szCs w:val="20"/>
        </w:rPr>
      </w:pPr>
      <w:r>
        <w:rPr>
          <w:rFonts w:ascii="Verdana" w:hAnsi="Verdana"/>
          <w:color w:val="000000"/>
          <w:sz w:val="20"/>
          <w:szCs w:val="20"/>
        </w:rPr>
        <w:t>A destructor works opposite to constructor; it destructs the objects of classes. It can be defined only once in a class. Like constructors, it is invoked automatically.</w:t>
      </w:r>
    </w:p>
    <w:p w:rsidR="00DB58A8" w:rsidRDefault="00DB58A8" w:rsidP="00DB58A8">
      <w:pPr>
        <w:pStyle w:val="NormalWeb"/>
        <w:shd w:val="clear" w:color="auto" w:fill="FFFFFF"/>
        <w:rPr>
          <w:rFonts w:ascii="Verdana" w:hAnsi="Verdana"/>
          <w:color w:val="000000"/>
          <w:sz w:val="20"/>
          <w:szCs w:val="20"/>
        </w:rPr>
      </w:pPr>
      <w:r>
        <w:rPr>
          <w:rFonts w:ascii="Verdana" w:hAnsi="Verdana"/>
          <w:color w:val="000000"/>
          <w:sz w:val="20"/>
          <w:szCs w:val="20"/>
        </w:rPr>
        <w:t>A destructor is defined like constructor. It must have same name as class. But it is prefixed with a tilde sign (~).</w:t>
      </w:r>
    </w:p>
    <w:p w:rsidR="00DB58A8" w:rsidRDefault="00DB58A8" w:rsidP="00DB58A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C++ destructor cannot have parameters. Moreover, modifiers can't be applied on destructors.</w:t>
      </w:r>
    </w:p>
    <w:p w:rsidR="00DB58A8" w:rsidRDefault="00DB58A8" w:rsidP="00DB58A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 Constructor and Destructor Example</w:t>
      </w:r>
    </w:p>
    <w:p w:rsidR="00DB58A8" w:rsidRDefault="00DB58A8" w:rsidP="00DB58A8">
      <w:pPr>
        <w:pStyle w:val="NormalWeb"/>
        <w:shd w:val="clear" w:color="auto" w:fill="FFFFFF"/>
        <w:rPr>
          <w:rFonts w:ascii="Verdana" w:hAnsi="Verdana"/>
          <w:color w:val="000000"/>
          <w:sz w:val="20"/>
          <w:szCs w:val="20"/>
        </w:rPr>
      </w:pPr>
      <w:r>
        <w:rPr>
          <w:rFonts w:ascii="Verdana" w:hAnsi="Verdana"/>
          <w:color w:val="000000"/>
          <w:sz w:val="20"/>
          <w:szCs w:val="20"/>
        </w:rPr>
        <w:t>Let's see an example of constructor and destructor in C++ which is called automatically.</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&lt;iostream&gt;</w:t>
      </w: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std;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cout&lt;&lt;</w:t>
      </w:r>
      <w:r>
        <w:rPr>
          <w:rStyle w:val="string"/>
          <w:rFonts w:ascii="Verdana" w:hAnsi="Verdana"/>
          <w:color w:val="0000FF"/>
          <w:sz w:val="20"/>
          <w:szCs w:val="20"/>
          <w:bdr w:val="none" w:sz="0" w:space="0" w:color="auto" w:frame="1"/>
        </w:rPr>
        <w:t>"Constructor Invoked"</w:t>
      </w:r>
      <w:r>
        <w:rPr>
          <w:rFonts w:ascii="Verdana" w:hAnsi="Verdana"/>
          <w:color w:val="000000"/>
          <w:sz w:val="20"/>
          <w:szCs w:val="20"/>
          <w:bdr w:val="none" w:sz="0" w:space="0" w:color="auto" w:frame="1"/>
        </w:rPr>
        <w:t>&lt;&lt;endl;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cout&lt;&lt;</w:t>
      </w:r>
      <w:r>
        <w:rPr>
          <w:rStyle w:val="string"/>
          <w:rFonts w:ascii="Verdana" w:hAnsi="Verdana"/>
          <w:color w:val="0000FF"/>
          <w:sz w:val="20"/>
          <w:szCs w:val="20"/>
          <w:bdr w:val="none" w:sz="0" w:space="0" w:color="auto" w:frame="1"/>
        </w:rPr>
        <w:t>"Destructor Invoked"</w:t>
      </w:r>
      <w:r>
        <w:rPr>
          <w:rFonts w:ascii="Verdana" w:hAnsi="Verdana"/>
          <w:color w:val="000000"/>
          <w:sz w:val="20"/>
          <w:szCs w:val="20"/>
          <w:bdr w:val="none" w:sz="0" w:space="0" w:color="auto" w:frame="1"/>
        </w:rPr>
        <w:t>&lt;&lt;endl;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e1; </w:t>
      </w:r>
      <w:r>
        <w:rPr>
          <w:rStyle w:val="comment"/>
          <w:rFonts w:ascii="Verdana" w:hAnsi="Verdana"/>
          <w:color w:val="008200"/>
          <w:sz w:val="20"/>
          <w:szCs w:val="20"/>
          <w:bdr w:val="none" w:sz="0" w:space="0" w:color="auto" w:frame="1"/>
        </w:rPr>
        <w:t>//creating an object of Employee </w:t>
      </w: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e2; </w:t>
      </w:r>
      <w:r>
        <w:rPr>
          <w:rStyle w:val="comment"/>
          <w:rFonts w:ascii="Verdana" w:hAnsi="Verdana"/>
          <w:color w:val="008200"/>
          <w:sz w:val="20"/>
          <w:szCs w:val="20"/>
          <w:bdr w:val="none" w:sz="0" w:space="0" w:color="auto" w:frame="1"/>
        </w:rPr>
        <w:t>//creating an object of Employee</w:t>
      </w:r>
      <w:r>
        <w:rPr>
          <w:rFonts w:ascii="Verdana" w:hAnsi="Verdana"/>
          <w:color w:val="000000"/>
          <w:sz w:val="20"/>
          <w:szCs w:val="20"/>
          <w:bdr w:val="none" w:sz="0" w:space="0" w:color="auto" w:frame="1"/>
        </w:rPr>
        <w:t>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DB58A8" w:rsidRDefault="00DB58A8" w:rsidP="00DB58A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B58A8" w:rsidRDefault="00DB58A8" w:rsidP="00DB58A8">
      <w:pPr>
        <w:pStyle w:val="NormalWeb"/>
        <w:shd w:val="clear" w:color="auto" w:fill="FFFFFF"/>
        <w:rPr>
          <w:color w:val="000000"/>
        </w:rPr>
      </w:pPr>
      <w:r>
        <w:rPr>
          <w:rFonts w:ascii="Verdana" w:hAnsi="Verdana"/>
          <w:color w:val="000000"/>
          <w:sz w:val="20"/>
          <w:szCs w:val="20"/>
        </w:rPr>
        <w:t>Output:</w:t>
      </w:r>
      <w:r>
        <w:rPr>
          <w:color w:val="000000"/>
        </w:rPr>
        <w:t>Constructor Invoked</w:t>
      </w:r>
    </w:p>
    <w:p w:rsidR="00DB58A8" w:rsidRDefault="00DB58A8" w:rsidP="00DB58A8">
      <w:pPr>
        <w:pStyle w:val="HTMLPreformatted"/>
        <w:shd w:val="clear" w:color="auto" w:fill="F9FBF9"/>
        <w:rPr>
          <w:color w:val="000000"/>
        </w:rPr>
      </w:pPr>
      <w:r>
        <w:rPr>
          <w:color w:val="000000"/>
        </w:rPr>
        <w:t>Constructor Invoked</w:t>
      </w:r>
    </w:p>
    <w:p w:rsidR="00DB58A8" w:rsidRDefault="00DB58A8" w:rsidP="00DB58A8">
      <w:pPr>
        <w:pStyle w:val="HTMLPreformatted"/>
        <w:shd w:val="clear" w:color="auto" w:fill="F9FBF9"/>
        <w:rPr>
          <w:color w:val="000000"/>
        </w:rPr>
      </w:pPr>
      <w:r>
        <w:rPr>
          <w:color w:val="000000"/>
        </w:rPr>
        <w:t>Destructor Invoked</w:t>
      </w:r>
    </w:p>
    <w:p w:rsidR="00DB58A8" w:rsidRDefault="00DB58A8" w:rsidP="00DB58A8">
      <w:pPr>
        <w:pStyle w:val="HTMLPreformatted"/>
        <w:shd w:val="clear" w:color="auto" w:fill="F9FBF9"/>
        <w:rPr>
          <w:color w:val="000000"/>
        </w:rPr>
      </w:pPr>
      <w:r>
        <w:rPr>
          <w:color w:val="000000"/>
        </w:rPr>
        <w:t>Destructor Invoked</w:t>
      </w:r>
    </w:p>
    <w:p w:rsidR="00830544" w:rsidRDefault="00830544" w:rsidP="00830544">
      <w:pPr>
        <w:spacing w:before="120" w:after="144" w:line="240" w:lineRule="auto"/>
        <w:ind w:left="48" w:right="48"/>
        <w:jc w:val="both"/>
        <w:rPr>
          <w:rFonts w:ascii="Arial" w:eastAsia="Times New Roman" w:hAnsi="Arial" w:cs="Arial"/>
          <w:b/>
          <w:color w:val="000000"/>
          <w:sz w:val="36"/>
          <w:szCs w:val="24"/>
          <w:lang w:eastAsia="en-IN"/>
        </w:rPr>
      </w:pPr>
      <w:r w:rsidRPr="00830544">
        <w:rPr>
          <w:rFonts w:ascii="Arial" w:eastAsia="Times New Roman" w:hAnsi="Arial" w:cs="Arial"/>
          <w:b/>
          <w:color w:val="000000"/>
          <w:sz w:val="36"/>
          <w:szCs w:val="24"/>
          <w:lang w:eastAsia="en-IN"/>
        </w:rPr>
        <w:lastRenderedPageBreak/>
        <w:t>Polymorphism</w:t>
      </w:r>
    </w:p>
    <w:p w:rsidR="003424DE" w:rsidRPr="00830544" w:rsidRDefault="003424DE" w:rsidP="00830544">
      <w:pPr>
        <w:spacing w:before="120" w:after="144" w:line="240" w:lineRule="auto"/>
        <w:ind w:left="48" w:right="48"/>
        <w:jc w:val="both"/>
        <w:rPr>
          <w:rFonts w:ascii="Arial" w:eastAsia="Times New Roman" w:hAnsi="Arial" w:cs="Arial"/>
          <w:b/>
          <w:color w:val="000000"/>
          <w:sz w:val="36"/>
          <w:szCs w:val="24"/>
          <w:lang w:eastAsia="en-IN"/>
        </w:rPr>
      </w:pP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The word </w:t>
      </w:r>
      <w:r w:rsidRPr="00830544">
        <w:rPr>
          <w:rFonts w:ascii="Arial" w:eastAsia="Times New Roman" w:hAnsi="Arial" w:cs="Arial"/>
          <w:b/>
          <w:bCs/>
          <w:color w:val="000000"/>
          <w:sz w:val="24"/>
          <w:szCs w:val="24"/>
          <w:lang w:eastAsia="en-IN"/>
        </w:rPr>
        <w:t>polymorphism</w:t>
      </w:r>
      <w:r w:rsidRPr="00830544">
        <w:rPr>
          <w:rFonts w:ascii="Arial" w:eastAsia="Times New Roman" w:hAnsi="Arial" w:cs="Arial"/>
          <w:color w:val="000000"/>
          <w:sz w:val="24"/>
          <w:szCs w:val="24"/>
          <w:lang w:eastAsia="en-IN"/>
        </w:rPr>
        <w:t> means having many forms. Typically, polymorphism occurs when there is a hierarchy of classes and they are related by inheritance.</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C++ polymorphism means that a call to a member function will cause a different function to be executed depending on the type of object that invokes the function.</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Consider the following example where a base class has been derived by other two classes −</w:t>
      </w:r>
    </w:p>
    <w:p w:rsidR="00830544" w:rsidRPr="00830544" w:rsidRDefault="00830544" w:rsidP="00830544">
      <w:pPr>
        <w:spacing w:after="0" w:line="240" w:lineRule="auto"/>
        <w:jc w:val="right"/>
        <w:rPr>
          <w:rFonts w:ascii="Arial" w:eastAsia="Times New Roman" w:hAnsi="Arial" w:cs="Arial"/>
          <w:sz w:val="21"/>
          <w:szCs w:val="21"/>
          <w:lang w:eastAsia="en-IN"/>
        </w:rPr>
      </w:pPr>
      <w:hyperlink r:id="rId11" w:tgtFrame="_blank" w:history="1">
        <w:r w:rsidRPr="00830544">
          <w:rPr>
            <w:rFonts w:ascii="Arial" w:eastAsia="Times New Roman" w:hAnsi="Arial" w:cs="Arial"/>
            <w:color w:val="FFFFFF"/>
            <w:sz w:val="21"/>
            <w:u w:val="single"/>
            <w:lang w:eastAsia="en-IN"/>
          </w:rPr>
          <w:t>Live Demo</w:t>
        </w:r>
      </w:hyperlink>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880000"/>
          <w:sz w:val="23"/>
          <w:lang w:eastAsia="en-IN"/>
        </w:rPr>
        <w:t>#include</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8800"/>
          <w:sz w:val="23"/>
          <w:lang w:eastAsia="en-IN"/>
        </w:rPr>
        <w:t>&lt;iostream&gt;</w:t>
      </w: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88"/>
          <w:sz w:val="23"/>
          <w:lang w:eastAsia="en-IN"/>
        </w:rPr>
        <w:t>using</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namespace</w:t>
      </w:r>
      <w:r w:rsidRPr="00830544">
        <w:rPr>
          <w:rFonts w:ascii="Courier New" w:eastAsia="Times New Roman" w:hAnsi="Courier New" w:cs="Courier New"/>
          <w:color w:val="000000"/>
          <w:sz w:val="23"/>
          <w:lang w:eastAsia="en-IN"/>
        </w:rPr>
        <w:t xml:space="preserve"> std</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88"/>
          <w:sz w:val="23"/>
          <w:lang w:eastAsia="en-IN"/>
        </w:rPr>
        <w:t>class</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protected</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width</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height</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public</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b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width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a</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height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b</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area</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cout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8800"/>
          <w:sz w:val="23"/>
          <w:lang w:eastAsia="en-IN"/>
        </w:rPr>
        <w:t>"Parent class area :"</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endl</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return</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88"/>
          <w:sz w:val="23"/>
          <w:lang w:eastAsia="en-IN"/>
        </w:rPr>
        <w:t>class</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Rectangle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public</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public</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Rectangle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b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a</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b</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area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cout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8800"/>
          <w:sz w:val="23"/>
          <w:lang w:eastAsia="en-IN"/>
        </w:rPr>
        <w:t>"Rectangle class area :"</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endl</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return</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width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height</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88"/>
          <w:sz w:val="23"/>
          <w:lang w:eastAsia="en-IN"/>
        </w:rPr>
        <w:t>class</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Triangle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public</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public</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Triangle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b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a</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b</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area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cout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8800"/>
          <w:sz w:val="23"/>
          <w:lang w:eastAsia="en-IN"/>
        </w:rPr>
        <w:t>"Triangle class area :"</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&lt;&lt;</w:t>
      </w:r>
      <w:r w:rsidRPr="00830544">
        <w:rPr>
          <w:rFonts w:ascii="Courier New" w:eastAsia="Times New Roman" w:hAnsi="Courier New" w:cs="Courier New"/>
          <w:color w:val="000000"/>
          <w:sz w:val="23"/>
          <w:lang w:eastAsia="en-IN"/>
        </w:rPr>
        <w:t>endl</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return</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width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height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2</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666600"/>
          <w:sz w:val="23"/>
          <w:lang w:eastAsia="en-IN"/>
        </w:rPr>
        <w:lastRenderedPageBreak/>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880000"/>
          <w:sz w:val="23"/>
          <w:lang w:eastAsia="en-IN"/>
        </w:rPr>
        <w:t>// Main function for the program</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88"/>
          <w:sz w:val="23"/>
          <w:lang w:eastAsia="en-IN"/>
        </w:rPr>
        <w:t>int</w:t>
      </w:r>
      <w:r w:rsidRPr="00830544">
        <w:rPr>
          <w:rFonts w:ascii="Courier New" w:eastAsia="Times New Roman" w:hAnsi="Courier New" w:cs="Courier New"/>
          <w:color w:val="000000"/>
          <w:sz w:val="23"/>
          <w:lang w:eastAsia="en-IN"/>
        </w:rPr>
        <w:t xml:space="preserve"> main</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Shape</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shape</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Rectangle</w:t>
      </w:r>
      <w:r w:rsidRPr="00830544">
        <w:rPr>
          <w:rFonts w:ascii="Courier New" w:eastAsia="Times New Roman" w:hAnsi="Courier New" w:cs="Courier New"/>
          <w:color w:val="000000"/>
          <w:sz w:val="23"/>
          <w:lang w:eastAsia="en-IN"/>
        </w:rPr>
        <w:t xml:space="preserve"> rec</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6666"/>
          <w:sz w:val="23"/>
          <w:lang w:eastAsia="en-IN"/>
        </w:rPr>
        <w:t>10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6666"/>
          <w:sz w:val="23"/>
          <w:lang w:eastAsia="en-IN"/>
        </w:rPr>
        <w:t>7</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0066"/>
          <w:sz w:val="23"/>
          <w:lang w:eastAsia="en-IN"/>
        </w:rPr>
        <w:t>Triangle</w:t>
      </w:r>
      <w:r w:rsidRPr="00830544">
        <w:rPr>
          <w:rFonts w:ascii="Courier New" w:eastAsia="Times New Roman" w:hAnsi="Courier New" w:cs="Courier New"/>
          <w:color w:val="000000"/>
          <w:sz w:val="23"/>
          <w:lang w:eastAsia="en-IN"/>
        </w:rPr>
        <w:t xml:space="preserve">  tri</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6666"/>
          <w:sz w:val="23"/>
          <w:lang w:eastAsia="en-IN"/>
        </w:rPr>
        <w:t>10</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6666"/>
          <w:sz w:val="23"/>
          <w:lang w:eastAsia="en-IN"/>
        </w:rPr>
        <w:t>5</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880000"/>
          <w:sz w:val="23"/>
          <w:lang w:eastAsia="en-IN"/>
        </w:rPr>
        <w:t>// store the address of Rectangle</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shape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&amp;</w:t>
      </w:r>
      <w:r w:rsidRPr="00830544">
        <w:rPr>
          <w:rFonts w:ascii="Courier New" w:eastAsia="Times New Roman" w:hAnsi="Courier New" w:cs="Courier New"/>
          <w:color w:val="000000"/>
          <w:sz w:val="23"/>
          <w:lang w:eastAsia="en-IN"/>
        </w:rPr>
        <w:t>rec</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880000"/>
          <w:sz w:val="23"/>
          <w:lang w:eastAsia="en-IN"/>
        </w:rPr>
        <w:t>// call rectangle area.</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shape</w:t>
      </w:r>
      <w:r w:rsidRPr="00830544">
        <w:rPr>
          <w:rFonts w:ascii="Courier New" w:eastAsia="Times New Roman" w:hAnsi="Courier New" w:cs="Courier New"/>
          <w:color w:val="666600"/>
          <w:sz w:val="23"/>
          <w:lang w:eastAsia="en-IN"/>
        </w:rPr>
        <w:t>-&gt;</w:t>
      </w:r>
      <w:r w:rsidRPr="00830544">
        <w:rPr>
          <w:rFonts w:ascii="Courier New" w:eastAsia="Times New Roman" w:hAnsi="Courier New" w:cs="Courier New"/>
          <w:color w:val="000000"/>
          <w:sz w:val="23"/>
          <w:lang w:eastAsia="en-IN"/>
        </w:rPr>
        <w:t>area</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880000"/>
          <w:sz w:val="23"/>
          <w:lang w:eastAsia="en-IN"/>
        </w:rPr>
        <w:t>// store the address of Triangle</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shape </w:t>
      </w:r>
      <w:r w:rsidRPr="00830544">
        <w:rPr>
          <w:rFonts w:ascii="Courier New" w:eastAsia="Times New Roman" w:hAnsi="Courier New" w:cs="Courier New"/>
          <w:color w:val="666600"/>
          <w:sz w:val="23"/>
          <w:lang w:eastAsia="en-IN"/>
        </w:rPr>
        <w:t>=</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666600"/>
          <w:sz w:val="23"/>
          <w:lang w:eastAsia="en-IN"/>
        </w:rPr>
        <w:t>&amp;</w:t>
      </w:r>
      <w:r w:rsidRPr="00830544">
        <w:rPr>
          <w:rFonts w:ascii="Courier New" w:eastAsia="Times New Roman" w:hAnsi="Courier New" w:cs="Courier New"/>
          <w:color w:val="000000"/>
          <w:sz w:val="23"/>
          <w:lang w:eastAsia="en-IN"/>
        </w:rPr>
        <w:t>tri</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880000"/>
          <w:sz w:val="23"/>
          <w:lang w:eastAsia="en-IN"/>
        </w:rPr>
        <w:t>// call triangle area.</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shape</w:t>
      </w:r>
      <w:r w:rsidRPr="00830544">
        <w:rPr>
          <w:rFonts w:ascii="Courier New" w:eastAsia="Times New Roman" w:hAnsi="Courier New" w:cs="Courier New"/>
          <w:color w:val="666600"/>
          <w:sz w:val="23"/>
          <w:lang w:eastAsia="en-IN"/>
        </w:rPr>
        <w:t>-&gt;</w:t>
      </w:r>
      <w:r w:rsidRPr="00830544">
        <w:rPr>
          <w:rFonts w:ascii="Courier New" w:eastAsia="Times New Roman" w:hAnsi="Courier New" w:cs="Courier New"/>
          <w:color w:val="000000"/>
          <w:sz w:val="23"/>
          <w:lang w:eastAsia="en-IN"/>
        </w:rPr>
        <w:t>area</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0088"/>
          <w:sz w:val="23"/>
          <w:lang w:eastAsia="en-IN"/>
        </w:rPr>
        <w:t>return</w:t>
      </w:r>
      <w:r w:rsidRPr="00830544">
        <w:rPr>
          <w:rFonts w:ascii="Courier New" w:eastAsia="Times New Roman" w:hAnsi="Courier New" w:cs="Courier New"/>
          <w:color w:val="000000"/>
          <w:sz w:val="23"/>
          <w:lang w:eastAsia="en-IN"/>
        </w:rPr>
        <w:t xml:space="preserve"> </w:t>
      </w:r>
      <w:r w:rsidRPr="00830544">
        <w:rPr>
          <w:rFonts w:ascii="Courier New" w:eastAsia="Times New Roman" w:hAnsi="Courier New" w:cs="Courier New"/>
          <w:color w:val="006666"/>
          <w:sz w:val="23"/>
          <w:lang w:eastAsia="en-IN"/>
        </w:rPr>
        <w:t>0</w:t>
      </w:r>
      <w:r w:rsidRPr="00830544">
        <w:rPr>
          <w:rFonts w:ascii="Courier New" w:eastAsia="Times New Roman" w:hAnsi="Courier New" w:cs="Courier New"/>
          <w:color w:val="666600"/>
          <w:sz w:val="23"/>
          <w:lang w:eastAsia="en-IN"/>
        </w:rPr>
        <w:t>;</w:t>
      </w:r>
    </w:p>
    <w:p w:rsidR="00830544" w:rsidRPr="00830544" w:rsidRDefault="00830544" w:rsidP="008305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color w:val="666600"/>
          <w:sz w:val="23"/>
          <w:lang w:eastAsia="en-IN"/>
        </w:rPr>
        <w:t>}</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When the above code is compiled and executed, it produces the following result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Parent class area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Parent class area :</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The reason for the incorrect output is that the call of the function area() is being set once by the compiler as the version defined in the base class. This is called </w:t>
      </w:r>
      <w:r w:rsidRPr="00830544">
        <w:rPr>
          <w:rFonts w:ascii="Arial" w:eastAsia="Times New Roman" w:hAnsi="Arial" w:cs="Arial"/>
          <w:b/>
          <w:bCs/>
          <w:color w:val="000000"/>
          <w:sz w:val="24"/>
          <w:szCs w:val="24"/>
          <w:lang w:eastAsia="en-IN"/>
        </w:rPr>
        <w:t>static resolution</w:t>
      </w:r>
      <w:r w:rsidRPr="00830544">
        <w:rPr>
          <w:rFonts w:ascii="Arial" w:eastAsia="Times New Roman" w:hAnsi="Arial" w:cs="Arial"/>
          <w:color w:val="000000"/>
          <w:sz w:val="24"/>
          <w:szCs w:val="24"/>
          <w:lang w:eastAsia="en-IN"/>
        </w:rPr>
        <w:t> of the function call, or </w:t>
      </w:r>
      <w:r w:rsidRPr="00830544">
        <w:rPr>
          <w:rFonts w:ascii="Arial" w:eastAsia="Times New Roman" w:hAnsi="Arial" w:cs="Arial"/>
          <w:b/>
          <w:bCs/>
          <w:color w:val="000000"/>
          <w:sz w:val="24"/>
          <w:szCs w:val="24"/>
          <w:lang w:eastAsia="en-IN"/>
        </w:rPr>
        <w:t>static linkage</w:t>
      </w:r>
      <w:r w:rsidRPr="00830544">
        <w:rPr>
          <w:rFonts w:ascii="Arial" w:eastAsia="Times New Roman" w:hAnsi="Arial" w:cs="Arial"/>
          <w:color w:val="000000"/>
          <w:sz w:val="24"/>
          <w:szCs w:val="24"/>
          <w:lang w:eastAsia="en-IN"/>
        </w:rPr>
        <w:t> - the function call is fixed before the program is executed. This is also sometimes called </w:t>
      </w:r>
      <w:r w:rsidRPr="00830544">
        <w:rPr>
          <w:rFonts w:ascii="Arial" w:eastAsia="Times New Roman" w:hAnsi="Arial" w:cs="Arial"/>
          <w:b/>
          <w:bCs/>
          <w:color w:val="000000"/>
          <w:sz w:val="24"/>
          <w:szCs w:val="24"/>
          <w:lang w:eastAsia="en-IN"/>
        </w:rPr>
        <w:t>early binding</w:t>
      </w:r>
      <w:r w:rsidRPr="00830544">
        <w:rPr>
          <w:rFonts w:ascii="Arial" w:eastAsia="Times New Roman" w:hAnsi="Arial" w:cs="Arial"/>
          <w:color w:val="000000"/>
          <w:sz w:val="24"/>
          <w:szCs w:val="24"/>
          <w:lang w:eastAsia="en-IN"/>
        </w:rPr>
        <w:t> because the area() function is set during the compilation of the program.</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But now, let's make a slight modification in our program and precede the declaration of area() in the Shape class with the keyword </w:t>
      </w:r>
      <w:r w:rsidRPr="00830544">
        <w:rPr>
          <w:rFonts w:ascii="Arial" w:eastAsia="Times New Roman" w:hAnsi="Arial" w:cs="Arial"/>
          <w:b/>
          <w:bCs/>
          <w:color w:val="000000"/>
          <w:sz w:val="24"/>
          <w:szCs w:val="24"/>
          <w:lang w:eastAsia="en-IN"/>
        </w:rPr>
        <w:t>virtual</w:t>
      </w:r>
      <w:r w:rsidRPr="00830544">
        <w:rPr>
          <w:rFonts w:ascii="Arial" w:eastAsia="Times New Roman" w:hAnsi="Arial" w:cs="Arial"/>
          <w:color w:val="000000"/>
          <w:sz w:val="24"/>
          <w:szCs w:val="24"/>
          <w:lang w:eastAsia="en-IN"/>
        </w:rPr>
        <w:t> so that it looks like this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class Shape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protected:</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int width, height;</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public:</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Shape( int a = 0, int b = 0)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width = a;</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height = b;</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virtual int area()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cout &lt;&lt; "Parent class area :" &lt;&lt;endl;</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return 0;</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lastRenderedPageBreak/>
        <w:t>};</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After this slight modification, when the previous example code is compiled and executed, it produces the following result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Rectangle class area</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Triangle class area</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This time, the compiler looks at the contents of the pointer instead of it's type. Hence, since addresses of objects of tri and rec classes are stored in *shape the respective area() function is called.</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As you can see, each of the child classes has a separate implementation for the function area(). This is how </w:t>
      </w:r>
      <w:r w:rsidRPr="00830544">
        <w:rPr>
          <w:rFonts w:ascii="Arial" w:eastAsia="Times New Roman" w:hAnsi="Arial" w:cs="Arial"/>
          <w:b/>
          <w:bCs/>
          <w:color w:val="000000"/>
          <w:sz w:val="24"/>
          <w:szCs w:val="24"/>
          <w:lang w:eastAsia="en-IN"/>
        </w:rPr>
        <w:t>polymorphism</w:t>
      </w:r>
      <w:r w:rsidRPr="00830544">
        <w:rPr>
          <w:rFonts w:ascii="Arial" w:eastAsia="Times New Roman" w:hAnsi="Arial" w:cs="Arial"/>
          <w:color w:val="000000"/>
          <w:sz w:val="24"/>
          <w:szCs w:val="24"/>
          <w:lang w:eastAsia="en-IN"/>
        </w:rPr>
        <w:t> is generally used. You have different classes with a function of the same name, and even the same parameters, but with different implementations.</w:t>
      </w:r>
    </w:p>
    <w:p w:rsidR="00830544" w:rsidRPr="00830544" w:rsidRDefault="00830544" w:rsidP="00830544">
      <w:pPr>
        <w:spacing w:before="300" w:after="150" w:line="480" w:lineRule="atLeast"/>
        <w:outlineLvl w:val="1"/>
        <w:rPr>
          <w:rFonts w:ascii="Arial" w:eastAsia="Times New Roman" w:hAnsi="Arial" w:cs="Arial"/>
          <w:sz w:val="35"/>
          <w:szCs w:val="35"/>
          <w:lang w:eastAsia="en-IN"/>
        </w:rPr>
      </w:pPr>
      <w:r w:rsidRPr="00830544">
        <w:rPr>
          <w:rFonts w:ascii="Arial" w:eastAsia="Times New Roman" w:hAnsi="Arial" w:cs="Arial"/>
          <w:sz w:val="35"/>
          <w:szCs w:val="35"/>
          <w:lang w:eastAsia="en-IN"/>
        </w:rPr>
        <w:t>Virtual Function</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A </w:t>
      </w:r>
      <w:r w:rsidRPr="00830544">
        <w:rPr>
          <w:rFonts w:ascii="Arial" w:eastAsia="Times New Roman" w:hAnsi="Arial" w:cs="Arial"/>
          <w:b/>
          <w:bCs/>
          <w:color w:val="000000"/>
          <w:sz w:val="24"/>
          <w:szCs w:val="24"/>
          <w:lang w:eastAsia="en-IN"/>
        </w:rPr>
        <w:t>virtual</w:t>
      </w:r>
      <w:r w:rsidRPr="00830544">
        <w:rPr>
          <w:rFonts w:ascii="Arial" w:eastAsia="Times New Roman" w:hAnsi="Arial" w:cs="Arial"/>
          <w:color w:val="000000"/>
          <w:sz w:val="24"/>
          <w:szCs w:val="24"/>
          <w:lang w:eastAsia="en-IN"/>
        </w:rPr>
        <w:t> function is a function in a base class that is declared using the keyword </w:t>
      </w:r>
      <w:r w:rsidRPr="00830544">
        <w:rPr>
          <w:rFonts w:ascii="Arial" w:eastAsia="Times New Roman" w:hAnsi="Arial" w:cs="Arial"/>
          <w:b/>
          <w:bCs/>
          <w:color w:val="000000"/>
          <w:sz w:val="24"/>
          <w:szCs w:val="24"/>
          <w:lang w:eastAsia="en-IN"/>
        </w:rPr>
        <w:t>virtual</w:t>
      </w:r>
      <w:r w:rsidRPr="00830544">
        <w:rPr>
          <w:rFonts w:ascii="Arial" w:eastAsia="Times New Roman" w:hAnsi="Arial" w:cs="Arial"/>
          <w:color w:val="000000"/>
          <w:sz w:val="24"/>
          <w:szCs w:val="24"/>
          <w:lang w:eastAsia="en-IN"/>
        </w:rPr>
        <w:t>. Defining in a base class a virtual function, with another version in a derived class, signals to the compiler that we don't want static linkage for this function.</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What we do want is the selection of the function to be called at any given point in the program to be based on the kind of object for which it is called. This sort of operation is referred to as </w:t>
      </w:r>
      <w:r w:rsidRPr="00830544">
        <w:rPr>
          <w:rFonts w:ascii="Arial" w:eastAsia="Times New Roman" w:hAnsi="Arial" w:cs="Arial"/>
          <w:b/>
          <w:bCs/>
          <w:color w:val="000000"/>
          <w:sz w:val="24"/>
          <w:szCs w:val="24"/>
          <w:lang w:eastAsia="en-IN"/>
        </w:rPr>
        <w:t>dynamic linkage</w:t>
      </w:r>
      <w:r w:rsidRPr="00830544">
        <w:rPr>
          <w:rFonts w:ascii="Arial" w:eastAsia="Times New Roman" w:hAnsi="Arial" w:cs="Arial"/>
          <w:color w:val="000000"/>
          <w:sz w:val="24"/>
          <w:szCs w:val="24"/>
          <w:lang w:eastAsia="en-IN"/>
        </w:rPr>
        <w:t>, or </w:t>
      </w:r>
      <w:r w:rsidRPr="00830544">
        <w:rPr>
          <w:rFonts w:ascii="Arial" w:eastAsia="Times New Roman" w:hAnsi="Arial" w:cs="Arial"/>
          <w:b/>
          <w:bCs/>
          <w:color w:val="000000"/>
          <w:sz w:val="24"/>
          <w:szCs w:val="24"/>
          <w:lang w:eastAsia="en-IN"/>
        </w:rPr>
        <w:t>late binding</w:t>
      </w:r>
      <w:r w:rsidRPr="00830544">
        <w:rPr>
          <w:rFonts w:ascii="Arial" w:eastAsia="Times New Roman" w:hAnsi="Arial" w:cs="Arial"/>
          <w:color w:val="000000"/>
          <w:sz w:val="24"/>
          <w:szCs w:val="24"/>
          <w:lang w:eastAsia="en-IN"/>
        </w:rPr>
        <w:t>.</w:t>
      </w:r>
    </w:p>
    <w:p w:rsidR="00830544" w:rsidRPr="00830544" w:rsidRDefault="00830544" w:rsidP="00830544">
      <w:pPr>
        <w:spacing w:before="300" w:after="150" w:line="480" w:lineRule="atLeast"/>
        <w:outlineLvl w:val="1"/>
        <w:rPr>
          <w:rFonts w:ascii="Arial" w:eastAsia="Times New Roman" w:hAnsi="Arial" w:cs="Arial"/>
          <w:sz w:val="35"/>
          <w:szCs w:val="35"/>
          <w:lang w:eastAsia="en-IN"/>
        </w:rPr>
      </w:pPr>
      <w:r w:rsidRPr="00830544">
        <w:rPr>
          <w:rFonts w:ascii="Arial" w:eastAsia="Times New Roman" w:hAnsi="Arial" w:cs="Arial"/>
          <w:sz w:val="35"/>
          <w:szCs w:val="35"/>
          <w:lang w:eastAsia="en-IN"/>
        </w:rPr>
        <w:t>Pure Virtual Functions</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It is possible that you want to include a virtual function in a base class so that it may be redefined in a derived class to suit the objects of that class, but that there is no meaningful definition you could give for the function in the base class.</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We can change the virtual function area() in the base class to the following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class Shape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protected:</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int width, height;</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public:</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Shape(int a = 0, int b = 0)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width = a;</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height = b;</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 pure virtual function</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 xml:space="preserve">      virtual int area() = 0;</w:t>
      </w:r>
    </w:p>
    <w:p w:rsidR="00830544" w:rsidRPr="00830544" w:rsidRDefault="00830544" w:rsidP="0083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30544">
        <w:rPr>
          <w:rFonts w:ascii="Courier New" w:eastAsia="Times New Roman" w:hAnsi="Courier New" w:cs="Courier New"/>
          <w:sz w:val="23"/>
          <w:szCs w:val="23"/>
          <w:lang w:eastAsia="en-IN"/>
        </w:rPr>
        <w:t>};</w:t>
      </w:r>
    </w:p>
    <w:p w:rsidR="00830544" w:rsidRPr="00830544" w:rsidRDefault="00830544" w:rsidP="00830544">
      <w:pPr>
        <w:spacing w:before="120" w:after="144" w:line="240" w:lineRule="auto"/>
        <w:ind w:left="48" w:right="48"/>
        <w:jc w:val="both"/>
        <w:rPr>
          <w:rFonts w:ascii="Arial" w:eastAsia="Times New Roman" w:hAnsi="Arial" w:cs="Arial"/>
          <w:color w:val="000000"/>
          <w:sz w:val="24"/>
          <w:szCs w:val="24"/>
          <w:lang w:eastAsia="en-IN"/>
        </w:rPr>
      </w:pPr>
      <w:r w:rsidRPr="00830544">
        <w:rPr>
          <w:rFonts w:ascii="Arial" w:eastAsia="Times New Roman" w:hAnsi="Arial" w:cs="Arial"/>
          <w:color w:val="000000"/>
          <w:sz w:val="24"/>
          <w:szCs w:val="24"/>
          <w:lang w:eastAsia="en-IN"/>
        </w:rPr>
        <w:t>The = 0 tells the compiler that the function has no body and above virtual function will be called </w:t>
      </w:r>
      <w:r w:rsidRPr="00830544">
        <w:rPr>
          <w:rFonts w:ascii="Arial" w:eastAsia="Times New Roman" w:hAnsi="Arial" w:cs="Arial"/>
          <w:b/>
          <w:bCs/>
          <w:color w:val="000000"/>
          <w:sz w:val="24"/>
          <w:szCs w:val="24"/>
          <w:lang w:eastAsia="en-IN"/>
        </w:rPr>
        <w:t>pure virtual function</w:t>
      </w:r>
      <w:r w:rsidRPr="00830544">
        <w:rPr>
          <w:rFonts w:ascii="Arial" w:eastAsia="Times New Roman" w:hAnsi="Arial" w:cs="Arial"/>
          <w:color w:val="000000"/>
          <w:sz w:val="24"/>
          <w:szCs w:val="24"/>
          <w:lang w:eastAsia="en-IN"/>
        </w:rPr>
        <w:t>.</w:t>
      </w:r>
    </w:p>
    <w:p w:rsidR="00302167" w:rsidRDefault="00302167" w:rsidP="00A16B61"/>
    <w:p w:rsidR="005B0F8A" w:rsidRDefault="001E041C" w:rsidP="00A16B61">
      <w:pPr>
        <w:rPr>
          <w:b/>
          <w:sz w:val="40"/>
        </w:rPr>
      </w:pPr>
      <w:r w:rsidRPr="001E041C">
        <w:rPr>
          <w:b/>
          <w:sz w:val="40"/>
        </w:rPr>
        <w:t>Encapsulation</w:t>
      </w:r>
    </w:p>
    <w:p w:rsidR="001E041C" w:rsidRDefault="001E041C" w:rsidP="00A16B61">
      <w:pPr>
        <w:rPr>
          <w:b/>
          <w:sz w:val="40"/>
        </w:rPr>
      </w:pP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All C++ programs are composed of the following two fundamental elements −</w:t>
      </w:r>
    </w:p>
    <w:p w:rsidR="001E041C" w:rsidRPr="001E041C" w:rsidRDefault="001E041C" w:rsidP="001E041C">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1E041C">
        <w:rPr>
          <w:rFonts w:ascii="Arial" w:eastAsia="Times New Roman" w:hAnsi="Arial" w:cs="Arial"/>
          <w:b/>
          <w:bCs/>
          <w:color w:val="000000"/>
          <w:sz w:val="21"/>
          <w:szCs w:val="21"/>
          <w:lang w:eastAsia="en-IN"/>
        </w:rPr>
        <w:t>Program statements (code)</w:t>
      </w:r>
      <w:r w:rsidRPr="001E041C">
        <w:rPr>
          <w:rFonts w:ascii="Arial" w:eastAsia="Times New Roman" w:hAnsi="Arial" w:cs="Arial"/>
          <w:color w:val="000000"/>
          <w:sz w:val="21"/>
          <w:szCs w:val="21"/>
          <w:lang w:eastAsia="en-IN"/>
        </w:rPr>
        <w:t> − This is the part of a program that performs actions and they are called functions.</w:t>
      </w:r>
    </w:p>
    <w:p w:rsidR="001E041C" w:rsidRPr="001E041C" w:rsidRDefault="001E041C" w:rsidP="001E041C">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1E041C">
        <w:rPr>
          <w:rFonts w:ascii="Arial" w:eastAsia="Times New Roman" w:hAnsi="Arial" w:cs="Arial"/>
          <w:b/>
          <w:bCs/>
          <w:color w:val="000000"/>
          <w:sz w:val="21"/>
          <w:szCs w:val="21"/>
          <w:lang w:eastAsia="en-IN"/>
        </w:rPr>
        <w:t>Program data</w:t>
      </w:r>
      <w:r w:rsidRPr="001E041C">
        <w:rPr>
          <w:rFonts w:ascii="Arial" w:eastAsia="Times New Roman" w:hAnsi="Arial" w:cs="Arial"/>
          <w:color w:val="000000"/>
          <w:sz w:val="21"/>
          <w:szCs w:val="21"/>
          <w:lang w:eastAsia="en-IN"/>
        </w:rPr>
        <w:t> − The data is the information of the program which gets affected by the program functions.</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Encapsulation is an Object Oriented Programming concept that binds together the data and functions that manipulate the data, and that keeps both safe from outside interference and misuse. Data encapsulation led to the important OOP concept of </w:t>
      </w:r>
      <w:r w:rsidRPr="001E041C">
        <w:rPr>
          <w:rFonts w:ascii="Arial" w:eastAsia="Times New Roman" w:hAnsi="Arial" w:cs="Arial"/>
          <w:b/>
          <w:bCs/>
          <w:color w:val="000000"/>
          <w:sz w:val="24"/>
          <w:szCs w:val="24"/>
          <w:lang w:eastAsia="en-IN"/>
        </w:rPr>
        <w:t>data hiding</w:t>
      </w:r>
      <w:r w:rsidRPr="001E041C">
        <w:rPr>
          <w:rFonts w:ascii="Arial" w:eastAsia="Times New Roman" w:hAnsi="Arial" w:cs="Arial"/>
          <w:color w:val="000000"/>
          <w:sz w:val="24"/>
          <w:szCs w:val="24"/>
          <w:lang w:eastAsia="en-IN"/>
        </w:rPr>
        <w:t>.</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b/>
          <w:bCs/>
          <w:color w:val="000000"/>
          <w:sz w:val="24"/>
          <w:szCs w:val="24"/>
          <w:lang w:eastAsia="en-IN"/>
        </w:rPr>
        <w:t>Data encapsulation</w:t>
      </w:r>
      <w:r w:rsidRPr="001E041C">
        <w:rPr>
          <w:rFonts w:ascii="Arial" w:eastAsia="Times New Roman" w:hAnsi="Arial" w:cs="Arial"/>
          <w:color w:val="000000"/>
          <w:sz w:val="24"/>
          <w:szCs w:val="24"/>
          <w:lang w:eastAsia="en-IN"/>
        </w:rPr>
        <w:t> is a mechanism of bundling the data, and the functions that use them and </w:t>
      </w:r>
      <w:r w:rsidRPr="001E041C">
        <w:rPr>
          <w:rFonts w:ascii="Arial" w:eastAsia="Times New Roman" w:hAnsi="Arial" w:cs="Arial"/>
          <w:b/>
          <w:bCs/>
          <w:color w:val="000000"/>
          <w:sz w:val="24"/>
          <w:szCs w:val="24"/>
          <w:lang w:eastAsia="en-IN"/>
        </w:rPr>
        <w:t>data abstraction</w:t>
      </w:r>
      <w:r w:rsidRPr="001E041C">
        <w:rPr>
          <w:rFonts w:ascii="Arial" w:eastAsia="Times New Roman" w:hAnsi="Arial" w:cs="Arial"/>
          <w:color w:val="000000"/>
          <w:sz w:val="24"/>
          <w:szCs w:val="24"/>
          <w:lang w:eastAsia="en-IN"/>
        </w:rPr>
        <w:t> is a mechanism of exposing only the interfaces and hiding the implementation details from the user.</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C++ supports the properties of encapsulation and data hiding through the creation of user-defined types, called </w:t>
      </w:r>
      <w:r w:rsidRPr="001E041C">
        <w:rPr>
          <w:rFonts w:ascii="Arial" w:eastAsia="Times New Roman" w:hAnsi="Arial" w:cs="Arial"/>
          <w:b/>
          <w:bCs/>
          <w:color w:val="000000"/>
          <w:sz w:val="24"/>
          <w:szCs w:val="24"/>
          <w:lang w:eastAsia="en-IN"/>
        </w:rPr>
        <w:t>classes</w:t>
      </w:r>
      <w:r w:rsidRPr="001E041C">
        <w:rPr>
          <w:rFonts w:ascii="Arial" w:eastAsia="Times New Roman" w:hAnsi="Arial" w:cs="Arial"/>
          <w:color w:val="000000"/>
          <w:sz w:val="24"/>
          <w:szCs w:val="24"/>
          <w:lang w:eastAsia="en-IN"/>
        </w:rPr>
        <w:t>. We already have studied that a class can contain </w:t>
      </w:r>
      <w:r w:rsidRPr="001E041C">
        <w:rPr>
          <w:rFonts w:ascii="Arial" w:eastAsia="Times New Roman" w:hAnsi="Arial" w:cs="Arial"/>
          <w:b/>
          <w:bCs/>
          <w:color w:val="000000"/>
          <w:sz w:val="24"/>
          <w:szCs w:val="24"/>
          <w:lang w:eastAsia="en-IN"/>
        </w:rPr>
        <w:t>private, protected </w:t>
      </w:r>
      <w:r w:rsidRPr="001E041C">
        <w:rPr>
          <w:rFonts w:ascii="Arial" w:eastAsia="Times New Roman" w:hAnsi="Arial" w:cs="Arial"/>
          <w:color w:val="000000"/>
          <w:sz w:val="24"/>
          <w:szCs w:val="24"/>
          <w:lang w:eastAsia="en-IN"/>
        </w:rPr>
        <w:t>and </w:t>
      </w:r>
      <w:r w:rsidRPr="001E041C">
        <w:rPr>
          <w:rFonts w:ascii="Arial" w:eastAsia="Times New Roman" w:hAnsi="Arial" w:cs="Arial"/>
          <w:b/>
          <w:bCs/>
          <w:color w:val="000000"/>
          <w:sz w:val="24"/>
          <w:szCs w:val="24"/>
          <w:lang w:eastAsia="en-IN"/>
        </w:rPr>
        <w:t>public</w:t>
      </w:r>
      <w:r w:rsidRPr="001E041C">
        <w:rPr>
          <w:rFonts w:ascii="Arial" w:eastAsia="Times New Roman" w:hAnsi="Arial" w:cs="Arial"/>
          <w:color w:val="000000"/>
          <w:sz w:val="24"/>
          <w:szCs w:val="24"/>
          <w:lang w:eastAsia="en-IN"/>
        </w:rPr>
        <w:t> members. By default, all items defined in a class are private. For example −</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class Box {</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public:</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double getVolume(void) {</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return length * breadth * height;</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private:</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double length;      // Length of a box</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double breadth;     // Breadth of a box</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 xml:space="preserve">      double height;      // Height of a box</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The variables length, breadth, and height are </w:t>
      </w:r>
      <w:r w:rsidRPr="001E041C">
        <w:rPr>
          <w:rFonts w:ascii="Arial" w:eastAsia="Times New Roman" w:hAnsi="Arial" w:cs="Arial"/>
          <w:b/>
          <w:bCs/>
          <w:color w:val="000000"/>
          <w:sz w:val="24"/>
          <w:szCs w:val="24"/>
          <w:lang w:eastAsia="en-IN"/>
        </w:rPr>
        <w:t>private</w:t>
      </w:r>
      <w:r w:rsidRPr="001E041C">
        <w:rPr>
          <w:rFonts w:ascii="Arial" w:eastAsia="Times New Roman" w:hAnsi="Arial" w:cs="Arial"/>
          <w:color w:val="000000"/>
          <w:sz w:val="24"/>
          <w:szCs w:val="24"/>
          <w:lang w:eastAsia="en-IN"/>
        </w:rPr>
        <w:t>. This means that they can be accessed only by other members of the Box class, and not by any other part of your program. This is one way encapsulation is achieved.</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To make parts of a class </w:t>
      </w:r>
      <w:r w:rsidRPr="001E041C">
        <w:rPr>
          <w:rFonts w:ascii="Arial" w:eastAsia="Times New Roman" w:hAnsi="Arial" w:cs="Arial"/>
          <w:b/>
          <w:bCs/>
          <w:color w:val="000000"/>
          <w:sz w:val="24"/>
          <w:szCs w:val="24"/>
          <w:lang w:eastAsia="en-IN"/>
        </w:rPr>
        <w:t>public</w:t>
      </w:r>
      <w:r w:rsidRPr="001E041C">
        <w:rPr>
          <w:rFonts w:ascii="Arial" w:eastAsia="Times New Roman" w:hAnsi="Arial" w:cs="Arial"/>
          <w:color w:val="000000"/>
          <w:sz w:val="24"/>
          <w:szCs w:val="24"/>
          <w:lang w:eastAsia="en-IN"/>
        </w:rPr>
        <w:t> (i.e., accessible to other parts of your program), you must declare them after the </w:t>
      </w:r>
      <w:r w:rsidRPr="001E041C">
        <w:rPr>
          <w:rFonts w:ascii="Arial" w:eastAsia="Times New Roman" w:hAnsi="Arial" w:cs="Arial"/>
          <w:b/>
          <w:bCs/>
          <w:color w:val="000000"/>
          <w:sz w:val="24"/>
          <w:szCs w:val="24"/>
          <w:lang w:eastAsia="en-IN"/>
        </w:rPr>
        <w:t>public</w:t>
      </w:r>
      <w:r w:rsidRPr="001E041C">
        <w:rPr>
          <w:rFonts w:ascii="Arial" w:eastAsia="Times New Roman" w:hAnsi="Arial" w:cs="Arial"/>
          <w:color w:val="000000"/>
          <w:sz w:val="24"/>
          <w:szCs w:val="24"/>
          <w:lang w:eastAsia="en-IN"/>
        </w:rPr>
        <w:t> keyword. All variables or functions defined after the public specifier are accessible by all other functions in your program.</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Making one class a friend of another exposes the implementation details and reduces encapsulation. The ideal is to keep as many of the details of each class hidden from all other classes as possible.</w:t>
      </w:r>
    </w:p>
    <w:p w:rsidR="001E041C" w:rsidRPr="001E041C" w:rsidRDefault="001E041C" w:rsidP="001E041C">
      <w:pPr>
        <w:spacing w:before="300" w:after="150" w:line="480" w:lineRule="atLeast"/>
        <w:outlineLvl w:val="1"/>
        <w:rPr>
          <w:rFonts w:ascii="Arial" w:eastAsia="Times New Roman" w:hAnsi="Arial" w:cs="Arial"/>
          <w:sz w:val="35"/>
          <w:szCs w:val="35"/>
          <w:lang w:eastAsia="en-IN"/>
        </w:rPr>
      </w:pPr>
      <w:r w:rsidRPr="001E041C">
        <w:rPr>
          <w:rFonts w:ascii="Arial" w:eastAsia="Times New Roman" w:hAnsi="Arial" w:cs="Arial"/>
          <w:sz w:val="35"/>
          <w:szCs w:val="35"/>
          <w:lang w:eastAsia="en-IN"/>
        </w:rPr>
        <w:lastRenderedPageBreak/>
        <w:t>Data Encapsulation Example</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Any C++ program where you implement a class with public and private members is an example of data encapsulation and data abstraction. Consider the following example −</w:t>
      </w:r>
    </w:p>
    <w:p w:rsidR="001E041C" w:rsidRPr="001E041C" w:rsidRDefault="001E041C" w:rsidP="001E041C">
      <w:pPr>
        <w:spacing w:after="0" w:line="240" w:lineRule="auto"/>
        <w:jc w:val="right"/>
        <w:rPr>
          <w:rFonts w:ascii="Arial" w:eastAsia="Times New Roman" w:hAnsi="Arial" w:cs="Arial"/>
          <w:sz w:val="21"/>
          <w:szCs w:val="21"/>
          <w:lang w:eastAsia="en-IN"/>
        </w:rPr>
      </w:pPr>
      <w:hyperlink r:id="rId12" w:tgtFrame="_blank" w:history="1">
        <w:r w:rsidRPr="001E041C">
          <w:rPr>
            <w:rFonts w:ascii="Arial" w:eastAsia="Times New Roman" w:hAnsi="Arial" w:cs="Arial"/>
            <w:color w:val="FFFFFF"/>
            <w:sz w:val="21"/>
            <w:lang w:eastAsia="en-IN"/>
          </w:rPr>
          <w:t>Live Demo</w:t>
        </w:r>
      </w:hyperlink>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880000"/>
          <w:sz w:val="23"/>
          <w:lang w:eastAsia="en-IN"/>
        </w:rPr>
        <w:t>#include</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8800"/>
          <w:sz w:val="23"/>
          <w:lang w:eastAsia="en-IN"/>
        </w:rPr>
        <w:t>&lt;iostream&gt;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88"/>
          <w:sz w:val="23"/>
          <w:lang w:eastAsia="en-IN"/>
        </w:rPr>
        <w:t>using</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namespace</w:t>
      </w:r>
      <w:r w:rsidRPr="001E041C">
        <w:rPr>
          <w:rFonts w:ascii="Courier New" w:eastAsia="Times New Roman" w:hAnsi="Courier New" w:cs="Courier New"/>
          <w:color w:val="000000"/>
          <w:sz w:val="23"/>
          <w:lang w:eastAsia="en-IN"/>
        </w:rPr>
        <w:t xml:space="preserve"> std</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88"/>
          <w:sz w:val="23"/>
          <w:lang w:eastAsia="en-IN"/>
        </w:rPr>
        <w:t>class</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0066"/>
          <w:sz w:val="23"/>
          <w:lang w:eastAsia="en-IN"/>
        </w:rPr>
        <w:t>Adder</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public</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880000"/>
          <w:sz w:val="23"/>
          <w:lang w:eastAsia="en-IN"/>
        </w:rPr>
        <w:t>// constructor</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0066"/>
          <w:sz w:val="23"/>
          <w:lang w:eastAsia="en-IN"/>
        </w:rPr>
        <w:t>Adder</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88"/>
          <w:sz w:val="23"/>
          <w:lang w:eastAsia="en-IN"/>
        </w:rPr>
        <w:t>int</w:t>
      </w:r>
      <w:r w:rsidRPr="001E041C">
        <w:rPr>
          <w:rFonts w:ascii="Courier New" w:eastAsia="Times New Roman" w:hAnsi="Courier New" w:cs="Courier New"/>
          <w:color w:val="000000"/>
          <w:sz w:val="23"/>
          <w:lang w:eastAsia="en-IN"/>
        </w:rPr>
        <w:t xml:space="preserve"> i </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6666"/>
          <w:sz w:val="23"/>
          <w:lang w:eastAsia="en-IN"/>
        </w:rPr>
        <w:t>0</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total </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i</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880000"/>
          <w:sz w:val="23"/>
          <w:lang w:eastAsia="en-IN"/>
        </w:rPr>
        <w:t>// interface to outside world</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void</w:t>
      </w:r>
      <w:r w:rsidRPr="001E041C">
        <w:rPr>
          <w:rFonts w:ascii="Courier New" w:eastAsia="Times New Roman" w:hAnsi="Courier New" w:cs="Courier New"/>
          <w:color w:val="000000"/>
          <w:sz w:val="23"/>
          <w:lang w:eastAsia="en-IN"/>
        </w:rPr>
        <w:t xml:space="preserve"> addNum</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88"/>
          <w:sz w:val="23"/>
          <w:lang w:eastAsia="en-IN"/>
        </w:rPr>
        <w:t>int</w:t>
      </w:r>
      <w:r w:rsidRPr="001E041C">
        <w:rPr>
          <w:rFonts w:ascii="Courier New" w:eastAsia="Times New Roman" w:hAnsi="Courier New" w:cs="Courier New"/>
          <w:color w:val="000000"/>
          <w:sz w:val="23"/>
          <w:lang w:eastAsia="en-IN"/>
        </w:rPr>
        <w:t xml:space="preserve"> number</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total </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number</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880000"/>
          <w:sz w:val="23"/>
          <w:lang w:eastAsia="en-IN"/>
        </w:rPr>
        <w:t>// interface to outside world</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int</w:t>
      </w:r>
      <w:r w:rsidRPr="001E041C">
        <w:rPr>
          <w:rFonts w:ascii="Courier New" w:eastAsia="Times New Roman" w:hAnsi="Courier New" w:cs="Courier New"/>
          <w:color w:val="000000"/>
          <w:sz w:val="23"/>
          <w:lang w:eastAsia="en-IN"/>
        </w:rPr>
        <w:t xml:space="preserve"> getTotal</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return</w:t>
      </w:r>
      <w:r w:rsidRPr="001E041C">
        <w:rPr>
          <w:rFonts w:ascii="Courier New" w:eastAsia="Times New Roman" w:hAnsi="Courier New" w:cs="Courier New"/>
          <w:color w:val="000000"/>
          <w:sz w:val="23"/>
          <w:lang w:eastAsia="en-IN"/>
        </w:rPr>
        <w:t xml:space="preserve"> total</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private</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880000"/>
          <w:sz w:val="23"/>
          <w:lang w:eastAsia="en-IN"/>
        </w:rPr>
        <w:t>// hidden data from outside world</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int</w:t>
      </w:r>
      <w:r w:rsidRPr="001E041C">
        <w:rPr>
          <w:rFonts w:ascii="Courier New" w:eastAsia="Times New Roman" w:hAnsi="Courier New" w:cs="Courier New"/>
          <w:color w:val="000000"/>
          <w:sz w:val="23"/>
          <w:lang w:eastAsia="en-IN"/>
        </w:rPr>
        <w:t xml:space="preserve"> total</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88"/>
          <w:sz w:val="23"/>
          <w:lang w:eastAsia="en-IN"/>
        </w:rPr>
        <w:t>int</w:t>
      </w:r>
      <w:r w:rsidRPr="001E041C">
        <w:rPr>
          <w:rFonts w:ascii="Courier New" w:eastAsia="Times New Roman" w:hAnsi="Courier New" w:cs="Courier New"/>
          <w:color w:val="000000"/>
          <w:sz w:val="23"/>
          <w:lang w:eastAsia="en-IN"/>
        </w:rPr>
        <w:t xml:space="preserve"> main</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0066"/>
          <w:sz w:val="23"/>
          <w:lang w:eastAsia="en-IN"/>
        </w:rPr>
        <w:t>Adder</w:t>
      </w:r>
      <w:r w:rsidRPr="001E041C">
        <w:rPr>
          <w:rFonts w:ascii="Courier New" w:eastAsia="Times New Roman" w:hAnsi="Courier New" w:cs="Courier New"/>
          <w:color w:val="000000"/>
          <w:sz w:val="23"/>
          <w:lang w:eastAsia="en-IN"/>
        </w:rPr>
        <w:t xml:space="preserve"> a</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a</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addNum</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6666"/>
          <w:sz w:val="23"/>
          <w:lang w:eastAsia="en-IN"/>
        </w:rPr>
        <w:t>10</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a</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addNum</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6666"/>
          <w:sz w:val="23"/>
          <w:lang w:eastAsia="en-IN"/>
        </w:rPr>
        <w:t>20</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a</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addNum</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6666"/>
          <w:sz w:val="23"/>
          <w:lang w:eastAsia="en-IN"/>
        </w:rPr>
        <w:t>30</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cout </w:t>
      </w:r>
      <w:r w:rsidRPr="001E041C">
        <w:rPr>
          <w:rFonts w:ascii="Courier New" w:eastAsia="Times New Roman" w:hAnsi="Courier New" w:cs="Courier New"/>
          <w:color w:val="666600"/>
          <w:sz w:val="23"/>
          <w:lang w:eastAsia="en-IN"/>
        </w:rPr>
        <w:t>&lt;&lt;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8800"/>
          <w:sz w:val="23"/>
          <w:lang w:eastAsia="en-IN"/>
        </w:rPr>
        <w:t>"Total "</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&lt;&lt;</w:t>
      </w:r>
      <w:r w:rsidRPr="001E041C">
        <w:rPr>
          <w:rFonts w:ascii="Courier New" w:eastAsia="Times New Roman" w:hAnsi="Courier New" w:cs="Courier New"/>
          <w:color w:val="000000"/>
          <w:sz w:val="23"/>
          <w:lang w:eastAsia="en-IN"/>
        </w:rPr>
        <w:t xml:space="preserve"> a</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getTotal</w:t>
      </w:r>
      <w:r w:rsidRPr="001E041C">
        <w:rPr>
          <w:rFonts w:ascii="Courier New" w:eastAsia="Times New Roman" w:hAnsi="Courier New" w:cs="Courier New"/>
          <w:color w:val="666600"/>
          <w:sz w:val="23"/>
          <w:lang w:eastAsia="en-IN"/>
        </w:rPr>
        <w:t>()</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666600"/>
          <w:sz w:val="23"/>
          <w:lang w:eastAsia="en-IN"/>
        </w:rPr>
        <w:t>&lt;&lt;</w:t>
      </w:r>
      <w:r w:rsidRPr="001E041C">
        <w:rPr>
          <w:rFonts w:ascii="Courier New" w:eastAsia="Times New Roman" w:hAnsi="Courier New" w:cs="Courier New"/>
          <w:color w:val="000000"/>
          <w:sz w:val="23"/>
          <w:lang w:eastAsia="en-IN"/>
        </w:rPr>
        <w:t>endl</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0088"/>
          <w:sz w:val="23"/>
          <w:lang w:eastAsia="en-IN"/>
        </w:rPr>
        <w:t>return</w:t>
      </w:r>
      <w:r w:rsidRPr="001E041C">
        <w:rPr>
          <w:rFonts w:ascii="Courier New" w:eastAsia="Times New Roman" w:hAnsi="Courier New" w:cs="Courier New"/>
          <w:color w:val="000000"/>
          <w:sz w:val="23"/>
          <w:lang w:eastAsia="en-IN"/>
        </w:rPr>
        <w:t xml:space="preserve"> </w:t>
      </w:r>
      <w:r w:rsidRPr="001E041C">
        <w:rPr>
          <w:rFonts w:ascii="Courier New" w:eastAsia="Times New Roman" w:hAnsi="Courier New" w:cs="Courier New"/>
          <w:color w:val="006666"/>
          <w:sz w:val="23"/>
          <w:lang w:eastAsia="en-IN"/>
        </w:rPr>
        <w:t>0</w:t>
      </w:r>
      <w:r w:rsidRPr="001E041C">
        <w:rPr>
          <w:rFonts w:ascii="Courier New" w:eastAsia="Times New Roman" w:hAnsi="Courier New" w:cs="Courier New"/>
          <w:color w:val="666600"/>
          <w:sz w:val="23"/>
          <w:lang w:eastAsia="en-IN"/>
        </w:rPr>
        <w:t>;</w:t>
      </w:r>
    </w:p>
    <w:p w:rsidR="001E041C" w:rsidRPr="001E041C" w:rsidRDefault="001E041C" w:rsidP="001E041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color w:val="666600"/>
          <w:sz w:val="23"/>
          <w:lang w:eastAsia="en-IN"/>
        </w:rPr>
        <w:t>}</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When the above code is compiled and executed, it produces the following result −</w:t>
      </w:r>
    </w:p>
    <w:p w:rsidR="001E041C" w:rsidRPr="001E041C" w:rsidRDefault="001E041C" w:rsidP="001E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E041C">
        <w:rPr>
          <w:rFonts w:ascii="Courier New" w:eastAsia="Times New Roman" w:hAnsi="Courier New" w:cs="Courier New"/>
          <w:sz w:val="23"/>
          <w:szCs w:val="23"/>
          <w:lang w:eastAsia="en-IN"/>
        </w:rPr>
        <w:t>Total 60</w:t>
      </w:r>
    </w:p>
    <w:p w:rsidR="001E041C" w:rsidRPr="001E041C" w:rsidRDefault="001E041C" w:rsidP="001E041C">
      <w:pPr>
        <w:spacing w:before="120" w:after="144" w:line="240" w:lineRule="auto"/>
        <w:ind w:left="48" w:right="48"/>
        <w:jc w:val="both"/>
        <w:rPr>
          <w:rFonts w:ascii="Arial" w:eastAsia="Times New Roman" w:hAnsi="Arial" w:cs="Arial"/>
          <w:color w:val="000000"/>
          <w:sz w:val="24"/>
          <w:szCs w:val="24"/>
          <w:lang w:eastAsia="en-IN"/>
        </w:rPr>
      </w:pPr>
      <w:r w:rsidRPr="001E041C">
        <w:rPr>
          <w:rFonts w:ascii="Arial" w:eastAsia="Times New Roman" w:hAnsi="Arial" w:cs="Arial"/>
          <w:color w:val="000000"/>
          <w:sz w:val="24"/>
          <w:szCs w:val="24"/>
          <w:lang w:eastAsia="en-IN"/>
        </w:rPr>
        <w:t>Above class adds numbers together, and returns the sum. The public members </w:t>
      </w:r>
      <w:r w:rsidRPr="001E041C">
        <w:rPr>
          <w:rFonts w:ascii="Arial" w:eastAsia="Times New Roman" w:hAnsi="Arial" w:cs="Arial"/>
          <w:b/>
          <w:bCs/>
          <w:color w:val="000000"/>
          <w:sz w:val="24"/>
          <w:szCs w:val="24"/>
          <w:lang w:eastAsia="en-IN"/>
        </w:rPr>
        <w:t>addNum</w:t>
      </w:r>
      <w:r w:rsidRPr="001E041C">
        <w:rPr>
          <w:rFonts w:ascii="Arial" w:eastAsia="Times New Roman" w:hAnsi="Arial" w:cs="Arial"/>
          <w:color w:val="000000"/>
          <w:sz w:val="24"/>
          <w:szCs w:val="24"/>
          <w:lang w:eastAsia="en-IN"/>
        </w:rPr>
        <w:t> and </w:t>
      </w:r>
      <w:r w:rsidRPr="001E041C">
        <w:rPr>
          <w:rFonts w:ascii="Arial" w:eastAsia="Times New Roman" w:hAnsi="Arial" w:cs="Arial"/>
          <w:b/>
          <w:bCs/>
          <w:color w:val="000000"/>
          <w:sz w:val="24"/>
          <w:szCs w:val="24"/>
          <w:lang w:eastAsia="en-IN"/>
        </w:rPr>
        <w:t>getTotal </w:t>
      </w:r>
      <w:r w:rsidRPr="001E041C">
        <w:rPr>
          <w:rFonts w:ascii="Arial" w:eastAsia="Times New Roman" w:hAnsi="Arial" w:cs="Arial"/>
          <w:color w:val="000000"/>
          <w:sz w:val="24"/>
          <w:szCs w:val="24"/>
          <w:lang w:eastAsia="en-IN"/>
        </w:rPr>
        <w:t>are the interfaces to the outside world and a user needs to know them to use the class. The private member </w:t>
      </w:r>
      <w:r w:rsidRPr="001E041C">
        <w:rPr>
          <w:rFonts w:ascii="Arial" w:eastAsia="Times New Roman" w:hAnsi="Arial" w:cs="Arial"/>
          <w:b/>
          <w:bCs/>
          <w:color w:val="000000"/>
          <w:sz w:val="24"/>
          <w:szCs w:val="24"/>
          <w:lang w:eastAsia="en-IN"/>
        </w:rPr>
        <w:t>total</w:t>
      </w:r>
      <w:r w:rsidRPr="001E041C">
        <w:rPr>
          <w:rFonts w:ascii="Arial" w:eastAsia="Times New Roman" w:hAnsi="Arial" w:cs="Arial"/>
          <w:color w:val="000000"/>
          <w:sz w:val="24"/>
          <w:szCs w:val="24"/>
          <w:lang w:eastAsia="en-IN"/>
        </w:rPr>
        <w:t> is something that is hidden from the outside world, but is needed for the class to operate properly.</w:t>
      </w:r>
    </w:p>
    <w:p w:rsidR="00FF5944" w:rsidRPr="00FF5944" w:rsidRDefault="00FF5944" w:rsidP="00FF5944">
      <w:pPr>
        <w:spacing w:before="120" w:after="144" w:line="240" w:lineRule="auto"/>
        <w:ind w:left="48" w:right="48"/>
        <w:jc w:val="both"/>
        <w:rPr>
          <w:rFonts w:ascii="Arial" w:eastAsia="Times New Roman" w:hAnsi="Arial" w:cs="Arial"/>
          <w:b/>
          <w:color w:val="000000"/>
          <w:sz w:val="36"/>
          <w:szCs w:val="24"/>
          <w:lang w:eastAsia="en-IN"/>
        </w:rPr>
      </w:pPr>
      <w:r w:rsidRPr="00FF5944">
        <w:rPr>
          <w:rFonts w:ascii="Arial" w:eastAsia="Times New Roman" w:hAnsi="Arial" w:cs="Arial"/>
          <w:b/>
          <w:color w:val="000000"/>
          <w:sz w:val="36"/>
          <w:szCs w:val="24"/>
          <w:lang w:eastAsia="en-IN"/>
        </w:rPr>
        <w:lastRenderedPageBreak/>
        <w:t>Inheritance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When creating a class, instead of writing completely new data members and member functions, the programmer can designate that the new class should inherit the members of an existing class. This existing class is called the </w:t>
      </w:r>
      <w:r w:rsidRPr="00FF5944">
        <w:rPr>
          <w:rFonts w:ascii="Arial" w:eastAsia="Times New Roman" w:hAnsi="Arial" w:cs="Arial"/>
          <w:b/>
          <w:bCs/>
          <w:color w:val="000000"/>
          <w:sz w:val="24"/>
          <w:szCs w:val="24"/>
          <w:lang w:eastAsia="en-IN"/>
        </w:rPr>
        <w:t>base</w:t>
      </w:r>
      <w:r w:rsidRPr="00FF5944">
        <w:rPr>
          <w:rFonts w:ascii="Arial" w:eastAsia="Times New Roman" w:hAnsi="Arial" w:cs="Arial"/>
          <w:color w:val="000000"/>
          <w:sz w:val="24"/>
          <w:szCs w:val="24"/>
          <w:lang w:eastAsia="en-IN"/>
        </w:rPr>
        <w:t> class, and the new class is referred to as the </w:t>
      </w:r>
      <w:r w:rsidRPr="00FF5944">
        <w:rPr>
          <w:rFonts w:ascii="Arial" w:eastAsia="Times New Roman" w:hAnsi="Arial" w:cs="Arial"/>
          <w:b/>
          <w:bCs/>
          <w:color w:val="000000"/>
          <w:sz w:val="24"/>
          <w:szCs w:val="24"/>
          <w:lang w:eastAsia="en-IN"/>
        </w:rPr>
        <w:t>derived</w:t>
      </w:r>
      <w:r w:rsidRPr="00FF5944">
        <w:rPr>
          <w:rFonts w:ascii="Arial" w:eastAsia="Times New Roman" w:hAnsi="Arial" w:cs="Arial"/>
          <w:color w:val="000000"/>
          <w:sz w:val="24"/>
          <w:szCs w:val="24"/>
          <w:lang w:eastAsia="en-IN"/>
        </w:rPr>
        <w:t> class.</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The idea of inheritance implements the </w:t>
      </w:r>
      <w:r w:rsidRPr="00FF5944">
        <w:rPr>
          <w:rFonts w:ascii="Arial" w:eastAsia="Times New Roman" w:hAnsi="Arial" w:cs="Arial"/>
          <w:b/>
          <w:bCs/>
          <w:color w:val="000000"/>
          <w:sz w:val="24"/>
          <w:szCs w:val="24"/>
          <w:lang w:eastAsia="en-IN"/>
        </w:rPr>
        <w:t>is a</w:t>
      </w:r>
      <w:r w:rsidRPr="00FF5944">
        <w:rPr>
          <w:rFonts w:ascii="Arial" w:eastAsia="Times New Roman" w:hAnsi="Arial" w:cs="Arial"/>
          <w:color w:val="000000"/>
          <w:sz w:val="24"/>
          <w:szCs w:val="24"/>
          <w:lang w:eastAsia="en-IN"/>
        </w:rPr>
        <w:t> relationship. For example, mammal IS-A animal, dog IS-A mammal hence dog IS-A animal as well and so on.</w:t>
      </w:r>
    </w:p>
    <w:p w:rsidR="00FF5944" w:rsidRPr="00FF5944" w:rsidRDefault="00FF5944" w:rsidP="00FF5944">
      <w:pPr>
        <w:spacing w:before="300" w:after="150" w:line="480" w:lineRule="atLeast"/>
        <w:outlineLvl w:val="1"/>
        <w:rPr>
          <w:rFonts w:ascii="Arial" w:eastAsia="Times New Roman" w:hAnsi="Arial" w:cs="Arial"/>
          <w:sz w:val="35"/>
          <w:szCs w:val="35"/>
          <w:lang w:eastAsia="en-IN"/>
        </w:rPr>
      </w:pPr>
      <w:r w:rsidRPr="00FF5944">
        <w:rPr>
          <w:rFonts w:ascii="Arial" w:eastAsia="Times New Roman" w:hAnsi="Arial" w:cs="Arial"/>
          <w:sz w:val="35"/>
          <w:szCs w:val="35"/>
          <w:lang w:eastAsia="en-IN"/>
        </w:rPr>
        <w:t>Base and Derived Classes</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rsidR="00FF5944" w:rsidRPr="00FF5944" w:rsidRDefault="00FF5944" w:rsidP="00FF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sz w:val="23"/>
          <w:szCs w:val="23"/>
          <w:lang w:eastAsia="en-IN"/>
        </w:rPr>
        <w:t>class derived-class: access-specifier base-class</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Where access-specifier is one of </w:t>
      </w:r>
      <w:r w:rsidRPr="00FF5944">
        <w:rPr>
          <w:rFonts w:ascii="Arial" w:eastAsia="Times New Roman" w:hAnsi="Arial" w:cs="Arial"/>
          <w:b/>
          <w:bCs/>
          <w:color w:val="000000"/>
          <w:sz w:val="24"/>
          <w:szCs w:val="24"/>
          <w:lang w:eastAsia="en-IN"/>
        </w:rPr>
        <w:t>public, protected,</w:t>
      </w:r>
      <w:r w:rsidRPr="00FF5944">
        <w:rPr>
          <w:rFonts w:ascii="Arial" w:eastAsia="Times New Roman" w:hAnsi="Arial" w:cs="Arial"/>
          <w:color w:val="000000"/>
          <w:sz w:val="24"/>
          <w:szCs w:val="24"/>
          <w:lang w:eastAsia="en-IN"/>
        </w:rPr>
        <w:t> or </w:t>
      </w:r>
      <w:r w:rsidRPr="00FF5944">
        <w:rPr>
          <w:rFonts w:ascii="Arial" w:eastAsia="Times New Roman" w:hAnsi="Arial" w:cs="Arial"/>
          <w:b/>
          <w:bCs/>
          <w:color w:val="000000"/>
          <w:sz w:val="24"/>
          <w:szCs w:val="24"/>
          <w:lang w:eastAsia="en-IN"/>
        </w:rPr>
        <w:t>private</w:t>
      </w:r>
      <w:r w:rsidRPr="00FF5944">
        <w:rPr>
          <w:rFonts w:ascii="Arial" w:eastAsia="Times New Roman" w:hAnsi="Arial" w:cs="Arial"/>
          <w:color w:val="000000"/>
          <w:sz w:val="24"/>
          <w:szCs w:val="24"/>
          <w:lang w:eastAsia="en-IN"/>
        </w:rPr>
        <w:t>, and base-class is the name of a previously defined class. If the access-specifier is not used, then it is private by default.</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Consider a base class </w:t>
      </w:r>
      <w:r w:rsidRPr="00FF5944">
        <w:rPr>
          <w:rFonts w:ascii="Arial" w:eastAsia="Times New Roman" w:hAnsi="Arial" w:cs="Arial"/>
          <w:b/>
          <w:bCs/>
          <w:color w:val="000000"/>
          <w:sz w:val="24"/>
          <w:szCs w:val="24"/>
          <w:lang w:eastAsia="en-IN"/>
        </w:rPr>
        <w:t>Shape</w:t>
      </w:r>
      <w:r w:rsidRPr="00FF5944">
        <w:rPr>
          <w:rFonts w:ascii="Arial" w:eastAsia="Times New Roman" w:hAnsi="Arial" w:cs="Arial"/>
          <w:color w:val="000000"/>
          <w:sz w:val="24"/>
          <w:szCs w:val="24"/>
          <w:lang w:eastAsia="en-IN"/>
        </w:rPr>
        <w:t> and its derived class </w:t>
      </w:r>
      <w:r w:rsidRPr="00FF5944">
        <w:rPr>
          <w:rFonts w:ascii="Arial" w:eastAsia="Times New Roman" w:hAnsi="Arial" w:cs="Arial"/>
          <w:b/>
          <w:bCs/>
          <w:color w:val="000000"/>
          <w:sz w:val="24"/>
          <w:szCs w:val="24"/>
          <w:lang w:eastAsia="en-IN"/>
        </w:rPr>
        <w:t>Rectangle</w:t>
      </w:r>
      <w:r w:rsidRPr="00FF5944">
        <w:rPr>
          <w:rFonts w:ascii="Arial" w:eastAsia="Times New Roman" w:hAnsi="Arial" w:cs="Arial"/>
          <w:color w:val="000000"/>
          <w:sz w:val="24"/>
          <w:szCs w:val="24"/>
          <w:lang w:eastAsia="en-IN"/>
        </w:rPr>
        <w:t> as follows −</w:t>
      </w:r>
    </w:p>
    <w:p w:rsidR="00FF5944" w:rsidRPr="00FF5944" w:rsidRDefault="00FF5944" w:rsidP="00FF5944">
      <w:pPr>
        <w:spacing w:after="0" w:line="240" w:lineRule="auto"/>
        <w:jc w:val="right"/>
        <w:rPr>
          <w:rFonts w:ascii="Arial" w:eastAsia="Times New Roman" w:hAnsi="Arial" w:cs="Arial"/>
          <w:sz w:val="21"/>
          <w:szCs w:val="21"/>
          <w:lang w:eastAsia="en-IN"/>
        </w:rPr>
      </w:pPr>
      <w:hyperlink r:id="rId13" w:tgtFrame="_blank" w:history="1">
        <w:r w:rsidRPr="00FF5944">
          <w:rPr>
            <w:rFonts w:ascii="Arial" w:eastAsia="Times New Roman" w:hAnsi="Arial" w:cs="Arial"/>
            <w:color w:val="FFFFFF"/>
            <w:sz w:val="21"/>
            <w:lang w:eastAsia="en-IN"/>
          </w:rPr>
          <w:t>Live Demo</w:t>
        </w:r>
      </w:hyperlink>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#include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8800"/>
          <w:sz w:val="23"/>
          <w:lang w:eastAsia="en-IN"/>
        </w:rPr>
        <w:t>&lt;iostream&gt;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using</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namespace</w:t>
      </w:r>
      <w:r w:rsidRPr="00FF5944">
        <w:rPr>
          <w:rFonts w:ascii="Courier New" w:eastAsia="Times New Roman" w:hAnsi="Courier New" w:cs="Courier New"/>
          <w:color w:val="000000"/>
          <w:sz w:val="23"/>
          <w:lang w:eastAsia="en-IN"/>
        </w:rPr>
        <w:t xml:space="preserve"> std</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 Base class</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class</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Shape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000000"/>
          <w:sz w:val="23"/>
          <w:lang w:eastAsia="en-IN"/>
        </w:rPr>
        <w:t xml:space="preserve"> setWidth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w</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width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000000"/>
          <w:sz w:val="23"/>
          <w:lang w:eastAsia="en-IN"/>
        </w:rPr>
        <w:t xml:space="preserve"> setHeight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height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h</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protected</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width</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height</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lastRenderedPageBreak/>
        <w:t>// Derived class</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class</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Rectangle</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Shape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getArea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return</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width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main</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Rectangle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setWidth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6666"/>
          <w:sz w:val="23"/>
          <w:lang w:eastAsia="en-IN"/>
        </w:rPr>
        <w:t>5</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setHeight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6666"/>
          <w:sz w:val="23"/>
          <w:lang w:eastAsia="en-IN"/>
        </w:rPr>
        <w:t>7</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880000"/>
          <w:sz w:val="23"/>
          <w:lang w:eastAsia="en-IN"/>
        </w:rPr>
        <w:t>// Print the area of the object.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cout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8800"/>
          <w:sz w:val="23"/>
          <w:lang w:eastAsia="en-IN"/>
        </w:rPr>
        <w:t>"Total area: "</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getArea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endl</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return</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6666"/>
          <w:sz w:val="23"/>
          <w:lang w:eastAsia="en-IN"/>
        </w:rPr>
        <w:t>0</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When the above code is compiled and executed, it produces the following result −</w:t>
      </w:r>
    </w:p>
    <w:p w:rsidR="00FF5944" w:rsidRPr="00FF5944" w:rsidRDefault="00FF5944" w:rsidP="00FF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sz w:val="23"/>
          <w:szCs w:val="23"/>
          <w:lang w:eastAsia="en-IN"/>
        </w:rPr>
        <w:t>Total area: 35</w:t>
      </w:r>
    </w:p>
    <w:p w:rsidR="00FF5944" w:rsidRPr="00FF5944" w:rsidRDefault="00FF5944" w:rsidP="00FF5944">
      <w:pPr>
        <w:spacing w:before="300" w:after="150" w:line="480" w:lineRule="atLeast"/>
        <w:outlineLvl w:val="1"/>
        <w:rPr>
          <w:rFonts w:ascii="Arial" w:eastAsia="Times New Roman" w:hAnsi="Arial" w:cs="Arial"/>
          <w:sz w:val="35"/>
          <w:szCs w:val="35"/>
          <w:lang w:eastAsia="en-IN"/>
        </w:rPr>
      </w:pPr>
      <w:r w:rsidRPr="00FF5944">
        <w:rPr>
          <w:rFonts w:ascii="Arial" w:eastAsia="Times New Roman" w:hAnsi="Arial" w:cs="Arial"/>
          <w:sz w:val="35"/>
          <w:szCs w:val="35"/>
          <w:lang w:eastAsia="en-IN"/>
        </w:rPr>
        <w:t>Access Control and Inheritance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A derived class can access all the non-private members of its base class. Thus base-class members that should not be accessible to the member functions of derived classes should be declared private in the base class.</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We can summarize the different access types according to - who can access them in the following way −</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8"/>
        <w:gridCol w:w="2127"/>
        <w:gridCol w:w="2127"/>
        <w:gridCol w:w="2127"/>
      </w:tblGrid>
      <w:tr w:rsidR="00FF5944" w:rsidRPr="00FF5944" w:rsidTr="00FF5944">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b/>
                <w:bCs/>
                <w:sz w:val="21"/>
                <w:szCs w:val="21"/>
                <w:lang w:eastAsia="en-IN"/>
              </w:rPr>
            </w:pPr>
            <w:r w:rsidRPr="00FF5944">
              <w:rPr>
                <w:rFonts w:ascii="Arial" w:eastAsia="Times New Roman" w:hAnsi="Arial" w:cs="Arial"/>
                <w:b/>
                <w:bCs/>
                <w:sz w:val="21"/>
                <w:szCs w:val="21"/>
                <w:lang w:eastAsia="en-IN"/>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b/>
                <w:bCs/>
                <w:sz w:val="21"/>
                <w:szCs w:val="21"/>
                <w:lang w:eastAsia="en-IN"/>
              </w:rPr>
            </w:pPr>
            <w:r w:rsidRPr="00FF5944">
              <w:rPr>
                <w:rFonts w:ascii="Arial" w:eastAsia="Times New Roman" w:hAnsi="Arial" w:cs="Arial"/>
                <w:b/>
                <w:bCs/>
                <w:sz w:val="21"/>
                <w:szCs w:val="21"/>
                <w:lang w:eastAsia="en-IN"/>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b/>
                <w:bCs/>
                <w:sz w:val="21"/>
                <w:szCs w:val="21"/>
                <w:lang w:eastAsia="en-IN"/>
              </w:rPr>
            </w:pPr>
            <w:r w:rsidRPr="00FF5944">
              <w:rPr>
                <w:rFonts w:ascii="Arial" w:eastAsia="Times New Roman" w:hAnsi="Arial" w:cs="Arial"/>
                <w:b/>
                <w:bCs/>
                <w:sz w:val="21"/>
                <w:szCs w:val="21"/>
                <w:lang w:eastAsia="en-IN"/>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b/>
                <w:bCs/>
                <w:sz w:val="21"/>
                <w:szCs w:val="21"/>
                <w:lang w:eastAsia="en-IN"/>
              </w:rPr>
            </w:pPr>
            <w:r w:rsidRPr="00FF5944">
              <w:rPr>
                <w:rFonts w:ascii="Arial" w:eastAsia="Times New Roman" w:hAnsi="Arial" w:cs="Arial"/>
                <w:b/>
                <w:bCs/>
                <w:sz w:val="21"/>
                <w:szCs w:val="21"/>
                <w:lang w:eastAsia="en-IN"/>
              </w:rPr>
              <w:t>private</w:t>
            </w:r>
          </w:p>
        </w:tc>
      </w:tr>
      <w:tr w:rsidR="00FF5944" w:rsidRPr="00FF5944" w:rsidTr="00FF59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r>
      <w:tr w:rsidR="00FF5944" w:rsidRPr="00FF5944" w:rsidTr="00FF59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no</w:t>
            </w:r>
          </w:p>
        </w:tc>
      </w:tr>
      <w:tr w:rsidR="00FF5944" w:rsidRPr="00FF5944" w:rsidTr="00FF59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944" w:rsidRPr="00FF5944" w:rsidRDefault="00FF5944" w:rsidP="00FF5944">
            <w:pPr>
              <w:spacing w:after="300" w:line="240" w:lineRule="auto"/>
              <w:jc w:val="center"/>
              <w:rPr>
                <w:rFonts w:ascii="Arial" w:eastAsia="Times New Roman" w:hAnsi="Arial" w:cs="Arial"/>
                <w:sz w:val="21"/>
                <w:szCs w:val="21"/>
                <w:lang w:eastAsia="en-IN"/>
              </w:rPr>
            </w:pPr>
            <w:r w:rsidRPr="00FF5944">
              <w:rPr>
                <w:rFonts w:ascii="Arial" w:eastAsia="Times New Roman" w:hAnsi="Arial" w:cs="Arial"/>
                <w:sz w:val="21"/>
                <w:szCs w:val="21"/>
                <w:lang w:eastAsia="en-IN"/>
              </w:rPr>
              <w:t>no</w:t>
            </w:r>
          </w:p>
        </w:tc>
      </w:tr>
    </w:tbl>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A derived class inherits all base class methods with the following exceptions −</w:t>
      </w:r>
    </w:p>
    <w:p w:rsidR="00FF5944" w:rsidRPr="00FF5944" w:rsidRDefault="00FF5944" w:rsidP="00FF5944">
      <w:pPr>
        <w:numPr>
          <w:ilvl w:val="0"/>
          <w:numId w:val="19"/>
        </w:numPr>
        <w:spacing w:before="100" w:beforeAutospacing="1" w:after="75" w:line="240" w:lineRule="auto"/>
        <w:rPr>
          <w:rFonts w:ascii="Arial" w:eastAsia="Times New Roman" w:hAnsi="Arial" w:cs="Arial"/>
          <w:sz w:val="21"/>
          <w:szCs w:val="21"/>
          <w:lang w:eastAsia="en-IN"/>
        </w:rPr>
      </w:pPr>
      <w:r w:rsidRPr="00FF5944">
        <w:rPr>
          <w:rFonts w:ascii="Arial" w:eastAsia="Times New Roman" w:hAnsi="Arial" w:cs="Arial"/>
          <w:sz w:val="21"/>
          <w:szCs w:val="21"/>
          <w:lang w:eastAsia="en-IN"/>
        </w:rPr>
        <w:t>Constructors, destructors and copy constructors of the base class.</w:t>
      </w:r>
    </w:p>
    <w:p w:rsidR="00FF5944" w:rsidRPr="00FF5944" w:rsidRDefault="00FF5944" w:rsidP="00FF5944">
      <w:pPr>
        <w:numPr>
          <w:ilvl w:val="0"/>
          <w:numId w:val="19"/>
        </w:numPr>
        <w:spacing w:before="100" w:beforeAutospacing="1" w:after="75" w:line="240" w:lineRule="auto"/>
        <w:rPr>
          <w:rFonts w:ascii="Arial" w:eastAsia="Times New Roman" w:hAnsi="Arial" w:cs="Arial"/>
          <w:sz w:val="21"/>
          <w:szCs w:val="21"/>
          <w:lang w:eastAsia="en-IN"/>
        </w:rPr>
      </w:pPr>
      <w:r w:rsidRPr="00FF5944">
        <w:rPr>
          <w:rFonts w:ascii="Arial" w:eastAsia="Times New Roman" w:hAnsi="Arial" w:cs="Arial"/>
          <w:sz w:val="21"/>
          <w:szCs w:val="21"/>
          <w:lang w:eastAsia="en-IN"/>
        </w:rPr>
        <w:lastRenderedPageBreak/>
        <w:t>Overloaded operators of the base class.</w:t>
      </w:r>
    </w:p>
    <w:p w:rsidR="00FF5944" w:rsidRPr="00FF5944" w:rsidRDefault="00FF5944" w:rsidP="00FF5944">
      <w:pPr>
        <w:numPr>
          <w:ilvl w:val="0"/>
          <w:numId w:val="19"/>
        </w:numPr>
        <w:spacing w:before="100" w:beforeAutospacing="1" w:after="75" w:line="240" w:lineRule="auto"/>
        <w:rPr>
          <w:rFonts w:ascii="Arial" w:eastAsia="Times New Roman" w:hAnsi="Arial" w:cs="Arial"/>
          <w:sz w:val="21"/>
          <w:szCs w:val="21"/>
          <w:lang w:eastAsia="en-IN"/>
        </w:rPr>
      </w:pPr>
      <w:r w:rsidRPr="00FF5944">
        <w:rPr>
          <w:rFonts w:ascii="Arial" w:eastAsia="Times New Roman" w:hAnsi="Arial" w:cs="Arial"/>
          <w:sz w:val="21"/>
          <w:szCs w:val="21"/>
          <w:lang w:eastAsia="en-IN"/>
        </w:rPr>
        <w:t>The friend functions of the base class.</w:t>
      </w:r>
    </w:p>
    <w:p w:rsidR="00FF5944" w:rsidRPr="00FF5944" w:rsidRDefault="00FF5944" w:rsidP="00FF5944">
      <w:pPr>
        <w:spacing w:before="300" w:after="150" w:line="480" w:lineRule="atLeast"/>
        <w:outlineLvl w:val="1"/>
        <w:rPr>
          <w:rFonts w:ascii="Arial" w:eastAsia="Times New Roman" w:hAnsi="Arial" w:cs="Arial"/>
          <w:sz w:val="35"/>
          <w:szCs w:val="35"/>
          <w:lang w:eastAsia="en-IN"/>
        </w:rPr>
      </w:pPr>
      <w:r w:rsidRPr="00FF5944">
        <w:rPr>
          <w:rFonts w:ascii="Arial" w:eastAsia="Times New Roman" w:hAnsi="Arial" w:cs="Arial"/>
          <w:sz w:val="35"/>
          <w:szCs w:val="35"/>
          <w:lang w:eastAsia="en-IN"/>
        </w:rPr>
        <w:t>Type of Inheritance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When deriving a class from a base class, the base class may be inherited through </w:t>
      </w:r>
      <w:r w:rsidRPr="00FF5944">
        <w:rPr>
          <w:rFonts w:ascii="Arial" w:eastAsia="Times New Roman" w:hAnsi="Arial" w:cs="Arial"/>
          <w:b/>
          <w:bCs/>
          <w:color w:val="000000"/>
          <w:sz w:val="24"/>
          <w:szCs w:val="24"/>
          <w:lang w:eastAsia="en-IN"/>
        </w:rPr>
        <w:t>public, protected</w:t>
      </w:r>
      <w:r w:rsidRPr="00FF5944">
        <w:rPr>
          <w:rFonts w:ascii="Arial" w:eastAsia="Times New Roman" w:hAnsi="Arial" w:cs="Arial"/>
          <w:color w:val="000000"/>
          <w:sz w:val="24"/>
          <w:szCs w:val="24"/>
          <w:lang w:eastAsia="en-IN"/>
        </w:rPr>
        <w:t> or </w:t>
      </w:r>
      <w:r w:rsidRPr="00FF5944">
        <w:rPr>
          <w:rFonts w:ascii="Arial" w:eastAsia="Times New Roman" w:hAnsi="Arial" w:cs="Arial"/>
          <w:b/>
          <w:bCs/>
          <w:color w:val="000000"/>
          <w:sz w:val="24"/>
          <w:szCs w:val="24"/>
          <w:lang w:eastAsia="en-IN"/>
        </w:rPr>
        <w:t>private</w:t>
      </w:r>
      <w:r w:rsidRPr="00FF5944">
        <w:rPr>
          <w:rFonts w:ascii="Arial" w:eastAsia="Times New Roman" w:hAnsi="Arial" w:cs="Arial"/>
          <w:color w:val="000000"/>
          <w:sz w:val="24"/>
          <w:szCs w:val="24"/>
          <w:lang w:eastAsia="en-IN"/>
        </w:rPr>
        <w:t> inheritance. The type of inheritance is specified by the access-specifier as explained above.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We hardly use </w:t>
      </w:r>
      <w:r w:rsidRPr="00FF5944">
        <w:rPr>
          <w:rFonts w:ascii="Arial" w:eastAsia="Times New Roman" w:hAnsi="Arial" w:cs="Arial"/>
          <w:b/>
          <w:bCs/>
          <w:color w:val="000000"/>
          <w:sz w:val="24"/>
          <w:szCs w:val="24"/>
          <w:lang w:eastAsia="en-IN"/>
        </w:rPr>
        <w:t>protected</w:t>
      </w:r>
      <w:r w:rsidRPr="00FF5944">
        <w:rPr>
          <w:rFonts w:ascii="Arial" w:eastAsia="Times New Roman" w:hAnsi="Arial" w:cs="Arial"/>
          <w:color w:val="000000"/>
          <w:sz w:val="24"/>
          <w:szCs w:val="24"/>
          <w:lang w:eastAsia="en-IN"/>
        </w:rPr>
        <w:t> or </w:t>
      </w:r>
      <w:r w:rsidRPr="00FF5944">
        <w:rPr>
          <w:rFonts w:ascii="Arial" w:eastAsia="Times New Roman" w:hAnsi="Arial" w:cs="Arial"/>
          <w:b/>
          <w:bCs/>
          <w:color w:val="000000"/>
          <w:sz w:val="24"/>
          <w:szCs w:val="24"/>
          <w:lang w:eastAsia="en-IN"/>
        </w:rPr>
        <w:t>private</w:t>
      </w:r>
      <w:r w:rsidRPr="00FF5944">
        <w:rPr>
          <w:rFonts w:ascii="Arial" w:eastAsia="Times New Roman" w:hAnsi="Arial" w:cs="Arial"/>
          <w:color w:val="000000"/>
          <w:sz w:val="24"/>
          <w:szCs w:val="24"/>
          <w:lang w:eastAsia="en-IN"/>
        </w:rPr>
        <w:t> inheritance, but </w:t>
      </w:r>
      <w:r w:rsidRPr="00FF5944">
        <w:rPr>
          <w:rFonts w:ascii="Arial" w:eastAsia="Times New Roman" w:hAnsi="Arial" w:cs="Arial"/>
          <w:b/>
          <w:bCs/>
          <w:color w:val="000000"/>
          <w:sz w:val="24"/>
          <w:szCs w:val="24"/>
          <w:lang w:eastAsia="en-IN"/>
        </w:rPr>
        <w:t>public</w:t>
      </w:r>
      <w:r w:rsidRPr="00FF5944">
        <w:rPr>
          <w:rFonts w:ascii="Arial" w:eastAsia="Times New Roman" w:hAnsi="Arial" w:cs="Arial"/>
          <w:color w:val="000000"/>
          <w:sz w:val="24"/>
          <w:szCs w:val="24"/>
          <w:lang w:eastAsia="en-IN"/>
        </w:rPr>
        <w:t> inheritance is commonly used. While using different type of inheritance, following rules are applied −</w:t>
      </w:r>
    </w:p>
    <w:p w:rsidR="00FF5944" w:rsidRPr="00FF5944" w:rsidRDefault="00FF5944" w:rsidP="00FF5944">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FF5944">
        <w:rPr>
          <w:rFonts w:ascii="Arial" w:eastAsia="Times New Roman" w:hAnsi="Arial" w:cs="Arial"/>
          <w:b/>
          <w:bCs/>
          <w:color w:val="000000"/>
          <w:sz w:val="21"/>
          <w:szCs w:val="21"/>
          <w:lang w:eastAsia="en-IN"/>
        </w:rPr>
        <w:t>Public Inheritance</w:t>
      </w:r>
      <w:r w:rsidRPr="00FF5944">
        <w:rPr>
          <w:rFonts w:ascii="Arial" w:eastAsia="Times New Roman" w:hAnsi="Arial" w:cs="Arial"/>
          <w:color w:val="000000"/>
          <w:sz w:val="21"/>
          <w:szCs w:val="21"/>
          <w:lang w:eastAsia="en-IN"/>
        </w:rPr>
        <w:t> − When deriving a class from a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base class,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members of the base class become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members of the derived class and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base class become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derived class. A base class's </w:t>
      </w:r>
      <w:r w:rsidRPr="00FF5944">
        <w:rPr>
          <w:rFonts w:ascii="Arial" w:eastAsia="Times New Roman" w:hAnsi="Arial" w:cs="Arial"/>
          <w:b/>
          <w:bCs/>
          <w:color w:val="000000"/>
          <w:sz w:val="21"/>
          <w:szCs w:val="21"/>
          <w:lang w:eastAsia="en-IN"/>
        </w:rPr>
        <w:t>private</w:t>
      </w:r>
      <w:r w:rsidRPr="00FF5944">
        <w:rPr>
          <w:rFonts w:ascii="Arial" w:eastAsia="Times New Roman" w:hAnsi="Arial" w:cs="Arial"/>
          <w:color w:val="000000"/>
          <w:sz w:val="21"/>
          <w:szCs w:val="21"/>
          <w:lang w:eastAsia="en-IN"/>
        </w:rPr>
        <w:t> members are never accessible directly from a derived class, but can be accessed through calls to the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and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base class.</w:t>
      </w:r>
    </w:p>
    <w:p w:rsidR="00FF5944" w:rsidRPr="00FF5944" w:rsidRDefault="00FF5944" w:rsidP="00FF5944">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FF5944">
        <w:rPr>
          <w:rFonts w:ascii="Arial" w:eastAsia="Times New Roman" w:hAnsi="Arial" w:cs="Arial"/>
          <w:b/>
          <w:bCs/>
          <w:color w:val="000000"/>
          <w:sz w:val="21"/>
          <w:szCs w:val="21"/>
          <w:lang w:eastAsia="en-IN"/>
        </w:rPr>
        <w:t>Protected Inheritance</w:t>
      </w:r>
      <w:r w:rsidRPr="00FF5944">
        <w:rPr>
          <w:rFonts w:ascii="Arial" w:eastAsia="Times New Roman" w:hAnsi="Arial" w:cs="Arial"/>
          <w:color w:val="000000"/>
          <w:sz w:val="21"/>
          <w:szCs w:val="21"/>
          <w:lang w:eastAsia="en-IN"/>
        </w:rPr>
        <w:t> − When deriving from a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base class,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and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base class become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derived class.</w:t>
      </w:r>
    </w:p>
    <w:p w:rsidR="00FF5944" w:rsidRPr="00FF5944" w:rsidRDefault="00FF5944" w:rsidP="00FF5944">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FF5944">
        <w:rPr>
          <w:rFonts w:ascii="Arial" w:eastAsia="Times New Roman" w:hAnsi="Arial" w:cs="Arial"/>
          <w:b/>
          <w:bCs/>
          <w:color w:val="000000"/>
          <w:sz w:val="21"/>
          <w:szCs w:val="21"/>
          <w:lang w:eastAsia="en-IN"/>
        </w:rPr>
        <w:t>Private Inheritance</w:t>
      </w:r>
      <w:r w:rsidRPr="00FF5944">
        <w:rPr>
          <w:rFonts w:ascii="Arial" w:eastAsia="Times New Roman" w:hAnsi="Arial" w:cs="Arial"/>
          <w:color w:val="000000"/>
          <w:sz w:val="21"/>
          <w:szCs w:val="21"/>
          <w:lang w:eastAsia="en-IN"/>
        </w:rPr>
        <w:t> − When deriving from a </w:t>
      </w:r>
      <w:r w:rsidRPr="00FF5944">
        <w:rPr>
          <w:rFonts w:ascii="Arial" w:eastAsia="Times New Roman" w:hAnsi="Arial" w:cs="Arial"/>
          <w:b/>
          <w:bCs/>
          <w:color w:val="000000"/>
          <w:sz w:val="21"/>
          <w:szCs w:val="21"/>
          <w:lang w:eastAsia="en-IN"/>
        </w:rPr>
        <w:t>private</w:t>
      </w:r>
      <w:r w:rsidRPr="00FF5944">
        <w:rPr>
          <w:rFonts w:ascii="Arial" w:eastAsia="Times New Roman" w:hAnsi="Arial" w:cs="Arial"/>
          <w:color w:val="000000"/>
          <w:sz w:val="21"/>
          <w:szCs w:val="21"/>
          <w:lang w:eastAsia="en-IN"/>
        </w:rPr>
        <w:t> base class, </w:t>
      </w:r>
      <w:r w:rsidRPr="00FF5944">
        <w:rPr>
          <w:rFonts w:ascii="Arial" w:eastAsia="Times New Roman" w:hAnsi="Arial" w:cs="Arial"/>
          <w:b/>
          <w:bCs/>
          <w:color w:val="000000"/>
          <w:sz w:val="21"/>
          <w:szCs w:val="21"/>
          <w:lang w:eastAsia="en-IN"/>
        </w:rPr>
        <w:t>public</w:t>
      </w:r>
      <w:r w:rsidRPr="00FF5944">
        <w:rPr>
          <w:rFonts w:ascii="Arial" w:eastAsia="Times New Roman" w:hAnsi="Arial" w:cs="Arial"/>
          <w:color w:val="000000"/>
          <w:sz w:val="21"/>
          <w:szCs w:val="21"/>
          <w:lang w:eastAsia="en-IN"/>
        </w:rPr>
        <w:t> and </w:t>
      </w:r>
      <w:r w:rsidRPr="00FF5944">
        <w:rPr>
          <w:rFonts w:ascii="Arial" w:eastAsia="Times New Roman" w:hAnsi="Arial" w:cs="Arial"/>
          <w:b/>
          <w:bCs/>
          <w:color w:val="000000"/>
          <w:sz w:val="21"/>
          <w:szCs w:val="21"/>
          <w:lang w:eastAsia="en-IN"/>
        </w:rPr>
        <w:t>protected</w:t>
      </w:r>
      <w:r w:rsidRPr="00FF5944">
        <w:rPr>
          <w:rFonts w:ascii="Arial" w:eastAsia="Times New Roman" w:hAnsi="Arial" w:cs="Arial"/>
          <w:color w:val="000000"/>
          <w:sz w:val="21"/>
          <w:szCs w:val="21"/>
          <w:lang w:eastAsia="en-IN"/>
        </w:rPr>
        <w:t> members of the base class become </w:t>
      </w:r>
      <w:r w:rsidRPr="00FF5944">
        <w:rPr>
          <w:rFonts w:ascii="Arial" w:eastAsia="Times New Roman" w:hAnsi="Arial" w:cs="Arial"/>
          <w:b/>
          <w:bCs/>
          <w:color w:val="000000"/>
          <w:sz w:val="21"/>
          <w:szCs w:val="21"/>
          <w:lang w:eastAsia="en-IN"/>
        </w:rPr>
        <w:t>private</w:t>
      </w:r>
      <w:r w:rsidRPr="00FF5944">
        <w:rPr>
          <w:rFonts w:ascii="Arial" w:eastAsia="Times New Roman" w:hAnsi="Arial" w:cs="Arial"/>
          <w:color w:val="000000"/>
          <w:sz w:val="21"/>
          <w:szCs w:val="21"/>
          <w:lang w:eastAsia="en-IN"/>
        </w:rPr>
        <w:t> members of the derived class.</w:t>
      </w:r>
    </w:p>
    <w:p w:rsidR="00FF5944" w:rsidRPr="00FF5944" w:rsidRDefault="00FF5944" w:rsidP="00FF5944">
      <w:pPr>
        <w:spacing w:before="300" w:after="150" w:line="480" w:lineRule="atLeast"/>
        <w:outlineLvl w:val="1"/>
        <w:rPr>
          <w:rFonts w:ascii="Arial" w:eastAsia="Times New Roman" w:hAnsi="Arial" w:cs="Arial"/>
          <w:sz w:val="35"/>
          <w:szCs w:val="35"/>
          <w:lang w:eastAsia="en-IN"/>
        </w:rPr>
      </w:pPr>
      <w:r w:rsidRPr="00FF5944">
        <w:rPr>
          <w:rFonts w:ascii="Arial" w:eastAsia="Times New Roman" w:hAnsi="Arial" w:cs="Arial"/>
          <w:sz w:val="35"/>
          <w:szCs w:val="35"/>
          <w:lang w:eastAsia="en-IN"/>
        </w:rPr>
        <w:t>Multiple Inheritance</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A C++ class can inherit members from more than one class and here is the extended syntax −</w:t>
      </w:r>
    </w:p>
    <w:p w:rsidR="00FF5944" w:rsidRPr="00FF5944" w:rsidRDefault="00FF5944" w:rsidP="00FF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sz w:val="23"/>
          <w:szCs w:val="23"/>
          <w:lang w:eastAsia="en-IN"/>
        </w:rPr>
        <w:t>class derived-class: access baseA, access baseB....</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Where access is one of </w:t>
      </w:r>
      <w:r w:rsidRPr="00FF5944">
        <w:rPr>
          <w:rFonts w:ascii="Arial" w:eastAsia="Times New Roman" w:hAnsi="Arial" w:cs="Arial"/>
          <w:b/>
          <w:bCs/>
          <w:color w:val="000000"/>
          <w:sz w:val="24"/>
          <w:szCs w:val="24"/>
          <w:lang w:eastAsia="en-IN"/>
        </w:rPr>
        <w:t>public, protected,</w:t>
      </w:r>
      <w:r w:rsidRPr="00FF5944">
        <w:rPr>
          <w:rFonts w:ascii="Arial" w:eastAsia="Times New Roman" w:hAnsi="Arial" w:cs="Arial"/>
          <w:color w:val="000000"/>
          <w:sz w:val="24"/>
          <w:szCs w:val="24"/>
          <w:lang w:eastAsia="en-IN"/>
        </w:rPr>
        <w:t> or </w:t>
      </w:r>
      <w:r w:rsidRPr="00FF5944">
        <w:rPr>
          <w:rFonts w:ascii="Arial" w:eastAsia="Times New Roman" w:hAnsi="Arial" w:cs="Arial"/>
          <w:b/>
          <w:bCs/>
          <w:color w:val="000000"/>
          <w:sz w:val="24"/>
          <w:szCs w:val="24"/>
          <w:lang w:eastAsia="en-IN"/>
        </w:rPr>
        <w:t>private</w:t>
      </w:r>
      <w:r w:rsidRPr="00FF5944">
        <w:rPr>
          <w:rFonts w:ascii="Arial" w:eastAsia="Times New Roman" w:hAnsi="Arial" w:cs="Arial"/>
          <w:color w:val="000000"/>
          <w:sz w:val="24"/>
          <w:szCs w:val="24"/>
          <w:lang w:eastAsia="en-IN"/>
        </w:rPr>
        <w:t> and would be given for every base class and they will be separated by comma as shown above. Let us try the following example −</w:t>
      </w:r>
    </w:p>
    <w:p w:rsidR="00FF5944" w:rsidRPr="00FF5944" w:rsidRDefault="00FF5944" w:rsidP="00FF5944">
      <w:pPr>
        <w:spacing w:after="0" w:line="240" w:lineRule="auto"/>
        <w:jc w:val="right"/>
        <w:rPr>
          <w:rFonts w:ascii="Arial" w:eastAsia="Times New Roman" w:hAnsi="Arial" w:cs="Arial"/>
          <w:sz w:val="21"/>
          <w:szCs w:val="21"/>
          <w:lang w:eastAsia="en-IN"/>
        </w:rPr>
      </w:pPr>
      <w:hyperlink r:id="rId14" w:tgtFrame="_blank" w:history="1">
        <w:r w:rsidRPr="00FF5944">
          <w:rPr>
            <w:rFonts w:ascii="Arial" w:eastAsia="Times New Roman" w:hAnsi="Arial" w:cs="Arial"/>
            <w:color w:val="FFFFFF"/>
            <w:sz w:val="21"/>
            <w:lang w:eastAsia="en-IN"/>
          </w:rPr>
          <w:t>Live Demo</w:t>
        </w:r>
      </w:hyperlink>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#include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8800"/>
          <w:sz w:val="23"/>
          <w:lang w:eastAsia="en-IN"/>
        </w:rPr>
        <w:t>&lt;iostream&gt;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using</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namespace</w:t>
      </w:r>
      <w:r w:rsidRPr="00FF5944">
        <w:rPr>
          <w:rFonts w:ascii="Courier New" w:eastAsia="Times New Roman" w:hAnsi="Courier New" w:cs="Courier New"/>
          <w:color w:val="000000"/>
          <w:sz w:val="23"/>
          <w:lang w:eastAsia="en-IN"/>
        </w:rPr>
        <w:t xml:space="preserve"> std</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 Base class Shape</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class</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Shape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000000"/>
          <w:sz w:val="23"/>
          <w:lang w:eastAsia="en-IN"/>
        </w:rPr>
        <w:t xml:space="preserve"> setWidth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w</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width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000000"/>
          <w:sz w:val="23"/>
          <w:lang w:eastAsia="en-IN"/>
        </w:rPr>
        <w:t xml:space="preserve"> setHeight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height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h</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lastRenderedPageBreak/>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protected</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width</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height</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 Base class PaintCost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class</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PaintCost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getCost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return</w:t>
      </w:r>
      <w:r w:rsidRPr="00FF5944">
        <w:rPr>
          <w:rFonts w:ascii="Courier New" w:eastAsia="Times New Roman" w:hAnsi="Courier New" w:cs="Courier New"/>
          <w:color w:val="000000"/>
          <w:sz w:val="23"/>
          <w:lang w:eastAsia="en-IN"/>
        </w:rPr>
        <w:t xml:space="preserve"> area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6666"/>
          <w:sz w:val="23"/>
          <w:lang w:eastAsia="en-IN"/>
        </w:rPr>
        <w:t>70</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880000"/>
          <w:sz w:val="23"/>
          <w:lang w:eastAsia="en-IN"/>
        </w:rPr>
        <w:t>// Derived class</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class</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Rectangle</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Shape</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PaintCost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public</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getArea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return</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width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main</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88"/>
          <w:sz w:val="23"/>
          <w:lang w:eastAsia="en-IN"/>
        </w:rPr>
        <w:t>void</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Rectangle</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int</w:t>
      </w:r>
      <w:r w:rsidRPr="00FF5944">
        <w:rPr>
          <w:rFonts w:ascii="Courier New" w:eastAsia="Times New Roman" w:hAnsi="Courier New" w:cs="Courier New"/>
          <w:color w:val="000000"/>
          <w:sz w:val="23"/>
          <w:lang w:eastAsia="en-IN"/>
        </w:rPr>
        <w:t xml:space="preserve"> area</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setWidth</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6666"/>
          <w:sz w:val="23"/>
          <w:lang w:eastAsia="en-IN"/>
        </w:rPr>
        <w:t>5</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setHeight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6666"/>
          <w:sz w:val="23"/>
          <w:lang w:eastAsia="en-IN"/>
        </w:rPr>
        <w:t>7</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area </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getArea</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880000"/>
          <w:sz w:val="23"/>
          <w:lang w:eastAsia="en-IN"/>
        </w:rPr>
        <w:t>// Print the area of the object.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cout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8800"/>
          <w:sz w:val="23"/>
          <w:lang w:eastAsia="en-IN"/>
        </w:rPr>
        <w:t>"Total area: "</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getArea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endl</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880000"/>
          <w:sz w:val="23"/>
          <w:lang w:eastAsia="en-IN"/>
        </w:rPr>
        <w:t>// Print the total cost of painting</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cout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8800"/>
          <w:sz w:val="23"/>
          <w:lang w:eastAsia="en-IN"/>
        </w:rPr>
        <w:t>"Total paint cost: $"</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0066"/>
          <w:sz w:val="23"/>
          <w:lang w:eastAsia="en-IN"/>
        </w:rPr>
        <w:t>Rect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getCost</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area</w:t>
      </w:r>
      <w:r w:rsidRPr="00FF5944">
        <w:rPr>
          <w:rFonts w:ascii="Courier New" w:eastAsia="Times New Roman" w:hAnsi="Courier New" w:cs="Courier New"/>
          <w:color w:val="666600"/>
          <w:sz w:val="23"/>
          <w:lang w:eastAsia="en-IN"/>
        </w:rPr>
        <w:t>)</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666600"/>
          <w:sz w:val="23"/>
          <w:lang w:eastAsia="en-IN"/>
        </w:rPr>
        <w:t>&lt;&lt;</w:t>
      </w:r>
      <w:r w:rsidRPr="00FF5944">
        <w:rPr>
          <w:rFonts w:ascii="Courier New" w:eastAsia="Times New Roman" w:hAnsi="Courier New" w:cs="Courier New"/>
          <w:color w:val="000000"/>
          <w:sz w:val="23"/>
          <w:lang w:eastAsia="en-IN"/>
        </w:rPr>
        <w:t xml:space="preserve"> endl</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0088"/>
          <w:sz w:val="23"/>
          <w:lang w:eastAsia="en-IN"/>
        </w:rPr>
        <w:t>return</w:t>
      </w:r>
      <w:r w:rsidRPr="00FF5944">
        <w:rPr>
          <w:rFonts w:ascii="Courier New" w:eastAsia="Times New Roman" w:hAnsi="Courier New" w:cs="Courier New"/>
          <w:color w:val="000000"/>
          <w:sz w:val="23"/>
          <w:lang w:eastAsia="en-IN"/>
        </w:rPr>
        <w:t xml:space="preserve"> </w:t>
      </w:r>
      <w:r w:rsidRPr="00FF5944">
        <w:rPr>
          <w:rFonts w:ascii="Courier New" w:eastAsia="Times New Roman" w:hAnsi="Courier New" w:cs="Courier New"/>
          <w:color w:val="006666"/>
          <w:sz w:val="23"/>
          <w:lang w:eastAsia="en-IN"/>
        </w:rPr>
        <w:t>0</w:t>
      </w:r>
      <w:r w:rsidRPr="00FF5944">
        <w:rPr>
          <w:rFonts w:ascii="Courier New" w:eastAsia="Times New Roman" w:hAnsi="Courier New" w:cs="Courier New"/>
          <w:color w:val="666600"/>
          <w:sz w:val="23"/>
          <w:lang w:eastAsia="en-IN"/>
        </w:rPr>
        <w:t>;</w:t>
      </w:r>
    </w:p>
    <w:p w:rsidR="00FF5944" w:rsidRPr="00FF5944" w:rsidRDefault="00FF5944" w:rsidP="00FF5944">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color w:val="666600"/>
          <w:sz w:val="23"/>
          <w:lang w:eastAsia="en-IN"/>
        </w:rPr>
        <w:t>}</w:t>
      </w:r>
    </w:p>
    <w:p w:rsidR="00FF5944" w:rsidRPr="00FF5944" w:rsidRDefault="00FF5944" w:rsidP="00FF5944">
      <w:pPr>
        <w:spacing w:before="120" w:after="144" w:line="240" w:lineRule="auto"/>
        <w:ind w:left="48" w:right="48"/>
        <w:jc w:val="both"/>
        <w:rPr>
          <w:rFonts w:ascii="Arial" w:eastAsia="Times New Roman" w:hAnsi="Arial" w:cs="Arial"/>
          <w:color w:val="000000"/>
          <w:sz w:val="24"/>
          <w:szCs w:val="24"/>
          <w:lang w:eastAsia="en-IN"/>
        </w:rPr>
      </w:pPr>
      <w:r w:rsidRPr="00FF5944">
        <w:rPr>
          <w:rFonts w:ascii="Arial" w:eastAsia="Times New Roman" w:hAnsi="Arial" w:cs="Arial"/>
          <w:color w:val="000000"/>
          <w:sz w:val="24"/>
          <w:szCs w:val="24"/>
          <w:lang w:eastAsia="en-IN"/>
        </w:rPr>
        <w:t>When the above code is compiled and executed, it produces the following result −</w:t>
      </w:r>
    </w:p>
    <w:p w:rsidR="00FF5944" w:rsidRPr="00FF5944" w:rsidRDefault="00FF5944" w:rsidP="00FF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sz w:val="23"/>
          <w:szCs w:val="23"/>
          <w:lang w:eastAsia="en-IN"/>
        </w:rPr>
        <w:t>Total area: 35</w:t>
      </w:r>
    </w:p>
    <w:p w:rsidR="00FF5944" w:rsidRPr="00FF5944" w:rsidRDefault="00FF5944" w:rsidP="00FF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5944">
        <w:rPr>
          <w:rFonts w:ascii="Courier New" w:eastAsia="Times New Roman" w:hAnsi="Courier New" w:cs="Courier New"/>
          <w:sz w:val="23"/>
          <w:szCs w:val="23"/>
          <w:lang w:eastAsia="en-IN"/>
        </w:rPr>
        <w:t>Total paint cost: $2450</w:t>
      </w:r>
    </w:p>
    <w:p w:rsidR="001E041C" w:rsidRDefault="001E041C" w:rsidP="00A16B61">
      <w:pPr>
        <w:rPr>
          <w:b/>
          <w:sz w:val="40"/>
        </w:rPr>
      </w:pPr>
    </w:p>
    <w:p w:rsidR="00517E64" w:rsidRDefault="00517E64" w:rsidP="00A16B61">
      <w:pPr>
        <w:rPr>
          <w:b/>
          <w:sz w:val="40"/>
        </w:rPr>
      </w:pPr>
    </w:p>
    <w:p w:rsidR="00CE4E5A" w:rsidRPr="00CE4E5A" w:rsidRDefault="00CE4E5A" w:rsidP="00CE4E5A">
      <w:pPr>
        <w:spacing w:before="120" w:after="144" w:line="240" w:lineRule="auto"/>
        <w:ind w:left="48" w:right="48"/>
        <w:jc w:val="both"/>
        <w:rPr>
          <w:rFonts w:ascii="Arial" w:eastAsia="Times New Roman" w:hAnsi="Arial" w:cs="Arial"/>
          <w:b/>
          <w:color w:val="000000"/>
          <w:sz w:val="36"/>
          <w:szCs w:val="24"/>
          <w:lang w:eastAsia="en-IN"/>
        </w:rPr>
      </w:pPr>
      <w:r w:rsidRPr="00CE4E5A">
        <w:rPr>
          <w:rFonts w:ascii="Arial" w:eastAsia="Times New Roman" w:hAnsi="Arial" w:cs="Arial"/>
          <w:b/>
          <w:color w:val="000000"/>
          <w:sz w:val="36"/>
          <w:szCs w:val="24"/>
          <w:lang w:eastAsia="en-IN"/>
        </w:rPr>
        <w:lastRenderedPageBreak/>
        <w:t>Data Abstraction</w:t>
      </w:r>
    </w:p>
    <w:p w:rsid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Data abstraction refers to providing only essential information to the outside world and hiding their background details, i.e., to represent the needed information in program without presenting the details.</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Data abstraction is a programming (and design) technique that relies on the separation of interface and implementation.</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Thus, we can say a television clearly separates its internal implementation from its external interface and you can play with its interfaces like the power button, channel changer, and volume control without having any knowledge of its internals.</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In C++, classes provides great level of </w:t>
      </w:r>
      <w:r w:rsidRPr="00CE4E5A">
        <w:rPr>
          <w:rFonts w:ascii="Arial" w:eastAsia="Times New Roman" w:hAnsi="Arial" w:cs="Arial"/>
          <w:b/>
          <w:bCs/>
          <w:color w:val="000000"/>
          <w:sz w:val="24"/>
          <w:szCs w:val="24"/>
          <w:lang w:eastAsia="en-IN"/>
        </w:rPr>
        <w:t>data abstraction</w:t>
      </w:r>
      <w:r w:rsidRPr="00CE4E5A">
        <w:rPr>
          <w:rFonts w:ascii="Arial" w:eastAsia="Times New Roman" w:hAnsi="Arial" w:cs="Arial"/>
          <w:color w:val="000000"/>
          <w:sz w:val="24"/>
          <w:szCs w:val="24"/>
          <w:lang w:eastAsia="en-IN"/>
        </w:rPr>
        <w:t>. They provide sufficient public methods to the outside world to play with the functionality of the object and to manipulate object data, i.e., state without actually knowing how class has been implemented internally.</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For example, your program can make a call to the </w:t>
      </w:r>
      <w:r w:rsidRPr="00CE4E5A">
        <w:rPr>
          <w:rFonts w:ascii="Arial" w:eastAsia="Times New Roman" w:hAnsi="Arial" w:cs="Arial"/>
          <w:b/>
          <w:bCs/>
          <w:color w:val="000000"/>
          <w:sz w:val="24"/>
          <w:szCs w:val="24"/>
          <w:lang w:eastAsia="en-IN"/>
        </w:rPr>
        <w:t>sort()</w:t>
      </w:r>
      <w:r w:rsidRPr="00CE4E5A">
        <w:rPr>
          <w:rFonts w:ascii="Arial" w:eastAsia="Times New Roman" w:hAnsi="Arial" w:cs="Arial"/>
          <w:color w:val="000000"/>
          <w:sz w:val="24"/>
          <w:szCs w:val="24"/>
          <w:lang w:eastAsia="en-IN"/>
        </w:rPr>
        <w:t>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In C++, we use </w:t>
      </w:r>
      <w:r w:rsidRPr="00CE4E5A">
        <w:rPr>
          <w:rFonts w:ascii="Arial" w:eastAsia="Times New Roman" w:hAnsi="Arial" w:cs="Arial"/>
          <w:b/>
          <w:bCs/>
          <w:color w:val="000000"/>
          <w:sz w:val="24"/>
          <w:szCs w:val="24"/>
          <w:lang w:eastAsia="en-IN"/>
        </w:rPr>
        <w:t>classes</w:t>
      </w:r>
      <w:r w:rsidRPr="00CE4E5A">
        <w:rPr>
          <w:rFonts w:ascii="Arial" w:eastAsia="Times New Roman" w:hAnsi="Arial" w:cs="Arial"/>
          <w:color w:val="000000"/>
          <w:sz w:val="24"/>
          <w:szCs w:val="24"/>
          <w:lang w:eastAsia="en-IN"/>
        </w:rPr>
        <w:t> to define our own abstract data types (ADT). You can use the </w:t>
      </w:r>
      <w:r w:rsidRPr="00CE4E5A">
        <w:rPr>
          <w:rFonts w:ascii="Arial" w:eastAsia="Times New Roman" w:hAnsi="Arial" w:cs="Arial"/>
          <w:b/>
          <w:bCs/>
          <w:color w:val="000000"/>
          <w:sz w:val="24"/>
          <w:szCs w:val="24"/>
          <w:lang w:eastAsia="en-IN"/>
        </w:rPr>
        <w:t>cout</w:t>
      </w:r>
      <w:r w:rsidRPr="00CE4E5A">
        <w:rPr>
          <w:rFonts w:ascii="Arial" w:eastAsia="Times New Roman" w:hAnsi="Arial" w:cs="Arial"/>
          <w:color w:val="000000"/>
          <w:sz w:val="24"/>
          <w:szCs w:val="24"/>
          <w:lang w:eastAsia="en-IN"/>
        </w:rPr>
        <w:t> object of class </w:t>
      </w:r>
      <w:r w:rsidRPr="00CE4E5A">
        <w:rPr>
          <w:rFonts w:ascii="Arial" w:eastAsia="Times New Roman" w:hAnsi="Arial" w:cs="Arial"/>
          <w:b/>
          <w:bCs/>
          <w:color w:val="000000"/>
          <w:sz w:val="24"/>
          <w:szCs w:val="24"/>
          <w:lang w:eastAsia="en-IN"/>
        </w:rPr>
        <w:t>ostream</w:t>
      </w:r>
      <w:r w:rsidRPr="00CE4E5A">
        <w:rPr>
          <w:rFonts w:ascii="Arial" w:eastAsia="Times New Roman" w:hAnsi="Arial" w:cs="Arial"/>
          <w:color w:val="000000"/>
          <w:sz w:val="24"/>
          <w:szCs w:val="24"/>
          <w:lang w:eastAsia="en-IN"/>
        </w:rPr>
        <w:t> to stream data to standard output like this −</w:t>
      </w:r>
    </w:p>
    <w:p w:rsidR="00CE4E5A" w:rsidRPr="00CE4E5A" w:rsidRDefault="00CE4E5A" w:rsidP="00CE4E5A">
      <w:pPr>
        <w:spacing w:after="0" w:line="240" w:lineRule="auto"/>
        <w:jc w:val="right"/>
        <w:rPr>
          <w:rFonts w:ascii="Arial" w:eastAsia="Times New Roman" w:hAnsi="Arial" w:cs="Arial"/>
          <w:sz w:val="21"/>
          <w:szCs w:val="21"/>
          <w:lang w:eastAsia="en-IN"/>
        </w:rPr>
      </w:pPr>
      <w:hyperlink r:id="rId15" w:tgtFrame="_blank" w:history="1">
        <w:r w:rsidRPr="00CE4E5A">
          <w:rPr>
            <w:rFonts w:ascii="Arial" w:eastAsia="Times New Roman" w:hAnsi="Arial" w:cs="Arial"/>
            <w:color w:val="FFFFFF"/>
            <w:sz w:val="21"/>
            <w:u w:val="single"/>
            <w:lang w:eastAsia="en-IN"/>
          </w:rPr>
          <w:t>Live Demo</w:t>
        </w:r>
      </w:hyperlink>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880000"/>
          <w:sz w:val="23"/>
          <w:lang w:eastAsia="en-IN"/>
        </w:rPr>
        <w:t>#include</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8800"/>
          <w:sz w:val="23"/>
          <w:lang w:eastAsia="en-IN"/>
        </w:rPr>
        <w:t>&lt;iostream&gt;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88"/>
          <w:sz w:val="23"/>
          <w:lang w:eastAsia="en-IN"/>
        </w:rPr>
        <w:t>using</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namespace</w:t>
      </w:r>
      <w:r w:rsidRPr="00CE4E5A">
        <w:rPr>
          <w:rFonts w:ascii="Courier New" w:eastAsia="Times New Roman" w:hAnsi="Courier New" w:cs="Courier New"/>
          <w:color w:val="000000"/>
          <w:sz w:val="23"/>
          <w:lang w:eastAsia="en-IN"/>
        </w:rPr>
        <w:t xml:space="preserve"> std</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main</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cout </w:t>
      </w:r>
      <w:r w:rsidRPr="00CE4E5A">
        <w:rPr>
          <w:rFonts w:ascii="Courier New" w:eastAsia="Times New Roman" w:hAnsi="Courier New" w:cs="Courier New"/>
          <w:color w:val="666600"/>
          <w:sz w:val="23"/>
          <w:lang w:eastAsia="en-IN"/>
        </w:rPr>
        <w:t>&lt;&lt;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8800"/>
          <w:sz w:val="23"/>
          <w:lang w:eastAsia="en-IN"/>
        </w:rPr>
        <w:t>"Hello C++"</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&lt;&lt;</w:t>
      </w:r>
      <w:r w:rsidRPr="00CE4E5A">
        <w:rPr>
          <w:rFonts w:ascii="Courier New" w:eastAsia="Times New Roman" w:hAnsi="Courier New" w:cs="Courier New"/>
          <w:color w:val="000000"/>
          <w:sz w:val="23"/>
          <w:lang w:eastAsia="en-IN"/>
        </w:rPr>
        <w:t>endl</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return</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6666"/>
          <w:sz w:val="23"/>
          <w:lang w:eastAsia="en-IN"/>
        </w:rPr>
        <w:t>0</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E4E5A">
        <w:rPr>
          <w:rFonts w:ascii="Courier New" w:eastAsia="Times New Roman" w:hAnsi="Courier New" w:cs="Courier New"/>
          <w:color w:val="666600"/>
          <w:sz w:val="23"/>
          <w:lang w:eastAsia="en-IN"/>
        </w:rPr>
        <w:t>}</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Here, you don't need to understand how </w:t>
      </w:r>
      <w:r w:rsidRPr="00CE4E5A">
        <w:rPr>
          <w:rFonts w:ascii="Arial" w:eastAsia="Times New Roman" w:hAnsi="Arial" w:cs="Arial"/>
          <w:b/>
          <w:bCs/>
          <w:color w:val="000000"/>
          <w:sz w:val="24"/>
          <w:szCs w:val="24"/>
          <w:lang w:eastAsia="en-IN"/>
        </w:rPr>
        <w:t>cout</w:t>
      </w:r>
      <w:r w:rsidRPr="00CE4E5A">
        <w:rPr>
          <w:rFonts w:ascii="Arial" w:eastAsia="Times New Roman" w:hAnsi="Arial" w:cs="Arial"/>
          <w:color w:val="000000"/>
          <w:sz w:val="24"/>
          <w:szCs w:val="24"/>
          <w:lang w:eastAsia="en-IN"/>
        </w:rPr>
        <w:t> displays the text on the user's screen. You need to only know the public interface and the underlying implementation of ‘cout’ is free to change.</w:t>
      </w:r>
    </w:p>
    <w:p w:rsidR="00CE4E5A" w:rsidRPr="00CE4E5A" w:rsidRDefault="00CE4E5A" w:rsidP="00CE4E5A">
      <w:pPr>
        <w:spacing w:before="300" w:after="150" w:line="480" w:lineRule="atLeast"/>
        <w:outlineLvl w:val="1"/>
        <w:rPr>
          <w:rFonts w:ascii="Arial" w:eastAsia="Times New Roman" w:hAnsi="Arial" w:cs="Arial"/>
          <w:sz w:val="35"/>
          <w:szCs w:val="35"/>
          <w:lang w:eastAsia="en-IN"/>
        </w:rPr>
      </w:pPr>
      <w:r w:rsidRPr="00CE4E5A">
        <w:rPr>
          <w:rFonts w:ascii="Arial" w:eastAsia="Times New Roman" w:hAnsi="Arial" w:cs="Arial"/>
          <w:sz w:val="35"/>
          <w:szCs w:val="35"/>
          <w:lang w:eastAsia="en-IN"/>
        </w:rPr>
        <w:t>Access Labels Enforce Abstraction</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lastRenderedPageBreak/>
        <w:t>In C++, we use access labels to define the abstract interface to the class. A class may contain zero or more access labels −</w:t>
      </w:r>
    </w:p>
    <w:p w:rsidR="00CE4E5A" w:rsidRPr="00CE4E5A" w:rsidRDefault="00CE4E5A" w:rsidP="00CE4E5A">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CE4E5A">
        <w:rPr>
          <w:rFonts w:ascii="Arial" w:eastAsia="Times New Roman" w:hAnsi="Arial" w:cs="Arial"/>
          <w:color w:val="000000"/>
          <w:sz w:val="21"/>
          <w:szCs w:val="21"/>
          <w:lang w:eastAsia="en-IN"/>
        </w:rPr>
        <w:t>Members defined with a public label are accessible to all parts of the program. The data-abstraction view of a type is defined by its public members.</w:t>
      </w:r>
    </w:p>
    <w:p w:rsidR="00CE4E5A" w:rsidRPr="00CE4E5A" w:rsidRDefault="00CE4E5A" w:rsidP="00CE4E5A">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CE4E5A">
        <w:rPr>
          <w:rFonts w:ascii="Arial" w:eastAsia="Times New Roman" w:hAnsi="Arial" w:cs="Arial"/>
          <w:color w:val="000000"/>
          <w:sz w:val="21"/>
          <w:szCs w:val="21"/>
          <w:lang w:eastAsia="en-IN"/>
        </w:rPr>
        <w:t>Members defined with a private label are not accessible to code that uses the class. The private sections hide the implementation from code that uses the type.</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rsidR="00CE4E5A" w:rsidRPr="00CE4E5A" w:rsidRDefault="00CE4E5A" w:rsidP="00CE4E5A">
      <w:pPr>
        <w:spacing w:before="300" w:after="150" w:line="480" w:lineRule="atLeast"/>
        <w:outlineLvl w:val="1"/>
        <w:rPr>
          <w:rFonts w:ascii="Arial" w:eastAsia="Times New Roman" w:hAnsi="Arial" w:cs="Arial"/>
          <w:sz w:val="35"/>
          <w:szCs w:val="35"/>
          <w:lang w:eastAsia="en-IN"/>
        </w:rPr>
      </w:pPr>
      <w:r w:rsidRPr="00CE4E5A">
        <w:rPr>
          <w:rFonts w:ascii="Arial" w:eastAsia="Times New Roman" w:hAnsi="Arial" w:cs="Arial"/>
          <w:sz w:val="35"/>
          <w:szCs w:val="35"/>
          <w:lang w:eastAsia="en-IN"/>
        </w:rPr>
        <w:t>Benefits of Data Abstraction</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Data abstraction provides two important advantages −</w:t>
      </w:r>
    </w:p>
    <w:p w:rsidR="00CE4E5A" w:rsidRPr="00CE4E5A" w:rsidRDefault="00CE4E5A" w:rsidP="00CE4E5A">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CE4E5A">
        <w:rPr>
          <w:rFonts w:ascii="Arial" w:eastAsia="Times New Roman" w:hAnsi="Arial" w:cs="Arial"/>
          <w:color w:val="000000"/>
          <w:sz w:val="21"/>
          <w:szCs w:val="21"/>
          <w:lang w:eastAsia="en-IN"/>
        </w:rPr>
        <w:t>Class internals are protected from inadvertent user-level errors, which might corrupt the state of the object.</w:t>
      </w:r>
    </w:p>
    <w:p w:rsidR="00CE4E5A" w:rsidRPr="00CE4E5A" w:rsidRDefault="00CE4E5A" w:rsidP="00CE4E5A">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CE4E5A">
        <w:rPr>
          <w:rFonts w:ascii="Arial" w:eastAsia="Times New Roman" w:hAnsi="Arial" w:cs="Arial"/>
          <w:color w:val="000000"/>
          <w:sz w:val="21"/>
          <w:szCs w:val="21"/>
          <w:lang w:eastAsia="en-IN"/>
        </w:rPr>
        <w:t>The class implementation may evolve over time in response to changing requirements or bug reports without requiring change in user-level code.</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By defining data members only in the private section of the class, the class author is free to make changes in the data. If the implementation changes, only the class code needs to be examined to see what affect the change may have. If data is public, then any function that directly access the data members of the old representation might be broken.</w:t>
      </w:r>
    </w:p>
    <w:p w:rsidR="00CE4E5A" w:rsidRPr="00CE4E5A" w:rsidRDefault="00CE4E5A" w:rsidP="00CE4E5A">
      <w:pPr>
        <w:spacing w:before="300" w:after="150" w:line="480" w:lineRule="atLeast"/>
        <w:outlineLvl w:val="1"/>
        <w:rPr>
          <w:rFonts w:ascii="Arial" w:eastAsia="Times New Roman" w:hAnsi="Arial" w:cs="Arial"/>
          <w:sz w:val="35"/>
          <w:szCs w:val="35"/>
          <w:lang w:eastAsia="en-IN"/>
        </w:rPr>
      </w:pPr>
      <w:r w:rsidRPr="00CE4E5A">
        <w:rPr>
          <w:rFonts w:ascii="Arial" w:eastAsia="Times New Roman" w:hAnsi="Arial" w:cs="Arial"/>
          <w:sz w:val="35"/>
          <w:szCs w:val="35"/>
          <w:lang w:eastAsia="en-IN"/>
        </w:rPr>
        <w:t>Data Abstraction Example</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Any C++ program where you implement a class with public and private members is an example of data abstraction. Consider the following example −</w:t>
      </w:r>
    </w:p>
    <w:p w:rsidR="00CE4E5A" w:rsidRPr="00CE4E5A" w:rsidRDefault="00CE4E5A" w:rsidP="00CE4E5A">
      <w:pPr>
        <w:spacing w:after="0" w:line="240" w:lineRule="auto"/>
        <w:jc w:val="right"/>
        <w:rPr>
          <w:rFonts w:ascii="Arial" w:eastAsia="Times New Roman" w:hAnsi="Arial" w:cs="Arial"/>
          <w:sz w:val="21"/>
          <w:szCs w:val="21"/>
          <w:lang w:eastAsia="en-IN"/>
        </w:rPr>
      </w:pPr>
      <w:hyperlink r:id="rId16" w:tgtFrame="_blank" w:history="1">
        <w:r w:rsidRPr="00CE4E5A">
          <w:rPr>
            <w:rFonts w:ascii="Arial" w:eastAsia="Times New Roman" w:hAnsi="Arial" w:cs="Arial"/>
            <w:color w:val="FFFFFF"/>
            <w:sz w:val="21"/>
            <w:u w:val="single"/>
            <w:lang w:eastAsia="en-IN"/>
          </w:rPr>
          <w:t>Live Demo</w:t>
        </w:r>
      </w:hyperlink>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880000"/>
          <w:sz w:val="23"/>
          <w:lang w:eastAsia="en-IN"/>
        </w:rPr>
        <w:t>#include</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8800"/>
          <w:sz w:val="23"/>
          <w:lang w:eastAsia="en-IN"/>
        </w:rPr>
        <w:t>&lt;iostream&gt;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88"/>
          <w:sz w:val="23"/>
          <w:lang w:eastAsia="en-IN"/>
        </w:rPr>
        <w:t>using</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namespace</w:t>
      </w:r>
      <w:r w:rsidRPr="00CE4E5A">
        <w:rPr>
          <w:rFonts w:ascii="Courier New" w:eastAsia="Times New Roman" w:hAnsi="Courier New" w:cs="Courier New"/>
          <w:color w:val="000000"/>
          <w:sz w:val="23"/>
          <w:lang w:eastAsia="en-IN"/>
        </w:rPr>
        <w:t xml:space="preserve"> std</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88"/>
          <w:sz w:val="23"/>
          <w:lang w:eastAsia="en-IN"/>
        </w:rPr>
        <w:t>class</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0066"/>
          <w:sz w:val="23"/>
          <w:lang w:eastAsia="en-IN"/>
        </w:rPr>
        <w:t>Adder</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public</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880000"/>
          <w:sz w:val="23"/>
          <w:lang w:eastAsia="en-IN"/>
        </w:rPr>
        <w:t>// constructor</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0066"/>
          <w:sz w:val="23"/>
          <w:lang w:eastAsia="en-IN"/>
        </w:rPr>
        <w:t>Adder</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i </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6666"/>
          <w:sz w:val="23"/>
          <w:lang w:eastAsia="en-IN"/>
        </w:rPr>
        <w:t>0</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total </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i</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880000"/>
          <w:sz w:val="23"/>
          <w:lang w:eastAsia="en-IN"/>
        </w:rPr>
        <w:t>// interface to outside world</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void</w:t>
      </w:r>
      <w:r w:rsidRPr="00CE4E5A">
        <w:rPr>
          <w:rFonts w:ascii="Courier New" w:eastAsia="Times New Roman" w:hAnsi="Courier New" w:cs="Courier New"/>
          <w:color w:val="000000"/>
          <w:sz w:val="23"/>
          <w:lang w:eastAsia="en-IN"/>
        </w:rPr>
        <w:t xml:space="preserve"> addNum</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number</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total </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number</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lastRenderedPageBreak/>
        <w:t xml:space="preserve">      </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880000"/>
          <w:sz w:val="23"/>
          <w:lang w:eastAsia="en-IN"/>
        </w:rPr>
        <w:t>// interface to outside world</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getTotal</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return</w:t>
      </w:r>
      <w:r w:rsidRPr="00CE4E5A">
        <w:rPr>
          <w:rFonts w:ascii="Courier New" w:eastAsia="Times New Roman" w:hAnsi="Courier New" w:cs="Courier New"/>
          <w:color w:val="000000"/>
          <w:sz w:val="23"/>
          <w:lang w:eastAsia="en-IN"/>
        </w:rPr>
        <w:t xml:space="preserve"> total</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private</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880000"/>
          <w:sz w:val="23"/>
          <w:lang w:eastAsia="en-IN"/>
        </w:rPr>
        <w:t>// hidden data from outside world</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total</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88"/>
          <w:sz w:val="23"/>
          <w:lang w:eastAsia="en-IN"/>
        </w:rPr>
        <w:t>int</w:t>
      </w:r>
      <w:r w:rsidRPr="00CE4E5A">
        <w:rPr>
          <w:rFonts w:ascii="Courier New" w:eastAsia="Times New Roman" w:hAnsi="Courier New" w:cs="Courier New"/>
          <w:color w:val="000000"/>
          <w:sz w:val="23"/>
          <w:lang w:eastAsia="en-IN"/>
        </w:rPr>
        <w:t xml:space="preserve"> main</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0066"/>
          <w:sz w:val="23"/>
          <w:lang w:eastAsia="en-IN"/>
        </w:rPr>
        <w:t>Adder</w:t>
      </w:r>
      <w:r w:rsidRPr="00CE4E5A">
        <w:rPr>
          <w:rFonts w:ascii="Courier New" w:eastAsia="Times New Roman" w:hAnsi="Courier New" w:cs="Courier New"/>
          <w:color w:val="000000"/>
          <w:sz w:val="23"/>
          <w:lang w:eastAsia="en-IN"/>
        </w:rPr>
        <w:t xml:space="preserve"> a</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a</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addNum</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6666"/>
          <w:sz w:val="23"/>
          <w:lang w:eastAsia="en-IN"/>
        </w:rPr>
        <w:t>10</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a</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addNum</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6666"/>
          <w:sz w:val="23"/>
          <w:lang w:eastAsia="en-IN"/>
        </w:rPr>
        <w:t>20</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a</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addNum</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6666"/>
          <w:sz w:val="23"/>
          <w:lang w:eastAsia="en-IN"/>
        </w:rPr>
        <w:t>30</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cout </w:t>
      </w:r>
      <w:r w:rsidRPr="00CE4E5A">
        <w:rPr>
          <w:rFonts w:ascii="Courier New" w:eastAsia="Times New Roman" w:hAnsi="Courier New" w:cs="Courier New"/>
          <w:color w:val="666600"/>
          <w:sz w:val="23"/>
          <w:lang w:eastAsia="en-IN"/>
        </w:rPr>
        <w:t>&lt;&lt;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8800"/>
          <w:sz w:val="23"/>
          <w:lang w:eastAsia="en-IN"/>
        </w:rPr>
        <w:t>"Total "</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&lt;&lt;</w:t>
      </w:r>
      <w:r w:rsidRPr="00CE4E5A">
        <w:rPr>
          <w:rFonts w:ascii="Courier New" w:eastAsia="Times New Roman" w:hAnsi="Courier New" w:cs="Courier New"/>
          <w:color w:val="000000"/>
          <w:sz w:val="23"/>
          <w:lang w:eastAsia="en-IN"/>
        </w:rPr>
        <w:t xml:space="preserve"> a</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getTotal</w:t>
      </w:r>
      <w:r w:rsidRPr="00CE4E5A">
        <w:rPr>
          <w:rFonts w:ascii="Courier New" w:eastAsia="Times New Roman" w:hAnsi="Courier New" w:cs="Courier New"/>
          <w:color w:val="666600"/>
          <w:sz w:val="23"/>
          <w:lang w:eastAsia="en-IN"/>
        </w:rPr>
        <w:t>()</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666600"/>
          <w:sz w:val="23"/>
          <w:lang w:eastAsia="en-IN"/>
        </w:rPr>
        <w:t>&lt;&lt;</w:t>
      </w:r>
      <w:r w:rsidRPr="00CE4E5A">
        <w:rPr>
          <w:rFonts w:ascii="Courier New" w:eastAsia="Times New Roman" w:hAnsi="Courier New" w:cs="Courier New"/>
          <w:color w:val="000000"/>
          <w:sz w:val="23"/>
          <w:lang w:eastAsia="en-IN"/>
        </w:rPr>
        <w:t>endl</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0088"/>
          <w:sz w:val="23"/>
          <w:lang w:eastAsia="en-IN"/>
        </w:rPr>
        <w:t>return</w:t>
      </w:r>
      <w:r w:rsidRPr="00CE4E5A">
        <w:rPr>
          <w:rFonts w:ascii="Courier New" w:eastAsia="Times New Roman" w:hAnsi="Courier New" w:cs="Courier New"/>
          <w:color w:val="000000"/>
          <w:sz w:val="23"/>
          <w:lang w:eastAsia="en-IN"/>
        </w:rPr>
        <w:t xml:space="preserve"> </w:t>
      </w:r>
      <w:r w:rsidRPr="00CE4E5A">
        <w:rPr>
          <w:rFonts w:ascii="Courier New" w:eastAsia="Times New Roman" w:hAnsi="Courier New" w:cs="Courier New"/>
          <w:color w:val="006666"/>
          <w:sz w:val="23"/>
          <w:lang w:eastAsia="en-IN"/>
        </w:rPr>
        <w:t>0</w:t>
      </w:r>
      <w:r w:rsidRPr="00CE4E5A">
        <w:rPr>
          <w:rFonts w:ascii="Courier New" w:eastAsia="Times New Roman" w:hAnsi="Courier New" w:cs="Courier New"/>
          <w:color w:val="666600"/>
          <w:sz w:val="23"/>
          <w:lang w:eastAsia="en-IN"/>
        </w:rPr>
        <w:t>;</w:t>
      </w:r>
    </w:p>
    <w:p w:rsidR="00CE4E5A" w:rsidRPr="00CE4E5A" w:rsidRDefault="00CE4E5A" w:rsidP="00CE4E5A">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E4E5A">
        <w:rPr>
          <w:rFonts w:ascii="Courier New" w:eastAsia="Times New Roman" w:hAnsi="Courier New" w:cs="Courier New"/>
          <w:color w:val="666600"/>
          <w:sz w:val="23"/>
          <w:lang w:eastAsia="en-IN"/>
        </w:rPr>
        <w:t>}</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When the above code is compiled and executed, it produces the following result −</w:t>
      </w:r>
    </w:p>
    <w:p w:rsidR="00CE4E5A" w:rsidRPr="00CE4E5A" w:rsidRDefault="00CE4E5A" w:rsidP="00CE4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E4E5A">
        <w:rPr>
          <w:rFonts w:ascii="Courier New" w:eastAsia="Times New Roman" w:hAnsi="Courier New" w:cs="Courier New"/>
          <w:sz w:val="23"/>
          <w:szCs w:val="23"/>
          <w:lang w:eastAsia="en-IN"/>
        </w:rPr>
        <w:t>Total 60</w:t>
      </w:r>
    </w:p>
    <w:p w:rsidR="00CE4E5A" w:rsidRPr="00CE4E5A" w:rsidRDefault="00CE4E5A" w:rsidP="00CE4E5A">
      <w:pPr>
        <w:spacing w:before="120" w:after="144" w:line="240" w:lineRule="auto"/>
        <w:ind w:left="48" w:right="48"/>
        <w:jc w:val="both"/>
        <w:rPr>
          <w:rFonts w:ascii="Arial" w:eastAsia="Times New Roman" w:hAnsi="Arial" w:cs="Arial"/>
          <w:color w:val="000000"/>
          <w:sz w:val="24"/>
          <w:szCs w:val="24"/>
          <w:lang w:eastAsia="en-IN"/>
        </w:rPr>
      </w:pPr>
      <w:r w:rsidRPr="00CE4E5A">
        <w:rPr>
          <w:rFonts w:ascii="Arial" w:eastAsia="Times New Roman" w:hAnsi="Arial" w:cs="Arial"/>
          <w:color w:val="000000"/>
          <w:sz w:val="24"/>
          <w:szCs w:val="24"/>
          <w:lang w:eastAsia="en-IN"/>
        </w:rPr>
        <w:t>Above class adds numbers together, and returns the sum. The public members - </w:t>
      </w:r>
      <w:r w:rsidRPr="00CE4E5A">
        <w:rPr>
          <w:rFonts w:ascii="Arial" w:eastAsia="Times New Roman" w:hAnsi="Arial" w:cs="Arial"/>
          <w:b/>
          <w:bCs/>
          <w:color w:val="000000"/>
          <w:sz w:val="24"/>
          <w:szCs w:val="24"/>
          <w:lang w:eastAsia="en-IN"/>
        </w:rPr>
        <w:t>addNum</w:t>
      </w:r>
      <w:r w:rsidRPr="00CE4E5A">
        <w:rPr>
          <w:rFonts w:ascii="Arial" w:eastAsia="Times New Roman" w:hAnsi="Arial" w:cs="Arial"/>
          <w:color w:val="000000"/>
          <w:sz w:val="24"/>
          <w:szCs w:val="24"/>
          <w:lang w:eastAsia="en-IN"/>
        </w:rPr>
        <w:t> and </w:t>
      </w:r>
      <w:r w:rsidRPr="00CE4E5A">
        <w:rPr>
          <w:rFonts w:ascii="Arial" w:eastAsia="Times New Roman" w:hAnsi="Arial" w:cs="Arial"/>
          <w:b/>
          <w:bCs/>
          <w:color w:val="000000"/>
          <w:sz w:val="24"/>
          <w:szCs w:val="24"/>
          <w:lang w:eastAsia="en-IN"/>
        </w:rPr>
        <w:t>getTotal</w:t>
      </w:r>
      <w:r w:rsidRPr="00CE4E5A">
        <w:rPr>
          <w:rFonts w:ascii="Arial" w:eastAsia="Times New Roman" w:hAnsi="Arial" w:cs="Arial"/>
          <w:color w:val="000000"/>
          <w:sz w:val="24"/>
          <w:szCs w:val="24"/>
          <w:lang w:eastAsia="en-IN"/>
        </w:rPr>
        <w:t> are the interfaces to the outside world and a user needs to know them to use the class. The private member </w:t>
      </w:r>
      <w:r w:rsidRPr="00CE4E5A">
        <w:rPr>
          <w:rFonts w:ascii="Arial" w:eastAsia="Times New Roman" w:hAnsi="Arial" w:cs="Arial"/>
          <w:b/>
          <w:bCs/>
          <w:color w:val="000000"/>
          <w:sz w:val="24"/>
          <w:szCs w:val="24"/>
          <w:lang w:eastAsia="en-IN"/>
        </w:rPr>
        <w:t>total</w:t>
      </w:r>
      <w:r w:rsidRPr="00CE4E5A">
        <w:rPr>
          <w:rFonts w:ascii="Arial" w:eastAsia="Times New Roman" w:hAnsi="Arial" w:cs="Arial"/>
          <w:color w:val="000000"/>
          <w:sz w:val="24"/>
          <w:szCs w:val="24"/>
          <w:lang w:eastAsia="en-IN"/>
        </w:rPr>
        <w:t> is something that the user doesn't need to know about, but is needed for the class to operate properly.</w:t>
      </w:r>
    </w:p>
    <w:p w:rsidR="00517E64" w:rsidRDefault="00517E64" w:rsidP="00A16B61">
      <w:pPr>
        <w:rPr>
          <w:b/>
          <w:sz w:val="40"/>
        </w:rPr>
      </w:pPr>
    </w:p>
    <w:p w:rsidR="00165F67" w:rsidRDefault="00165F67" w:rsidP="00A16B61">
      <w:pPr>
        <w:rPr>
          <w:b/>
          <w:sz w:val="40"/>
        </w:rPr>
      </w:pPr>
    </w:p>
    <w:p w:rsidR="00165F67" w:rsidRDefault="00165F67" w:rsidP="00A16B61">
      <w:pPr>
        <w:rPr>
          <w:b/>
          <w:sz w:val="40"/>
        </w:rPr>
      </w:pPr>
    </w:p>
    <w:p w:rsidR="00B21E3B" w:rsidRDefault="00B21E3B" w:rsidP="00A16B61">
      <w:pPr>
        <w:rPr>
          <w:b/>
          <w:sz w:val="40"/>
        </w:rPr>
      </w:pPr>
    </w:p>
    <w:p w:rsidR="00B21E3B" w:rsidRDefault="00B21E3B" w:rsidP="00A16B61">
      <w:pPr>
        <w:rPr>
          <w:b/>
          <w:sz w:val="40"/>
        </w:rPr>
      </w:pPr>
    </w:p>
    <w:p w:rsidR="00B21E3B" w:rsidRDefault="00B21E3B" w:rsidP="00A16B61">
      <w:pPr>
        <w:rPr>
          <w:b/>
          <w:sz w:val="40"/>
        </w:rPr>
      </w:pPr>
    </w:p>
    <w:p w:rsidR="00B21E3B" w:rsidRDefault="00B21E3B" w:rsidP="00A16B61">
      <w:pPr>
        <w:rPr>
          <w:b/>
          <w:sz w:val="40"/>
        </w:rPr>
      </w:pPr>
    </w:p>
    <w:p w:rsidR="00587C48" w:rsidRPr="00587C48" w:rsidRDefault="00587C48" w:rsidP="00B21E3B">
      <w:pPr>
        <w:spacing w:before="120" w:after="144" w:line="240" w:lineRule="auto"/>
        <w:ind w:left="48" w:right="48"/>
        <w:jc w:val="both"/>
        <w:rPr>
          <w:rFonts w:ascii="Arial" w:eastAsia="Times New Roman" w:hAnsi="Arial" w:cs="Arial"/>
          <w:b/>
          <w:color w:val="000000"/>
          <w:sz w:val="36"/>
          <w:szCs w:val="24"/>
          <w:lang w:eastAsia="en-IN"/>
        </w:rPr>
      </w:pPr>
      <w:r w:rsidRPr="00587C48">
        <w:rPr>
          <w:rFonts w:ascii="Arial" w:eastAsia="Times New Roman" w:hAnsi="Arial" w:cs="Arial"/>
          <w:b/>
          <w:color w:val="000000"/>
          <w:sz w:val="36"/>
          <w:szCs w:val="24"/>
          <w:lang w:eastAsia="en-IN"/>
        </w:rPr>
        <w:lastRenderedPageBreak/>
        <w:t>Template</w:t>
      </w:r>
    </w:p>
    <w:p w:rsidR="00587C48" w:rsidRDefault="00587C48" w:rsidP="00B21E3B">
      <w:pPr>
        <w:spacing w:before="120" w:after="144" w:line="240" w:lineRule="auto"/>
        <w:ind w:left="48" w:right="48"/>
        <w:jc w:val="both"/>
        <w:rPr>
          <w:rFonts w:ascii="Arial" w:eastAsia="Times New Roman" w:hAnsi="Arial" w:cs="Arial"/>
          <w:color w:val="000000"/>
          <w:sz w:val="24"/>
          <w:szCs w:val="24"/>
          <w:lang w:eastAsia="en-IN"/>
        </w:rPr>
      </w:pP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Templates are the foundation of generic programming, which involves writing code in a way that is independent of any particular type.</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A template is a blueprint or formula for creating a generic class or a function. The library containers like iterators and algorithms are examples of generic programming and have been developed using template concept.</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There is a single definition of each container, such as </w:t>
      </w:r>
      <w:r w:rsidRPr="00B21E3B">
        <w:rPr>
          <w:rFonts w:ascii="Arial" w:eastAsia="Times New Roman" w:hAnsi="Arial" w:cs="Arial"/>
          <w:b/>
          <w:bCs/>
          <w:color w:val="000000"/>
          <w:sz w:val="24"/>
          <w:szCs w:val="24"/>
          <w:lang w:eastAsia="en-IN"/>
        </w:rPr>
        <w:t>vector</w:t>
      </w:r>
      <w:r w:rsidRPr="00B21E3B">
        <w:rPr>
          <w:rFonts w:ascii="Arial" w:eastAsia="Times New Roman" w:hAnsi="Arial" w:cs="Arial"/>
          <w:color w:val="000000"/>
          <w:sz w:val="24"/>
          <w:szCs w:val="24"/>
          <w:lang w:eastAsia="en-IN"/>
        </w:rPr>
        <w:t>, but we can define many different kinds of vectors for example, </w:t>
      </w:r>
      <w:r w:rsidRPr="00B21E3B">
        <w:rPr>
          <w:rFonts w:ascii="Arial" w:eastAsia="Times New Roman" w:hAnsi="Arial" w:cs="Arial"/>
          <w:b/>
          <w:bCs/>
          <w:color w:val="000000"/>
          <w:sz w:val="24"/>
          <w:szCs w:val="24"/>
          <w:lang w:eastAsia="en-IN"/>
        </w:rPr>
        <w:t>vector &lt;int&gt;</w:t>
      </w:r>
      <w:r w:rsidRPr="00B21E3B">
        <w:rPr>
          <w:rFonts w:ascii="Arial" w:eastAsia="Times New Roman" w:hAnsi="Arial" w:cs="Arial"/>
          <w:color w:val="000000"/>
          <w:sz w:val="24"/>
          <w:szCs w:val="24"/>
          <w:lang w:eastAsia="en-IN"/>
        </w:rPr>
        <w:t> or </w:t>
      </w:r>
      <w:r w:rsidRPr="00B21E3B">
        <w:rPr>
          <w:rFonts w:ascii="Arial" w:eastAsia="Times New Roman" w:hAnsi="Arial" w:cs="Arial"/>
          <w:b/>
          <w:bCs/>
          <w:color w:val="000000"/>
          <w:sz w:val="24"/>
          <w:szCs w:val="24"/>
          <w:lang w:eastAsia="en-IN"/>
        </w:rPr>
        <w:t>vector &lt;string&gt;</w:t>
      </w:r>
      <w:r w:rsidRPr="00B21E3B">
        <w:rPr>
          <w:rFonts w:ascii="Arial" w:eastAsia="Times New Roman" w:hAnsi="Arial" w:cs="Arial"/>
          <w:color w:val="000000"/>
          <w:sz w:val="24"/>
          <w:szCs w:val="24"/>
          <w:lang w:eastAsia="en-IN"/>
        </w:rPr>
        <w:t>.</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You can use templates to define functions as well as classes, let us see how they work −</w:t>
      </w:r>
    </w:p>
    <w:p w:rsidR="00B21E3B" w:rsidRPr="00B21E3B" w:rsidRDefault="00B21E3B" w:rsidP="00B21E3B">
      <w:pPr>
        <w:spacing w:before="300" w:after="150" w:line="480" w:lineRule="atLeast"/>
        <w:outlineLvl w:val="1"/>
        <w:rPr>
          <w:rFonts w:ascii="Arial" w:eastAsia="Times New Roman" w:hAnsi="Arial" w:cs="Arial"/>
          <w:sz w:val="35"/>
          <w:szCs w:val="35"/>
          <w:lang w:eastAsia="en-IN"/>
        </w:rPr>
      </w:pPr>
      <w:r w:rsidRPr="00B21E3B">
        <w:rPr>
          <w:rFonts w:ascii="Arial" w:eastAsia="Times New Roman" w:hAnsi="Arial" w:cs="Arial"/>
          <w:sz w:val="35"/>
          <w:szCs w:val="35"/>
          <w:lang w:eastAsia="en-IN"/>
        </w:rPr>
        <w:t>Function Template</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The general form of a template function definition is shown here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template &lt;class type&gt; ret-type func-name(parameter list)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 xml:space="preserve">   // body of function</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 xml:space="preserve">} </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Here, type is a placeholder name for a data type used by the function. This name can be used within the function definition.</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The following is the example of a function template that returns the maximum of two values −</w:t>
      </w:r>
    </w:p>
    <w:p w:rsidR="00B21E3B" w:rsidRPr="00B21E3B" w:rsidRDefault="00B21E3B" w:rsidP="00B21E3B">
      <w:pPr>
        <w:spacing w:after="0" w:line="240" w:lineRule="auto"/>
        <w:jc w:val="right"/>
        <w:rPr>
          <w:rFonts w:ascii="Arial" w:eastAsia="Times New Roman" w:hAnsi="Arial" w:cs="Arial"/>
          <w:sz w:val="21"/>
          <w:szCs w:val="21"/>
          <w:lang w:eastAsia="en-IN"/>
        </w:rPr>
      </w:pPr>
      <w:hyperlink r:id="rId17" w:tgtFrame="_blank" w:history="1">
        <w:r w:rsidRPr="00B21E3B">
          <w:rPr>
            <w:rFonts w:ascii="Arial" w:eastAsia="Times New Roman" w:hAnsi="Arial" w:cs="Arial"/>
            <w:color w:val="FFFFFF"/>
            <w:sz w:val="21"/>
            <w:lang w:eastAsia="en-IN"/>
          </w:rPr>
          <w:t>Live Demo</w:t>
        </w:r>
      </w:hyperlink>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&lt;iostream&gt;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&lt;string&gt;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using</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namespace</w:t>
      </w:r>
      <w:r w:rsidRPr="00B21E3B">
        <w:rPr>
          <w:rFonts w:ascii="Courier New" w:eastAsia="Times New Roman" w:hAnsi="Courier New" w:cs="Courier New"/>
          <w:color w:val="000000"/>
          <w:sz w:val="23"/>
          <w:lang w:eastAsia="en-IN"/>
        </w:rPr>
        <w:t xml:space="preserve"> std</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template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88"/>
          <w:sz w:val="23"/>
          <w:lang w:eastAsia="en-IN"/>
        </w:rPr>
        <w:t>typename</w:t>
      </w:r>
      <w:r w:rsidRPr="00B21E3B">
        <w:rPr>
          <w:rFonts w:ascii="Courier New" w:eastAsia="Times New Roman" w:hAnsi="Courier New" w:cs="Courier New"/>
          <w:color w:val="000000"/>
          <w:sz w:val="23"/>
          <w:lang w:eastAsia="en-IN"/>
        </w:rPr>
        <w:t xml:space="preserve"> T</w:t>
      </w:r>
      <w:r w:rsidRPr="00B21E3B">
        <w:rPr>
          <w:rFonts w:ascii="Courier New" w:eastAsia="Times New Roman" w:hAnsi="Courier New" w:cs="Courier New"/>
          <w:color w:val="666600"/>
          <w:sz w:val="23"/>
          <w:lang w:eastAsia="en-IN"/>
        </w:rPr>
        <w: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inline</w:t>
      </w:r>
      <w:r w:rsidRPr="00B21E3B">
        <w:rPr>
          <w:rFonts w:ascii="Courier New" w:eastAsia="Times New Roman" w:hAnsi="Courier New" w:cs="Courier New"/>
          <w:color w:val="000000"/>
          <w:sz w:val="23"/>
          <w:lang w:eastAsia="en-IN"/>
        </w:rPr>
        <w:t xml:space="preserve"> T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Max</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T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a</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T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b</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return</w:t>
      </w:r>
      <w:r w:rsidRPr="00B21E3B">
        <w:rPr>
          <w:rFonts w:ascii="Courier New" w:eastAsia="Times New Roman" w:hAnsi="Courier New" w:cs="Courier New"/>
          <w:color w:val="000000"/>
          <w:sz w:val="23"/>
          <w:lang w:eastAsia="en-IN"/>
        </w:rPr>
        <w:t xml:space="preserve"> a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00"/>
          <w:sz w:val="23"/>
          <w:lang w:eastAsia="en-IN"/>
        </w:rPr>
        <w:t xml:space="preserve"> b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b</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a</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int</w:t>
      </w:r>
      <w:r w:rsidRPr="00B21E3B">
        <w:rPr>
          <w:rFonts w:ascii="Courier New" w:eastAsia="Times New Roman" w:hAnsi="Courier New" w:cs="Courier New"/>
          <w:color w:val="000000"/>
          <w:sz w:val="23"/>
          <w:lang w:eastAsia="en-IN"/>
        </w:rPr>
        <w:t xml:space="preserve"> main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int</w:t>
      </w:r>
      <w:r w:rsidRPr="00B21E3B">
        <w:rPr>
          <w:rFonts w:ascii="Courier New" w:eastAsia="Times New Roman" w:hAnsi="Courier New" w:cs="Courier New"/>
          <w:color w:val="000000"/>
          <w:sz w:val="23"/>
          <w:lang w:eastAsia="en-IN"/>
        </w:rPr>
        <w:t xml:space="preserve"> i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6666"/>
          <w:sz w:val="23"/>
          <w:lang w:eastAsia="en-IN"/>
        </w:rPr>
        <w:t>39</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int</w:t>
      </w:r>
      <w:r w:rsidRPr="00B21E3B">
        <w:rPr>
          <w:rFonts w:ascii="Courier New" w:eastAsia="Times New Roman" w:hAnsi="Courier New" w:cs="Courier New"/>
          <w:color w:val="000000"/>
          <w:sz w:val="23"/>
          <w:lang w:eastAsia="en-IN"/>
        </w:rPr>
        <w:t xml:space="preserve"> j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6666"/>
          <w:sz w:val="23"/>
          <w:lang w:eastAsia="en-IN"/>
        </w:rPr>
        <w:t>20</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cout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"Max(i, j): "</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Max</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i</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j</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double</w:t>
      </w:r>
      <w:r w:rsidRPr="00B21E3B">
        <w:rPr>
          <w:rFonts w:ascii="Courier New" w:eastAsia="Times New Roman" w:hAnsi="Courier New" w:cs="Courier New"/>
          <w:color w:val="000000"/>
          <w:sz w:val="23"/>
          <w:lang w:eastAsia="en-IN"/>
        </w:rPr>
        <w:t xml:space="preserve"> f1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6666"/>
          <w:sz w:val="23"/>
          <w:lang w:eastAsia="en-IN"/>
        </w:rPr>
        <w:t>13.5</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double</w:t>
      </w:r>
      <w:r w:rsidRPr="00B21E3B">
        <w:rPr>
          <w:rFonts w:ascii="Courier New" w:eastAsia="Times New Roman" w:hAnsi="Courier New" w:cs="Courier New"/>
          <w:color w:val="000000"/>
          <w:sz w:val="23"/>
          <w:lang w:eastAsia="en-IN"/>
        </w:rPr>
        <w:t xml:space="preserve"> f2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6666"/>
          <w:sz w:val="23"/>
          <w:lang w:eastAsia="en-IN"/>
        </w:rPr>
        <w:t>20.7</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cout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"Max(f1, f2): "</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Max</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f1</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f2</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lastRenderedPageBreak/>
        <w:t xml:space="preserve">   </w:t>
      </w:r>
      <w:r w:rsidRPr="00B21E3B">
        <w:rPr>
          <w:rFonts w:ascii="Courier New" w:eastAsia="Times New Roman" w:hAnsi="Courier New" w:cs="Courier New"/>
          <w:color w:val="000088"/>
          <w:sz w:val="23"/>
          <w:lang w:eastAsia="en-IN"/>
        </w:rPr>
        <w:t>string</w:t>
      </w:r>
      <w:r w:rsidRPr="00B21E3B">
        <w:rPr>
          <w:rFonts w:ascii="Courier New" w:eastAsia="Times New Roman" w:hAnsi="Courier New" w:cs="Courier New"/>
          <w:color w:val="000000"/>
          <w:sz w:val="23"/>
          <w:lang w:eastAsia="en-IN"/>
        </w:rPr>
        <w:t xml:space="preserve"> s1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"Hello"</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string</w:t>
      </w:r>
      <w:r w:rsidRPr="00B21E3B">
        <w:rPr>
          <w:rFonts w:ascii="Courier New" w:eastAsia="Times New Roman" w:hAnsi="Courier New" w:cs="Courier New"/>
          <w:color w:val="000000"/>
          <w:sz w:val="23"/>
          <w:lang w:eastAsia="en-IN"/>
        </w:rPr>
        <w:t xml:space="preserve"> s2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"World"</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cout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"Max(s1, s2): "</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Max</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s1</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s2</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return</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6666"/>
          <w:sz w:val="23"/>
          <w:lang w:eastAsia="en-IN"/>
        </w:rPr>
        <w:t>0</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color w:val="666600"/>
          <w:sz w:val="23"/>
          <w:lang w:eastAsia="en-IN"/>
        </w:rPr>
        <w:t>}</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If we compile and run above code, this would produce the following result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Max(i, j): 39</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Max(f1, f2): 20.7</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Max(s1, s2): World</w:t>
      </w:r>
    </w:p>
    <w:p w:rsidR="00B21E3B" w:rsidRPr="00B21E3B" w:rsidRDefault="00B21E3B" w:rsidP="00B21E3B">
      <w:pPr>
        <w:spacing w:before="300" w:after="150" w:line="480" w:lineRule="atLeast"/>
        <w:outlineLvl w:val="1"/>
        <w:rPr>
          <w:rFonts w:ascii="Arial" w:eastAsia="Times New Roman" w:hAnsi="Arial" w:cs="Arial"/>
          <w:sz w:val="35"/>
          <w:szCs w:val="35"/>
          <w:lang w:eastAsia="en-IN"/>
        </w:rPr>
      </w:pPr>
      <w:r w:rsidRPr="00B21E3B">
        <w:rPr>
          <w:rFonts w:ascii="Arial" w:eastAsia="Times New Roman" w:hAnsi="Arial" w:cs="Arial"/>
          <w:sz w:val="35"/>
          <w:szCs w:val="35"/>
          <w:lang w:eastAsia="en-IN"/>
        </w:rPr>
        <w:t>Class Template</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Just as we can define function templates, we can also define class templates. The general form of a generic class declaration is shown here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template &lt;class type&gt; class class-name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 xml:space="preserv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 xml:space="preserv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 xml:space="preserve">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Here, </w:t>
      </w:r>
      <w:r w:rsidRPr="00B21E3B">
        <w:rPr>
          <w:rFonts w:ascii="Arial" w:eastAsia="Times New Roman" w:hAnsi="Arial" w:cs="Arial"/>
          <w:b/>
          <w:bCs/>
          <w:color w:val="000000"/>
          <w:sz w:val="24"/>
          <w:szCs w:val="24"/>
          <w:lang w:eastAsia="en-IN"/>
        </w:rPr>
        <w:t>type</w:t>
      </w:r>
      <w:r w:rsidRPr="00B21E3B">
        <w:rPr>
          <w:rFonts w:ascii="Arial" w:eastAsia="Times New Roman" w:hAnsi="Arial" w:cs="Arial"/>
          <w:color w:val="000000"/>
          <w:sz w:val="24"/>
          <w:szCs w:val="24"/>
          <w:lang w:eastAsia="en-IN"/>
        </w:rPr>
        <w:t> is the placeholder type name, which will be specified when a class is instantiated. You can define more than one generic data type by using a comma-separated list.</w:t>
      </w: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Following is the example to define class Stack&lt;&gt; and implement generic methods to push and pop the elements from the stack −</w:t>
      </w:r>
    </w:p>
    <w:p w:rsidR="00B21E3B" w:rsidRPr="00B21E3B" w:rsidRDefault="00B21E3B" w:rsidP="00B21E3B">
      <w:pPr>
        <w:spacing w:after="0" w:line="240" w:lineRule="auto"/>
        <w:jc w:val="right"/>
        <w:rPr>
          <w:rFonts w:ascii="Arial" w:eastAsia="Times New Roman" w:hAnsi="Arial" w:cs="Arial"/>
          <w:sz w:val="21"/>
          <w:szCs w:val="21"/>
          <w:lang w:eastAsia="en-IN"/>
        </w:rPr>
      </w:pPr>
      <w:hyperlink r:id="rId18" w:tgtFrame="_blank" w:history="1">
        <w:r w:rsidRPr="00B21E3B">
          <w:rPr>
            <w:rFonts w:ascii="Arial" w:eastAsia="Times New Roman" w:hAnsi="Arial" w:cs="Arial"/>
            <w:color w:val="FFFFFF"/>
            <w:sz w:val="21"/>
            <w:lang w:eastAsia="en-IN"/>
          </w:rPr>
          <w:t>Live Demo</w:t>
        </w:r>
      </w:hyperlink>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&lt;iostream&gt;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&lt;vector&gt;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&lt;cstdlib&gt;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&lt;string&gt;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880000"/>
          <w:sz w:val="23"/>
          <w:lang w:eastAsia="en-IN"/>
        </w:rPr>
        <w:t>#include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&lt;stdexcept&gt;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using</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namespace</w:t>
      </w:r>
      <w:r w:rsidRPr="00B21E3B">
        <w:rPr>
          <w:rFonts w:ascii="Courier New" w:eastAsia="Times New Roman" w:hAnsi="Courier New" w:cs="Courier New"/>
          <w:color w:val="000000"/>
          <w:sz w:val="23"/>
          <w:lang w:eastAsia="en-IN"/>
        </w:rPr>
        <w:t xml:space="preserve"> std</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template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88"/>
          <w:sz w:val="23"/>
          <w:lang w:eastAsia="en-IN"/>
        </w:rPr>
        <w:t>class</w:t>
      </w:r>
      <w:r w:rsidRPr="00B21E3B">
        <w:rPr>
          <w:rFonts w:ascii="Courier New" w:eastAsia="Times New Roman" w:hAnsi="Courier New" w:cs="Courier New"/>
          <w:color w:val="000000"/>
          <w:sz w:val="23"/>
          <w:lang w:eastAsia="en-IN"/>
        </w:rPr>
        <w:t xml:space="preserve"> T</w:t>
      </w:r>
      <w:r w:rsidRPr="00B21E3B">
        <w:rPr>
          <w:rFonts w:ascii="Courier New" w:eastAsia="Times New Roman" w:hAnsi="Courier New" w:cs="Courier New"/>
          <w:color w:val="666600"/>
          <w:sz w:val="23"/>
          <w:lang w:eastAsia="en-IN"/>
        </w:rPr>
        <w: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class</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private</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vector</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00"/>
          <w:sz w:val="23"/>
          <w:lang w:eastAsia="en-IN"/>
        </w:rPr>
        <w:t>T</w:t>
      </w:r>
      <w:r w:rsidRPr="00B21E3B">
        <w:rPr>
          <w:rFonts w:ascii="Courier New" w:eastAsia="Times New Roman" w:hAnsi="Courier New" w:cs="Courier New"/>
          <w:color w:val="666600"/>
          <w:sz w:val="23"/>
          <w:lang w:eastAsia="en-IN"/>
        </w:rPr>
        <w:t>&gt;</w:t>
      </w:r>
      <w:r w:rsidRPr="00B21E3B">
        <w:rPr>
          <w:rFonts w:ascii="Courier New" w:eastAsia="Times New Roman" w:hAnsi="Courier New" w:cs="Courier New"/>
          <w:color w:val="000000"/>
          <w:sz w:val="23"/>
          <w:lang w:eastAsia="en-IN"/>
        </w:rPr>
        <w:t xml:space="preserve"> 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elements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public</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void</w:t>
      </w:r>
      <w:r w:rsidRPr="00B21E3B">
        <w:rPr>
          <w:rFonts w:ascii="Courier New" w:eastAsia="Times New Roman" w:hAnsi="Courier New" w:cs="Courier New"/>
          <w:color w:val="000000"/>
          <w:sz w:val="23"/>
          <w:lang w:eastAsia="en-IN"/>
        </w:rPr>
        <w:t xml:space="preserve"> push</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T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push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void</w:t>
      </w:r>
      <w:r w:rsidRPr="00B21E3B">
        <w:rPr>
          <w:rFonts w:ascii="Courier New" w:eastAsia="Times New Roman" w:hAnsi="Courier New" w:cs="Courier New"/>
          <w:color w:val="000000"/>
          <w:sz w:val="23"/>
          <w:lang w:eastAsia="en-IN"/>
        </w:rPr>
        <w:t xml:space="preserve"> pop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pop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T top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return top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lastRenderedPageBreak/>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bool</w:t>
      </w:r>
      <w:r w:rsidRPr="00B21E3B">
        <w:rPr>
          <w:rFonts w:ascii="Courier New" w:eastAsia="Times New Roman" w:hAnsi="Courier New" w:cs="Courier New"/>
          <w:color w:val="000000"/>
          <w:sz w:val="23"/>
          <w:lang w:eastAsia="en-IN"/>
        </w:rPr>
        <w:t xml:space="preserve"> empty</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return true if empty.</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return</w:t>
      </w:r>
      <w:r w:rsidRPr="00B21E3B">
        <w:rPr>
          <w:rFonts w:ascii="Courier New" w:eastAsia="Times New Roman" w:hAnsi="Courier New" w:cs="Courier New"/>
          <w:color w:val="000000"/>
          <w:sz w:val="23"/>
          <w:lang w:eastAsia="en-IN"/>
        </w:rPr>
        <w:t xml:space="preserve"> 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empty</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template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88"/>
          <w:sz w:val="23"/>
          <w:lang w:eastAsia="en-IN"/>
        </w:rPr>
        <w:t>class</w:t>
      </w:r>
      <w:r w:rsidRPr="00B21E3B">
        <w:rPr>
          <w:rFonts w:ascii="Courier New" w:eastAsia="Times New Roman" w:hAnsi="Courier New" w:cs="Courier New"/>
          <w:color w:val="000000"/>
          <w:sz w:val="23"/>
          <w:lang w:eastAsia="en-IN"/>
        </w:rPr>
        <w:t xml:space="preserve"> T</w:t>
      </w:r>
      <w:r w:rsidRPr="00B21E3B">
        <w:rPr>
          <w:rFonts w:ascii="Courier New" w:eastAsia="Times New Roman" w:hAnsi="Courier New" w:cs="Courier New"/>
          <w:color w:val="666600"/>
          <w:sz w:val="23"/>
          <w:lang w:eastAsia="en-IN"/>
        </w:rPr>
        <w: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void</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00"/>
          <w:sz w:val="23"/>
          <w:lang w:eastAsia="en-IN"/>
        </w:rPr>
        <w:t>T</w:t>
      </w:r>
      <w:r w:rsidRPr="00B21E3B">
        <w:rPr>
          <w:rFonts w:ascii="Courier New" w:eastAsia="Times New Roman" w:hAnsi="Courier New" w:cs="Courier New"/>
          <w:color w:val="666600"/>
          <w:sz w:val="23"/>
          <w:lang w:eastAsia="en-IN"/>
        </w:rPr>
        <w:t>&gt;::</w:t>
      </w:r>
      <w:r w:rsidRPr="00B21E3B">
        <w:rPr>
          <w:rFonts w:ascii="Courier New" w:eastAsia="Times New Roman" w:hAnsi="Courier New" w:cs="Courier New"/>
          <w:color w:val="000000"/>
          <w:sz w:val="23"/>
          <w:lang w:eastAsia="en-IN"/>
        </w:rPr>
        <w:t xml:space="preserve">push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T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elem</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append copy of passed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push_back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elem</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template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88"/>
          <w:sz w:val="23"/>
          <w:lang w:eastAsia="en-IN"/>
        </w:rPr>
        <w:t>class</w:t>
      </w:r>
      <w:r w:rsidRPr="00B21E3B">
        <w:rPr>
          <w:rFonts w:ascii="Courier New" w:eastAsia="Times New Roman" w:hAnsi="Courier New" w:cs="Courier New"/>
          <w:color w:val="000000"/>
          <w:sz w:val="23"/>
          <w:lang w:eastAsia="en-IN"/>
        </w:rPr>
        <w:t xml:space="preserve"> T</w:t>
      </w:r>
      <w:r w:rsidRPr="00B21E3B">
        <w:rPr>
          <w:rFonts w:ascii="Courier New" w:eastAsia="Times New Roman" w:hAnsi="Courier New" w:cs="Courier New"/>
          <w:color w:val="666600"/>
          <w:sz w:val="23"/>
          <w:lang w:eastAsia="en-IN"/>
        </w:rPr>
        <w: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void</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00"/>
          <w:sz w:val="23"/>
          <w:lang w:eastAsia="en-IN"/>
        </w:rPr>
        <w:t>T</w:t>
      </w:r>
      <w:r w:rsidRPr="00B21E3B">
        <w:rPr>
          <w:rFonts w:ascii="Courier New" w:eastAsia="Times New Roman" w:hAnsi="Courier New" w:cs="Courier New"/>
          <w:color w:val="666600"/>
          <w:sz w:val="23"/>
          <w:lang w:eastAsia="en-IN"/>
        </w:rPr>
        <w:t>&gt;::</w:t>
      </w:r>
      <w:r w:rsidRPr="00B21E3B">
        <w:rPr>
          <w:rFonts w:ascii="Courier New" w:eastAsia="Times New Roman" w:hAnsi="Courier New" w:cs="Courier New"/>
          <w:color w:val="000000"/>
          <w:sz w:val="23"/>
          <w:lang w:eastAsia="en-IN"/>
        </w:rPr>
        <w:t xml:space="preserve">pop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if</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empty</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throw</w:t>
      </w:r>
      <w:r w:rsidRPr="00B21E3B">
        <w:rPr>
          <w:rFonts w:ascii="Courier New" w:eastAsia="Times New Roman" w:hAnsi="Courier New" w:cs="Courier New"/>
          <w:color w:val="000000"/>
          <w:sz w:val="23"/>
          <w:lang w:eastAsia="en-IN"/>
        </w:rPr>
        <w:t xml:space="preserve"> out_of_range</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8800"/>
          <w:sz w:val="23"/>
          <w:lang w:eastAsia="en-IN"/>
        </w:rPr>
        <w:t>"Stack&lt;&gt;::pop(): empty 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remove last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pop_back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template</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88"/>
          <w:sz w:val="23"/>
          <w:lang w:eastAsia="en-IN"/>
        </w:rPr>
        <w:t>class</w:t>
      </w:r>
      <w:r w:rsidRPr="00B21E3B">
        <w:rPr>
          <w:rFonts w:ascii="Courier New" w:eastAsia="Times New Roman" w:hAnsi="Courier New" w:cs="Courier New"/>
          <w:color w:val="000000"/>
          <w:sz w:val="23"/>
          <w:lang w:eastAsia="en-IN"/>
        </w:rPr>
        <w:t xml:space="preserve"> T</w:t>
      </w:r>
      <w:r w:rsidRPr="00B21E3B">
        <w:rPr>
          <w:rFonts w:ascii="Courier New" w:eastAsia="Times New Roman" w:hAnsi="Courier New" w:cs="Courier New"/>
          <w:color w:val="666600"/>
          <w:sz w:val="23"/>
          <w:lang w:eastAsia="en-IN"/>
        </w:rPr>
        <w:t>&gt;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T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666600"/>
          <w:sz w:val="23"/>
          <w:lang w:eastAsia="en-IN"/>
        </w:rPr>
        <w:t>&lt;</w:t>
      </w:r>
      <w:r w:rsidRPr="00B21E3B">
        <w:rPr>
          <w:rFonts w:ascii="Courier New" w:eastAsia="Times New Roman" w:hAnsi="Courier New" w:cs="Courier New"/>
          <w:color w:val="000000"/>
          <w:sz w:val="23"/>
          <w:lang w:eastAsia="en-IN"/>
        </w:rPr>
        <w:t>T</w:t>
      </w:r>
      <w:r w:rsidRPr="00B21E3B">
        <w:rPr>
          <w:rFonts w:ascii="Courier New" w:eastAsia="Times New Roman" w:hAnsi="Courier New" w:cs="Courier New"/>
          <w:color w:val="666600"/>
          <w:sz w:val="23"/>
          <w:lang w:eastAsia="en-IN"/>
        </w:rPr>
        <w:t>&gt;::</w:t>
      </w:r>
      <w:r w:rsidRPr="00B21E3B">
        <w:rPr>
          <w:rFonts w:ascii="Courier New" w:eastAsia="Times New Roman" w:hAnsi="Courier New" w:cs="Courier New"/>
          <w:color w:val="000000"/>
          <w:sz w:val="23"/>
          <w:lang w:eastAsia="en-IN"/>
        </w:rPr>
        <w:t xml:space="preserve">top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if</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empty</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throw</w:t>
      </w:r>
      <w:r w:rsidRPr="00B21E3B">
        <w:rPr>
          <w:rFonts w:ascii="Courier New" w:eastAsia="Times New Roman" w:hAnsi="Courier New" w:cs="Courier New"/>
          <w:color w:val="000000"/>
          <w:sz w:val="23"/>
          <w:lang w:eastAsia="en-IN"/>
        </w:rPr>
        <w:t xml:space="preserve"> out_of_range</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8800"/>
          <w:sz w:val="23"/>
          <w:lang w:eastAsia="en-IN"/>
        </w:rPr>
        <w:t>"Stack&lt;&gt;::top(): empty 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return copy of last element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return</w:t>
      </w:r>
      <w:r w:rsidRPr="00B21E3B">
        <w:rPr>
          <w:rFonts w:ascii="Courier New" w:eastAsia="Times New Roman" w:hAnsi="Courier New" w:cs="Courier New"/>
          <w:color w:val="000000"/>
          <w:sz w:val="23"/>
          <w:lang w:eastAsia="en-IN"/>
        </w:rPr>
        <w:t xml:space="preserve"> elems</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back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88"/>
          <w:sz w:val="23"/>
          <w:lang w:eastAsia="en-IN"/>
        </w:rPr>
        <w:t>int</w:t>
      </w:r>
      <w:r w:rsidRPr="00B21E3B">
        <w:rPr>
          <w:rFonts w:ascii="Courier New" w:eastAsia="Times New Roman" w:hAnsi="Courier New" w:cs="Courier New"/>
          <w:color w:val="000000"/>
          <w:sz w:val="23"/>
          <w:lang w:eastAsia="en-IN"/>
        </w:rPr>
        <w:t xml:space="preserve"> main</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try</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008800"/>
          <w:sz w:val="23"/>
          <w:lang w:eastAsia="en-IN"/>
        </w:rPr>
        <w:t>&lt;int&gt;</w:t>
      </w:r>
      <w:r w:rsidRPr="00B21E3B">
        <w:rPr>
          <w:rFonts w:ascii="Courier New" w:eastAsia="Times New Roman" w:hAnsi="Courier New" w:cs="Courier New"/>
          <w:color w:val="000000"/>
          <w:sz w:val="23"/>
          <w:lang w:eastAsia="en-IN"/>
        </w:rPr>
        <w:t xml:space="preserve">         intStack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stack of ints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0066"/>
          <w:sz w:val="23"/>
          <w:lang w:eastAsia="en-IN"/>
        </w:rPr>
        <w:t>Stack</w:t>
      </w:r>
      <w:r w:rsidRPr="00B21E3B">
        <w:rPr>
          <w:rFonts w:ascii="Courier New" w:eastAsia="Times New Roman" w:hAnsi="Courier New" w:cs="Courier New"/>
          <w:color w:val="008800"/>
          <w:sz w:val="23"/>
          <w:lang w:eastAsia="en-IN"/>
        </w:rPr>
        <w:t>&lt;string&gt;</w:t>
      </w:r>
      <w:r w:rsidRPr="00B21E3B">
        <w:rPr>
          <w:rFonts w:ascii="Courier New" w:eastAsia="Times New Roman" w:hAnsi="Courier New" w:cs="Courier New"/>
          <w:color w:val="000000"/>
          <w:sz w:val="23"/>
          <w:lang w:eastAsia="en-IN"/>
        </w:rPr>
        <w:t xml:space="preserve"> stringStack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stack of strings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manipulate int stack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intStack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push</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6666"/>
          <w:sz w:val="23"/>
          <w:lang w:eastAsia="en-IN"/>
        </w:rPr>
        <w:t>7</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cout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intStack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top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880000"/>
          <w:sz w:val="23"/>
          <w:lang w:eastAsia="en-IN"/>
        </w:rPr>
        <w:t xml:space="preserve">// manipulate string stack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stringStack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push</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8800"/>
          <w:sz w:val="23"/>
          <w:lang w:eastAsia="en-IN"/>
        </w:rPr>
        <w:t>"hello"</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cout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stringStack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top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std</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stringStack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stringStack</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pop</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catch</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exception </w:t>
      </w:r>
      <w:r w:rsidRPr="00B21E3B">
        <w:rPr>
          <w:rFonts w:ascii="Courier New" w:eastAsia="Times New Roman" w:hAnsi="Courier New" w:cs="Courier New"/>
          <w:color w:val="000088"/>
          <w:sz w:val="23"/>
          <w:lang w:eastAsia="en-IN"/>
        </w:rPr>
        <w:t>const</w:t>
      </w:r>
      <w:r w:rsidRPr="00B21E3B">
        <w:rPr>
          <w:rFonts w:ascii="Courier New" w:eastAsia="Times New Roman" w:hAnsi="Courier New" w:cs="Courier New"/>
          <w:color w:val="666600"/>
          <w:sz w:val="23"/>
          <w:lang w:eastAsia="en-IN"/>
        </w:rPr>
        <w:t>&amp;</w:t>
      </w:r>
      <w:r w:rsidRPr="00B21E3B">
        <w:rPr>
          <w:rFonts w:ascii="Courier New" w:eastAsia="Times New Roman" w:hAnsi="Courier New" w:cs="Courier New"/>
          <w:color w:val="000000"/>
          <w:sz w:val="23"/>
          <w:lang w:eastAsia="en-IN"/>
        </w:rPr>
        <w:t xml:space="preserve"> ex</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cerr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8800"/>
          <w:sz w:val="23"/>
          <w:lang w:eastAsia="en-IN"/>
        </w:rPr>
        <w:t>"Exception: "</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 xml:space="preserve"> ex</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what</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&lt;&lt;</w:t>
      </w:r>
      <w:r w:rsidRPr="00B21E3B">
        <w:rPr>
          <w:rFonts w:ascii="Courier New" w:eastAsia="Times New Roman" w:hAnsi="Courier New" w:cs="Courier New"/>
          <w:color w:val="000000"/>
          <w:sz w:val="23"/>
          <w:lang w:eastAsia="en-IN"/>
        </w:rPr>
        <w:t>endl</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000088"/>
          <w:sz w:val="23"/>
          <w:lang w:eastAsia="en-IN"/>
        </w:rPr>
        <w:t>return</w:t>
      </w:r>
      <w:r w:rsidRPr="00B21E3B">
        <w:rPr>
          <w:rFonts w:ascii="Courier New" w:eastAsia="Times New Roman" w:hAnsi="Courier New" w:cs="Courier New"/>
          <w:color w:val="000000"/>
          <w:sz w:val="23"/>
          <w:lang w:eastAsia="en-IN"/>
        </w:rPr>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6666"/>
          <w:sz w:val="23"/>
          <w:lang w:eastAsia="en-IN"/>
        </w:rPr>
        <w:t>1</w:t>
      </w:r>
      <w:r w:rsidRPr="00B21E3B">
        <w:rPr>
          <w:rFonts w:ascii="Courier New" w:eastAsia="Times New Roman" w:hAnsi="Courier New" w:cs="Courier New"/>
          <w:color w:val="666600"/>
          <w:sz w:val="23"/>
          <w:lang w:eastAsia="en-IN"/>
        </w:rPr>
        <w:t>;</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21E3B">
        <w:rPr>
          <w:rFonts w:ascii="Courier New" w:eastAsia="Times New Roman" w:hAnsi="Courier New" w:cs="Courier New"/>
          <w:color w:val="000000"/>
          <w:sz w:val="23"/>
          <w:lang w:eastAsia="en-IN"/>
        </w:rPr>
        <w:lastRenderedPageBreak/>
        <w:t xml:space="preserve">   </w:t>
      </w: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B21E3B" w:rsidRPr="00B21E3B" w:rsidRDefault="00B21E3B" w:rsidP="00B21E3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color w:val="666600"/>
          <w:sz w:val="23"/>
          <w:lang w:eastAsia="en-IN"/>
        </w:rPr>
        <w:t>}</w:t>
      </w:r>
      <w:r w:rsidRPr="00B21E3B">
        <w:rPr>
          <w:rFonts w:ascii="Courier New" w:eastAsia="Times New Roman" w:hAnsi="Courier New" w:cs="Courier New"/>
          <w:color w:val="000000"/>
          <w:sz w:val="23"/>
          <w:lang w:eastAsia="en-IN"/>
        </w:rPr>
        <w:t xml:space="preserve"> </w:t>
      </w:r>
    </w:p>
    <w:p w:rsidR="0056397B" w:rsidRDefault="0056397B" w:rsidP="00B21E3B">
      <w:pPr>
        <w:spacing w:before="120" w:after="144" w:line="240" w:lineRule="auto"/>
        <w:ind w:left="48" w:right="48"/>
        <w:jc w:val="both"/>
        <w:rPr>
          <w:rFonts w:ascii="Arial" w:eastAsia="Times New Roman" w:hAnsi="Arial" w:cs="Arial"/>
          <w:color w:val="000000"/>
          <w:sz w:val="24"/>
          <w:szCs w:val="24"/>
          <w:lang w:eastAsia="en-IN"/>
        </w:rPr>
      </w:pPr>
    </w:p>
    <w:p w:rsidR="00B21E3B" w:rsidRPr="00B21E3B" w:rsidRDefault="00B21E3B" w:rsidP="00B21E3B">
      <w:pPr>
        <w:spacing w:before="120" w:after="144" w:line="240" w:lineRule="auto"/>
        <w:ind w:left="48" w:right="48"/>
        <w:jc w:val="both"/>
        <w:rPr>
          <w:rFonts w:ascii="Arial" w:eastAsia="Times New Roman" w:hAnsi="Arial" w:cs="Arial"/>
          <w:color w:val="000000"/>
          <w:sz w:val="24"/>
          <w:szCs w:val="24"/>
          <w:lang w:eastAsia="en-IN"/>
        </w:rPr>
      </w:pPr>
      <w:r w:rsidRPr="00B21E3B">
        <w:rPr>
          <w:rFonts w:ascii="Arial" w:eastAsia="Times New Roman" w:hAnsi="Arial" w:cs="Arial"/>
          <w:color w:val="000000"/>
          <w:sz w:val="24"/>
          <w:szCs w:val="24"/>
          <w:lang w:eastAsia="en-IN"/>
        </w:rPr>
        <w:t>If we compile and run above code, this would produce the following result −</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7</w:t>
      </w:r>
    </w:p>
    <w:p w:rsidR="00B21E3B" w:rsidRP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hello</w:t>
      </w:r>
    </w:p>
    <w:p w:rsidR="00B21E3B" w:rsidRDefault="00B21E3B"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1E3B">
        <w:rPr>
          <w:rFonts w:ascii="Courier New" w:eastAsia="Times New Roman" w:hAnsi="Courier New" w:cs="Courier New"/>
          <w:sz w:val="23"/>
          <w:szCs w:val="23"/>
          <w:lang w:eastAsia="en-IN"/>
        </w:rPr>
        <w:t>Exception: Stack&lt;&gt;::pop(): empty stack</w:t>
      </w:r>
    </w:p>
    <w:p w:rsidR="001B2084" w:rsidRDefault="001B2084"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1B2084" w:rsidRPr="00B21E3B" w:rsidRDefault="001B2084" w:rsidP="00B2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B21E3B" w:rsidRDefault="00B21E3B" w:rsidP="00A16B61">
      <w:pPr>
        <w:rPr>
          <w:b/>
          <w:sz w:val="40"/>
        </w:rPr>
      </w:pPr>
    </w:p>
    <w:p w:rsidR="009A2BD5" w:rsidRDefault="009A2BD5" w:rsidP="00A16B61">
      <w:pPr>
        <w:rPr>
          <w:b/>
          <w:sz w:val="40"/>
        </w:rPr>
      </w:pPr>
    </w:p>
    <w:p w:rsidR="009A2BD5" w:rsidRDefault="009A2BD5" w:rsidP="00A16B61">
      <w:pPr>
        <w:rPr>
          <w:b/>
          <w:sz w:val="40"/>
        </w:rPr>
      </w:pPr>
      <w:r>
        <w:rPr>
          <w:b/>
          <w:sz w:val="40"/>
        </w:rPr>
        <w:t>Strings</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C++ provides following two types of string representations −</w:t>
      </w:r>
    </w:p>
    <w:p w:rsidR="009A2BD5" w:rsidRPr="009A2BD5" w:rsidRDefault="009A2BD5" w:rsidP="009A2BD5">
      <w:pPr>
        <w:numPr>
          <w:ilvl w:val="0"/>
          <w:numId w:val="23"/>
        </w:numPr>
        <w:spacing w:before="100" w:beforeAutospacing="1" w:after="75"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The C-style character string.</w:t>
      </w:r>
    </w:p>
    <w:p w:rsidR="009A2BD5" w:rsidRPr="009A2BD5" w:rsidRDefault="009A2BD5" w:rsidP="009A2BD5">
      <w:pPr>
        <w:numPr>
          <w:ilvl w:val="0"/>
          <w:numId w:val="23"/>
        </w:numPr>
        <w:spacing w:before="100" w:beforeAutospacing="1" w:after="75"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The string class type introduced with Standard C++.</w:t>
      </w:r>
    </w:p>
    <w:p w:rsidR="009A2BD5" w:rsidRPr="009A2BD5" w:rsidRDefault="009A2BD5" w:rsidP="009A2BD5">
      <w:pPr>
        <w:spacing w:before="300" w:after="150" w:line="480" w:lineRule="atLeast"/>
        <w:outlineLvl w:val="1"/>
        <w:rPr>
          <w:rFonts w:ascii="Arial" w:eastAsia="Times New Roman" w:hAnsi="Arial" w:cs="Arial"/>
          <w:sz w:val="35"/>
          <w:szCs w:val="35"/>
          <w:lang w:eastAsia="en-IN"/>
        </w:rPr>
      </w:pPr>
      <w:r w:rsidRPr="009A2BD5">
        <w:rPr>
          <w:rFonts w:ascii="Arial" w:eastAsia="Times New Roman" w:hAnsi="Arial" w:cs="Arial"/>
          <w:sz w:val="35"/>
          <w:szCs w:val="35"/>
          <w:lang w:eastAsia="en-IN"/>
        </w:rPr>
        <w:t>The C-Style Character String</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The C-style character string originated within the C language and continues to be supported within C++. This string is actually a one-dimensional array of characters which is terminated by a </w:t>
      </w:r>
      <w:r w:rsidRPr="009A2BD5">
        <w:rPr>
          <w:rFonts w:ascii="Arial" w:eastAsia="Times New Roman" w:hAnsi="Arial" w:cs="Arial"/>
          <w:b/>
          <w:bCs/>
          <w:color w:val="000000"/>
          <w:sz w:val="24"/>
          <w:szCs w:val="24"/>
          <w:lang w:eastAsia="en-IN"/>
        </w:rPr>
        <w:t>null</w:t>
      </w:r>
      <w:r w:rsidRPr="009A2BD5">
        <w:rPr>
          <w:rFonts w:ascii="Arial" w:eastAsia="Times New Roman" w:hAnsi="Arial" w:cs="Arial"/>
          <w:color w:val="000000"/>
          <w:sz w:val="24"/>
          <w:szCs w:val="24"/>
          <w:lang w:eastAsia="en-IN"/>
        </w:rPr>
        <w:t> character '\0'. Thus a null-terminated string contains the characters that comprise the string followed by a </w:t>
      </w:r>
      <w:r w:rsidRPr="009A2BD5">
        <w:rPr>
          <w:rFonts w:ascii="Arial" w:eastAsia="Times New Roman" w:hAnsi="Arial" w:cs="Arial"/>
          <w:b/>
          <w:bCs/>
          <w:color w:val="000000"/>
          <w:sz w:val="24"/>
          <w:szCs w:val="24"/>
          <w:lang w:eastAsia="en-IN"/>
        </w:rPr>
        <w:t>null</w:t>
      </w:r>
      <w:r w:rsidRPr="009A2BD5">
        <w:rPr>
          <w:rFonts w:ascii="Arial" w:eastAsia="Times New Roman" w:hAnsi="Arial" w:cs="Arial"/>
          <w:color w:val="000000"/>
          <w:sz w:val="24"/>
          <w:szCs w:val="24"/>
          <w:lang w:eastAsia="en-IN"/>
        </w:rPr>
        <w:t>.</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char greeting[6] = {'H', 'e', 'l', 'l', 'o', '\0'};</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If you follow the rule of array initialization, then you can write the above statement as follows −</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char greeting[] = "Hello";</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Following is the memory presentation of above defined string in C/C++ −</w:t>
      </w:r>
    </w:p>
    <w:p w:rsidR="009A2BD5" w:rsidRPr="009A2BD5" w:rsidRDefault="009A2BD5" w:rsidP="009A2B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334000" cy="1819275"/>
            <wp:effectExtent l="19050" t="0" r="0" b="0"/>
            <wp:docPr id="61" name="Picture 24"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ing Presentation in C/C++"/>
                    <pic:cNvPicPr>
                      <a:picLocks noChangeAspect="1" noChangeArrowheads="1"/>
                    </pic:cNvPicPr>
                  </pic:nvPicPr>
                  <pic:blipFill>
                    <a:blip r:embed="rId19"/>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Actually, you do not place the null character at the end of a string constant. The C++ compiler automatically places the '\0' at the end of the string when it initializes the array. Let us try to print above-mentioned string −</w:t>
      </w:r>
    </w:p>
    <w:p w:rsidR="009A2BD5" w:rsidRPr="009A2BD5" w:rsidRDefault="009A2BD5" w:rsidP="009A2BD5">
      <w:pPr>
        <w:spacing w:after="0" w:line="240" w:lineRule="auto"/>
        <w:jc w:val="right"/>
        <w:rPr>
          <w:rFonts w:ascii="Arial" w:eastAsia="Times New Roman" w:hAnsi="Arial" w:cs="Arial"/>
          <w:sz w:val="21"/>
          <w:szCs w:val="21"/>
          <w:lang w:eastAsia="en-IN"/>
        </w:rPr>
      </w:pPr>
      <w:hyperlink r:id="rId20" w:tgtFrame="_blank" w:history="1">
        <w:r w:rsidRPr="009A2BD5">
          <w:rPr>
            <w:rFonts w:ascii="Arial" w:eastAsia="Times New Roman" w:hAnsi="Arial" w:cs="Arial"/>
            <w:color w:val="FFFFFF"/>
            <w:sz w:val="21"/>
            <w:lang w:eastAsia="en-IN"/>
          </w:rPr>
          <w:t>Live Demo</w:t>
        </w:r>
      </w:hyperlink>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880000"/>
          <w:sz w:val="23"/>
          <w:lang w:eastAsia="en-IN"/>
        </w:rPr>
        <w:t>#include</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&lt;iostream&gt;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using</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namespace</w:t>
      </w:r>
      <w:r w:rsidRPr="009A2BD5">
        <w:rPr>
          <w:rFonts w:ascii="Courier New" w:eastAsia="Times New Roman" w:hAnsi="Courier New" w:cs="Courier New"/>
          <w:color w:val="000000"/>
          <w:sz w:val="23"/>
          <w:lang w:eastAsia="en-IN"/>
        </w:rPr>
        <w:t xml:space="preserve"> std</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int</w:t>
      </w:r>
      <w:r w:rsidRPr="009A2BD5">
        <w:rPr>
          <w:rFonts w:ascii="Courier New" w:eastAsia="Times New Roman" w:hAnsi="Courier New" w:cs="Courier New"/>
          <w:color w:val="000000"/>
          <w:sz w:val="23"/>
          <w:lang w:eastAsia="en-IN"/>
        </w:rPr>
        <w:t xml:space="preserve"> main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char</w:t>
      </w:r>
      <w:r w:rsidRPr="009A2BD5">
        <w:rPr>
          <w:rFonts w:ascii="Courier New" w:eastAsia="Times New Roman" w:hAnsi="Courier New" w:cs="Courier New"/>
          <w:color w:val="000000"/>
          <w:sz w:val="23"/>
          <w:lang w:eastAsia="en-IN"/>
        </w:rPr>
        <w:t xml:space="preserve"> greeting</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6666"/>
          <w:sz w:val="23"/>
          <w:lang w:eastAsia="en-IN"/>
        </w:rPr>
        <w:t>6</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8800"/>
          <w:sz w:val="23"/>
          <w:lang w:eastAsia="en-IN"/>
        </w:rPr>
        <w:t>'H'</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'e'</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'o'</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'\0'</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"Greeting message: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greeting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return</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6666"/>
          <w:sz w:val="23"/>
          <w:lang w:eastAsia="en-IN"/>
        </w:rPr>
        <w:t>0</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color w:val="666600"/>
          <w:sz w:val="23"/>
          <w:lang w:eastAsia="en-IN"/>
        </w:rPr>
        <w:t>}</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When the above code is compiled and executed, it produces the following result −</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Greeting message: Hello</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C++ supports a wide range of functions that manipulate null-terminated strings −</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01"/>
        <w:gridCol w:w="7708"/>
      </w:tblGrid>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2BD5" w:rsidRPr="009A2BD5" w:rsidRDefault="009A2BD5" w:rsidP="009A2BD5">
            <w:pPr>
              <w:spacing w:after="300" w:line="240" w:lineRule="auto"/>
              <w:jc w:val="center"/>
              <w:rPr>
                <w:rFonts w:ascii="Arial" w:eastAsia="Times New Roman" w:hAnsi="Arial" w:cs="Arial"/>
                <w:b/>
                <w:bCs/>
                <w:sz w:val="21"/>
                <w:szCs w:val="21"/>
                <w:lang w:eastAsia="en-IN"/>
              </w:rPr>
            </w:pPr>
            <w:r w:rsidRPr="009A2BD5">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2BD5" w:rsidRPr="009A2BD5" w:rsidRDefault="009A2BD5" w:rsidP="009A2BD5">
            <w:pPr>
              <w:spacing w:after="300" w:line="240" w:lineRule="auto"/>
              <w:jc w:val="center"/>
              <w:rPr>
                <w:rFonts w:ascii="Arial" w:eastAsia="Times New Roman" w:hAnsi="Arial" w:cs="Arial"/>
                <w:b/>
                <w:bCs/>
                <w:sz w:val="21"/>
                <w:szCs w:val="21"/>
                <w:lang w:eastAsia="en-IN"/>
              </w:rPr>
            </w:pPr>
            <w:r w:rsidRPr="009A2BD5">
              <w:rPr>
                <w:rFonts w:ascii="Arial" w:eastAsia="Times New Roman" w:hAnsi="Arial" w:cs="Arial"/>
                <w:b/>
                <w:bCs/>
                <w:sz w:val="21"/>
                <w:szCs w:val="21"/>
                <w:lang w:eastAsia="en-IN"/>
              </w:rPr>
              <w:t>Function &amp; Purpose</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30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strcpy(s1, s2);</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Copies string s2 into string s1.</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strcat(s1, s2);</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Concatenates string s2 onto the end of string s1.</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strlen(s1);</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Returns the length of string s1.</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strcmp(s1, s2);</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Returns 0 if s1 and s2 are the same; less than 0 if s1&lt;s2; greater than 0 if s1&gt;s2.</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strchr(s1, ch);</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Returns a pointer to the first occurrence of character ch in string s1.</w:t>
            </w:r>
          </w:p>
        </w:tc>
      </w:tr>
      <w:tr w:rsidR="009A2BD5" w:rsidRPr="009A2BD5" w:rsidTr="009A2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after="0" w:line="240" w:lineRule="auto"/>
              <w:rPr>
                <w:rFonts w:ascii="Arial" w:eastAsia="Times New Roman" w:hAnsi="Arial" w:cs="Arial"/>
                <w:sz w:val="21"/>
                <w:szCs w:val="21"/>
                <w:lang w:eastAsia="en-IN"/>
              </w:rPr>
            </w:pPr>
            <w:r w:rsidRPr="009A2BD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b/>
                <w:bCs/>
                <w:color w:val="000000"/>
                <w:sz w:val="21"/>
                <w:szCs w:val="21"/>
                <w:lang w:eastAsia="en-IN"/>
              </w:rPr>
              <w:t>strstr(s1, s2);</w:t>
            </w:r>
          </w:p>
          <w:p w:rsidR="009A2BD5" w:rsidRPr="009A2BD5" w:rsidRDefault="009A2BD5" w:rsidP="009A2BD5">
            <w:pPr>
              <w:spacing w:before="120" w:after="144" w:line="240" w:lineRule="auto"/>
              <w:ind w:left="48" w:right="48"/>
              <w:jc w:val="both"/>
              <w:rPr>
                <w:rFonts w:ascii="Arial" w:eastAsia="Times New Roman" w:hAnsi="Arial" w:cs="Arial"/>
                <w:color w:val="000000"/>
                <w:sz w:val="21"/>
                <w:szCs w:val="21"/>
                <w:lang w:eastAsia="en-IN"/>
              </w:rPr>
            </w:pPr>
            <w:r w:rsidRPr="009A2BD5">
              <w:rPr>
                <w:rFonts w:ascii="Arial" w:eastAsia="Times New Roman" w:hAnsi="Arial" w:cs="Arial"/>
                <w:color w:val="000000"/>
                <w:sz w:val="21"/>
                <w:szCs w:val="21"/>
                <w:lang w:eastAsia="en-IN"/>
              </w:rPr>
              <w:t>Returns a pointer to the first occurrence of string s2 in string s1.</w:t>
            </w:r>
          </w:p>
        </w:tc>
      </w:tr>
    </w:tbl>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Following example makes use of few of the above-mentioned functions −</w:t>
      </w:r>
    </w:p>
    <w:p w:rsidR="009A2BD5" w:rsidRPr="009A2BD5" w:rsidRDefault="009A2BD5" w:rsidP="009A2BD5">
      <w:pPr>
        <w:spacing w:after="0" w:line="240" w:lineRule="auto"/>
        <w:jc w:val="right"/>
        <w:rPr>
          <w:rFonts w:ascii="Arial" w:eastAsia="Times New Roman" w:hAnsi="Arial" w:cs="Arial"/>
          <w:sz w:val="21"/>
          <w:szCs w:val="21"/>
          <w:lang w:eastAsia="en-IN"/>
        </w:rPr>
      </w:pPr>
      <w:hyperlink r:id="rId21" w:tgtFrame="_blank" w:history="1">
        <w:r w:rsidRPr="009A2BD5">
          <w:rPr>
            <w:rFonts w:ascii="Arial" w:eastAsia="Times New Roman" w:hAnsi="Arial" w:cs="Arial"/>
            <w:color w:val="FFFFFF"/>
            <w:sz w:val="21"/>
            <w:lang w:eastAsia="en-IN"/>
          </w:rPr>
          <w:t>Live Demo</w:t>
        </w:r>
      </w:hyperlink>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880000"/>
          <w:sz w:val="23"/>
          <w:lang w:eastAsia="en-IN"/>
        </w:rPr>
        <w:t>#include</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&lt;iostream&gt;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880000"/>
          <w:sz w:val="23"/>
          <w:lang w:eastAsia="en-IN"/>
        </w:rPr>
        <w:t>#include</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&lt;cstring&gt;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using</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namespace</w:t>
      </w:r>
      <w:r w:rsidRPr="009A2BD5">
        <w:rPr>
          <w:rFonts w:ascii="Courier New" w:eastAsia="Times New Roman" w:hAnsi="Courier New" w:cs="Courier New"/>
          <w:color w:val="000000"/>
          <w:sz w:val="23"/>
          <w:lang w:eastAsia="en-IN"/>
        </w:rPr>
        <w:t xml:space="preserve"> std</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int</w:t>
      </w:r>
      <w:r w:rsidRPr="009A2BD5">
        <w:rPr>
          <w:rFonts w:ascii="Courier New" w:eastAsia="Times New Roman" w:hAnsi="Courier New" w:cs="Courier New"/>
          <w:color w:val="000000"/>
          <w:sz w:val="23"/>
          <w:lang w:eastAsia="en-IN"/>
        </w:rPr>
        <w:t xml:space="preserve"> main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char</w:t>
      </w:r>
      <w:r w:rsidRPr="009A2BD5">
        <w:rPr>
          <w:rFonts w:ascii="Courier New" w:eastAsia="Times New Roman" w:hAnsi="Courier New" w:cs="Courier New"/>
          <w:color w:val="000000"/>
          <w:sz w:val="23"/>
          <w:lang w:eastAsia="en-IN"/>
        </w:rPr>
        <w:t xml:space="preserve"> str1</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6666"/>
          <w:sz w:val="23"/>
          <w:lang w:eastAsia="en-IN"/>
        </w:rPr>
        <w:t>10</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"Hello"</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char</w:t>
      </w:r>
      <w:r w:rsidRPr="009A2BD5">
        <w:rPr>
          <w:rFonts w:ascii="Courier New" w:eastAsia="Times New Roman" w:hAnsi="Courier New" w:cs="Courier New"/>
          <w:color w:val="000000"/>
          <w:sz w:val="23"/>
          <w:lang w:eastAsia="en-IN"/>
        </w:rPr>
        <w:t xml:space="preserve"> str2</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6666"/>
          <w:sz w:val="23"/>
          <w:lang w:eastAsia="en-IN"/>
        </w:rPr>
        <w:t>10</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"World"</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char</w:t>
      </w:r>
      <w:r w:rsidRPr="009A2BD5">
        <w:rPr>
          <w:rFonts w:ascii="Courier New" w:eastAsia="Times New Roman" w:hAnsi="Courier New" w:cs="Courier New"/>
          <w:color w:val="000000"/>
          <w:sz w:val="23"/>
          <w:lang w:eastAsia="en-IN"/>
        </w:rPr>
        <w:t xml:space="preserve"> str3</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6666"/>
          <w:sz w:val="23"/>
          <w:lang w:eastAsia="en-IN"/>
        </w:rPr>
        <w:t>10</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int</w:t>
      </w: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copy str1 into str3</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strcpy</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str3</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str1</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"strcpy( str3, str1) :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str3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concatenates str1 and str2</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strcat</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str1</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str2</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"strcat( str1, str2):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str1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total lenghth of str1 after concatenation</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strlen</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str1</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"strlen(str1) :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return</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6666"/>
          <w:sz w:val="23"/>
          <w:lang w:eastAsia="en-IN"/>
        </w:rPr>
        <w:t>0</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color w:val="666600"/>
          <w:sz w:val="23"/>
          <w:lang w:eastAsia="en-IN"/>
        </w:rPr>
        <w:t>}</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lastRenderedPageBreak/>
        <w:t>When the above code is compiled and executed, it produces result something as follows −</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strcpy( str3, str1) : Hello</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strcat( str1, str2): HelloWorld</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strlen(str1) : 10</w:t>
      </w:r>
    </w:p>
    <w:p w:rsidR="009A2BD5" w:rsidRPr="009A2BD5" w:rsidRDefault="009A2BD5" w:rsidP="009A2BD5">
      <w:pPr>
        <w:spacing w:before="300" w:after="150" w:line="480" w:lineRule="atLeast"/>
        <w:outlineLvl w:val="1"/>
        <w:rPr>
          <w:rFonts w:ascii="Arial" w:eastAsia="Times New Roman" w:hAnsi="Arial" w:cs="Arial"/>
          <w:sz w:val="35"/>
          <w:szCs w:val="35"/>
          <w:lang w:eastAsia="en-IN"/>
        </w:rPr>
      </w:pPr>
      <w:r w:rsidRPr="009A2BD5">
        <w:rPr>
          <w:rFonts w:ascii="Arial" w:eastAsia="Times New Roman" w:hAnsi="Arial" w:cs="Arial"/>
          <w:sz w:val="35"/>
          <w:szCs w:val="35"/>
          <w:lang w:eastAsia="en-IN"/>
        </w:rPr>
        <w:t>The String Class in C++</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The standard C++ library provides a </w:t>
      </w:r>
      <w:r w:rsidRPr="009A2BD5">
        <w:rPr>
          <w:rFonts w:ascii="Arial" w:eastAsia="Times New Roman" w:hAnsi="Arial" w:cs="Arial"/>
          <w:b/>
          <w:bCs/>
          <w:color w:val="000000"/>
          <w:sz w:val="24"/>
          <w:szCs w:val="24"/>
          <w:lang w:eastAsia="en-IN"/>
        </w:rPr>
        <w:t>string</w:t>
      </w:r>
      <w:r w:rsidRPr="009A2BD5">
        <w:rPr>
          <w:rFonts w:ascii="Arial" w:eastAsia="Times New Roman" w:hAnsi="Arial" w:cs="Arial"/>
          <w:color w:val="000000"/>
          <w:sz w:val="24"/>
          <w:szCs w:val="24"/>
          <w:lang w:eastAsia="en-IN"/>
        </w:rPr>
        <w:t> class type that supports all the operations mentioned above, additionally much more functionality. Let us check the following example −</w:t>
      </w:r>
    </w:p>
    <w:p w:rsidR="009A2BD5" w:rsidRPr="009A2BD5" w:rsidRDefault="009A2BD5" w:rsidP="009A2BD5">
      <w:pPr>
        <w:spacing w:after="0" w:line="240" w:lineRule="auto"/>
        <w:jc w:val="right"/>
        <w:rPr>
          <w:rFonts w:ascii="Arial" w:eastAsia="Times New Roman" w:hAnsi="Arial" w:cs="Arial"/>
          <w:sz w:val="21"/>
          <w:szCs w:val="21"/>
          <w:lang w:eastAsia="en-IN"/>
        </w:rPr>
      </w:pPr>
      <w:hyperlink r:id="rId22" w:tgtFrame="_blank" w:history="1">
        <w:r w:rsidRPr="009A2BD5">
          <w:rPr>
            <w:rFonts w:ascii="Arial" w:eastAsia="Times New Roman" w:hAnsi="Arial" w:cs="Arial"/>
            <w:color w:val="FFFFFF"/>
            <w:sz w:val="21"/>
            <w:lang w:eastAsia="en-IN"/>
          </w:rPr>
          <w:t>Live Demo</w:t>
        </w:r>
      </w:hyperlink>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880000"/>
          <w:sz w:val="23"/>
          <w:lang w:eastAsia="en-IN"/>
        </w:rPr>
        <w:t>#include</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&lt;iostream&gt;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880000"/>
          <w:sz w:val="23"/>
          <w:lang w:eastAsia="en-IN"/>
        </w:rPr>
        <w:t>#include</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&lt;string&gt;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using</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namespace</w:t>
      </w:r>
      <w:r w:rsidRPr="009A2BD5">
        <w:rPr>
          <w:rFonts w:ascii="Courier New" w:eastAsia="Times New Roman" w:hAnsi="Courier New" w:cs="Courier New"/>
          <w:color w:val="000000"/>
          <w:sz w:val="23"/>
          <w:lang w:eastAsia="en-IN"/>
        </w:rPr>
        <w:t xml:space="preserve"> std</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88"/>
          <w:sz w:val="23"/>
          <w:lang w:eastAsia="en-IN"/>
        </w:rPr>
        <w:t>int</w:t>
      </w:r>
      <w:r w:rsidRPr="009A2BD5">
        <w:rPr>
          <w:rFonts w:ascii="Courier New" w:eastAsia="Times New Roman" w:hAnsi="Courier New" w:cs="Courier New"/>
          <w:color w:val="000000"/>
          <w:sz w:val="23"/>
          <w:lang w:eastAsia="en-IN"/>
        </w:rPr>
        <w:t xml:space="preserve"> main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string</w:t>
      </w:r>
      <w:r w:rsidRPr="009A2BD5">
        <w:rPr>
          <w:rFonts w:ascii="Courier New" w:eastAsia="Times New Roman" w:hAnsi="Courier New" w:cs="Courier New"/>
          <w:color w:val="000000"/>
          <w:sz w:val="23"/>
          <w:lang w:eastAsia="en-IN"/>
        </w:rPr>
        <w:t xml:space="preserve"> str1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"Hello"</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string</w:t>
      </w:r>
      <w:r w:rsidRPr="009A2BD5">
        <w:rPr>
          <w:rFonts w:ascii="Courier New" w:eastAsia="Times New Roman" w:hAnsi="Courier New" w:cs="Courier New"/>
          <w:color w:val="000000"/>
          <w:sz w:val="23"/>
          <w:lang w:eastAsia="en-IN"/>
        </w:rPr>
        <w:t xml:space="preserve"> str2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"World"</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string</w:t>
      </w:r>
      <w:r w:rsidRPr="009A2BD5">
        <w:rPr>
          <w:rFonts w:ascii="Courier New" w:eastAsia="Times New Roman" w:hAnsi="Courier New" w:cs="Courier New"/>
          <w:color w:val="000000"/>
          <w:sz w:val="23"/>
          <w:lang w:eastAsia="en-IN"/>
        </w:rPr>
        <w:t xml:space="preserve"> str3</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int</w:t>
      </w: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copy str1 into str3</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str3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str1</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"str3 :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str3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concatenates str1 and str2</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str3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str1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str2</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"str1 + str2 :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str3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880000"/>
          <w:sz w:val="23"/>
          <w:lang w:eastAsia="en-IN"/>
        </w:rPr>
        <w:t>// total length of str3 after concatenation</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 xml:space="preserve"> str3</w:t>
      </w:r>
      <w:r w:rsidRPr="009A2BD5">
        <w:rPr>
          <w:rFonts w:ascii="Courier New" w:eastAsia="Times New Roman" w:hAnsi="Courier New" w:cs="Courier New"/>
          <w:color w:val="666600"/>
          <w:sz w:val="23"/>
          <w:lang w:eastAsia="en-IN"/>
        </w:rPr>
        <w:t>.</w:t>
      </w:r>
      <w:r w:rsidRPr="009A2BD5">
        <w:rPr>
          <w:rFonts w:ascii="Courier New" w:eastAsia="Times New Roman" w:hAnsi="Courier New" w:cs="Courier New"/>
          <w:color w:val="000000"/>
          <w:sz w:val="23"/>
          <w:lang w:eastAsia="en-IN"/>
        </w:rPr>
        <w:t>size</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cout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8800"/>
          <w:sz w:val="23"/>
          <w:lang w:eastAsia="en-IN"/>
        </w:rPr>
        <w:t>"str3.size() :  "</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len </w:t>
      </w:r>
      <w:r w:rsidRPr="009A2BD5">
        <w:rPr>
          <w:rFonts w:ascii="Courier New" w:eastAsia="Times New Roman" w:hAnsi="Courier New" w:cs="Courier New"/>
          <w:color w:val="666600"/>
          <w:sz w:val="23"/>
          <w:lang w:eastAsia="en-IN"/>
        </w:rPr>
        <w:t>&lt;&lt;</w:t>
      </w:r>
      <w:r w:rsidRPr="009A2BD5">
        <w:rPr>
          <w:rFonts w:ascii="Courier New" w:eastAsia="Times New Roman" w:hAnsi="Courier New" w:cs="Courier New"/>
          <w:color w:val="000000"/>
          <w:sz w:val="23"/>
          <w:lang w:eastAsia="en-IN"/>
        </w:rPr>
        <w:t xml:space="preserve"> endl</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0088"/>
          <w:sz w:val="23"/>
          <w:lang w:eastAsia="en-IN"/>
        </w:rPr>
        <w:t>return</w:t>
      </w:r>
      <w:r w:rsidRPr="009A2BD5">
        <w:rPr>
          <w:rFonts w:ascii="Courier New" w:eastAsia="Times New Roman" w:hAnsi="Courier New" w:cs="Courier New"/>
          <w:color w:val="000000"/>
          <w:sz w:val="23"/>
          <w:lang w:eastAsia="en-IN"/>
        </w:rPr>
        <w:t xml:space="preserve"> </w:t>
      </w:r>
      <w:r w:rsidRPr="009A2BD5">
        <w:rPr>
          <w:rFonts w:ascii="Courier New" w:eastAsia="Times New Roman" w:hAnsi="Courier New" w:cs="Courier New"/>
          <w:color w:val="006666"/>
          <w:sz w:val="23"/>
          <w:lang w:eastAsia="en-IN"/>
        </w:rPr>
        <w:t>0</w:t>
      </w:r>
      <w:r w:rsidRPr="009A2BD5">
        <w:rPr>
          <w:rFonts w:ascii="Courier New" w:eastAsia="Times New Roman" w:hAnsi="Courier New" w:cs="Courier New"/>
          <w:color w:val="666600"/>
          <w:sz w:val="23"/>
          <w:lang w:eastAsia="en-IN"/>
        </w:rPr>
        <w:t>;</w:t>
      </w:r>
    </w:p>
    <w:p w:rsidR="009A2BD5" w:rsidRPr="009A2BD5" w:rsidRDefault="009A2BD5" w:rsidP="009A2BD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color w:val="666600"/>
          <w:sz w:val="23"/>
          <w:lang w:eastAsia="en-IN"/>
        </w:rPr>
        <w:t>}</w:t>
      </w:r>
    </w:p>
    <w:p w:rsidR="009A2BD5" w:rsidRPr="009A2BD5" w:rsidRDefault="009A2BD5" w:rsidP="009A2BD5">
      <w:pPr>
        <w:spacing w:before="120" w:after="144" w:line="240" w:lineRule="auto"/>
        <w:ind w:left="48" w:right="48"/>
        <w:jc w:val="both"/>
        <w:rPr>
          <w:rFonts w:ascii="Arial" w:eastAsia="Times New Roman" w:hAnsi="Arial" w:cs="Arial"/>
          <w:color w:val="000000"/>
          <w:sz w:val="24"/>
          <w:szCs w:val="24"/>
          <w:lang w:eastAsia="en-IN"/>
        </w:rPr>
      </w:pPr>
      <w:r w:rsidRPr="009A2BD5">
        <w:rPr>
          <w:rFonts w:ascii="Arial" w:eastAsia="Times New Roman" w:hAnsi="Arial" w:cs="Arial"/>
          <w:color w:val="000000"/>
          <w:sz w:val="24"/>
          <w:szCs w:val="24"/>
          <w:lang w:eastAsia="en-IN"/>
        </w:rPr>
        <w:t>When the above code is compiled and executed, it produces result something as follows −</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str3 : Hello</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str1 + str2 : HelloWorld</w:t>
      </w:r>
    </w:p>
    <w:p w:rsidR="009A2BD5" w:rsidRPr="009A2BD5" w:rsidRDefault="009A2BD5" w:rsidP="009A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A2BD5">
        <w:rPr>
          <w:rFonts w:ascii="Courier New" w:eastAsia="Times New Roman" w:hAnsi="Courier New" w:cs="Courier New"/>
          <w:sz w:val="23"/>
          <w:szCs w:val="23"/>
          <w:lang w:eastAsia="en-IN"/>
        </w:rPr>
        <w:t>str3.size() :  10</w:t>
      </w:r>
    </w:p>
    <w:p w:rsidR="009A2BD5" w:rsidRDefault="009A2BD5" w:rsidP="00A16B61">
      <w:pPr>
        <w:rPr>
          <w:b/>
          <w:sz w:val="40"/>
        </w:rPr>
      </w:pPr>
    </w:p>
    <w:p w:rsidR="00431D2C" w:rsidRDefault="00B17F1B" w:rsidP="00A16B61">
      <w:pPr>
        <w:rPr>
          <w:b/>
          <w:sz w:val="40"/>
        </w:rPr>
      </w:pPr>
      <w:r>
        <w:rPr>
          <w:b/>
          <w:sz w:val="40"/>
        </w:rPr>
        <w:lastRenderedPageBreak/>
        <w:t>I/O Streams</w:t>
      </w:r>
    </w:p>
    <w:p w:rsidR="00B17F1B" w:rsidRDefault="00B17F1B" w:rsidP="00A16B61">
      <w:pPr>
        <w:rPr>
          <w:b/>
          <w:sz w:val="40"/>
        </w:rPr>
      </w:pP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So far, we have been using the </w:t>
      </w:r>
      <w:r w:rsidRPr="00B17F1B">
        <w:rPr>
          <w:rFonts w:ascii="Arial" w:eastAsia="Times New Roman" w:hAnsi="Arial" w:cs="Arial"/>
          <w:b/>
          <w:bCs/>
          <w:color w:val="000000"/>
          <w:sz w:val="24"/>
          <w:szCs w:val="24"/>
          <w:lang w:eastAsia="en-IN"/>
        </w:rPr>
        <w:t>iostream</w:t>
      </w:r>
      <w:r w:rsidRPr="00B17F1B">
        <w:rPr>
          <w:rFonts w:ascii="Arial" w:eastAsia="Times New Roman" w:hAnsi="Arial" w:cs="Arial"/>
          <w:color w:val="000000"/>
          <w:sz w:val="24"/>
          <w:szCs w:val="24"/>
          <w:lang w:eastAsia="en-IN"/>
        </w:rPr>
        <w:t> standard library, which provides </w:t>
      </w:r>
      <w:r w:rsidRPr="00B17F1B">
        <w:rPr>
          <w:rFonts w:ascii="Arial" w:eastAsia="Times New Roman" w:hAnsi="Arial" w:cs="Arial"/>
          <w:b/>
          <w:bCs/>
          <w:color w:val="000000"/>
          <w:sz w:val="24"/>
          <w:szCs w:val="24"/>
          <w:lang w:eastAsia="en-IN"/>
        </w:rPr>
        <w:t>cin</w:t>
      </w:r>
      <w:r w:rsidRPr="00B17F1B">
        <w:rPr>
          <w:rFonts w:ascii="Arial" w:eastAsia="Times New Roman" w:hAnsi="Arial" w:cs="Arial"/>
          <w:color w:val="000000"/>
          <w:sz w:val="24"/>
          <w:szCs w:val="24"/>
          <w:lang w:eastAsia="en-IN"/>
        </w:rPr>
        <w:t> and </w:t>
      </w:r>
      <w:r w:rsidRPr="00B17F1B">
        <w:rPr>
          <w:rFonts w:ascii="Arial" w:eastAsia="Times New Roman" w:hAnsi="Arial" w:cs="Arial"/>
          <w:b/>
          <w:bCs/>
          <w:color w:val="000000"/>
          <w:sz w:val="24"/>
          <w:szCs w:val="24"/>
          <w:lang w:eastAsia="en-IN"/>
        </w:rPr>
        <w:t>cout</w:t>
      </w:r>
      <w:r w:rsidRPr="00B17F1B">
        <w:rPr>
          <w:rFonts w:ascii="Arial" w:eastAsia="Times New Roman" w:hAnsi="Arial" w:cs="Arial"/>
          <w:color w:val="000000"/>
          <w:sz w:val="24"/>
          <w:szCs w:val="24"/>
          <w:lang w:eastAsia="en-IN"/>
        </w:rPr>
        <w:t> methods for reading from standard input and writing to standard output respectively.</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This tutorial will teach you how to read and write from a file. This requires another standard C++ library called </w:t>
      </w:r>
      <w:r w:rsidRPr="00B17F1B">
        <w:rPr>
          <w:rFonts w:ascii="Arial" w:eastAsia="Times New Roman" w:hAnsi="Arial" w:cs="Arial"/>
          <w:b/>
          <w:bCs/>
          <w:color w:val="000000"/>
          <w:sz w:val="24"/>
          <w:szCs w:val="24"/>
          <w:lang w:eastAsia="en-IN"/>
        </w:rPr>
        <w:t>fstream</w:t>
      </w:r>
      <w:r w:rsidRPr="00B17F1B">
        <w:rPr>
          <w:rFonts w:ascii="Arial" w:eastAsia="Times New Roman" w:hAnsi="Arial" w:cs="Arial"/>
          <w:color w:val="000000"/>
          <w:sz w:val="24"/>
          <w:szCs w:val="24"/>
          <w:lang w:eastAsia="en-IN"/>
        </w:rPr>
        <w:t>, which defines three new data types −</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01"/>
        <w:gridCol w:w="7708"/>
      </w:tblGrid>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7F1B" w:rsidRPr="00B17F1B" w:rsidRDefault="00B17F1B" w:rsidP="00B17F1B">
            <w:pPr>
              <w:spacing w:after="300" w:line="240" w:lineRule="auto"/>
              <w:jc w:val="center"/>
              <w:rPr>
                <w:rFonts w:ascii="Arial" w:eastAsia="Times New Roman" w:hAnsi="Arial" w:cs="Arial"/>
                <w:b/>
                <w:bCs/>
                <w:sz w:val="21"/>
                <w:szCs w:val="21"/>
                <w:lang w:eastAsia="en-IN"/>
              </w:rPr>
            </w:pPr>
            <w:r w:rsidRPr="00B17F1B">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7F1B" w:rsidRPr="00B17F1B" w:rsidRDefault="00B17F1B" w:rsidP="00B17F1B">
            <w:pPr>
              <w:spacing w:after="300" w:line="240" w:lineRule="auto"/>
              <w:jc w:val="center"/>
              <w:rPr>
                <w:rFonts w:ascii="Arial" w:eastAsia="Times New Roman" w:hAnsi="Arial" w:cs="Arial"/>
                <w:b/>
                <w:bCs/>
                <w:sz w:val="21"/>
                <w:szCs w:val="21"/>
                <w:lang w:eastAsia="en-IN"/>
              </w:rPr>
            </w:pPr>
            <w:r w:rsidRPr="00B17F1B">
              <w:rPr>
                <w:rFonts w:ascii="Arial" w:eastAsia="Times New Roman" w:hAnsi="Arial" w:cs="Arial"/>
                <w:b/>
                <w:bCs/>
                <w:sz w:val="21"/>
                <w:szCs w:val="21"/>
                <w:lang w:eastAsia="en-IN"/>
              </w:rPr>
              <w:t>Data Type &amp; Description</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30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ofstream</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This data type represents the output file stream and is used to create files and to write information to files.</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ifstream</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This data type represents the input file stream and is used to read information from files.</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fstream</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This data type represents the file stream generally, and has the capabilities of both ofstream and ifstream which means it can create files, write information to files, and read information from files.</w:t>
            </w:r>
          </w:p>
        </w:tc>
      </w:tr>
    </w:tbl>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To perform file processing in C++, header files &lt;iostream&gt; and &lt;fstream&gt; must be included in your C++ source file.</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Opening a File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A file must be opened before you can read from it or write to it. Either </w:t>
      </w:r>
      <w:r w:rsidRPr="00B17F1B">
        <w:rPr>
          <w:rFonts w:ascii="Arial" w:eastAsia="Times New Roman" w:hAnsi="Arial" w:cs="Arial"/>
          <w:b/>
          <w:bCs/>
          <w:color w:val="000000"/>
          <w:sz w:val="24"/>
          <w:szCs w:val="24"/>
          <w:lang w:eastAsia="en-IN"/>
        </w:rPr>
        <w:t>ofstream</w:t>
      </w:r>
      <w:r w:rsidRPr="00B17F1B">
        <w:rPr>
          <w:rFonts w:ascii="Arial" w:eastAsia="Times New Roman" w:hAnsi="Arial" w:cs="Arial"/>
          <w:color w:val="000000"/>
          <w:sz w:val="24"/>
          <w:szCs w:val="24"/>
          <w:lang w:eastAsia="en-IN"/>
        </w:rPr>
        <w:t> or </w:t>
      </w:r>
      <w:r w:rsidRPr="00B17F1B">
        <w:rPr>
          <w:rFonts w:ascii="Arial" w:eastAsia="Times New Roman" w:hAnsi="Arial" w:cs="Arial"/>
          <w:b/>
          <w:bCs/>
          <w:color w:val="000000"/>
          <w:sz w:val="24"/>
          <w:szCs w:val="24"/>
          <w:lang w:eastAsia="en-IN"/>
        </w:rPr>
        <w:t>fstream</w:t>
      </w:r>
      <w:r w:rsidRPr="00B17F1B">
        <w:rPr>
          <w:rFonts w:ascii="Arial" w:eastAsia="Times New Roman" w:hAnsi="Arial" w:cs="Arial"/>
          <w:color w:val="000000"/>
          <w:sz w:val="24"/>
          <w:szCs w:val="24"/>
          <w:lang w:eastAsia="en-IN"/>
        </w:rPr>
        <w:t> object may be used to open a file for writing. And ifstream object is used to open a file for reading purpose only.</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Following is the standard syntax for open() function, which is a member of fstream, ifstream, and ofstream objects.</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void open(const char *filename, ios::openmode mode);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Here, the first argument specifies the name and location of the file to be opened and the second argument of the </w:t>
      </w:r>
      <w:r w:rsidRPr="00B17F1B">
        <w:rPr>
          <w:rFonts w:ascii="Arial" w:eastAsia="Times New Roman" w:hAnsi="Arial" w:cs="Arial"/>
          <w:b/>
          <w:bCs/>
          <w:color w:val="000000"/>
          <w:sz w:val="24"/>
          <w:szCs w:val="24"/>
          <w:lang w:eastAsia="en-IN"/>
        </w:rPr>
        <w:t>open()</w:t>
      </w:r>
      <w:r w:rsidRPr="00B17F1B">
        <w:rPr>
          <w:rFonts w:ascii="Arial" w:eastAsia="Times New Roman" w:hAnsi="Arial" w:cs="Arial"/>
          <w:color w:val="000000"/>
          <w:sz w:val="24"/>
          <w:szCs w:val="24"/>
          <w:lang w:eastAsia="en-IN"/>
        </w:rPr>
        <w:t> member function defines the mode in which the file should be opened.</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9"/>
        <w:gridCol w:w="7680"/>
      </w:tblGrid>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7F1B" w:rsidRPr="00B17F1B" w:rsidRDefault="00B17F1B" w:rsidP="00B17F1B">
            <w:pPr>
              <w:spacing w:after="300" w:line="240" w:lineRule="auto"/>
              <w:jc w:val="center"/>
              <w:rPr>
                <w:rFonts w:ascii="Arial" w:eastAsia="Times New Roman" w:hAnsi="Arial" w:cs="Arial"/>
                <w:b/>
                <w:bCs/>
                <w:sz w:val="21"/>
                <w:szCs w:val="21"/>
                <w:lang w:eastAsia="en-IN"/>
              </w:rPr>
            </w:pPr>
            <w:r w:rsidRPr="00B17F1B">
              <w:rPr>
                <w:rFonts w:ascii="Arial" w:eastAsia="Times New Roman" w:hAnsi="Arial" w:cs="Arial"/>
                <w:b/>
                <w:bCs/>
                <w:sz w:val="21"/>
                <w:szCs w:val="21"/>
                <w:lang w:eastAsia="en-IN"/>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7F1B" w:rsidRPr="00B17F1B" w:rsidRDefault="00B17F1B" w:rsidP="00B17F1B">
            <w:pPr>
              <w:spacing w:after="300" w:line="240" w:lineRule="auto"/>
              <w:jc w:val="center"/>
              <w:rPr>
                <w:rFonts w:ascii="Arial" w:eastAsia="Times New Roman" w:hAnsi="Arial" w:cs="Arial"/>
                <w:b/>
                <w:bCs/>
                <w:sz w:val="21"/>
                <w:szCs w:val="21"/>
                <w:lang w:eastAsia="en-IN"/>
              </w:rPr>
            </w:pPr>
            <w:r w:rsidRPr="00B17F1B">
              <w:rPr>
                <w:rFonts w:ascii="Arial" w:eastAsia="Times New Roman" w:hAnsi="Arial" w:cs="Arial"/>
                <w:b/>
                <w:bCs/>
                <w:sz w:val="21"/>
                <w:szCs w:val="21"/>
                <w:lang w:eastAsia="en-IN"/>
              </w:rPr>
              <w:t>Mode Flag &amp; Description</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30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ios::app</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Append mode. All output to that file to be appended to the end.</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ios::ate</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Open a file for output and move the read/write control to the end of the file.</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ios::in</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Open a file for reading.</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ios::out</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Open a file for writing.</w:t>
            </w:r>
          </w:p>
        </w:tc>
      </w:tr>
      <w:tr w:rsidR="00B17F1B" w:rsidRPr="00B17F1B" w:rsidTr="00B17F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after="0" w:line="240" w:lineRule="auto"/>
              <w:rPr>
                <w:rFonts w:ascii="Arial" w:eastAsia="Times New Roman" w:hAnsi="Arial" w:cs="Arial"/>
                <w:sz w:val="21"/>
                <w:szCs w:val="21"/>
                <w:lang w:eastAsia="en-IN"/>
              </w:rPr>
            </w:pPr>
            <w:r w:rsidRPr="00B17F1B">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b/>
                <w:bCs/>
                <w:color w:val="000000"/>
                <w:sz w:val="21"/>
                <w:szCs w:val="21"/>
                <w:lang w:eastAsia="en-IN"/>
              </w:rPr>
              <w:t>ios::trunc</w:t>
            </w:r>
          </w:p>
          <w:p w:rsidR="00B17F1B" w:rsidRPr="00B17F1B" w:rsidRDefault="00B17F1B" w:rsidP="00B17F1B">
            <w:pPr>
              <w:spacing w:before="120" w:after="144" w:line="240" w:lineRule="auto"/>
              <w:ind w:left="48" w:right="48"/>
              <w:jc w:val="both"/>
              <w:rPr>
                <w:rFonts w:ascii="Arial" w:eastAsia="Times New Roman" w:hAnsi="Arial" w:cs="Arial"/>
                <w:color w:val="000000"/>
                <w:sz w:val="21"/>
                <w:szCs w:val="21"/>
                <w:lang w:eastAsia="en-IN"/>
              </w:rPr>
            </w:pPr>
            <w:r w:rsidRPr="00B17F1B">
              <w:rPr>
                <w:rFonts w:ascii="Arial" w:eastAsia="Times New Roman" w:hAnsi="Arial" w:cs="Arial"/>
                <w:color w:val="000000"/>
                <w:sz w:val="21"/>
                <w:szCs w:val="21"/>
                <w:lang w:eastAsia="en-IN"/>
              </w:rPr>
              <w:t>If the file already exists, its contents will be truncated before opening the file.</w:t>
            </w:r>
          </w:p>
        </w:tc>
      </w:tr>
    </w:tbl>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You can combine two or more of these values by </w:t>
      </w:r>
      <w:r w:rsidRPr="00B17F1B">
        <w:rPr>
          <w:rFonts w:ascii="Arial" w:eastAsia="Times New Roman" w:hAnsi="Arial" w:cs="Arial"/>
          <w:b/>
          <w:bCs/>
          <w:color w:val="000000"/>
          <w:sz w:val="24"/>
          <w:szCs w:val="24"/>
          <w:lang w:eastAsia="en-IN"/>
        </w:rPr>
        <w:t>OR</w:t>
      </w:r>
      <w:r w:rsidRPr="00B17F1B">
        <w:rPr>
          <w:rFonts w:ascii="Arial" w:eastAsia="Times New Roman" w:hAnsi="Arial" w:cs="Arial"/>
          <w:color w:val="000000"/>
          <w:sz w:val="24"/>
          <w:szCs w:val="24"/>
          <w:lang w:eastAsia="en-IN"/>
        </w:rPr>
        <w:t>ing them together. For example if you want to open a file in write mode and want to truncate it in case that already exists, following will be the syntax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ofstream outfile;</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outfile.open("file.dat", ios::out | ios::trunc );</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Similar way, you can open a file for reading and writing purpose as follows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fstream  afile;</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afile.open("file.dat", ios::out | ios::in );</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Closing a File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When a C++ program terminates it automatically flushes all the streams, release all the allocated memory and close all the opened files. But it is always a good practice that a programmer should close all the opened files before program termination.</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Following is the standard syntax for close() function, which is a member of fstream, ifstream, and ofstream objects.</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void close();</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Writing to a File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lastRenderedPageBreak/>
        <w:t>While doing C++ programming, you write information to a file from your program using the stream insertion operator (&lt;&lt;) just as you use that operator to output information to the screen. The only difference is that you use an </w:t>
      </w:r>
      <w:r w:rsidRPr="00B17F1B">
        <w:rPr>
          <w:rFonts w:ascii="Arial" w:eastAsia="Times New Roman" w:hAnsi="Arial" w:cs="Arial"/>
          <w:b/>
          <w:bCs/>
          <w:color w:val="000000"/>
          <w:sz w:val="24"/>
          <w:szCs w:val="24"/>
          <w:lang w:eastAsia="en-IN"/>
        </w:rPr>
        <w:t>ofstream</w:t>
      </w:r>
      <w:r w:rsidRPr="00B17F1B">
        <w:rPr>
          <w:rFonts w:ascii="Arial" w:eastAsia="Times New Roman" w:hAnsi="Arial" w:cs="Arial"/>
          <w:color w:val="000000"/>
          <w:sz w:val="24"/>
          <w:szCs w:val="24"/>
          <w:lang w:eastAsia="en-IN"/>
        </w:rPr>
        <w:t> or </w:t>
      </w:r>
      <w:r w:rsidRPr="00B17F1B">
        <w:rPr>
          <w:rFonts w:ascii="Arial" w:eastAsia="Times New Roman" w:hAnsi="Arial" w:cs="Arial"/>
          <w:b/>
          <w:bCs/>
          <w:color w:val="000000"/>
          <w:sz w:val="24"/>
          <w:szCs w:val="24"/>
          <w:lang w:eastAsia="en-IN"/>
        </w:rPr>
        <w:t>fstream</w:t>
      </w:r>
      <w:r w:rsidRPr="00B17F1B">
        <w:rPr>
          <w:rFonts w:ascii="Arial" w:eastAsia="Times New Roman" w:hAnsi="Arial" w:cs="Arial"/>
          <w:color w:val="000000"/>
          <w:sz w:val="24"/>
          <w:szCs w:val="24"/>
          <w:lang w:eastAsia="en-IN"/>
        </w:rPr>
        <w:t> object instead of the </w:t>
      </w:r>
      <w:r w:rsidRPr="00B17F1B">
        <w:rPr>
          <w:rFonts w:ascii="Arial" w:eastAsia="Times New Roman" w:hAnsi="Arial" w:cs="Arial"/>
          <w:b/>
          <w:bCs/>
          <w:color w:val="000000"/>
          <w:sz w:val="24"/>
          <w:szCs w:val="24"/>
          <w:lang w:eastAsia="en-IN"/>
        </w:rPr>
        <w:t>cout</w:t>
      </w:r>
      <w:r w:rsidRPr="00B17F1B">
        <w:rPr>
          <w:rFonts w:ascii="Arial" w:eastAsia="Times New Roman" w:hAnsi="Arial" w:cs="Arial"/>
          <w:color w:val="000000"/>
          <w:sz w:val="24"/>
          <w:szCs w:val="24"/>
          <w:lang w:eastAsia="en-IN"/>
        </w:rPr>
        <w:t> object.</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Reading from a File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You read information from a file into your program using the stream extraction operator (&gt;&gt;) just as you use that operator to input information from the keyboard. The only difference is that you use an </w:t>
      </w:r>
      <w:r w:rsidRPr="00B17F1B">
        <w:rPr>
          <w:rFonts w:ascii="Arial" w:eastAsia="Times New Roman" w:hAnsi="Arial" w:cs="Arial"/>
          <w:b/>
          <w:bCs/>
          <w:color w:val="000000"/>
          <w:sz w:val="24"/>
          <w:szCs w:val="24"/>
          <w:lang w:eastAsia="en-IN"/>
        </w:rPr>
        <w:t>ifstream</w:t>
      </w:r>
      <w:r w:rsidRPr="00B17F1B">
        <w:rPr>
          <w:rFonts w:ascii="Arial" w:eastAsia="Times New Roman" w:hAnsi="Arial" w:cs="Arial"/>
          <w:color w:val="000000"/>
          <w:sz w:val="24"/>
          <w:szCs w:val="24"/>
          <w:lang w:eastAsia="en-IN"/>
        </w:rPr>
        <w:t> or </w:t>
      </w:r>
      <w:r w:rsidRPr="00B17F1B">
        <w:rPr>
          <w:rFonts w:ascii="Arial" w:eastAsia="Times New Roman" w:hAnsi="Arial" w:cs="Arial"/>
          <w:b/>
          <w:bCs/>
          <w:color w:val="000000"/>
          <w:sz w:val="24"/>
          <w:szCs w:val="24"/>
          <w:lang w:eastAsia="en-IN"/>
        </w:rPr>
        <w:t>fstream</w:t>
      </w:r>
      <w:r w:rsidRPr="00B17F1B">
        <w:rPr>
          <w:rFonts w:ascii="Arial" w:eastAsia="Times New Roman" w:hAnsi="Arial" w:cs="Arial"/>
          <w:color w:val="000000"/>
          <w:sz w:val="24"/>
          <w:szCs w:val="24"/>
          <w:lang w:eastAsia="en-IN"/>
        </w:rPr>
        <w:t> object instead of the </w:t>
      </w:r>
      <w:r w:rsidRPr="00B17F1B">
        <w:rPr>
          <w:rFonts w:ascii="Arial" w:eastAsia="Times New Roman" w:hAnsi="Arial" w:cs="Arial"/>
          <w:b/>
          <w:bCs/>
          <w:color w:val="000000"/>
          <w:sz w:val="24"/>
          <w:szCs w:val="24"/>
          <w:lang w:eastAsia="en-IN"/>
        </w:rPr>
        <w:t>cin</w:t>
      </w:r>
      <w:r w:rsidRPr="00B17F1B">
        <w:rPr>
          <w:rFonts w:ascii="Arial" w:eastAsia="Times New Roman" w:hAnsi="Arial" w:cs="Arial"/>
          <w:color w:val="000000"/>
          <w:sz w:val="24"/>
          <w:szCs w:val="24"/>
          <w:lang w:eastAsia="en-IN"/>
        </w:rPr>
        <w:t> object.</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Read and Write Example</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Following is the C++ program which opens a file in reading and writing mode. After writing information entered by the user to a file named afile.dat, the program reads information from the file and outputs it onto the screen −</w:t>
      </w:r>
    </w:p>
    <w:p w:rsidR="00B17F1B" w:rsidRPr="00B17F1B" w:rsidRDefault="00B17F1B" w:rsidP="00B17F1B">
      <w:pPr>
        <w:spacing w:after="0" w:line="240" w:lineRule="auto"/>
        <w:jc w:val="right"/>
        <w:rPr>
          <w:rFonts w:ascii="Arial" w:eastAsia="Times New Roman" w:hAnsi="Arial" w:cs="Arial"/>
          <w:sz w:val="21"/>
          <w:szCs w:val="21"/>
          <w:lang w:eastAsia="en-IN"/>
        </w:rPr>
      </w:pPr>
      <w:hyperlink r:id="rId23" w:tgtFrame="_blank" w:history="1">
        <w:r w:rsidRPr="00B17F1B">
          <w:rPr>
            <w:rFonts w:ascii="Arial" w:eastAsia="Times New Roman" w:hAnsi="Arial" w:cs="Arial"/>
            <w:color w:val="FFFFFF"/>
            <w:sz w:val="21"/>
            <w:lang w:eastAsia="en-IN"/>
          </w:rPr>
          <w:t>Live Demo</w:t>
        </w:r>
      </w:hyperlink>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880000"/>
          <w:sz w:val="23"/>
          <w:lang w:eastAsia="en-IN"/>
        </w:rPr>
        <w:t>#include</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&lt;fstream&gt;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880000"/>
          <w:sz w:val="23"/>
          <w:lang w:eastAsia="en-IN"/>
        </w:rPr>
        <w:t>#include</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&lt;iostream&gt;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88"/>
          <w:sz w:val="23"/>
          <w:lang w:eastAsia="en-IN"/>
        </w:rPr>
        <w:t>using</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0088"/>
          <w:sz w:val="23"/>
          <w:lang w:eastAsia="en-IN"/>
        </w:rPr>
        <w:t>namespace</w:t>
      </w:r>
      <w:r w:rsidRPr="00B17F1B">
        <w:rPr>
          <w:rFonts w:ascii="Courier New" w:eastAsia="Times New Roman" w:hAnsi="Courier New" w:cs="Courier New"/>
          <w:color w:val="000000"/>
          <w:sz w:val="23"/>
          <w:lang w:eastAsia="en-IN"/>
        </w:rPr>
        <w:t xml:space="preserve"> std</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88"/>
          <w:sz w:val="23"/>
          <w:lang w:eastAsia="en-IN"/>
        </w:rPr>
        <w:t>int</w:t>
      </w:r>
      <w:r w:rsidRPr="00B17F1B">
        <w:rPr>
          <w:rFonts w:ascii="Courier New" w:eastAsia="Times New Roman" w:hAnsi="Courier New" w:cs="Courier New"/>
          <w:color w:val="000000"/>
          <w:sz w:val="23"/>
          <w:lang w:eastAsia="en-IN"/>
        </w:rPr>
        <w:t xml:space="preserve"> main </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0088"/>
          <w:sz w:val="23"/>
          <w:lang w:eastAsia="en-IN"/>
        </w:rPr>
        <w:t>char</w:t>
      </w:r>
      <w:r w:rsidRPr="00B17F1B">
        <w:rPr>
          <w:rFonts w:ascii="Courier New" w:eastAsia="Times New Roman" w:hAnsi="Courier New" w:cs="Courier New"/>
          <w:color w:val="000000"/>
          <w:sz w:val="23"/>
          <w:lang w:eastAsia="en-IN"/>
        </w:rPr>
        <w:t xml:space="preserve"> data</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6666"/>
          <w:sz w:val="23"/>
          <w:lang w:eastAsia="en-IN"/>
        </w:rPr>
        <w:t>100</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open a file in write mode.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ofstream outfile</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outfile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open</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8800"/>
          <w:sz w:val="23"/>
          <w:lang w:eastAsia="en-IN"/>
        </w:rPr>
        <w:t>"afile.dat"</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"Writing to the file"</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"Enter your name: "</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cin</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getline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data</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6666"/>
          <w:sz w:val="23"/>
          <w:lang w:eastAsia="en-IN"/>
        </w:rPr>
        <w:t>100</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write inputted data into the file.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outfile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data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"Enter your age: "</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cin </w:t>
      </w:r>
      <w:r w:rsidRPr="00B17F1B">
        <w:rPr>
          <w:rFonts w:ascii="Courier New" w:eastAsia="Times New Roman" w:hAnsi="Courier New" w:cs="Courier New"/>
          <w:color w:val="666600"/>
          <w:sz w:val="23"/>
          <w:lang w:eastAsia="en-IN"/>
        </w:rPr>
        <w:t>&gt;&gt;</w:t>
      </w:r>
      <w:r w:rsidRPr="00B17F1B">
        <w:rPr>
          <w:rFonts w:ascii="Courier New" w:eastAsia="Times New Roman" w:hAnsi="Courier New" w:cs="Courier New"/>
          <w:color w:val="000000"/>
          <w:sz w:val="23"/>
          <w:lang w:eastAsia="en-IN"/>
        </w:rPr>
        <w:t xml:space="preserve"> data</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cin</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ignore</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again write inputted data into the file.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outfile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data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close the opened file.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outfile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close</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open a file in read mode.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lastRenderedPageBreak/>
        <w:t xml:space="preserve">   ifstream infile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infile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open</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8800"/>
          <w:sz w:val="23"/>
          <w:lang w:eastAsia="en-IN"/>
        </w:rPr>
        <w:t>"afile.dat"</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8800"/>
          <w:sz w:val="23"/>
          <w:lang w:eastAsia="en-IN"/>
        </w:rPr>
        <w:t>"Reading from the file"</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infile </w:t>
      </w:r>
      <w:r w:rsidRPr="00B17F1B">
        <w:rPr>
          <w:rFonts w:ascii="Courier New" w:eastAsia="Times New Roman" w:hAnsi="Courier New" w:cs="Courier New"/>
          <w:color w:val="666600"/>
          <w:sz w:val="23"/>
          <w:lang w:eastAsia="en-IN"/>
        </w:rPr>
        <w:t>&gt;&gt;</w:t>
      </w:r>
      <w:r w:rsidRPr="00B17F1B">
        <w:rPr>
          <w:rFonts w:ascii="Courier New" w:eastAsia="Times New Roman" w:hAnsi="Courier New" w:cs="Courier New"/>
          <w:color w:val="000000"/>
          <w:sz w:val="23"/>
          <w:lang w:eastAsia="en-IN"/>
        </w:rPr>
        <w:t xml:space="preserve"> data</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write the data at the screen.</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data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again read the data from the file and display it.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infile </w:t>
      </w:r>
      <w:r w:rsidRPr="00B17F1B">
        <w:rPr>
          <w:rFonts w:ascii="Courier New" w:eastAsia="Times New Roman" w:hAnsi="Courier New" w:cs="Courier New"/>
          <w:color w:val="666600"/>
          <w:sz w:val="23"/>
          <w:lang w:eastAsia="en-IN"/>
        </w:rPr>
        <w:t>&gt;&gt;</w:t>
      </w:r>
      <w:r w:rsidRPr="00B17F1B">
        <w:rPr>
          <w:rFonts w:ascii="Courier New" w:eastAsia="Times New Roman" w:hAnsi="Courier New" w:cs="Courier New"/>
          <w:color w:val="000000"/>
          <w:sz w:val="23"/>
          <w:lang w:eastAsia="en-IN"/>
        </w:rPr>
        <w:t xml:space="preserve"> data</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cout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data </w:t>
      </w:r>
      <w:r w:rsidRPr="00B17F1B">
        <w:rPr>
          <w:rFonts w:ascii="Courier New" w:eastAsia="Times New Roman" w:hAnsi="Courier New" w:cs="Courier New"/>
          <w:color w:val="666600"/>
          <w:sz w:val="23"/>
          <w:lang w:eastAsia="en-IN"/>
        </w:rPr>
        <w:t>&lt;&lt;</w:t>
      </w:r>
      <w:r w:rsidRPr="00B17F1B">
        <w:rPr>
          <w:rFonts w:ascii="Courier New" w:eastAsia="Times New Roman" w:hAnsi="Courier New" w:cs="Courier New"/>
          <w:color w:val="000000"/>
          <w:sz w:val="23"/>
          <w:lang w:eastAsia="en-IN"/>
        </w:rPr>
        <w:t xml:space="preserve"> endl</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 xml:space="preserve"> </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880000"/>
          <w:sz w:val="23"/>
          <w:lang w:eastAsia="en-IN"/>
        </w:rPr>
        <w:t>// close the opened file.</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infile</w:t>
      </w:r>
      <w:r w:rsidRPr="00B17F1B">
        <w:rPr>
          <w:rFonts w:ascii="Courier New" w:eastAsia="Times New Roman" w:hAnsi="Courier New" w:cs="Courier New"/>
          <w:color w:val="666600"/>
          <w:sz w:val="23"/>
          <w:lang w:eastAsia="en-IN"/>
        </w:rPr>
        <w:t>.</w:t>
      </w:r>
      <w:r w:rsidRPr="00B17F1B">
        <w:rPr>
          <w:rFonts w:ascii="Courier New" w:eastAsia="Times New Roman" w:hAnsi="Courier New" w:cs="Courier New"/>
          <w:color w:val="000000"/>
          <w:sz w:val="23"/>
          <w:lang w:eastAsia="en-IN"/>
        </w:rPr>
        <w:t>close</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0088"/>
          <w:sz w:val="23"/>
          <w:lang w:eastAsia="en-IN"/>
        </w:rPr>
        <w:t>return</w:t>
      </w:r>
      <w:r w:rsidRPr="00B17F1B">
        <w:rPr>
          <w:rFonts w:ascii="Courier New" w:eastAsia="Times New Roman" w:hAnsi="Courier New" w:cs="Courier New"/>
          <w:color w:val="000000"/>
          <w:sz w:val="23"/>
          <w:lang w:eastAsia="en-IN"/>
        </w:rPr>
        <w:t xml:space="preserve"> </w:t>
      </w:r>
      <w:r w:rsidRPr="00B17F1B">
        <w:rPr>
          <w:rFonts w:ascii="Courier New" w:eastAsia="Times New Roman" w:hAnsi="Courier New" w:cs="Courier New"/>
          <w:color w:val="006666"/>
          <w:sz w:val="23"/>
          <w:lang w:eastAsia="en-IN"/>
        </w:rPr>
        <w:t>0</w:t>
      </w:r>
      <w:r w:rsidRPr="00B17F1B">
        <w:rPr>
          <w:rFonts w:ascii="Courier New" w:eastAsia="Times New Roman" w:hAnsi="Courier New" w:cs="Courier New"/>
          <w:color w:val="666600"/>
          <w:sz w:val="23"/>
          <w:lang w:eastAsia="en-IN"/>
        </w:rPr>
        <w:t>;</w:t>
      </w:r>
    </w:p>
    <w:p w:rsidR="00B17F1B" w:rsidRPr="00B17F1B" w:rsidRDefault="00B17F1B" w:rsidP="00B17F1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color w:val="666600"/>
          <w:sz w:val="23"/>
          <w:lang w:eastAsia="en-IN"/>
        </w:rPr>
        <w:t>}</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When the above code is compiled and executed, it produces the following sample input and output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$./a.out</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Writing to the file</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Enter your name: Zara</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Enter your age: 9</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Reading from the file</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Zara</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9</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Above examples make use of additional functions from cin object, like getline() function to read the line from outside and ignore() function to ignore the extra characters left by previous read statement.</w:t>
      </w:r>
    </w:p>
    <w:p w:rsidR="00B17F1B" w:rsidRPr="00B17F1B" w:rsidRDefault="00B17F1B" w:rsidP="00B17F1B">
      <w:pPr>
        <w:spacing w:before="300" w:after="150" w:line="480" w:lineRule="atLeast"/>
        <w:outlineLvl w:val="1"/>
        <w:rPr>
          <w:rFonts w:ascii="Arial" w:eastAsia="Times New Roman" w:hAnsi="Arial" w:cs="Arial"/>
          <w:sz w:val="35"/>
          <w:szCs w:val="35"/>
          <w:lang w:eastAsia="en-IN"/>
        </w:rPr>
      </w:pPr>
      <w:r w:rsidRPr="00B17F1B">
        <w:rPr>
          <w:rFonts w:ascii="Arial" w:eastAsia="Times New Roman" w:hAnsi="Arial" w:cs="Arial"/>
          <w:sz w:val="35"/>
          <w:szCs w:val="35"/>
          <w:lang w:eastAsia="en-IN"/>
        </w:rPr>
        <w:t>File Position Pointers</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Both </w:t>
      </w:r>
      <w:r w:rsidRPr="00B17F1B">
        <w:rPr>
          <w:rFonts w:ascii="Arial" w:eastAsia="Times New Roman" w:hAnsi="Arial" w:cs="Arial"/>
          <w:b/>
          <w:bCs/>
          <w:color w:val="000000"/>
          <w:sz w:val="24"/>
          <w:szCs w:val="24"/>
          <w:lang w:eastAsia="en-IN"/>
        </w:rPr>
        <w:t>istream</w:t>
      </w:r>
      <w:r w:rsidRPr="00B17F1B">
        <w:rPr>
          <w:rFonts w:ascii="Arial" w:eastAsia="Times New Roman" w:hAnsi="Arial" w:cs="Arial"/>
          <w:color w:val="000000"/>
          <w:sz w:val="24"/>
          <w:szCs w:val="24"/>
          <w:lang w:eastAsia="en-IN"/>
        </w:rPr>
        <w:t> and </w:t>
      </w:r>
      <w:r w:rsidRPr="00B17F1B">
        <w:rPr>
          <w:rFonts w:ascii="Arial" w:eastAsia="Times New Roman" w:hAnsi="Arial" w:cs="Arial"/>
          <w:b/>
          <w:bCs/>
          <w:color w:val="000000"/>
          <w:sz w:val="24"/>
          <w:szCs w:val="24"/>
          <w:lang w:eastAsia="en-IN"/>
        </w:rPr>
        <w:t>ostream</w:t>
      </w:r>
      <w:r w:rsidRPr="00B17F1B">
        <w:rPr>
          <w:rFonts w:ascii="Arial" w:eastAsia="Times New Roman" w:hAnsi="Arial" w:cs="Arial"/>
          <w:color w:val="000000"/>
          <w:sz w:val="24"/>
          <w:szCs w:val="24"/>
          <w:lang w:eastAsia="en-IN"/>
        </w:rPr>
        <w:t> provide member functions for repositioning the file-position pointer. These member functions are </w:t>
      </w:r>
      <w:r w:rsidRPr="00B17F1B">
        <w:rPr>
          <w:rFonts w:ascii="Arial" w:eastAsia="Times New Roman" w:hAnsi="Arial" w:cs="Arial"/>
          <w:b/>
          <w:bCs/>
          <w:color w:val="000000"/>
          <w:sz w:val="24"/>
          <w:szCs w:val="24"/>
          <w:lang w:eastAsia="en-IN"/>
        </w:rPr>
        <w:t>seekg</w:t>
      </w:r>
      <w:r w:rsidRPr="00B17F1B">
        <w:rPr>
          <w:rFonts w:ascii="Arial" w:eastAsia="Times New Roman" w:hAnsi="Arial" w:cs="Arial"/>
          <w:color w:val="000000"/>
          <w:sz w:val="24"/>
          <w:szCs w:val="24"/>
          <w:lang w:eastAsia="en-IN"/>
        </w:rPr>
        <w:t> ("seek get") for istream and </w:t>
      </w:r>
      <w:r w:rsidRPr="00B17F1B">
        <w:rPr>
          <w:rFonts w:ascii="Arial" w:eastAsia="Times New Roman" w:hAnsi="Arial" w:cs="Arial"/>
          <w:b/>
          <w:bCs/>
          <w:color w:val="000000"/>
          <w:sz w:val="24"/>
          <w:szCs w:val="24"/>
          <w:lang w:eastAsia="en-IN"/>
        </w:rPr>
        <w:t>seekp</w:t>
      </w:r>
      <w:r w:rsidRPr="00B17F1B">
        <w:rPr>
          <w:rFonts w:ascii="Arial" w:eastAsia="Times New Roman" w:hAnsi="Arial" w:cs="Arial"/>
          <w:color w:val="000000"/>
          <w:sz w:val="24"/>
          <w:szCs w:val="24"/>
          <w:lang w:eastAsia="en-IN"/>
        </w:rPr>
        <w:t> ("seek put") for ostream.</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The argument to seekg and seekp normally is a long integer. A second argument can be specified to indicate the seek direction. The seek direction can be </w:t>
      </w:r>
      <w:r w:rsidRPr="00B17F1B">
        <w:rPr>
          <w:rFonts w:ascii="Arial" w:eastAsia="Times New Roman" w:hAnsi="Arial" w:cs="Arial"/>
          <w:b/>
          <w:bCs/>
          <w:color w:val="000000"/>
          <w:sz w:val="24"/>
          <w:szCs w:val="24"/>
          <w:lang w:eastAsia="en-IN"/>
        </w:rPr>
        <w:t>ios::beg</w:t>
      </w:r>
      <w:r w:rsidRPr="00B17F1B">
        <w:rPr>
          <w:rFonts w:ascii="Arial" w:eastAsia="Times New Roman" w:hAnsi="Arial" w:cs="Arial"/>
          <w:color w:val="000000"/>
          <w:sz w:val="24"/>
          <w:szCs w:val="24"/>
          <w:lang w:eastAsia="en-IN"/>
        </w:rPr>
        <w:t> (the default) for positioning relative to the beginning of a stream, </w:t>
      </w:r>
      <w:r w:rsidRPr="00B17F1B">
        <w:rPr>
          <w:rFonts w:ascii="Arial" w:eastAsia="Times New Roman" w:hAnsi="Arial" w:cs="Arial"/>
          <w:b/>
          <w:bCs/>
          <w:color w:val="000000"/>
          <w:sz w:val="24"/>
          <w:szCs w:val="24"/>
          <w:lang w:eastAsia="en-IN"/>
        </w:rPr>
        <w:t>ios::cur</w:t>
      </w:r>
      <w:r w:rsidRPr="00B17F1B">
        <w:rPr>
          <w:rFonts w:ascii="Arial" w:eastAsia="Times New Roman" w:hAnsi="Arial" w:cs="Arial"/>
          <w:color w:val="000000"/>
          <w:sz w:val="24"/>
          <w:szCs w:val="24"/>
          <w:lang w:eastAsia="en-IN"/>
        </w:rPr>
        <w:t> for positioning relative to the current position in a stream or </w:t>
      </w:r>
      <w:r w:rsidRPr="00B17F1B">
        <w:rPr>
          <w:rFonts w:ascii="Arial" w:eastAsia="Times New Roman" w:hAnsi="Arial" w:cs="Arial"/>
          <w:b/>
          <w:bCs/>
          <w:color w:val="000000"/>
          <w:sz w:val="24"/>
          <w:szCs w:val="24"/>
          <w:lang w:eastAsia="en-IN"/>
        </w:rPr>
        <w:t>ios::end</w:t>
      </w:r>
      <w:r w:rsidRPr="00B17F1B">
        <w:rPr>
          <w:rFonts w:ascii="Arial" w:eastAsia="Times New Roman" w:hAnsi="Arial" w:cs="Arial"/>
          <w:color w:val="000000"/>
          <w:sz w:val="24"/>
          <w:szCs w:val="24"/>
          <w:lang w:eastAsia="en-IN"/>
        </w:rPr>
        <w:t> for positioning relative to the end of a stream.</w:t>
      </w:r>
    </w:p>
    <w:p w:rsidR="00B17F1B" w:rsidRPr="00B17F1B" w:rsidRDefault="00B17F1B" w:rsidP="00B17F1B">
      <w:pPr>
        <w:spacing w:before="120" w:after="144" w:line="240" w:lineRule="auto"/>
        <w:ind w:left="48" w:right="48"/>
        <w:jc w:val="both"/>
        <w:rPr>
          <w:rFonts w:ascii="Arial" w:eastAsia="Times New Roman" w:hAnsi="Arial" w:cs="Arial"/>
          <w:color w:val="000000"/>
          <w:sz w:val="24"/>
          <w:szCs w:val="24"/>
          <w:lang w:eastAsia="en-IN"/>
        </w:rPr>
      </w:pPr>
      <w:r w:rsidRPr="00B17F1B">
        <w:rPr>
          <w:rFonts w:ascii="Arial" w:eastAsia="Times New Roman" w:hAnsi="Arial" w:cs="Arial"/>
          <w:color w:val="000000"/>
          <w:sz w:val="24"/>
          <w:szCs w:val="24"/>
          <w:lang w:eastAsia="en-IN"/>
        </w:rPr>
        <w:t>The file-position pointer is an integer value that specifies the location in the file as a number of bytes from the file's starting location. Some examples of positioning the "get" file-position pointer are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lastRenderedPageBreak/>
        <w:t>// position to the nth byte of fileObject (assumes ios::beg)</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fileObject.seekg( n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 position n bytes forward in fileObject</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fileObject.seekg( n, ios::cur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 position n bytes back from end of fileObject</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fileObject.seekg( n, ios::end );</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 position at end of fileObject</w:t>
      </w:r>
    </w:p>
    <w:p w:rsidR="00B17F1B" w:rsidRPr="00B17F1B" w:rsidRDefault="00B17F1B" w:rsidP="00B1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17F1B">
        <w:rPr>
          <w:rFonts w:ascii="Courier New" w:eastAsia="Times New Roman" w:hAnsi="Courier New" w:cs="Courier New"/>
          <w:sz w:val="23"/>
          <w:szCs w:val="23"/>
          <w:lang w:eastAsia="en-IN"/>
        </w:rPr>
        <w:t>fileObject.seekg( 0, ios::end );</w:t>
      </w:r>
    </w:p>
    <w:p w:rsidR="00B17F1B" w:rsidRDefault="00B17F1B" w:rsidP="00A16B61">
      <w:pPr>
        <w:rPr>
          <w:b/>
          <w:sz w:val="40"/>
        </w:rPr>
      </w:pPr>
    </w:p>
    <w:p w:rsidR="006F7786" w:rsidRDefault="00963AC7" w:rsidP="00A16B61">
      <w:pPr>
        <w:rPr>
          <w:b/>
          <w:sz w:val="40"/>
        </w:rPr>
      </w:pPr>
      <w:r>
        <w:rPr>
          <w:b/>
          <w:sz w:val="40"/>
        </w:rPr>
        <w:t>Operator Overloading</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C++ allows you to specify more than one definition for a </w:t>
      </w:r>
      <w:r w:rsidRPr="00963AC7">
        <w:rPr>
          <w:rFonts w:ascii="Arial" w:eastAsia="Times New Roman" w:hAnsi="Arial" w:cs="Arial"/>
          <w:b/>
          <w:bCs/>
          <w:color w:val="000000"/>
          <w:sz w:val="24"/>
          <w:szCs w:val="24"/>
          <w:lang w:eastAsia="en-IN"/>
        </w:rPr>
        <w:t>function</w:t>
      </w:r>
      <w:r w:rsidRPr="00963AC7">
        <w:rPr>
          <w:rFonts w:ascii="Arial" w:eastAsia="Times New Roman" w:hAnsi="Arial" w:cs="Arial"/>
          <w:color w:val="000000"/>
          <w:sz w:val="24"/>
          <w:szCs w:val="24"/>
          <w:lang w:eastAsia="en-IN"/>
        </w:rPr>
        <w:t> name or an </w:t>
      </w:r>
      <w:r w:rsidRPr="00963AC7">
        <w:rPr>
          <w:rFonts w:ascii="Arial" w:eastAsia="Times New Roman" w:hAnsi="Arial" w:cs="Arial"/>
          <w:b/>
          <w:bCs/>
          <w:color w:val="000000"/>
          <w:sz w:val="24"/>
          <w:szCs w:val="24"/>
          <w:lang w:eastAsia="en-IN"/>
        </w:rPr>
        <w:t>operator</w:t>
      </w:r>
      <w:r w:rsidRPr="00963AC7">
        <w:rPr>
          <w:rFonts w:ascii="Arial" w:eastAsia="Times New Roman" w:hAnsi="Arial" w:cs="Arial"/>
          <w:color w:val="000000"/>
          <w:sz w:val="24"/>
          <w:szCs w:val="24"/>
          <w:lang w:eastAsia="en-IN"/>
        </w:rPr>
        <w:t> in the same scope, which is called </w:t>
      </w:r>
      <w:r w:rsidRPr="00963AC7">
        <w:rPr>
          <w:rFonts w:ascii="Arial" w:eastAsia="Times New Roman" w:hAnsi="Arial" w:cs="Arial"/>
          <w:b/>
          <w:bCs/>
          <w:color w:val="000000"/>
          <w:sz w:val="24"/>
          <w:szCs w:val="24"/>
          <w:lang w:eastAsia="en-IN"/>
        </w:rPr>
        <w:t>function overloading</w:t>
      </w:r>
      <w:r w:rsidRPr="00963AC7">
        <w:rPr>
          <w:rFonts w:ascii="Arial" w:eastAsia="Times New Roman" w:hAnsi="Arial" w:cs="Arial"/>
          <w:color w:val="000000"/>
          <w:sz w:val="24"/>
          <w:szCs w:val="24"/>
          <w:lang w:eastAsia="en-IN"/>
        </w:rPr>
        <w:t> and </w:t>
      </w:r>
      <w:r w:rsidRPr="00963AC7">
        <w:rPr>
          <w:rFonts w:ascii="Arial" w:eastAsia="Times New Roman" w:hAnsi="Arial" w:cs="Arial"/>
          <w:b/>
          <w:bCs/>
          <w:color w:val="000000"/>
          <w:sz w:val="24"/>
          <w:szCs w:val="24"/>
          <w:lang w:eastAsia="en-IN"/>
        </w:rPr>
        <w:t>operator overloading</w:t>
      </w:r>
      <w:r w:rsidRPr="00963AC7">
        <w:rPr>
          <w:rFonts w:ascii="Arial" w:eastAsia="Times New Roman" w:hAnsi="Arial" w:cs="Arial"/>
          <w:color w:val="000000"/>
          <w:sz w:val="24"/>
          <w:szCs w:val="24"/>
          <w:lang w:eastAsia="en-IN"/>
        </w:rPr>
        <w:t> respectively.</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An overloaded declaration is a declaration that is declared with the same name as a previously declared declaration in the same scope, except that both declarations have different arguments and obviously different definition (implementation).</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When you call an overloaded </w:t>
      </w:r>
      <w:r w:rsidRPr="00963AC7">
        <w:rPr>
          <w:rFonts w:ascii="Arial" w:eastAsia="Times New Roman" w:hAnsi="Arial" w:cs="Arial"/>
          <w:b/>
          <w:bCs/>
          <w:color w:val="000000"/>
          <w:sz w:val="24"/>
          <w:szCs w:val="24"/>
          <w:lang w:eastAsia="en-IN"/>
        </w:rPr>
        <w:t>function</w:t>
      </w:r>
      <w:r w:rsidRPr="00963AC7">
        <w:rPr>
          <w:rFonts w:ascii="Arial" w:eastAsia="Times New Roman" w:hAnsi="Arial" w:cs="Arial"/>
          <w:color w:val="000000"/>
          <w:sz w:val="24"/>
          <w:szCs w:val="24"/>
          <w:lang w:eastAsia="en-IN"/>
        </w:rPr>
        <w:t> or </w:t>
      </w:r>
      <w:r w:rsidRPr="00963AC7">
        <w:rPr>
          <w:rFonts w:ascii="Arial" w:eastAsia="Times New Roman" w:hAnsi="Arial" w:cs="Arial"/>
          <w:b/>
          <w:bCs/>
          <w:color w:val="000000"/>
          <w:sz w:val="24"/>
          <w:szCs w:val="24"/>
          <w:lang w:eastAsia="en-IN"/>
        </w:rPr>
        <w:t>operator</w:t>
      </w:r>
      <w:r w:rsidRPr="00963AC7">
        <w:rPr>
          <w:rFonts w:ascii="Arial" w:eastAsia="Times New Roman" w:hAnsi="Arial" w:cs="Arial"/>
          <w:color w:val="000000"/>
          <w:sz w:val="24"/>
          <w:szCs w:val="24"/>
          <w:lang w:eastAsia="en-IN"/>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963AC7">
        <w:rPr>
          <w:rFonts w:ascii="Arial" w:eastAsia="Times New Roman" w:hAnsi="Arial" w:cs="Arial"/>
          <w:b/>
          <w:bCs/>
          <w:color w:val="000000"/>
          <w:sz w:val="24"/>
          <w:szCs w:val="24"/>
          <w:lang w:eastAsia="en-IN"/>
        </w:rPr>
        <w:t>overload resolution</w:t>
      </w:r>
      <w:r w:rsidRPr="00963AC7">
        <w:rPr>
          <w:rFonts w:ascii="Arial" w:eastAsia="Times New Roman" w:hAnsi="Arial" w:cs="Arial"/>
          <w:color w:val="000000"/>
          <w:sz w:val="24"/>
          <w:szCs w:val="24"/>
          <w:lang w:eastAsia="en-IN"/>
        </w:rPr>
        <w:t>.</w:t>
      </w:r>
    </w:p>
    <w:p w:rsidR="00963AC7" w:rsidRPr="00963AC7" w:rsidRDefault="00963AC7" w:rsidP="00963AC7">
      <w:pPr>
        <w:spacing w:before="300" w:after="150" w:line="480" w:lineRule="atLeast"/>
        <w:outlineLvl w:val="1"/>
        <w:rPr>
          <w:rFonts w:ascii="Arial" w:eastAsia="Times New Roman" w:hAnsi="Arial" w:cs="Arial"/>
          <w:sz w:val="35"/>
          <w:szCs w:val="35"/>
          <w:lang w:eastAsia="en-IN"/>
        </w:rPr>
      </w:pPr>
      <w:r w:rsidRPr="00963AC7">
        <w:rPr>
          <w:rFonts w:ascii="Arial" w:eastAsia="Times New Roman" w:hAnsi="Arial" w:cs="Arial"/>
          <w:sz w:val="35"/>
          <w:szCs w:val="35"/>
          <w:lang w:eastAsia="en-IN"/>
        </w:rPr>
        <w:t>Function Overloading in C++</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Following is the example where same function </w:t>
      </w:r>
      <w:r w:rsidRPr="00963AC7">
        <w:rPr>
          <w:rFonts w:ascii="Arial" w:eastAsia="Times New Roman" w:hAnsi="Arial" w:cs="Arial"/>
          <w:b/>
          <w:bCs/>
          <w:color w:val="000000"/>
          <w:sz w:val="24"/>
          <w:szCs w:val="24"/>
          <w:lang w:eastAsia="en-IN"/>
        </w:rPr>
        <w:t>print()</w:t>
      </w:r>
      <w:r w:rsidRPr="00963AC7">
        <w:rPr>
          <w:rFonts w:ascii="Arial" w:eastAsia="Times New Roman" w:hAnsi="Arial" w:cs="Arial"/>
          <w:color w:val="000000"/>
          <w:sz w:val="24"/>
          <w:szCs w:val="24"/>
          <w:lang w:eastAsia="en-IN"/>
        </w:rPr>
        <w:t> is being used to print different data types −</w:t>
      </w:r>
    </w:p>
    <w:p w:rsidR="00963AC7" w:rsidRPr="00963AC7" w:rsidRDefault="00963AC7" w:rsidP="00963AC7">
      <w:pPr>
        <w:spacing w:after="0" w:line="240" w:lineRule="auto"/>
        <w:jc w:val="right"/>
        <w:rPr>
          <w:rFonts w:ascii="Arial" w:eastAsia="Times New Roman" w:hAnsi="Arial" w:cs="Arial"/>
          <w:sz w:val="21"/>
          <w:szCs w:val="21"/>
          <w:lang w:eastAsia="en-IN"/>
        </w:rPr>
      </w:pPr>
      <w:hyperlink r:id="rId24" w:tgtFrame="_blank" w:history="1">
        <w:r w:rsidRPr="00963AC7">
          <w:rPr>
            <w:rFonts w:ascii="Arial" w:eastAsia="Times New Roman" w:hAnsi="Arial" w:cs="Arial"/>
            <w:color w:val="FFFFFF"/>
            <w:sz w:val="21"/>
            <w:lang w:eastAsia="en-IN"/>
          </w:rPr>
          <w:t>Live Demo</w:t>
        </w:r>
      </w:hyperlink>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880000"/>
          <w:sz w:val="23"/>
          <w:lang w:eastAsia="en-IN"/>
        </w:rPr>
        <w:t>#include</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&lt;iostream&gt;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using</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namespace</w:t>
      </w:r>
      <w:r w:rsidRPr="00963AC7">
        <w:rPr>
          <w:rFonts w:ascii="Courier New" w:eastAsia="Times New Roman" w:hAnsi="Courier New" w:cs="Courier New"/>
          <w:color w:val="000000"/>
          <w:sz w:val="23"/>
          <w:lang w:eastAsia="en-IN"/>
        </w:rPr>
        <w:t xml:space="preserve"> std</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class</w:t>
      </w:r>
      <w:r w:rsidRPr="00963AC7">
        <w:rPr>
          <w:rFonts w:ascii="Courier New" w:eastAsia="Times New Roman" w:hAnsi="Courier New" w:cs="Courier New"/>
          <w:color w:val="000000"/>
          <w:sz w:val="23"/>
          <w:lang w:eastAsia="en-IN"/>
        </w:rPr>
        <w:t xml:space="preserve"> printData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public</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int</w:t>
      </w:r>
      <w:r w:rsidRPr="00963AC7">
        <w:rPr>
          <w:rFonts w:ascii="Courier New" w:eastAsia="Times New Roman" w:hAnsi="Courier New" w:cs="Courier New"/>
          <w:color w:val="000000"/>
          <w:sz w:val="23"/>
          <w:lang w:eastAsia="en-IN"/>
        </w:rPr>
        <w:t xml:space="preserve"> i</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"Printing int: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i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lastRenderedPageBreak/>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f</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"Printing float: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f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char</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c</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"Printing character: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c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int</w:t>
      </w:r>
      <w:r w:rsidRPr="00963AC7">
        <w:rPr>
          <w:rFonts w:ascii="Courier New" w:eastAsia="Times New Roman" w:hAnsi="Courier New" w:cs="Courier New"/>
          <w:color w:val="000000"/>
          <w:sz w:val="23"/>
          <w:lang w:eastAsia="en-IN"/>
        </w:rPr>
        <w:t xml:space="preserve"> main</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printData pd</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Call print to print integer</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pd</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5</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Call print to print float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pd</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500.263</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Call print to print character</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pd</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print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8800"/>
          <w:sz w:val="23"/>
          <w:lang w:eastAsia="en-IN"/>
        </w:rPr>
        <w:t>"Hello C++"</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return</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6666"/>
          <w:sz w:val="23"/>
          <w:lang w:eastAsia="en-IN"/>
        </w:rPr>
        <w:t>0</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color w:val="666600"/>
          <w:sz w:val="23"/>
          <w:lang w:eastAsia="en-IN"/>
        </w:rPr>
        <w:t>}</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When the above code is compiled and executed, it produces the following result −</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Printing int: 5</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Printing float: 500.263</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Printing character: Hello C++</w:t>
      </w:r>
    </w:p>
    <w:p w:rsidR="00963AC7" w:rsidRPr="00963AC7" w:rsidRDefault="00963AC7" w:rsidP="00963AC7">
      <w:pPr>
        <w:spacing w:before="300" w:after="150" w:line="480" w:lineRule="atLeast"/>
        <w:outlineLvl w:val="1"/>
        <w:rPr>
          <w:rFonts w:ascii="Arial" w:eastAsia="Times New Roman" w:hAnsi="Arial" w:cs="Arial"/>
          <w:sz w:val="35"/>
          <w:szCs w:val="35"/>
          <w:lang w:eastAsia="en-IN"/>
        </w:rPr>
      </w:pPr>
      <w:r w:rsidRPr="00963AC7">
        <w:rPr>
          <w:rFonts w:ascii="Arial" w:eastAsia="Times New Roman" w:hAnsi="Arial" w:cs="Arial"/>
          <w:sz w:val="35"/>
          <w:szCs w:val="35"/>
          <w:lang w:eastAsia="en-IN"/>
        </w:rPr>
        <w:t>Operators Overloading in C++</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You can redefine or overload most of the built-in operators available in C++. Thus, a programmer can use operators with user-defined types as well.</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Overloaded operators are functions with special names: the keyword "operator" followed by the symbol for the operator being defined. Like any other function, an overloaded operator has a return type and a parameter list.</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Box operator+(const Box&amp;);</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declares the addition operator that can be used to </w:t>
      </w:r>
      <w:r w:rsidRPr="00963AC7">
        <w:rPr>
          <w:rFonts w:ascii="Arial" w:eastAsia="Times New Roman" w:hAnsi="Arial" w:cs="Arial"/>
          <w:b/>
          <w:bCs/>
          <w:color w:val="000000"/>
          <w:sz w:val="24"/>
          <w:szCs w:val="24"/>
          <w:lang w:eastAsia="en-IN"/>
        </w:rPr>
        <w:t>add</w:t>
      </w:r>
      <w:r w:rsidRPr="00963AC7">
        <w:rPr>
          <w:rFonts w:ascii="Arial" w:eastAsia="Times New Roman" w:hAnsi="Arial" w:cs="Arial"/>
          <w:color w:val="000000"/>
          <w:sz w:val="24"/>
          <w:szCs w:val="24"/>
          <w:lang w:eastAsia="en-IN"/>
        </w:rPr>
        <w:t>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Box operator+(const Box&amp;, const Box&amp;);</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 xml:space="preserve">Following is the example to show the concept of operator over loading using a member function. Here an object is passed as an argument whose properties will be accessed </w:t>
      </w:r>
      <w:r w:rsidRPr="00963AC7">
        <w:rPr>
          <w:rFonts w:ascii="Arial" w:eastAsia="Times New Roman" w:hAnsi="Arial" w:cs="Arial"/>
          <w:color w:val="000000"/>
          <w:sz w:val="24"/>
          <w:szCs w:val="24"/>
          <w:lang w:eastAsia="en-IN"/>
        </w:rPr>
        <w:lastRenderedPageBreak/>
        <w:t>using this object, the object which will call this operator can be accessed using </w:t>
      </w:r>
      <w:r w:rsidRPr="00963AC7">
        <w:rPr>
          <w:rFonts w:ascii="Arial" w:eastAsia="Times New Roman" w:hAnsi="Arial" w:cs="Arial"/>
          <w:b/>
          <w:bCs/>
          <w:color w:val="000000"/>
          <w:sz w:val="24"/>
          <w:szCs w:val="24"/>
          <w:lang w:eastAsia="en-IN"/>
        </w:rPr>
        <w:t>this</w:t>
      </w:r>
      <w:r w:rsidRPr="00963AC7">
        <w:rPr>
          <w:rFonts w:ascii="Arial" w:eastAsia="Times New Roman" w:hAnsi="Arial" w:cs="Arial"/>
          <w:color w:val="000000"/>
          <w:sz w:val="24"/>
          <w:szCs w:val="24"/>
          <w:lang w:eastAsia="en-IN"/>
        </w:rPr>
        <w:t> operator as explained below −</w:t>
      </w:r>
    </w:p>
    <w:p w:rsidR="00963AC7" w:rsidRPr="00963AC7" w:rsidRDefault="00963AC7" w:rsidP="00963AC7">
      <w:pPr>
        <w:spacing w:after="0" w:line="240" w:lineRule="auto"/>
        <w:jc w:val="right"/>
        <w:rPr>
          <w:rFonts w:ascii="Arial" w:eastAsia="Times New Roman" w:hAnsi="Arial" w:cs="Arial"/>
          <w:sz w:val="21"/>
          <w:szCs w:val="21"/>
          <w:lang w:eastAsia="en-IN"/>
        </w:rPr>
      </w:pPr>
      <w:hyperlink r:id="rId25" w:tgtFrame="_blank" w:history="1">
        <w:r w:rsidRPr="00963AC7">
          <w:rPr>
            <w:rFonts w:ascii="Arial" w:eastAsia="Times New Roman" w:hAnsi="Arial" w:cs="Arial"/>
            <w:color w:val="FFFFFF"/>
            <w:sz w:val="21"/>
            <w:lang w:eastAsia="en-IN"/>
          </w:rPr>
          <w:t>Live Demo</w:t>
        </w:r>
      </w:hyperlink>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880000"/>
          <w:sz w:val="23"/>
          <w:lang w:eastAsia="en-IN"/>
        </w:rPr>
        <w:t>#include</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&lt;iostream&gt;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using</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namespace</w:t>
      </w:r>
      <w:r w:rsidRPr="00963AC7">
        <w:rPr>
          <w:rFonts w:ascii="Courier New" w:eastAsia="Times New Roman" w:hAnsi="Courier New" w:cs="Courier New"/>
          <w:color w:val="000000"/>
          <w:sz w:val="23"/>
          <w:lang w:eastAsia="en-IN"/>
        </w:rPr>
        <w:t xml:space="preserve"> std</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class</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public</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getVolume</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return</w:t>
      </w:r>
      <w:r w:rsidRPr="00963AC7">
        <w:rPr>
          <w:rFonts w:ascii="Courier New" w:eastAsia="Times New Roman" w:hAnsi="Courier New" w:cs="Courier New"/>
          <w:color w:val="000000"/>
          <w:sz w:val="23"/>
          <w:lang w:eastAsia="en-IN"/>
        </w:rPr>
        <w:t xml:space="preserve"> length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breadth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height</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setLength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len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length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len</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setBreadth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bre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breadth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bre</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void</w:t>
      </w:r>
      <w:r w:rsidRPr="00963AC7">
        <w:rPr>
          <w:rFonts w:ascii="Courier New" w:eastAsia="Times New Roman" w:hAnsi="Courier New" w:cs="Courier New"/>
          <w:color w:val="000000"/>
          <w:sz w:val="23"/>
          <w:lang w:eastAsia="en-IN"/>
        </w:rPr>
        <w:t xml:space="preserve"> setHeight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hei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height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hei</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Overload + operator to add two Box objects.</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operator</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88"/>
          <w:sz w:val="23"/>
          <w:lang w:eastAsia="en-IN"/>
        </w:rPr>
        <w:t>const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666600"/>
          <w:sz w:val="23"/>
          <w:lang w:eastAsia="en-IN"/>
        </w:rPr>
        <w:t>&amp;</w:t>
      </w:r>
      <w:r w:rsidRPr="00963AC7">
        <w:rPr>
          <w:rFonts w:ascii="Courier New" w:eastAsia="Times New Roman" w:hAnsi="Courier New" w:cs="Courier New"/>
          <w:color w:val="000000"/>
          <w:sz w:val="23"/>
          <w:lang w:eastAsia="en-IN"/>
        </w:rPr>
        <w:t xml:space="preserve"> b</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box</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box</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length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this</w:t>
      </w:r>
      <w:r w:rsidRPr="00963AC7">
        <w:rPr>
          <w:rFonts w:ascii="Courier New" w:eastAsia="Times New Roman" w:hAnsi="Courier New" w:cs="Courier New"/>
          <w:color w:val="666600"/>
          <w:sz w:val="23"/>
          <w:lang w:eastAsia="en-IN"/>
        </w:rPr>
        <w:t>-&gt;</w:t>
      </w:r>
      <w:r w:rsidRPr="00963AC7">
        <w:rPr>
          <w:rFonts w:ascii="Courier New" w:eastAsia="Times New Roman" w:hAnsi="Courier New" w:cs="Courier New"/>
          <w:color w:val="000000"/>
          <w:sz w:val="23"/>
          <w:lang w:eastAsia="en-IN"/>
        </w:rPr>
        <w:t xml:space="preserve">length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b</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length</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box</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breadth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this</w:t>
      </w:r>
      <w:r w:rsidRPr="00963AC7">
        <w:rPr>
          <w:rFonts w:ascii="Courier New" w:eastAsia="Times New Roman" w:hAnsi="Courier New" w:cs="Courier New"/>
          <w:color w:val="666600"/>
          <w:sz w:val="23"/>
          <w:lang w:eastAsia="en-IN"/>
        </w:rPr>
        <w:t>-&gt;</w:t>
      </w:r>
      <w:r w:rsidRPr="00963AC7">
        <w:rPr>
          <w:rFonts w:ascii="Courier New" w:eastAsia="Times New Roman" w:hAnsi="Courier New" w:cs="Courier New"/>
          <w:color w:val="000000"/>
          <w:sz w:val="23"/>
          <w:lang w:eastAsia="en-IN"/>
        </w:rPr>
        <w:t xml:space="preserve">breadth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b</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breadth</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box</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height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this</w:t>
      </w:r>
      <w:r w:rsidRPr="00963AC7">
        <w:rPr>
          <w:rFonts w:ascii="Courier New" w:eastAsia="Times New Roman" w:hAnsi="Courier New" w:cs="Courier New"/>
          <w:color w:val="666600"/>
          <w:sz w:val="23"/>
          <w:lang w:eastAsia="en-IN"/>
        </w:rPr>
        <w:t>-&gt;</w:t>
      </w:r>
      <w:r w:rsidRPr="00963AC7">
        <w:rPr>
          <w:rFonts w:ascii="Courier New" w:eastAsia="Times New Roman" w:hAnsi="Courier New" w:cs="Courier New"/>
          <w:color w:val="000000"/>
          <w:sz w:val="23"/>
          <w:lang w:eastAsia="en-IN"/>
        </w:rPr>
        <w:t xml:space="preserve">height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b</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height</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return</w:t>
      </w:r>
      <w:r w:rsidRPr="00963AC7">
        <w:rPr>
          <w:rFonts w:ascii="Courier New" w:eastAsia="Times New Roman" w:hAnsi="Courier New" w:cs="Courier New"/>
          <w:color w:val="000000"/>
          <w:sz w:val="23"/>
          <w:lang w:eastAsia="en-IN"/>
        </w:rPr>
        <w:t xml:space="preserve"> box</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private</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length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Length of a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breadth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Breadth of a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height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Height of a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880000"/>
          <w:sz w:val="23"/>
          <w:lang w:eastAsia="en-IN"/>
        </w:rPr>
        <w:t>// Main function for the program</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88"/>
          <w:sz w:val="23"/>
          <w:lang w:eastAsia="en-IN"/>
        </w:rPr>
        <w:t>int</w:t>
      </w:r>
      <w:r w:rsidRPr="00963AC7">
        <w:rPr>
          <w:rFonts w:ascii="Courier New" w:eastAsia="Times New Roman" w:hAnsi="Courier New" w:cs="Courier New"/>
          <w:color w:val="000000"/>
          <w:sz w:val="23"/>
          <w:lang w:eastAsia="en-IN"/>
        </w:rPr>
        <w:t xml:space="preserve"> main</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Declare Box1 of type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Declare Box2 of type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Box3</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Declare Box3 of type Box</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double</w:t>
      </w: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6666"/>
          <w:sz w:val="23"/>
          <w:lang w:eastAsia="en-IN"/>
        </w:rPr>
        <w:t>0.0</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Store the volume of a box here</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box 1 specification</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setLength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6.0</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setBreadth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7.0</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setHeight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5.0</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lastRenderedPageBreak/>
        <w:t xml:space="preserve">   </w:t>
      </w:r>
      <w:r w:rsidRPr="00963AC7">
        <w:rPr>
          <w:rFonts w:ascii="Courier New" w:eastAsia="Times New Roman" w:hAnsi="Courier New" w:cs="Courier New"/>
          <w:color w:val="880000"/>
          <w:sz w:val="23"/>
          <w:lang w:eastAsia="en-IN"/>
        </w:rPr>
        <w:t>// box 2 specification</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setLength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12.0</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setBreadth</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13.0</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setHeight</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6666"/>
          <w:sz w:val="23"/>
          <w:lang w:eastAsia="en-IN"/>
        </w:rPr>
        <w:t>10.0</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volume of box 1</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getVolume</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"Volume of Box1 :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volume of box 2</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getVolume</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"Volume of Box2 :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Add two object as follows:</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Box3</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Box1</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Box2</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880000"/>
          <w:sz w:val="23"/>
          <w:lang w:eastAsia="en-IN"/>
        </w:rPr>
        <w:t>// volume of box 3</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0066"/>
          <w:sz w:val="23"/>
          <w:lang w:eastAsia="en-IN"/>
        </w:rPr>
        <w:t>Box3</w:t>
      </w:r>
      <w:r w:rsidRPr="00963AC7">
        <w:rPr>
          <w:rFonts w:ascii="Courier New" w:eastAsia="Times New Roman" w:hAnsi="Courier New" w:cs="Courier New"/>
          <w:color w:val="666600"/>
          <w:sz w:val="23"/>
          <w:lang w:eastAsia="en-IN"/>
        </w:rPr>
        <w:t>.</w:t>
      </w:r>
      <w:r w:rsidRPr="00963AC7">
        <w:rPr>
          <w:rFonts w:ascii="Courier New" w:eastAsia="Times New Roman" w:hAnsi="Courier New" w:cs="Courier New"/>
          <w:color w:val="000000"/>
          <w:sz w:val="23"/>
          <w:lang w:eastAsia="en-IN"/>
        </w:rPr>
        <w:t>getVolume</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cout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8800"/>
          <w:sz w:val="23"/>
          <w:lang w:eastAsia="en-IN"/>
        </w:rPr>
        <w:t>"Volume of Box3 : "</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 xml:space="preserve"> volume </w:t>
      </w:r>
      <w:r w:rsidRPr="00963AC7">
        <w:rPr>
          <w:rFonts w:ascii="Courier New" w:eastAsia="Times New Roman" w:hAnsi="Courier New" w:cs="Courier New"/>
          <w:color w:val="666600"/>
          <w:sz w:val="23"/>
          <w:lang w:eastAsia="en-IN"/>
        </w:rPr>
        <w:t>&lt;&lt;</w:t>
      </w:r>
      <w:r w:rsidRPr="00963AC7">
        <w:rPr>
          <w:rFonts w:ascii="Courier New" w:eastAsia="Times New Roman" w:hAnsi="Courier New" w:cs="Courier New"/>
          <w:color w:val="000000"/>
          <w:sz w:val="23"/>
          <w:lang w:eastAsia="en-IN"/>
        </w:rPr>
        <w:t>endl</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0088"/>
          <w:sz w:val="23"/>
          <w:lang w:eastAsia="en-IN"/>
        </w:rPr>
        <w:t>return</w:t>
      </w:r>
      <w:r w:rsidRPr="00963AC7">
        <w:rPr>
          <w:rFonts w:ascii="Courier New" w:eastAsia="Times New Roman" w:hAnsi="Courier New" w:cs="Courier New"/>
          <w:color w:val="000000"/>
          <w:sz w:val="23"/>
          <w:lang w:eastAsia="en-IN"/>
        </w:rPr>
        <w:t xml:space="preserve"> </w:t>
      </w:r>
      <w:r w:rsidRPr="00963AC7">
        <w:rPr>
          <w:rFonts w:ascii="Courier New" w:eastAsia="Times New Roman" w:hAnsi="Courier New" w:cs="Courier New"/>
          <w:color w:val="006666"/>
          <w:sz w:val="23"/>
          <w:lang w:eastAsia="en-IN"/>
        </w:rPr>
        <w:t>0</w:t>
      </w:r>
      <w:r w:rsidRPr="00963AC7">
        <w:rPr>
          <w:rFonts w:ascii="Courier New" w:eastAsia="Times New Roman" w:hAnsi="Courier New" w:cs="Courier New"/>
          <w:color w:val="666600"/>
          <w:sz w:val="23"/>
          <w:lang w:eastAsia="en-IN"/>
        </w:rPr>
        <w:t>;</w:t>
      </w:r>
    </w:p>
    <w:p w:rsidR="00963AC7" w:rsidRPr="00963AC7" w:rsidRDefault="00963AC7" w:rsidP="00963AC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color w:val="666600"/>
          <w:sz w:val="23"/>
          <w:lang w:eastAsia="en-IN"/>
        </w:rPr>
        <w:t>}</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When the above code is compiled and executed, it produces the following result −</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Volume of Box1 : 210</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Volume of Box2 : 1560</w:t>
      </w:r>
    </w:p>
    <w:p w:rsidR="00963AC7" w:rsidRPr="00963AC7" w:rsidRDefault="00963AC7" w:rsidP="0096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3AC7">
        <w:rPr>
          <w:rFonts w:ascii="Courier New" w:eastAsia="Times New Roman" w:hAnsi="Courier New" w:cs="Courier New"/>
          <w:sz w:val="23"/>
          <w:szCs w:val="23"/>
          <w:lang w:eastAsia="en-IN"/>
        </w:rPr>
        <w:t>Volume of Box3 : 5400</w:t>
      </w:r>
    </w:p>
    <w:p w:rsidR="00963AC7" w:rsidRPr="00963AC7" w:rsidRDefault="00963AC7" w:rsidP="00963AC7">
      <w:pPr>
        <w:spacing w:before="300" w:after="150" w:line="480" w:lineRule="atLeast"/>
        <w:outlineLvl w:val="1"/>
        <w:rPr>
          <w:rFonts w:ascii="Arial" w:eastAsia="Times New Roman" w:hAnsi="Arial" w:cs="Arial"/>
          <w:sz w:val="35"/>
          <w:szCs w:val="35"/>
          <w:lang w:eastAsia="en-IN"/>
        </w:rPr>
      </w:pPr>
      <w:r w:rsidRPr="00963AC7">
        <w:rPr>
          <w:rFonts w:ascii="Arial" w:eastAsia="Times New Roman" w:hAnsi="Arial" w:cs="Arial"/>
          <w:sz w:val="35"/>
          <w:szCs w:val="35"/>
          <w:lang w:eastAsia="en-IN"/>
        </w:rPr>
        <w:t>Overloadable/Non-overloadableOperators</w:t>
      </w:r>
    </w:p>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Following is the list of operators which can be overloaded −</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19"/>
        <w:gridCol w:w="1418"/>
        <w:gridCol w:w="1418"/>
        <w:gridCol w:w="1418"/>
        <w:gridCol w:w="1418"/>
        <w:gridCol w:w="1418"/>
      </w:tblGrid>
      <w:tr w:rsidR="00963AC7" w:rsidRPr="00963AC7" w:rsidTr="00963AC7">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&amp;=</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r w:rsidR="00963AC7" w:rsidRPr="00963AC7" w:rsidTr="00963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delete []</w:t>
            </w:r>
          </w:p>
        </w:tc>
      </w:tr>
    </w:tbl>
    <w:p w:rsidR="00963AC7" w:rsidRPr="00963AC7" w:rsidRDefault="00963AC7" w:rsidP="00963AC7">
      <w:pPr>
        <w:spacing w:before="120" w:after="144" w:line="240" w:lineRule="auto"/>
        <w:ind w:left="48" w:right="48"/>
        <w:jc w:val="both"/>
        <w:rPr>
          <w:rFonts w:ascii="Arial" w:eastAsia="Times New Roman" w:hAnsi="Arial" w:cs="Arial"/>
          <w:color w:val="000000"/>
          <w:sz w:val="24"/>
          <w:szCs w:val="24"/>
          <w:lang w:eastAsia="en-IN"/>
        </w:rPr>
      </w:pPr>
      <w:r w:rsidRPr="00963AC7">
        <w:rPr>
          <w:rFonts w:ascii="Arial" w:eastAsia="Times New Roman" w:hAnsi="Arial" w:cs="Arial"/>
          <w:color w:val="000000"/>
          <w:sz w:val="24"/>
          <w:szCs w:val="24"/>
          <w:lang w:eastAsia="en-IN"/>
        </w:rPr>
        <w:t>Following is the list of operators, which can not be overloaded −</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8"/>
        <w:gridCol w:w="2127"/>
        <w:gridCol w:w="2127"/>
        <w:gridCol w:w="2127"/>
      </w:tblGrid>
      <w:tr w:rsidR="00963AC7" w:rsidRPr="00963AC7" w:rsidTr="00963AC7">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3AC7" w:rsidRPr="00963AC7" w:rsidRDefault="00963AC7" w:rsidP="00963AC7">
            <w:pPr>
              <w:spacing w:after="300" w:line="240" w:lineRule="auto"/>
              <w:jc w:val="center"/>
              <w:rPr>
                <w:rFonts w:ascii="Arial" w:eastAsia="Times New Roman" w:hAnsi="Arial" w:cs="Arial"/>
                <w:sz w:val="21"/>
                <w:szCs w:val="21"/>
                <w:lang w:eastAsia="en-IN"/>
              </w:rPr>
            </w:pPr>
            <w:r w:rsidRPr="00963AC7">
              <w:rPr>
                <w:rFonts w:ascii="Arial" w:eastAsia="Times New Roman" w:hAnsi="Arial" w:cs="Arial"/>
                <w:sz w:val="21"/>
                <w:szCs w:val="21"/>
                <w:lang w:eastAsia="en-IN"/>
              </w:rPr>
              <w:t>?:</w:t>
            </w:r>
          </w:p>
        </w:tc>
      </w:tr>
    </w:tbl>
    <w:p w:rsidR="00963AC7" w:rsidRPr="001E041C" w:rsidRDefault="00963AC7" w:rsidP="00A16B61">
      <w:pPr>
        <w:rPr>
          <w:b/>
          <w:sz w:val="40"/>
        </w:rPr>
      </w:pPr>
    </w:p>
    <w:sectPr w:rsidR="00963AC7" w:rsidRPr="001E041C" w:rsidSect="00B21E3B">
      <w:footerReference w:type="default" r:id="rId2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FE7" w:rsidRDefault="00907FE7" w:rsidP="004C3A97">
      <w:pPr>
        <w:spacing w:after="0" w:line="240" w:lineRule="auto"/>
      </w:pPr>
      <w:r>
        <w:separator/>
      </w:r>
    </w:p>
  </w:endnote>
  <w:endnote w:type="continuationSeparator" w:id="1">
    <w:p w:rsidR="00907FE7" w:rsidRDefault="00907FE7" w:rsidP="004C3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3B" w:rsidRDefault="00B21E3B" w:rsidP="004C3A97">
    <w:pPr>
      <w:pStyle w:val="Footer"/>
      <w:jc w:val="right"/>
    </w:pPr>
    <w:r>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FE7" w:rsidRDefault="00907FE7" w:rsidP="004C3A97">
      <w:pPr>
        <w:spacing w:after="0" w:line="240" w:lineRule="auto"/>
      </w:pPr>
      <w:r>
        <w:separator/>
      </w:r>
    </w:p>
  </w:footnote>
  <w:footnote w:type="continuationSeparator" w:id="1">
    <w:p w:rsidR="00907FE7" w:rsidRDefault="00907FE7" w:rsidP="004C3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AA214FC"/>
    <w:lvl w:ilvl="0">
      <w:numFmt w:val="bullet"/>
      <w:lvlText w:val="*"/>
      <w:lvlJc w:val="left"/>
    </w:lvl>
  </w:abstractNum>
  <w:abstractNum w:abstractNumId="1">
    <w:nsid w:val="07057672"/>
    <w:multiLevelType w:val="multilevel"/>
    <w:tmpl w:val="A47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B0F9A"/>
    <w:multiLevelType w:val="multilevel"/>
    <w:tmpl w:val="7188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52AC4"/>
    <w:multiLevelType w:val="multilevel"/>
    <w:tmpl w:val="D6D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D34AE"/>
    <w:multiLevelType w:val="multilevel"/>
    <w:tmpl w:val="7B56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075DC"/>
    <w:multiLevelType w:val="multilevel"/>
    <w:tmpl w:val="379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31C3D"/>
    <w:multiLevelType w:val="multilevel"/>
    <w:tmpl w:val="2BD2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51C0A"/>
    <w:multiLevelType w:val="multilevel"/>
    <w:tmpl w:val="DA6E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77783"/>
    <w:multiLevelType w:val="multilevel"/>
    <w:tmpl w:val="62E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4123A"/>
    <w:multiLevelType w:val="multilevel"/>
    <w:tmpl w:val="D6E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92576D"/>
    <w:multiLevelType w:val="multilevel"/>
    <w:tmpl w:val="6934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0B602F"/>
    <w:multiLevelType w:val="multilevel"/>
    <w:tmpl w:val="5720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BD3354"/>
    <w:multiLevelType w:val="multilevel"/>
    <w:tmpl w:val="C4AC7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1590D2C"/>
    <w:multiLevelType w:val="multilevel"/>
    <w:tmpl w:val="FA7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6751B"/>
    <w:multiLevelType w:val="multilevel"/>
    <w:tmpl w:val="B2E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9260CF"/>
    <w:multiLevelType w:val="multilevel"/>
    <w:tmpl w:val="4D2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315D47"/>
    <w:multiLevelType w:val="multilevel"/>
    <w:tmpl w:val="885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F43A28"/>
    <w:multiLevelType w:val="multilevel"/>
    <w:tmpl w:val="9ED4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5879CD"/>
    <w:multiLevelType w:val="multilevel"/>
    <w:tmpl w:val="210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7A3413"/>
    <w:multiLevelType w:val="multilevel"/>
    <w:tmpl w:val="E3A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07353"/>
    <w:multiLevelType w:val="multilevel"/>
    <w:tmpl w:val="08B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650929"/>
    <w:multiLevelType w:val="multilevel"/>
    <w:tmpl w:val="4566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B7CAD"/>
    <w:multiLevelType w:val="multilevel"/>
    <w:tmpl w:val="784C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2"/>
  </w:num>
  <w:num w:numId="4">
    <w:abstractNumId w:val="18"/>
  </w:num>
  <w:num w:numId="5">
    <w:abstractNumId w:val="11"/>
  </w:num>
  <w:num w:numId="6">
    <w:abstractNumId w:val="14"/>
  </w:num>
  <w:num w:numId="7">
    <w:abstractNumId w:val="6"/>
  </w:num>
  <w:num w:numId="8">
    <w:abstractNumId w:val="20"/>
  </w:num>
  <w:num w:numId="9">
    <w:abstractNumId w:val="22"/>
  </w:num>
  <w:num w:numId="10">
    <w:abstractNumId w:val="16"/>
  </w:num>
  <w:num w:numId="11">
    <w:abstractNumId w:val="17"/>
  </w:num>
  <w:num w:numId="12">
    <w:abstractNumId w:val="10"/>
  </w:num>
  <w:num w:numId="13">
    <w:abstractNumId w:val="1"/>
  </w:num>
  <w:num w:numId="14">
    <w:abstractNumId w:val="7"/>
  </w:num>
  <w:num w:numId="15">
    <w:abstractNumId w:val="12"/>
  </w:num>
  <w:num w:numId="16">
    <w:abstractNumId w:val="9"/>
  </w:num>
  <w:num w:numId="17">
    <w:abstractNumId w:val="4"/>
  </w:num>
  <w:num w:numId="18">
    <w:abstractNumId w:val="19"/>
  </w:num>
  <w:num w:numId="19">
    <w:abstractNumId w:val="21"/>
  </w:num>
  <w:num w:numId="20">
    <w:abstractNumId w:val="3"/>
  </w:num>
  <w:num w:numId="21">
    <w:abstractNumId w:val="8"/>
  </w:num>
  <w:num w:numId="22">
    <w:abstractNumId w:val="15"/>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4C3A97"/>
    <w:rsid w:val="000766D3"/>
    <w:rsid w:val="000874F1"/>
    <w:rsid w:val="001272A7"/>
    <w:rsid w:val="00165F67"/>
    <w:rsid w:val="001B2084"/>
    <w:rsid w:val="001E041C"/>
    <w:rsid w:val="00241208"/>
    <w:rsid w:val="00252900"/>
    <w:rsid w:val="00253098"/>
    <w:rsid w:val="00256FAD"/>
    <w:rsid w:val="00302167"/>
    <w:rsid w:val="00324DF9"/>
    <w:rsid w:val="003424DE"/>
    <w:rsid w:val="00360EAA"/>
    <w:rsid w:val="00431D2C"/>
    <w:rsid w:val="004C3A97"/>
    <w:rsid w:val="00517E64"/>
    <w:rsid w:val="0056397B"/>
    <w:rsid w:val="00587C48"/>
    <w:rsid w:val="005B0F8A"/>
    <w:rsid w:val="00610642"/>
    <w:rsid w:val="00660414"/>
    <w:rsid w:val="006F7786"/>
    <w:rsid w:val="00761E99"/>
    <w:rsid w:val="007D14F1"/>
    <w:rsid w:val="00810839"/>
    <w:rsid w:val="00830544"/>
    <w:rsid w:val="00897591"/>
    <w:rsid w:val="008E0B3B"/>
    <w:rsid w:val="00907FE7"/>
    <w:rsid w:val="00916473"/>
    <w:rsid w:val="00963AC7"/>
    <w:rsid w:val="009A2BD5"/>
    <w:rsid w:val="00A16B61"/>
    <w:rsid w:val="00AB4BBE"/>
    <w:rsid w:val="00B11A4D"/>
    <w:rsid w:val="00B17F1B"/>
    <w:rsid w:val="00B21E3B"/>
    <w:rsid w:val="00B87D22"/>
    <w:rsid w:val="00CE4E5A"/>
    <w:rsid w:val="00DB58A8"/>
    <w:rsid w:val="00F72458"/>
    <w:rsid w:val="00FF59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A97"/>
  </w:style>
  <w:style w:type="paragraph" w:styleId="Heading1">
    <w:name w:val="heading 1"/>
    <w:basedOn w:val="Normal"/>
    <w:next w:val="Normal"/>
    <w:link w:val="Heading1Char"/>
    <w:uiPriority w:val="9"/>
    <w:qFormat/>
    <w:rsid w:val="00076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2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72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B58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97"/>
    <w:rPr>
      <w:rFonts w:ascii="Tahoma" w:hAnsi="Tahoma" w:cs="Tahoma"/>
      <w:sz w:val="16"/>
      <w:szCs w:val="16"/>
    </w:rPr>
  </w:style>
  <w:style w:type="paragraph" w:styleId="Header">
    <w:name w:val="header"/>
    <w:basedOn w:val="Normal"/>
    <w:link w:val="HeaderChar"/>
    <w:uiPriority w:val="99"/>
    <w:semiHidden/>
    <w:unhideWhenUsed/>
    <w:rsid w:val="004C3A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3A97"/>
  </w:style>
  <w:style w:type="paragraph" w:styleId="Footer">
    <w:name w:val="footer"/>
    <w:basedOn w:val="Normal"/>
    <w:link w:val="FooterChar"/>
    <w:uiPriority w:val="99"/>
    <w:semiHidden/>
    <w:unhideWhenUsed/>
    <w:rsid w:val="004C3A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3A97"/>
  </w:style>
  <w:style w:type="character" w:customStyle="1" w:styleId="Heading2Char">
    <w:name w:val="Heading 2 Char"/>
    <w:basedOn w:val="DefaultParagraphFont"/>
    <w:link w:val="Heading2"/>
    <w:uiPriority w:val="9"/>
    <w:rsid w:val="001272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72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272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section-image">
    <w:name w:val="title-section-image"/>
    <w:basedOn w:val="Normal"/>
    <w:rsid w:val="00087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74F1"/>
    <w:rPr>
      <w:color w:val="0000FF"/>
      <w:u w:val="single"/>
    </w:rPr>
  </w:style>
  <w:style w:type="character" w:styleId="Strong">
    <w:name w:val="Strong"/>
    <w:basedOn w:val="DefaultParagraphFont"/>
    <w:uiPriority w:val="22"/>
    <w:qFormat/>
    <w:rsid w:val="00660414"/>
    <w:rPr>
      <w:b/>
      <w:bCs/>
    </w:rPr>
  </w:style>
  <w:style w:type="paragraph" w:styleId="HTMLPreformatted">
    <w:name w:val="HTML Preformatted"/>
    <w:basedOn w:val="Normal"/>
    <w:link w:val="HTMLPreformattedChar"/>
    <w:uiPriority w:val="99"/>
    <w:semiHidden/>
    <w:unhideWhenUsed/>
    <w:rsid w:val="00B8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7D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7D22"/>
    <w:rPr>
      <w:rFonts w:ascii="Courier New" w:eastAsia="Times New Roman" w:hAnsi="Courier New" w:cs="Courier New"/>
      <w:sz w:val="20"/>
      <w:szCs w:val="20"/>
    </w:rPr>
  </w:style>
  <w:style w:type="character" w:customStyle="1" w:styleId="com">
    <w:name w:val="com"/>
    <w:basedOn w:val="DefaultParagraphFont"/>
    <w:rsid w:val="00B87D22"/>
  </w:style>
  <w:style w:type="character" w:customStyle="1" w:styleId="pln">
    <w:name w:val="pln"/>
    <w:basedOn w:val="DefaultParagraphFont"/>
    <w:rsid w:val="00B87D22"/>
  </w:style>
  <w:style w:type="character" w:customStyle="1" w:styleId="str">
    <w:name w:val="str"/>
    <w:basedOn w:val="DefaultParagraphFont"/>
    <w:rsid w:val="00B87D22"/>
  </w:style>
  <w:style w:type="character" w:customStyle="1" w:styleId="kwd">
    <w:name w:val="kwd"/>
    <w:basedOn w:val="DefaultParagraphFont"/>
    <w:rsid w:val="00B87D22"/>
  </w:style>
  <w:style w:type="character" w:customStyle="1" w:styleId="pun">
    <w:name w:val="pun"/>
    <w:basedOn w:val="DefaultParagraphFont"/>
    <w:rsid w:val="00B87D22"/>
  </w:style>
  <w:style w:type="character" w:customStyle="1" w:styleId="lit">
    <w:name w:val="lit"/>
    <w:basedOn w:val="DefaultParagraphFont"/>
    <w:rsid w:val="00B87D22"/>
  </w:style>
  <w:style w:type="character" w:customStyle="1" w:styleId="Heading1Char">
    <w:name w:val="Heading 1 Char"/>
    <w:basedOn w:val="DefaultParagraphFont"/>
    <w:link w:val="Heading1"/>
    <w:uiPriority w:val="9"/>
    <w:rsid w:val="000766D3"/>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0766D3"/>
  </w:style>
  <w:style w:type="character" w:customStyle="1" w:styleId="keyword">
    <w:name w:val="keyword"/>
    <w:basedOn w:val="DefaultParagraphFont"/>
    <w:rsid w:val="000766D3"/>
  </w:style>
  <w:style w:type="character" w:customStyle="1" w:styleId="datatypes">
    <w:name w:val="datatypes"/>
    <w:basedOn w:val="DefaultParagraphFont"/>
    <w:rsid w:val="000766D3"/>
  </w:style>
  <w:style w:type="character" w:customStyle="1" w:styleId="preprocessor">
    <w:name w:val="preprocessor"/>
    <w:basedOn w:val="DefaultParagraphFont"/>
    <w:rsid w:val="000766D3"/>
  </w:style>
  <w:style w:type="character" w:customStyle="1" w:styleId="string">
    <w:name w:val="string"/>
    <w:basedOn w:val="DefaultParagraphFont"/>
    <w:rsid w:val="000766D3"/>
  </w:style>
  <w:style w:type="character" w:customStyle="1" w:styleId="typ">
    <w:name w:val="typ"/>
    <w:basedOn w:val="DefaultParagraphFont"/>
    <w:rsid w:val="00A16B61"/>
  </w:style>
  <w:style w:type="character" w:customStyle="1" w:styleId="Heading4Char">
    <w:name w:val="Heading 4 Char"/>
    <w:basedOn w:val="DefaultParagraphFont"/>
    <w:link w:val="Heading4"/>
    <w:uiPriority w:val="9"/>
    <w:semiHidden/>
    <w:rsid w:val="00DB58A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3358482">
      <w:bodyDiv w:val="1"/>
      <w:marLeft w:val="0"/>
      <w:marRight w:val="0"/>
      <w:marTop w:val="0"/>
      <w:marBottom w:val="0"/>
      <w:divBdr>
        <w:top w:val="none" w:sz="0" w:space="0" w:color="auto"/>
        <w:left w:val="none" w:sz="0" w:space="0" w:color="auto"/>
        <w:bottom w:val="none" w:sz="0" w:space="0" w:color="auto"/>
        <w:right w:val="none" w:sz="0" w:space="0" w:color="auto"/>
      </w:divBdr>
    </w:div>
    <w:div w:id="148592870">
      <w:bodyDiv w:val="1"/>
      <w:marLeft w:val="0"/>
      <w:marRight w:val="0"/>
      <w:marTop w:val="0"/>
      <w:marBottom w:val="0"/>
      <w:divBdr>
        <w:top w:val="none" w:sz="0" w:space="0" w:color="auto"/>
        <w:left w:val="none" w:sz="0" w:space="0" w:color="auto"/>
        <w:bottom w:val="none" w:sz="0" w:space="0" w:color="auto"/>
        <w:right w:val="none" w:sz="0" w:space="0" w:color="auto"/>
      </w:divBdr>
      <w:divsChild>
        <w:div w:id="1149250590">
          <w:marLeft w:val="450"/>
          <w:marRight w:val="450"/>
          <w:marTop w:val="450"/>
          <w:marBottom w:val="450"/>
          <w:divBdr>
            <w:top w:val="none" w:sz="0" w:space="0" w:color="auto"/>
            <w:left w:val="none" w:sz="0" w:space="0" w:color="auto"/>
            <w:bottom w:val="none" w:sz="0" w:space="0" w:color="auto"/>
            <w:right w:val="none" w:sz="0" w:space="0" w:color="auto"/>
          </w:divBdr>
        </w:div>
      </w:divsChild>
    </w:div>
    <w:div w:id="231474819">
      <w:bodyDiv w:val="1"/>
      <w:marLeft w:val="0"/>
      <w:marRight w:val="0"/>
      <w:marTop w:val="0"/>
      <w:marBottom w:val="0"/>
      <w:divBdr>
        <w:top w:val="none" w:sz="0" w:space="0" w:color="auto"/>
        <w:left w:val="none" w:sz="0" w:space="0" w:color="auto"/>
        <w:bottom w:val="none" w:sz="0" w:space="0" w:color="auto"/>
        <w:right w:val="none" w:sz="0" w:space="0" w:color="auto"/>
      </w:divBdr>
    </w:div>
    <w:div w:id="269818656">
      <w:bodyDiv w:val="1"/>
      <w:marLeft w:val="0"/>
      <w:marRight w:val="0"/>
      <w:marTop w:val="0"/>
      <w:marBottom w:val="0"/>
      <w:divBdr>
        <w:top w:val="none" w:sz="0" w:space="0" w:color="auto"/>
        <w:left w:val="none" w:sz="0" w:space="0" w:color="auto"/>
        <w:bottom w:val="none" w:sz="0" w:space="0" w:color="auto"/>
        <w:right w:val="none" w:sz="0" w:space="0" w:color="auto"/>
      </w:divBdr>
    </w:div>
    <w:div w:id="318730250">
      <w:bodyDiv w:val="1"/>
      <w:marLeft w:val="0"/>
      <w:marRight w:val="0"/>
      <w:marTop w:val="0"/>
      <w:marBottom w:val="0"/>
      <w:divBdr>
        <w:top w:val="none" w:sz="0" w:space="0" w:color="auto"/>
        <w:left w:val="none" w:sz="0" w:space="0" w:color="auto"/>
        <w:bottom w:val="none" w:sz="0" w:space="0" w:color="auto"/>
        <w:right w:val="none" w:sz="0" w:space="0" w:color="auto"/>
      </w:divBdr>
    </w:div>
    <w:div w:id="523784335">
      <w:bodyDiv w:val="1"/>
      <w:marLeft w:val="0"/>
      <w:marRight w:val="0"/>
      <w:marTop w:val="0"/>
      <w:marBottom w:val="0"/>
      <w:divBdr>
        <w:top w:val="none" w:sz="0" w:space="0" w:color="auto"/>
        <w:left w:val="none" w:sz="0" w:space="0" w:color="auto"/>
        <w:bottom w:val="none" w:sz="0" w:space="0" w:color="auto"/>
        <w:right w:val="none" w:sz="0" w:space="0" w:color="auto"/>
      </w:divBdr>
    </w:div>
    <w:div w:id="537011226">
      <w:bodyDiv w:val="1"/>
      <w:marLeft w:val="0"/>
      <w:marRight w:val="0"/>
      <w:marTop w:val="0"/>
      <w:marBottom w:val="0"/>
      <w:divBdr>
        <w:top w:val="none" w:sz="0" w:space="0" w:color="auto"/>
        <w:left w:val="none" w:sz="0" w:space="0" w:color="auto"/>
        <w:bottom w:val="none" w:sz="0" w:space="0" w:color="auto"/>
        <w:right w:val="none" w:sz="0" w:space="0" w:color="auto"/>
      </w:divBdr>
    </w:div>
    <w:div w:id="668949375">
      <w:bodyDiv w:val="1"/>
      <w:marLeft w:val="0"/>
      <w:marRight w:val="0"/>
      <w:marTop w:val="0"/>
      <w:marBottom w:val="0"/>
      <w:divBdr>
        <w:top w:val="none" w:sz="0" w:space="0" w:color="auto"/>
        <w:left w:val="none" w:sz="0" w:space="0" w:color="auto"/>
        <w:bottom w:val="none" w:sz="0" w:space="0" w:color="auto"/>
        <w:right w:val="none" w:sz="0" w:space="0" w:color="auto"/>
      </w:divBdr>
    </w:div>
    <w:div w:id="748692454">
      <w:bodyDiv w:val="1"/>
      <w:marLeft w:val="0"/>
      <w:marRight w:val="0"/>
      <w:marTop w:val="0"/>
      <w:marBottom w:val="0"/>
      <w:divBdr>
        <w:top w:val="none" w:sz="0" w:space="0" w:color="auto"/>
        <w:left w:val="none" w:sz="0" w:space="0" w:color="auto"/>
        <w:bottom w:val="none" w:sz="0" w:space="0" w:color="auto"/>
        <w:right w:val="none" w:sz="0" w:space="0" w:color="auto"/>
      </w:divBdr>
    </w:div>
    <w:div w:id="762843794">
      <w:bodyDiv w:val="1"/>
      <w:marLeft w:val="0"/>
      <w:marRight w:val="0"/>
      <w:marTop w:val="0"/>
      <w:marBottom w:val="0"/>
      <w:divBdr>
        <w:top w:val="none" w:sz="0" w:space="0" w:color="auto"/>
        <w:left w:val="none" w:sz="0" w:space="0" w:color="auto"/>
        <w:bottom w:val="none" w:sz="0" w:space="0" w:color="auto"/>
        <w:right w:val="none" w:sz="0" w:space="0" w:color="auto"/>
      </w:divBdr>
    </w:div>
    <w:div w:id="1177842001">
      <w:bodyDiv w:val="1"/>
      <w:marLeft w:val="0"/>
      <w:marRight w:val="0"/>
      <w:marTop w:val="0"/>
      <w:marBottom w:val="0"/>
      <w:divBdr>
        <w:top w:val="none" w:sz="0" w:space="0" w:color="auto"/>
        <w:left w:val="none" w:sz="0" w:space="0" w:color="auto"/>
        <w:bottom w:val="none" w:sz="0" w:space="0" w:color="auto"/>
        <w:right w:val="none" w:sz="0" w:space="0" w:color="auto"/>
      </w:divBdr>
      <w:divsChild>
        <w:div w:id="633028351">
          <w:marLeft w:val="0"/>
          <w:marRight w:val="0"/>
          <w:marTop w:val="0"/>
          <w:marBottom w:val="120"/>
          <w:divBdr>
            <w:top w:val="single" w:sz="6" w:space="0" w:color="D5DDC6"/>
            <w:left w:val="single" w:sz="24" w:space="0" w:color="66BB55"/>
            <w:bottom w:val="single" w:sz="6" w:space="0" w:color="D5DDC6"/>
            <w:right w:val="single" w:sz="6" w:space="0" w:color="D5DDC6"/>
          </w:divBdr>
        </w:div>
        <w:div w:id="1781684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6612009">
      <w:bodyDiv w:val="1"/>
      <w:marLeft w:val="0"/>
      <w:marRight w:val="0"/>
      <w:marTop w:val="0"/>
      <w:marBottom w:val="0"/>
      <w:divBdr>
        <w:top w:val="none" w:sz="0" w:space="0" w:color="auto"/>
        <w:left w:val="none" w:sz="0" w:space="0" w:color="auto"/>
        <w:bottom w:val="none" w:sz="0" w:space="0" w:color="auto"/>
        <w:right w:val="none" w:sz="0" w:space="0" w:color="auto"/>
      </w:divBdr>
    </w:div>
    <w:div w:id="1441947090">
      <w:bodyDiv w:val="1"/>
      <w:marLeft w:val="0"/>
      <w:marRight w:val="0"/>
      <w:marTop w:val="0"/>
      <w:marBottom w:val="0"/>
      <w:divBdr>
        <w:top w:val="none" w:sz="0" w:space="0" w:color="auto"/>
        <w:left w:val="none" w:sz="0" w:space="0" w:color="auto"/>
        <w:bottom w:val="none" w:sz="0" w:space="0" w:color="auto"/>
        <w:right w:val="none" w:sz="0" w:space="0" w:color="auto"/>
      </w:divBdr>
      <w:divsChild>
        <w:div w:id="1559583983">
          <w:marLeft w:val="0"/>
          <w:marRight w:val="0"/>
          <w:marTop w:val="0"/>
          <w:marBottom w:val="120"/>
          <w:divBdr>
            <w:top w:val="single" w:sz="6" w:space="0" w:color="D5DDC6"/>
            <w:left w:val="single" w:sz="24" w:space="0" w:color="66BB55"/>
            <w:bottom w:val="single" w:sz="6" w:space="0" w:color="D5DDC6"/>
            <w:right w:val="single" w:sz="6" w:space="0" w:color="D5DDC6"/>
          </w:divBdr>
        </w:div>
        <w:div w:id="684938925">
          <w:marLeft w:val="0"/>
          <w:marRight w:val="0"/>
          <w:marTop w:val="0"/>
          <w:marBottom w:val="120"/>
          <w:divBdr>
            <w:top w:val="single" w:sz="6" w:space="0" w:color="D5DDC6"/>
            <w:left w:val="single" w:sz="24" w:space="0" w:color="66BB55"/>
            <w:bottom w:val="single" w:sz="6" w:space="0" w:color="D5DDC6"/>
            <w:right w:val="single" w:sz="6" w:space="0" w:color="D5DDC6"/>
          </w:divBdr>
        </w:div>
        <w:div w:id="1970697381">
          <w:marLeft w:val="0"/>
          <w:marRight w:val="0"/>
          <w:marTop w:val="0"/>
          <w:marBottom w:val="120"/>
          <w:divBdr>
            <w:top w:val="single" w:sz="6" w:space="0" w:color="D5DDC6"/>
            <w:left w:val="single" w:sz="24" w:space="0" w:color="66BB55"/>
            <w:bottom w:val="single" w:sz="6" w:space="0" w:color="D5DDC6"/>
            <w:right w:val="single" w:sz="6" w:space="0" w:color="D5DDC6"/>
          </w:divBdr>
        </w:div>
        <w:div w:id="369498891">
          <w:marLeft w:val="0"/>
          <w:marRight w:val="0"/>
          <w:marTop w:val="120"/>
          <w:marBottom w:val="0"/>
          <w:divBdr>
            <w:top w:val="single" w:sz="6" w:space="0" w:color="D5DDC6"/>
            <w:left w:val="single" w:sz="6" w:space="4" w:color="D5DDC6"/>
            <w:bottom w:val="single" w:sz="6" w:space="0" w:color="D5DDC6"/>
            <w:right w:val="single" w:sz="6" w:space="0" w:color="D5DDC6"/>
          </w:divBdr>
        </w:div>
        <w:div w:id="659650514">
          <w:marLeft w:val="0"/>
          <w:marRight w:val="0"/>
          <w:marTop w:val="0"/>
          <w:marBottom w:val="120"/>
          <w:divBdr>
            <w:top w:val="single" w:sz="6" w:space="0" w:color="D5DDC6"/>
            <w:left w:val="single" w:sz="24" w:space="0" w:color="66BB55"/>
            <w:bottom w:val="single" w:sz="6" w:space="0" w:color="D5DDC6"/>
            <w:right w:val="single" w:sz="6" w:space="0" w:color="D5DDC6"/>
          </w:divBdr>
        </w:div>
        <w:div w:id="1299608752">
          <w:marLeft w:val="0"/>
          <w:marRight w:val="0"/>
          <w:marTop w:val="120"/>
          <w:marBottom w:val="0"/>
          <w:divBdr>
            <w:top w:val="single" w:sz="6" w:space="0" w:color="D5DDC6"/>
            <w:left w:val="single" w:sz="6" w:space="4" w:color="D5DDC6"/>
            <w:bottom w:val="single" w:sz="6" w:space="0" w:color="D5DDC6"/>
            <w:right w:val="single" w:sz="6" w:space="0" w:color="D5DDC6"/>
          </w:divBdr>
        </w:div>
        <w:div w:id="2039891553">
          <w:marLeft w:val="0"/>
          <w:marRight w:val="0"/>
          <w:marTop w:val="0"/>
          <w:marBottom w:val="120"/>
          <w:divBdr>
            <w:top w:val="single" w:sz="6" w:space="0" w:color="D5DDC6"/>
            <w:left w:val="single" w:sz="24" w:space="0" w:color="66BB55"/>
            <w:bottom w:val="single" w:sz="6" w:space="0" w:color="D5DDC6"/>
            <w:right w:val="single" w:sz="6" w:space="0" w:color="D5DDC6"/>
          </w:divBdr>
        </w:div>
        <w:div w:id="236669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3055382">
      <w:bodyDiv w:val="1"/>
      <w:marLeft w:val="0"/>
      <w:marRight w:val="0"/>
      <w:marTop w:val="0"/>
      <w:marBottom w:val="0"/>
      <w:divBdr>
        <w:top w:val="none" w:sz="0" w:space="0" w:color="auto"/>
        <w:left w:val="none" w:sz="0" w:space="0" w:color="auto"/>
        <w:bottom w:val="none" w:sz="0" w:space="0" w:color="auto"/>
        <w:right w:val="none" w:sz="0" w:space="0" w:color="auto"/>
      </w:divBdr>
    </w:div>
    <w:div w:id="1693527407">
      <w:bodyDiv w:val="1"/>
      <w:marLeft w:val="0"/>
      <w:marRight w:val="0"/>
      <w:marTop w:val="0"/>
      <w:marBottom w:val="0"/>
      <w:divBdr>
        <w:top w:val="none" w:sz="0" w:space="0" w:color="auto"/>
        <w:left w:val="none" w:sz="0" w:space="0" w:color="auto"/>
        <w:bottom w:val="none" w:sz="0" w:space="0" w:color="auto"/>
        <w:right w:val="none" w:sz="0" w:space="0" w:color="auto"/>
      </w:divBdr>
    </w:div>
    <w:div w:id="1819763664">
      <w:bodyDiv w:val="1"/>
      <w:marLeft w:val="0"/>
      <w:marRight w:val="0"/>
      <w:marTop w:val="0"/>
      <w:marBottom w:val="0"/>
      <w:divBdr>
        <w:top w:val="none" w:sz="0" w:space="0" w:color="auto"/>
        <w:left w:val="none" w:sz="0" w:space="0" w:color="auto"/>
        <w:bottom w:val="none" w:sz="0" w:space="0" w:color="auto"/>
        <w:right w:val="none" w:sz="0" w:space="0" w:color="auto"/>
      </w:divBdr>
    </w:div>
    <w:div w:id="2028559124">
      <w:bodyDiv w:val="1"/>
      <w:marLeft w:val="0"/>
      <w:marRight w:val="0"/>
      <w:marTop w:val="0"/>
      <w:marBottom w:val="0"/>
      <w:divBdr>
        <w:top w:val="none" w:sz="0" w:space="0" w:color="auto"/>
        <w:left w:val="none" w:sz="0" w:space="0" w:color="auto"/>
        <w:bottom w:val="none" w:sz="0" w:space="0" w:color="auto"/>
        <w:right w:val="none" w:sz="0" w:space="0" w:color="auto"/>
      </w:divBdr>
      <w:divsChild>
        <w:div w:id="619989994">
          <w:marLeft w:val="0"/>
          <w:marRight w:val="0"/>
          <w:marTop w:val="0"/>
          <w:marBottom w:val="0"/>
          <w:divBdr>
            <w:top w:val="none" w:sz="0" w:space="0" w:color="auto"/>
            <w:left w:val="none" w:sz="0" w:space="0" w:color="auto"/>
            <w:bottom w:val="none" w:sz="0" w:space="0" w:color="auto"/>
            <w:right w:val="none" w:sz="0" w:space="0" w:color="auto"/>
          </w:divBdr>
        </w:div>
      </w:divsChild>
    </w:div>
    <w:div w:id="2115401700">
      <w:bodyDiv w:val="1"/>
      <w:marLeft w:val="0"/>
      <w:marRight w:val="0"/>
      <w:marTop w:val="0"/>
      <w:marBottom w:val="0"/>
      <w:divBdr>
        <w:top w:val="none" w:sz="0" w:space="0" w:color="auto"/>
        <w:left w:val="none" w:sz="0" w:space="0" w:color="auto"/>
        <w:bottom w:val="none" w:sz="0" w:space="0" w:color="auto"/>
        <w:right w:val="none" w:sz="0" w:space="0" w:color="auto"/>
      </w:divBdr>
      <w:divsChild>
        <w:div w:id="2003465652">
          <w:marLeft w:val="0"/>
          <w:marRight w:val="0"/>
          <w:marTop w:val="0"/>
          <w:marBottom w:val="120"/>
          <w:divBdr>
            <w:top w:val="single" w:sz="6" w:space="0" w:color="D5DDC6"/>
            <w:left w:val="single" w:sz="24" w:space="0" w:color="66BB55"/>
            <w:bottom w:val="single" w:sz="6" w:space="0" w:color="D5DDC6"/>
            <w:right w:val="single" w:sz="6" w:space="0" w:color="D5DDC6"/>
          </w:divBdr>
        </w:div>
        <w:div w:id="769667313">
          <w:marLeft w:val="0"/>
          <w:marRight w:val="0"/>
          <w:marTop w:val="120"/>
          <w:marBottom w:val="0"/>
          <w:divBdr>
            <w:top w:val="single" w:sz="6" w:space="0" w:color="D5DDC6"/>
            <w:left w:val="single" w:sz="6" w:space="4" w:color="D5DDC6"/>
            <w:bottom w:val="single" w:sz="6" w:space="0" w:color="D5DDC6"/>
            <w:right w:val="single" w:sz="6" w:space="0" w:color="D5DDC6"/>
          </w:divBdr>
        </w:div>
        <w:div w:id="716320108">
          <w:marLeft w:val="0"/>
          <w:marRight w:val="0"/>
          <w:marTop w:val="120"/>
          <w:marBottom w:val="0"/>
          <w:divBdr>
            <w:top w:val="single" w:sz="6" w:space="0" w:color="D5DDC6"/>
            <w:left w:val="single" w:sz="6" w:space="4" w:color="D5DDC6"/>
            <w:bottom w:val="single" w:sz="6" w:space="0" w:color="D5DDC6"/>
            <w:right w:val="single" w:sz="6" w:space="0" w:color="D5DDC6"/>
          </w:divBdr>
        </w:div>
        <w:div w:id="268858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7825632">
      <w:bodyDiv w:val="1"/>
      <w:marLeft w:val="0"/>
      <w:marRight w:val="0"/>
      <w:marTop w:val="0"/>
      <w:marBottom w:val="0"/>
      <w:divBdr>
        <w:top w:val="none" w:sz="0" w:space="0" w:color="auto"/>
        <w:left w:val="none" w:sz="0" w:space="0" w:color="auto"/>
        <w:bottom w:val="none" w:sz="0" w:space="0" w:color="auto"/>
        <w:right w:val="none" w:sz="0" w:space="0" w:color="auto"/>
      </w:divBdr>
      <w:divsChild>
        <w:div w:id="1873615970">
          <w:marLeft w:val="450"/>
          <w:marRight w:val="450"/>
          <w:marTop w:val="45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 TargetMode="External"/><Relationship Id="rId13" Type="http://schemas.openxmlformats.org/officeDocument/2006/relationships/hyperlink" Target="http://tpcg.io/ykk4hq" TargetMode="External"/><Relationship Id="rId18" Type="http://schemas.openxmlformats.org/officeDocument/2006/relationships/hyperlink" Target="http://tpcg.io/ixzLq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tpcg.io/oA6mP3" TargetMode="External"/><Relationship Id="rId7" Type="http://schemas.openxmlformats.org/officeDocument/2006/relationships/hyperlink" Target="http://www.stroustrup.com/" TargetMode="External"/><Relationship Id="rId12" Type="http://schemas.openxmlformats.org/officeDocument/2006/relationships/hyperlink" Target="http://tpcg.io/lZz6R0" TargetMode="External"/><Relationship Id="rId17" Type="http://schemas.openxmlformats.org/officeDocument/2006/relationships/hyperlink" Target="http://tpcg.io/6cvVGA" TargetMode="External"/><Relationship Id="rId25" Type="http://schemas.openxmlformats.org/officeDocument/2006/relationships/hyperlink" Target="http://tpcg.io/4Alfgt" TargetMode="External"/><Relationship Id="rId2" Type="http://schemas.openxmlformats.org/officeDocument/2006/relationships/styles" Target="styles.xml"/><Relationship Id="rId16" Type="http://schemas.openxmlformats.org/officeDocument/2006/relationships/hyperlink" Target="http://tpcg.io/Dm4Yt3" TargetMode="External"/><Relationship Id="rId20" Type="http://schemas.openxmlformats.org/officeDocument/2006/relationships/hyperlink" Target="http://tpcg.io/OzjL2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pcg.io/LSyBTc" TargetMode="External"/><Relationship Id="rId24" Type="http://schemas.openxmlformats.org/officeDocument/2006/relationships/hyperlink" Target="http://tpcg.io/cR3W4M" TargetMode="External"/><Relationship Id="rId5" Type="http://schemas.openxmlformats.org/officeDocument/2006/relationships/footnotes" Target="footnotes.xml"/><Relationship Id="rId15" Type="http://schemas.openxmlformats.org/officeDocument/2006/relationships/hyperlink" Target="http://tpcg.io/iaAqF8" TargetMode="External"/><Relationship Id="rId23" Type="http://schemas.openxmlformats.org/officeDocument/2006/relationships/hyperlink" Target="http://tpcg.io/MLhc7C" TargetMode="External"/><Relationship Id="rId28" Type="http://schemas.openxmlformats.org/officeDocument/2006/relationships/theme" Target="theme/theme1.xml"/><Relationship Id="rId10" Type="http://schemas.openxmlformats.org/officeDocument/2006/relationships/hyperlink" Target="http://tpcg.io/JeEWd6"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pcg.io/NPe3oQ" TargetMode="External"/><Relationship Id="rId22" Type="http://schemas.openxmlformats.org/officeDocument/2006/relationships/hyperlink" Target="http://tpcg.io/upuWF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38</Pages>
  <Words>7391</Words>
  <Characters>42132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33</cp:revision>
  <dcterms:created xsi:type="dcterms:W3CDTF">2019-09-25T08:25:00Z</dcterms:created>
  <dcterms:modified xsi:type="dcterms:W3CDTF">2019-09-25T08:44:00Z</dcterms:modified>
</cp:coreProperties>
</file>