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293" w:rsidRDefault="00204293" w:rsidP="00204293">
      <w:pPr>
        <w:rPr>
          <w:b/>
          <w:sz w:val="44"/>
        </w:rPr>
      </w:pPr>
      <w:r>
        <w:rPr>
          <w:b/>
          <w:sz w:val="44"/>
        </w:rPr>
        <w:t xml:space="preserve">Module - </w:t>
      </w:r>
      <w:r w:rsidR="00D814FA">
        <w:rPr>
          <w:b/>
          <w:sz w:val="44"/>
        </w:rPr>
        <w:t>3</w:t>
      </w:r>
      <w:r>
        <w:rPr>
          <w:b/>
          <w:sz w:val="44"/>
        </w:rPr>
        <w:t xml:space="preserve"> (</w:t>
      </w:r>
      <w:r w:rsidR="00D814FA">
        <w:rPr>
          <w:b/>
          <w:sz w:val="44"/>
        </w:rPr>
        <w:t>RDBMS</w:t>
      </w:r>
      <w:r>
        <w:rPr>
          <w:b/>
          <w:sz w:val="44"/>
        </w:rPr>
        <w:t xml:space="preserve">)    </w:t>
      </w:r>
    </w:p>
    <w:p w:rsidR="00204293" w:rsidRPr="00D35CAF" w:rsidRDefault="00204293" w:rsidP="00204293">
      <w:pPr>
        <w:rPr>
          <w:b/>
          <w:sz w:val="44"/>
        </w:rPr>
      </w:pPr>
      <w:r w:rsidRPr="001278CB">
        <w:rPr>
          <w:b/>
          <w:sz w:val="44"/>
        </w:rPr>
        <w:t xml:space="preserve"> </w:t>
      </w:r>
      <w:r>
        <w:rPr>
          <w:rFonts w:ascii="Helvetica" w:hAnsi="Helvetica" w:cs="Helvetica"/>
          <w:color w:val="333333"/>
          <w:sz w:val="54"/>
          <w:szCs w:val="54"/>
        </w:rPr>
        <w:t xml:space="preserve">Introduction To </w:t>
      </w:r>
      <w:r w:rsidR="00D814FA">
        <w:rPr>
          <w:rFonts w:ascii="Helvetica" w:hAnsi="Helvetica" w:cs="Helvetica"/>
          <w:color w:val="333333"/>
          <w:sz w:val="54"/>
          <w:szCs w:val="54"/>
        </w:rPr>
        <w:t>DBMS, SQL,PLSQL</w:t>
      </w:r>
    </w:p>
    <w:p w:rsidR="00D814FA" w:rsidRPr="00D814FA" w:rsidRDefault="00D814FA" w:rsidP="00D814F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D814FA">
        <w:rPr>
          <w:rFonts w:ascii="Helvetica" w:eastAsia="Times New Roman" w:hAnsi="Helvetica" w:cs="Helvetica"/>
          <w:color w:val="610B38"/>
          <w:sz w:val="38"/>
          <w:szCs w:val="38"/>
          <w:lang w:eastAsia="en-IN"/>
        </w:rPr>
        <w:t>What is Database</w:t>
      </w:r>
    </w:p>
    <w:p w:rsidR="00D814FA" w:rsidRPr="00D814FA" w:rsidRDefault="00D814FA" w:rsidP="00D814FA">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814FA">
        <w:rPr>
          <w:rFonts w:ascii="Verdana" w:eastAsia="Times New Roman" w:hAnsi="Verdana" w:cs="Times New Roman"/>
          <w:color w:val="000000"/>
          <w:sz w:val="20"/>
          <w:szCs w:val="20"/>
          <w:lang w:eastAsia="en-IN"/>
        </w:rPr>
        <w:t>The database is a collection of inter-related data which is used to retrieve, insert and delete the data efficiently. It is also used to organize the data in the form of a table, schema, views, and reports, etc.</w:t>
      </w:r>
    </w:p>
    <w:p w:rsidR="00D814FA" w:rsidRPr="00D814FA" w:rsidRDefault="00D814FA" w:rsidP="00D814FA">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814FA">
        <w:rPr>
          <w:rFonts w:ascii="Verdana" w:eastAsia="Times New Roman" w:hAnsi="Verdana" w:cs="Times New Roman"/>
          <w:b/>
          <w:bCs/>
          <w:color w:val="000000"/>
          <w:sz w:val="20"/>
          <w:lang w:eastAsia="en-IN"/>
        </w:rPr>
        <w:t>For example:</w:t>
      </w:r>
      <w:r w:rsidRPr="00D814FA">
        <w:rPr>
          <w:rFonts w:ascii="Verdana" w:eastAsia="Times New Roman" w:hAnsi="Verdana" w:cs="Times New Roman"/>
          <w:color w:val="000000"/>
          <w:sz w:val="20"/>
          <w:szCs w:val="20"/>
          <w:lang w:eastAsia="en-IN"/>
        </w:rPr>
        <w:t> The college Database organizes the data about the admin, staff, students and faculty etc.</w:t>
      </w:r>
    </w:p>
    <w:p w:rsidR="00D814FA" w:rsidRPr="00D814FA" w:rsidRDefault="00D814FA" w:rsidP="00D814FA">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814FA">
        <w:rPr>
          <w:rFonts w:ascii="Verdana" w:eastAsia="Times New Roman" w:hAnsi="Verdana" w:cs="Times New Roman"/>
          <w:color w:val="000000"/>
          <w:sz w:val="20"/>
          <w:szCs w:val="20"/>
          <w:lang w:eastAsia="en-IN"/>
        </w:rPr>
        <w:t>Using the database, you can easily retrieve, insert, and delete the information.</w:t>
      </w:r>
    </w:p>
    <w:p w:rsidR="00D814FA" w:rsidRPr="00D814FA" w:rsidRDefault="00D814FA" w:rsidP="00D814F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D814FA">
        <w:rPr>
          <w:rFonts w:ascii="Helvetica" w:eastAsia="Times New Roman" w:hAnsi="Helvetica" w:cs="Helvetica"/>
          <w:color w:val="610B38"/>
          <w:sz w:val="38"/>
          <w:szCs w:val="38"/>
          <w:lang w:eastAsia="en-IN"/>
        </w:rPr>
        <w:t>Database Management System</w:t>
      </w:r>
    </w:p>
    <w:p w:rsidR="00D814FA" w:rsidRPr="00D814FA" w:rsidRDefault="00D814FA" w:rsidP="00D814FA">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814FA">
        <w:rPr>
          <w:rFonts w:ascii="Verdana" w:eastAsia="Times New Roman" w:hAnsi="Verdana" w:cs="Times New Roman"/>
          <w:color w:val="000000"/>
          <w:sz w:val="20"/>
          <w:szCs w:val="20"/>
          <w:lang w:eastAsia="en-IN"/>
        </w:rPr>
        <w:t>Database management system is a software which is used to manage the database. For example: MySQL, Oracle, etc are a very popular commercial database which is used in different applications.</w:t>
      </w:r>
    </w:p>
    <w:p w:rsidR="00D814FA" w:rsidRPr="00D814FA" w:rsidRDefault="00D814FA" w:rsidP="00D814FA">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814FA">
        <w:rPr>
          <w:rFonts w:ascii="Verdana" w:eastAsia="Times New Roman" w:hAnsi="Verdana" w:cs="Times New Roman"/>
          <w:color w:val="000000"/>
          <w:sz w:val="20"/>
          <w:szCs w:val="20"/>
          <w:lang w:eastAsia="en-IN"/>
        </w:rPr>
        <w:t>DBMS provides an interface to perform various operations like database creation, storing data in it, updating data, creating a table in the database and a lot more.</w:t>
      </w:r>
    </w:p>
    <w:p w:rsidR="00D814FA" w:rsidRPr="00D814FA" w:rsidRDefault="00D814FA" w:rsidP="00D814FA">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814FA">
        <w:rPr>
          <w:rFonts w:ascii="Verdana" w:eastAsia="Times New Roman" w:hAnsi="Verdana" w:cs="Times New Roman"/>
          <w:color w:val="000000"/>
          <w:sz w:val="20"/>
          <w:szCs w:val="20"/>
          <w:lang w:eastAsia="en-IN"/>
        </w:rPr>
        <w:t>It provides protection and security to the database. In the case of multiple users, it also maintains data consistency.</w:t>
      </w:r>
    </w:p>
    <w:p w:rsidR="00D814FA" w:rsidRPr="00D814FA" w:rsidRDefault="00D814FA" w:rsidP="00D814FA">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814FA">
        <w:rPr>
          <w:rFonts w:ascii="Verdana" w:eastAsia="Times New Roman" w:hAnsi="Verdana" w:cs="Times New Roman"/>
          <w:b/>
          <w:bCs/>
          <w:color w:val="000000"/>
          <w:sz w:val="20"/>
          <w:lang w:eastAsia="en-IN"/>
        </w:rPr>
        <w:t>DBMS allows users the following tasks:</w:t>
      </w:r>
    </w:p>
    <w:p w:rsidR="00D814FA" w:rsidRPr="00D814FA" w:rsidRDefault="00D814FA" w:rsidP="00D814F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814FA">
        <w:rPr>
          <w:rFonts w:ascii="Verdana" w:eastAsia="Times New Roman" w:hAnsi="Verdana" w:cs="Times New Roman"/>
          <w:b/>
          <w:bCs/>
          <w:color w:val="000000"/>
          <w:sz w:val="20"/>
          <w:lang w:eastAsia="en-IN"/>
        </w:rPr>
        <w:t>Data Definition:</w:t>
      </w:r>
      <w:r w:rsidRPr="00D814FA">
        <w:rPr>
          <w:rFonts w:ascii="Verdana" w:eastAsia="Times New Roman" w:hAnsi="Verdana" w:cs="Times New Roman"/>
          <w:color w:val="000000"/>
          <w:sz w:val="20"/>
          <w:szCs w:val="20"/>
          <w:lang w:eastAsia="en-IN"/>
        </w:rPr>
        <w:t> It is used for creation, modification, and removal of definition that defines the organization of data in the database.</w:t>
      </w:r>
    </w:p>
    <w:p w:rsidR="00D814FA" w:rsidRPr="00D814FA" w:rsidRDefault="00D814FA" w:rsidP="00D814F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814FA">
        <w:rPr>
          <w:rFonts w:ascii="Verdana" w:eastAsia="Times New Roman" w:hAnsi="Verdana" w:cs="Times New Roman"/>
          <w:b/>
          <w:bCs/>
          <w:color w:val="000000"/>
          <w:sz w:val="20"/>
          <w:lang w:eastAsia="en-IN"/>
        </w:rPr>
        <w:t>Data Updation:</w:t>
      </w:r>
      <w:r w:rsidRPr="00D814FA">
        <w:rPr>
          <w:rFonts w:ascii="Verdana" w:eastAsia="Times New Roman" w:hAnsi="Verdana" w:cs="Times New Roman"/>
          <w:color w:val="000000"/>
          <w:sz w:val="20"/>
          <w:szCs w:val="20"/>
          <w:lang w:eastAsia="en-IN"/>
        </w:rPr>
        <w:t> It is used for the insertion, modification, and deletion of the actual data in the database.</w:t>
      </w:r>
    </w:p>
    <w:p w:rsidR="00D814FA" w:rsidRPr="00D814FA" w:rsidRDefault="00D814FA" w:rsidP="00D814F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814FA">
        <w:rPr>
          <w:rFonts w:ascii="Verdana" w:eastAsia="Times New Roman" w:hAnsi="Verdana" w:cs="Times New Roman"/>
          <w:b/>
          <w:bCs/>
          <w:color w:val="000000"/>
          <w:sz w:val="20"/>
          <w:lang w:eastAsia="en-IN"/>
        </w:rPr>
        <w:t>Data Retrieval:</w:t>
      </w:r>
      <w:r w:rsidRPr="00D814FA">
        <w:rPr>
          <w:rFonts w:ascii="Verdana" w:eastAsia="Times New Roman" w:hAnsi="Verdana" w:cs="Times New Roman"/>
          <w:color w:val="000000"/>
          <w:sz w:val="20"/>
          <w:szCs w:val="20"/>
          <w:lang w:eastAsia="en-IN"/>
        </w:rPr>
        <w:t> It is used to retrieve the data from the database which can be used by applications for various purposes.</w:t>
      </w:r>
    </w:p>
    <w:p w:rsidR="00D814FA" w:rsidRPr="00D814FA" w:rsidRDefault="00D814FA" w:rsidP="00D814F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814FA">
        <w:rPr>
          <w:rFonts w:ascii="Verdana" w:eastAsia="Times New Roman" w:hAnsi="Verdana" w:cs="Times New Roman"/>
          <w:b/>
          <w:bCs/>
          <w:color w:val="000000"/>
          <w:sz w:val="20"/>
          <w:lang w:eastAsia="en-IN"/>
        </w:rPr>
        <w:t>User Administration:</w:t>
      </w:r>
      <w:r w:rsidRPr="00D814FA">
        <w:rPr>
          <w:rFonts w:ascii="Verdana" w:eastAsia="Times New Roman" w:hAnsi="Verdana" w:cs="Times New Roman"/>
          <w:color w:val="000000"/>
          <w:sz w:val="20"/>
          <w:szCs w:val="20"/>
          <w:lang w:eastAsia="en-IN"/>
        </w:rPr>
        <w:t> It is used for registering and monitoring users, maintain data integrity, enforcing data security, dealing with concurrency control, monitoring performance and recovering information corrupted by unexpected failure.</w:t>
      </w:r>
    </w:p>
    <w:p w:rsidR="00D814FA" w:rsidRPr="00D814FA" w:rsidRDefault="00D814FA" w:rsidP="00D814F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D814FA">
        <w:rPr>
          <w:rFonts w:ascii="Helvetica" w:eastAsia="Times New Roman" w:hAnsi="Helvetica" w:cs="Helvetica"/>
          <w:color w:val="610B38"/>
          <w:sz w:val="38"/>
          <w:szCs w:val="38"/>
          <w:lang w:eastAsia="en-IN"/>
        </w:rPr>
        <w:t>Characteristics of DBMS</w:t>
      </w:r>
    </w:p>
    <w:p w:rsidR="00D814FA" w:rsidRPr="00D814FA" w:rsidRDefault="00D814FA" w:rsidP="00D814F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814FA">
        <w:rPr>
          <w:rFonts w:ascii="Verdana" w:eastAsia="Times New Roman" w:hAnsi="Verdana" w:cs="Times New Roman"/>
          <w:color w:val="000000"/>
          <w:sz w:val="20"/>
          <w:szCs w:val="20"/>
          <w:lang w:eastAsia="en-IN"/>
        </w:rPr>
        <w:t>It uses a digital repository established on a server to store and manage the information.</w:t>
      </w:r>
    </w:p>
    <w:p w:rsidR="00D814FA" w:rsidRPr="00D814FA" w:rsidRDefault="00D814FA" w:rsidP="00D814F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814FA">
        <w:rPr>
          <w:rFonts w:ascii="Verdana" w:eastAsia="Times New Roman" w:hAnsi="Verdana" w:cs="Times New Roman"/>
          <w:color w:val="000000"/>
          <w:sz w:val="20"/>
          <w:szCs w:val="20"/>
          <w:lang w:eastAsia="en-IN"/>
        </w:rPr>
        <w:lastRenderedPageBreak/>
        <w:t>It can provide a clear and logical view of the process that manipulates data.</w:t>
      </w:r>
    </w:p>
    <w:p w:rsidR="00D814FA" w:rsidRPr="00D814FA" w:rsidRDefault="00D814FA" w:rsidP="00D814F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814FA">
        <w:rPr>
          <w:rFonts w:ascii="Verdana" w:eastAsia="Times New Roman" w:hAnsi="Verdana" w:cs="Times New Roman"/>
          <w:color w:val="000000"/>
          <w:sz w:val="20"/>
          <w:szCs w:val="20"/>
          <w:lang w:eastAsia="en-IN"/>
        </w:rPr>
        <w:t>DBMS contains automatic backup and recovery procedures.</w:t>
      </w:r>
    </w:p>
    <w:p w:rsidR="00D814FA" w:rsidRPr="00D814FA" w:rsidRDefault="00D814FA" w:rsidP="00D814F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814FA">
        <w:rPr>
          <w:rFonts w:ascii="Verdana" w:eastAsia="Times New Roman" w:hAnsi="Verdana" w:cs="Times New Roman"/>
          <w:color w:val="000000"/>
          <w:sz w:val="20"/>
          <w:szCs w:val="20"/>
          <w:lang w:eastAsia="en-IN"/>
        </w:rPr>
        <w:t>It contains ACID properties which maintain data in a healthy state in case of failure.</w:t>
      </w:r>
    </w:p>
    <w:p w:rsidR="00D814FA" w:rsidRPr="00D814FA" w:rsidRDefault="00D814FA" w:rsidP="00D814F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814FA">
        <w:rPr>
          <w:rFonts w:ascii="Verdana" w:eastAsia="Times New Roman" w:hAnsi="Verdana" w:cs="Times New Roman"/>
          <w:color w:val="000000"/>
          <w:sz w:val="20"/>
          <w:szCs w:val="20"/>
          <w:lang w:eastAsia="en-IN"/>
        </w:rPr>
        <w:t>It can reduce the complex relationship between data.</w:t>
      </w:r>
    </w:p>
    <w:p w:rsidR="00D814FA" w:rsidRPr="00D814FA" w:rsidRDefault="00D814FA" w:rsidP="00D814F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814FA">
        <w:rPr>
          <w:rFonts w:ascii="Verdana" w:eastAsia="Times New Roman" w:hAnsi="Verdana" w:cs="Times New Roman"/>
          <w:color w:val="000000"/>
          <w:sz w:val="20"/>
          <w:szCs w:val="20"/>
          <w:lang w:eastAsia="en-IN"/>
        </w:rPr>
        <w:t>It is used to support manipulation and processing of data.</w:t>
      </w:r>
    </w:p>
    <w:p w:rsidR="00D814FA" w:rsidRPr="00D814FA" w:rsidRDefault="00D814FA" w:rsidP="00D814F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814FA">
        <w:rPr>
          <w:rFonts w:ascii="Verdana" w:eastAsia="Times New Roman" w:hAnsi="Verdana" w:cs="Times New Roman"/>
          <w:color w:val="000000"/>
          <w:sz w:val="20"/>
          <w:szCs w:val="20"/>
          <w:lang w:eastAsia="en-IN"/>
        </w:rPr>
        <w:t>It is used to provide security of data.</w:t>
      </w:r>
    </w:p>
    <w:p w:rsidR="00D814FA" w:rsidRPr="00D814FA" w:rsidRDefault="00D814FA" w:rsidP="00D814F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814FA">
        <w:rPr>
          <w:rFonts w:ascii="Verdana" w:eastAsia="Times New Roman" w:hAnsi="Verdana" w:cs="Times New Roman"/>
          <w:color w:val="000000"/>
          <w:sz w:val="20"/>
          <w:szCs w:val="20"/>
          <w:lang w:eastAsia="en-IN"/>
        </w:rPr>
        <w:t>It can view the database from different viewpoints according to the requirements of the user.</w:t>
      </w:r>
    </w:p>
    <w:p w:rsidR="00D814FA" w:rsidRPr="00D814FA" w:rsidRDefault="00D814FA" w:rsidP="00D814F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D814FA">
        <w:rPr>
          <w:rFonts w:ascii="Helvetica" w:eastAsia="Times New Roman" w:hAnsi="Helvetica" w:cs="Helvetica"/>
          <w:color w:val="610B38"/>
          <w:sz w:val="38"/>
          <w:szCs w:val="38"/>
          <w:lang w:eastAsia="en-IN"/>
        </w:rPr>
        <w:t>Advantages of DBMS</w:t>
      </w:r>
    </w:p>
    <w:p w:rsidR="00D814FA" w:rsidRPr="00D814FA" w:rsidRDefault="00D814FA" w:rsidP="00D814F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814FA">
        <w:rPr>
          <w:rFonts w:ascii="Verdana" w:eastAsia="Times New Roman" w:hAnsi="Verdana" w:cs="Times New Roman"/>
          <w:b/>
          <w:bCs/>
          <w:color w:val="000000"/>
          <w:sz w:val="20"/>
          <w:lang w:eastAsia="en-IN"/>
        </w:rPr>
        <w:t>Controls database redundancy:</w:t>
      </w:r>
      <w:r w:rsidRPr="00D814FA">
        <w:rPr>
          <w:rFonts w:ascii="Verdana" w:eastAsia="Times New Roman" w:hAnsi="Verdana" w:cs="Times New Roman"/>
          <w:color w:val="000000"/>
          <w:sz w:val="20"/>
          <w:szCs w:val="20"/>
          <w:lang w:eastAsia="en-IN"/>
        </w:rPr>
        <w:t> It can control data redundancy because it stores all the data in one single database file and that recorded data is placed in the database.</w:t>
      </w:r>
    </w:p>
    <w:p w:rsidR="00D814FA" w:rsidRPr="00D814FA" w:rsidRDefault="00D814FA" w:rsidP="00D814F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814FA">
        <w:rPr>
          <w:rFonts w:ascii="Verdana" w:eastAsia="Times New Roman" w:hAnsi="Verdana" w:cs="Times New Roman"/>
          <w:b/>
          <w:bCs/>
          <w:color w:val="000000"/>
          <w:sz w:val="20"/>
          <w:lang w:eastAsia="en-IN"/>
        </w:rPr>
        <w:t>Data sharing:</w:t>
      </w:r>
      <w:r w:rsidRPr="00D814FA">
        <w:rPr>
          <w:rFonts w:ascii="Verdana" w:eastAsia="Times New Roman" w:hAnsi="Verdana" w:cs="Times New Roman"/>
          <w:color w:val="000000"/>
          <w:sz w:val="20"/>
          <w:szCs w:val="20"/>
          <w:lang w:eastAsia="en-IN"/>
        </w:rPr>
        <w:t> In DBMS, the authorized users of an organization can share the data among multiple users.</w:t>
      </w:r>
    </w:p>
    <w:p w:rsidR="00D814FA" w:rsidRPr="00D814FA" w:rsidRDefault="00D814FA" w:rsidP="00D814F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814FA">
        <w:rPr>
          <w:rFonts w:ascii="Verdana" w:eastAsia="Times New Roman" w:hAnsi="Verdana" w:cs="Times New Roman"/>
          <w:b/>
          <w:bCs/>
          <w:color w:val="000000"/>
          <w:sz w:val="20"/>
          <w:lang w:eastAsia="en-IN"/>
        </w:rPr>
        <w:t>Easily Maintenance:</w:t>
      </w:r>
      <w:r w:rsidRPr="00D814FA">
        <w:rPr>
          <w:rFonts w:ascii="Verdana" w:eastAsia="Times New Roman" w:hAnsi="Verdana" w:cs="Times New Roman"/>
          <w:color w:val="000000"/>
          <w:sz w:val="20"/>
          <w:szCs w:val="20"/>
          <w:lang w:eastAsia="en-IN"/>
        </w:rPr>
        <w:t> It can be easily maintainable due to the centralized nature of the database system.</w:t>
      </w:r>
    </w:p>
    <w:p w:rsidR="00D814FA" w:rsidRPr="00D814FA" w:rsidRDefault="00D814FA" w:rsidP="00D814F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814FA">
        <w:rPr>
          <w:rFonts w:ascii="Verdana" w:eastAsia="Times New Roman" w:hAnsi="Verdana" w:cs="Times New Roman"/>
          <w:b/>
          <w:bCs/>
          <w:color w:val="000000"/>
          <w:sz w:val="20"/>
          <w:lang w:eastAsia="en-IN"/>
        </w:rPr>
        <w:t>Reduce time:</w:t>
      </w:r>
      <w:r w:rsidRPr="00D814FA">
        <w:rPr>
          <w:rFonts w:ascii="Verdana" w:eastAsia="Times New Roman" w:hAnsi="Verdana" w:cs="Times New Roman"/>
          <w:color w:val="000000"/>
          <w:sz w:val="20"/>
          <w:szCs w:val="20"/>
          <w:lang w:eastAsia="en-IN"/>
        </w:rPr>
        <w:t> It reduces development time and maintenance need.</w:t>
      </w:r>
    </w:p>
    <w:p w:rsidR="00D814FA" w:rsidRPr="00D814FA" w:rsidRDefault="00D814FA" w:rsidP="00D814F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814FA">
        <w:rPr>
          <w:rFonts w:ascii="Verdana" w:eastAsia="Times New Roman" w:hAnsi="Verdana" w:cs="Times New Roman"/>
          <w:b/>
          <w:bCs/>
          <w:color w:val="000000"/>
          <w:sz w:val="20"/>
          <w:lang w:eastAsia="en-IN"/>
        </w:rPr>
        <w:t>Backup:</w:t>
      </w:r>
      <w:r w:rsidRPr="00D814FA">
        <w:rPr>
          <w:rFonts w:ascii="Verdana" w:eastAsia="Times New Roman" w:hAnsi="Verdana" w:cs="Times New Roman"/>
          <w:color w:val="000000"/>
          <w:sz w:val="20"/>
          <w:szCs w:val="20"/>
          <w:lang w:eastAsia="en-IN"/>
        </w:rPr>
        <w:t> It provides backup and recovery subsystems which create automatic backup of data from hardware and software failures and restores the data if required.</w:t>
      </w:r>
    </w:p>
    <w:p w:rsidR="00D814FA" w:rsidRPr="00D814FA" w:rsidRDefault="00D814FA" w:rsidP="00D814F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814FA">
        <w:rPr>
          <w:rFonts w:ascii="Verdana" w:eastAsia="Times New Roman" w:hAnsi="Verdana" w:cs="Times New Roman"/>
          <w:b/>
          <w:bCs/>
          <w:color w:val="000000"/>
          <w:sz w:val="20"/>
          <w:lang w:eastAsia="en-IN"/>
        </w:rPr>
        <w:t>multiple user interface:</w:t>
      </w:r>
      <w:r w:rsidRPr="00D814FA">
        <w:rPr>
          <w:rFonts w:ascii="Verdana" w:eastAsia="Times New Roman" w:hAnsi="Verdana" w:cs="Times New Roman"/>
          <w:color w:val="000000"/>
          <w:sz w:val="20"/>
          <w:szCs w:val="20"/>
          <w:lang w:eastAsia="en-IN"/>
        </w:rPr>
        <w:t> It provides different types of user interfaces like graphical user interfaces, application program interfaces</w:t>
      </w:r>
    </w:p>
    <w:p w:rsidR="00D814FA" w:rsidRPr="00D814FA" w:rsidRDefault="00D814FA" w:rsidP="00D814F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D814FA">
        <w:rPr>
          <w:rFonts w:ascii="Helvetica" w:eastAsia="Times New Roman" w:hAnsi="Helvetica" w:cs="Helvetica"/>
          <w:color w:val="610B38"/>
          <w:sz w:val="38"/>
          <w:szCs w:val="38"/>
          <w:lang w:eastAsia="en-IN"/>
        </w:rPr>
        <w:t>Disadvantages of DBMS</w:t>
      </w:r>
    </w:p>
    <w:p w:rsidR="00D814FA" w:rsidRPr="00D814FA" w:rsidRDefault="00D814FA" w:rsidP="00D814FA">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814FA">
        <w:rPr>
          <w:rFonts w:ascii="Verdana" w:eastAsia="Times New Roman" w:hAnsi="Verdana" w:cs="Times New Roman"/>
          <w:b/>
          <w:bCs/>
          <w:color w:val="000000"/>
          <w:sz w:val="20"/>
          <w:lang w:eastAsia="en-IN"/>
        </w:rPr>
        <w:t>Cost of Hardware and Software:</w:t>
      </w:r>
      <w:r w:rsidRPr="00D814FA">
        <w:rPr>
          <w:rFonts w:ascii="Verdana" w:eastAsia="Times New Roman" w:hAnsi="Verdana" w:cs="Times New Roman"/>
          <w:color w:val="000000"/>
          <w:sz w:val="20"/>
          <w:szCs w:val="20"/>
          <w:lang w:eastAsia="en-IN"/>
        </w:rPr>
        <w:t> It requires a high speed of data processor and large memory size to run DBMS software.</w:t>
      </w:r>
    </w:p>
    <w:p w:rsidR="00D814FA" w:rsidRPr="00D814FA" w:rsidRDefault="00D814FA" w:rsidP="00D814FA">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814FA">
        <w:rPr>
          <w:rFonts w:ascii="Verdana" w:eastAsia="Times New Roman" w:hAnsi="Verdana" w:cs="Times New Roman"/>
          <w:b/>
          <w:bCs/>
          <w:color w:val="000000"/>
          <w:sz w:val="20"/>
          <w:lang w:eastAsia="en-IN"/>
        </w:rPr>
        <w:t>Size:</w:t>
      </w:r>
      <w:r w:rsidRPr="00D814FA">
        <w:rPr>
          <w:rFonts w:ascii="Verdana" w:eastAsia="Times New Roman" w:hAnsi="Verdana" w:cs="Times New Roman"/>
          <w:color w:val="000000"/>
          <w:sz w:val="20"/>
          <w:szCs w:val="20"/>
          <w:lang w:eastAsia="en-IN"/>
        </w:rPr>
        <w:t> It occupies a large space of disks and large memory to run them efficiently.</w:t>
      </w:r>
    </w:p>
    <w:p w:rsidR="00D814FA" w:rsidRPr="00D814FA" w:rsidRDefault="00D814FA" w:rsidP="00D814FA">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814FA">
        <w:rPr>
          <w:rFonts w:ascii="Verdana" w:eastAsia="Times New Roman" w:hAnsi="Verdana" w:cs="Times New Roman"/>
          <w:b/>
          <w:bCs/>
          <w:color w:val="000000"/>
          <w:sz w:val="20"/>
          <w:lang w:eastAsia="en-IN"/>
        </w:rPr>
        <w:t>Complexity:</w:t>
      </w:r>
      <w:r w:rsidRPr="00D814FA">
        <w:rPr>
          <w:rFonts w:ascii="Verdana" w:eastAsia="Times New Roman" w:hAnsi="Verdana" w:cs="Times New Roman"/>
          <w:color w:val="000000"/>
          <w:sz w:val="20"/>
          <w:szCs w:val="20"/>
          <w:lang w:eastAsia="en-IN"/>
        </w:rPr>
        <w:t> Database system creates additional complexity and requirements.</w:t>
      </w:r>
    </w:p>
    <w:p w:rsidR="00D814FA" w:rsidRPr="00D814FA" w:rsidRDefault="00D814FA" w:rsidP="00D814FA">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814FA">
        <w:rPr>
          <w:rFonts w:ascii="Verdana" w:eastAsia="Times New Roman" w:hAnsi="Verdana" w:cs="Times New Roman"/>
          <w:b/>
          <w:bCs/>
          <w:color w:val="000000"/>
          <w:sz w:val="20"/>
          <w:lang w:eastAsia="en-IN"/>
        </w:rPr>
        <w:t>Higher impact of failure:</w:t>
      </w:r>
      <w:r w:rsidRPr="00D814FA">
        <w:rPr>
          <w:rFonts w:ascii="Verdana" w:eastAsia="Times New Roman" w:hAnsi="Verdana" w:cs="Times New Roman"/>
          <w:color w:val="000000"/>
          <w:sz w:val="20"/>
          <w:szCs w:val="20"/>
          <w:lang w:eastAsia="en-IN"/>
        </w:rPr>
        <w:t> Failure is highly impacted the database because in most of the organization, all the data stored in a single database and if the database is damaged due to electric failure or database corruption then the data may be lost forever.</w:t>
      </w:r>
    </w:p>
    <w:p w:rsidR="00C7344B" w:rsidRDefault="00C7344B"/>
    <w:p w:rsidR="00AF29F0" w:rsidRDefault="00AF29F0"/>
    <w:p w:rsidR="00AF29F0" w:rsidRDefault="00AF29F0"/>
    <w:p w:rsidR="00AF29F0" w:rsidRDefault="00AF29F0" w:rsidP="00AF29F0">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DBMS vs. File System</w:t>
      </w:r>
    </w:p>
    <w:p w:rsidR="00AF29F0" w:rsidRDefault="00AF29F0" w:rsidP="00AF29F0">
      <w:pPr>
        <w:pStyle w:val="NormalWeb"/>
        <w:shd w:val="clear" w:color="auto" w:fill="FFFFFF"/>
        <w:rPr>
          <w:rFonts w:ascii="Verdana" w:hAnsi="Verdana"/>
          <w:color w:val="000000"/>
          <w:sz w:val="20"/>
          <w:szCs w:val="20"/>
        </w:rPr>
      </w:pPr>
      <w:r>
        <w:rPr>
          <w:rFonts w:ascii="Verdana" w:hAnsi="Verdana"/>
          <w:color w:val="000000"/>
          <w:sz w:val="20"/>
          <w:szCs w:val="20"/>
        </w:rPr>
        <w:t>There are following differences between DBMS and File system:</w:t>
      </w:r>
    </w:p>
    <w:tbl>
      <w:tblPr>
        <w:tblW w:w="10946" w:type="dxa"/>
        <w:tblInd w:w="-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666"/>
        <w:gridCol w:w="7280"/>
      </w:tblGrid>
      <w:tr w:rsidR="00AF29F0" w:rsidTr="00A9472B">
        <w:tc>
          <w:tcPr>
            <w:tcW w:w="3666" w:type="dxa"/>
            <w:shd w:val="clear" w:color="auto" w:fill="C7CCBE"/>
            <w:tcMar>
              <w:top w:w="180" w:type="dxa"/>
              <w:left w:w="180" w:type="dxa"/>
              <w:bottom w:w="180" w:type="dxa"/>
              <w:right w:w="180" w:type="dxa"/>
            </w:tcMar>
            <w:hideMark/>
          </w:tcPr>
          <w:p w:rsidR="00AF29F0" w:rsidRDefault="00AF29F0">
            <w:pPr>
              <w:rPr>
                <w:b/>
                <w:bCs/>
                <w:color w:val="000000"/>
                <w:sz w:val="26"/>
                <w:szCs w:val="26"/>
              </w:rPr>
            </w:pPr>
            <w:r>
              <w:rPr>
                <w:b/>
                <w:bCs/>
                <w:color w:val="000000"/>
                <w:sz w:val="26"/>
                <w:szCs w:val="26"/>
              </w:rPr>
              <w:t>DBMS</w:t>
            </w:r>
          </w:p>
        </w:tc>
        <w:tc>
          <w:tcPr>
            <w:tcW w:w="7280" w:type="dxa"/>
            <w:shd w:val="clear" w:color="auto" w:fill="C7CCBE"/>
            <w:tcMar>
              <w:top w:w="180" w:type="dxa"/>
              <w:left w:w="180" w:type="dxa"/>
              <w:bottom w:w="180" w:type="dxa"/>
              <w:right w:w="180" w:type="dxa"/>
            </w:tcMar>
            <w:hideMark/>
          </w:tcPr>
          <w:p w:rsidR="00AF29F0" w:rsidRDefault="00AF29F0">
            <w:pPr>
              <w:rPr>
                <w:b/>
                <w:bCs/>
                <w:color w:val="000000"/>
                <w:sz w:val="26"/>
                <w:szCs w:val="26"/>
              </w:rPr>
            </w:pPr>
            <w:r>
              <w:rPr>
                <w:b/>
                <w:bCs/>
                <w:color w:val="000000"/>
                <w:sz w:val="26"/>
                <w:szCs w:val="26"/>
              </w:rPr>
              <w:t>File System</w:t>
            </w:r>
          </w:p>
        </w:tc>
      </w:tr>
      <w:tr w:rsidR="00AF29F0" w:rsidTr="00A9472B">
        <w:tc>
          <w:tcPr>
            <w:tcW w:w="36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29F0" w:rsidRDefault="00AF29F0">
            <w:pPr>
              <w:spacing w:line="345" w:lineRule="atLeast"/>
              <w:ind w:left="300"/>
              <w:rPr>
                <w:rFonts w:ascii="Verdana" w:hAnsi="Verdana"/>
                <w:color w:val="000000"/>
                <w:sz w:val="20"/>
                <w:szCs w:val="20"/>
              </w:rPr>
            </w:pPr>
            <w:r>
              <w:rPr>
                <w:rFonts w:ascii="Verdana" w:hAnsi="Verdana"/>
                <w:color w:val="000000"/>
                <w:sz w:val="20"/>
                <w:szCs w:val="20"/>
              </w:rPr>
              <w:t>DBMS is a collection of data. In DBMS, the user is not required to write the procedures.</w:t>
            </w:r>
          </w:p>
        </w:tc>
        <w:tc>
          <w:tcPr>
            <w:tcW w:w="72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29F0" w:rsidRDefault="00AF29F0">
            <w:pPr>
              <w:spacing w:line="345" w:lineRule="atLeast"/>
              <w:ind w:left="300"/>
              <w:rPr>
                <w:rFonts w:ascii="Verdana" w:hAnsi="Verdana"/>
                <w:color w:val="000000"/>
                <w:sz w:val="20"/>
                <w:szCs w:val="20"/>
              </w:rPr>
            </w:pPr>
            <w:r>
              <w:rPr>
                <w:rFonts w:ascii="Verdana" w:hAnsi="Verdana"/>
                <w:color w:val="000000"/>
                <w:sz w:val="20"/>
                <w:szCs w:val="20"/>
              </w:rPr>
              <w:t>File system is a collection of data. In this system, the user has to write the procedures for managing the database.</w:t>
            </w:r>
          </w:p>
        </w:tc>
      </w:tr>
      <w:tr w:rsidR="00AF29F0" w:rsidTr="00A9472B">
        <w:tc>
          <w:tcPr>
            <w:tcW w:w="36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29F0" w:rsidRDefault="00AF29F0">
            <w:pPr>
              <w:spacing w:line="345" w:lineRule="atLeast"/>
              <w:ind w:left="300"/>
              <w:rPr>
                <w:rFonts w:ascii="Verdana" w:hAnsi="Verdana"/>
                <w:color w:val="000000"/>
                <w:sz w:val="20"/>
                <w:szCs w:val="20"/>
              </w:rPr>
            </w:pPr>
            <w:r>
              <w:rPr>
                <w:rFonts w:ascii="Verdana" w:hAnsi="Verdana"/>
                <w:color w:val="000000"/>
                <w:sz w:val="20"/>
                <w:szCs w:val="20"/>
              </w:rPr>
              <w:t>DBMS gives an abstract view of data that hides the details.</w:t>
            </w:r>
          </w:p>
        </w:tc>
        <w:tc>
          <w:tcPr>
            <w:tcW w:w="72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29F0" w:rsidRDefault="00AF29F0">
            <w:pPr>
              <w:spacing w:line="345" w:lineRule="atLeast"/>
              <w:ind w:left="300"/>
              <w:rPr>
                <w:rFonts w:ascii="Verdana" w:hAnsi="Verdana"/>
                <w:color w:val="000000"/>
                <w:sz w:val="20"/>
                <w:szCs w:val="20"/>
              </w:rPr>
            </w:pPr>
            <w:r>
              <w:rPr>
                <w:rFonts w:ascii="Verdana" w:hAnsi="Verdana"/>
                <w:color w:val="000000"/>
                <w:sz w:val="20"/>
                <w:szCs w:val="20"/>
              </w:rPr>
              <w:t>File system provides the detail of the data representation and storage of data.</w:t>
            </w:r>
          </w:p>
        </w:tc>
      </w:tr>
      <w:tr w:rsidR="00AF29F0" w:rsidTr="00A9472B">
        <w:tc>
          <w:tcPr>
            <w:tcW w:w="36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29F0" w:rsidRDefault="00AF29F0">
            <w:pPr>
              <w:spacing w:line="345" w:lineRule="atLeast"/>
              <w:ind w:left="300"/>
              <w:rPr>
                <w:rFonts w:ascii="Verdana" w:hAnsi="Verdana"/>
                <w:color w:val="000000"/>
                <w:sz w:val="20"/>
                <w:szCs w:val="20"/>
              </w:rPr>
            </w:pPr>
            <w:r>
              <w:rPr>
                <w:rFonts w:ascii="Verdana" w:hAnsi="Verdana"/>
                <w:color w:val="000000"/>
                <w:sz w:val="20"/>
                <w:szCs w:val="20"/>
              </w:rPr>
              <w:t>DBMS provides a crash recovery mechanism, i.e., DBMS protects the user from the system failure.</w:t>
            </w:r>
          </w:p>
        </w:tc>
        <w:tc>
          <w:tcPr>
            <w:tcW w:w="72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29F0" w:rsidRDefault="00AF29F0">
            <w:pPr>
              <w:spacing w:line="345" w:lineRule="atLeast"/>
              <w:ind w:left="300"/>
              <w:rPr>
                <w:rFonts w:ascii="Verdana" w:hAnsi="Verdana"/>
                <w:color w:val="000000"/>
                <w:sz w:val="20"/>
                <w:szCs w:val="20"/>
              </w:rPr>
            </w:pPr>
            <w:r>
              <w:rPr>
                <w:rFonts w:ascii="Verdana" w:hAnsi="Verdana"/>
                <w:color w:val="000000"/>
                <w:sz w:val="20"/>
                <w:szCs w:val="20"/>
              </w:rPr>
              <w:t>File system doesn't have a crash mechanism, i.e., if the system crashes while entering some data, then the content of the file will lost.</w:t>
            </w:r>
          </w:p>
        </w:tc>
      </w:tr>
      <w:tr w:rsidR="00AF29F0" w:rsidTr="00A9472B">
        <w:tc>
          <w:tcPr>
            <w:tcW w:w="36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29F0" w:rsidRDefault="00AF29F0">
            <w:pPr>
              <w:spacing w:line="345" w:lineRule="atLeast"/>
              <w:ind w:left="300"/>
              <w:rPr>
                <w:rFonts w:ascii="Verdana" w:hAnsi="Verdana"/>
                <w:color w:val="000000"/>
                <w:sz w:val="20"/>
                <w:szCs w:val="20"/>
              </w:rPr>
            </w:pPr>
            <w:r>
              <w:rPr>
                <w:rFonts w:ascii="Verdana" w:hAnsi="Verdana"/>
                <w:color w:val="000000"/>
                <w:sz w:val="20"/>
                <w:szCs w:val="20"/>
              </w:rPr>
              <w:t>DBMS provides a good protection mechanism.</w:t>
            </w:r>
          </w:p>
        </w:tc>
        <w:tc>
          <w:tcPr>
            <w:tcW w:w="72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29F0" w:rsidRDefault="00AF29F0">
            <w:pPr>
              <w:spacing w:line="345" w:lineRule="atLeast"/>
              <w:ind w:left="300"/>
              <w:rPr>
                <w:rFonts w:ascii="Verdana" w:hAnsi="Verdana"/>
                <w:color w:val="000000"/>
                <w:sz w:val="20"/>
                <w:szCs w:val="20"/>
              </w:rPr>
            </w:pPr>
            <w:r>
              <w:rPr>
                <w:rFonts w:ascii="Verdana" w:hAnsi="Verdana"/>
                <w:color w:val="000000"/>
                <w:sz w:val="20"/>
                <w:szCs w:val="20"/>
              </w:rPr>
              <w:t>It is very difficult to protect a file under the file system.</w:t>
            </w:r>
          </w:p>
        </w:tc>
      </w:tr>
      <w:tr w:rsidR="00AF29F0" w:rsidTr="00A9472B">
        <w:tc>
          <w:tcPr>
            <w:tcW w:w="36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29F0" w:rsidRDefault="00AF29F0">
            <w:pPr>
              <w:spacing w:line="345" w:lineRule="atLeast"/>
              <w:ind w:left="300"/>
              <w:rPr>
                <w:rFonts w:ascii="Verdana" w:hAnsi="Verdana"/>
                <w:color w:val="000000"/>
                <w:sz w:val="20"/>
                <w:szCs w:val="20"/>
              </w:rPr>
            </w:pPr>
            <w:r>
              <w:rPr>
                <w:rFonts w:ascii="Verdana" w:hAnsi="Verdana"/>
                <w:color w:val="000000"/>
                <w:sz w:val="20"/>
                <w:szCs w:val="20"/>
              </w:rPr>
              <w:t>DBMS contains a wide variety of sophisticated techniques to store and retrieve the data.</w:t>
            </w:r>
          </w:p>
        </w:tc>
        <w:tc>
          <w:tcPr>
            <w:tcW w:w="72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29F0" w:rsidRDefault="00AF29F0">
            <w:pPr>
              <w:spacing w:line="345" w:lineRule="atLeast"/>
              <w:ind w:left="300"/>
              <w:rPr>
                <w:rFonts w:ascii="Verdana" w:hAnsi="Verdana"/>
                <w:color w:val="000000"/>
                <w:sz w:val="20"/>
                <w:szCs w:val="20"/>
              </w:rPr>
            </w:pPr>
            <w:r>
              <w:rPr>
                <w:rFonts w:ascii="Verdana" w:hAnsi="Verdana"/>
                <w:color w:val="000000"/>
                <w:sz w:val="20"/>
                <w:szCs w:val="20"/>
              </w:rPr>
              <w:t>File system can't efficiently store and retrieve the data.</w:t>
            </w:r>
          </w:p>
        </w:tc>
      </w:tr>
      <w:tr w:rsidR="00AF29F0" w:rsidTr="00A9472B">
        <w:tc>
          <w:tcPr>
            <w:tcW w:w="36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29F0" w:rsidRDefault="00AF29F0">
            <w:pPr>
              <w:spacing w:line="345" w:lineRule="atLeast"/>
              <w:ind w:left="300"/>
              <w:rPr>
                <w:rFonts w:ascii="Verdana" w:hAnsi="Verdana"/>
                <w:color w:val="000000"/>
                <w:sz w:val="20"/>
                <w:szCs w:val="20"/>
              </w:rPr>
            </w:pPr>
            <w:r>
              <w:rPr>
                <w:rFonts w:ascii="Verdana" w:hAnsi="Verdana"/>
                <w:color w:val="000000"/>
                <w:sz w:val="20"/>
                <w:szCs w:val="20"/>
              </w:rPr>
              <w:t>DBMS takes care of Concurrent access of data using some form of locking.</w:t>
            </w:r>
          </w:p>
        </w:tc>
        <w:tc>
          <w:tcPr>
            <w:tcW w:w="72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29F0" w:rsidRDefault="00AF29F0">
            <w:pPr>
              <w:spacing w:line="345" w:lineRule="atLeast"/>
              <w:ind w:left="300"/>
              <w:rPr>
                <w:rFonts w:ascii="Verdana" w:hAnsi="Verdana"/>
                <w:color w:val="000000"/>
                <w:sz w:val="20"/>
                <w:szCs w:val="20"/>
              </w:rPr>
            </w:pPr>
            <w:r>
              <w:rPr>
                <w:rFonts w:ascii="Verdana" w:hAnsi="Verdana"/>
                <w:color w:val="000000"/>
                <w:sz w:val="20"/>
                <w:szCs w:val="20"/>
              </w:rPr>
              <w:t>In the File system, concurrent access has many problems like redirecting the file while other deleting some information or updating some information.</w:t>
            </w:r>
          </w:p>
        </w:tc>
      </w:tr>
    </w:tbl>
    <w:p w:rsidR="00AF29F0" w:rsidRDefault="00AF29F0"/>
    <w:p w:rsidR="0009274E" w:rsidRDefault="0009274E"/>
    <w:p w:rsidR="0009274E" w:rsidRDefault="0009274E"/>
    <w:p w:rsidR="0009274E" w:rsidRDefault="0009274E"/>
    <w:p w:rsidR="0009274E" w:rsidRDefault="0009274E"/>
    <w:p w:rsidR="00AD63EC" w:rsidRDefault="00AD63EC" w:rsidP="00AD63EC">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DBMS Architecture</w:t>
      </w:r>
    </w:p>
    <w:p w:rsidR="00AD63EC" w:rsidRDefault="00AD63EC" w:rsidP="00AD63EC">
      <w:pPr>
        <w:numPr>
          <w:ilvl w:val="0"/>
          <w:numId w:val="6"/>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The DBMS design depends upon its architecture. The basic client/server architecture is used to deal with a large number of PCs, web servers, database servers and other components that are connected with networks.</w:t>
      </w:r>
    </w:p>
    <w:p w:rsidR="00AD63EC" w:rsidRDefault="00AD63EC" w:rsidP="00AD63EC">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client/server architecture consists of many PCs and a workstation which are connected via the network.</w:t>
      </w:r>
    </w:p>
    <w:p w:rsidR="00AD63EC" w:rsidRDefault="00AD63EC" w:rsidP="00AD63EC">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DBMS architecture depends upon how users are connected to the database to get their request done.</w:t>
      </w:r>
    </w:p>
    <w:p w:rsidR="00AD63EC" w:rsidRDefault="00AD63EC" w:rsidP="00AD63E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Types of DBMS Architecture</w:t>
      </w:r>
    </w:p>
    <w:p w:rsidR="00AD63EC" w:rsidRDefault="00AD63EC" w:rsidP="00AD63EC">
      <w:pPr>
        <w:rPr>
          <w:rFonts w:ascii="Times New Roman" w:hAnsi="Times New Roman" w:cs="Times New Roman"/>
          <w:sz w:val="24"/>
          <w:szCs w:val="24"/>
        </w:rPr>
      </w:pPr>
      <w:r>
        <w:rPr>
          <w:rFonts w:ascii="Verdana" w:hAnsi="Verdana"/>
          <w:color w:val="000000"/>
          <w:sz w:val="20"/>
          <w:szCs w:val="20"/>
        </w:rPr>
        <w:br/>
      </w:r>
      <w:r>
        <w:rPr>
          <w:noProof/>
          <w:lang w:eastAsia="en-IN"/>
        </w:rPr>
        <w:drawing>
          <wp:inline distT="0" distB="0" distL="0" distR="0">
            <wp:extent cx="5667375" cy="3705225"/>
            <wp:effectExtent l="19050" t="0" r="9525" b="0"/>
            <wp:docPr id="4" name="Picture 1" descr="DBM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Architecture"/>
                    <pic:cNvPicPr>
                      <a:picLocks noChangeAspect="1" noChangeArrowheads="1"/>
                    </pic:cNvPicPr>
                  </pic:nvPicPr>
                  <pic:blipFill>
                    <a:blip r:embed="rId7"/>
                    <a:srcRect/>
                    <a:stretch>
                      <a:fillRect/>
                    </a:stretch>
                  </pic:blipFill>
                  <pic:spPr bwMode="auto">
                    <a:xfrm>
                      <a:off x="0" y="0"/>
                      <a:ext cx="5667375" cy="3705225"/>
                    </a:xfrm>
                    <a:prstGeom prst="rect">
                      <a:avLst/>
                    </a:prstGeom>
                    <a:noFill/>
                    <a:ln w="9525">
                      <a:noFill/>
                      <a:miter lim="800000"/>
                      <a:headEnd/>
                      <a:tailEnd/>
                    </a:ln>
                  </pic:spPr>
                </pic:pic>
              </a:graphicData>
            </a:graphic>
          </wp:inline>
        </w:drawing>
      </w:r>
      <w:r>
        <w:rPr>
          <w:rFonts w:ascii="Verdana" w:hAnsi="Verdana"/>
          <w:color w:val="000000"/>
          <w:sz w:val="20"/>
          <w:szCs w:val="20"/>
        </w:rPr>
        <w:br/>
      </w:r>
    </w:p>
    <w:p w:rsidR="00AD63EC" w:rsidRDefault="00AD63EC" w:rsidP="00AD63EC">
      <w:pPr>
        <w:pStyle w:val="NormalWeb"/>
        <w:shd w:val="clear" w:color="auto" w:fill="FFFFFF"/>
        <w:rPr>
          <w:rFonts w:ascii="Verdana" w:hAnsi="Verdana"/>
          <w:color w:val="000000"/>
          <w:sz w:val="20"/>
          <w:szCs w:val="20"/>
        </w:rPr>
      </w:pPr>
      <w:r>
        <w:rPr>
          <w:rFonts w:ascii="Verdana" w:hAnsi="Verdana"/>
          <w:color w:val="000000"/>
          <w:sz w:val="20"/>
          <w:szCs w:val="20"/>
        </w:rPr>
        <w:t>Database architecture can be seen as a single tier or multi-tier. But logically, database architecture is of two types like: </w:t>
      </w:r>
      <w:r>
        <w:rPr>
          <w:rStyle w:val="Strong"/>
          <w:rFonts w:ascii="Verdana" w:hAnsi="Verdana"/>
          <w:color w:val="000000"/>
          <w:sz w:val="20"/>
          <w:szCs w:val="20"/>
        </w:rPr>
        <w:t>2-tier architecture</w:t>
      </w:r>
      <w:r>
        <w:rPr>
          <w:rFonts w:ascii="Verdana" w:hAnsi="Verdana"/>
          <w:color w:val="000000"/>
          <w:sz w:val="20"/>
          <w:szCs w:val="20"/>
        </w:rPr>
        <w:t> and </w:t>
      </w:r>
      <w:r>
        <w:rPr>
          <w:rStyle w:val="Strong"/>
          <w:rFonts w:ascii="Verdana" w:hAnsi="Verdana"/>
          <w:color w:val="000000"/>
          <w:sz w:val="20"/>
          <w:szCs w:val="20"/>
        </w:rPr>
        <w:t>3-tier architecture</w:t>
      </w:r>
      <w:r>
        <w:rPr>
          <w:rFonts w:ascii="Verdana" w:hAnsi="Verdana"/>
          <w:color w:val="000000"/>
          <w:sz w:val="20"/>
          <w:szCs w:val="20"/>
        </w:rPr>
        <w:t>.</w:t>
      </w:r>
    </w:p>
    <w:p w:rsidR="00AD63EC" w:rsidRDefault="00AD63EC" w:rsidP="00AD63E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1-Tier Architecture</w:t>
      </w:r>
    </w:p>
    <w:p w:rsidR="00AD63EC" w:rsidRDefault="00AD63EC" w:rsidP="00AD63EC">
      <w:pPr>
        <w:numPr>
          <w:ilvl w:val="0"/>
          <w:numId w:val="7"/>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In this architecture, the database is directly available to the user. It means the user can directly sit on the DBMS and uses it.</w:t>
      </w:r>
    </w:p>
    <w:p w:rsidR="00AD63EC" w:rsidRDefault="00AD63EC" w:rsidP="00AD63EC">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Any changes done here will directly be done on the database itself. It doesn't provide a handy tool for end users.</w:t>
      </w:r>
    </w:p>
    <w:p w:rsidR="00AD63EC" w:rsidRDefault="00AD63EC" w:rsidP="00AD63EC">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1-Tier architecture is used for development of the local application, where programmers can directly communicate with the database for the quick response.</w:t>
      </w:r>
    </w:p>
    <w:p w:rsidR="00AD63EC" w:rsidRDefault="00AD63EC" w:rsidP="00AD63E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2-Tier Architecture</w:t>
      </w:r>
    </w:p>
    <w:p w:rsidR="00AD63EC" w:rsidRDefault="00AD63EC" w:rsidP="00AD63EC">
      <w:pPr>
        <w:numPr>
          <w:ilvl w:val="0"/>
          <w:numId w:val="8"/>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The 2-Tier architecture is same as basic client-server. In the two-tier architecture, applications on the client end can directly communicate with the database at the server side. For this interaction, API's like: </w:t>
      </w:r>
      <w:r>
        <w:rPr>
          <w:rStyle w:val="Strong"/>
          <w:rFonts w:ascii="Verdana" w:hAnsi="Verdana"/>
          <w:color w:val="000000"/>
          <w:sz w:val="20"/>
          <w:szCs w:val="20"/>
        </w:rPr>
        <w:t>ODBC</w:t>
      </w:r>
      <w:r>
        <w:rPr>
          <w:rFonts w:ascii="Verdana" w:hAnsi="Verdana"/>
          <w:color w:val="000000"/>
          <w:sz w:val="20"/>
          <w:szCs w:val="20"/>
        </w:rPr>
        <w:t>, </w:t>
      </w:r>
      <w:r>
        <w:rPr>
          <w:rStyle w:val="Strong"/>
          <w:rFonts w:ascii="Verdana" w:hAnsi="Verdana"/>
          <w:color w:val="000000"/>
          <w:sz w:val="20"/>
          <w:szCs w:val="20"/>
        </w:rPr>
        <w:t>JDBC</w:t>
      </w:r>
      <w:r>
        <w:rPr>
          <w:rFonts w:ascii="Verdana" w:hAnsi="Verdana"/>
          <w:color w:val="000000"/>
          <w:sz w:val="20"/>
          <w:szCs w:val="20"/>
        </w:rPr>
        <w:t> are used.</w:t>
      </w:r>
    </w:p>
    <w:p w:rsidR="00AD63EC" w:rsidRDefault="00AD63EC" w:rsidP="00AD63EC">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user interfaces and application programs are run on the client-side.</w:t>
      </w:r>
    </w:p>
    <w:p w:rsidR="00AD63EC" w:rsidRDefault="00AD63EC" w:rsidP="00AD63EC">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server side is responsible to provide the functionalities like: query processing and transaction management.</w:t>
      </w:r>
    </w:p>
    <w:p w:rsidR="00AD63EC" w:rsidRDefault="00AD63EC" w:rsidP="00AD63EC">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communicate with the DBMS, client-side application establishes a connection with the server side.</w:t>
      </w:r>
    </w:p>
    <w:p w:rsidR="00AD63EC" w:rsidRDefault="00AD63EC" w:rsidP="00AD63EC">
      <w:pPr>
        <w:spacing w:after="0" w:line="240" w:lineRule="auto"/>
        <w:rPr>
          <w:rFonts w:ascii="Times New Roman" w:hAnsi="Times New Roman"/>
          <w:sz w:val="24"/>
          <w:szCs w:val="24"/>
        </w:rPr>
      </w:pPr>
      <w:r>
        <w:rPr>
          <w:rFonts w:ascii="Verdana" w:hAnsi="Verdana"/>
          <w:color w:val="000000"/>
          <w:sz w:val="20"/>
          <w:szCs w:val="20"/>
        </w:rPr>
        <w:br/>
      </w:r>
      <w:r>
        <w:rPr>
          <w:noProof/>
          <w:lang w:eastAsia="en-IN"/>
        </w:rPr>
        <w:drawing>
          <wp:inline distT="0" distB="0" distL="0" distR="0">
            <wp:extent cx="3762375" cy="3476625"/>
            <wp:effectExtent l="19050" t="0" r="9525" b="0"/>
            <wp:docPr id="1" name="Picture 2" descr="DBM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Architecture"/>
                    <pic:cNvPicPr>
                      <a:picLocks noChangeAspect="1" noChangeArrowheads="1"/>
                    </pic:cNvPicPr>
                  </pic:nvPicPr>
                  <pic:blipFill>
                    <a:blip r:embed="rId8"/>
                    <a:srcRect/>
                    <a:stretch>
                      <a:fillRect/>
                    </a:stretch>
                  </pic:blipFill>
                  <pic:spPr bwMode="auto">
                    <a:xfrm>
                      <a:off x="0" y="0"/>
                      <a:ext cx="3762375" cy="3476625"/>
                    </a:xfrm>
                    <a:prstGeom prst="rect">
                      <a:avLst/>
                    </a:prstGeom>
                    <a:noFill/>
                    <a:ln w="9525">
                      <a:noFill/>
                      <a:miter lim="800000"/>
                      <a:headEnd/>
                      <a:tailEnd/>
                    </a:ln>
                  </pic:spPr>
                </pic:pic>
              </a:graphicData>
            </a:graphic>
          </wp:inline>
        </w:drawing>
      </w:r>
    </w:p>
    <w:p w:rsidR="00AD63EC" w:rsidRDefault="00AD63EC" w:rsidP="00AD63EC">
      <w:pPr>
        <w:pStyle w:val="NormalWeb"/>
        <w:shd w:val="clear" w:color="auto" w:fill="FFFFFF"/>
        <w:rPr>
          <w:rFonts w:ascii="Verdana" w:hAnsi="Verdana"/>
          <w:color w:val="000000"/>
          <w:sz w:val="20"/>
          <w:szCs w:val="20"/>
        </w:rPr>
      </w:pPr>
      <w:r>
        <w:rPr>
          <w:rStyle w:val="Strong"/>
          <w:rFonts w:ascii="Verdana" w:hAnsi="Verdana"/>
          <w:color w:val="000000"/>
          <w:sz w:val="20"/>
          <w:szCs w:val="20"/>
        </w:rPr>
        <w:t>Fig: 2-tier Architecture</w:t>
      </w:r>
    </w:p>
    <w:p w:rsidR="00AD63EC" w:rsidRDefault="00AD63EC" w:rsidP="00AD63E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3-Tier Architecture</w:t>
      </w:r>
    </w:p>
    <w:p w:rsidR="00AD63EC" w:rsidRDefault="00AD63EC" w:rsidP="00AD63EC">
      <w:pPr>
        <w:numPr>
          <w:ilvl w:val="0"/>
          <w:numId w:val="9"/>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The 3-Tier architecture contains another layer between the client and server. In this architecture, client can't directly communicate with the server.</w:t>
      </w:r>
    </w:p>
    <w:p w:rsidR="00AD63EC" w:rsidRDefault="00AD63EC" w:rsidP="00AD63EC">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application on the client-end interacts with an application server which further communicates with the database system.</w:t>
      </w:r>
    </w:p>
    <w:p w:rsidR="00AD63EC" w:rsidRDefault="00AD63EC" w:rsidP="00AD63EC">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End user has no idea about the existence of the database beyond the application server. The database also has no idea about any other user beyond the application.</w:t>
      </w:r>
    </w:p>
    <w:p w:rsidR="00AD63EC" w:rsidRDefault="00AD63EC" w:rsidP="00AD63EC">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3-Tier architecture is used in case of large web application.</w:t>
      </w:r>
    </w:p>
    <w:p w:rsidR="00AD63EC" w:rsidRDefault="00AD63EC" w:rsidP="00AD63EC">
      <w:pPr>
        <w:spacing w:after="0" w:line="240" w:lineRule="auto"/>
        <w:rPr>
          <w:rFonts w:ascii="Times New Roman" w:hAnsi="Times New Roman"/>
          <w:sz w:val="24"/>
          <w:szCs w:val="24"/>
        </w:rPr>
      </w:pPr>
      <w:r>
        <w:rPr>
          <w:rFonts w:ascii="Verdana" w:hAnsi="Verdana"/>
          <w:color w:val="000000"/>
          <w:sz w:val="20"/>
          <w:szCs w:val="20"/>
        </w:rPr>
        <w:lastRenderedPageBreak/>
        <w:br/>
      </w:r>
      <w:r>
        <w:rPr>
          <w:noProof/>
          <w:lang w:eastAsia="en-IN"/>
        </w:rPr>
        <w:drawing>
          <wp:inline distT="0" distB="0" distL="0" distR="0">
            <wp:extent cx="3762375" cy="3962400"/>
            <wp:effectExtent l="19050" t="0" r="9525" b="0"/>
            <wp:docPr id="3" name="Picture 3" descr="DBM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Architecture"/>
                    <pic:cNvPicPr>
                      <a:picLocks noChangeAspect="1" noChangeArrowheads="1"/>
                    </pic:cNvPicPr>
                  </pic:nvPicPr>
                  <pic:blipFill>
                    <a:blip r:embed="rId9"/>
                    <a:srcRect/>
                    <a:stretch>
                      <a:fillRect/>
                    </a:stretch>
                  </pic:blipFill>
                  <pic:spPr bwMode="auto">
                    <a:xfrm>
                      <a:off x="0" y="0"/>
                      <a:ext cx="3762375" cy="3962400"/>
                    </a:xfrm>
                    <a:prstGeom prst="rect">
                      <a:avLst/>
                    </a:prstGeom>
                    <a:noFill/>
                    <a:ln w="9525">
                      <a:noFill/>
                      <a:miter lim="800000"/>
                      <a:headEnd/>
                      <a:tailEnd/>
                    </a:ln>
                  </pic:spPr>
                </pic:pic>
              </a:graphicData>
            </a:graphic>
          </wp:inline>
        </w:drawing>
      </w:r>
    </w:p>
    <w:p w:rsidR="00AD63EC" w:rsidRDefault="00AD63EC" w:rsidP="00AD63EC">
      <w:pPr>
        <w:pStyle w:val="NormalWeb"/>
        <w:shd w:val="clear" w:color="auto" w:fill="FFFFFF"/>
        <w:rPr>
          <w:rFonts w:ascii="Verdana" w:hAnsi="Verdana"/>
          <w:color w:val="000000"/>
          <w:sz w:val="20"/>
          <w:szCs w:val="20"/>
        </w:rPr>
      </w:pPr>
      <w:r>
        <w:rPr>
          <w:rStyle w:val="Strong"/>
          <w:rFonts w:ascii="Verdana" w:hAnsi="Verdana"/>
          <w:color w:val="000000"/>
          <w:sz w:val="20"/>
          <w:szCs w:val="20"/>
        </w:rPr>
        <w:t>Fig: 3-tier Architecture</w:t>
      </w:r>
    </w:p>
    <w:p w:rsidR="0009274E" w:rsidRDefault="0009274E"/>
    <w:p w:rsidR="00D03CE5" w:rsidRDefault="00D03CE5"/>
    <w:p w:rsidR="00D03CE5" w:rsidRDefault="00D03CE5" w:rsidP="00D03CE5">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Database Language</w:t>
      </w:r>
    </w:p>
    <w:p w:rsidR="00D03CE5" w:rsidRDefault="00D03CE5" w:rsidP="00D03CE5">
      <w:pPr>
        <w:numPr>
          <w:ilvl w:val="0"/>
          <w:numId w:val="10"/>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A DBMS has appropriate languages and interfaces to express database queries and updates.</w:t>
      </w:r>
    </w:p>
    <w:p w:rsidR="00D03CE5" w:rsidRDefault="00D03CE5" w:rsidP="00D03CE5">
      <w:pPr>
        <w:numPr>
          <w:ilvl w:val="0"/>
          <w:numId w:val="1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Database languages can be used to read, store and update the data in the database.</w:t>
      </w:r>
    </w:p>
    <w:p w:rsidR="00AD040E" w:rsidRDefault="00AD040E" w:rsidP="00D03CE5">
      <w:pPr>
        <w:pStyle w:val="Heading2"/>
        <w:shd w:val="clear" w:color="auto" w:fill="FFFFFF"/>
        <w:spacing w:line="312" w:lineRule="atLeast"/>
        <w:rPr>
          <w:rFonts w:ascii="Helvetica" w:hAnsi="Helvetica" w:cs="Helvetica"/>
          <w:b w:val="0"/>
          <w:bCs w:val="0"/>
          <w:color w:val="610B38"/>
          <w:sz w:val="38"/>
          <w:szCs w:val="38"/>
        </w:rPr>
      </w:pPr>
    </w:p>
    <w:p w:rsidR="00AD040E" w:rsidRDefault="00AD040E" w:rsidP="00D03CE5">
      <w:pPr>
        <w:pStyle w:val="Heading2"/>
        <w:shd w:val="clear" w:color="auto" w:fill="FFFFFF"/>
        <w:spacing w:line="312" w:lineRule="atLeast"/>
        <w:rPr>
          <w:rFonts w:ascii="Helvetica" w:hAnsi="Helvetica" w:cs="Helvetica"/>
          <w:b w:val="0"/>
          <w:bCs w:val="0"/>
          <w:color w:val="610B38"/>
          <w:sz w:val="38"/>
          <w:szCs w:val="38"/>
        </w:rPr>
      </w:pPr>
    </w:p>
    <w:p w:rsidR="00AD040E" w:rsidRDefault="00AD040E" w:rsidP="00D03CE5">
      <w:pPr>
        <w:pStyle w:val="Heading2"/>
        <w:shd w:val="clear" w:color="auto" w:fill="FFFFFF"/>
        <w:spacing w:line="312" w:lineRule="atLeast"/>
        <w:rPr>
          <w:rFonts w:ascii="Helvetica" w:hAnsi="Helvetica" w:cs="Helvetica"/>
          <w:b w:val="0"/>
          <w:bCs w:val="0"/>
          <w:color w:val="610B38"/>
          <w:sz w:val="38"/>
          <w:szCs w:val="38"/>
        </w:rPr>
      </w:pPr>
    </w:p>
    <w:p w:rsidR="00AD040E" w:rsidRDefault="00AD040E" w:rsidP="00D03CE5">
      <w:pPr>
        <w:pStyle w:val="Heading2"/>
        <w:shd w:val="clear" w:color="auto" w:fill="FFFFFF"/>
        <w:spacing w:line="312" w:lineRule="atLeast"/>
        <w:rPr>
          <w:rFonts w:ascii="Helvetica" w:hAnsi="Helvetica" w:cs="Helvetica"/>
          <w:b w:val="0"/>
          <w:bCs w:val="0"/>
          <w:color w:val="610B38"/>
          <w:sz w:val="38"/>
          <w:szCs w:val="38"/>
        </w:rPr>
      </w:pPr>
    </w:p>
    <w:p w:rsidR="00AD040E" w:rsidRDefault="00AD040E" w:rsidP="00D03CE5">
      <w:pPr>
        <w:pStyle w:val="Heading2"/>
        <w:shd w:val="clear" w:color="auto" w:fill="FFFFFF"/>
        <w:spacing w:line="312" w:lineRule="atLeast"/>
        <w:rPr>
          <w:rFonts w:ascii="Helvetica" w:hAnsi="Helvetica" w:cs="Helvetica"/>
          <w:b w:val="0"/>
          <w:bCs w:val="0"/>
          <w:color w:val="610B38"/>
          <w:sz w:val="38"/>
          <w:szCs w:val="38"/>
        </w:rPr>
      </w:pPr>
    </w:p>
    <w:p w:rsidR="00D03CE5" w:rsidRDefault="00D03CE5" w:rsidP="00D03CE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Types of Database Language</w:t>
      </w:r>
    </w:p>
    <w:p w:rsidR="00D03CE5" w:rsidRDefault="00D03CE5" w:rsidP="00D03CE5">
      <w:pPr>
        <w:rPr>
          <w:rFonts w:ascii="Times New Roman" w:hAnsi="Times New Roman" w:cs="Times New Roman"/>
          <w:sz w:val="24"/>
          <w:szCs w:val="24"/>
        </w:rPr>
      </w:pPr>
      <w:r>
        <w:rPr>
          <w:rFonts w:ascii="Verdana" w:hAnsi="Verdana"/>
          <w:color w:val="000000"/>
          <w:sz w:val="20"/>
          <w:szCs w:val="20"/>
        </w:rPr>
        <w:br/>
      </w:r>
      <w:r>
        <w:rPr>
          <w:noProof/>
          <w:lang w:eastAsia="en-IN"/>
        </w:rPr>
        <w:drawing>
          <wp:inline distT="0" distB="0" distL="0" distR="0">
            <wp:extent cx="4772025" cy="3067050"/>
            <wp:effectExtent l="19050" t="0" r="9525" b="0"/>
            <wp:docPr id="7" name="Picture 7" descr="DBMS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Language"/>
                    <pic:cNvPicPr>
                      <a:picLocks noChangeAspect="1" noChangeArrowheads="1"/>
                    </pic:cNvPicPr>
                  </pic:nvPicPr>
                  <pic:blipFill>
                    <a:blip r:embed="rId10"/>
                    <a:srcRect/>
                    <a:stretch>
                      <a:fillRect/>
                    </a:stretch>
                  </pic:blipFill>
                  <pic:spPr bwMode="auto">
                    <a:xfrm>
                      <a:off x="0" y="0"/>
                      <a:ext cx="4772025" cy="3067050"/>
                    </a:xfrm>
                    <a:prstGeom prst="rect">
                      <a:avLst/>
                    </a:prstGeom>
                    <a:noFill/>
                    <a:ln w="9525">
                      <a:noFill/>
                      <a:miter lim="800000"/>
                      <a:headEnd/>
                      <a:tailEnd/>
                    </a:ln>
                  </pic:spPr>
                </pic:pic>
              </a:graphicData>
            </a:graphic>
          </wp:inline>
        </w:drawing>
      </w:r>
      <w:r>
        <w:rPr>
          <w:rFonts w:ascii="Verdana" w:hAnsi="Verdana"/>
          <w:color w:val="000000"/>
          <w:sz w:val="20"/>
          <w:szCs w:val="20"/>
        </w:rPr>
        <w:br/>
      </w:r>
    </w:p>
    <w:p w:rsidR="00D03CE5" w:rsidRDefault="00D03CE5" w:rsidP="00D03CE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Data Definition Language</w:t>
      </w:r>
    </w:p>
    <w:p w:rsidR="00D03CE5" w:rsidRDefault="00D03CE5" w:rsidP="00D03CE5">
      <w:pPr>
        <w:numPr>
          <w:ilvl w:val="0"/>
          <w:numId w:val="11"/>
        </w:numPr>
        <w:shd w:val="clear" w:color="auto" w:fill="FFFFFF"/>
        <w:spacing w:before="60" w:after="100" w:afterAutospacing="1" w:line="315" w:lineRule="atLeast"/>
        <w:rPr>
          <w:rFonts w:ascii="Verdana" w:hAnsi="Verdana" w:cs="Times New Roman"/>
          <w:color w:val="000000"/>
          <w:sz w:val="20"/>
          <w:szCs w:val="20"/>
        </w:rPr>
      </w:pPr>
      <w:r>
        <w:rPr>
          <w:rStyle w:val="Strong"/>
          <w:rFonts w:ascii="Verdana" w:hAnsi="Verdana"/>
          <w:color w:val="000000"/>
          <w:sz w:val="20"/>
          <w:szCs w:val="20"/>
        </w:rPr>
        <w:t>DDL</w:t>
      </w:r>
      <w:r>
        <w:rPr>
          <w:rFonts w:ascii="Verdana" w:hAnsi="Verdana"/>
          <w:color w:val="000000"/>
          <w:sz w:val="20"/>
          <w:szCs w:val="20"/>
        </w:rPr>
        <w:t> stands for </w:t>
      </w:r>
      <w:r>
        <w:rPr>
          <w:rStyle w:val="Strong"/>
          <w:rFonts w:ascii="Verdana" w:hAnsi="Verdana"/>
          <w:color w:val="000000"/>
          <w:sz w:val="20"/>
          <w:szCs w:val="20"/>
        </w:rPr>
        <w:t>D</w:t>
      </w:r>
      <w:r>
        <w:rPr>
          <w:rFonts w:ascii="Verdana" w:hAnsi="Verdana"/>
          <w:color w:val="000000"/>
          <w:sz w:val="20"/>
          <w:szCs w:val="20"/>
        </w:rPr>
        <w:t>ata </w:t>
      </w:r>
      <w:r>
        <w:rPr>
          <w:rStyle w:val="Strong"/>
          <w:rFonts w:ascii="Verdana" w:hAnsi="Verdana"/>
          <w:color w:val="000000"/>
          <w:sz w:val="20"/>
          <w:szCs w:val="20"/>
        </w:rPr>
        <w:t>D</w:t>
      </w:r>
      <w:r>
        <w:rPr>
          <w:rFonts w:ascii="Verdana" w:hAnsi="Verdana"/>
          <w:color w:val="000000"/>
          <w:sz w:val="20"/>
          <w:szCs w:val="20"/>
        </w:rPr>
        <w:t>efinition </w:t>
      </w:r>
      <w:r>
        <w:rPr>
          <w:rStyle w:val="Strong"/>
          <w:rFonts w:ascii="Verdana" w:hAnsi="Verdana"/>
          <w:color w:val="000000"/>
          <w:sz w:val="20"/>
          <w:szCs w:val="20"/>
        </w:rPr>
        <w:t>L</w:t>
      </w:r>
      <w:r>
        <w:rPr>
          <w:rFonts w:ascii="Verdana" w:hAnsi="Verdana"/>
          <w:color w:val="000000"/>
          <w:sz w:val="20"/>
          <w:szCs w:val="20"/>
        </w:rPr>
        <w:t>anguage. It is used to define database structure or pattern.</w:t>
      </w:r>
    </w:p>
    <w:p w:rsidR="00D03CE5" w:rsidRDefault="00D03CE5" w:rsidP="00D03CE5">
      <w:pPr>
        <w:numPr>
          <w:ilvl w:val="0"/>
          <w:numId w:val="1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used to create schema, tables, indexes, constraints, etc. in the database.</w:t>
      </w:r>
    </w:p>
    <w:p w:rsidR="00D03CE5" w:rsidRDefault="00D03CE5" w:rsidP="00D03CE5">
      <w:pPr>
        <w:numPr>
          <w:ilvl w:val="0"/>
          <w:numId w:val="1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Using the DDL statements, you can create the skeleton of the database.</w:t>
      </w:r>
    </w:p>
    <w:p w:rsidR="00D03CE5" w:rsidRDefault="00D03CE5" w:rsidP="00D03CE5">
      <w:pPr>
        <w:numPr>
          <w:ilvl w:val="0"/>
          <w:numId w:val="1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Data definition language is used to store the information of metadata like the number of tables and schemas, their names, indexes, columns in each table, constraints, etc.</w:t>
      </w:r>
    </w:p>
    <w:p w:rsidR="00D03CE5" w:rsidRDefault="00D03CE5" w:rsidP="00D03CE5">
      <w:pPr>
        <w:pStyle w:val="NormalWeb"/>
        <w:shd w:val="clear" w:color="auto" w:fill="FFFFFF"/>
        <w:rPr>
          <w:rFonts w:ascii="Verdana" w:hAnsi="Verdana"/>
          <w:color w:val="000000"/>
          <w:sz w:val="20"/>
          <w:szCs w:val="20"/>
        </w:rPr>
      </w:pPr>
      <w:r>
        <w:rPr>
          <w:rFonts w:ascii="Verdana" w:hAnsi="Verdana"/>
          <w:color w:val="000000"/>
          <w:sz w:val="20"/>
          <w:szCs w:val="20"/>
        </w:rPr>
        <w:t>Here are some tasks that come under DDL:</w:t>
      </w:r>
    </w:p>
    <w:p w:rsidR="00D03CE5" w:rsidRDefault="00D03CE5" w:rsidP="00D03CE5">
      <w:pPr>
        <w:numPr>
          <w:ilvl w:val="0"/>
          <w:numId w:val="1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Create:</w:t>
      </w:r>
      <w:r>
        <w:rPr>
          <w:rFonts w:ascii="Verdana" w:hAnsi="Verdana"/>
          <w:color w:val="000000"/>
          <w:sz w:val="20"/>
          <w:szCs w:val="20"/>
        </w:rPr>
        <w:t> It is used to create objects in the database.</w:t>
      </w:r>
    </w:p>
    <w:p w:rsidR="00D03CE5" w:rsidRDefault="00D03CE5" w:rsidP="00D03CE5">
      <w:pPr>
        <w:numPr>
          <w:ilvl w:val="0"/>
          <w:numId w:val="1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Alter:</w:t>
      </w:r>
      <w:r>
        <w:rPr>
          <w:rFonts w:ascii="Verdana" w:hAnsi="Verdana"/>
          <w:color w:val="000000"/>
          <w:sz w:val="20"/>
          <w:szCs w:val="20"/>
        </w:rPr>
        <w:t> It is used to alter the structure of the database.</w:t>
      </w:r>
    </w:p>
    <w:p w:rsidR="00D03CE5" w:rsidRDefault="00D03CE5" w:rsidP="00D03CE5">
      <w:pPr>
        <w:numPr>
          <w:ilvl w:val="0"/>
          <w:numId w:val="1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Drop:</w:t>
      </w:r>
      <w:r>
        <w:rPr>
          <w:rFonts w:ascii="Verdana" w:hAnsi="Verdana"/>
          <w:color w:val="000000"/>
          <w:sz w:val="20"/>
          <w:szCs w:val="20"/>
        </w:rPr>
        <w:t> It is used to delete objects from the database.</w:t>
      </w:r>
    </w:p>
    <w:p w:rsidR="00D03CE5" w:rsidRDefault="00D03CE5" w:rsidP="00D03CE5">
      <w:pPr>
        <w:numPr>
          <w:ilvl w:val="0"/>
          <w:numId w:val="1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Truncate:</w:t>
      </w:r>
      <w:r>
        <w:rPr>
          <w:rFonts w:ascii="Verdana" w:hAnsi="Verdana"/>
          <w:color w:val="000000"/>
          <w:sz w:val="20"/>
          <w:szCs w:val="20"/>
        </w:rPr>
        <w:t> It is used to remove all records from a table.</w:t>
      </w:r>
    </w:p>
    <w:p w:rsidR="00D03CE5" w:rsidRDefault="00D03CE5" w:rsidP="00D03CE5">
      <w:pPr>
        <w:numPr>
          <w:ilvl w:val="0"/>
          <w:numId w:val="1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Rename:</w:t>
      </w:r>
      <w:r>
        <w:rPr>
          <w:rFonts w:ascii="Verdana" w:hAnsi="Verdana"/>
          <w:color w:val="000000"/>
          <w:sz w:val="20"/>
          <w:szCs w:val="20"/>
        </w:rPr>
        <w:t> It is used to rename an object.</w:t>
      </w:r>
    </w:p>
    <w:p w:rsidR="00D03CE5" w:rsidRDefault="00D03CE5" w:rsidP="00D03CE5">
      <w:pPr>
        <w:numPr>
          <w:ilvl w:val="0"/>
          <w:numId w:val="1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Comment:</w:t>
      </w:r>
      <w:r>
        <w:rPr>
          <w:rFonts w:ascii="Verdana" w:hAnsi="Verdana"/>
          <w:color w:val="000000"/>
          <w:sz w:val="20"/>
          <w:szCs w:val="20"/>
        </w:rPr>
        <w:t> It is used to comment on the data dictionary.</w:t>
      </w:r>
    </w:p>
    <w:p w:rsidR="00D03CE5" w:rsidRDefault="00D03CE5" w:rsidP="00D03CE5">
      <w:pPr>
        <w:pStyle w:val="NormalWeb"/>
        <w:shd w:val="clear" w:color="auto" w:fill="FFFFFF"/>
        <w:rPr>
          <w:rFonts w:ascii="Verdana" w:hAnsi="Verdana"/>
          <w:color w:val="000000"/>
          <w:sz w:val="20"/>
          <w:szCs w:val="20"/>
        </w:rPr>
      </w:pPr>
      <w:r>
        <w:rPr>
          <w:rFonts w:ascii="Verdana" w:hAnsi="Verdana"/>
          <w:color w:val="000000"/>
          <w:sz w:val="20"/>
          <w:szCs w:val="20"/>
        </w:rPr>
        <w:t>These commands are used to update the database schema that's why they come under Data definition language.</w:t>
      </w:r>
    </w:p>
    <w:p w:rsidR="00D03CE5" w:rsidRDefault="00D03CE5" w:rsidP="00D03CE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 Data Manipulation Language</w:t>
      </w:r>
    </w:p>
    <w:p w:rsidR="00D03CE5" w:rsidRDefault="00D03CE5" w:rsidP="00D03CE5">
      <w:pPr>
        <w:pStyle w:val="NormalWeb"/>
        <w:shd w:val="clear" w:color="auto" w:fill="FFFFFF"/>
        <w:rPr>
          <w:rFonts w:ascii="Verdana" w:hAnsi="Verdana"/>
          <w:color w:val="000000"/>
          <w:sz w:val="20"/>
          <w:szCs w:val="20"/>
        </w:rPr>
      </w:pPr>
      <w:r>
        <w:rPr>
          <w:rStyle w:val="Strong"/>
          <w:rFonts w:ascii="Verdana" w:hAnsi="Verdana"/>
          <w:color w:val="000000"/>
          <w:sz w:val="20"/>
          <w:szCs w:val="20"/>
        </w:rPr>
        <w:t>DML</w:t>
      </w:r>
      <w:r>
        <w:rPr>
          <w:rFonts w:ascii="Verdana" w:hAnsi="Verdana"/>
          <w:color w:val="000000"/>
          <w:sz w:val="20"/>
          <w:szCs w:val="20"/>
        </w:rPr>
        <w:t> stands for </w:t>
      </w:r>
      <w:r>
        <w:rPr>
          <w:rStyle w:val="Strong"/>
          <w:rFonts w:ascii="Verdana" w:hAnsi="Verdana"/>
          <w:color w:val="000000"/>
          <w:sz w:val="20"/>
          <w:szCs w:val="20"/>
        </w:rPr>
        <w:t>D</w:t>
      </w:r>
      <w:r>
        <w:rPr>
          <w:rFonts w:ascii="Verdana" w:hAnsi="Verdana"/>
          <w:color w:val="000000"/>
          <w:sz w:val="20"/>
          <w:szCs w:val="20"/>
        </w:rPr>
        <w:t>ata </w:t>
      </w:r>
      <w:r>
        <w:rPr>
          <w:rStyle w:val="Strong"/>
          <w:rFonts w:ascii="Verdana" w:hAnsi="Verdana"/>
          <w:color w:val="000000"/>
          <w:sz w:val="20"/>
          <w:szCs w:val="20"/>
        </w:rPr>
        <w:t>M</w:t>
      </w:r>
      <w:r>
        <w:rPr>
          <w:rFonts w:ascii="Verdana" w:hAnsi="Verdana"/>
          <w:color w:val="000000"/>
          <w:sz w:val="20"/>
          <w:szCs w:val="20"/>
        </w:rPr>
        <w:t>anipulation </w:t>
      </w:r>
      <w:r>
        <w:rPr>
          <w:rStyle w:val="Strong"/>
          <w:rFonts w:ascii="Verdana" w:hAnsi="Verdana"/>
          <w:color w:val="000000"/>
          <w:sz w:val="20"/>
          <w:szCs w:val="20"/>
        </w:rPr>
        <w:t>L</w:t>
      </w:r>
      <w:r>
        <w:rPr>
          <w:rFonts w:ascii="Verdana" w:hAnsi="Verdana"/>
          <w:color w:val="000000"/>
          <w:sz w:val="20"/>
          <w:szCs w:val="20"/>
        </w:rPr>
        <w:t>anguage. It is used for accessing and manipulating data in a database. It handles user requests.</w:t>
      </w:r>
    </w:p>
    <w:p w:rsidR="00D03CE5" w:rsidRDefault="00D03CE5" w:rsidP="00D03CE5">
      <w:pPr>
        <w:pStyle w:val="NormalWeb"/>
        <w:shd w:val="clear" w:color="auto" w:fill="FFFFFF"/>
        <w:rPr>
          <w:rFonts w:ascii="Verdana" w:hAnsi="Verdana"/>
          <w:color w:val="000000"/>
          <w:sz w:val="20"/>
          <w:szCs w:val="20"/>
        </w:rPr>
      </w:pPr>
      <w:r>
        <w:rPr>
          <w:rFonts w:ascii="Verdana" w:hAnsi="Verdana"/>
          <w:color w:val="000000"/>
          <w:sz w:val="20"/>
          <w:szCs w:val="20"/>
        </w:rPr>
        <w:t>Here are some tasks that come under DML:</w:t>
      </w:r>
    </w:p>
    <w:p w:rsidR="00D03CE5" w:rsidRDefault="00D03CE5" w:rsidP="00D03CE5">
      <w:pPr>
        <w:numPr>
          <w:ilvl w:val="0"/>
          <w:numId w:val="1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Select:</w:t>
      </w:r>
      <w:r>
        <w:rPr>
          <w:rFonts w:ascii="Verdana" w:hAnsi="Verdana"/>
          <w:color w:val="000000"/>
          <w:sz w:val="20"/>
          <w:szCs w:val="20"/>
        </w:rPr>
        <w:t> It is used to retrieve data from a database.</w:t>
      </w:r>
    </w:p>
    <w:p w:rsidR="00D03CE5" w:rsidRDefault="00D03CE5" w:rsidP="00D03CE5">
      <w:pPr>
        <w:numPr>
          <w:ilvl w:val="0"/>
          <w:numId w:val="1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Insert:</w:t>
      </w:r>
      <w:r>
        <w:rPr>
          <w:rFonts w:ascii="Verdana" w:hAnsi="Verdana"/>
          <w:color w:val="000000"/>
          <w:sz w:val="20"/>
          <w:szCs w:val="20"/>
        </w:rPr>
        <w:t> It is used to insert data into a table.</w:t>
      </w:r>
    </w:p>
    <w:p w:rsidR="00D03CE5" w:rsidRDefault="00D03CE5" w:rsidP="00D03CE5">
      <w:pPr>
        <w:numPr>
          <w:ilvl w:val="0"/>
          <w:numId w:val="1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Update:</w:t>
      </w:r>
      <w:r>
        <w:rPr>
          <w:rFonts w:ascii="Verdana" w:hAnsi="Verdana"/>
          <w:color w:val="000000"/>
          <w:sz w:val="20"/>
          <w:szCs w:val="20"/>
        </w:rPr>
        <w:t> It is used to update existing data within a table.</w:t>
      </w:r>
    </w:p>
    <w:p w:rsidR="00D03CE5" w:rsidRDefault="00D03CE5" w:rsidP="00D03CE5">
      <w:pPr>
        <w:numPr>
          <w:ilvl w:val="0"/>
          <w:numId w:val="1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Delete:</w:t>
      </w:r>
      <w:r>
        <w:rPr>
          <w:rFonts w:ascii="Verdana" w:hAnsi="Verdana"/>
          <w:color w:val="000000"/>
          <w:sz w:val="20"/>
          <w:szCs w:val="20"/>
        </w:rPr>
        <w:t> It is used to delete all records from a table.</w:t>
      </w:r>
    </w:p>
    <w:p w:rsidR="00D03CE5" w:rsidRDefault="00D03CE5" w:rsidP="00D03CE5">
      <w:pPr>
        <w:numPr>
          <w:ilvl w:val="0"/>
          <w:numId w:val="1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Merge:</w:t>
      </w:r>
      <w:r>
        <w:rPr>
          <w:rFonts w:ascii="Verdana" w:hAnsi="Verdana"/>
          <w:color w:val="000000"/>
          <w:sz w:val="20"/>
          <w:szCs w:val="20"/>
        </w:rPr>
        <w:t> It performs UPSERT operation, i.e., insert or update operations.</w:t>
      </w:r>
    </w:p>
    <w:p w:rsidR="00D03CE5" w:rsidRDefault="00D03CE5" w:rsidP="00D03CE5">
      <w:pPr>
        <w:numPr>
          <w:ilvl w:val="0"/>
          <w:numId w:val="1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Call:</w:t>
      </w:r>
      <w:r>
        <w:rPr>
          <w:rFonts w:ascii="Verdana" w:hAnsi="Verdana"/>
          <w:color w:val="000000"/>
          <w:sz w:val="20"/>
          <w:szCs w:val="20"/>
        </w:rPr>
        <w:t> It is used to call a structured query language or a Java subprogram.</w:t>
      </w:r>
    </w:p>
    <w:p w:rsidR="00D03CE5" w:rsidRDefault="00D03CE5" w:rsidP="00D03CE5">
      <w:pPr>
        <w:numPr>
          <w:ilvl w:val="0"/>
          <w:numId w:val="1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Explain Plan:</w:t>
      </w:r>
      <w:r>
        <w:rPr>
          <w:rFonts w:ascii="Verdana" w:hAnsi="Verdana"/>
          <w:color w:val="000000"/>
          <w:sz w:val="20"/>
          <w:szCs w:val="20"/>
        </w:rPr>
        <w:t> It has the parameter of explaining data.</w:t>
      </w:r>
    </w:p>
    <w:p w:rsidR="00D03CE5" w:rsidRDefault="00D03CE5" w:rsidP="00D03CE5">
      <w:pPr>
        <w:numPr>
          <w:ilvl w:val="0"/>
          <w:numId w:val="1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Lock Table:</w:t>
      </w:r>
      <w:r>
        <w:rPr>
          <w:rFonts w:ascii="Verdana" w:hAnsi="Verdana"/>
          <w:color w:val="000000"/>
          <w:sz w:val="20"/>
          <w:szCs w:val="20"/>
        </w:rPr>
        <w:t> It controls concurrency.</w:t>
      </w:r>
    </w:p>
    <w:p w:rsidR="00D03CE5" w:rsidRDefault="00D03CE5" w:rsidP="00D03CE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Data Control Language</w:t>
      </w:r>
    </w:p>
    <w:p w:rsidR="00D03CE5" w:rsidRDefault="00D03CE5" w:rsidP="00D03CE5">
      <w:pPr>
        <w:numPr>
          <w:ilvl w:val="0"/>
          <w:numId w:val="14"/>
        </w:numPr>
        <w:shd w:val="clear" w:color="auto" w:fill="FFFFFF"/>
        <w:spacing w:before="60" w:after="100" w:afterAutospacing="1" w:line="315" w:lineRule="atLeast"/>
        <w:rPr>
          <w:rFonts w:ascii="Verdana" w:hAnsi="Verdana" w:cs="Times New Roman"/>
          <w:color w:val="000000"/>
          <w:sz w:val="20"/>
          <w:szCs w:val="20"/>
        </w:rPr>
      </w:pPr>
      <w:r>
        <w:rPr>
          <w:rStyle w:val="Strong"/>
          <w:rFonts w:ascii="Verdana" w:hAnsi="Verdana"/>
          <w:color w:val="000000"/>
          <w:sz w:val="20"/>
          <w:szCs w:val="20"/>
        </w:rPr>
        <w:t>DCL</w:t>
      </w:r>
      <w:r>
        <w:rPr>
          <w:rFonts w:ascii="Verdana" w:hAnsi="Verdana"/>
          <w:color w:val="000000"/>
          <w:sz w:val="20"/>
          <w:szCs w:val="20"/>
        </w:rPr>
        <w:t> stands for </w:t>
      </w:r>
      <w:r>
        <w:rPr>
          <w:rStyle w:val="Strong"/>
          <w:rFonts w:ascii="Verdana" w:hAnsi="Verdana"/>
          <w:color w:val="000000"/>
          <w:sz w:val="20"/>
          <w:szCs w:val="20"/>
        </w:rPr>
        <w:t>D</w:t>
      </w:r>
      <w:r>
        <w:rPr>
          <w:rFonts w:ascii="Verdana" w:hAnsi="Verdana"/>
          <w:color w:val="000000"/>
          <w:sz w:val="20"/>
          <w:szCs w:val="20"/>
        </w:rPr>
        <w:t>ata </w:t>
      </w:r>
      <w:r>
        <w:rPr>
          <w:rStyle w:val="Strong"/>
          <w:rFonts w:ascii="Verdana" w:hAnsi="Verdana"/>
          <w:color w:val="000000"/>
          <w:sz w:val="20"/>
          <w:szCs w:val="20"/>
        </w:rPr>
        <w:t>C</w:t>
      </w:r>
      <w:r>
        <w:rPr>
          <w:rFonts w:ascii="Verdana" w:hAnsi="Verdana"/>
          <w:color w:val="000000"/>
          <w:sz w:val="20"/>
          <w:szCs w:val="20"/>
        </w:rPr>
        <w:t>ontrol </w:t>
      </w:r>
      <w:r>
        <w:rPr>
          <w:rStyle w:val="Strong"/>
          <w:rFonts w:ascii="Verdana" w:hAnsi="Verdana"/>
          <w:color w:val="000000"/>
          <w:sz w:val="20"/>
          <w:szCs w:val="20"/>
        </w:rPr>
        <w:t>L</w:t>
      </w:r>
      <w:r>
        <w:rPr>
          <w:rFonts w:ascii="Verdana" w:hAnsi="Verdana"/>
          <w:color w:val="000000"/>
          <w:sz w:val="20"/>
          <w:szCs w:val="20"/>
        </w:rPr>
        <w:t>anguage. It is used to retrieve the stored or saved data.</w:t>
      </w:r>
    </w:p>
    <w:p w:rsidR="00D03CE5" w:rsidRDefault="00D03CE5" w:rsidP="00D03CE5">
      <w:pPr>
        <w:numPr>
          <w:ilvl w:val="0"/>
          <w:numId w:val="1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DCL execution is transactional. It also has rollback parameters.</w:t>
      </w:r>
    </w:p>
    <w:p w:rsidR="00D03CE5" w:rsidRDefault="00D03CE5" w:rsidP="00D03CE5">
      <w:pPr>
        <w:pStyle w:val="NormalWeb"/>
        <w:shd w:val="clear" w:color="auto" w:fill="FFFFFF"/>
        <w:ind w:left="720"/>
        <w:rPr>
          <w:rFonts w:ascii="Verdana" w:hAnsi="Verdana"/>
          <w:color w:val="000000"/>
          <w:sz w:val="20"/>
          <w:szCs w:val="20"/>
        </w:rPr>
      </w:pPr>
      <w:r>
        <w:rPr>
          <w:rFonts w:ascii="Verdana" w:hAnsi="Verdana"/>
          <w:color w:val="000000"/>
          <w:sz w:val="20"/>
          <w:szCs w:val="20"/>
        </w:rPr>
        <w:t>(But in Oracle database, the execution of data control language does not have the feature of rolling back.)</w:t>
      </w:r>
    </w:p>
    <w:p w:rsidR="00D03CE5" w:rsidRDefault="00D03CE5" w:rsidP="00D03CE5">
      <w:pPr>
        <w:pStyle w:val="NormalWeb"/>
        <w:shd w:val="clear" w:color="auto" w:fill="FFFFFF"/>
        <w:rPr>
          <w:rFonts w:ascii="Verdana" w:hAnsi="Verdana"/>
          <w:color w:val="000000"/>
          <w:sz w:val="20"/>
          <w:szCs w:val="20"/>
        </w:rPr>
      </w:pPr>
      <w:r>
        <w:rPr>
          <w:rFonts w:ascii="Verdana" w:hAnsi="Verdana"/>
          <w:color w:val="000000"/>
          <w:sz w:val="20"/>
          <w:szCs w:val="20"/>
        </w:rPr>
        <w:t>Here are some tasks that come under DCL:</w:t>
      </w:r>
    </w:p>
    <w:p w:rsidR="00D03CE5" w:rsidRDefault="00D03CE5" w:rsidP="00D03CE5">
      <w:pPr>
        <w:numPr>
          <w:ilvl w:val="0"/>
          <w:numId w:val="1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Grant:</w:t>
      </w:r>
      <w:r>
        <w:rPr>
          <w:rFonts w:ascii="Verdana" w:hAnsi="Verdana"/>
          <w:color w:val="000000"/>
          <w:sz w:val="20"/>
          <w:szCs w:val="20"/>
        </w:rPr>
        <w:t> It is used to give user access privileges to a database.</w:t>
      </w:r>
    </w:p>
    <w:p w:rsidR="00D03CE5" w:rsidRDefault="00D03CE5" w:rsidP="00D03CE5">
      <w:pPr>
        <w:numPr>
          <w:ilvl w:val="0"/>
          <w:numId w:val="1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Revoke:</w:t>
      </w:r>
      <w:r>
        <w:rPr>
          <w:rFonts w:ascii="Verdana" w:hAnsi="Verdana"/>
          <w:color w:val="000000"/>
          <w:sz w:val="20"/>
          <w:szCs w:val="20"/>
        </w:rPr>
        <w:t> It is used to take back permissions from the user.</w:t>
      </w:r>
    </w:p>
    <w:p w:rsidR="00D03CE5" w:rsidRDefault="00D03CE5" w:rsidP="00D03CE5">
      <w:pPr>
        <w:pStyle w:val="NormalWeb"/>
        <w:shd w:val="clear" w:color="auto" w:fill="FFFFFF"/>
        <w:rPr>
          <w:rFonts w:ascii="Verdana" w:hAnsi="Verdana"/>
          <w:color w:val="000000"/>
          <w:sz w:val="20"/>
          <w:szCs w:val="20"/>
        </w:rPr>
      </w:pPr>
      <w:r>
        <w:rPr>
          <w:rFonts w:ascii="Verdana" w:hAnsi="Verdana"/>
          <w:color w:val="000000"/>
          <w:sz w:val="20"/>
          <w:szCs w:val="20"/>
        </w:rPr>
        <w:t>There are the following operations which have the authorization of Revoke:</w:t>
      </w:r>
    </w:p>
    <w:p w:rsidR="00D03CE5" w:rsidRDefault="00D03CE5" w:rsidP="00D03CE5">
      <w:pPr>
        <w:pStyle w:val="NormalWeb"/>
        <w:shd w:val="clear" w:color="auto" w:fill="FFFFFF"/>
        <w:rPr>
          <w:rFonts w:ascii="Verdana" w:hAnsi="Verdana"/>
          <w:color w:val="000000"/>
          <w:sz w:val="20"/>
          <w:szCs w:val="20"/>
        </w:rPr>
      </w:pPr>
      <w:r>
        <w:rPr>
          <w:rFonts w:ascii="Verdana" w:hAnsi="Verdana"/>
          <w:color w:val="000000"/>
          <w:sz w:val="20"/>
          <w:szCs w:val="20"/>
        </w:rPr>
        <w:t>CONNECT, INSERT, USAGE, EXECUTE, DELETE, UPDATE and SELECT.</w:t>
      </w:r>
    </w:p>
    <w:p w:rsidR="00D03CE5" w:rsidRDefault="00D03CE5" w:rsidP="00D03CE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 Transaction Control Language</w:t>
      </w:r>
    </w:p>
    <w:p w:rsidR="00D03CE5" w:rsidRDefault="00D03CE5" w:rsidP="00D03CE5">
      <w:pPr>
        <w:pStyle w:val="NormalWeb"/>
        <w:shd w:val="clear" w:color="auto" w:fill="FFFFFF"/>
        <w:rPr>
          <w:rFonts w:ascii="Verdana" w:hAnsi="Verdana"/>
          <w:color w:val="000000"/>
          <w:sz w:val="20"/>
          <w:szCs w:val="20"/>
        </w:rPr>
      </w:pPr>
      <w:r>
        <w:rPr>
          <w:rFonts w:ascii="Verdana" w:hAnsi="Verdana"/>
          <w:color w:val="000000"/>
          <w:sz w:val="20"/>
          <w:szCs w:val="20"/>
        </w:rPr>
        <w:t>TCL is used to run the changes made by the DML statement. TCL can be grouped into a logical transaction.</w:t>
      </w:r>
    </w:p>
    <w:p w:rsidR="00D03CE5" w:rsidRDefault="00D03CE5" w:rsidP="00D03CE5">
      <w:pPr>
        <w:pStyle w:val="NormalWeb"/>
        <w:shd w:val="clear" w:color="auto" w:fill="FFFFFF"/>
        <w:rPr>
          <w:rFonts w:ascii="Verdana" w:hAnsi="Verdana"/>
          <w:color w:val="000000"/>
          <w:sz w:val="20"/>
          <w:szCs w:val="20"/>
        </w:rPr>
      </w:pPr>
      <w:r>
        <w:rPr>
          <w:rFonts w:ascii="Verdana" w:hAnsi="Verdana"/>
          <w:color w:val="000000"/>
          <w:sz w:val="20"/>
          <w:szCs w:val="20"/>
        </w:rPr>
        <w:t>Here are some tasks that come under TCL:</w:t>
      </w:r>
    </w:p>
    <w:p w:rsidR="00D03CE5" w:rsidRDefault="00D03CE5" w:rsidP="00D03CE5">
      <w:pPr>
        <w:numPr>
          <w:ilvl w:val="0"/>
          <w:numId w:val="1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Commit:</w:t>
      </w:r>
      <w:r>
        <w:rPr>
          <w:rFonts w:ascii="Verdana" w:hAnsi="Verdana"/>
          <w:color w:val="000000"/>
          <w:sz w:val="20"/>
          <w:szCs w:val="20"/>
        </w:rPr>
        <w:t> It is used to save the transaction on the database.</w:t>
      </w:r>
    </w:p>
    <w:p w:rsidR="00D03CE5" w:rsidRDefault="00D03CE5" w:rsidP="00D03CE5">
      <w:pPr>
        <w:numPr>
          <w:ilvl w:val="0"/>
          <w:numId w:val="1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Rollback:</w:t>
      </w:r>
      <w:r>
        <w:rPr>
          <w:rFonts w:ascii="Verdana" w:hAnsi="Verdana"/>
          <w:color w:val="000000"/>
          <w:sz w:val="20"/>
          <w:szCs w:val="20"/>
        </w:rPr>
        <w:t> It is used to restore the database to original since the last Commit.</w:t>
      </w:r>
    </w:p>
    <w:p w:rsidR="00311468" w:rsidRPr="003A2B8D" w:rsidRDefault="00311468" w:rsidP="00311468">
      <w:pPr>
        <w:shd w:val="clear" w:color="auto" w:fill="FFFFFF"/>
        <w:spacing w:before="60" w:after="100" w:afterAutospacing="1" w:line="315" w:lineRule="atLeast"/>
        <w:rPr>
          <w:rFonts w:ascii="Verdana" w:hAnsi="Verdana"/>
          <w:b/>
          <w:color w:val="000000"/>
          <w:sz w:val="24"/>
          <w:szCs w:val="20"/>
        </w:rPr>
      </w:pPr>
    </w:p>
    <w:p w:rsidR="00985284" w:rsidRDefault="00985284" w:rsidP="00985284">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Relational Model concept</w:t>
      </w:r>
    </w:p>
    <w:p w:rsidR="00985284" w:rsidRDefault="00985284" w:rsidP="00985284">
      <w:pPr>
        <w:pStyle w:val="NormalWeb"/>
        <w:shd w:val="clear" w:color="auto" w:fill="FFFFFF"/>
        <w:rPr>
          <w:rFonts w:ascii="Verdana" w:hAnsi="Verdana"/>
          <w:color w:val="000000"/>
          <w:sz w:val="20"/>
          <w:szCs w:val="20"/>
        </w:rPr>
      </w:pPr>
      <w:r>
        <w:rPr>
          <w:rFonts w:ascii="Verdana" w:hAnsi="Verdana"/>
          <w:color w:val="000000"/>
          <w:sz w:val="20"/>
          <w:szCs w:val="20"/>
        </w:rPr>
        <w:t>Relational model can represent as a table with columns and rows. Each row is known as a tuple. Each table of the column has a name or attribute.</w:t>
      </w:r>
    </w:p>
    <w:p w:rsidR="00985284" w:rsidRDefault="00985284" w:rsidP="00985284">
      <w:pPr>
        <w:pStyle w:val="NormalWeb"/>
        <w:shd w:val="clear" w:color="auto" w:fill="FFFFFF"/>
        <w:rPr>
          <w:rFonts w:ascii="Verdana" w:hAnsi="Verdana"/>
          <w:color w:val="000000"/>
          <w:sz w:val="20"/>
          <w:szCs w:val="20"/>
        </w:rPr>
      </w:pPr>
      <w:r>
        <w:rPr>
          <w:rStyle w:val="Strong"/>
          <w:rFonts w:ascii="Verdana" w:hAnsi="Verdana"/>
          <w:color w:val="000000"/>
          <w:sz w:val="20"/>
          <w:szCs w:val="20"/>
        </w:rPr>
        <w:t>Domain:</w:t>
      </w:r>
      <w:r>
        <w:rPr>
          <w:rFonts w:ascii="Verdana" w:hAnsi="Verdana"/>
          <w:color w:val="000000"/>
          <w:sz w:val="20"/>
          <w:szCs w:val="20"/>
        </w:rPr>
        <w:t> It contains a set of atomic values that an attribute can take.</w:t>
      </w:r>
    </w:p>
    <w:p w:rsidR="00985284" w:rsidRDefault="00985284" w:rsidP="00985284">
      <w:pPr>
        <w:pStyle w:val="NormalWeb"/>
        <w:shd w:val="clear" w:color="auto" w:fill="FFFFFF"/>
        <w:rPr>
          <w:rFonts w:ascii="Verdana" w:hAnsi="Verdana"/>
          <w:color w:val="000000"/>
          <w:sz w:val="20"/>
          <w:szCs w:val="20"/>
        </w:rPr>
      </w:pPr>
      <w:r>
        <w:rPr>
          <w:rStyle w:val="Strong"/>
          <w:rFonts w:ascii="Verdana" w:hAnsi="Verdana"/>
          <w:color w:val="000000"/>
          <w:sz w:val="20"/>
          <w:szCs w:val="20"/>
        </w:rPr>
        <w:t>Attribute:</w:t>
      </w:r>
      <w:r>
        <w:rPr>
          <w:rFonts w:ascii="Verdana" w:hAnsi="Verdana"/>
          <w:color w:val="000000"/>
          <w:sz w:val="20"/>
          <w:szCs w:val="20"/>
        </w:rPr>
        <w:t> It contains the name of a column in a particular table. Each attribute Ai must have a domain, dom(Ai)</w:t>
      </w:r>
    </w:p>
    <w:p w:rsidR="00985284" w:rsidRDefault="00985284" w:rsidP="00985284">
      <w:pPr>
        <w:pStyle w:val="NormalWeb"/>
        <w:shd w:val="clear" w:color="auto" w:fill="FFFFFF"/>
        <w:rPr>
          <w:rFonts w:ascii="Verdana" w:hAnsi="Verdana"/>
          <w:color w:val="000000"/>
          <w:sz w:val="20"/>
          <w:szCs w:val="20"/>
        </w:rPr>
      </w:pPr>
      <w:r>
        <w:rPr>
          <w:rStyle w:val="Strong"/>
          <w:rFonts w:ascii="Verdana" w:hAnsi="Verdana"/>
          <w:color w:val="000000"/>
          <w:sz w:val="20"/>
          <w:szCs w:val="20"/>
        </w:rPr>
        <w:t>Relational instance:</w:t>
      </w:r>
      <w:r>
        <w:rPr>
          <w:rFonts w:ascii="Verdana" w:hAnsi="Verdana"/>
          <w:color w:val="000000"/>
          <w:sz w:val="20"/>
          <w:szCs w:val="20"/>
        </w:rPr>
        <w:t> In the relational database system, the relational instance is represented by a finite set of tuples. Relation instances do not have duplicate tuples.</w:t>
      </w:r>
    </w:p>
    <w:p w:rsidR="00985284" w:rsidRDefault="00985284" w:rsidP="00985284">
      <w:pPr>
        <w:pStyle w:val="NormalWeb"/>
        <w:shd w:val="clear" w:color="auto" w:fill="FFFFFF"/>
        <w:rPr>
          <w:rFonts w:ascii="Verdana" w:hAnsi="Verdana"/>
          <w:color w:val="000000"/>
          <w:sz w:val="20"/>
          <w:szCs w:val="20"/>
        </w:rPr>
      </w:pPr>
      <w:r>
        <w:rPr>
          <w:rStyle w:val="Strong"/>
          <w:rFonts w:ascii="Verdana" w:hAnsi="Verdana"/>
          <w:color w:val="000000"/>
          <w:sz w:val="20"/>
          <w:szCs w:val="20"/>
        </w:rPr>
        <w:t>Relational schema:</w:t>
      </w:r>
      <w:r>
        <w:rPr>
          <w:rFonts w:ascii="Verdana" w:hAnsi="Verdana"/>
          <w:color w:val="000000"/>
          <w:sz w:val="20"/>
          <w:szCs w:val="20"/>
        </w:rPr>
        <w:t> A relational schema contains the name of the relation and name of all columns or attributes.</w:t>
      </w:r>
    </w:p>
    <w:p w:rsidR="00985284" w:rsidRDefault="00985284" w:rsidP="00985284">
      <w:pPr>
        <w:pStyle w:val="NormalWeb"/>
        <w:shd w:val="clear" w:color="auto" w:fill="FFFFFF"/>
        <w:rPr>
          <w:rFonts w:ascii="Verdana" w:hAnsi="Verdana"/>
          <w:color w:val="000000"/>
          <w:sz w:val="20"/>
          <w:szCs w:val="20"/>
        </w:rPr>
      </w:pPr>
      <w:r>
        <w:rPr>
          <w:rStyle w:val="Strong"/>
          <w:rFonts w:ascii="Verdana" w:hAnsi="Verdana"/>
          <w:color w:val="000000"/>
          <w:sz w:val="20"/>
          <w:szCs w:val="20"/>
        </w:rPr>
        <w:t>Relational key:</w:t>
      </w:r>
      <w:r>
        <w:rPr>
          <w:rFonts w:ascii="Verdana" w:hAnsi="Verdana"/>
          <w:color w:val="000000"/>
          <w:sz w:val="20"/>
          <w:szCs w:val="20"/>
        </w:rPr>
        <w:t> In the relational key, each row has one or more attributes. It can identify the row in the relation uniquely.</w:t>
      </w:r>
    </w:p>
    <w:p w:rsidR="00985284" w:rsidRDefault="00985284" w:rsidP="00985284">
      <w:pPr>
        <w:pStyle w:val="NormalWeb"/>
        <w:shd w:val="clear" w:color="auto" w:fill="FFFFFF"/>
        <w:rPr>
          <w:rFonts w:ascii="Verdana" w:hAnsi="Verdana"/>
          <w:color w:val="000000"/>
          <w:sz w:val="20"/>
          <w:szCs w:val="20"/>
        </w:rPr>
      </w:pPr>
      <w:r>
        <w:rPr>
          <w:rStyle w:val="Strong"/>
          <w:rFonts w:ascii="Verdana" w:hAnsi="Verdana"/>
          <w:color w:val="000000"/>
          <w:sz w:val="20"/>
          <w:szCs w:val="20"/>
        </w:rPr>
        <w:t>Example: STUDENT Relation</w:t>
      </w:r>
    </w:p>
    <w:tbl>
      <w:tblPr>
        <w:tblW w:w="8752" w:type="dxa"/>
        <w:tblInd w:w="60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339"/>
        <w:gridCol w:w="1827"/>
        <w:gridCol w:w="2401"/>
        <w:gridCol w:w="2110"/>
        <w:gridCol w:w="1075"/>
      </w:tblGrid>
      <w:tr w:rsidR="00985284" w:rsidTr="001705A2">
        <w:trPr>
          <w:trHeight w:val="558"/>
        </w:trPr>
        <w:tc>
          <w:tcPr>
            <w:tcW w:w="1339" w:type="dxa"/>
            <w:shd w:val="clear" w:color="auto" w:fill="C7CCBE"/>
            <w:tcMar>
              <w:top w:w="180" w:type="dxa"/>
              <w:left w:w="180" w:type="dxa"/>
              <w:bottom w:w="180" w:type="dxa"/>
              <w:right w:w="180" w:type="dxa"/>
            </w:tcMar>
            <w:hideMark/>
          </w:tcPr>
          <w:p w:rsidR="00985284" w:rsidRDefault="00985284">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985284" w:rsidRDefault="00985284">
            <w:pPr>
              <w:rPr>
                <w:b/>
                <w:bCs/>
                <w:color w:val="000000"/>
                <w:sz w:val="26"/>
                <w:szCs w:val="26"/>
              </w:rPr>
            </w:pPr>
            <w:r>
              <w:rPr>
                <w:b/>
                <w:bCs/>
                <w:color w:val="000000"/>
                <w:sz w:val="26"/>
                <w:szCs w:val="26"/>
              </w:rPr>
              <w:t>ROLL_NO</w:t>
            </w:r>
          </w:p>
        </w:tc>
        <w:tc>
          <w:tcPr>
            <w:tcW w:w="0" w:type="auto"/>
            <w:shd w:val="clear" w:color="auto" w:fill="C7CCBE"/>
            <w:tcMar>
              <w:top w:w="180" w:type="dxa"/>
              <w:left w:w="180" w:type="dxa"/>
              <w:bottom w:w="180" w:type="dxa"/>
              <w:right w:w="180" w:type="dxa"/>
            </w:tcMar>
            <w:hideMark/>
          </w:tcPr>
          <w:p w:rsidR="00985284" w:rsidRDefault="00985284">
            <w:pPr>
              <w:rPr>
                <w:b/>
                <w:bCs/>
                <w:color w:val="000000"/>
                <w:sz w:val="26"/>
                <w:szCs w:val="26"/>
              </w:rPr>
            </w:pPr>
            <w:r>
              <w:rPr>
                <w:b/>
                <w:bCs/>
                <w:color w:val="000000"/>
                <w:sz w:val="26"/>
                <w:szCs w:val="26"/>
              </w:rPr>
              <w:t>PHONE_NO</w:t>
            </w:r>
          </w:p>
        </w:tc>
        <w:tc>
          <w:tcPr>
            <w:tcW w:w="0" w:type="auto"/>
            <w:shd w:val="clear" w:color="auto" w:fill="C7CCBE"/>
            <w:tcMar>
              <w:top w:w="180" w:type="dxa"/>
              <w:left w:w="180" w:type="dxa"/>
              <w:bottom w:w="180" w:type="dxa"/>
              <w:right w:w="180" w:type="dxa"/>
            </w:tcMar>
            <w:hideMark/>
          </w:tcPr>
          <w:p w:rsidR="00985284" w:rsidRDefault="00985284">
            <w:pPr>
              <w:rPr>
                <w:b/>
                <w:bCs/>
                <w:color w:val="000000"/>
                <w:sz w:val="26"/>
                <w:szCs w:val="26"/>
              </w:rPr>
            </w:pPr>
            <w:r>
              <w:rPr>
                <w:b/>
                <w:bCs/>
                <w:color w:val="000000"/>
                <w:sz w:val="26"/>
                <w:szCs w:val="26"/>
              </w:rPr>
              <w:t>ADDRESS</w:t>
            </w:r>
          </w:p>
        </w:tc>
        <w:tc>
          <w:tcPr>
            <w:tcW w:w="0" w:type="auto"/>
            <w:shd w:val="clear" w:color="auto" w:fill="C7CCBE"/>
            <w:tcMar>
              <w:top w:w="180" w:type="dxa"/>
              <w:left w:w="180" w:type="dxa"/>
              <w:bottom w:w="180" w:type="dxa"/>
              <w:right w:w="180" w:type="dxa"/>
            </w:tcMar>
            <w:hideMark/>
          </w:tcPr>
          <w:p w:rsidR="00985284" w:rsidRDefault="00985284">
            <w:pPr>
              <w:rPr>
                <w:b/>
                <w:bCs/>
                <w:color w:val="000000"/>
                <w:sz w:val="26"/>
                <w:szCs w:val="26"/>
              </w:rPr>
            </w:pPr>
            <w:r>
              <w:rPr>
                <w:b/>
                <w:bCs/>
                <w:color w:val="000000"/>
                <w:sz w:val="26"/>
                <w:szCs w:val="26"/>
              </w:rPr>
              <w:t>AGE</w:t>
            </w:r>
          </w:p>
        </w:tc>
      </w:tr>
      <w:tr w:rsidR="00985284" w:rsidTr="001705A2">
        <w:trPr>
          <w:trHeight w:val="558"/>
        </w:trPr>
        <w:tc>
          <w:tcPr>
            <w:tcW w:w="13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5284" w:rsidRDefault="00985284">
            <w:pPr>
              <w:spacing w:line="345" w:lineRule="atLeast"/>
              <w:ind w:left="300"/>
              <w:rPr>
                <w:rFonts w:ascii="Verdana" w:hAnsi="Verdana"/>
                <w:color w:val="000000"/>
                <w:sz w:val="20"/>
                <w:szCs w:val="20"/>
              </w:rPr>
            </w:pPr>
            <w:r>
              <w:rPr>
                <w:rFonts w:ascii="Verdana" w:hAnsi="Verdana"/>
                <w:color w:val="000000"/>
                <w:sz w:val="20"/>
                <w:szCs w:val="20"/>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5284" w:rsidRDefault="00985284">
            <w:pPr>
              <w:spacing w:line="345" w:lineRule="atLeast"/>
              <w:ind w:left="300"/>
              <w:rPr>
                <w:rFonts w:ascii="Verdana" w:hAnsi="Verdana"/>
                <w:color w:val="000000"/>
                <w:sz w:val="20"/>
                <w:szCs w:val="20"/>
              </w:rPr>
            </w:pPr>
            <w:r>
              <w:rPr>
                <w:rFonts w:ascii="Verdana" w:hAnsi="Verdana"/>
                <w:color w:val="000000"/>
                <w:sz w:val="20"/>
                <w:szCs w:val="20"/>
              </w:rPr>
              <w:t>14795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5284" w:rsidRDefault="00985284">
            <w:pPr>
              <w:spacing w:line="345" w:lineRule="atLeast"/>
              <w:ind w:left="300"/>
              <w:rPr>
                <w:rFonts w:ascii="Verdana" w:hAnsi="Verdana"/>
                <w:color w:val="000000"/>
                <w:sz w:val="20"/>
                <w:szCs w:val="20"/>
              </w:rPr>
            </w:pPr>
            <w:r>
              <w:rPr>
                <w:rFonts w:ascii="Verdana" w:hAnsi="Verdana"/>
                <w:color w:val="000000"/>
                <w:sz w:val="20"/>
                <w:szCs w:val="20"/>
              </w:rPr>
              <w:t>7305758992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5284" w:rsidRDefault="00985284">
            <w:pPr>
              <w:spacing w:line="345" w:lineRule="atLeast"/>
              <w:ind w:left="300"/>
              <w:rPr>
                <w:rFonts w:ascii="Verdana" w:hAnsi="Verdana"/>
                <w:color w:val="000000"/>
                <w:sz w:val="20"/>
                <w:szCs w:val="20"/>
              </w:rPr>
            </w:pPr>
            <w:r>
              <w:rPr>
                <w:rFonts w:ascii="Verdana" w:hAnsi="Verdana"/>
                <w:color w:val="000000"/>
                <w:sz w:val="20"/>
                <w:szCs w:val="20"/>
              </w:rPr>
              <w:t>Noida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5284" w:rsidRDefault="00985284">
            <w:pPr>
              <w:spacing w:line="345" w:lineRule="atLeast"/>
              <w:ind w:left="300"/>
              <w:rPr>
                <w:rFonts w:ascii="Verdana" w:hAnsi="Verdana"/>
                <w:color w:val="000000"/>
                <w:sz w:val="20"/>
                <w:szCs w:val="20"/>
              </w:rPr>
            </w:pPr>
            <w:r>
              <w:rPr>
                <w:rFonts w:ascii="Verdana" w:hAnsi="Verdana"/>
                <w:color w:val="000000"/>
                <w:sz w:val="20"/>
                <w:szCs w:val="20"/>
              </w:rPr>
              <w:t>24</w:t>
            </w:r>
          </w:p>
        </w:tc>
      </w:tr>
      <w:tr w:rsidR="00985284" w:rsidTr="001705A2">
        <w:trPr>
          <w:trHeight w:val="558"/>
        </w:trPr>
        <w:tc>
          <w:tcPr>
            <w:tcW w:w="13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5284" w:rsidRDefault="00985284">
            <w:pPr>
              <w:spacing w:line="345" w:lineRule="atLeast"/>
              <w:ind w:left="300"/>
              <w:rPr>
                <w:rFonts w:ascii="Verdana" w:hAnsi="Verdana"/>
                <w:color w:val="000000"/>
                <w:sz w:val="20"/>
                <w:szCs w:val="20"/>
              </w:rPr>
            </w:pPr>
            <w:r>
              <w:rPr>
                <w:rFonts w:ascii="Verdana" w:hAnsi="Verdana"/>
                <w:color w:val="000000"/>
                <w:sz w:val="20"/>
                <w:szCs w:val="20"/>
              </w:rPr>
              <w:t>Shyam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5284" w:rsidRDefault="00985284">
            <w:pPr>
              <w:spacing w:line="345" w:lineRule="atLeast"/>
              <w:ind w:left="300"/>
              <w:rPr>
                <w:rFonts w:ascii="Verdana" w:hAnsi="Verdana"/>
                <w:color w:val="000000"/>
                <w:sz w:val="20"/>
                <w:szCs w:val="20"/>
              </w:rPr>
            </w:pPr>
            <w:r>
              <w:rPr>
                <w:rFonts w:ascii="Verdana" w:hAnsi="Verdana"/>
                <w:color w:val="000000"/>
                <w:sz w:val="20"/>
                <w:szCs w:val="20"/>
              </w:rPr>
              <w:t>12839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5284" w:rsidRDefault="00985284">
            <w:pPr>
              <w:spacing w:line="345" w:lineRule="atLeast"/>
              <w:ind w:left="300"/>
              <w:rPr>
                <w:rFonts w:ascii="Verdana" w:hAnsi="Verdana"/>
                <w:color w:val="000000"/>
                <w:sz w:val="20"/>
                <w:szCs w:val="20"/>
              </w:rPr>
            </w:pPr>
            <w:r>
              <w:rPr>
                <w:rFonts w:ascii="Verdana" w:hAnsi="Verdana"/>
                <w:color w:val="000000"/>
                <w:sz w:val="20"/>
                <w:szCs w:val="20"/>
              </w:rPr>
              <w:t>9026288936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5284" w:rsidRDefault="00985284">
            <w:pPr>
              <w:spacing w:line="345" w:lineRule="atLeast"/>
              <w:ind w:left="300"/>
              <w:rPr>
                <w:rFonts w:ascii="Verdana" w:hAnsi="Verdana"/>
                <w:color w:val="000000"/>
                <w:sz w:val="20"/>
                <w:szCs w:val="20"/>
              </w:rPr>
            </w:pPr>
            <w:r>
              <w:rPr>
                <w:rFonts w:ascii="Verdana" w:hAnsi="Verdana"/>
                <w:color w:val="000000"/>
                <w:sz w:val="20"/>
                <w:szCs w:val="20"/>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5284" w:rsidRDefault="00985284">
            <w:pPr>
              <w:spacing w:line="345" w:lineRule="atLeast"/>
              <w:ind w:left="300"/>
              <w:rPr>
                <w:rFonts w:ascii="Verdana" w:hAnsi="Verdana"/>
                <w:color w:val="000000"/>
                <w:sz w:val="20"/>
                <w:szCs w:val="20"/>
              </w:rPr>
            </w:pPr>
            <w:r>
              <w:rPr>
                <w:rFonts w:ascii="Verdana" w:hAnsi="Verdana"/>
                <w:color w:val="000000"/>
                <w:sz w:val="20"/>
                <w:szCs w:val="20"/>
              </w:rPr>
              <w:t>35</w:t>
            </w:r>
          </w:p>
        </w:tc>
      </w:tr>
      <w:tr w:rsidR="00985284" w:rsidTr="001705A2">
        <w:trPr>
          <w:trHeight w:val="543"/>
        </w:trPr>
        <w:tc>
          <w:tcPr>
            <w:tcW w:w="13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5284" w:rsidRDefault="00985284">
            <w:pPr>
              <w:spacing w:line="345" w:lineRule="atLeast"/>
              <w:ind w:left="300"/>
              <w:rPr>
                <w:rFonts w:ascii="Verdana" w:hAnsi="Verdana"/>
                <w:color w:val="000000"/>
                <w:sz w:val="20"/>
                <w:szCs w:val="20"/>
              </w:rPr>
            </w:pPr>
            <w:r>
              <w:rPr>
                <w:rFonts w:ascii="Verdana" w:hAnsi="Verdana"/>
                <w:color w:val="000000"/>
                <w:sz w:val="20"/>
                <w:szCs w:val="20"/>
              </w:rPr>
              <w:t>Laxman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5284" w:rsidRDefault="00985284">
            <w:pPr>
              <w:spacing w:line="345" w:lineRule="atLeast"/>
              <w:ind w:left="300"/>
              <w:rPr>
                <w:rFonts w:ascii="Verdana" w:hAnsi="Verdana"/>
                <w:color w:val="000000"/>
                <w:sz w:val="20"/>
                <w:szCs w:val="20"/>
              </w:rPr>
            </w:pPr>
            <w:r>
              <w:rPr>
                <w:rFonts w:ascii="Verdana" w:hAnsi="Verdana"/>
                <w:color w:val="000000"/>
                <w:sz w:val="20"/>
                <w:szCs w:val="20"/>
              </w:rPr>
              <w:t>33289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5284" w:rsidRDefault="00985284">
            <w:pPr>
              <w:spacing w:line="345" w:lineRule="atLeast"/>
              <w:ind w:left="300"/>
              <w:rPr>
                <w:rFonts w:ascii="Verdana" w:hAnsi="Verdana"/>
                <w:color w:val="000000"/>
                <w:sz w:val="20"/>
                <w:szCs w:val="20"/>
              </w:rPr>
            </w:pPr>
            <w:r>
              <w:rPr>
                <w:rFonts w:ascii="Verdana" w:hAnsi="Verdana"/>
                <w:color w:val="000000"/>
                <w:sz w:val="20"/>
                <w:szCs w:val="20"/>
              </w:rPr>
              <w:t>8583287182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5284" w:rsidRDefault="00985284">
            <w:pPr>
              <w:spacing w:line="345" w:lineRule="atLeast"/>
              <w:ind w:left="300"/>
              <w:rPr>
                <w:rFonts w:ascii="Verdana" w:hAnsi="Verdana"/>
                <w:color w:val="000000"/>
                <w:sz w:val="20"/>
                <w:szCs w:val="20"/>
              </w:rPr>
            </w:pPr>
            <w:r>
              <w:rPr>
                <w:rFonts w:ascii="Verdana" w:hAnsi="Verdana"/>
                <w:color w:val="000000"/>
                <w:sz w:val="20"/>
                <w:szCs w:val="20"/>
              </w:rPr>
              <w:t>Gurugram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5284" w:rsidRDefault="00985284">
            <w:pPr>
              <w:spacing w:line="345" w:lineRule="atLeast"/>
              <w:ind w:left="300"/>
              <w:rPr>
                <w:rFonts w:ascii="Verdana" w:hAnsi="Verdana"/>
                <w:color w:val="000000"/>
                <w:sz w:val="20"/>
                <w:szCs w:val="20"/>
              </w:rPr>
            </w:pPr>
            <w:r>
              <w:rPr>
                <w:rFonts w:ascii="Verdana" w:hAnsi="Verdana"/>
                <w:color w:val="000000"/>
                <w:sz w:val="20"/>
                <w:szCs w:val="20"/>
              </w:rPr>
              <w:t>20</w:t>
            </w:r>
          </w:p>
        </w:tc>
      </w:tr>
      <w:tr w:rsidR="00985284" w:rsidTr="001705A2">
        <w:trPr>
          <w:trHeight w:val="543"/>
        </w:trPr>
        <w:tc>
          <w:tcPr>
            <w:tcW w:w="13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5284" w:rsidRDefault="00985284">
            <w:pPr>
              <w:spacing w:line="345" w:lineRule="atLeast"/>
              <w:ind w:left="300"/>
              <w:rPr>
                <w:rFonts w:ascii="Verdana" w:hAnsi="Verdana"/>
                <w:color w:val="000000"/>
                <w:sz w:val="20"/>
                <w:szCs w:val="20"/>
              </w:rPr>
            </w:pPr>
            <w:r>
              <w:rPr>
                <w:rFonts w:ascii="Verdana" w:hAnsi="Verdana"/>
                <w:color w:val="000000"/>
                <w:sz w:val="20"/>
                <w:szCs w:val="20"/>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5284" w:rsidRDefault="00985284">
            <w:pPr>
              <w:spacing w:line="345" w:lineRule="atLeast"/>
              <w:ind w:left="300"/>
              <w:rPr>
                <w:rFonts w:ascii="Verdana" w:hAnsi="Verdana"/>
                <w:color w:val="000000"/>
                <w:sz w:val="20"/>
                <w:szCs w:val="20"/>
              </w:rPr>
            </w:pPr>
            <w:r>
              <w:rPr>
                <w:rFonts w:ascii="Verdana" w:hAnsi="Verdana"/>
                <w:color w:val="000000"/>
                <w:sz w:val="20"/>
                <w:szCs w:val="20"/>
              </w:rPr>
              <w:t>27857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5284" w:rsidRDefault="00985284">
            <w:pPr>
              <w:spacing w:line="345" w:lineRule="atLeast"/>
              <w:ind w:left="300"/>
              <w:rPr>
                <w:rFonts w:ascii="Verdana" w:hAnsi="Verdana"/>
                <w:color w:val="000000"/>
                <w:sz w:val="20"/>
                <w:szCs w:val="20"/>
              </w:rPr>
            </w:pPr>
            <w:r>
              <w:rPr>
                <w:rFonts w:ascii="Verdana" w:hAnsi="Verdana"/>
                <w:color w:val="000000"/>
                <w:sz w:val="20"/>
                <w:szCs w:val="20"/>
              </w:rPr>
              <w:t>7086819134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5284" w:rsidRDefault="00985284">
            <w:pPr>
              <w:spacing w:line="345" w:lineRule="atLeast"/>
              <w:ind w:left="300"/>
              <w:rPr>
                <w:rFonts w:ascii="Verdana" w:hAnsi="Verdana"/>
                <w:color w:val="000000"/>
                <w:sz w:val="20"/>
                <w:szCs w:val="20"/>
              </w:rPr>
            </w:pPr>
            <w:r>
              <w:rPr>
                <w:rFonts w:ascii="Verdana" w:hAnsi="Verdana"/>
                <w:color w:val="000000"/>
                <w:sz w:val="20"/>
                <w:szCs w:val="20"/>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5284" w:rsidRDefault="00985284">
            <w:pPr>
              <w:spacing w:line="345" w:lineRule="atLeast"/>
              <w:ind w:left="300"/>
              <w:rPr>
                <w:rFonts w:ascii="Verdana" w:hAnsi="Verdana"/>
                <w:color w:val="000000"/>
                <w:sz w:val="20"/>
                <w:szCs w:val="20"/>
              </w:rPr>
            </w:pPr>
            <w:r>
              <w:rPr>
                <w:rFonts w:ascii="Verdana" w:hAnsi="Verdana"/>
                <w:color w:val="000000"/>
                <w:sz w:val="20"/>
                <w:szCs w:val="20"/>
              </w:rPr>
              <w:t>27</w:t>
            </w:r>
          </w:p>
        </w:tc>
      </w:tr>
      <w:tr w:rsidR="00985284" w:rsidTr="001705A2">
        <w:trPr>
          <w:trHeight w:val="558"/>
        </w:trPr>
        <w:tc>
          <w:tcPr>
            <w:tcW w:w="13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5284" w:rsidRDefault="00985284">
            <w:pPr>
              <w:spacing w:line="345" w:lineRule="atLeast"/>
              <w:ind w:left="300"/>
              <w:rPr>
                <w:rFonts w:ascii="Verdana" w:hAnsi="Verdana"/>
                <w:color w:val="000000"/>
                <w:sz w:val="20"/>
                <w:szCs w:val="20"/>
              </w:rPr>
            </w:pPr>
            <w:r>
              <w:rPr>
                <w:rFonts w:ascii="Verdana" w:hAnsi="Verdana"/>
                <w:color w:val="000000"/>
                <w:sz w:val="20"/>
                <w:szCs w:val="20"/>
              </w:rPr>
              <w:t>Ganesh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5284" w:rsidRDefault="00985284">
            <w:pPr>
              <w:spacing w:line="345" w:lineRule="atLeast"/>
              <w:ind w:left="300"/>
              <w:rPr>
                <w:rFonts w:ascii="Verdana" w:hAnsi="Verdana"/>
                <w:color w:val="000000"/>
                <w:sz w:val="20"/>
                <w:szCs w:val="20"/>
              </w:rPr>
            </w:pPr>
            <w:r>
              <w:rPr>
                <w:rFonts w:ascii="Verdana" w:hAnsi="Verdana"/>
                <w:color w:val="000000"/>
                <w:sz w:val="20"/>
                <w:szCs w:val="20"/>
              </w:rPr>
              <w:t>17282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5284" w:rsidRDefault="00985284">
            <w:pPr>
              <w:spacing w:line="345" w:lineRule="atLeast"/>
              <w:ind w:left="300"/>
              <w:rPr>
                <w:rFonts w:ascii="Verdana" w:hAnsi="Verdana"/>
                <w:color w:val="000000"/>
                <w:sz w:val="20"/>
                <w:szCs w:val="20"/>
              </w:rPr>
            </w:pPr>
            <w:r>
              <w:rPr>
                <w:rFonts w:ascii="Verdana" w:hAnsi="Verdana"/>
                <w:color w:val="000000"/>
                <w:sz w:val="20"/>
                <w:szCs w:val="20"/>
              </w:rPr>
              <w:t>9028 9i3988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5284" w:rsidRDefault="00985284">
            <w:pPr>
              <w:spacing w:line="345" w:lineRule="atLeast"/>
              <w:ind w:left="300"/>
              <w:rPr>
                <w:rFonts w:ascii="Verdana" w:hAnsi="Verdana"/>
                <w:color w:val="000000"/>
                <w:sz w:val="20"/>
                <w:szCs w:val="20"/>
              </w:rPr>
            </w:pPr>
            <w:r>
              <w:rPr>
                <w:rFonts w:ascii="Verdana" w:hAnsi="Verdana"/>
                <w:color w:val="000000"/>
                <w:sz w:val="20"/>
                <w:szCs w:val="20"/>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5284" w:rsidRDefault="00985284">
            <w:pPr>
              <w:spacing w:line="345" w:lineRule="atLeast"/>
              <w:ind w:left="300"/>
              <w:rPr>
                <w:rFonts w:ascii="Verdana" w:hAnsi="Verdana"/>
                <w:color w:val="000000"/>
                <w:sz w:val="20"/>
                <w:szCs w:val="20"/>
              </w:rPr>
            </w:pPr>
            <w:r>
              <w:rPr>
                <w:rFonts w:ascii="Verdana" w:hAnsi="Verdana"/>
                <w:color w:val="000000"/>
                <w:sz w:val="20"/>
                <w:szCs w:val="20"/>
              </w:rPr>
              <w:t>40</w:t>
            </w:r>
          </w:p>
        </w:tc>
      </w:tr>
    </w:tbl>
    <w:p w:rsidR="00985284" w:rsidRDefault="00985284" w:rsidP="00985284">
      <w:pPr>
        <w:numPr>
          <w:ilvl w:val="0"/>
          <w:numId w:val="2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 the given table, NAME, ROLL_NO, PHONE_NO, ADDRESS, and AGE are the attributes.</w:t>
      </w:r>
    </w:p>
    <w:p w:rsidR="00985284" w:rsidRDefault="00985284" w:rsidP="00985284">
      <w:pPr>
        <w:numPr>
          <w:ilvl w:val="0"/>
          <w:numId w:val="2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instance of schema STUDENT has 5 tuples.</w:t>
      </w:r>
    </w:p>
    <w:p w:rsidR="00985284" w:rsidRDefault="00985284" w:rsidP="00985284">
      <w:pPr>
        <w:numPr>
          <w:ilvl w:val="0"/>
          <w:numId w:val="2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t3 = &lt;Laxman, 33289, 8583287182, Gurugram, 20&gt;</w:t>
      </w:r>
    </w:p>
    <w:p w:rsidR="00985284" w:rsidRDefault="00985284" w:rsidP="0098528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Properties of Relations</w:t>
      </w:r>
    </w:p>
    <w:p w:rsidR="00985284" w:rsidRDefault="00985284" w:rsidP="00985284">
      <w:pPr>
        <w:numPr>
          <w:ilvl w:val="0"/>
          <w:numId w:val="27"/>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Name of the relation is distinct from all other relations.</w:t>
      </w:r>
    </w:p>
    <w:p w:rsidR="00985284" w:rsidRDefault="00985284" w:rsidP="00985284">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Each relation cell contains exactly one atomic (single) value</w:t>
      </w:r>
    </w:p>
    <w:p w:rsidR="00985284" w:rsidRDefault="00985284" w:rsidP="00985284">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Each attribute contains a distinct name</w:t>
      </w:r>
    </w:p>
    <w:p w:rsidR="00985284" w:rsidRDefault="00985284" w:rsidP="00985284">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Attribute domain has no significance</w:t>
      </w:r>
    </w:p>
    <w:p w:rsidR="00985284" w:rsidRDefault="00985284" w:rsidP="00985284">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tuple has no duplicate value</w:t>
      </w:r>
    </w:p>
    <w:p w:rsidR="00985284" w:rsidRDefault="00985284" w:rsidP="00985284">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Order of tuple can have a different sequence</w:t>
      </w:r>
    </w:p>
    <w:p w:rsidR="00985284" w:rsidRDefault="00985284" w:rsidP="003A2B8D">
      <w:pPr>
        <w:pStyle w:val="NormalWeb"/>
        <w:spacing w:before="0" w:beforeAutospacing="0" w:line="408" w:lineRule="atLeast"/>
        <w:rPr>
          <w:rFonts w:ascii="Arial" w:hAnsi="Arial" w:cs="Arial"/>
          <w:b/>
          <w:color w:val="000000"/>
          <w:sz w:val="32"/>
        </w:rPr>
      </w:pPr>
    </w:p>
    <w:p w:rsidR="003A2B8D" w:rsidRPr="003A2B8D" w:rsidRDefault="003A2B8D" w:rsidP="003A2B8D">
      <w:pPr>
        <w:pStyle w:val="NormalWeb"/>
        <w:spacing w:before="0" w:beforeAutospacing="0" w:line="408" w:lineRule="atLeast"/>
        <w:rPr>
          <w:rFonts w:ascii="Arial" w:hAnsi="Arial" w:cs="Arial"/>
          <w:b/>
          <w:color w:val="000000"/>
          <w:sz w:val="32"/>
        </w:rPr>
      </w:pPr>
      <w:r w:rsidRPr="003A2B8D">
        <w:rPr>
          <w:rFonts w:ascii="Arial" w:hAnsi="Arial" w:cs="Arial"/>
          <w:b/>
          <w:color w:val="000000"/>
          <w:sz w:val="32"/>
        </w:rPr>
        <w:t>Relational Data Model</w:t>
      </w:r>
    </w:p>
    <w:p w:rsidR="003A2B8D" w:rsidRDefault="003A2B8D" w:rsidP="003A2B8D">
      <w:pPr>
        <w:pStyle w:val="NormalWeb"/>
        <w:spacing w:before="0" w:beforeAutospacing="0" w:line="408" w:lineRule="atLeast"/>
        <w:rPr>
          <w:rFonts w:ascii="Arial" w:hAnsi="Arial" w:cs="Arial"/>
          <w:color w:val="000000"/>
        </w:rPr>
      </w:pPr>
      <w:r>
        <w:rPr>
          <w:rFonts w:ascii="Arial" w:hAnsi="Arial" w:cs="Arial"/>
          <w:color w:val="000000"/>
        </w:rPr>
        <w:t>The relational model is the theoretical basis of relational databases which is a technique or way of structuring data using relations, which are grid-like mathematical structures consisting of columns and rows. Codd proposed the relational model for IBM, but the idea became extremely vital and prominent that his work would become the basis of relational databases. You might be very familiar with the physical demonstration of a relation in a database - which is known as a </w:t>
      </w:r>
      <w:r>
        <w:rPr>
          <w:rStyle w:val="Emphasis"/>
          <w:rFonts w:ascii="Arial" w:hAnsi="Arial" w:cs="Arial"/>
          <w:color w:val="000000"/>
          <w:shd w:val="clear" w:color="auto" w:fill="F9F9F9"/>
        </w:rPr>
        <w:t>table</w:t>
      </w:r>
      <w:r>
        <w:rPr>
          <w:rFonts w:ascii="Arial" w:hAnsi="Arial" w:cs="Arial"/>
          <w:color w:val="000000"/>
        </w:rPr>
        <w:t>.</w:t>
      </w:r>
    </w:p>
    <w:p w:rsidR="003A2B8D" w:rsidRDefault="003A2B8D" w:rsidP="003A2B8D">
      <w:pPr>
        <w:pStyle w:val="NormalWeb"/>
        <w:spacing w:before="0" w:beforeAutospacing="0" w:line="408" w:lineRule="atLeast"/>
        <w:rPr>
          <w:rFonts w:ascii="Arial" w:hAnsi="Arial" w:cs="Arial"/>
          <w:color w:val="000000"/>
        </w:rPr>
      </w:pPr>
      <w:r>
        <w:rPr>
          <w:rFonts w:ascii="Arial" w:hAnsi="Arial" w:cs="Arial"/>
          <w:color w:val="000000"/>
        </w:rPr>
        <w:t>In the relational model, all data is logically structured within relations, i.e., tables, as mentioned above. Each relation has a name and is formed from named attributes or columns of data. Each tuple or row holds one value per attribute. The greatest strength of the relational model is this simple logical structure that it forms. Behind this simple structure is a sophisticated theoretical foundation that is lacking in the first generation of DBMSs.</w:t>
      </w:r>
    </w:p>
    <w:p w:rsidR="003A2B8D" w:rsidRPr="003A2B8D" w:rsidRDefault="003A2B8D" w:rsidP="003A2B8D">
      <w:pPr>
        <w:pStyle w:val="NormalWeb"/>
        <w:spacing w:before="0" w:beforeAutospacing="0" w:line="408" w:lineRule="atLeast"/>
        <w:rPr>
          <w:rFonts w:ascii="Arial" w:hAnsi="Arial" w:cs="Arial"/>
          <w:color w:val="000000"/>
        </w:rPr>
      </w:pPr>
    </w:p>
    <w:p w:rsidR="003A2B8D" w:rsidRPr="003A2B8D" w:rsidRDefault="003A2B8D" w:rsidP="00311468">
      <w:pPr>
        <w:shd w:val="clear" w:color="auto" w:fill="FFFFFF"/>
        <w:spacing w:before="60" w:after="100" w:afterAutospacing="1" w:line="315" w:lineRule="atLeast"/>
        <w:rPr>
          <w:rFonts w:ascii="Verdana" w:hAnsi="Verdana"/>
          <w:b/>
          <w:color w:val="000000"/>
          <w:sz w:val="28"/>
          <w:szCs w:val="20"/>
        </w:rPr>
      </w:pPr>
      <w:r w:rsidRPr="003A2B8D">
        <w:rPr>
          <w:rFonts w:ascii="Verdana" w:hAnsi="Verdana"/>
          <w:b/>
          <w:color w:val="000000"/>
          <w:sz w:val="28"/>
          <w:szCs w:val="20"/>
        </w:rPr>
        <w:t>Database Schema</w:t>
      </w:r>
    </w:p>
    <w:p w:rsidR="003A2B8D" w:rsidRDefault="003A2B8D" w:rsidP="003A2B8D">
      <w:pPr>
        <w:pStyle w:val="NormalWeb"/>
        <w:spacing w:before="0" w:beforeAutospacing="0" w:line="408" w:lineRule="atLeast"/>
        <w:rPr>
          <w:rFonts w:ascii="Arial" w:hAnsi="Arial" w:cs="Arial"/>
          <w:color w:val="000000"/>
        </w:rPr>
      </w:pPr>
      <w:r>
        <w:rPr>
          <w:rFonts w:ascii="Arial" w:hAnsi="Arial" w:cs="Arial"/>
          <w:color w:val="000000"/>
        </w:rPr>
        <w:t>When you talk about the database, you must distinguish between the database schema, which is the logical blueprint of the database, and the database instance, which is a snapshot of the data in the database at a given instant in time. The concept of a relation corresponds to the programming language notion of a variable, while the concept of a relation schema corresponds to the programming languages' notion of the type definition. In other words, a database schema is a skeletal structure which represents the logical view of the complete database. It describes how the data is organized and how the relations among them are associated and formulates all the constraints that are to be applied to the data.</w:t>
      </w:r>
    </w:p>
    <w:p w:rsidR="003A2B8D" w:rsidRDefault="003A2B8D" w:rsidP="003A2B8D">
      <w:pPr>
        <w:pStyle w:val="NormalWeb"/>
        <w:spacing w:before="0" w:beforeAutospacing="0" w:line="408" w:lineRule="atLeast"/>
        <w:rPr>
          <w:rFonts w:ascii="Arial" w:hAnsi="Arial" w:cs="Arial"/>
          <w:color w:val="000000"/>
        </w:rPr>
      </w:pPr>
      <w:r>
        <w:rPr>
          <w:rFonts w:ascii="Arial" w:hAnsi="Arial" w:cs="Arial"/>
          <w:color w:val="000000"/>
        </w:rPr>
        <w:lastRenderedPageBreak/>
        <w:t>In general, a relation schema consists of a directory of attributes and their corresponding domain.</w:t>
      </w:r>
    </w:p>
    <w:p w:rsidR="003A2B8D" w:rsidRDefault="003A2B8D" w:rsidP="003A2B8D">
      <w:pPr>
        <w:pStyle w:val="Heading3"/>
        <w:spacing w:before="450" w:after="150"/>
        <w:rPr>
          <w:rFonts w:ascii="Arial" w:hAnsi="Arial" w:cs="Arial"/>
          <w:b w:val="0"/>
          <w:bCs w:val="0"/>
          <w:color w:val="000000"/>
          <w:sz w:val="32"/>
          <w:szCs w:val="32"/>
        </w:rPr>
      </w:pPr>
      <w:r>
        <w:rPr>
          <w:rFonts w:ascii="Arial" w:hAnsi="Arial" w:cs="Arial"/>
          <w:b w:val="0"/>
          <w:bCs w:val="0"/>
          <w:color w:val="000000"/>
          <w:sz w:val="32"/>
          <w:szCs w:val="32"/>
        </w:rPr>
        <w:t>Some Common Relational Model Terms</w:t>
      </w:r>
    </w:p>
    <w:p w:rsidR="003A2B8D" w:rsidRDefault="003A2B8D" w:rsidP="003A2B8D">
      <w:pPr>
        <w:pStyle w:val="NormalWeb"/>
        <w:spacing w:before="0" w:beforeAutospacing="0" w:line="408" w:lineRule="atLeast"/>
        <w:rPr>
          <w:rFonts w:ascii="Arial" w:hAnsi="Arial" w:cs="Arial"/>
          <w:color w:val="000000"/>
        </w:rPr>
      </w:pPr>
      <w:r>
        <w:rPr>
          <w:rFonts w:ascii="Arial" w:hAnsi="Arial" w:cs="Arial"/>
          <w:noProof/>
          <w:color w:val="000000"/>
        </w:rPr>
        <w:drawing>
          <wp:inline distT="0" distB="0" distL="0" distR="0">
            <wp:extent cx="4791075" cy="3267075"/>
            <wp:effectExtent l="19050" t="0" r="9525" b="0"/>
            <wp:docPr id="9" name="Picture 9" descr="Relational Model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ional Model Terms"/>
                    <pic:cNvPicPr>
                      <a:picLocks noChangeAspect="1" noChangeArrowheads="1"/>
                    </pic:cNvPicPr>
                  </pic:nvPicPr>
                  <pic:blipFill>
                    <a:blip r:embed="rId11"/>
                    <a:srcRect/>
                    <a:stretch>
                      <a:fillRect/>
                    </a:stretch>
                  </pic:blipFill>
                  <pic:spPr bwMode="auto">
                    <a:xfrm>
                      <a:off x="0" y="0"/>
                      <a:ext cx="4791075" cy="3267075"/>
                    </a:xfrm>
                    <a:prstGeom prst="rect">
                      <a:avLst/>
                    </a:prstGeom>
                    <a:noFill/>
                    <a:ln w="9525">
                      <a:noFill/>
                      <a:miter lim="800000"/>
                      <a:headEnd/>
                      <a:tailEnd/>
                    </a:ln>
                  </pic:spPr>
                </pic:pic>
              </a:graphicData>
            </a:graphic>
          </wp:inline>
        </w:drawing>
      </w:r>
    </w:p>
    <w:p w:rsidR="003A2B8D" w:rsidRDefault="003A2B8D" w:rsidP="003A2B8D">
      <w:pPr>
        <w:numPr>
          <w:ilvl w:val="0"/>
          <w:numId w:val="17"/>
        </w:numPr>
        <w:spacing w:before="100" w:beforeAutospacing="1" w:after="120" w:line="240" w:lineRule="auto"/>
        <w:ind w:left="150"/>
        <w:rPr>
          <w:rFonts w:ascii="Arial" w:hAnsi="Arial" w:cs="Arial"/>
          <w:color w:val="000000"/>
        </w:rPr>
      </w:pPr>
      <w:r>
        <w:rPr>
          <w:rStyle w:val="Strong"/>
          <w:rFonts w:ascii="Arial" w:hAnsi="Arial" w:cs="Arial"/>
          <w:b w:val="0"/>
          <w:bCs w:val="0"/>
          <w:color w:val="000000"/>
        </w:rPr>
        <w:t>Relation:</w:t>
      </w:r>
      <w:r>
        <w:rPr>
          <w:rFonts w:ascii="Arial" w:hAnsi="Arial" w:cs="Arial"/>
          <w:color w:val="000000"/>
        </w:rPr>
        <w:t> A relation is a table with columns and rows.</w:t>
      </w:r>
    </w:p>
    <w:p w:rsidR="003A2B8D" w:rsidRDefault="003A2B8D" w:rsidP="003A2B8D">
      <w:pPr>
        <w:numPr>
          <w:ilvl w:val="0"/>
          <w:numId w:val="17"/>
        </w:numPr>
        <w:spacing w:before="100" w:beforeAutospacing="1" w:after="120" w:line="240" w:lineRule="auto"/>
        <w:ind w:left="150"/>
        <w:rPr>
          <w:rFonts w:ascii="Arial" w:hAnsi="Arial" w:cs="Arial"/>
          <w:color w:val="000000"/>
        </w:rPr>
      </w:pPr>
      <w:r>
        <w:rPr>
          <w:rStyle w:val="Strong"/>
          <w:rFonts w:ascii="Arial" w:hAnsi="Arial" w:cs="Arial"/>
          <w:b w:val="0"/>
          <w:bCs w:val="0"/>
          <w:color w:val="000000"/>
        </w:rPr>
        <w:t>Attribute:</w:t>
      </w:r>
      <w:r>
        <w:rPr>
          <w:rFonts w:ascii="Arial" w:hAnsi="Arial" w:cs="Arial"/>
          <w:color w:val="000000"/>
        </w:rPr>
        <w:t> An attribute is a named column of a relation.</w:t>
      </w:r>
    </w:p>
    <w:p w:rsidR="003A2B8D" w:rsidRDefault="003A2B8D" w:rsidP="003A2B8D">
      <w:pPr>
        <w:numPr>
          <w:ilvl w:val="0"/>
          <w:numId w:val="17"/>
        </w:numPr>
        <w:spacing w:before="100" w:beforeAutospacing="1" w:after="120" w:line="240" w:lineRule="auto"/>
        <w:ind w:left="150"/>
        <w:rPr>
          <w:rFonts w:ascii="Arial" w:hAnsi="Arial" w:cs="Arial"/>
          <w:color w:val="000000"/>
        </w:rPr>
      </w:pPr>
      <w:r>
        <w:rPr>
          <w:rStyle w:val="Strong"/>
          <w:rFonts w:ascii="Arial" w:hAnsi="Arial" w:cs="Arial"/>
          <w:b w:val="0"/>
          <w:bCs w:val="0"/>
          <w:color w:val="000000"/>
        </w:rPr>
        <w:t>Domain:</w:t>
      </w:r>
      <w:r>
        <w:rPr>
          <w:rFonts w:ascii="Arial" w:hAnsi="Arial" w:cs="Arial"/>
          <w:color w:val="000000"/>
        </w:rPr>
        <w:t> A domain is the set of allowable values for one or more attributes.</w:t>
      </w:r>
    </w:p>
    <w:p w:rsidR="003A2B8D" w:rsidRDefault="003A2B8D" w:rsidP="003A2B8D">
      <w:pPr>
        <w:numPr>
          <w:ilvl w:val="0"/>
          <w:numId w:val="17"/>
        </w:numPr>
        <w:spacing w:before="100" w:beforeAutospacing="1" w:after="120" w:line="240" w:lineRule="auto"/>
        <w:ind w:left="150"/>
        <w:rPr>
          <w:rFonts w:ascii="Arial" w:hAnsi="Arial" w:cs="Arial"/>
          <w:color w:val="000000"/>
        </w:rPr>
      </w:pPr>
      <w:r>
        <w:rPr>
          <w:rStyle w:val="Strong"/>
          <w:rFonts w:ascii="Arial" w:hAnsi="Arial" w:cs="Arial"/>
          <w:b w:val="0"/>
          <w:bCs w:val="0"/>
          <w:color w:val="000000"/>
        </w:rPr>
        <w:t>Tuple:</w:t>
      </w:r>
      <w:r>
        <w:rPr>
          <w:rFonts w:ascii="Arial" w:hAnsi="Arial" w:cs="Arial"/>
          <w:color w:val="000000"/>
        </w:rPr>
        <w:t> A tuple is a row of a relation.</w:t>
      </w:r>
    </w:p>
    <w:p w:rsidR="00D03CE5" w:rsidRDefault="00D03CE5"/>
    <w:p w:rsidR="00E92C39" w:rsidRDefault="00E92C39"/>
    <w:p w:rsidR="00E92C39" w:rsidRPr="00E92C39" w:rsidRDefault="00E92C39">
      <w:pPr>
        <w:rPr>
          <w:b/>
          <w:sz w:val="32"/>
        </w:rPr>
      </w:pPr>
      <w:r w:rsidRPr="00E92C39">
        <w:rPr>
          <w:b/>
          <w:sz w:val="32"/>
        </w:rPr>
        <w:t>ER-</w:t>
      </w:r>
      <w:r w:rsidR="00992058">
        <w:rPr>
          <w:b/>
          <w:sz w:val="32"/>
        </w:rPr>
        <w:t>Model</w:t>
      </w:r>
    </w:p>
    <w:p w:rsidR="00E92C39" w:rsidRPr="00E92C39" w:rsidRDefault="00E92C39" w:rsidP="00E92C39">
      <w:pPr>
        <w:spacing w:after="100" w:afterAutospacing="1" w:line="408" w:lineRule="atLeast"/>
        <w:rPr>
          <w:rFonts w:ascii="Arial" w:eastAsia="Times New Roman" w:hAnsi="Arial" w:cs="Arial"/>
          <w:color w:val="000000"/>
          <w:sz w:val="24"/>
          <w:szCs w:val="24"/>
          <w:lang w:eastAsia="en-IN"/>
        </w:rPr>
      </w:pPr>
      <w:r w:rsidRPr="00E92C39">
        <w:rPr>
          <w:rFonts w:ascii="Arial" w:eastAsia="Times New Roman" w:hAnsi="Arial" w:cs="Arial"/>
          <w:color w:val="000000"/>
          <w:sz w:val="24"/>
          <w:szCs w:val="24"/>
          <w:lang w:eastAsia="en-IN"/>
        </w:rPr>
        <w:t>ER-Diagram is a pictorial representation of data that describes how data is communicated and related to each other. Any object, such as entities, attributes of an entity, sets of relationship and other attributes of relationship can be characterized with the help of the ER diagram.</w:t>
      </w:r>
    </w:p>
    <w:p w:rsidR="00E92C39" w:rsidRPr="00E92C39" w:rsidRDefault="00E92C39" w:rsidP="00E92C39">
      <w:pPr>
        <w:spacing w:after="100" w:afterAutospacing="1" w:line="408" w:lineRule="atLeast"/>
        <w:rPr>
          <w:rFonts w:ascii="Arial" w:eastAsia="Times New Roman" w:hAnsi="Arial" w:cs="Arial"/>
          <w:color w:val="000000"/>
          <w:sz w:val="24"/>
          <w:szCs w:val="24"/>
          <w:lang w:eastAsia="en-IN"/>
        </w:rPr>
      </w:pPr>
      <w:r w:rsidRPr="00E92C39">
        <w:rPr>
          <w:rFonts w:ascii="Arial" w:eastAsia="Times New Roman" w:hAnsi="Arial" w:cs="Arial"/>
          <w:color w:val="000000"/>
          <w:sz w:val="24"/>
          <w:szCs w:val="24"/>
          <w:lang w:eastAsia="en-IN"/>
        </w:rPr>
        <w:t>Entities: They are represented using the rectangle shape box. These rectangles are named with the entity set they represent.</w:t>
      </w:r>
    </w:p>
    <w:p w:rsidR="00E92C39" w:rsidRPr="00E92C39" w:rsidRDefault="00E92C39" w:rsidP="00E92C39">
      <w:pPr>
        <w:spacing w:after="100" w:afterAutospacing="1" w:line="408" w:lineRule="atLeast"/>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lastRenderedPageBreak/>
        <w:drawing>
          <wp:inline distT="0" distB="0" distL="0" distR="0">
            <wp:extent cx="5000625" cy="1104900"/>
            <wp:effectExtent l="19050" t="0" r="9525" b="0"/>
            <wp:docPr id="11" name="Picture 11" descr="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ities"/>
                    <pic:cNvPicPr>
                      <a:picLocks noChangeAspect="1" noChangeArrowheads="1"/>
                    </pic:cNvPicPr>
                  </pic:nvPicPr>
                  <pic:blipFill>
                    <a:blip r:embed="rId12"/>
                    <a:srcRect/>
                    <a:stretch>
                      <a:fillRect/>
                    </a:stretch>
                  </pic:blipFill>
                  <pic:spPr bwMode="auto">
                    <a:xfrm>
                      <a:off x="0" y="0"/>
                      <a:ext cx="5000625" cy="1104900"/>
                    </a:xfrm>
                    <a:prstGeom prst="rect">
                      <a:avLst/>
                    </a:prstGeom>
                    <a:noFill/>
                    <a:ln w="9525">
                      <a:noFill/>
                      <a:miter lim="800000"/>
                      <a:headEnd/>
                      <a:tailEnd/>
                    </a:ln>
                  </pic:spPr>
                </pic:pic>
              </a:graphicData>
            </a:graphic>
          </wp:inline>
        </w:drawing>
      </w:r>
    </w:p>
    <w:p w:rsidR="00E92C39" w:rsidRPr="00E92C39" w:rsidRDefault="00E92C39" w:rsidP="00E92C39">
      <w:pPr>
        <w:spacing w:after="100" w:afterAutospacing="1" w:line="408" w:lineRule="atLeast"/>
        <w:rPr>
          <w:rFonts w:ascii="Arial" w:eastAsia="Times New Roman" w:hAnsi="Arial" w:cs="Arial"/>
          <w:color w:val="000000"/>
          <w:sz w:val="24"/>
          <w:szCs w:val="24"/>
          <w:lang w:eastAsia="en-IN"/>
        </w:rPr>
      </w:pPr>
      <w:r w:rsidRPr="00E92C39">
        <w:rPr>
          <w:rFonts w:ascii="Arial" w:eastAsia="Times New Roman" w:hAnsi="Arial" w:cs="Arial"/>
          <w:color w:val="000000"/>
          <w:sz w:val="24"/>
          <w:szCs w:val="24"/>
          <w:lang w:eastAsia="en-IN"/>
        </w:rPr>
        <w:t>ER modeling is a top-down structure to database design that begins with identifying the important data called entities and relationships in combination with the data that must be characterized in the model. Then database model designers can add more details such as the information they want to hold about the entities and relationships which are the attributes and any constraints on the entities, relationships, and attributes. ER modeling is an important technique for any database designer to master and forms the basis of the methodology.</w:t>
      </w:r>
    </w:p>
    <w:p w:rsidR="00E92C39" w:rsidRPr="00E92C39" w:rsidRDefault="00E92C39" w:rsidP="00E92C39">
      <w:pPr>
        <w:numPr>
          <w:ilvl w:val="0"/>
          <w:numId w:val="18"/>
        </w:numPr>
        <w:spacing w:before="100" w:beforeAutospacing="1" w:after="120" w:line="240" w:lineRule="auto"/>
        <w:ind w:left="150"/>
        <w:rPr>
          <w:rFonts w:ascii="Arial" w:eastAsia="Times New Roman" w:hAnsi="Arial" w:cs="Arial"/>
          <w:color w:val="000000"/>
          <w:sz w:val="24"/>
          <w:szCs w:val="24"/>
          <w:lang w:eastAsia="en-IN"/>
        </w:rPr>
      </w:pPr>
      <w:r w:rsidRPr="00E92C39">
        <w:rPr>
          <w:rFonts w:ascii="Arial" w:eastAsia="Times New Roman" w:hAnsi="Arial" w:cs="Arial"/>
          <w:color w:val="000000"/>
          <w:sz w:val="24"/>
          <w:szCs w:val="24"/>
          <w:lang w:eastAsia="en-IN"/>
        </w:rPr>
        <w:t>Entity type: It is a group of objects with the same properties that are identified by the enterprise as having an independent existence. The basic concept of the ER model is the entity type that is used to represent a group of 'objects' in the 'real world' with the same properties. An entity type has an independent existence within a database.</w:t>
      </w:r>
    </w:p>
    <w:p w:rsidR="00E92C39" w:rsidRDefault="00E92C39" w:rsidP="00E92C39">
      <w:pPr>
        <w:numPr>
          <w:ilvl w:val="0"/>
          <w:numId w:val="18"/>
        </w:numPr>
        <w:spacing w:before="100" w:beforeAutospacing="1" w:after="120" w:line="240" w:lineRule="auto"/>
        <w:ind w:left="150"/>
        <w:rPr>
          <w:rFonts w:ascii="Arial" w:eastAsia="Times New Roman" w:hAnsi="Arial" w:cs="Arial"/>
          <w:color w:val="000000"/>
          <w:sz w:val="24"/>
          <w:szCs w:val="24"/>
          <w:lang w:eastAsia="en-IN"/>
        </w:rPr>
      </w:pPr>
      <w:r w:rsidRPr="00E92C39">
        <w:rPr>
          <w:rFonts w:ascii="Arial" w:eastAsia="Times New Roman" w:hAnsi="Arial" w:cs="Arial"/>
          <w:color w:val="000000"/>
          <w:sz w:val="24"/>
          <w:szCs w:val="24"/>
          <w:lang w:eastAsia="en-IN"/>
        </w:rPr>
        <w:t>Entity occurrence: A uniquely identifiable object of an entity type.</w:t>
      </w:r>
    </w:p>
    <w:p w:rsidR="001821D3" w:rsidRDefault="001821D3" w:rsidP="001821D3">
      <w:pPr>
        <w:spacing w:before="100" w:beforeAutospacing="1" w:after="120" w:line="240" w:lineRule="auto"/>
        <w:rPr>
          <w:rFonts w:ascii="Arial" w:eastAsia="Times New Roman" w:hAnsi="Arial" w:cs="Arial"/>
          <w:color w:val="000000"/>
          <w:sz w:val="24"/>
          <w:szCs w:val="24"/>
          <w:lang w:eastAsia="en-IN"/>
        </w:rPr>
      </w:pPr>
    </w:p>
    <w:p w:rsidR="001821D3" w:rsidRDefault="001821D3" w:rsidP="001821D3">
      <w:pPr>
        <w:spacing w:before="100" w:beforeAutospacing="1" w:after="120" w:line="240" w:lineRule="auto"/>
        <w:rPr>
          <w:rFonts w:ascii="Arial" w:eastAsia="Times New Roman" w:hAnsi="Arial" w:cs="Arial"/>
          <w:color w:val="000000"/>
          <w:sz w:val="24"/>
          <w:szCs w:val="24"/>
          <w:lang w:eastAsia="en-IN"/>
        </w:rPr>
      </w:pPr>
    </w:p>
    <w:p w:rsidR="001821D3" w:rsidRDefault="001821D3" w:rsidP="001821D3">
      <w:pPr>
        <w:pStyle w:val="NormalWeb"/>
        <w:spacing w:before="0" w:beforeAutospacing="0" w:line="408" w:lineRule="atLeast"/>
        <w:rPr>
          <w:rFonts w:ascii="Arial" w:hAnsi="Arial" w:cs="Arial"/>
          <w:color w:val="000000"/>
        </w:rPr>
      </w:pPr>
      <w:r>
        <w:rPr>
          <w:rFonts w:ascii="Arial" w:hAnsi="Arial" w:cs="Arial"/>
          <w:color w:val="000000"/>
        </w:rPr>
        <w:t>Each entity type is shown as a rectangle labeled with the name of the entity, which is normally a singular noun.</w:t>
      </w:r>
    </w:p>
    <w:p w:rsidR="001821D3" w:rsidRDefault="001821D3" w:rsidP="001821D3">
      <w:pPr>
        <w:pStyle w:val="NormalWeb"/>
        <w:spacing w:before="0" w:beforeAutospacing="0" w:line="408" w:lineRule="atLeast"/>
        <w:rPr>
          <w:rFonts w:ascii="Arial" w:hAnsi="Arial" w:cs="Arial"/>
          <w:color w:val="000000"/>
        </w:rPr>
      </w:pPr>
      <w:r>
        <w:rPr>
          <w:rFonts w:ascii="Arial" w:hAnsi="Arial" w:cs="Arial"/>
          <w:noProof/>
          <w:color w:val="000000"/>
        </w:rPr>
        <w:drawing>
          <wp:inline distT="0" distB="0" distL="0" distR="0">
            <wp:extent cx="4238625" cy="2543175"/>
            <wp:effectExtent l="19050" t="0" r="9525" b="0"/>
            <wp:docPr id="13" name="Picture 13" descr="Diagrammatic representation of the Staff and Branch entit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matic representation of the Staff and Branch entity types."/>
                    <pic:cNvPicPr>
                      <a:picLocks noChangeAspect="1" noChangeArrowheads="1"/>
                    </pic:cNvPicPr>
                  </pic:nvPicPr>
                  <pic:blipFill>
                    <a:blip r:embed="rId13"/>
                    <a:srcRect/>
                    <a:stretch>
                      <a:fillRect/>
                    </a:stretch>
                  </pic:blipFill>
                  <pic:spPr bwMode="auto">
                    <a:xfrm>
                      <a:off x="0" y="0"/>
                      <a:ext cx="4238625" cy="2543175"/>
                    </a:xfrm>
                    <a:prstGeom prst="rect">
                      <a:avLst/>
                    </a:prstGeom>
                    <a:noFill/>
                    <a:ln w="9525">
                      <a:noFill/>
                      <a:miter lim="800000"/>
                      <a:headEnd/>
                      <a:tailEnd/>
                    </a:ln>
                  </pic:spPr>
                </pic:pic>
              </a:graphicData>
            </a:graphic>
          </wp:inline>
        </w:drawing>
      </w:r>
    </w:p>
    <w:p w:rsidR="001821D3" w:rsidRDefault="001821D3" w:rsidP="001821D3">
      <w:pPr>
        <w:pStyle w:val="Heading3"/>
        <w:spacing w:before="450" w:after="150"/>
        <w:rPr>
          <w:rFonts w:ascii="Arial" w:hAnsi="Arial" w:cs="Arial"/>
          <w:b w:val="0"/>
          <w:bCs w:val="0"/>
          <w:color w:val="000000"/>
          <w:sz w:val="32"/>
          <w:szCs w:val="32"/>
        </w:rPr>
      </w:pPr>
      <w:r>
        <w:rPr>
          <w:rFonts w:ascii="Arial" w:hAnsi="Arial" w:cs="Arial"/>
          <w:b w:val="0"/>
          <w:bCs w:val="0"/>
          <w:color w:val="000000"/>
          <w:sz w:val="32"/>
          <w:szCs w:val="32"/>
        </w:rPr>
        <w:lastRenderedPageBreak/>
        <w:t>What is Relationship Type?</w:t>
      </w:r>
    </w:p>
    <w:p w:rsidR="001821D3" w:rsidRDefault="001821D3" w:rsidP="001821D3">
      <w:pPr>
        <w:pStyle w:val="NormalWeb"/>
        <w:spacing w:before="0" w:beforeAutospacing="0" w:line="408" w:lineRule="atLeast"/>
        <w:rPr>
          <w:rFonts w:ascii="Arial" w:hAnsi="Arial" w:cs="Arial"/>
          <w:color w:val="000000"/>
        </w:rPr>
      </w:pPr>
      <w:r>
        <w:rPr>
          <w:rFonts w:ascii="Arial" w:hAnsi="Arial" w:cs="Arial"/>
          <w:color w:val="000000"/>
        </w:rPr>
        <w:t>A relationship type is a set of associations between one or more participating entity types. Each relationship type is given a name that describes its function.</w:t>
      </w:r>
    </w:p>
    <w:p w:rsidR="001821D3" w:rsidRDefault="001821D3" w:rsidP="001821D3">
      <w:pPr>
        <w:pStyle w:val="NormalWeb"/>
        <w:spacing w:before="0" w:beforeAutospacing="0" w:line="408" w:lineRule="atLeast"/>
        <w:rPr>
          <w:rFonts w:ascii="Arial" w:hAnsi="Arial" w:cs="Arial"/>
          <w:color w:val="000000"/>
        </w:rPr>
      </w:pPr>
      <w:r>
        <w:rPr>
          <w:rFonts w:ascii="Arial" w:hAnsi="Arial" w:cs="Arial"/>
          <w:color w:val="000000"/>
        </w:rPr>
        <w:t>Here is a diagram showing how relationships are formed in a database.</w:t>
      </w:r>
    </w:p>
    <w:p w:rsidR="001821D3" w:rsidRDefault="001821D3" w:rsidP="001821D3">
      <w:pPr>
        <w:pStyle w:val="NormalWeb"/>
        <w:spacing w:before="0" w:beforeAutospacing="0" w:line="408" w:lineRule="atLeast"/>
        <w:rPr>
          <w:rFonts w:ascii="Arial" w:hAnsi="Arial" w:cs="Arial"/>
          <w:color w:val="000000"/>
        </w:rPr>
      </w:pPr>
      <w:r>
        <w:rPr>
          <w:rFonts w:ascii="Arial" w:hAnsi="Arial" w:cs="Arial"/>
          <w:noProof/>
          <w:color w:val="000000"/>
        </w:rPr>
        <w:drawing>
          <wp:inline distT="0" distB="0" distL="0" distR="0">
            <wp:extent cx="3333750" cy="1781175"/>
            <wp:effectExtent l="19050" t="0" r="0" b="0"/>
            <wp:docPr id="14" name="Picture 14" descr="Relationship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ationship Type"/>
                    <pic:cNvPicPr>
                      <a:picLocks noChangeAspect="1" noChangeArrowheads="1"/>
                    </pic:cNvPicPr>
                  </pic:nvPicPr>
                  <pic:blipFill>
                    <a:blip r:embed="rId14"/>
                    <a:srcRect/>
                    <a:stretch>
                      <a:fillRect/>
                    </a:stretch>
                  </pic:blipFill>
                  <pic:spPr bwMode="auto">
                    <a:xfrm>
                      <a:off x="0" y="0"/>
                      <a:ext cx="3333750" cy="1781175"/>
                    </a:xfrm>
                    <a:prstGeom prst="rect">
                      <a:avLst/>
                    </a:prstGeom>
                    <a:noFill/>
                    <a:ln w="9525">
                      <a:noFill/>
                      <a:miter lim="800000"/>
                      <a:headEnd/>
                      <a:tailEnd/>
                    </a:ln>
                  </pic:spPr>
                </pic:pic>
              </a:graphicData>
            </a:graphic>
          </wp:inline>
        </w:drawing>
      </w:r>
    </w:p>
    <w:p w:rsidR="001821D3" w:rsidRDefault="001821D3" w:rsidP="001821D3">
      <w:pPr>
        <w:pStyle w:val="Heading3"/>
        <w:spacing w:before="450" w:after="150"/>
        <w:rPr>
          <w:rFonts w:ascii="Arial" w:hAnsi="Arial" w:cs="Arial"/>
          <w:b w:val="0"/>
          <w:bCs w:val="0"/>
          <w:color w:val="000000"/>
          <w:sz w:val="32"/>
          <w:szCs w:val="32"/>
        </w:rPr>
      </w:pPr>
      <w:r>
        <w:rPr>
          <w:rFonts w:ascii="Arial" w:hAnsi="Arial" w:cs="Arial"/>
          <w:b w:val="0"/>
          <w:bCs w:val="0"/>
          <w:color w:val="000000"/>
          <w:sz w:val="32"/>
          <w:szCs w:val="32"/>
        </w:rPr>
        <w:t>What is a degree of Relationship?</w:t>
      </w:r>
    </w:p>
    <w:p w:rsidR="001821D3" w:rsidRDefault="001821D3" w:rsidP="001821D3">
      <w:pPr>
        <w:pStyle w:val="NormalWeb"/>
        <w:spacing w:before="0" w:beforeAutospacing="0" w:line="408" w:lineRule="atLeast"/>
        <w:rPr>
          <w:rFonts w:ascii="Arial" w:hAnsi="Arial" w:cs="Arial"/>
          <w:color w:val="000000"/>
        </w:rPr>
      </w:pPr>
      <w:r>
        <w:rPr>
          <w:rFonts w:ascii="Arial" w:hAnsi="Arial" w:cs="Arial"/>
          <w:color w:val="000000"/>
        </w:rPr>
        <w:t>The entities occupied in a particular relationship type are referred to as participants in that relationship. The number of participants involved in a relationship type is termed as the degree of that relationship.</w:t>
      </w:r>
    </w:p>
    <w:p w:rsidR="001821D3" w:rsidRDefault="001821D3" w:rsidP="001821D3">
      <w:pPr>
        <w:pStyle w:val="NormalWeb"/>
        <w:spacing w:before="0" w:beforeAutospacing="0" w:line="408" w:lineRule="atLeast"/>
        <w:rPr>
          <w:rFonts w:ascii="Arial" w:hAnsi="Arial" w:cs="Arial"/>
          <w:color w:val="000000"/>
        </w:rPr>
      </w:pPr>
      <w:r>
        <w:rPr>
          <w:rFonts w:ascii="Arial" w:hAnsi="Arial" w:cs="Arial"/>
          <w:color w:val="000000"/>
        </w:rPr>
        <w:t>In the above-figured example "Branch has staff", there is a relationship between two participating entities. A relationship of degree two is called binary degree (relationship).</w:t>
      </w:r>
    </w:p>
    <w:p w:rsidR="001821D3" w:rsidRDefault="001821D3" w:rsidP="001821D3">
      <w:pPr>
        <w:pStyle w:val="Heading3"/>
        <w:spacing w:before="450" w:after="150"/>
        <w:rPr>
          <w:rFonts w:ascii="Arial" w:hAnsi="Arial" w:cs="Arial"/>
          <w:b w:val="0"/>
          <w:bCs w:val="0"/>
          <w:color w:val="000000"/>
          <w:sz w:val="32"/>
          <w:szCs w:val="32"/>
        </w:rPr>
      </w:pPr>
      <w:r>
        <w:rPr>
          <w:rFonts w:ascii="Arial" w:hAnsi="Arial" w:cs="Arial"/>
          <w:b w:val="0"/>
          <w:bCs w:val="0"/>
          <w:color w:val="000000"/>
          <w:sz w:val="32"/>
          <w:szCs w:val="32"/>
        </w:rPr>
        <w:t>What are Attributes?</w:t>
      </w:r>
    </w:p>
    <w:p w:rsidR="001821D3" w:rsidRDefault="001821D3" w:rsidP="001821D3">
      <w:pPr>
        <w:pStyle w:val="NormalWeb"/>
        <w:spacing w:before="0" w:beforeAutospacing="0" w:line="408" w:lineRule="atLeast"/>
        <w:rPr>
          <w:rFonts w:ascii="Arial" w:hAnsi="Arial" w:cs="Arial"/>
          <w:color w:val="000000"/>
        </w:rPr>
      </w:pPr>
      <w:r>
        <w:rPr>
          <w:rFonts w:ascii="Arial" w:hAnsi="Arial" w:cs="Arial"/>
          <w:color w:val="000000"/>
        </w:rPr>
        <w:t>Attributes are the properties of entities that are represented using ellipse shaped figures. Every elliptical figure represents one attribute and is directly connected to its entity (which is represented as a rectangle).</w:t>
      </w:r>
    </w:p>
    <w:p w:rsidR="001821D3" w:rsidRDefault="001821D3" w:rsidP="001821D3">
      <w:pPr>
        <w:pStyle w:val="NormalWeb"/>
        <w:spacing w:before="0" w:beforeAutospacing="0" w:line="408" w:lineRule="atLeast"/>
        <w:rPr>
          <w:rFonts w:ascii="Arial" w:hAnsi="Arial" w:cs="Arial"/>
          <w:color w:val="000000"/>
        </w:rPr>
      </w:pPr>
      <w:r>
        <w:rPr>
          <w:rFonts w:ascii="Arial" w:hAnsi="Arial" w:cs="Arial"/>
          <w:noProof/>
          <w:color w:val="000000"/>
        </w:rPr>
        <w:lastRenderedPageBreak/>
        <w:drawing>
          <wp:inline distT="0" distB="0" distL="0" distR="0">
            <wp:extent cx="2828925" cy="2447925"/>
            <wp:effectExtent l="19050" t="0" r="9525" b="0"/>
            <wp:docPr id="15" name="Picture 15" descr="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ttributes"/>
                    <pic:cNvPicPr>
                      <a:picLocks noChangeAspect="1" noChangeArrowheads="1"/>
                    </pic:cNvPicPr>
                  </pic:nvPicPr>
                  <pic:blipFill>
                    <a:blip r:embed="rId15"/>
                    <a:srcRect/>
                    <a:stretch>
                      <a:fillRect/>
                    </a:stretch>
                  </pic:blipFill>
                  <pic:spPr bwMode="auto">
                    <a:xfrm>
                      <a:off x="0" y="0"/>
                      <a:ext cx="2828925" cy="2447925"/>
                    </a:xfrm>
                    <a:prstGeom prst="rect">
                      <a:avLst/>
                    </a:prstGeom>
                    <a:noFill/>
                    <a:ln w="9525">
                      <a:noFill/>
                      <a:miter lim="800000"/>
                      <a:headEnd/>
                      <a:tailEnd/>
                    </a:ln>
                  </pic:spPr>
                </pic:pic>
              </a:graphicData>
            </a:graphic>
          </wp:inline>
        </w:drawing>
      </w:r>
    </w:p>
    <w:p w:rsidR="001821D3" w:rsidRDefault="001821D3" w:rsidP="001821D3">
      <w:pPr>
        <w:pStyle w:val="NormalWeb"/>
        <w:spacing w:before="0" w:beforeAutospacing="0" w:line="408" w:lineRule="atLeast"/>
        <w:rPr>
          <w:rFonts w:ascii="Arial" w:hAnsi="Arial" w:cs="Arial"/>
          <w:color w:val="000000"/>
        </w:rPr>
      </w:pPr>
      <w:r>
        <w:rPr>
          <w:rFonts w:ascii="Arial" w:hAnsi="Arial" w:cs="Arial"/>
          <w:color w:val="000000"/>
        </w:rPr>
        <w:t>It is to be noted that multi-valued attributes are represented using double ellipse like this:</w:t>
      </w:r>
    </w:p>
    <w:p w:rsidR="001821D3" w:rsidRDefault="001821D3" w:rsidP="001821D3">
      <w:pPr>
        <w:pStyle w:val="NormalWeb"/>
        <w:spacing w:before="0" w:beforeAutospacing="0" w:line="408" w:lineRule="atLeast"/>
        <w:rPr>
          <w:rFonts w:ascii="Arial" w:hAnsi="Arial" w:cs="Arial"/>
          <w:color w:val="000000"/>
        </w:rPr>
      </w:pPr>
      <w:r>
        <w:rPr>
          <w:rFonts w:ascii="Arial" w:hAnsi="Arial" w:cs="Arial"/>
          <w:noProof/>
          <w:color w:val="000000"/>
        </w:rPr>
        <w:drawing>
          <wp:inline distT="0" distB="0" distL="0" distR="0">
            <wp:extent cx="1171575" cy="790575"/>
            <wp:effectExtent l="19050" t="0" r="9525" b="0"/>
            <wp:docPr id="16" name="Picture 16" descr="multi-valued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ulti-valued attribute"/>
                    <pic:cNvPicPr>
                      <a:picLocks noChangeAspect="1" noChangeArrowheads="1"/>
                    </pic:cNvPicPr>
                  </pic:nvPicPr>
                  <pic:blipFill>
                    <a:blip r:embed="rId16"/>
                    <a:srcRect/>
                    <a:stretch>
                      <a:fillRect/>
                    </a:stretch>
                  </pic:blipFill>
                  <pic:spPr bwMode="auto">
                    <a:xfrm>
                      <a:off x="0" y="0"/>
                      <a:ext cx="1171575" cy="790575"/>
                    </a:xfrm>
                    <a:prstGeom prst="rect">
                      <a:avLst/>
                    </a:prstGeom>
                    <a:noFill/>
                    <a:ln w="9525">
                      <a:noFill/>
                      <a:miter lim="800000"/>
                      <a:headEnd/>
                      <a:tailEnd/>
                    </a:ln>
                  </pic:spPr>
                </pic:pic>
              </a:graphicData>
            </a:graphic>
          </wp:inline>
        </w:drawing>
      </w:r>
    </w:p>
    <w:p w:rsidR="001821D3" w:rsidRDefault="001821D3" w:rsidP="001821D3">
      <w:pPr>
        <w:pStyle w:val="Heading3"/>
        <w:spacing w:before="450" w:after="150"/>
        <w:rPr>
          <w:rFonts w:ascii="Arial" w:hAnsi="Arial" w:cs="Arial"/>
          <w:b w:val="0"/>
          <w:bCs w:val="0"/>
          <w:color w:val="000000"/>
          <w:sz w:val="32"/>
          <w:szCs w:val="32"/>
        </w:rPr>
      </w:pPr>
      <w:r>
        <w:rPr>
          <w:rFonts w:ascii="Arial" w:hAnsi="Arial" w:cs="Arial"/>
          <w:b w:val="0"/>
          <w:bCs w:val="0"/>
          <w:color w:val="000000"/>
          <w:sz w:val="32"/>
          <w:szCs w:val="32"/>
        </w:rPr>
        <w:t>Relationships</w:t>
      </w:r>
    </w:p>
    <w:p w:rsidR="001821D3" w:rsidRDefault="001821D3" w:rsidP="001821D3">
      <w:pPr>
        <w:pStyle w:val="NormalWeb"/>
        <w:spacing w:before="0" w:beforeAutospacing="0" w:line="408" w:lineRule="atLeast"/>
        <w:rPr>
          <w:rFonts w:ascii="Arial" w:hAnsi="Arial" w:cs="Arial"/>
          <w:color w:val="000000"/>
        </w:rPr>
      </w:pPr>
      <w:r>
        <w:rPr>
          <w:rFonts w:ascii="Arial" w:hAnsi="Arial" w:cs="Arial"/>
          <w:color w:val="000000"/>
        </w:rPr>
        <w:t>A diamond-shaped box represents relationships. All the entities (rectangle shaped) participating in a relationship gets connected using a line.</w:t>
      </w:r>
    </w:p>
    <w:p w:rsidR="001821D3" w:rsidRDefault="001821D3" w:rsidP="001821D3">
      <w:pPr>
        <w:pStyle w:val="NormalWeb"/>
        <w:spacing w:before="0" w:beforeAutospacing="0" w:line="408" w:lineRule="atLeast"/>
        <w:rPr>
          <w:rFonts w:ascii="Arial" w:hAnsi="Arial" w:cs="Arial"/>
          <w:color w:val="000000"/>
        </w:rPr>
      </w:pPr>
      <w:r>
        <w:rPr>
          <w:rFonts w:ascii="Arial" w:hAnsi="Arial" w:cs="Arial"/>
          <w:noProof/>
          <w:color w:val="000000"/>
        </w:rPr>
        <w:drawing>
          <wp:inline distT="0" distB="0" distL="0" distR="0">
            <wp:extent cx="3905250" cy="914400"/>
            <wp:effectExtent l="19050" t="0" r="0" b="0"/>
            <wp:docPr id="17" name="Picture 17" descr="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lationship"/>
                    <pic:cNvPicPr>
                      <a:picLocks noChangeAspect="1" noChangeArrowheads="1"/>
                    </pic:cNvPicPr>
                  </pic:nvPicPr>
                  <pic:blipFill>
                    <a:blip r:embed="rId17"/>
                    <a:srcRect/>
                    <a:stretch>
                      <a:fillRect/>
                    </a:stretch>
                  </pic:blipFill>
                  <pic:spPr bwMode="auto">
                    <a:xfrm>
                      <a:off x="0" y="0"/>
                      <a:ext cx="3905250" cy="914400"/>
                    </a:xfrm>
                    <a:prstGeom prst="rect">
                      <a:avLst/>
                    </a:prstGeom>
                    <a:noFill/>
                    <a:ln w="9525">
                      <a:noFill/>
                      <a:miter lim="800000"/>
                      <a:headEnd/>
                      <a:tailEnd/>
                    </a:ln>
                  </pic:spPr>
                </pic:pic>
              </a:graphicData>
            </a:graphic>
          </wp:inline>
        </w:drawing>
      </w:r>
    </w:p>
    <w:p w:rsidR="001821D3" w:rsidRDefault="001821D3" w:rsidP="001821D3">
      <w:pPr>
        <w:pStyle w:val="NormalWeb"/>
        <w:spacing w:before="0" w:beforeAutospacing="0" w:line="408" w:lineRule="atLeast"/>
        <w:rPr>
          <w:rFonts w:ascii="Arial" w:hAnsi="Arial" w:cs="Arial"/>
          <w:color w:val="000000"/>
        </w:rPr>
      </w:pPr>
      <w:r>
        <w:rPr>
          <w:rFonts w:ascii="Arial" w:hAnsi="Arial" w:cs="Arial"/>
          <w:color w:val="000000"/>
        </w:rPr>
        <w:t>There are four types of relationships. These are:</w:t>
      </w:r>
    </w:p>
    <w:p w:rsidR="001821D3" w:rsidRDefault="001821D3" w:rsidP="001821D3">
      <w:pPr>
        <w:numPr>
          <w:ilvl w:val="0"/>
          <w:numId w:val="19"/>
        </w:numPr>
        <w:spacing w:before="100" w:beforeAutospacing="1" w:after="120" w:line="240" w:lineRule="auto"/>
        <w:ind w:left="150"/>
        <w:rPr>
          <w:rFonts w:ascii="Arial" w:hAnsi="Arial" w:cs="Arial"/>
          <w:color w:val="000000"/>
        </w:rPr>
      </w:pPr>
      <w:r>
        <w:rPr>
          <w:rStyle w:val="Strong"/>
          <w:rFonts w:ascii="Arial" w:hAnsi="Arial" w:cs="Arial"/>
          <w:b w:val="0"/>
          <w:bCs w:val="0"/>
          <w:color w:val="000000"/>
        </w:rPr>
        <w:t>One-to-one:</w:t>
      </w:r>
      <w:r>
        <w:rPr>
          <w:rFonts w:ascii="Arial" w:hAnsi="Arial" w:cs="Arial"/>
          <w:color w:val="000000"/>
        </w:rPr>
        <w:t> When only a single instance of an entity is associated with the relationship, it is termed as '1:1'.</w:t>
      </w:r>
    </w:p>
    <w:p w:rsidR="001821D3" w:rsidRDefault="001821D3" w:rsidP="001821D3">
      <w:pPr>
        <w:numPr>
          <w:ilvl w:val="0"/>
          <w:numId w:val="19"/>
        </w:numPr>
        <w:spacing w:before="100" w:beforeAutospacing="1" w:after="120" w:line="240" w:lineRule="auto"/>
        <w:ind w:left="150"/>
        <w:rPr>
          <w:rFonts w:ascii="Arial" w:hAnsi="Arial" w:cs="Arial"/>
          <w:color w:val="000000"/>
        </w:rPr>
      </w:pPr>
      <w:r>
        <w:rPr>
          <w:rStyle w:val="Strong"/>
          <w:rFonts w:ascii="Arial" w:hAnsi="Arial" w:cs="Arial"/>
          <w:b w:val="0"/>
          <w:bCs w:val="0"/>
          <w:color w:val="000000"/>
        </w:rPr>
        <w:t>One-to-many: </w:t>
      </w:r>
      <w:r>
        <w:rPr>
          <w:rFonts w:ascii="Arial" w:hAnsi="Arial" w:cs="Arial"/>
          <w:color w:val="000000"/>
        </w:rPr>
        <w:t>When more than one instance of an entity is related and linked with a relationship, it is termed as '1:N'.</w:t>
      </w:r>
    </w:p>
    <w:p w:rsidR="001821D3" w:rsidRDefault="001821D3" w:rsidP="001821D3">
      <w:pPr>
        <w:numPr>
          <w:ilvl w:val="0"/>
          <w:numId w:val="19"/>
        </w:numPr>
        <w:spacing w:before="100" w:beforeAutospacing="1" w:after="120" w:line="240" w:lineRule="auto"/>
        <w:ind w:left="150"/>
        <w:rPr>
          <w:rFonts w:ascii="Arial" w:hAnsi="Arial" w:cs="Arial"/>
          <w:color w:val="000000"/>
        </w:rPr>
      </w:pPr>
      <w:r>
        <w:rPr>
          <w:rStyle w:val="Strong"/>
          <w:rFonts w:ascii="Arial" w:hAnsi="Arial" w:cs="Arial"/>
          <w:b w:val="0"/>
          <w:bCs w:val="0"/>
          <w:color w:val="000000"/>
        </w:rPr>
        <w:t>Many-to-one:</w:t>
      </w:r>
      <w:r>
        <w:rPr>
          <w:rFonts w:ascii="Arial" w:hAnsi="Arial" w:cs="Arial"/>
          <w:color w:val="000000"/>
        </w:rPr>
        <w:t> When more than one instance of an entity is linked with the relationship, it is termed as 'N:1'.</w:t>
      </w:r>
    </w:p>
    <w:p w:rsidR="001821D3" w:rsidRDefault="001821D3" w:rsidP="001821D3">
      <w:pPr>
        <w:numPr>
          <w:ilvl w:val="0"/>
          <w:numId w:val="19"/>
        </w:numPr>
        <w:spacing w:before="100" w:beforeAutospacing="1" w:after="120" w:line="240" w:lineRule="auto"/>
        <w:ind w:left="150"/>
        <w:rPr>
          <w:rFonts w:ascii="Arial" w:hAnsi="Arial" w:cs="Arial"/>
          <w:color w:val="000000"/>
        </w:rPr>
      </w:pPr>
      <w:r>
        <w:rPr>
          <w:rStyle w:val="Strong"/>
          <w:rFonts w:ascii="Arial" w:hAnsi="Arial" w:cs="Arial"/>
          <w:b w:val="0"/>
          <w:bCs w:val="0"/>
          <w:color w:val="000000"/>
        </w:rPr>
        <w:t>Many-to-many: </w:t>
      </w:r>
      <w:r>
        <w:rPr>
          <w:rFonts w:ascii="Arial" w:hAnsi="Arial" w:cs="Arial"/>
          <w:color w:val="000000"/>
        </w:rPr>
        <w:t>When more than one instance of an entity on the left and more than one instance of an entity on the right can be linked with the relationship, then it is termed as N:N relationship.</w:t>
      </w:r>
    </w:p>
    <w:p w:rsidR="001821D3" w:rsidRDefault="001821D3" w:rsidP="001821D3">
      <w:pPr>
        <w:spacing w:before="100" w:beforeAutospacing="1" w:after="120" w:line="240" w:lineRule="auto"/>
        <w:rPr>
          <w:rFonts w:ascii="Arial" w:eastAsia="Times New Roman" w:hAnsi="Arial" w:cs="Arial"/>
          <w:color w:val="000000"/>
          <w:sz w:val="24"/>
          <w:szCs w:val="24"/>
          <w:lang w:eastAsia="en-IN"/>
        </w:rPr>
      </w:pPr>
    </w:p>
    <w:p w:rsidR="001821D3" w:rsidRDefault="001821D3" w:rsidP="001821D3">
      <w:pPr>
        <w:spacing w:before="100" w:beforeAutospacing="1" w:after="120" w:line="240" w:lineRule="auto"/>
        <w:rPr>
          <w:rFonts w:ascii="Arial" w:eastAsia="Times New Roman" w:hAnsi="Arial" w:cs="Arial"/>
          <w:color w:val="000000"/>
          <w:sz w:val="24"/>
          <w:szCs w:val="24"/>
          <w:lang w:eastAsia="en-IN"/>
        </w:rPr>
      </w:pPr>
    </w:p>
    <w:p w:rsidR="001821D3" w:rsidRDefault="001821D3" w:rsidP="001821D3">
      <w:pPr>
        <w:spacing w:before="100" w:beforeAutospacing="1" w:after="120" w:line="240" w:lineRule="auto"/>
        <w:rPr>
          <w:rFonts w:ascii="Arial" w:eastAsia="Times New Roman" w:hAnsi="Arial" w:cs="Arial"/>
          <w:color w:val="000000"/>
          <w:sz w:val="24"/>
          <w:szCs w:val="24"/>
          <w:lang w:eastAsia="en-IN"/>
        </w:rPr>
      </w:pPr>
    </w:p>
    <w:p w:rsidR="001821D3" w:rsidRDefault="001821D3" w:rsidP="001821D3">
      <w:pPr>
        <w:spacing w:before="100" w:beforeAutospacing="1" w:after="120" w:line="240" w:lineRule="auto"/>
        <w:rPr>
          <w:rFonts w:ascii="Arial" w:eastAsia="Times New Roman" w:hAnsi="Arial" w:cs="Arial"/>
          <w:color w:val="000000"/>
          <w:sz w:val="24"/>
          <w:szCs w:val="24"/>
          <w:lang w:eastAsia="en-IN"/>
        </w:rPr>
      </w:pPr>
    </w:p>
    <w:p w:rsidR="001821D3" w:rsidRDefault="001821D3" w:rsidP="001821D3">
      <w:pPr>
        <w:spacing w:before="100" w:beforeAutospacing="1" w:after="120" w:line="240" w:lineRule="auto"/>
        <w:rPr>
          <w:rFonts w:ascii="Arial" w:eastAsia="Times New Roman" w:hAnsi="Arial" w:cs="Arial"/>
          <w:color w:val="000000"/>
          <w:sz w:val="24"/>
          <w:szCs w:val="24"/>
          <w:lang w:eastAsia="en-IN"/>
        </w:rPr>
      </w:pPr>
    </w:p>
    <w:p w:rsidR="00D73098" w:rsidRDefault="00D73098" w:rsidP="001821D3">
      <w:pPr>
        <w:spacing w:before="100" w:beforeAutospacing="1" w:after="120" w:line="240" w:lineRule="auto"/>
        <w:rPr>
          <w:rFonts w:ascii="Arial" w:eastAsia="Times New Roman" w:hAnsi="Arial" w:cs="Arial"/>
          <w:color w:val="000000"/>
          <w:sz w:val="24"/>
          <w:szCs w:val="24"/>
          <w:lang w:eastAsia="en-IN"/>
        </w:rPr>
      </w:pPr>
    </w:p>
    <w:p w:rsidR="00D73098" w:rsidRDefault="00D73098" w:rsidP="001821D3">
      <w:pPr>
        <w:spacing w:before="100" w:beforeAutospacing="1" w:after="120" w:line="240" w:lineRule="auto"/>
        <w:rPr>
          <w:rFonts w:ascii="Arial" w:eastAsia="Times New Roman" w:hAnsi="Arial" w:cs="Arial"/>
          <w:color w:val="000000"/>
          <w:sz w:val="24"/>
          <w:szCs w:val="24"/>
          <w:lang w:eastAsia="en-IN"/>
        </w:rPr>
      </w:pPr>
    </w:p>
    <w:p w:rsidR="00D73098" w:rsidRDefault="00D73098" w:rsidP="001821D3">
      <w:pPr>
        <w:spacing w:before="100" w:beforeAutospacing="1" w:after="120" w:line="240" w:lineRule="auto"/>
        <w:rPr>
          <w:rFonts w:ascii="Arial" w:eastAsia="Times New Roman" w:hAnsi="Arial" w:cs="Arial"/>
          <w:color w:val="000000"/>
          <w:sz w:val="24"/>
          <w:szCs w:val="24"/>
          <w:lang w:eastAsia="en-IN"/>
        </w:rPr>
      </w:pPr>
    </w:p>
    <w:p w:rsidR="00D73098" w:rsidRDefault="00D73098" w:rsidP="00D7309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Entity:</w:t>
      </w:r>
    </w:p>
    <w:p w:rsidR="00D73098" w:rsidRDefault="00D73098" w:rsidP="00D73098">
      <w:pPr>
        <w:pStyle w:val="NormalWeb"/>
        <w:shd w:val="clear" w:color="auto" w:fill="FFFFFF"/>
        <w:rPr>
          <w:rFonts w:ascii="Verdana" w:hAnsi="Verdana"/>
          <w:color w:val="000000"/>
          <w:sz w:val="20"/>
          <w:szCs w:val="20"/>
        </w:rPr>
      </w:pPr>
      <w:r>
        <w:rPr>
          <w:rFonts w:ascii="Verdana" w:hAnsi="Verdana"/>
          <w:color w:val="000000"/>
          <w:sz w:val="20"/>
          <w:szCs w:val="20"/>
        </w:rPr>
        <w:t>An entity may be any object, class, person or place. In the ER diagram, an entity can be represented as rectangles.</w:t>
      </w:r>
    </w:p>
    <w:p w:rsidR="00D73098" w:rsidRDefault="00D73098" w:rsidP="00D73098">
      <w:pPr>
        <w:pStyle w:val="NormalWeb"/>
        <w:shd w:val="clear" w:color="auto" w:fill="FFFFFF"/>
        <w:rPr>
          <w:rFonts w:ascii="Verdana" w:hAnsi="Verdana"/>
          <w:color w:val="000000"/>
          <w:sz w:val="20"/>
          <w:szCs w:val="20"/>
        </w:rPr>
      </w:pPr>
      <w:r>
        <w:rPr>
          <w:rFonts w:ascii="Verdana" w:hAnsi="Verdana"/>
          <w:color w:val="000000"/>
          <w:sz w:val="20"/>
          <w:szCs w:val="20"/>
        </w:rPr>
        <w:t>Consider an organization as an example- manager, product, employee, department etc. can be taken as an entity.</w:t>
      </w:r>
    </w:p>
    <w:p w:rsidR="00D73098" w:rsidRDefault="00D73098" w:rsidP="00D73098">
      <w:pPr>
        <w:rPr>
          <w:rFonts w:ascii="Times New Roman" w:hAnsi="Times New Roman"/>
          <w:sz w:val="24"/>
          <w:szCs w:val="24"/>
        </w:rPr>
      </w:pPr>
      <w:r>
        <w:rPr>
          <w:rFonts w:ascii="Verdana" w:hAnsi="Verdana"/>
          <w:color w:val="000000"/>
          <w:sz w:val="20"/>
          <w:szCs w:val="20"/>
        </w:rPr>
        <w:br/>
      </w:r>
      <w:r>
        <w:rPr>
          <w:noProof/>
          <w:lang w:eastAsia="en-IN"/>
        </w:rPr>
        <w:drawing>
          <wp:inline distT="0" distB="0" distL="0" distR="0">
            <wp:extent cx="5391150" cy="809625"/>
            <wp:effectExtent l="19050" t="0" r="0" b="0"/>
            <wp:docPr id="27" name="Picture 2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BMS ER model concept"/>
                    <pic:cNvPicPr>
                      <a:picLocks noChangeAspect="1" noChangeArrowheads="1"/>
                    </pic:cNvPicPr>
                  </pic:nvPicPr>
                  <pic:blipFill>
                    <a:blip r:embed="rId18"/>
                    <a:srcRect/>
                    <a:stretch>
                      <a:fillRect/>
                    </a:stretch>
                  </pic:blipFill>
                  <pic:spPr bwMode="auto">
                    <a:xfrm>
                      <a:off x="0" y="0"/>
                      <a:ext cx="5391150" cy="809625"/>
                    </a:xfrm>
                    <a:prstGeom prst="rect">
                      <a:avLst/>
                    </a:prstGeom>
                    <a:noFill/>
                    <a:ln w="9525">
                      <a:noFill/>
                      <a:miter lim="800000"/>
                      <a:headEnd/>
                      <a:tailEnd/>
                    </a:ln>
                  </pic:spPr>
                </pic:pic>
              </a:graphicData>
            </a:graphic>
          </wp:inline>
        </w:drawing>
      </w:r>
      <w:r>
        <w:rPr>
          <w:rFonts w:ascii="Verdana" w:hAnsi="Verdana"/>
          <w:color w:val="000000"/>
          <w:sz w:val="20"/>
          <w:szCs w:val="20"/>
        </w:rPr>
        <w:br/>
      </w:r>
    </w:p>
    <w:p w:rsidR="00D73098" w:rsidRDefault="00D73098" w:rsidP="00D73098">
      <w:pPr>
        <w:pStyle w:val="NormalWeb"/>
        <w:shd w:val="clear" w:color="auto" w:fill="FFFFFF"/>
        <w:rPr>
          <w:rFonts w:ascii="Verdana" w:hAnsi="Verdana"/>
          <w:color w:val="000000"/>
          <w:sz w:val="20"/>
          <w:szCs w:val="20"/>
        </w:rPr>
      </w:pPr>
      <w:r>
        <w:rPr>
          <w:rStyle w:val="Strong"/>
          <w:rFonts w:ascii="Verdana" w:hAnsi="Verdana"/>
          <w:color w:val="000000"/>
          <w:sz w:val="20"/>
          <w:szCs w:val="20"/>
        </w:rPr>
        <w:t>a. Weak Entity</w:t>
      </w:r>
    </w:p>
    <w:p w:rsidR="00D73098" w:rsidRDefault="00D73098" w:rsidP="00D73098">
      <w:pPr>
        <w:pStyle w:val="NormalWeb"/>
        <w:shd w:val="clear" w:color="auto" w:fill="FFFFFF"/>
        <w:rPr>
          <w:rFonts w:ascii="Verdana" w:hAnsi="Verdana"/>
          <w:color w:val="000000"/>
          <w:sz w:val="20"/>
          <w:szCs w:val="20"/>
        </w:rPr>
      </w:pPr>
      <w:r>
        <w:rPr>
          <w:rFonts w:ascii="Verdana" w:hAnsi="Verdana"/>
          <w:color w:val="000000"/>
          <w:sz w:val="20"/>
          <w:szCs w:val="20"/>
        </w:rPr>
        <w:t>An entity that depends on another entity called a weak entity. The weak entity doesn't contain any key attribute of its own. The weak entity is represented by a double rectangle.</w:t>
      </w:r>
    </w:p>
    <w:p w:rsidR="00D73098" w:rsidRDefault="00D73098" w:rsidP="00D73098">
      <w:pPr>
        <w:rPr>
          <w:rFonts w:ascii="Times New Roman" w:hAnsi="Times New Roman"/>
          <w:sz w:val="24"/>
          <w:szCs w:val="24"/>
        </w:rPr>
      </w:pPr>
      <w:r>
        <w:rPr>
          <w:rFonts w:ascii="Verdana" w:hAnsi="Verdana"/>
          <w:color w:val="000000"/>
          <w:sz w:val="20"/>
          <w:szCs w:val="20"/>
        </w:rPr>
        <w:br/>
      </w:r>
      <w:r>
        <w:rPr>
          <w:noProof/>
          <w:lang w:eastAsia="en-IN"/>
        </w:rPr>
        <w:drawing>
          <wp:inline distT="0" distB="0" distL="0" distR="0">
            <wp:extent cx="3857625" cy="619125"/>
            <wp:effectExtent l="19050" t="0" r="9525" b="0"/>
            <wp:docPr id="28" name="Picture 28"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BMS ER model concept"/>
                    <pic:cNvPicPr>
                      <a:picLocks noChangeAspect="1" noChangeArrowheads="1"/>
                    </pic:cNvPicPr>
                  </pic:nvPicPr>
                  <pic:blipFill>
                    <a:blip r:embed="rId19"/>
                    <a:srcRect/>
                    <a:stretch>
                      <a:fillRect/>
                    </a:stretch>
                  </pic:blipFill>
                  <pic:spPr bwMode="auto">
                    <a:xfrm>
                      <a:off x="0" y="0"/>
                      <a:ext cx="3857625" cy="619125"/>
                    </a:xfrm>
                    <a:prstGeom prst="rect">
                      <a:avLst/>
                    </a:prstGeom>
                    <a:noFill/>
                    <a:ln w="9525">
                      <a:noFill/>
                      <a:miter lim="800000"/>
                      <a:headEnd/>
                      <a:tailEnd/>
                    </a:ln>
                  </pic:spPr>
                </pic:pic>
              </a:graphicData>
            </a:graphic>
          </wp:inline>
        </w:drawing>
      </w:r>
      <w:r>
        <w:rPr>
          <w:rFonts w:ascii="Verdana" w:hAnsi="Verdana"/>
          <w:color w:val="000000"/>
          <w:sz w:val="20"/>
          <w:szCs w:val="20"/>
        </w:rPr>
        <w:br/>
      </w:r>
    </w:p>
    <w:p w:rsidR="00D73098" w:rsidRDefault="00D73098" w:rsidP="00D7309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Attribute</w:t>
      </w:r>
    </w:p>
    <w:p w:rsidR="00D73098" w:rsidRDefault="00D73098" w:rsidP="00D73098">
      <w:pPr>
        <w:pStyle w:val="NormalWeb"/>
        <w:shd w:val="clear" w:color="auto" w:fill="FFFFFF"/>
        <w:rPr>
          <w:rFonts w:ascii="Verdana" w:hAnsi="Verdana"/>
          <w:color w:val="000000"/>
          <w:sz w:val="20"/>
          <w:szCs w:val="20"/>
        </w:rPr>
      </w:pPr>
      <w:r>
        <w:rPr>
          <w:rFonts w:ascii="Verdana" w:hAnsi="Verdana"/>
          <w:color w:val="000000"/>
          <w:sz w:val="20"/>
          <w:szCs w:val="20"/>
        </w:rPr>
        <w:t>The attribute is used to describe the property of an entity. Eclipse is used to represent an attribute.</w:t>
      </w:r>
    </w:p>
    <w:p w:rsidR="00D73098" w:rsidRDefault="00D73098" w:rsidP="00D73098">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id, age, contact number, name, etc. can be attributes of a student.</w:t>
      </w:r>
    </w:p>
    <w:p w:rsidR="00D73098" w:rsidRDefault="00D73098" w:rsidP="00D73098">
      <w:pPr>
        <w:rPr>
          <w:rFonts w:ascii="Times New Roman" w:hAnsi="Times New Roman"/>
          <w:sz w:val="24"/>
          <w:szCs w:val="24"/>
        </w:rPr>
      </w:pPr>
      <w:r>
        <w:rPr>
          <w:rFonts w:ascii="Verdana" w:hAnsi="Verdana"/>
          <w:color w:val="000000"/>
          <w:sz w:val="20"/>
          <w:szCs w:val="20"/>
        </w:rPr>
        <w:lastRenderedPageBreak/>
        <w:br/>
      </w:r>
      <w:r>
        <w:rPr>
          <w:noProof/>
          <w:lang w:eastAsia="en-IN"/>
        </w:rPr>
        <w:drawing>
          <wp:inline distT="0" distB="0" distL="0" distR="0">
            <wp:extent cx="3581400" cy="2733675"/>
            <wp:effectExtent l="19050" t="0" r="0" b="0"/>
            <wp:docPr id="29" name="Picture 29"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BMS ER model concept"/>
                    <pic:cNvPicPr>
                      <a:picLocks noChangeAspect="1" noChangeArrowheads="1"/>
                    </pic:cNvPicPr>
                  </pic:nvPicPr>
                  <pic:blipFill>
                    <a:blip r:embed="rId20"/>
                    <a:srcRect/>
                    <a:stretch>
                      <a:fillRect/>
                    </a:stretch>
                  </pic:blipFill>
                  <pic:spPr bwMode="auto">
                    <a:xfrm>
                      <a:off x="0" y="0"/>
                      <a:ext cx="3581400" cy="2733675"/>
                    </a:xfrm>
                    <a:prstGeom prst="rect">
                      <a:avLst/>
                    </a:prstGeom>
                    <a:noFill/>
                    <a:ln w="9525">
                      <a:noFill/>
                      <a:miter lim="800000"/>
                      <a:headEnd/>
                      <a:tailEnd/>
                    </a:ln>
                  </pic:spPr>
                </pic:pic>
              </a:graphicData>
            </a:graphic>
          </wp:inline>
        </w:drawing>
      </w:r>
      <w:r>
        <w:rPr>
          <w:rFonts w:ascii="Verdana" w:hAnsi="Verdana"/>
          <w:color w:val="000000"/>
          <w:sz w:val="20"/>
          <w:szCs w:val="20"/>
        </w:rPr>
        <w:br/>
      </w:r>
    </w:p>
    <w:p w:rsidR="00D73098" w:rsidRDefault="00D73098" w:rsidP="00D73098">
      <w:pPr>
        <w:pStyle w:val="NormalWeb"/>
        <w:shd w:val="clear" w:color="auto" w:fill="FFFFFF"/>
        <w:rPr>
          <w:rFonts w:ascii="Verdana" w:hAnsi="Verdana"/>
          <w:color w:val="000000"/>
          <w:sz w:val="20"/>
          <w:szCs w:val="20"/>
        </w:rPr>
      </w:pPr>
      <w:r>
        <w:rPr>
          <w:rStyle w:val="Strong"/>
          <w:rFonts w:ascii="Verdana" w:hAnsi="Verdana"/>
          <w:color w:val="000000"/>
          <w:sz w:val="20"/>
          <w:szCs w:val="20"/>
        </w:rPr>
        <w:t>a. Key Attribute</w:t>
      </w:r>
    </w:p>
    <w:p w:rsidR="00D73098" w:rsidRDefault="00D73098" w:rsidP="00D73098">
      <w:pPr>
        <w:pStyle w:val="NormalWeb"/>
        <w:shd w:val="clear" w:color="auto" w:fill="FFFFFF"/>
        <w:rPr>
          <w:rFonts w:ascii="Verdana" w:hAnsi="Verdana"/>
          <w:color w:val="000000"/>
          <w:sz w:val="20"/>
          <w:szCs w:val="20"/>
        </w:rPr>
      </w:pPr>
      <w:r>
        <w:rPr>
          <w:rFonts w:ascii="Verdana" w:hAnsi="Verdana"/>
          <w:color w:val="000000"/>
          <w:sz w:val="20"/>
          <w:szCs w:val="20"/>
        </w:rPr>
        <w:t>The key attribute is used to represent the main characteristics of an entity. It represents a primary key. The key attribute is represented by an ellipse with the text underlined.</w:t>
      </w:r>
    </w:p>
    <w:p w:rsidR="00D73098" w:rsidRDefault="00D73098" w:rsidP="00D73098">
      <w:pPr>
        <w:rPr>
          <w:rFonts w:ascii="Times New Roman" w:hAnsi="Times New Roman"/>
          <w:sz w:val="24"/>
          <w:szCs w:val="24"/>
        </w:rPr>
      </w:pPr>
      <w:r>
        <w:rPr>
          <w:rFonts w:ascii="Verdana" w:hAnsi="Verdana"/>
          <w:color w:val="000000"/>
          <w:sz w:val="20"/>
          <w:szCs w:val="20"/>
        </w:rPr>
        <w:br/>
      </w:r>
      <w:r>
        <w:rPr>
          <w:noProof/>
          <w:lang w:eastAsia="en-IN"/>
        </w:rPr>
        <w:drawing>
          <wp:inline distT="0" distB="0" distL="0" distR="0">
            <wp:extent cx="3581400" cy="2733675"/>
            <wp:effectExtent l="19050" t="0" r="0" b="0"/>
            <wp:docPr id="30" name="Picture 30"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BMS ER model concept"/>
                    <pic:cNvPicPr>
                      <a:picLocks noChangeAspect="1" noChangeArrowheads="1"/>
                    </pic:cNvPicPr>
                  </pic:nvPicPr>
                  <pic:blipFill>
                    <a:blip r:embed="rId21"/>
                    <a:srcRect/>
                    <a:stretch>
                      <a:fillRect/>
                    </a:stretch>
                  </pic:blipFill>
                  <pic:spPr bwMode="auto">
                    <a:xfrm>
                      <a:off x="0" y="0"/>
                      <a:ext cx="3581400" cy="2733675"/>
                    </a:xfrm>
                    <a:prstGeom prst="rect">
                      <a:avLst/>
                    </a:prstGeom>
                    <a:noFill/>
                    <a:ln w="9525">
                      <a:noFill/>
                      <a:miter lim="800000"/>
                      <a:headEnd/>
                      <a:tailEnd/>
                    </a:ln>
                  </pic:spPr>
                </pic:pic>
              </a:graphicData>
            </a:graphic>
          </wp:inline>
        </w:drawing>
      </w:r>
      <w:r>
        <w:rPr>
          <w:rFonts w:ascii="Verdana" w:hAnsi="Verdana"/>
          <w:color w:val="000000"/>
          <w:sz w:val="20"/>
          <w:szCs w:val="20"/>
        </w:rPr>
        <w:br/>
      </w:r>
    </w:p>
    <w:p w:rsidR="00D73098" w:rsidRDefault="00D73098" w:rsidP="00D73098">
      <w:pPr>
        <w:pStyle w:val="NormalWeb"/>
        <w:shd w:val="clear" w:color="auto" w:fill="FFFFFF"/>
        <w:rPr>
          <w:rFonts w:ascii="Verdana" w:hAnsi="Verdana"/>
          <w:color w:val="000000"/>
          <w:sz w:val="20"/>
          <w:szCs w:val="20"/>
        </w:rPr>
      </w:pPr>
      <w:r>
        <w:rPr>
          <w:rStyle w:val="Strong"/>
          <w:rFonts w:ascii="Verdana" w:hAnsi="Verdana"/>
          <w:color w:val="000000"/>
          <w:sz w:val="20"/>
          <w:szCs w:val="20"/>
        </w:rPr>
        <w:t>b. Composite Attribute</w:t>
      </w:r>
    </w:p>
    <w:p w:rsidR="00D73098" w:rsidRDefault="00D73098" w:rsidP="00D73098">
      <w:pPr>
        <w:pStyle w:val="NormalWeb"/>
        <w:shd w:val="clear" w:color="auto" w:fill="FFFFFF"/>
        <w:rPr>
          <w:rFonts w:ascii="Verdana" w:hAnsi="Verdana"/>
          <w:color w:val="000000"/>
          <w:sz w:val="20"/>
          <w:szCs w:val="20"/>
        </w:rPr>
      </w:pPr>
      <w:r>
        <w:rPr>
          <w:rFonts w:ascii="Verdana" w:hAnsi="Verdana"/>
          <w:color w:val="000000"/>
          <w:sz w:val="20"/>
          <w:szCs w:val="20"/>
        </w:rPr>
        <w:t>An attribute that composed of many other attributes is known as a composite attribute. The composite attribute is represented by an ellipse, and those ellipses are connected with an ellipse.</w:t>
      </w:r>
    </w:p>
    <w:p w:rsidR="00D73098" w:rsidRDefault="00D73098" w:rsidP="00D73098">
      <w:pPr>
        <w:rPr>
          <w:rFonts w:ascii="Times New Roman" w:hAnsi="Times New Roman"/>
          <w:sz w:val="24"/>
          <w:szCs w:val="24"/>
        </w:rPr>
      </w:pPr>
      <w:r>
        <w:rPr>
          <w:rFonts w:ascii="Verdana" w:hAnsi="Verdana"/>
          <w:color w:val="000000"/>
          <w:sz w:val="20"/>
          <w:szCs w:val="20"/>
        </w:rPr>
        <w:lastRenderedPageBreak/>
        <w:br/>
      </w:r>
      <w:r>
        <w:rPr>
          <w:noProof/>
          <w:lang w:eastAsia="en-IN"/>
        </w:rPr>
        <w:drawing>
          <wp:inline distT="0" distB="0" distL="0" distR="0">
            <wp:extent cx="4238625" cy="2314575"/>
            <wp:effectExtent l="19050" t="0" r="9525" b="0"/>
            <wp:docPr id="31" name="Picture 3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BMS ER model concept"/>
                    <pic:cNvPicPr>
                      <a:picLocks noChangeAspect="1" noChangeArrowheads="1"/>
                    </pic:cNvPicPr>
                  </pic:nvPicPr>
                  <pic:blipFill>
                    <a:blip r:embed="rId22"/>
                    <a:srcRect/>
                    <a:stretch>
                      <a:fillRect/>
                    </a:stretch>
                  </pic:blipFill>
                  <pic:spPr bwMode="auto">
                    <a:xfrm>
                      <a:off x="0" y="0"/>
                      <a:ext cx="4238625" cy="2314575"/>
                    </a:xfrm>
                    <a:prstGeom prst="rect">
                      <a:avLst/>
                    </a:prstGeom>
                    <a:noFill/>
                    <a:ln w="9525">
                      <a:noFill/>
                      <a:miter lim="800000"/>
                      <a:headEnd/>
                      <a:tailEnd/>
                    </a:ln>
                  </pic:spPr>
                </pic:pic>
              </a:graphicData>
            </a:graphic>
          </wp:inline>
        </w:drawing>
      </w:r>
      <w:r>
        <w:rPr>
          <w:rFonts w:ascii="Verdana" w:hAnsi="Verdana"/>
          <w:color w:val="000000"/>
          <w:sz w:val="20"/>
          <w:szCs w:val="20"/>
        </w:rPr>
        <w:br/>
      </w:r>
    </w:p>
    <w:p w:rsidR="00D73098" w:rsidRDefault="00D73098" w:rsidP="00D73098">
      <w:pPr>
        <w:pStyle w:val="NormalWeb"/>
        <w:shd w:val="clear" w:color="auto" w:fill="FFFFFF"/>
        <w:rPr>
          <w:rFonts w:ascii="Verdana" w:hAnsi="Verdana"/>
          <w:color w:val="000000"/>
          <w:sz w:val="20"/>
          <w:szCs w:val="20"/>
        </w:rPr>
      </w:pPr>
      <w:r>
        <w:rPr>
          <w:rStyle w:val="Strong"/>
          <w:rFonts w:ascii="Verdana" w:hAnsi="Verdana"/>
          <w:color w:val="000000"/>
          <w:sz w:val="20"/>
          <w:szCs w:val="20"/>
        </w:rPr>
        <w:t>c. Multivalued Attribute</w:t>
      </w:r>
    </w:p>
    <w:p w:rsidR="00D73098" w:rsidRDefault="00D73098" w:rsidP="00D73098">
      <w:pPr>
        <w:pStyle w:val="NormalWeb"/>
        <w:shd w:val="clear" w:color="auto" w:fill="FFFFFF"/>
        <w:rPr>
          <w:rFonts w:ascii="Verdana" w:hAnsi="Verdana"/>
          <w:color w:val="000000"/>
          <w:sz w:val="20"/>
          <w:szCs w:val="20"/>
        </w:rPr>
      </w:pPr>
      <w:r>
        <w:rPr>
          <w:rFonts w:ascii="Verdana" w:hAnsi="Verdana"/>
          <w:color w:val="000000"/>
          <w:sz w:val="20"/>
          <w:szCs w:val="20"/>
        </w:rPr>
        <w:t>An attribute can have more than one value. These attributes are known as a multivalued attribute. The double oval is used to represent multivalued attribute.</w:t>
      </w:r>
    </w:p>
    <w:p w:rsidR="00D73098" w:rsidRDefault="00D73098" w:rsidP="00D73098">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a student can have more than one phone number.</w:t>
      </w:r>
    </w:p>
    <w:p w:rsidR="00D73098" w:rsidRDefault="00D73098" w:rsidP="00D73098">
      <w:pPr>
        <w:rPr>
          <w:rFonts w:ascii="Times New Roman" w:hAnsi="Times New Roman"/>
          <w:sz w:val="24"/>
          <w:szCs w:val="24"/>
        </w:rPr>
      </w:pPr>
      <w:r>
        <w:rPr>
          <w:rFonts w:ascii="Verdana" w:hAnsi="Verdana"/>
          <w:color w:val="000000"/>
          <w:sz w:val="20"/>
          <w:szCs w:val="20"/>
        </w:rPr>
        <w:br/>
      </w:r>
      <w:r>
        <w:rPr>
          <w:noProof/>
          <w:lang w:eastAsia="en-IN"/>
        </w:rPr>
        <w:drawing>
          <wp:inline distT="0" distB="0" distL="0" distR="0">
            <wp:extent cx="2143125" cy="1285875"/>
            <wp:effectExtent l="19050" t="0" r="9525" b="0"/>
            <wp:docPr id="32" name="Picture 3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BMS ER model concept"/>
                    <pic:cNvPicPr>
                      <a:picLocks noChangeAspect="1" noChangeArrowheads="1"/>
                    </pic:cNvPicPr>
                  </pic:nvPicPr>
                  <pic:blipFill>
                    <a:blip r:embed="rId23"/>
                    <a:srcRect/>
                    <a:stretch>
                      <a:fillRect/>
                    </a:stretch>
                  </pic:blipFill>
                  <pic:spPr bwMode="auto">
                    <a:xfrm>
                      <a:off x="0" y="0"/>
                      <a:ext cx="2143125" cy="1285875"/>
                    </a:xfrm>
                    <a:prstGeom prst="rect">
                      <a:avLst/>
                    </a:prstGeom>
                    <a:noFill/>
                    <a:ln w="9525">
                      <a:noFill/>
                      <a:miter lim="800000"/>
                      <a:headEnd/>
                      <a:tailEnd/>
                    </a:ln>
                  </pic:spPr>
                </pic:pic>
              </a:graphicData>
            </a:graphic>
          </wp:inline>
        </w:drawing>
      </w:r>
      <w:r>
        <w:rPr>
          <w:rFonts w:ascii="Verdana" w:hAnsi="Verdana"/>
          <w:color w:val="000000"/>
          <w:sz w:val="20"/>
          <w:szCs w:val="20"/>
        </w:rPr>
        <w:br/>
      </w:r>
    </w:p>
    <w:p w:rsidR="00D73098" w:rsidRDefault="00D73098" w:rsidP="00D73098">
      <w:pPr>
        <w:pStyle w:val="NormalWeb"/>
        <w:shd w:val="clear" w:color="auto" w:fill="FFFFFF"/>
        <w:rPr>
          <w:rFonts w:ascii="Verdana" w:hAnsi="Verdana"/>
          <w:color w:val="000000"/>
          <w:sz w:val="20"/>
          <w:szCs w:val="20"/>
        </w:rPr>
      </w:pPr>
      <w:r>
        <w:rPr>
          <w:rStyle w:val="Strong"/>
          <w:rFonts w:ascii="Verdana" w:hAnsi="Verdana"/>
          <w:color w:val="000000"/>
          <w:sz w:val="20"/>
          <w:szCs w:val="20"/>
        </w:rPr>
        <w:t>d. Derived Attribute</w:t>
      </w:r>
    </w:p>
    <w:p w:rsidR="00D73098" w:rsidRDefault="00D73098" w:rsidP="00D73098">
      <w:pPr>
        <w:pStyle w:val="NormalWeb"/>
        <w:shd w:val="clear" w:color="auto" w:fill="FFFFFF"/>
        <w:rPr>
          <w:rFonts w:ascii="Verdana" w:hAnsi="Verdana"/>
          <w:color w:val="000000"/>
          <w:sz w:val="20"/>
          <w:szCs w:val="20"/>
        </w:rPr>
      </w:pPr>
      <w:r>
        <w:rPr>
          <w:rFonts w:ascii="Verdana" w:hAnsi="Verdana"/>
          <w:color w:val="000000"/>
          <w:sz w:val="20"/>
          <w:szCs w:val="20"/>
        </w:rPr>
        <w:t>An attribute that can be derived from other attribute is known as a derived attribute. It can be represented by a dashed ellipse.</w:t>
      </w:r>
    </w:p>
    <w:p w:rsidR="00D73098" w:rsidRDefault="00D73098" w:rsidP="00D73098">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A person's age changes over time and can be derived from another attribute like Date of birth.</w:t>
      </w:r>
    </w:p>
    <w:p w:rsidR="00D73098" w:rsidRDefault="00D73098" w:rsidP="00D73098">
      <w:pPr>
        <w:rPr>
          <w:rFonts w:ascii="Times New Roman" w:hAnsi="Times New Roman"/>
          <w:sz w:val="24"/>
          <w:szCs w:val="24"/>
        </w:rPr>
      </w:pPr>
      <w:r>
        <w:rPr>
          <w:rFonts w:ascii="Verdana" w:hAnsi="Verdana"/>
          <w:color w:val="000000"/>
          <w:sz w:val="20"/>
          <w:szCs w:val="20"/>
        </w:rPr>
        <w:lastRenderedPageBreak/>
        <w:br/>
      </w:r>
      <w:r>
        <w:rPr>
          <w:noProof/>
          <w:lang w:eastAsia="en-IN"/>
        </w:rPr>
        <w:drawing>
          <wp:inline distT="0" distB="0" distL="0" distR="0">
            <wp:extent cx="3381375" cy="2724150"/>
            <wp:effectExtent l="19050" t="0" r="9525" b="0"/>
            <wp:docPr id="33" name="Picture 3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BMS ER model concept"/>
                    <pic:cNvPicPr>
                      <a:picLocks noChangeAspect="1" noChangeArrowheads="1"/>
                    </pic:cNvPicPr>
                  </pic:nvPicPr>
                  <pic:blipFill>
                    <a:blip r:embed="rId24"/>
                    <a:srcRect/>
                    <a:stretch>
                      <a:fillRect/>
                    </a:stretch>
                  </pic:blipFill>
                  <pic:spPr bwMode="auto">
                    <a:xfrm>
                      <a:off x="0" y="0"/>
                      <a:ext cx="3381375" cy="2724150"/>
                    </a:xfrm>
                    <a:prstGeom prst="rect">
                      <a:avLst/>
                    </a:prstGeom>
                    <a:noFill/>
                    <a:ln w="9525">
                      <a:noFill/>
                      <a:miter lim="800000"/>
                      <a:headEnd/>
                      <a:tailEnd/>
                    </a:ln>
                  </pic:spPr>
                </pic:pic>
              </a:graphicData>
            </a:graphic>
          </wp:inline>
        </w:drawing>
      </w:r>
      <w:r>
        <w:rPr>
          <w:rFonts w:ascii="Verdana" w:hAnsi="Verdana"/>
          <w:color w:val="000000"/>
          <w:sz w:val="20"/>
          <w:szCs w:val="20"/>
        </w:rPr>
        <w:br/>
      </w:r>
    </w:p>
    <w:p w:rsidR="00D73098" w:rsidRDefault="00D73098" w:rsidP="00D7309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Relationship</w:t>
      </w:r>
    </w:p>
    <w:p w:rsidR="00D73098" w:rsidRDefault="00D73098" w:rsidP="00D73098">
      <w:pPr>
        <w:pStyle w:val="NormalWeb"/>
        <w:shd w:val="clear" w:color="auto" w:fill="FFFFFF"/>
        <w:rPr>
          <w:rFonts w:ascii="Verdana" w:hAnsi="Verdana"/>
          <w:color w:val="000000"/>
          <w:sz w:val="20"/>
          <w:szCs w:val="20"/>
        </w:rPr>
      </w:pPr>
      <w:r>
        <w:rPr>
          <w:rFonts w:ascii="Verdana" w:hAnsi="Verdana"/>
          <w:color w:val="000000"/>
          <w:sz w:val="20"/>
          <w:szCs w:val="20"/>
        </w:rPr>
        <w:t>A relationship is used to describe the relation between entities. Diamond or rhombus is used to represent the relationship.</w:t>
      </w:r>
    </w:p>
    <w:p w:rsidR="00D73098" w:rsidRDefault="00D73098" w:rsidP="00D73098">
      <w:pPr>
        <w:rPr>
          <w:rFonts w:ascii="Times New Roman" w:hAnsi="Times New Roman"/>
          <w:sz w:val="24"/>
          <w:szCs w:val="24"/>
        </w:rPr>
      </w:pPr>
      <w:r>
        <w:rPr>
          <w:rFonts w:ascii="Verdana" w:hAnsi="Verdana"/>
          <w:color w:val="000000"/>
          <w:sz w:val="20"/>
          <w:szCs w:val="20"/>
        </w:rPr>
        <w:br/>
      </w:r>
      <w:r>
        <w:rPr>
          <w:noProof/>
          <w:lang w:eastAsia="en-IN"/>
        </w:rPr>
        <w:drawing>
          <wp:inline distT="0" distB="0" distL="0" distR="0">
            <wp:extent cx="5400675" cy="904875"/>
            <wp:effectExtent l="19050" t="0" r="9525" b="0"/>
            <wp:docPr id="34" name="Picture 3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BMS ER model concept"/>
                    <pic:cNvPicPr>
                      <a:picLocks noChangeAspect="1" noChangeArrowheads="1"/>
                    </pic:cNvPicPr>
                  </pic:nvPicPr>
                  <pic:blipFill>
                    <a:blip r:embed="rId25"/>
                    <a:srcRect/>
                    <a:stretch>
                      <a:fillRect/>
                    </a:stretch>
                  </pic:blipFill>
                  <pic:spPr bwMode="auto">
                    <a:xfrm>
                      <a:off x="0" y="0"/>
                      <a:ext cx="5400675" cy="904875"/>
                    </a:xfrm>
                    <a:prstGeom prst="rect">
                      <a:avLst/>
                    </a:prstGeom>
                    <a:noFill/>
                    <a:ln w="9525">
                      <a:noFill/>
                      <a:miter lim="800000"/>
                      <a:headEnd/>
                      <a:tailEnd/>
                    </a:ln>
                  </pic:spPr>
                </pic:pic>
              </a:graphicData>
            </a:graphic>
          </wp:inline>
        </w:drawing>
      </w:r>
      <w:r>
        <w:rPr>
          <w:rFonts w:ascii="Verdana" w:hAnsi="Verdana"/>
          <w:color w:val="000000"/>
          <w:sz w:val="20"/>
          <w:szCs w:val="20"/>
        </w:rPr>
        <w:br/>
      </w:r>
    </w:p>
    <w:p w:rsidR="00D73098" w:rsidRDefault="00D73098" w:rsidP="00D73098">
      <w:pPr>
        <w:pStyle w:val="NormalWeb"/>
        <w:shd w:val="clear" w:color="auto" w:fill="FFFFFF"/>
        <w:rPr>
          <w:rFonts w:ascii="Verdana" w:hAnsi="Verdana"/>
          <w:color w:val="000000"/>
          <w:sz w:val="20"/>
          <w:szCs w:val="20"/>
        </w:rPr>
      </w:pPr>
      <w:r>
        <w:rPr>
          <w:rFonts w:ascii="Verdana" w:hAnsi="Verdana"/>
          <w:color w:val="000000"/>
          <w:sz w:val="20"/>
          <w:szCs w:val="20"/>
        </w:rPr>
        <w:t>Types of relationship are as follows:</w:t>
      </w:r>
    </w:p>
    <w:p w:rsidR="00D73098" w:rsidRDefault="00D73098" w:rsidP="00D73098">
      <w:pPr>
        <w:pStyle w:val="NormalWeb"/>
        <w:shd w:val="clear" w:color="auto" w:fill="FFFFFF"/>
        <w:rPr>
          <w:rFonts w:ascii="Verdana" w:hAnsi="Verdana"/>
          <w:color w:val="000000"/>
          <w:sz w:val="20"/>
          <w:szCs w:val="20"/>
        </w:rPr>
      </w:pPr>
      <w:r>
        <w:rPr>
          <w:rStyle w:val="Strong"/>
          <w:rFonts w:ascii="Verdana" w:hAnsi="Verdana"/>
          <w:color w:val="000000"/>
          <w:sz w:val="20"/>
          <w:szCs w:val="20"/>
        </w:rPr>
        <w:t>a. One-to-One Relationship</w:t>
      </w:r>
    </w:p>
    <w:p w:rsidR="00D73098" w:rsidRDefault="00D73098" w:rsidP="00D73098">
      <w:pPr>
        <w:pStyle w:val="NormalWeb"/>
        <w:shd w:val="clear" w:color="auto" w:fill="FFFFFF"/>
        <w:rPr>
          <w:rFonts w:ascii="Verdana" w:hAnsi="Verdana"/>
          <w:color w:val="000000"/>
          <w:sz w:val="20"/>
          <w:szCs w:val="20"/>
        </w:rPr>
      </w:pPr>
      <w:r>
        <w:rPr>
          <w:rFonts w:ascii="Verdana" w:hAnsi="Verdana"/>
          <w:color w:val="000000"/>
          <w:sz w:val="20"/>
          <w:szCs w:val="20"/>
        </w:rPr>
        <w:t>When only one instance of an entity is associated with the relationship, then it is known as one to one relationship.</w:t>
      </w:r>
    </w:p>
    <w:p w:rsidR="00D73098" w:rsidRDefault="00D73098" w:rsidP="00D73098">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A female can marry to one male, and a male can marry to one female.</w:t>
      </w:r>
    </w:p>
    <w:p w:rsidR="00D73098" w:rsidRDefault="00D73098" w:rsidP="00D73098">
      <w:pPr>
        <w:rPr>
          <w:rFonts w:ascii="Times New Roman" w:hAnsi="Times New Roman"/>
          <w:sz w:val="24"/>
          <w:szCs w:val="24"/>
        </w:rPr>
      </w:pPr>
      <w:r>
        <w:rPr>
          <w:rFonts w:ascii="Verdana" w:hAnsi="Verdana"/>
          <w:color w:val="000000"/>
          <w:sz w:val="20"/>
          <w:szCs w:val="20"/>
        </w:rPr>
        <w:br/>
      </w:r>
      <w:r>
        <w:rPr>
          <w:noProof/>
          <w:lang w:eastAsia="en-IN"/>
        </w:rPr>
        <w:drawing>
          <wp:inline distT="0" distB="0" distL="0" distR="0">
            <wp:extent cx="5400675" cy="904875"/>
            <wp:effectExtent l="19050" t="0" r="9525" b="0"/>
            <wp:docPr id="35" name="Picture 35"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BMS ER model concept"/>
                    <pic:cNvPicPr>
                      <a:picLocks noChangeAspect="1" noChangeArrowheads="1"/>
                    </pic:cNvPicPr>
                  </pic:nvPicPr>
                  <pic:blipFill>
                    <a:blip r:embed="rId26"/>
                    <a:srcRect/>
                    <a:stretch>
                      <a:fillRect/>
                    </a:stretch>
                  </pic:blipFill>
                  <pic:spPr bwMode="auto">
                    <a:xfrm>
                      <a:off x="0" y="0"/>
                      <a:ext cx="5400675" cy="904875"/>
                    </a:xfrm>
                    <a:prstGeom prst="rect">
                      <a:avLst/>
                    </a:prstGeom>
                    <a:noFill/>
                    <a:ln w="9525">
                      <a:noFill/>
                      <a:miter lim="800000"/>
                      <a:headEnd/>
                      <a:tailEnd/>
                    </a:ln>
                  </pic:spPr>
                </pic:pic>
              </a:graphicData>
            </a:graphic>
          </wp:inline>
        </w:drawing>
      </w:r>
      <w:r>
        <w:rPr>
          <w:rFonts w:ascii="Verdana" w:hAnsi="Verdana"/>
          <w:color w:val="000000"/>
          <w:sz w:val="20"/>
          <w:szCs w:val="20"/>
        </w:rPr>
        <w:br/>
      </w:r>
    </w:p>
    <w:p w:rsidR="00D73098" w:rsidRDefault="00D73098" w:rsidP="00D73098">
      <w:pPr>
        <w:pStyle w:val="NormalWeb"/>
        <w:shd w:val="clear" w:color="auto" w:fill="FFFFFF"/>
        <w:rPr>
          <w:rFonts w:ascii="Verdana" w:hAnsi="Verdana"/>
          <w:color w:val="000000"/>
          <w:sz w:val="20"/>
          <w:szCs w:val="20"/>
        </w:rPr>
      </w:pPr>
      <w:r>
        <w:rPr>
          <w:rStyle w:val="Strong"/>
          <w:rFonts w:ascii="Verdana" w:hAnsi="Verdana"/>
          <w:color w:val="000000"/>
          <w:sz w:val="20"/>
          <w:szCs w:val="20"/>
        </w:rPr>
        <w:t>b. One-to-many relationship</w:t>
      </w:r>
    </w:p>
    <w:p w:rsidR="00D73098" w:rsidRDefault="00D73098" w:rsidP="00D73098">
      <w:pPr>
        <w:pStyle w:val="NormalWeb"/>
        <w:shd w:val="clear" w:color="auto" w:fill="FFFFFF"/>
        <w:rPr>
          <w:rFonts w:ascii="Verdana" w:hAnsi="Verdana"/>
          <w:color w:val="000000"/>
          <w:sz w:val="20"/>
          <w:szCs w:val="20"/>
        </w:rPr>
      </w:pPr>
      <w:r>
        <w:rPr>
          <w:rFonts w:ascii="Verdana" w:hAnsi="Verdana"/>
          <w:color w:val="000000"/>
          <w:sz w:val="20"/>
          <w:szCs w:val="20"/>
        </w:rPr>
        <w:lastRenderedPageBreak/>
        <w:t>When only one instance of the entity on the left, and more than one instance of an entity on the right associates with the relationship then this is known as a one-to-many relationship.</w:t>
      </w:r>
    </w:p>
    <w:p w:rsidR="00D73098" w:rsidRDefault="00D73098" w:rsidP="00D73098">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Scientist can invent many inventions, but the invention is done by the only specific scientist.</w:t>
      </w:r>
    </w:p>
    <w:p w:rsidR="00D73098" w:rsidRDefault="00D73098" w:rsidP="00D73098">
      <w:pPr>
        <w:rPr>
          <w:rFonts w:ascii="Times New Roman" w:hAnsi="Times New Roman"/>
          <w:sz w:val="24"/>
          <w:szCs w:val="24"/>
        </w:rPr>
      </w:pPr>
      <w:r>
        <w:rPr>
          <w:rFonts w:ascii="Verdana" w:hAnsi="Verdana"/>
          <w:color w:val="000000"/>
          <w:sz w:val="20"/>
          <w:szCs w:val="20"/>
        </w:rPr>
        <w:br/>
      </w:r>
      <w:r>
        <w:rPr>
          <w:noProof/>
          <w:lang w:eastAsia="en-IN"/>
        </w:rPr>
        <w:drawing>
          <wp:inline distT="0" distB="0" distL="0" distR="0">
            <wp:extent cx="5400675" cy="904875"/>
            <wp:effectExtent l="19050" t="0" r="9525" b="0"/>
            <wp:docPr id="36" name="Picture 3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BMS ER model concept"/>
                    <pic:cNvPicPr>
                      <a:picLocks noChangeAspect="1" noChangeArrowheads="1"/>
                    </pic:cNvPicPr>
                  </pic:nvPicPr>
                  <pic:blipFill>
                    <a:blip r:embed="rId27"/>
                    <a:srcRect/>
                    <a:stretch>
                      <a:fillRect/>
                    </a:stretch>
                  </pic:blipFill>
                  <pic:spPr bwMode="auto">
                    <a:xfrm>
                      <a:off x="0" y="0"/>
                      <a:ext cx="5400675" cy="904875"/>
                    </a:xfrm>
                    <a:prstGeom prst="rect">
                      <a:avLst/>
                    </a:prstGeom>
                    <a:noFill/>
                    <a:ln w="9525">
                      <a:noFill/>
                      <a:miter lim="800000"/>
                      <a:headEnd/>
                      <a:tailEnd/>
                    </a:ln>
                  </pic:spPr>
                </pic:pic>
              </a:graphicData>
            </a:graphic>
          </wp:inline>
        </w:drawing>
      </w:r>
      <w:r>
        <w:rPr>
          <w:rFonts w:ascii="Verdana" w:hAnsi="Verdana"/>
          <w:color w:val="000000"/>
          <w:sz w:val="20"/>
          <w:szCs w:val="20"/>
        </w:rPr>
        <w:br/>
      </w:r>
    </w:p>
    <w:p w:rsidR="00D73098" w:rsidRDefault="00D73098" w:rsidP="00D73098">
      <w:pPr>
        <w:pStyle w:val="NormalWeb"/>
        <w:shd w:val="clear" w:color="auto" w:fill="FFFFFF"/>
        <w:rPr>
          <w:rFonts w:ascii="Verdana" w:hAnsi="Verdana"/>
          <w:color w:val="000000"/>
          <w:sz w:val="20"/>
          <w:szCs w:val="20"/>
        </w:rPr>
      </w:pPr>
      <w:r>
        <w:rPr>
          <w:rStyle w:val="Strong"/>
          <w:rFonts w:ascii="Verdana" w:hAnsi="Verdana"/>
          <w:color w:val="000000"/>
          <w:sz w:val="20"/>
          <w:szCs w:val="20"/>
        </w:rPr>
        <w:t>c. Many-to-one relationship</w:t>
      </w:r>
    </w:p>
    <w:p w:rsidR="00D73098" w:rsidRDefault="00D73098" w:rsidP="00D73098">
      <w:pPr>
        <w:pStyle w:val="NormalWeb"/>
        <w:shd w:val="clear" w:color="auto" w:fill="FFFFFF"/>
        <w:rPr>
          <w:rFonts w:ascii="Verdana" w:hAnsi="Verdana"/>
          <w:color w:val="000000"/>
          <w:sz w:val="20"/>
          <w:szCs w:val="20"/>
        </w:rPr>
      </w:pPr>
      <w:r>
        <w:rPr>
          <w:rFonts w:ascii="Verdana" w:hAnsi="Verdana"/>
          <w:color w:val="000000"/>
          <w:sz w:val="20"/>
          <w:szCs w:val="20"/>
        </w:rPr>
        <w:t>When more than one instance of the entity on the left, and only one instance of an entity on the right associates with the relationship then it is known as a many-to-one relationship.</w:t>
      </w:r>
    </w:p>
    <w:p w:rsidR="00D73098" w:rsidRDefault="00D73098" w:rsidP="00D73098">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Student enrolls for only one course, but a course can have many students.</w:t>
      </w:r>
    </w:p>
    <w:p w:rsidR="00D73098" w:rsidRDefault="00D73098" w:rsidP="00D73098">
      <w:pPr>
        <w:rPr>
          <w:rFonts w:ascii="Times New Roman" w:hAnsi="Times New Roman"/>
          <w:sz w:val="24"/>
          <w:szCs w:val="24"/>
        </w:rPr>
      </w:pPr>
      <w:r>
        <w:rPr>
          <w:rFonts w:ascii="Verdana" w:hAnsi="Verdana"/>
          <w:color w:val="000000"/>
          <w:sz w:val="20"/>
          <w:szCs w:val="20"/>
        </w:rPr>
        <w:br/>
      </w:r>
      <w:r>
        <w:rPr>
          <w:noProof/>
          <w:lang w:eastAsia="en-IN"/>
        </w:rPr>
        <w:drawing>
          <wp:inline distT="0" distB="0" distL="0" distR="0">
            <wp:extent cx="5400675" cy="904875"/>
            <wp:effectExtent l="19050" t="0" r="9525" b="0"/>
            <wp:docPr id="37" name="Picture 3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BMS ER model concept"/>
                    <pic:cNvPicPr>
                      <a:picLocks noChangeAspect="1" noChangeArrowheads="1"/>
                    </pic:cNvPicPr>
                  </pic:nvPicPr>
                  <pic:blipFill>
                    <a:blip r:embed="rId28"/>
                    <a:srcRect/>
                    <a:stretch>
                      <a:fillRect/>
                    </a:stretch>
                  </pic:blipFill>
                  <pic:spPr bwMode="auto">
                    <a:xfrm>
                      <a:off x="0" y="0"/>
                      <a:ext cx="5400675" cy="904875"/>
                    </a:xfrm>
                    <a:prstGeom prst="rect">
                      <a:avLst/>
                    </a:prstGeom>
                    <a:noFill/>
                    <a:ln w="9525">
                      <a:noFill/>
                      <a:miter lim="800000"/>
                      <a:headEnd/>
                      <a:tailEnd/>
                    </a:ln>
                  </pic:spPr>
                </pic:pic>
              </a:graphicData>
            </a:graphic>
          </wp:inline>
        </w:drawing>
      </w:r>
      <w:r>
        <w:rPr>
          <w:rFonts w:ascii="Verdana" w:hAnsi="Verdana"/>
          <w:color w:val="000000"/>
          <w:sz w:val="20"/>
          <w:szCs w:val="20"/>
        </w:rPr>
        <w:br/>
      </w:r>
    </w:p>
    <w:p w:rsidR="00D73098" w:rsidRDefault="00D73098" w:rsidP="00D73098">
      <w:pPr>
        <w:pStyle w:val="NormalWeb"/>
        <w:shd w:val="clear" w:color="auto" w:fill="FFFFFF"/>
        <w:rPr>
          <w:rFonts w:ascii="Verdana" w:hAnsi="Verdana"/>
          <w:color w:val="000000"/>
          <w:sz w:val="20"/>
          <w:szCs w:val="20"/>
        </w:rPr>
      </w:pPr>
      <w:r>
        <w:rPr>
          <w:rStyle w:val="Strong"/>
          <w:rFonts w:ascii="Verdana" w:hAnsi="Verdana"/>
          <w:color w:val="000000"/>
          <w:sz w:val="20"/>
          <w:szCs w:val="20"/>
        </w:rPr>
        <w:t>d. Many-to-many relationship</w:t>
      </w:r>
    </w:p>
    <w:p w:rsidR="00D73098" w:rsidRDefault="00D73098" w:rsidP="00D73098">
      <w:pPr>
        <w:pStyle w:val="NormalWeb"/>
        <w:shd w:val="clear" w:color="auto" w:fill="FFFFFF"/>
        <w:rPr>
          <w:rFonts w:ascii="Verdana" w:hAnsi="Verdana"/>
          <w:color w:val="000000"/>
          <w:sz w:val="20"/>
          <w:szCs w:val="20"/>
        </w:rPr>
      </w:pPr>
      <w:r>
        <w:rPr>
          <w:rFonts w:ascii="Verdana" w:hAnsi="Verdana"/>
          <w:color w:val="000000"/>
          <w:sz w:val="20"/>
          <w:szCs w:val="20"/>
        </w:rPr>
        <w:t>When more than one instance of the entity on the left, and more than one instance of an entity on the right associates with the relationship then it is known as a many-to-many relationship.</w:t>
      </w:r>
    </w:p>
    <w:p w:rsidR="00D73098" w:rsidRDefault="00D73098" w:rsidP="00D73098">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Employee can assign by many projects and project can have many employees.</w:t>
      </w:r>
    </w:p>
    <w:p w:rsidR="00D73098" w:rsidRDefault="00D73098" w:rsidP="00D73098">
      <w:pPr>
        <w:spacing w:before="100" w:beforeAutospacing="1" w:after="120" w:line="240" w:lineRule="auto"/>
        <w:rPr>
          <w:rFonts w:ascii="Arial" w:eastAsia="Times New Roman" w:hAnsi="Arial" w:cs="Arial"/>
          <w:color w:val="000000"/>
          <w:sz w:val="24"/>
          <w:szCs w:val="24"/>
          <w:lang w:eastAsia="en-IN"/>
        </w:rPr>
      </w:pPr>
      <w:r>
        <w:rPr>
          <w:rFonts w:ascii="Verdana" w:hAnsi="Verdana"/>
          <w:color w:val="000000"/>
          <w:sz w:val="20"/>
          <w:szCs w:val="20"/>
        </w:rPr>
        <w:br/>
      </w:r>
      <w:r>
        <w:rPr>
          <w:noProof/>
          <w:lang w:eastAsia="en-IN"/>
        </w:rPr>
        <w:drawing>
          <wp:inline distT="0" distB="0" distL="0" distR="0">
            <wp:extent cx="5400675" cy="904875"/>
            <wp:effectExtent l="19050" t="0" r="9525" b="0"/>
            <wp:docPr id="38" name="Picture 38"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BMS ER model concept"/>
                    <pic:cNvPicPr>
                      <a:picLocks noChangeAspect="1" noChangeArrowheads="1"/>
                    </pic:cNvPicPr>
                  </pic:nvPicPr>
                  <pic:blipFill>
                    <a:blip r:embed="rId29"/>
                    <a:srcRect/>
                    <a:stretch>
                      <a:fillRect/>
                    </a:stretch>
                  </pic:blipFill>
                  <pic:spPr bwMode="auto">
                    <a:xfrm>
                      <a:off x="0" y="0"/>
                      <a:ext cx="5400675" cy="904875"/>
                    </a:xfrm>
                    <a:prstGeom prst="rect">
                      <a:avLst/>
                    </a:prstGeom>
                    <a:noFill/>
                    <a:ln w="9525">
                      <a:noFill/>
                      <a:miter lim="800000"/>
                      <a:headEnd/>
                      <a:tailEnd/>
                    </a:ln>
                  </pic:spPr>
                </pic:pic>
              </a:graphicData>
            </a:graphic>
          </wp:inline>
        </w:drawing>
      </w:r>
    </w:p>
    <w:p w:rsidR="00D73098" w:rsidRDefault="00D73098" w:rsidP="00D73098">
      <w:pPr>
        <w:spacing w:before="100" w:beforeAutospacing="1" w:after="120" w:line="240" w:lineRule="auto"/>
        <w:rPr>
          <w:rFonts w:ascii="Arial" w:eastAsia="Times New Roman" w:hAnsi="Arial" w:cs="Arial"/>
          <w:color w:val="000000"/>
          <w:sz w:val="24"/>
          <w:szCs w:val="24"/>
          <w:lang w:eastAsia="en-IN"/>
        </w:rPr>
      </w:pPr>
    </w:p>
    <w:p w:rsidR="00D73098" w:rsidRDefault="00D73098" w:rsidP="00D73098">
      <w:pPr>
        <w:spacing w:before="100" w:beforeAutospacing="1" w:after="120" w:line="240" w:lineRule="auto"/>
        <w:rPr>
          <w:rFonts w:ascii="Arial" w:eastAsia="Times New Roman" w:hAnsi="Arial" w:cs="Arial"/>
          <w:color w:val="000000"/>
          <w:sz w:val="24"/>
          <w:szCs w:val="24"/>
          <w:lang w:eastAsia="en-IN"/>
        </w:rPr>
      </w:pPr>
    </w:p>
    <w:p w:rsidR="00D43AAF" w:rsidRDefault="00D43AAF" w:rsidP="00D43AAF">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Mapping Constraints</w:t>
      </w:r>
    </w:p>
    <w:p w:rsidR="00D43AAF" w:rsidRDefault="00D43AAF" w:rsidP="00D43AAF">
      <w:pPr>
        <w:numPr>
          <w:ilvl w:val="0"/>
          <w:numId w:val="21"/>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A mapping constraint is a data constraint that expresses the number of entities to which another entity can be related via a relationship set.</w:t>
      </w:r>
    </w:p>
    <w:p w:rsidR="00D43AAF" w:rsidRDefault="00D43AAF" w:rsidP="00D43AAF">
      <w:pPr>
        <w:numPr>
          <w:ilvl w:val="0"/>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most useful in describing the relationship sets that involve more than two entity sets.</w:t>
      </w:r>
    </w:p>
    <w:p w:rsidR="00D43AAF" w:rsidRDefault="00D43AAF" w:rsidP="00D43AAF">
      <w:pPr>
        <w:numPr>
          <w:ilvl w:val="0"/>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For binary relationship set R on an entity set A and B, there are four possible mapping cardinalities. These are as follows:</w:t>
      </w:r>
    </w:p>
    <w:p w:rsidR="00D43AAF" w:rsidRDefault="00D43AAF" w:rsidP="00D43AAF">
      <w:pPr>
        <w:numPr>
          <w:ilvl w:val="1"/>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One to one (1:1)</w:t>
      </w:r>
    </w:p>
    <w:p w:rsidR="00D43AAF" w:rsidRDefault="00D43AAF" w:rsidP="00D43AAF">
      <w:pPr>
        <w:numPr>
          <w:ilvl w:val="1"/>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One to many (1:M)</w:t>
      </w:r>
    </w:p>
    <w:p w:rsidR="00D43AAF" w:rsidRDefault="00D43AAF" w:rsidP="00D43AAF">
      <w:pPr>
        <w:numPr>
          <w:ilvl w:val="1"/>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Many to one (M:1)</w:t>
      </w:r>
    </w:p>
    <w:p w:rsidR="00D43AAF" w:rsidRDefault="00D43AAF" w:rsidP="00D43AAF">
      <w:pPr>
        <w:numPr>
          <w:ilvl w:val="1"/>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Many to many (M:M)</w:t>
      </w:r>
    </w:p>
    <w:p w:rsidR="00D43AAF" w:rsidRDefault="00D43AAF" w:rsidP="00D43AA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One-to-one</w:t>
      </w:r>
    </w:p>
    <w:p w:rsidR="00D43AAF" w:rsidRDefault="00D43AAF" w:rsidP="00D43AAF">
      <w:pPr>
        <w:pStyle w:val="NormalWeb"/>
        <w:shd w:val="clear" w:color="auto" w:fill="FFFFFF"/>
        <w:rPr>
          <w:rFonts w:ascii="Verdana" w:hAnsi="Verdana"/>
          <w:color w:val="000000"/>
          <w:sz w:val="20"/>
          <w:szCs w:val="20"/>
        </w:rPr>
      </w:pPr>
      <w:r>
        <w:rPr>
          <w:rFonts w:ascii="Verdana" w:hAnsi="Verdana"/>
          <w:color w:val="000000"/>
          <w:sz w:val="20"/>
          <w:szCs w:val="20"/>
        </w:rPr>
        <w:t>In one-to-one mapping, an entity in E1 is associated with at most one entity in E2, and an entity in E2 is associated with at most one entity in E1.</w:t>
      </w:r>
    </w:p>
    <w:p w:rsidR="00D43AAF" w:rsidRDefault="00D43AAF" w:rsidP="00D43AAF">
      <w:pPr>
        <w:rPr>
          <w:rFonts w:ascii="Times New Roman" w:hAnsi="Times New Roman"/>
          <w:sz w:val="24"/>
          <w:szCs w:val="24"/>
        </w:rPr>
      </w:pPr>
      <w:r>
        <w:rPr>
          <w:rFonts w:ascii="Verdana" w:hAnsi="Verdana"/>
          <w:color w:val="000000"/>
          <w:sz w:val="20"/>
          <w:szCs w:val="20"/>
        </w:rPr>
        <w:br/>
      </w:r>
      <w:r>
        <w:rPr>
          <w:noProof/>
          <w:lang w:eastAsia="en-IN"/>
        </w:rPr>
        <w:drawing>
          <wp:inline distT="0" distB="0" distL="0" distR="0">
            <wp:extent cx="3019425" cy="1457325"/>
            <wp:effectExtent l="19050" t="0" r="9525" b="0"/>
            <wp:docPr id="51" name="Picture 51" descr="DBMS Mapping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BMS Mapping Constraints"/>
                    <pic:cNvPicPr>
                      <a:picLocks noChangeAspect="1" noChangeArrowheads="1"/>
                    </pic:cNvPicPr>
                  </pic:nvPicPr>
                  <pic:blipFill>
                    <a:blip r:embed="rId30"/>
                    <a:srcRect/>
                    <a:stretch>
                      <a:fillRect/>
                    </a:stretch>
                  </pic:blipFill>
                  <pic:spPr bwMode="auto">
                    <a:xfrm>
                      <a:off x="0" y="0"/>
                      <a:ext cx="3019425" cy="1457325"/>
                    </a:xfrm>
                    <a:prstGeom prst="rect">
                      <a:avLst/>
                    </a:prstGeom>
                    <a:noFill/>
                    <a:ln w="9525">
                      <a:noFill/>
                      <a:miter lim="800000"/>
                      <a:headEnd/>
                      <a:tailEnd/>
                    </a:ln>
                  </pic:spPr>
                </pic:pic>
              </a:graphicData>
            </a:graphic>
          </wp:inline>
        </w:drawing>
      </w:r>
      <w:r>
        <w:rPr>
          <w:rFonts w:ascii="Verdana" w:hAnsi="Verdana"/>
          <w:color w:val="000000"/>
          <w:sz w:val="20"/>
          <w:szCs w:val="20"/>
        </w:rPr>
        <w:br/>
      </w:r>
    </w:p>
    <w:p w:rsidR="00D43AAF" w:rsidRDefault="00D43AAF" w:rsidP="00D43AA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One-to-many</w:t>
      </w:r>
    </w:p>
    <w:p w:rsidR="00D43AAF" w:rsidRDefault="00D43AAF" w:rsidP="00D43AAF">
      <w:pPr>
        <w:pStyle w:val="NormalWeb"/>
        <w:shd w:val="clear" w:color="auto" w:fill="FFFFFF"/>
        <w:rPr>
          <w:rFonts w:ascii="Verdana" w:hAnsi="Verdana"/>
          <w:color w:val="000000"/>
          <w:sz w:val="20"/>
          <w:szCs w:val="20"/>
        </w:rPr>
      </w:pPr>
      <w:r>
        <w:rPr>
          <w:rFonts w:ascii="Verdana" w:hAnsi="Verdana"/>
          <w:color w:val="000000"/>
          <w:sz w:val="20"/>
          <w:szCs w:val="20"/>
        </w:rPr>
        <w:t>In one-to-many mapping, an entity in E1 is associated with any number of entities in E2, and an entity in E2 is associated with at most one entity in E1.</w:t>
      </w:r>
    </w:p>
    <w:p w:rsidR="00D43AAF" w:rsidRDefault="00D43AAF" w:rsidP="00D43AAF">
      <w:pPr>
        <w:rPr>
          <w:rFonts w:ascii="Times New Roman" w:hAnsi="Times New Roman"/>
          <w:sz w:val="24"/>
          <w:szCs w:val="24"/>
        </w:rPr>
      </w:pPr>
      <w:r>
        <w:rPr>
          <w:rFonts w:ascii="Verdana" w:hAnsi="Verdana"/>
          <w:color w:val="000000"/>
          <w:sz w:val="20"/>
          <w:szCs w:val="20"/>
        </w:rPr>
        <w:br/>
      </w:r>
      <w:r>
        <w:rPr>
          <w:noProof/>
          <w:lang w:eastAsia="en-IN"/>
        </w:rPr>
        <w:drawing>
          <wp:inline distT="0" distB="0" distL="0" distR="0">
            <wp:extent cx="3038475" cy="1476375"/>
            <wp:effectExtent l="19050" t="0" r="9525" b="0"/>
            <wp:docPr id="52" name="Picture 52" descr="DBMS Mapping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BMS Mapping Constraints"/>
                    <pic:cNvPicPr>
                      <a:picLocks noChangeAspect="1" noChangeArrowheads="1"/>
                    </pic:cNvPicPr>
                  </pic:nvPicPr>
                  <pic:blipFill>
                    <a:blip r:embed="rId31"/>
                    <a:srcRect/>
                    <a:stretch>
                      <a:fillRect/>
                    </a:stretch>
                  </pic:blipFill>
                  <pic:spPr bwMode="auto">
                    <a:xfrm>
                      <a:off x="0" y="0"/>
                      <a:ext cx="3038475" cy="1476375"/>
                    </a:xfrm>
                    <a:prstGeom prst="rect">
                      <a:avLst/>
                    </a:prstGeom>
                    <a:noFill/>
                    <a:ln w="9525">
                      <a:noFill/>
                      <a:miter lim="800000"/>
                      <a:headEnd/>
                      <a:tailEnd/>
                    </a:ln>
                  </pic:spPr>
                </pic:pic>
              </a:graphicData>
            </a:graphic>
          </wp:inline>
        </w:drawing>
      </w:r>
      <w:r>
        <w:rPr>
          <w:rFonts w:ascii="Verdana" w:hAnsi="Verdana"/>
          <w:color w:val="000000"/>
          <w:sz w:val="20"/>
          <w:szCs w:val="20"/>
        </w:rPr>
        <w:br/>
      </w:r>
    </w:p>
    <w:p w:rsidR="00D43AAF" w:rsidRDefault="00D43AAF" w:rsidP="00D43AA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Many-to-one</w:t>
      </w:r>
    </w:p>
    <w:p w:rsidR="00D43AAF" w:rsidRDefault="00D43AAF" w:rsidP="00D43AAF">
      <w:pPr>
        <w:pStyle w:val="NormalWeb"/>
        <w:shd w:val="clear" w:color="auto" w:fill="FFFFFF"/>
        <w:rPr>
          <w:rFonts w:ascii="Verdana" w:hAnsi="Verdana"/>
          <w:color w:val="000000"/>
          <w:sz w:val="20"/>
          <w:szCs w:val="20"/>
        </w:rPr>
      </w:pPr>
      <w:r>
        <w:rPr>
          <w:rFonts w:ascii="Verdana" w:hAnsi="Verdana"/>
          <w:color w:val="000000"/>
          <w:sz w:val="20"/>
          <w:szCs w:val="20"/>
        </w:rPr>
        <w:t>In one-to-many mapping, an entity in E1 is associated with at most one entity in E2, and an entity in E2 is associated with any number of entities in E1.</w:t>
      </w:r>
    </w:p>
    <w:p w:rsidR="00D43AAF" w:rsidRDefault="00D43AAF" w:rsidP="00D43AAF">
      <w:pPr>
        <w:rPr>
          <w:rFonts w:ascii="Times New Roman" w:hAnsi="Times New Roman"/>
          <w:sz w:val="24"/>
          <w:szCs w:val="24"/>
        </w:rPr>
      </w:pPr>
      <w:r>
        <w:rPr>
          <w:rFonts w:ascii="Verdana" w:hAnsi="Verdana"/>
          <w:color w:val="000000"/>
          <w:sz w:val="20"/>
          <w:szCs w:val="20"/>
        </w:rPr>
        <w:br/>
      </w:r>
      <w:r>
        <w:rPr>
          <w:noProof/>
          <w:lang w:eastAsia="en-IN"/>
        </w:rPr>
        <w:drawing>
          <wp:inline distT="0" distB="0" distL="0" distR="0">
            <wp:extent cx="3019425" cy="1352550"/>
            <wp:effectExtent l="19050" t="0" r="9525" b="0"/>
            <wp:docPr id="53" name="Picture 53" descr="DBMS Mapping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BMS Mapping Constraints"/>
                    <pic:cNvPicPr>
                      <a:picLocks noChangeAspect="1" noChangeArrowheads="1"/>
                    </pic:cNvPicPr>
                  </pic:nvPicPr>
                  <pic:blipFill>
                    <a:blip r:embed="rId32"/>
                    <a:srcRect/>
                    <a:stretch>
                      <a:fillRect/>
                    </a:stretch>
                  </pic:blipFill>
                  <pic:spPr bwMode="auto">
                    <a:xfrm>
                      <a:off x="0" y="0"/>
                      <a:ext cx="3019425" cy="1352550"/>
                    </a:xfrm>
                    <a:prstGeom prst="rect">
                      <a:avLst/>
                    </a:prstGeom>
                    <a:noFill/>
                    <a:ln w="9525">
                      <a:noFill/>
                      <a:miter lim="800000"/>
                      <a:headEnd/>
                      <a:tailEnd/>
                    </a:ln>
                  </pic:spPr>
                </pic:pic>
              </a:graphicData>
            </a:graphic>
          </wp:inline>
        </w:drawing>
      </w:r>
      <w:r>
        <w:rPr>
          <w:rFonts w:ascii="Verdana" w:hAnsi="Verdana"/>
          <w:color w:val="000000"/>
          <w:sz w:val="20"/>
          <w:szCs w:val="20"/>
        </w:rPr>
        <w:br/>
      </w:r>
    </w:p>
    <w:p w:rsidR="00D43AAF" w:rsidRDefault="00D43AAF" w:rsidP="00D43AA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Many-to-many</w:t>
      </w:r>
    </w:p>
    <w:p w:rsidR="00D43AAF" w:rsidRDefault="00D43AAF" w:rsidP="00D43AAF">
      <w:pPr>
        <w:pStyle w:val="NormalWeb"/>
        <w:shd w:val="clear" w:color="auto" w:fill="FFFFFF"/>
        <w:rPr>
          <w:rFonts w:ascii="Verdana" w:hAnsi="Verdana"/>
          <w:color w:val="000000"/>
          <w:sz w:val="20"/>
          <w:szCs w:val="20"/>
        </w:rPr>
      </w:pPr>
      <w:r>
        <w:rPr>
          <w:rFonts w:ascii="Verdana" w:hAnsi="Verdana"/>
          <w:color w:val="000000"/>
          <w:sz w:val="20"/>
          <w:szCs w:val="20"/>
        </w:rPr>
        <w:t>In many-to-many mapping, an entity in E1 is associated with any number of entities in E2, and an entity in E2 is associated with any number of entities in E1.</w:t>
      </w:r>
    </w:p>
    <w:p w:rsidR="00D73098" w:rsidRDefault="00D43AAF" w:rsidP="00D43AAF">
      <w:pPr>
        <w:spacing w:before="100" w:beforeAutospacing="1" w:after="120" w:line="240" w:lineRule="auto"/>
        <w:rPr>
          <w:rFonts w:ascii="Arial" w:eastAsia="Times New Roman" w:hAnsi="Arial" w:cs="Arial"/>
          <w:color w:val="000000"/>
          <w:sz w:val="24"/>
          <w:szCs w:val="24"/>
          <w:lang w:eastAsia="en-IN"/>
        </w:rPr>
      </w:pPr>
      <w:r>
        <w:rPr>
          <w:rFonts w:ascii="Verdana" w:hAnsi="Verdana"/>
          <w:color w:val="000000"/>
          <w:sz w:val="20"/>
          <w:szCs w:val="20"/>
        </w:rPr>
        <w:br/>
      </w:r>
      <w:r>
        <w:rPr>
          <w:noProof/>
          <w:lang w:eastAsia="en-IN"/>
        </w:rPr>
        <w:drawing>
          <wp:inline distT="0" distB="0" distL="0" distR="0">
            <wp:extent cx="3228975" cy="1552575"/>
            <wp:effectExtent l="19050" t="0" r="9525" b="0"/>
            <wp:docPr id="54" name="Picture 54" descr="DBMS Mapping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BMS Mapping Constraints"/>
                    <pic:cNvPicPr>
                      <a:picLocks noChangeAspect="1" noChangeArrowheads="1"/>
                    </pic:cNvPicPr>
                  </pic:nvPicPr>
                  <pic:blipFill>
                    <a:blip r:embed="rId33"/>
                    <a:srcRect/>
                    <a:stretch>
                      <a:fillRect/>
                    </a:stretch>
                  </pic:blipFill>
                  <pic:spPr bwMode="auto">
                    <a:xfrm>
                      <a:off x="0" y="0"/>
                      <a:ext cx="3228975" cy="1552575"/>
                    </a:xfrm>
                    <a:prstGeom prst="rect">
                      <a:avLst/>
                    </a:prstGeom>
                    <a:noFill/>
                    <a:ln w="9525">
                      <a:noFill/>
                      <a:miter lim="800000"/>
                      <a:headEnd/>
                      <a:tailEnd/>
                    </a:ln>
                  </pic:spPr>
                </pic:pic>
              </a:graphicData>
            </a:graphic>
          </wp:inline>
        </w:drawing>
      </w:r>
    </w:p>
    <w:p w:rsidR="001821D3" w:rsidRDefault="001821D3" w:rsidP="001821D3">
      <w:pPr>
        <w:spacing w:before="100" w:beforeAutospacing="1" w:after="120" w:line="240" w:lineRule="auto"/>
        <w:rPr>
          <w:rFonts w:ascii="Arial" w:eastAsia="Times New Roman" w:hAnsi="Arial" w:cs="Arial"/>
          <w:color w:val="000000"/>
          <w:sz w:val="24"/>
          <w:szCs w:val="24"/>
          <w:lang w:eastAsia="en-IN"/>
        </w:rPr>
      </w:pPr>
    </w:p>
    <w:p w:rsidR="001821D3" w:rsidRDefault="001821D3" w:rsidP="001821D3">
      <w:pPr>
        <w:spacing w:before="100" w:beforeAutospacing="1" w:after="120" w:line="240" w:lineRule="auto"/>
        <w:rPr>
          <w:rFonts w:ascii="Arial" w:eastAsia="Times New Roman" w:hAnsi="Arial" w:cs="Arial"/>
          <w:color w:val="000000"/>
          <w:sz w:val="24"/>
          <w:szCs w:val="24"/>
          <w:lang w:eastAsia="en-IN"/>
        </w:rPr>
      </w:pPr>
    </w:p>
    <w:p w:rsidR="00F22ED0" w:rsidRDefault="00F22ED0" w:rsidP="00F22ED0">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Keys</w:t>
      </w:r>
    </w:p>
    <w:p w:rsidR="00F22ED0" w:rsidRDefault="00F22ED0" w:rsidP="00F22ED0">
      <w:pPr>
        <w:numPr>
          <w:ilvl w:val="0"/>
          <w:numId w:val="22"/>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Keys play an important role in the relational database.</w:t>
      </w:r>
    </w:p>
    <w:p w:rsidR="00F22ED0" w:rsidRDefault="00F22ED0" w:rsidP="00F22ED0">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used to uniquely identify any record or row of data from the table. It is also used to establish and identify relationships between tables.</w:t>
      </w:r>
    </w:p>
    <w:p w:rsidR="00F22ED0" w:rsidRDefault="00F22ED0" w:rsidP="00F22ED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In Student table, ID is used as a key because it is unique for each student. In PERSON table, passport_number, license_number, SSN are keys since they are unique for each person.</w:t>
      </w:r>
    </w:p>
    <w:p w:rsidR="00F22ED0" w:rsidRDefault="00F22ED0" w:rsidP="00F22ED0">
      <w:pPr>
        <w:rPr>
          <w:rFonts w:ascii="Times New Roman" w:hAnsi="Times New Roman"/>
          <w:sz w:val="24"/>
          <w:szCs w:val="24"/>
        </w:rPr>
      </w:pPr>
      <w:r>
        <w:rPr>
          <w:rFonts w:ascii="Verdana" w:hAnsi="Verdana"/>
          <w:color w:val="000000"/>
          <w:sz w:val="20"/>
          <w:szCs w:val="20"/>
        </w:rPr>
        <w:lastRenderedPageBreak/>
        <w:br/>
      </w:r>
      <w:r>
        <w:rPr>
          <w:noProof/>
          <w:lang w:eastAsia="en-IN"/>
        </w:rPr>
        <w:drawing>
          <wp:inline distT="0" distB="0" distL="0" distR="0">
            <wp:extent cx="5038725" cy="3086100"/>
            <wp:effectExtent l="19050" t="0" r="9525" b="0"/>
            <wp:docPr id="59" name="Picture 59"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BMS Keys"/>
                    <pic:cNvPicPr>
                      <a:picLocks noChangeAspect="1" noChangeArrowheads="1"/>
                    </pic:cNvPicPr>
                  </pic:nvPicPr>
                  <pic:blipFill>
                    <a:blip r:embed="rId34"/>
                    <a:srcRect/>
                    <a:stretch>
                      <a:fillRect/>
                    </a:stretch>
                  </pic:blipFill>
                  <pic:spPr bwMode="auto">
                    <a:xfrm>
                      <a:off x="0" y="0"/>
                      <a:ext cx="5038725" cy="3086100"/>
                    </a:xfrm>
                    <a:prstGeom prst="rect">
                      <a:avLst/>
                    </a:prstGeom>
                    <a:noFill/>
                    <a:ln w="9525">
                      <a:noFill/>
                      <a:miter lim="800000"/>
                      <a:headEnd/>
                      <a:tailEnd/>
                    </a:ln>
                  </pic:spPr>
                </pic:pic>
              </a:graphicData>
            </a:graphic>
          </wp:inline>
        </w:drawing>
      </w:r>
      <w:r>
        <w:rPr>
          <w:rFonts w:ascii="Verdana" w:hAnsi="Verdana"/>
          <w:color w:val="000000"/>
          <w:sz w:val="20"/>
          <w:szCs w:val="20"/>
        </w:rPr>
        <w:br/>
      </w:r>
    </w:p>
    <w:p w:rsidR="00F22ED0" w:rsidRDefault="00F22ED0" w:rsidP="00F22ED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Types of key:</w:t>
      </w:r>
    </w:p>
    <w:p w:rsidR="00F22ED0" w:rsidRDefault="00F22ED0" w:rsidP="00F22ED0">
      <w:pPr>
        <w:rPr>
          <w:rFonts w:ascii="Times New Roman" w:hAnsi="Times New Roman" w:cs="Times New Roman"/>
          <w:sz w:val="24"/>
          <w:szCs w:val="24"/>
        </w:rPr>
      </w:pPr>
      <w:r>
        <w:rPr>
          <w:rFonts w:ascii="Verdana" w:hAnsi="Verdana"/>
          <w:color w:val="000000"/>
          <w:sz w:val="20"/>
          <w:szCs w:val="20"/>
        </w:rPr>
        <w:br/>
      </w:r>
      <w:r>
        <w:rPr>
          <w:noProof/>
          <w:lang w:eastAsia="en-IN"/>
        </w:rPr>
        <w:drawing>
          <wp:inline distT="0" distB="0" distL="0" distR="0">
            <wp:extent cx="5981700" cy="2800350"/>
            <wp:effectExtent l="19050" t="0" r="0" b="0"/>
            <wp:docPr id="60" name="Picture 60"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BMS Keys"/>
                    <pic:cNvPicPr>
                      <a:picLocks noChangeAspect="1" noChangeArrowheads="1"/>
                    </pic:cNvPicPr>
                  </pic:nvPicPr>
                  <pic:blipFill>
                    <a:blip r:embed="rId35"/>
                    <a:srcRect/>
                    <a:stretch>
                      <a:fillRect/>
                    </a:stretch>
                  </pic:blipFill>
                  <pic:spPr bwMode="auto">
                    <a:xfrm>
                      <a:off x="0" y="0"/>
                      <a:ext cx="5981700" cy="2800350"/>
                    </a:xfrm>
                    <a:prstGeom prst="rect">
                      <a:avLst/>
                    </a:prstGeom>
                    <a:noFill/>
                    <a:ln w="9525">
                      <a:noFill/>
                      <a:miter lim="800000"/>
                      <a:headEnd/>
                      <a:tailEnd/>
                    </a:ln>
                  </pic:spPr>
                </pic:pic>
              </a:graphicData>
            </a:graphic>
          </wp:inline>
        </w:drawing>
      </w:r>
      <w:r>
        <w:rPr>
          <w:rFonts w:ascii="Verdana" w:hAnsi="Verdana"/>
          <w:color w:val="000000"/>
          <w:sz w:val="20"/>
          <w:szCs w:val="20"/>
        </w:rPr>
        <w:br/>
      </w:r>
    </w:p>
    <w:p w:rsidR="00F22ED0" w:rsidRDefault="00F22ED0" w:rsidP="00F22ED0">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Primary key</w:t>
      </w:r>
    </w:p>
    <w:p w:rsidR="00F22ED0" w:rsidRDefault="00F22ED0" w:rsidP="00F22ED0">
      <w:pPr>
        <w:numPr>
          <w:ilvl w:val="0"/>
          <w:numId w:val="2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is the first key which is used to identify one and only one instance of an entity uniquely. An entity can contain multiple keys as we saw in PERSON table. The key which is most suitable from those lists become a primary key.</w:t>
      </w:r>
    </w:p>
    <w:p w:rsidR="00F22ED0" w:rsidRDefault="00F22ED0" w:rsidP="00F22ED0">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In the EMPLOYEE table, ID can be primary key since it is unique for each employee. In the EMPLOYEE table, we can even select License_Number and Passport_Number as primary key since they are also unique.</w:t>
      </w:r>
    </w:p>
    <w:p w:rsidR="00F22ED0" w:rsidRDefault="00F22ED0" w:rsidP="00F22ED0">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For each entity, selection of the primary key is based on requirement and developers.</w:t>
      </w:r>
    </w:p>
    <w:p w:rsidR="00F22ED0" w:rsidRDefault="00F22ED0" w:rsidP="00F22ED0">
      <w:pPr>
        <w:spacing w:after="0" w:line="240" w:lineRule="auto"/>
        <w:rPr>
          <w:rFonts w:ascii="Times New Roman" w:hAnsi="Times New Roman"/>
          <w:sz w:val="24"/>
          <w:szCs w:val="24"/>
        </w:rPr>
      </w:pPr>
      <w:r>
        <w:rPr>
          <w:rFonts w:ascii="Verdana" w:hAnsi="Verdana"/>
          <w:color w:val="000000"/>
          <w:sz w:val="20"/>
          <w:szCs w:val="20"/>
        </w:rPr>
        <w:br/>
      </w:r>
      <w:r>
        <w:rPr>
          <w:noProof/>
          <w:lang w:eastAsia="en-IN"/>
        </w:rPr>
        <w:drawing>
          <wp:inline distT="0" distB="0" distL="0" distR="0">
            <wp:extent cx="3352800" cy="3457575"/>
            <wp:effectExtent l="19050" t="0" r="0" b="0"/>
            <wp:docPr id="61" name="Picture 61"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BMS Keys"/>
                    <pic:cNvPicPr>
                      <a:picLocks noChangeAspect="1" noChangeArrowheads="1"/>
                    </pic:cNvPicPr>
                  </pic:nvPicPr>
                  <pic:blipFill>
                    <a:blip r:embed="rId36"/>
                    <a:srcRect/>
                    <a:stretch>
                      <a:fillRect/>
                    </a:stretch>
                  </pic:blipFill>
                  <pic:spPr bwMode="auto">
                    <a:xfrm>
                      <a:off x="0" y="0"/>
                      <a:ext cx="3352800" cy="3457575"/>
                    </a:xfrm>
                    <a:prstGeom prst="rect">
                      <a:avLst/>
                    </a:prstGeom>
                    <a:noFill/>
                    <a:ln w="9525">
                      <a:noFill/>
                      <a:miter lim="800000"/>
                      <a:headEnd/>
                      <a:tailEnd/>
                    </a:ln>
                  </pic:spPr>
                </pic:pic>
              </a:graphicData>
            </a:graphic>
          </wp:inline>
        </w:drawing>
      </w:r>
      <w:r>
        <w:rPr>
          <w:rFonts w:ascii="Verdana" w:hAnsi="Verdana"/>
          <w:color w:val="000000"/>
          <w:sz w:val="20"/>
          <w:szCs w:val="20"/>
        </w:rPr>
        <w:br/>
      </w:r>
    </w:p>
    <w:p w:rsidR="00F22ED0" w:rsidRDefault="00F22ED0" w:rsidP="00F22ED0">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Candidate key</w:t>
      </w:r>
    </w:p>
    <w:p w:rsidR="00F22ED0" w:rsidRDefault="00F22ED0" w:rsidP="00F22ED0">
      <w:pPr>
        <w:numPr>
          <w:ilvl w:val="0"/>
          <w:numId w:val="24"/>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A candidate key is an attribute or set of an attribute which can uniquely identify a tuple.</w:t>
      </w:r>
    </w:p>
    <w:p w:rsidR="00F22ED0" w:rsidRDefault="00F22ED0" w:rsidP="00F22ED0">
      <w:pPr>
        <w:numPr>
          <w:ilvl w:val="0"/>
          <w:numId w:val="2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remaining attributes except for primary key are considered as a candidate key. The candidate keys are as strong as the primary key.</w:t>
      </w:r>
    </w:p>
    <w:p w:rsidR="00F22ED0" w:rsidRDefault="00F22ED0" w:rsidP="00F22ED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In the EMPLOYEE table, id is best suited for the primary key. Rest of the attributes like SSN, Passport_Number, and License_Number, etc. are considered as a candidate key.</w:t>
      </w:r>
    </w:p>
    <w:p w:rsidR="00F22ED0" w:rsidRDefault="00F22ED0" w:rsidP="00F22ED0">
      <w:pPr>
        <w:rPr>
          <w:rFonts w:ascii="Times New Roman" w:hAnsi="Times New Roman"/>
          <w:sz w:val="24"/>
          <w:szCs w:val="24"/>
        </w:rPr>
      </w:pPr>
      <w:r>
        <w:rPr>
          <w:rFonts w:ascii="Verdana" w:hAnsi="Verdana"/>
          <w:color w:val="000000"/>
          <w:sz w:val="20"/>
          <w:szCs w:val="20"/>
        </w:rPr>
        <w:lastRenderedPageBreak/>
        <w:br/>
      </w:r>
      <w:r>
        <w:rPr>
          <w:noProof/>
          <w:lang w:eastAsia="en-IN"/>
        </w:rPr>
        <w:drawing>
          <wp:inline distT="0" distB="0" distL="0" distR="0">
            <wp:extent cx="3429000" cy="3457575"/>
            <wp:effectExtent l="19050" t="0" r="0" b="0"/>
            <wp:docPr id="62" name="Picture 62"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BMS Keys"/>
                    <pic:cNvPicPr>
                      <a:picLocks noChangeAspect="1" noChangeArrowheads="1"/>
                    </pic:cNvPicPr>
                  </pic:nvPicPr>
                  <pic:blipFill>
                    <a:blip r:embed="rId37"/>
                    <a:srcRect/>
                    <a:stretch>
                      <a:fillRect/>
                    </a:stretch>
                  </pic:blipFill>
                  <pic:spPr bwMode="auto">
                    <a:xfrm>
                      <a:off x="0" y="0"/>
                      <a:ext cx="3429000" cy="3457575"/>
                    </a:xfrm>
                    <a:prstGeom prst="rect">
                      <a:avLst/>
                    </a:prstGeom>
                    <a:noFill/>
                    <a:ln w="9525">
                      <a:noFill/>
                      <a:miter lim="800000"/>
                      <a:headEnd/>
                      <a:tailEnd/>
                    </a:ln>
                  </pic:spPr>
                </pic:pic>
              </a:graphicData>
            </a:graphic>
          </wp:inline>
        </w:drawing>
      </w:r>
      <w:r>
        <w:rPr>
          <w:rFonts w:ascii="Verdana" w:hAnsi="Verdana"/>
          <w:color w:val="000000"/>
          <w:sz w:val="20"/>
          <w:szCs w:val="20"/>
        </w:rPr>
        <w:br/>
      </w:r>
    </w:p>
    <w:p w:rsidR="00F22ED0" w:rsidRDefault="00F22ED0" w:rsidP="00F22ED0">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Super Key</w:t>
      </w:r>
    </w:p>
    <w:p w:rsidR="00F22ED0" w:rsidRDefault="00F22ED0" w:rsidP="00F22ED0">
      <w:pPr>
        <w:pStyle w:val="NormalWeb"/>
        <w:shd w:val="clear" w:color="auto" w:fill="FFFFFF"/>
        <w:rPr>
          <w:rFonts w:ascii="Verdana" w:hAnsi="Verdana"/>
          <w:color w:val="000000"/>
          <w:sz w:val="20"/>
          <w:szCs w:val="20"/>
        </w:rPr>
      </w:pPr>
      <w:r>
        <w:rPr>
          <w:rFonts w:ascii="Verdana" w:hAnsi="Verdana"/>
          <w:color w:val="000000"/>
          <w:sz w:val="20"/>
          <w:szCs w:val="20"/>
        </w:rPr>
        <w:t>Super key is a set of an attribute which can uniquely identify a tuple. Super key is a superset of a candidate key.</w:t>
      </w:r>
    </w:p>
    <w:p w:rsidR="00F22ED0" w:rsidRDefault="00F22ED0" w:rsidP="00F22ED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In the above EMPLOYEE table, for(EMPLOEE_ID, EMPLOYEE_NAME) the name of two employees can be the same, but their EMPLYEE_ID can't be the same. Hence, this combination can also be a key.</w:t>
      </w:r>
    </w:p>
    <w:p w:rsidR="00F22ED0" w:rsidRDefault="00F22ED0" w:rsidP="00F22ED0">
      <w:pPr>
        <w:pStyle w:val="NormalWeb"/>
        <w:shd w:val="clear" w:color="auto" w:fill="FFFFFF"/>
        <w:rPr>
          <w:rFonts w:ascii="Verdana" w:hAnsi="Verdana"/>
          <w:color w:val="000000"/>
          <w:sz w:val="20"/>
          <w:szCs w:val="20"/>
        </w:rPr>
      </w:pPr>
      <w:r>
        <w:rPr>
          <w:rFonts w:ascii="Verdana" w:hAnsi="Verdana"/>
          <w:color w:val="000000"/>
          <w:sz w:val="20"/>
          <w:szCs w:val="20"/>
        </w:rPr>
        <w:t>The super key would be EMPLOYEE-ID, (EMPLOYEE_ID, EMPLOYEE-NAME), etc.</w:t>
      </w:r>
    </w:p>
    <w:p w:rsidR="00F22ED0" w:rsidRDefault="00F22ED0" w:rsidP="00F22ED0">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 Foreign key</w:t>
      </w:r>
    </w:p>
    <w:p w:rsidR="00F22ED0" w:rsidRDefault="00F22ED0" w:rsidP="00F22ED0">
      <w:pPr>
        <w:numPr>
          <w:ilvl w:val="0"/>
          <w:numId w:val="25"/>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Foreign keys are the column of the table which is used to point to the primary key of another table.</w:t>
      </w:r>
    </w:p>
    <w:p w:rsidR="00F22ED0" w:rsidRDefault="00F22ED0" w:rsidP="00F22ED0">
      <w:pPr>
        <w:numPr>
          <w:ilvl w:val="0"/>
          <w:numId w:val="2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 a company, every employee works in a specific department, and employee and department are two different entities. So we can't store the information of the department in the employee table. That's why we link these two tables through the primary key of one table.</w:t>
      </w:r>
    </w:p>
    <w:p w:rsidR="00F22ED0" w:rsidRDefault="00F22ED0" w:rsidP="00F22ED0">
      <w:pPr>
        <w:numPr>
          <w:ilvl w:val="0"/>
          <w:numId w:val="2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We add the primary key of the DEPARTMENT table, Department_Id as a new attribute in the EMPLOYEE table.</w:t>
      </w:r>
    </w:p>
    <w:p w:rsidR="00F22ED0" w:rsidRDefault="00F22ED0" w:rsidP="00F22ED0">
      <w:pPr>
        <w:numPr>
          <w:ilvl w:val="0"/>
          <w:numId w:val="2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Now in the EMPLOYEE table, Department_Id is the foreign key, and both the tables are related.</w:t>
      </w:r>
    </w:p>
    <w:p w:rsidR="001821D3" w:rsidRDefault="00F22ED0" w:rsidP="00F22ED0">
      <w:pPr>
        <w:spacing w:before="100" w:beforeAutospacing="1" w:after="120" w:line="240" w:lineRule="auto"/>
        <w:rPr>
          <w:rFonts w:ascii="Arial" w:eastAsia="Times New Roman" w:hAnsi="Arial" w:cs="Arial"/>
          <w:color w:val="000000"/>
          <w:sz w:val="24"/>
          <w:szCs w:val="24"/>
          <w:lang w:eastAsia="en-IN"/>
        </w:rPr>
      </w:pPr>
      <w:r>
        <w:rPr>
          <w:rFonts w:ascii="Verdana" w:hAnsi="Verdana"/>
          <w:color w:val="000000"/>
          <w:sz w:val="20"/>
          <w:szCs w:val="20"/>
        </w:rPr>
        <w:lastRenderedPageBreak/>
        <w:br/>
      </w:r>
      <w:r>
        <w:rPr>
          <w:noProof/>
          <w:lang w:eastAsia="en-IN"/>
        </w:rPr>
        <w:drawing>
          <wp:inline distT="0" distB="0" distL="0" distR="0">
            <wp:extent cx="5038725" cy="3457575"/>
            <wp:effectExtent l="19050" t="0" r="9525" b="0"/>
            <wp:docPr id="63" name="Picture 63"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BMS Keys"/>
                    <pic:cNvPicPr>
                      <a:picLocks noChangeAspect="1" noChangeArrowheads="1"/>
                    </pic:cNvPicPr>
                  </pic:nvPicPr>
                  <pic:blipFill>
                    <a:blip r:embed="rId38"/>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rsidR="00D43AAF" w:rsidRDefault="00D43AAF" w:rsidP="001821D3">
      <w:pPr>
        <w:spacing w:before="100" w:beforeAutospacing="1" w:after="120" w:line="240" w:lineRule="auto"/>
        <w:rPr>
          <w:rFonts w:ascii="Arial" w:eastAsia="Times New Roman" w:hAnsi="Arial" w:cs="Arial"/>
          <w:color w:val="000000"/>
          <w:sz w:val="24"/>
          <w:szCs w:val="24"/>
          <w:lang w:eastAsia="en-IN"/>
        </w:rPr>
      </w:pPr>
    </w:p>
    <w:p w:rsidR="00D43AAF" w:rsidRDefault="00D43AAF" w:rsidP="001821D3">
      <w:pPr>
        <w:spacing w:before="100" w:beforeAutospacing="1" w:after="120" w:line="240" w:lineRule="auto"/>
        <w:rPr>
          <w:rFonts w:ascii="Arial" w:eastAsia="Times New Roman" w:hAnsi="Arial" w:cs="Arial"/>
          <w:color w:val="000000"/>
          <w:sz w:val="24"/>
          <w:szCs w:val="24"/>
          <w:lang w:eastAsia="en-IN"/>
        </w:rPr>
      </w:pPr>
    </w:p>
    <w:p w:rsidR="00985284" w:rsidRDefault="00985284" w:rsidP="001821D3">
      <w:pPr>
        <w:spacing w:before="100" w:beforeAutospacing="1" w:after="120" w:line="240" w:lineRule="auto"/>
        <w:rPr>
          <w:rFonts w:ascii="Arial" w:eastAsia="Times New Roman" w:hAnsi="Arial" w:cs="Arial"/>
          <w:color w:val="000000"/>
          <w:sz w:val="24"/>
          <w:szCs w:val="24"/>
          <w:lang w:eastAsia="en-IN"/>
        </w:rPr>
      </w:pPr>
    </w:p>
    <w:p w:rsidR="00985284" w:rsidRDefault="00985284" w:rsidP="001821D3">
      <w:pPr>
        <w:spacing w:before="100" w:beforeAutospacing="1" w:after="120" w:line="240" w:lineRule="auto"/>
        <w:rPr>
          <w:rFonts w:ascii="Arial" w:eastAsia="Times New Roman" w:hAnsi="Arial" w:cs="Arial"/>
          <w:color w:val="000000"/>
          <w:sz w:val="24"/>
          <w:szCs w:val="24"/>
          <w:lang w:eastAsia="en-IN"/>
        </w:rPr>
      </w:pPr>
    </w:p>
    <w:p w:rsidR="00985284" w:rsidRDefault="00985284" w:rsidP="001821D3">
      <w:pPr>
        <w:spacing w:before="100" w:beforeAutospacing="1" w:after="120" w:line="240" w:lineRule="auto"/>
        <w:rPr>
          <w:rFonts w:ascii="Arial" w:eastAsia="Times New Roman" w:hAnsi="Arial" w:cs="Arial"/>
          <w:color w:val="000000"/>
          <w:sz w:val="24"/>
          <w:szCs w:val="24"/>
          <w:lang w:eastAsia="en-IN"/>
        </w:rPr>
      </w:pPr>
    </w:p>
    <w:p w:rsidR="00985284" w:rsidRDefault="00985284" w:rsidP="001821D3">
      <w:pPr>
        <w:spacing w:before="100" w:beforeAutospacing="1" w:after="120" w:line="240" w:lineRule="auto"/>
        <w:rPr>
          <w:rFonts w:ascii="Arial" w:eastAsia="Times New Roman" w:hAnsi="Arial" w:cs="Arial"/>
          <w:color w:val="000000"/>
          <w:sz w:val="24"/>
          <w:szCs w:val="24"/>
          <w:lang w:eastAsia="en-IN"/>
        </w:rPr>
      </w:pPr>
    </w:p>
    <w:p w:rsidR="00985284" w:rsidRDefault="00985284" w:rsidP="001821D3">
      <w:pPr>
        <w:spacing w:before="100" w:beforeAutospacing="1" w:after="120" w:line="240" w:lineRule="auto"/>
        <w:rPr>
          <w:rFonts w:ascii="Arial" w:eastAsia="Times New Roman" w:hAnsi="Arial" w:cs="Arial"/>
          <w:color w:val="000000"/>
          <w:sz w:val="24"/>
          <w:szCs w:val="24"/>
          <w:lang w:eastAsia="en-IN"/>
        </w:rPr>
      </w:pPr>
    </w:p>
    <w:p w:rsidR="00D43AAF" w:rsidRDefault="00D43AAF" w:rsidP="001821D3">
      <w:pPr>
        <w:spacing w:before="100" w:beforeAutospacing="1" w:after="120" w:line="240" w:lineRule="auto"/>
        <w:rPr>
          <w:rFonts w:ascii="Arial" w:eastAsia="Times New Roman" w:hAnsi="Arial" w:cs="Arial"/>
          <w:color w:val="000000"/>
          <w:sz w:val="24"/>
          <w:szCs w:val="24"/>
          <w:lang w:eastAsia="en-IN"/>
        </w:rPr>
      </w:pPr>
    </w:p>
    <w:p w:rsidR="00D43AAF" w:rsidRDefault="00D43AAF" w:rsidP="001821D3">
      <w:pPr>
        <w:spacing w:before="100" w:beforeAutospacing="1" w:after="120" w:line="240" w:lineRule="auto"/>
        <w:rPr>
          <w:rFonts w:ascii="Arial" w:eastAsia="Times New Roman" w:hAnsi="Arial" w:cs="Arial"/>
          <w:color w:val="000000"/>
          <w:sz w:val="24"/>
          <w:szCs w:val="24"/>
          <w:lang w:eastAsia="en-IN"/>
        </w:rPr>
      </w:pPr>
    </w:p>
    <w:p w:rsidR="00D43AAF" w:rsidRDefault="00D43AAF" w:rsidP="001821D3">
      <w:pPr>
        <w:spacing w:before="100" w:beforeAutospacing="1" w:after="120" w:line="240" w:lineRule="auto"/>
        <w:rPr>
          <w:rFonts w:ascii="Arial" w:eastAsia="Times New Roman" w:hAnsi="Arial" w:cs="Arial"/>
          <w:color w:val="000000"/>
          <w:sz w:val="24"/>
          <w:szCs w:val="24"/>
          <w:lang w:eastAsia="en-IN"/>
        </w:rPr>
      </w:pPr>
    </w:p>
    <w:p w:rsidR="00D43AAF" w:rsidRDefault="00D43AAF" w:rsidP="001821D3">
      <w:pPr>
        <w:spacing w:before="100" w:beforeAutospacing="1" w:after="120" w:line="240" w:lineRule="auto"/>
        <w:rPr>
          <w:rFonts w:ascii="Arial" w:eastAsia="Times New Roman" w:hAnsi="Arial" w:cs="Arial"/>
          <w:color w:val="000000"/>
          <w:sz w:val="24"/>
          <w:szCs w:val="24"/>
          <w:lang w:eastAsia="en-IN"/>
        </w:rPr>
      </w:pPr>
    </w:p>
    <w:p w:rsidR="00402D58" w:rsidRDefault="00402D58" w:rsidP="001821D3">
      <w:pPr>
        <w:spacing w:before="100" w:beforeAutospacing="1" w:after="120" w:line="240" w:lineRule="auto"/>
        <w:rPr>
          <w:rFonts w:ascii="Arial" w:eastAsia="Times New Roman" w:hAnsi="Arial" w:cs="Arial"/>
          <w:color w:val="000000"/>
          <w:sz w:val="24"/>
          <w:szCs w:val="24"/>
          <w:lang w:eastAsia="en-IN"/>
        </w:rPr>
      </w:pPr>
    </w:p>
    <w:p w:rsidR="00402D58" w:rsidRDefault="00402D58" w:rsidP="001821D3">
      <w:pPr>
        <w:spacing w:before="100" w:beforeAutospacing="1" w:after="120" w:line="240" w:lineRule="auto"/>
        <w:rPr>
          <w:rFonts w:ascii="Arial" w:eastAsia="Times New Roman" w:hAnsi="Arial" w:cs="Arial"/>
          <w:color w:val="000000"/>
          <w:sz w:val="24"/>
          <w:szCs w:val="24"/>
          <w:lang w:eastAsia="en-IN"/>
        </w:rPr>
      </w:pPr>
    </w:p>
    <w:p w:rsidR="00402D58" w:rsidRDefault="00402D58" w:rsidP="001821D3">
      <w:pPr>
        <w:spacing w:before="100" w:beforeAutospacing="1" w:after="120" w:line="240" w:lineRule="auto"/>
        <w:rPr>
          <w:rFonts w:ascii="Arial" w:eastAsia="Times New Roman" w:hAnsi="Arial" w:cs="Arial"/>
          <w:color w:val="000000"/>
          <w:sz w:val="24"/>
          <w:szCs w:val="24"/>
          <w:lang w:eastAsia="en-IN"/>
        </w:rPr>
      </w:pPr>
    </w:p>
    <w:p w:rsidR="00402D58" w:rsidRDefault="00402D58" w:rsidP="001821D3">
      <w:pPr>
        <w:spacing w:before="100" w:beforeAutospacing="1" w:after="120" w:line="240" w:lineRule="auto"/>
        <w:rPr>
          <w:rFonts w:ascii="Arial" w:eastAsia="Times New Roman" w:hAnsi="Arial" w:cs="Arial"/>
          <w:color w:val="000000"/>
          <w:sz w:val="24"/>
          <w:szCs w:val="24"/>
          <w:lang w:eastAsia="en-IN"/>
        </w:rPr>
      </w:pPr>
    </w:p>
    <w:p w:rsidR="00D43AAF" w:rsidRDefault="00D43AAF" w:rsidP="001821D3">
      <w:pPr>
        <w:spacing w:before="100" w:beforeAutospacing="1" w:after="120" w:line="240" w:lineRule="auto"/>
        <w:rPr>
          <w:rFonts w:ascii="Arial" w:eastAsia="Times New Roman" w:hAnsi="Arial" w:cs="Arial"/>
          <w:color w:val="000000"/>
          <w:sz w:val="24"/>
          <w:szCs w:val="24"/>
          <w:lang w:eastAsia="en-IN"/>
        </w:rPr>
      </w:pPr>
    </w:p>
    <w:p w:rsidR="003864F6" w:rsidRPr="003864F6" w:rsidRDefault="003864F6" w:rsidP="001821D3">
      <w:pPr>
        <w:spacing w:after="100" w:afterAutospacing="1" w:line="408" w:lineRule="atLeast"/>
        <w:rPr>
          <w:rFonts w:ascii="Arial" w:eastAsia="Times New Roman" w:hAnsi="Arial" w:cs="Arial"/>
          <w:b/>
          <w:color w:val="000000"/>
          <w:sz w:val="24"/>
          <w:szCs w:val="24"/>
          <w:lang w:eastAsia="en-IN"/>
        </w:rPr>
      </w:pPr>
      <w:r w:rsidRPr="003864F6">
        <w:rPr>
          <w:rFonts w:ascii="Arial" w:eastAsia="Times New Roman" w:hAnsi="Arial" w:cs="Arial"/>
          <w:b/>
          <w:color w:val="000000"/>
          <w:sz w:val="24"/>
          <w:szCs w:val="24"/>
          <w:lang w:eastAsia="en-IN"/>
        </w:rPr>
        <w:t>What is Generalization / Specialization ?</w:t>
      </w:r>
    </w:p>
    <w:p w:rsidR="001821D3" w:rsidRPr="001821D3" w:rsidRDefault="001821D3" w:rsidP="001821D3">
      <w:pPr>
        <w:spacing w:after="100" w:afterAutospacing="1" w:line="408" w:lineRule="atLeast"/>
        <w:rPr>
          <w:rFonts w:ascii="Arial" w:eastAsia="Times New Roman" w:hAnsi="Arial" w:cs="Arial"/>
          <w:color w:val="000000"/>
          <w:sz w:val="24"/>
          <w:szCs w:val="24"/>
          <w:lang w:eastAsia="en-IN"/>
        </w:rPr>
      </w:pPr>
      <w:r w:rsidRPr="001821D3">
        <w:rPr>
          <w:rFonts w:ascii="Arial" w:eastAsia="Times New Roman" w:hAnsi="Arial" w:cs="Arial"/>
          <w:color w:val="000000"/>
          <w:sz w:val="24"/>
          <w:szCs w:val="24"/>
          <w:lang w:eastAsia="en-IN"/>
        </w:rPr>
        <w:t>The concept of generalization (specialization) is associated with special types of entities known as superclasses and subclasses, and the process of attribute inheritance. Database managers begin this section by defining what superclasses and subclasses are and by examining superclass/subclass relationships. The ER Model has the capability of articulating database entities in a conceptual hierarchical manner. As the hierarchy goes up, it generalizes the view of entities, and as you go deep in the hierarchy, it will provide with the detail of every entity included. Going up in this structure is called generalization, where entities are associated together to represent a more generalized view. A generalization is a bottom-up approach.</w:t>
      </w:r>
    </w:p>
    <w:p w:rsidR="001821D3" w:rsidRPr="001821D3" w:rsidRDefault="001821D3" w:rsidP="001821D3">
      <w:pPr>
        <w:spacing w:after="100" w:afterAutospacing="1" w:line="408" w:lineRule="atLeast"/>
        <w:rPr>
          <w:rFonts w:ascii="Arial" w:eastAsia="Times New Roman" w:hAnsi="Arial" w:cs="Arial"/>
          <w:color w:val="000000"/>
          <w:sz w:val="24"/>
          <w:szCs w:val="24"/>
          <w:lang w:eastAsia="en-IN"/>
        </w:rPr>
      </w:pPr>
      <w:r w:rsidRPr="001821D3">
        <w:rPr>
          <w:rFonts w:ascii="Arial" w:eastAsia="Times New Roman" w:hAnsi="Arial" w:cs="Arial"/>
          <w:color w:val="000000"/>
          <w:sz w:val="24"/>
          <w:szCs w:val="24"/>
          <w:lang w:eastAsia="en-IN"/>
        </w:rPr>
        <w:t>In generalization, some entities are accommodated together into one generalized entity or category based on their similar characteristics. In the below-mentioned figure, whale, shark, and dolphin are generalized as fish, i.e., they have been categorized as the fish.</w:t>
      </w:r>
    </w:p>
    <w:p w:rsidR="001821D3" w:rsidRPr="001821D3" w:rsidRDefault="001821D3" w:rsidP="001821D3">
      <w:pPr>
        <w:numPr>
          <w:ilvl w:val="0"/>
          <w:numId w:val="20"/>
        </w:numPr>
        <w:spacing w:before="100" w:beforeAutospacing="1" w:after="120" w:line="240" w:lineRule="auto"/>
        <w:ind w:left="150"/>
        <w:rPr>
          <w:rFonts w:ascii="Arial" w:eastAsia="Times New Roman" w:hAnsi="Arial" w:cs="Arial"/>
          <w:color w:val="000000"/>
          <w:sz w:val="24"/>
          <w:szCs w:val="24"/>
          <w:lang w:eastAsia="en-IN"/>
        </w:rPr>
      </w:pPr>
      <w:r w:rsidRPr="001821D3">
        <w:rPr>
          <w:rFonts w:ascii="Arial" w:eastAsia="Times New Roman" w:hAnsi="Arial" w:cs="Arial"/>
          <w:color w:val="000000"/>
          <w:sz w:val="24"/>
          <w:szCs w:val="24"/>
          <w:lang w:eastAsia="en-IN"/>
        </w:rPr>
        <w:t>Super-class: An entity type that includes one or more dissimilar sub-groupings of its occurrences that is required to be represented in a data model.</w:t>
      </w:r>
    </w:p>
    <w:p w:rsidR="001821D3" w:rsidRPr="001821D3" w:rsidRDefault="001821D3" w:rsidP="001821D3">
      <w:pPr>
        <w:numPr>
          <w:ilvl w:val="0"/>
          <w:numId w:val="20"/>
        </w:numPr>
        <w:spacing w:before="100" w:beforeAutospacing="1" w:after="120" w:line="240" w:lineRule="auto"/>
        <w:ind w:left="150"/>
        <w:rPr>
          <w:rFonts w:ascii="Arial" w:eastAsia="Times New Roman" w:hAnsi="Arial" w:cs="Arial"/>
          <w:color w:val="000000"/>
          <w:sz w:val="24"/>
          <w:szCs w:val="24"/>
          <w:lang w:eastAsia="en-IN"/>
        </w:rPr>
      </w:pPr>
      <w:r w:rsidRPr="001821D3">
        <w:rPr>
          <w:rFonts w:ascii="Arial" w:eastAsia="Times New Roman" w:hAnsi="Arial" w:cs="Arial"/>
          <w:color w:val="000000"/>
          <w:sz w:val="24"/>
          <w:szCs w:val="24"/>
          <w:lang w:eastAsia="en-IN"/>
        </w:rPr>
        <w:t>Sub-class: A distinct sub-grouping of occurrences of an entity type that require being represented in a data model.</w:t>
      </w:r>
    </w:p>
    <w:p w:rsidR="001821D3" w:rsidRPr="001821D3" w:rsidRDefault="001821D3" w:rsidP="001821D3">
      <w:pPr>
        <w:spacing w:after="100" w:afterAutospacing="1" w:line="408" w:lineRule="atLeast"/>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drawing>
          <wp:inline distT="0" distB="0" distL="0" distR="0">
            <wp:extent cx="5000625" cy="2219325"/>
            <wp:effectExtent l="19050" t="0" r="9525" b="0"/>
            <wp:docPr id="23" name="Picture 23"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eneralization"/>
                    <pic:cNvPicPr>
                      <a:picLocks noChangeAspect="1" noChangeArrowheads="1"/>
                    </pic:cNvPicPr>
                  </pic:nvPicPr>
                  <pic:blipFill>
                    <a:blip r:embed="rId39"/>
                    <a:srcRect/>
                    <a:stretch>
                      <a:fillRect/>
                    </a:stretch>
                  </pic:blipFill>
                  <pic:spPr bwMode="auto">
                    <a:xfrm>
                      <a:off x="0" y="0"/>
                      <a:ext cx="5000625" cy="2219325"/>
                    </a:xfrm>
                    <a:prstGeom prst="rect">
                      <a:avLst/>
                    </a:prstGeom>
                    <a:noFill/>
                    <a:ln w="9525">
                      <a:noFill/>
                      <a:miter lim="800000"/>
                      <a:headEnd/>
                      <a:tailEnd/>
                    </a:ln>
                  </pic:spPr>
                </pic:pic>
              </a:graphicData>
            </a:graphic>
          </wp:inline>
        </w:drawing>
      </w:r>
    </w:p>
    <w:p w:rsidR="001821D3" w:rsidRPr="001821D3" w:rsidRDefault="001821D3" w:rsidP="001821D3">
      <w:pPr>
        <w:spacing w:before="450" w:after="150" w:line="240" w:lineRule="auto"/>
        <w:outlineLvl w:val="1"/>
        <w:rPr>
          <w:rFonts w:ascii="Arial" w:eastAsia="Times New Roman" w:hAnsi="Arial" w:cs="Arial"/>
          <w:color w:val="000000"/>
          <w:sz w:val="35"/>
          <w:szCs w:val="35"/>
          <w:lang w:eastAsia="en-IN"/>
        </w:rPr>
      </w:pPr>
      <w:r w:rsidRPr="001821D3">
        <w:rPr>
          <w:rFonts w:ascii="Arial" w:eastAsia="Times New Roman" w:hAnsi="Arial" w:cs="Arial"/>
          <w:color w:val="000000"/>
          <w:sz w:val="35"/>
          <w:szCs w:val="35"/>
          <w:lang w:eastAsia="en-IN"/>
        </w:rPr>
        <w:t>Super-class/Subclass Relationships</w:t>
      </w:r>
    </w:p>
    <w:p w:rsidR="001821D3" w:rsidRPr="001821D3" w:rsidRDefault="001821D3" w:rsidP="001821D3">
      <w:pPr>
        <w:spacing w:after="100" w:afterAutospacing="1" w:line="408" w:lineRule="atLeast"/>
        <w:rPr>
          <w:rFonts w:ascii="Arial" w:eastAsia="Times New Roman" w:hAnsi="Arial" w:cs="Arial"/>
          <w:color w:val="000000"/>
          <w:sz w:val="24"/>
          <w:szCs w:val="24"/>
          <w:lang w:eastAsia="en-IN"/>
        </w:rPr>
      </w:pPr>
      <w:r w:rsidRPr="001821D3">
        <w:rPr>
          <w:rFonts w:ascii="Arial" w:eastAsia="Times New Roman" w:hAnsi="Arial" w:cs="Arial"/>
          <w:color w:val="000000"/>
          <w:sz w:val="24"/>
          <w:szCs w:val="24"/>
          <w:lang w:eastAsia="en-IN"/>
        </w:rPr>
        <w:lastRenderedPageBreak/>
        <w:t>Each member of a subclass is also a member of the superclass, i.e., the entity in the subclass is the same entity in the superclass, but has a different role. The relationship between a superclass and a subclass is one-to-one (1:1) and is termed as a super-class/sub-class relationship.</w:t>
      </w:r>
    </w:p>
    <w:p w:rsidR="001821D3" w:rsidRPr="001821D3" w:rsidRDefault="001821D3" w:rsidP="001821D3">
      <w:pPr>
        <w:spacing w:before="450" w:after="150" w:line="240" w:lineRule="auto"/>
        <w:outlineLvl w:val="1"/>
        <w:rPr>
          <w:rFonts w:ascii="Arial" w:eastAsia="Times New Roman" w:hAnsi="Arial" w:cs="Arial"/>
          <w:color w:val="000000"/>
          <w:sz w:val="35"/>
          <w:szCs w:val="35"/>
          <w:lang w:eastAsia="en-IN"/>
        </w:rPr>
      </w:pPr>
      <w:r w:rsidRPr="001821D3">
        <w:rPr>
          <w:rFonts w:ascii="Arial" w:eastAsia="Times New Roman" w:hAnsi="Arial" w:cs="Arial"/>
          <w:color w:val="000000"/>
          <w:sz w:val="35"/>
          <w:szCs w:val="35"/>
          <w:lang w:eastAsia="en-IN"/>
        </w:rPr>
        <w:t>What is Aggregation?</w:t>
      </w:r>
    </w:p>
    <w:p w:rsidR="001821D3" w:rsidRPr="001821D3" w:rsidRDefault="001821D3" w:rsidP="001821D3">
      <w:pPr>
        <w:spacing w:after="100" w:afterAutospacing="1" w:line="408" w:lineRule="atLeast"/>
        <w:rPr>
          <w:rFonts w:ascii="Arial" w:eastAsia="Times New Roman" w:hAnsi="Arial" w:cs="Arial"/>
          <w:color w:val="000000"/>
          <w:sz w:val="24"/>
          <w:szCs w:val="24"/>
          <w:lang w:eastAsia="en-IN"/>
        </w:rPr>
      </w:pPr>
      <w:r w:rsidRPr="001821D3">
        <w:rPr>
          <w:rFonts w:ascii="Arial" w:eastAsia="Times New Roman" w:hAnsi="Arial" w:cs="Arial"/>
          <w:color w:val="000000"/>
          <w:sz w:val="24"/>
          <w:szCs w:val="24"/>
          <w:lang w:eastAsia="en-IN"/>
        </w:rPr>
        <w:t>A relationship represents a connection between two entity types that are conceptually at the same level. Sometimes you may want to model a 'has-a,' 'is-a' or 'is-part-of' relationship, in which one entity represents a larger entity (the 'whole') that will consist of smaller entities (the 'parts'). This special kind of relationship is termed as an aggregation. Aggregation does not change the meaning of navigation and routing across the relationship between the whole and its parts.</w:t>
      </w:r>
    </w:p>
    <w:p w:rsidR="001821D3" w:rsidRPr="001821D3" w:rsidRDefault="001821D3" w:rsidP="001821D3">
      <w:pPr>
        <w:spacing w:after="100" w:afterAutospacing="1" w:line="408" w:lineRule="atLeast"/>
        <w:rPr>
          <w:rFonts w:ascii="Arial" w:eastAsia="Times New Roman" w:hAnsi="Arial" w:cs="Arial"/>
          <w:color w:val="000000"/>
          <w:sz w:val="24"/>
          <w:szCs w:val="24"/>
          <w:lang w:eastAsia="en-IN"/>
        </w:rPr>
      </w:pPr>
      <w:r w:rsidRPr="001821D3">
        <w:rPr>
          <w:rFonts w:ascii="Arial" w:eastAsia="Times New Roman" w:hAnsi="Arial" w:cs="Arial"/>
          <w:color w:val="000000"/>
          <w:sz w:val="24"/>
          <w:szCs w:val="24"/>
          <w:lang w:eastAsia="en-IN"/>
        </w:rPr>
        <w:t>An example of aggregation is the 'Teacher' entity following the 'syllabus' entity act as a single entity in the relationship. In simple words, aggregation is a process where the relation between two entities is treated as a single entity.</w:t>
      </w:r>
    </w:p>
    <w:p w:rsidR="001821D3" w:rsidRPr="001821D3" w:rsidRDefault="001821D3" w:rsidP="001821D3">
      <w:pPr>
        <w:spacing w:after="100" w:afterAutospacing="1" w:line="408" w:lineRule="atLeast"/>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drawing>
          <wp:inline distT="0" distB="0" distL="0" distR="0">
            <wp:extent cx="5162550" cy="2971800"/>
            <wp:effectExtent l="19050" t="0" r="0" b="0"/>
            <wp:docPr id="24" name="Picture 24" descr="Specialization and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pecialization and Aggregation"/>
                    <pic:cNvPicPr>
                      <a:picLocks noChangeAspect="1" noChangeArrowheads="1"/>
                    </pic:cNvPicPr>
                  </pic:nvPicPr>
                  <pic:blipFill>
                    <a:blip r:embed="rId40"/>
                    <a:srcRect/>
                    <a:stretch>
                      <a:fillRect/>
                    </a:stretch>
                  </pic:blipFill>
                  <pic:spPr bwMode="auto">
                    <a:xfrm>
                      <a:off x="0" y="0"/>
                      <a:ext cx="5162550" cy="2971800"/>
                    </a:xfrm>
                    <a:prstGeom prst="rect">
                      <a:avLst/>
                    </a:prstGeom>
                    <a:noFill/>
                    <a:ln w="9525">
                      <a:noFill/>
                      <a:miter lim="800000"/>
                      <a:headEnd/>
                      <a:tailEnd/>
                    </a:ln>
                  </pic:spPr>
                </pic:pic>
              </a:graphicData>
            </a:graphic>
          </wp:inline>
        </w:drawing>
      </w:r>
    </w:p>
    <w:p w:rsidR="001821D3" w:rsidRPr="00E92C39" w:rsidRDefault="001821D3" w:rsidP="001821D3">
      <w:pPr>
        <w:spacing w:before="100" w:beforeAutospacing="1" w:after="120" w:line="240" w:lineRule="auto"/>
        <w:rPr>
          <w:rFonts w:ascii="Arial" w:eastAsia="Times New Roman" w:hAnsi="Arial" w:cs="Arial"/>
          <w:color w:val="000000"/>
          <w:sz w:val="24"/>
          <w:szCs w:val="24"/>
          <w:lang w:eastAsia="en-IN"/>
        </w:rPr>
      </w:pPr>
    </w:p>
    <w:p w:rsidR="00E92C39" w:rsidRDefault="00E92C39"/>
    <w:p w:rsidR="00C86CC1" w:rsidRDefault="00C86CC1"/>
    <w:p w:rsidR="00C86CC1" w:rsidRDefault="00C86CC1"/>
    <w:p w:rsidR="00C86CC1" w:rsidRDefault="00C86CC1"/>
    <w:p w:rsidR="00C86CC1" w:rsidRDefault="00C86CC1"/>
    <w:p w:rsidR="00C86CC1" w:rsidRDefault="00C86CC1"/>
    <w:p w:rsidR="00C86CC1" w:rsidRDefault="00C86CC1"/>
    <w:p w:rsidR="00C86CC1" w:rsidRDefault="00C86CC1" w:rsidP="00C86CC1">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Join Operations:</w:t>
      </w:r>
    </w:p>
    <w:p w:rsidR="00C86CC1" w:rsidRDefault="00C86CC1" w:rsidP="00C86CC1">
      <w:pPr>
        <w:pStyle w:val="NormalWeb"/>
        <w:shd w:val="clear" w:color="auto" w:fill="FFFFFF"/>
        <w:rPr>
          <w:rFonts w:ascii="Verdana" w:hAnsi="Verdana"/>
          <w:color w:val="000000"/>
          <w:sz w:val="20"/>
          <w:szCs w:val="20"/>
        </w:rPr>
      </w:pPr>
      <w:r>
        <w:rPr>
          <w:rFonts w:ascii="Verdana" w:hAnsi="Verdana"/>
          <w:color w:val="000000"/>
          <w:sz w:val="20"/>
          <w:szCs w:val="20"/>
        </w:rPr>
        <w:t xml:space="preserve">A Join operation combines related tuples from different relations, if and only if a given join condition is satisfied. It is denoted by </w:t>
      </w:r>
      <w:r>
        <w:rPr>
          <w:rFonts w:ascii="Cambria Math" w:hAnsi="Cambria Math" w:cs="Cambria Math"/>
          <w:color w:val="000000"/>
          <w:sz w:val="20"/>
          <w:szCs w:val="20"/>
        </w:rPr>
        <w:t>⋈</w:t>
      </w:r>
      <w:r>
        <w:rPr>
          <w:rFonts w:ascii="Verdana" w:hAnsi="Verdana" w:cs="Verdana"/>
          <w:color w:val="000000"/>
          <w:sz w:val="20"/>
          <w:szCs w:val="20"/>
        </w:rPr>
        <w:t>.</w:t>
      </w:r>
    </w:p>
    <w:p w:rsidR="00C86CC1" w:rsidRDefault="00C86CC1" w:rsidP="00C86CC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C86CC1" w:rsidRDefault="00C86CC1" w:rsidP="00C86CC1">
      <w:pPr>
        <w:pStyle w:val="NormalWeb"/>
        <w:shd w:val="clear" w:color="auto" w:fill="FFFFFF"/>
        <w:rPr>
          <w:rFonts w:ascii="Verdana" w:hAnsi="Verdana"/>
          <w:color w:val="000000"/>
          <w:sz w:val="20"/>
          <w:szCs w:val="20"/>
        </w:rPr>
      </w:pPr>
      <w:r>
        <w:rPr>
          <w:rStyle w:val="Strong"/>
          <w:rFonts w:ascii="Verdana" w:hAnsi="Verdana"/>
          <w:color w:val="000000"/>
          <w:sz w:val="20"/>
          <w:szCs w:val="20"/>
        </w:rPr>
        <w:t>EMPLOYEE</w:t>
      </w:r>
    </w:p>
    <w:tbl>
      <w:tblPr>
        <w:tblW w:w="983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800"/>
        <w:gridCol w:w="5036"/>
      </w:tblGrid>
      <w:tr w:rsidR="00C86CC1" w:rsidTr="00D01B4A">
        <w:trPr>
          <w:trHeight w:val="553"/>
        </w:trPr>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EMP_CODE</w:t>
            </w:r>
          </w:p>
        </w:tc>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EMP_NAME</w:t>
            </w:r>
          </w:p>
        </w:tc>
      </w:tr>
      <w:tr w:rsidR="00C86CC1" w:rsidTr="00D01B4A">
        <w:trPr>
          <w:trHeight w:val="5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Stephan</w:t>
            </w:r>
          </w:p>
        </w:tc>
      </w:tr>
      <w:tr w:rsidR="00C86CC1" w:rsidTr="00D01B4A">
        <w:trPr>
          <w:trHeight w:val="55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102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Jack</w:t>
            </w:r>
          </w:p>
        </w:tc>
      </w:tr>
      <w:tr w:rsidR="00C86CC1" w:rsidTr="00D01B4A">
        <w:trPr>
          <w:trHeight w:val="5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103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Harry</w:t>
            </w:r>
          </w:p>
        </w:tc>
      </w:tr>
    </w:tbl>
    <w:p w:rsidR="00C86CC1" w:rsidRDefault="00C86CC1" w:rsidP="00C86CC1">
      <w:pPr>
        <w:pStyle w:val="NormalWeb"/>
        <w:shd w:val="clear" w:color="auto" w:fill="FFFFFF"/>
        <w:rPr>
          <w:rFonts w:ascii="Verdana" w:hAnsi="Verdana"/>
          <w:color w:val="000000"/>
          <w:sz w:val="20"/>
          <w:szCs w:val="20"/>
        </w:rPr>
      </w:pPr>
      <w:r>
        <w:rPr>
          <w:rStyle w:val="Strong"/>
          <w:rFonts w:ascii="Verdana" w:hAnsi="Verdana"/>
          <w:color w:val="000000"/>
          <w:sz w:val="20"/>
          <w:szCs w:val="20"/>
        </w:rPr>
        <w:t>SALARY</w:t>
      </w:r>
    </w:p>
    <w:tbl>
      <w:tblPr>
        <w:tblW w:w="988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647"/>
        <w:gridCol w:w="4235"/>
      </w:tblGrid>
      <w:tr w:rsidR="00C86CC1" w:rsidTr="00D01B4A">
        <w:trPr>
          <w:trHeight w:val="555"/>
        </w:trPr>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EMP_CODE</w:t>
            </w:r>
          </w:p>
        </w:tc>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SALARY</w:t>
            </w:r>
          </w:p>
        </w:tc>
      </w:tr>
      <w:tr w:rsidR="00C86CC1" w:rsidTr="00D01B4A">
        <w:trPr>
          <w:trHeight w:val="5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50000</w:t>
            </w:r>
          </w:p>
        </w:tc>
      </w:tr>
      <w:tr w:rsidR="00C86CC1" w:rsidTr="00D01B4A">
        <w:trPr>
          <w:trHeight w:val="5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102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30000</w:t>
            </w:r>
          </w:p>
        </w:tc>
      </w:tr>
      <w:tr w:rsidR="00C86CC1" w:rsidTr="00D01B4A">
        <w:trPr>
          <w:trHeight w:val="5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103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25000</w:t>
            </w:r>
          </w:p>
        </w:tc>
      </w:tr>
    </w:tbl>
    <w:p w:rsidR="00C86CC1" w:rsidRDefault="00C86CC1" w:rsidP="00C86CC1">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Operation: (EMPLOYEE </w:t>
      </w:r>
      <w:r>
        <w:rPr>
          <w:rFonts w:ascii="Cambria Math" w:hAnsi="Cambria Math" w:cs="Cambria Math"/>
          <w:color w:val="000000"/>
          <w:sz w:val="20"/>
          <w:szCs w:val="20"/>
          <w:bdr w:val="none" w:sz="0" w:space="0" w:color="auto" w:frame="1"/>
        </w:rPr>
        <w:t>⋈</w:t>
      </w:r>
      <w:r>
        <w:rPr>
          <w:rFonts w:ascii="Verdana" w:hAnsi="Verdana" w:cs="Verdana"/>
          <w:color w:val="000000"/>
          <w:sz w:val="20"/>
          <w:szCs w:val="20"/>
          <w:bdr w:val="none" w:sz="0" w:space="0" w:color="auto" w:frame="1"/>
        </w:rPr>
        <w:t> SALARY)  </w:t>
      </w:r>
      <w:r>
        <w:rPr>
          <w:rFonts w:ascii="Verdana" w:hAnsi="Verdana"/>
          <w:color w:val="000000"/>
          <w:sz w:val="20"/>
          <w:szCs w:val="20"/>
          <w:bdr w:val="none" w:sz="0" w:space="0" w:color="auto" w:frame="1"/>
        </w:rPr>
        <w:t> </w:t>
      </w:r>
    </w:p>
    <w:p w:rsidR="00C86CC1" w:rsidRDefault="00C86CC1" w:rsidP="00C86CC1">
      <w:pPr>
        <w:pStyle w:val="NormalWeb"/>
        <w:shd w:val="clear" w:color="auto" w:fill="FFFFFF"/>
        <w:rPr>
          <w:rFonts w:ascii="Verdana" w:hAnsi="Verdana"/>
          <w:color w:val="000000"/>
          <w:sz w:val="20"/>
          <w:szCs w:val="20"/>
        </w:rPr>
      </w:pPr>
      <w:r>
        <w:rPr>
          <w:rStyle w:val="Strong"/>
          <w:rFonts w:ascii="Verdana" w:hAnsi="Verdana"/>
          <w:color w:val="000000"/>
          <w:sz w:val="20"/>
          <w:szCs w:val="20"/>
        </w:rPr>
        <w:t>Result:</w:t>
      </w:r>
    </w:p>
    <w:tbl>
      <w:tblPr>
        <w:tblW w:w="99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546"/>
        <w:gridCol w:w="3721"/>
        <w:gridCol w:w="2659"/>
      </w:tblGrid>
      <w:tr w:rsidR="00C86CC1" w:rsidTr="00D01B4A">
        <w:trPr>
          <w:trHeight w:val="603"/>
        </w:trPr>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lastRenderedPageBreak/>
              <w:t>EMP_CODE</w:t>
            </w:r>
          </w:p>
        </w:tc>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EMP_NAME</w:t>
            </w:r>
          </w:p>
        </w:tc>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SALARY</w:t>
            </w:r>
          </w:p>
        </w:tc>
      </w:tr>
      <w:tr w:rsidR="00C86CC1" w:rsidTr="00D01B4A">
        <w:trPr>
          <w:trHeight w:val="58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50000</w:t>
            </w:r>
          </w:p>
        </w:tc>
      </w:tr>
      <w:tr w:rsidR="00C86CC1" w:rsidTr="00D01B4A">
        <w:trPr>
          <w:trHeight w:val="1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102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Jack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30000</w:t>
            </w:r>
          </w:p>
        </w:tc>
      </w:tr>
      <w:tr w:rsidR="00C86CC1" w:rsidTr="00D01B4A">
        <w:trPr>
          <w:trHeight w:val="1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103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25000</w:t>
            </w:r>
          </w:p>
        </w:tc>
      </w:tr>
    </w:tbl>
    <w:p w:rsidR="00C86CC1" w:rsidRDefault="00C86CC1" w:rsidP="00C86CC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Types of Join operations:</w:t>
      </w:r>
    </w:p>
    <w:p w:rsidR="00C86CC1" w:rsidRDefault="00C86CC1" w:rsidP="00C86CC1">
      <w:pPr>
        <w:rPr>
          <w:rFonts w:ascii="Times New Roman" w:hAnsi="Times New Roman" w:cs="Times New Roman"/>
          <w:sz w:val="24"/>
          <w:szCs w:val="24"/>
        </w:rPr>
      </w:pPr>
      <w:r>
        <w:rPr>
          <w:rFonts w:ascii="Verdana" w:hAnsi="Verdana"/>
          <w:color w:val="000000"/>
          <w:sz w:val="20"/>
          <w:szCs w:val="20"/>
        </w:rPr>
        <w:br/>
      </w:r>
      <w:r>
        <w:rPr>
          <w:noProof/>
          <w:lang w:eastAsia="en-IN"/>
        </w:rPr>
        <w:drawing>
          <wp:inline distT="0" distB="0" distL="0" distR="0">
            <wp:extent cx="4924425" cy="4248150"/>
            <wp:effectExtent l="19050" t="0" r="9525" b="0"/>
            <wp:docPr id="69" name="Picture 69" descr="DBMS Join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BMS Join Operation"/>
                    <pic:cNvPicPr>
                      <a:picLocks noChangeAspect="1" noChangeArrowheads="1"/>
                    </pic:cNvPicPr>
                  </pic:nvPicPr>
                  <pic:blipFill>
                    <a:blip r:embed="rId41"/>
                    <a:srcRect/>
                    <a:stretch>
                      <a:fillRect/>
                    </a:stretch>
                  </pic:blipFill>
                  <pic:spPr bwMode="auto">
                    <a:xfrm>
                      <a:off x="0" y="0"/>
                      <a:ext cx="4924425" cy="4248150"/>
                    </a:xfrm>
                    <a:prstGeom prst="rect">
                      <a:avLst/>
                    </a:prstGeom>
                    <a:noFill/>
                    <a:ln w="9525">
                      <a:noFill/>
                      <a:miter lim="800000"/>
                      <a:headEnd/>
                      <a:tailEnd/>
                    </a:ln>
                  </pic:spPr>
                </pic:pic>
              </a:graphicData>
            </a:graphic>
          </wp:inline>
        </w:drawing>
      </w:r>
      <w:r>
        <w:rPr>
          <w:rFonts w:ascii="Verdana" w:hAnsi="Verdana"/>
          <w:color w:val="000000"/>
          <w:sz w:val="20"/>
          <w:szCs w:val="20"/>
        </w:rPr>
        <w:br/>
      </w:r>
    </w:p>
    <w:p w:rsidR="00C86CC1" w:rsidRDefault="00C86CC1" w:rsidP="00C86CC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Natural Join:</w:t>
      </w:r>
    </w:p>
    <w:p w:rsidR="00C86CC1" w:rsidRDefault="00C86CC1" w:rsidP="00C86CC1">
      <w:pPr>
        <w:numPr>
          <w:ilvl w:val="0"/>
          <w:numId w:val="29"/>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A natural join is the set of tuples of all combinations in R and S that are equal on their common attribute names.</w:t>
      </w:r>
    </w:p>
    <w:p w:rsidR="00C86CC1" w:rsidRDefault="00C86CC1" w:rsidP="00C86CC1">
      <w:pPr>
        <w:numPr>
          <w:ilvl w:val="0"/>
          <w:numId w:val="2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It is denoted by </w:t>
      </w:r>
      <w:r>
        <w:rPr>
          <w:rFonts w:ascii="Cambria Math" w:hAnsi="Cambria Math" w:cs="Cambria Math"/>
          <w:color w:val="000000"/>
          <w:sz w:val="20"/>
          <w:szCs w:val="20"/>
        </w:rPr>
        <w:t>⋈</w:t>
      </w:r>
      <w:r>
        <w:rPr>
          <w:rFonts w:ascii="Verdana" w:hAnsi="Verdana" w:cs="Verdana"/>
          <w:color w:val="000000"/>
          <w:sz w:val="20"/>
          <w:szCs w:val="20"/>
        </w:rPr>
        <w:t>.</w:t>
      </w:r>
    </w:p>
    <w:p w:rsidR="00C86CC1" w:rsidRDefault="00C86CC1" w:rsidP="00C86CC1">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t> Let's use the above EMPLOYEE table and SALARY table:</w:t>
      </w:r>
    </w:p>
    <w:p w:rsidR="00C86CC1" w:rsidRDefault="00C86CC1" w:rsidP="00C86CC1">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Input:</w:t>
      </w:r>
    </w:p>
    <w:p w:rsidR="00C86CC1" w:rsidRDefault="00C86CC1" w:rsidP="00C86CC1">
      <w:pPr>
        <w:numPr>
          <w:ilvl w:val="0"/>
          <w:numId w:val="3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∏EMP_NAME, SALARY (EMPLOYEE </w:t>
      </w:r>
      <w:r>
        <w:rPr>
          <w:rFonts w:ascii="Cambria Math" w:hAnsi="Cambria Math" w:cs="Cambria Math"/>
          <w:color w:val="000000"/>
          <w:sz w:val="20"/>
          <w:szCs w:val="20"/>
          <w:bdr w:val="none" w:sz="0" w:space="0" w:color="auto" w:frame="1"/>
        </w:rPr>
        <w:t>⋈</w:t>
      </w:r>
      <w:r>
        <w:rPr>
          <w:rFonts w:ascii="Verdana" w:hAnsi="Verdana" w:cs="Verdana"/>
          <w:color w:val="000000"/>
          <w:sz w:val="20"/>
          <w:szCs w:val="20"/>
          <w:bdr w:val="none" w:sz="0" w:space="0" w:color="auto" w:frame="1"/>
        </w:rPr>
        <w:t> SALARY) </w:t>
      </w:r>
      <w:r>
        <w:rPr>
          <w:rFonts w:ascii="Verdana" w:hAnsi="Verdana"/>
          <w:color w:val="000000"/>
          <w:sz w:val="20"/>
          <w:szCs w:val="20"/>
          <w:bdr w:val="none" w:sz="0" w:space="0" w:color="auto" w:frame="1"/>
        </w:rPr>
        <w:t> </w:t>
      </w:r>
    </w:p>
    <w:p w:rsidR="00C86CC1" w:rsidRDefault="00C86CC1" w:rsidP="00C86CC1">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tbl>
      <w:tblPr>
        <w:tblW w:w="991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780"/>
        <w:gridCol w:w="4131"/>
      </w:tblGrid>
      <w:tr w:rsidR="00C86CC1" w:rsidTr="00D01B4A">
        <w:trPr>
          <w:trHeight w:val="552"/>
        </w:trPr>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EMP_NAME</w:t>
            </w:r>
          </w:p>
        </w:tc>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SALARY</w:t>
            </w:r>
          </w:p>
        </w:tc>
      </w:tr>
      <w:tr w:rsidR="00C86CC1" w:rsidTr="00D01B4A">
        <w:trPr>
          <w:trHeight w:val="5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50000</w:t>
            </w:r>
          </w:p>
        </w:tc>
      </w:tr>
      <w:tr w:rsidR="00C86CC1" w:rsidTr="00D01B4A">
        <w:trPr>
          <w:trHeight w:val="52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Jack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30000</w:t>
            </w:r>
          </w:p>
        </w:tc>
      </w:tr>
      <w:tr w:rsidR="00C86CC1" w:rsidTr="00D01B4A">
        <w:trPr>
          <w:trHeight w:val="5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25000</w:t>
            </w:r>
          </w:p>
        </w:tc>
      </w:tr>
    </w:tbl>
    <w:p w:rsidR="00C86CC1" w:rsidRDefault="00C86CC1" w:rsidP="00C86CC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Outer Join:</w:t>
      </w:r>
    </w:p>
    <w:p w:rsidR="00C86CC1" w:rsidRDefault="00C86CC1" w:rsidP="00C86CC1">
      <w:pPr>
        <w:pStyle w:val="NormalWeb"/>
        <w:shd w:val="clear" w:color="auto" w:fill="FFFFFF"/>
        <w:rPr>
          <w:rFonts w:ascii="Verdana" w:hAnsi="Verdana"/>
          <w:color w:val="000000"/>
          <w:sz w:val="20"/>
          <w:szCs w:val="20"/>
        </w:rPr>
      </w:pPr>
      <w:r>
        <w:rPr>
          <w:rFonts w:ascii="Verdana" w:hAnsi="Verdana"/>
          <w:color w:val="000000"/>
          <w:sz w:val="20"/>
          <w:szCs w:val="20"/>
        </w:rPr>
        <w:t>The outer join operation is an extension of the join operation. It is used to deal with missing information.</w:t>
      </w:r>
    </w:p>
    <w:p w:rsidR="00C86CC1" w:rsidRDefault="00C86CC1" w:rsidP="00C86CC1">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C86CC1" w:rsidRDefault="00C86CC1" w:rsidP="00C86CC1">
      <w:pPr>
        <w:pStyle w:val="NormalWeb"/>
        <w:shd w:val="clear" w:color="auto" w:fill="FFFFFF"/>
        <w:rPr>
          <w:rFonts w:ascii="Verdana" w:hAnsi="Verdana"/>
          <w:color w:val="000000"/>
          <w:sz w:val="20"/>
          <w:szCs w:val="20"/>
        </w:rPr>
      </w:pPr>
      <w:r>
        <w:rPr>
          <w:rStyle w:val="Strong"/>
          <w:rFonts w:ascii="Verdana" w:hAnsi="Verdana"/>
          <w:color w:val="000000"/>
          <w:sz w:val="20"/>
          <w:szCs w:val="20"/>
        </w:rPr>
        <w:t>EMPLOYEE</w:t>
      </w:r>
    </w:p>
    <w:tbl>
      <w:tblPr>
        <w:tblW w:w="988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234"/>
        <w:gridCol w:w="3486"/>
        <w:gridCol w:w="3162"/>
      </w:tblGrid>
      <w:tr w:rsidR="00C86CC1" w:rsidTr="00D01B4A">
        <w:trPr>
          <w:trHeight w:val="568"/>
        </w:trPr>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EMP_NAME</w:t>
            </w:r>
          </w:p>
        </w:tc>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STREET</w:t>
            </w:r>
          </w:p>
        </w:tc>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CITY</w:t>
            </w:r>
          </w:p>
        </w:tc>
      </w:tr>
      <w:tr w:rsidR="00C86CC1" w:rsidTr="00D01B4A">
        <w:trPr>
          <w:trHeight w:val="5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Civil 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Mumbai</w:t>
            </w:r>
          </w:p>
        </w:tc>
      </w:tr>
      <w:tr w:rsidR="00C86CC1" w:rsidTr="00D01B4A">
        <w:trPr>
          <w:trHeight w:val="5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Shyam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Park street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Kolkata</w:t>
            </w:r>
          </w:p>
        </w:tc>
      </w:tr>
      <w:tr w:rsidR="00C86CC1" w:rsidTr="00D01B4A">
        <w:trPr>
          <w:trHeight w:val="5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Ravi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M.G. Street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Delhi</w:t>
            </w:r>
          </w:p>
        </w:tc>
      </w:tr>
      <w:tr w:rsidR="00C86CC1" w:rsidTr="00D01B4A">
        <w:trPr>
          <w:trHeight w:val="5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Hari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Nehru nagar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Hyderabad</w:t>
            </w:r>
          </w:p>
        </w:tc>
      </w:tr>
    </w:tbl>
    <w:p w:rsidR="00C86CC1" w:rsidRDefault="00C86CC1" w:rsidP="00C86CC1">
      <w:pPr>
        <w:pStyle w:val="NormalWeb"/>
        <w:shd w:val="clear" w:color="auto" w:fill="FFFFFF"/>
        <w:rPr>
          <w:rFonts w:ascii="Verdana" w:hAnsi="Verdana"/>
          <w:color w:val="000000"/>
          <w:sz w:val="20"/>
          <w:szCs w:val="20"/>
        </w:rPr>
      </w:pPr>
      <w:r>
        <w:rPr>
          <w:rStyle w:val="Strong"/>
          <w:rFonts w:ascii="Verdana" w:hAnsi="Verdana"/>
          <w:color w:val="000000"/>
          <w:sz w:val="20"/>
          <w:szCs w:val="20"/>
        </w:rPr>
        <w:t>FACT_WORKERS</w:t>
      </w:r>
    </w:p>
    <w:tbl>
      <w:tblPr>
        <w:tblW w:w="1030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646"/>
        <w:gridCol w:w="4042"/>
        <w:gridCol w:w="2618"/>
      </w:tblGrid>
      <w:tr w:rsidR="00C86CC1" w:rsidTr="00D01B4A">
        <w:tc>
          <w:tcPr>
            <w:tcW w:w="3646" w:type="dxa"/>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EMP_NAME</w:t>
            </w:r>
          </w:p>
        </w:tc>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BRANCH</w:t>
            </w:r>
          </w:p>
        </w:tc>
        <w:tc>
          <w:tcPr>
            <w:tcW w:w="2618" w:type="dxa"/>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SALARY</w:t>
            </w:r>
          </w:p>
        </w:tc>
      </w:tr>
      <w:tr w:rsidR="00C86CC1" w:rsidTr="00D01B4A">
        <w:tc>
          <w:tcPr>
            <w:tcW w:w="36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lastRenderedPageBreak/>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Infosys</w:t>
            </w:r>
          </w:p>
        </w:tc>
        <w:tc>
          <w:tcPr>
            <w:tcW w:w="26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10000</w:t>
            </w:r>
          </w:p>
        </w:tc>
      </w:tr>
      <w:tr w:rsidR="00C86CC1" w:rsidTr="00D01B4A">
        <w:tc>
          <w:tcPr>
            <w:tcW w:w="36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Shyam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Wipro</w:t>
            </w:r>
          </w:p>
        </w:tc>
        <w:tc>
          <w:tcPr>
            <w:tcW w:w="26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20000</w:t>
            </w:r>
          </w:p>
        </w:tc>
      </w:tr>
      <w:tr w:rsidR="00C86CC1" w:rsidTr="00D01B4A">
        <w:tc>
          <w:tcPr>
            <w:tcW w:w="36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Kuber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HCL</w:t>
            </w:r>
          </w:p>
        </w:tc>
        <w:tc>
          <w:tcPr>
            <w:tcW w:w="26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30000</w:t>
            </w:r>
          </w:p>
        </w:tc>
      </w:tr>
      <w:tr w:rsidR="00C86CC1" w:rsidTr="00D01B4A">
        <w:tc>
          <w:tcPr>
            <w:tcW w:w="36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Hari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TCS</w:t>
            </w:r>
          </w:p>
        </w:tc>
        <w:tc>
          <w:tcPr>
            <w:tcW w:w="26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50000</w:t>
            </w:r>
          </w:p>
        </w:tc>
      </w:tr>
    </w:tbl>
    <w:p w:rsidR="00C86CC1" w:rsidRDefault="00C86CC1" w:rsidP="00C86CC1">
      <w:pPr>
        <w:pStyle w:val="NormalWeb"/>
        <w:shd w:val="clear" w:color="auto" w:fill="FFFFFF"/>
        <w:rPr>
          <w:rFonts w:ascii="Verdana" w:hAnsi="Verdana"/>
          <w:color w:val="000000"/>
          <w:sz w:val="20"/>
          <w:szCs w:val="20"/>
        </w:rPr>
      </w:pPr>
      <w:r>
        <w:rPr>
          <w:rStyle w:val="Strong"/>
          <w:rFonts w:ascii="Verdana" w:hAnsi="Verdana"/>
          <w:color w:val="000000"/>
          <w:sz w:val="20"/>
          <w:szCs w:val="20"/>
        </w:rPr>
        <w:t>Input:</w:t>
      </w:r>
    </w:p>
    <w:p w:rsidR="00C86CC1" w:rsidRDefault="00C86CC1" w:rsidP="00C86CC1">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(EMPLOYEE </w:t>
      </w:r>
      <w:r>
        <w:rPr>
          <w:rFonts w:ascii="Cambria Math" w:hAnsi="Cambria Math" w:cs="Cambria Math"/>
          <w:color w:val="000000"/>
          <w:sz w:val="20"/>
          <w:szCs w:val="20"/>
          <w:bdr w:val="none" w:sz="0" w:space="0" w:color="auto" w:frame="1"/>
        </w:rPr>
        <w:t>⋈</w:t>
      </w:r>
      <w:r>
        <w:rPr>
          <w:rFonts w:ascii="Verdana" w:hAnsi="Verdana" w:cs="Verdana"/>
          <w:color w:val="000000"/>
          <w:sz w:val="20"/>
          <w:szCs w:val="20"/>
          <w:bdr w:val="none" w:sz="0" w:space="0" w:color="auto" w:frame="1"/>
        </w:rPr>
        <w:t> FACT_WORKERS) </w:t>
      </w:r>
      <w:r>
        <w:rPr>
          <w:rFonts w:ascii="Verdana" w:hAnsi="Verdana"/>
          <w:color w:val="000000"/>
          <w:sz w:val="20"/>
          <w:szCs w:val="20"/>
          <w:bdr w:val="none" w:sz="0" w:space="0" w:color="auto" w:frame="1"/>
        </w:rPr>
        <w:t> </w:t>
      </w:r>
    </w:p>
    <w:p w:rsidR="00C86CC1" w:rsidRDefault="00C86CC1" w:rsidP="00C86CC1">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tbl>
      <w:tblPr>
        <w:tblW w:w="983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166"/>
        <w:gridCol w:w="2335"/>
        <w:gridCol w:w="2118"/>
        <w:gridCol w:w="1669"/>
        <w:gridCol w:w="1548"/>
      </w:tblGrid>
      <w:tr w:rsidR="00C86CC1" w:rsidTr="00D01B4A">
        <w:trPr>
          <w:trHeight w:val="550"/>
        </w:trPr>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EMP_NAME</w:t>
            </w:r>
          </w:p>
        </w:tc>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STREET</w:t>
            </w:r>
          </w:p>
        </w:tc>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CITY</w:t>
            </w:r>
          </w:p>
        </w:tc>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BRANCH</w:t>
            </w:r>
          </w:p>
        </w:tc>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SALARY</w:t>
            </w:r>
          </w:p>
        </w:tc>
      </w:tr>
      <w:tr w:rsidR="00C86CC1" w:rsidTr="00D01B4A">
        <w:trPr>
          <w:trHeight w:val="5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Civil 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Mumbai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Infosys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10000</w:t>
            </w:r>
          </w:p>
        </w:tc>
      </w:tr>
      <w:tr w:rsidR="00C86CC1" w:rsidTr="00D01B4A">
        <w:trPr>
          <w:trHeight w:val="53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Shyam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Park street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Kolkata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Wipro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20000</w:t>
            </w:r>
          </w:p>
        </w:tc>
      </w:tr>
      <w:tr w:rsidR="00C86CC1" w:rsidTr="00D01B4A">
        <w:trPr>
          <w:trHeight w:val="5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Hari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Nehru nagar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Hyderabad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TCS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50000</w:t>
            </w:r>
          </w:p>
        </w:tc>
      </w:tr>
    </w:tbl>
    <w:p w:rsidR="00C86CC1" w:rsidRDefault="00C86CC1" w:rsidP="00C86CC1">
      <w:pPr>
        <w:pStyle w:val="NormalWeb"/>
        <w:shd w:val="clear" w:color="auto" w:fill="FFFFFF"/>
        <w:rPr>
          <w:rFonts w:ascii="Verdana" w:hAnsi="Verdana"/>
          <w:color w:val="000000"/>
          <w:sz w:val="20"/>
          <w:szCs w:val="20"/>
        </w:rPr>
      </w:pPr>
      <w:r>
        <w:rPr>
          <w:rFonts w:ascii="Verdana" w:hAnsi="Verdana"/>
          <w:color w:val="000000"/>
          <w:sz w:val="20"/>
          <w:szCs w:val="20"/>
        </w:rPr>
        <w:t>An outer join is basically of three types:</w:t>
      </w:r>
    </w:p>
    <w:p w:rsidR="00C86CC1" w:rsidRDefault="00C86CC1" w:rsidP="00C86CC1">
      <w:pPr>
        <w:numPr>
          <w:ilvl w:val="0"/>
          <w:numId w:val="3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Left outer join</w:t>
      </w:r>
    </w:p>
    <w:p w:rsidR="00C86CC1" w:rsidRDefault="00C86CC1" w:rsidP="00C86CC1">
      <w:pPr>
        <w:numPr>
          <w:ilvl w:val="0"/>
          <w:numId w:val="3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Right outer join</w:t>
      </w:r>
    </w:p>
    <w:p w:rsidR="00C86CC1" w:rsidRDefault="00C86CC1" w:rsidP="00C86CC1">
      <w:pPr>
        <w:numPr>
          <w:ilvl w:val="0"/>
          <w:numId w:val="3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Full outer join</w:t>
      </w:r>
    </w:p>
    <w:p w:rsidR="00C86CC1" w:rsidRDefault="00C86CC1" w:rsidP="00C86CC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a. Left outer join:</w:t>
      </w:r>
    </w:p>
    <w:p w:rsidR="00C86CC1" w:rsidRDefault="00C86CC1" w:rsidP="00C86CC1">
      <w:pPr>
        <w:numPr>
          <w:ilvl w:val="0"/>
          <w:numId w:val="3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Left outer join contains the set of tuples of all combinations in R and S that are equal on their common attribute names.</w:t>
      </w:r>
    </w:p>
    <w:p w:rsidR="00C86CC1" w:rsidRDefault="00C86CC1" w:rsidP="00C86CC1">
      <w:pPr>
        <w:numPr>
          <w:ilvl w:val="0"/>
          <w:numId w:val="3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 the left outer join, tuples in R have no matching tuples in S.</w:t>
      </w:r>
    </w:p>
    <w:p w:rsidR="00C86CC1" w:rsidRDefault="00C86CC1" w:rsidP="00C86CC1">
      <w:pPr>
        <w:numPr>
          <w:ilvl w:val="0"/>
          <w:numId w:val="3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It is denoted by </w:t>
      </w:r>
      <w:r>
        <w:rPr>
          <w:rFonts w:ascii="Cambria Math" w:hAnsi="Cambria Math" w:cs="Cambria Math"/>
          <w:color w:val="000000"/>
          <w:sz w:val="20"/>
          <w:szCs w:val="20"/>
        </w:rPr>
        <w:t>⟕</w:t>
      </w:r>
      <w:r>
        <w:rPr>
          <w:rFonts w:ascii="Verdana" w:hAnsi="Verdana"/>
          <w:color w:val="000000"/>
          <w:sz w:val="20"/>
          <w:szCs w:val="20"/>
        </w:rPr>
        <w:t>.</w:t>
      </w:r>
    </w:p>
    <w:p w:rsidR="00D01B4A" w:rsidRDefault="00D01B4A" w:rsidP="00C86CC1">
      <w:pPr>
        <w:pStyle w:val="NormalWeb"/>
        <w:shd w:val="clear" w:color="auto" w:fill="FFFFFF"/>
        <w:rPr>
          <w:rStyle w:val="Strong"/>
          <w:rFonts w:ascii="Verdana" w:hAnsi="Verdana"/>
          <w:color w:val="000000"/>
          <w:sz w:val="20"/>
          <w:szCs w:val="20"/>
        </w:rPr>
      </w:pPr>
    </w:p>
    <w:p w:rsidR="00D01B4A" w:rsidRDefault="00D01B4A" w:rsidP="00C86CC1">
      <w:pPr>
        <w:pStyle w:val="NormalWeb"/>
        <w:shd w:val="clear" w:color="auto" w:fill="FFFFFF"/>
        <w:rPr>
          <w:rStyle w:val="Strong"/>
          <w:rFonts w:ascii="Verdana" w:hAnsi="Verdana"/>
          <w:color w:val="000000"/>
          <w:sz w:val="20"/>
          <w:szCs w:val="20"/>
        </w:rPr>
      </w:pPr>
    </w:p>
    <w:p w:rsidR="00D01B4A" w:rsidRDefault="00D01B4A" w:rsidP="00C86CC1">
      <w:pPr>
        <w:pStyle w:val="NormalWeb"/>
        <w:shd w:val="clear" w:color="auto" w:fill="FFFFFF"/>
        <w:rPr>
          <w:rStyle w:val="Strong"/>
          <w:rFonts w:ascii="Verdana" w:hAnsi="Verdana"/>
          <w:color w:val="000000"/>
          <w:sz w:val="20"/>
          <w:szCs w:val="20"/>
        </w:rPr>
      </w:pPr>
    </w:p>
    <w:p w:rsidR="00D01B4A" w:rsidRDefault="00D01B4A" w:rsidP="00C86CC1">
      <w:pPr>
        <w:pStyle w:val="NormalWeb"/>
        <w:shd w:val="clear" w:color="auto" w:fill="FFFFFF"/>
        <w:rPr>
          <w:rStyle w:val="Strong"/>
          <w:rFonts w:ascii="Verdana" w:hAnsi="Verdana"/>
          <w:color w:val="000000"/>
          <w:sz w:val="20"/>
          <w:szCs w:val="20"/>
        </w:rPr>
      </w:pPr>
    </w:p>
    <w:p w:rsidR="00D01B4A" w:rsidRDefault="00D01B4A" w:rsidP="00C86CC1">
      <w:pPr>
        <w:pStyle w:val="NormalWeb"/>
        <w:shd w:val="clear" w:color="auto" w:fill="FFFFFF"/>
        <w:rPr>
          <w:rStyle w:val="Strong"/>
          <w:rFonts w:ascii="Verdana" w:hAnsi="Verdana"/>
          <w:color w:val="000000"/>
          <w:sz w:val="20"/>
          <w:szCs w:val="20"/>
        </w:rPr>
      </w:pPr>
    </w:p>
    <w:p w:rsidR="00C86CC1" w:rsidRDefault="00C86CC1" w:rsidP="00C86CC1">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t> Using the above EMPLOYEE table and FACT_WORKERS table</w:t>
      </w:r>
    </w:p>
    <w:p w:rsidR="00C86CC1" w:rsidRDefault="00C86CC1" w:rsidP="00C86CC1">
      <w:pPr>
        <w:pStyle w:val="NormalWeb"/>
        <w:shd w:val="clear" w:color="auto" w:fill="FFFFFF"/>
        <w:rPr>
          <w:rFonts w:ascii="Verdana" w:hAnsi="Verdana"/>
          <w:color w:val="000000"/>
          <w:sz w:val="20"/>
          <w:szCs w:val="20"/>
        </w:rPr>
      </w:pPr>
      <w:r>
        <w:rPr>
          <w:rStyle w:val="Strong"/>
          <w:rFonts w:ascii="Verdana" w:hAnsi="Verdana"/>
          <w:color w:val="000000"/>
          <w:sz w:val="20"/>
          <w:szCs w:val="20"/>
        </w:rPr>
        <w:t>Input:</w:t>
      </w:r>
    </w:p>
    <w:p w:rsidR="00C86CC1" w:rsidRDefault="00C86CC1" w:rsidP="00C86CC1">
      <w:pPr>
        <w:numPr>
          <w:ilvl w:val="0"/>
          <w:numId w:val="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EMPLOYEE </w:t>
      </w:r>
      <w:r>
        <w:rPr>
          <w:rFonts w:ascii="Cambria Math" w:hAnsi="Cambria Math" w:cs="Cambria Math"/>
          <w:color w:val="000000"/>
          <w:sz w:val="20"/>
          <w:szCs w:val="20"/>
          <w:bdr w:val="none" w:sz="0" w:space="0" w:color="auto" w:frame="1"/>
        </w:rPr>
        <w:t>⟕</w:t>
      </w:r>
      <w:r>
        <w:rPr>
          <w:rFonts w:ascii="Verdana" w:hAnsi="Verdana"/>
          <w:color w:val="000000"/>
          <w:sz w:val="20"/>
          <w:szCs w:val="20"/>
          <w:bdr w:val="none" w:sz="0" w:space="0" w:color="auto" w:frame="1"/>
        </w:rPr>
        <w:t> FACT_WORKERS   </w:t>
      </w:r>
    </w:p>
    <w:tbl>
      <w:tblPr>
        <w:tblW w:w="100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219"/>
        <w:gridCol w:w="2404"/>
        <w:gridCol w:w="2171"/>
        <w:gridCol w:w="1711"/>
        <w:gridCol w:w="1587"/>
      </w:tblGrid>
      <w:tr w:rsidR="00C86CC1" w:rsidTr="00D01B4A">
        <w:trPr>
          <w:trHeight w:val="569"/>
        </w:trPr>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EMP_NAME</w:t>
            </w:r>
          </w:p>
        </w:tc>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STREET</w:t>
            </w:r>
          </w:p>
        </w:tc>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CITY</w:t>
            </w:r>
          </w:p>
        </w:tc>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BRANCH</w:t>
            </w:r>
          </w:p>
        </w:tc>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SALARY</w:t>
            </w:r>
          </w:p>
        </w:tc>
      </w:tr>
      <w:tr w:rsidR="00C86CC1" w:rsidTr="00D01B4A">
        <w:trPr>
          <w:trHeight w:val="5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Civil 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Mumbai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Infosys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10000</w:t>
            </w:r>
          </w:p>
        </w:tc>
      </w:tr>
      <w:tr w:rsidR="00C86CC1" w:rsidTr="00D01B4A">
        <w:trPr>
          <w:trHeight w:val="55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Shyam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Park street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Kolkata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Wipro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20000</w:t>
            </w:r>
          </w:p>
        </w:tc>
      </w:tr>
      <w:tr w:rsidR="00C86CC1" w:rsidTr="00D01B4A">
        <w:trPr>
          <w:trHeight w:val="5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Hari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Nehru street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Hyderabad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TCS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50000</w:t>
            </w:r>
          </w:p>
        </w:tc>
      </w:tr>
      <w:tr w:rsidR="00C86CC1" w:rsidTr="00D01B4A">
        <w:trPr>
          <w:trHeight w:val="56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Ravi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M.G. Street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NULL</w:t>
            </w:r>
          </w:p>
        </w:tc>
      </w:tr>
    </w:tbl>
    <w:p w:rsidR="00C86CC1" w:rsidRDefault="00C86CC1" w:rsidP="00C86CC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b. Right outer join:</w:t>
      </w:r>
    </w:p>
    <w:p w:rsidR="00C86CC1" w:rsidRDefault="00C86CC1" w:rsidP="00C86CC1">
      <w:pPr>
        <w:numPr>
          <w:ilvl w:val="0"/>
          <w:numId w:val="35"/>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Right outer join contains the set of tuples of all combinations in R and S that are equal on their common attribute names.</w:t>
      </w:r>
    </w:p>
    <w:p w:rsidR="00C86CC1" w:rsidRDefault="00C86CC1" w:rsidP="00C86CC1">
      <w:pPr>
        <w:numPr>
          <w:ilvl w:val="0"/>
          <w:numId w:val="3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 right outer join, tuples in S have no matching tuples in R.</w:t>
      </w:r>
    </w:p>
    <w:p w:rsidR="00C86CC1" w:rsidRDefault="00C86CC1" w:rsidP="00C86CC1">
      <w:pPr>
        <w:numPr>
          <w:ilvl w:val="0"/>
          <w:numId w:val="3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It is denoted by </w:t>
      </w:r>
      <w:r>
        <w:rPr>
          <w:rFonts w:ascii="Cambria Math" w:hAnsi="Cambria Math" w:cs="Cambria Math"/>
          <w:color w:val="000000"/>
          <w:sz w:val="20"/>
          <w:szCs w:val="20"/>
        </w:rPr>
        <w:t>⟖</w:t>
      </w:r>
      <w:r>
        <w:rPr>
          <w:rFonts w:ascii="Verdana" w:hAnsi="Verdana"/>
          <w:color w:val="000000"/>
          <w:sz w:val="20"/>
          <w:szCs w:val="20"/>
        </w:rPr>
        <w:t>.</w:t>
      </w:r>
    </w:p>
    <w:p w:rsidR="00C86CC1" w:rsidRDefault="00C86CC1" w:rsidP="00C86CC1">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t> Using the above EMPLOYEE table and FACT_WORKERS Relation</w:t>
      </w:r>
    </w:p>
    <w:p w:rsidR="00C86CC1" w:rsidRDefault="00C86CC1" w:rsidP="00C86CC1">
      <w:pPr>
        <w:pStyle w:val="NormalWeb"/>
        <w:shd w:val="clear" w:color="auto" w:fill="FFFFFF"/>
        <w:rPr>
          <w:rFonts w:ascii="Verdana" w:hAnsi="Verdana"/>
          <w:color w:val="000000"/>
          <w:sz w:val="20"/>
          <w:szCs w:val="20"/>
        </w:rPr>
      </w:pPr>
      <w:r>
        <w:rPr>
          <w:rStyle w:val="Strong"/>
          <w:rFonts w:ascii="Verdana" w:hAnsi="Verdana"/>
          <w:color w:val="000000"/>
          <w:sz w:val="20"/>
          <w:szCs w:val="20"/>
        </w:rPr>
        <w:t>Input:</w:t>
      </w:r>
    </w:p>
    <w:p w:rsidR="00C86CC1" w:rsidRDefault="00C86CC1" w:rsidP="00C86CC1">
      <w:pPr>
        <w:numPr>
          <w:ilvl w:val="0"/>
          <w:numId w:val="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EMPLOYEE </w:t>
      </w:r>
      <w:r>
        <w:rPr>
          <w:rFonts w:ascii="Cambria Math" w:hAnsi="Cambria Math" w:cs="Cambria Math"/>
          <w:color w:val="000000"/>
          <w:sz w:val="20"/>
          <w:szCs w:val="20"/>
          <w:bdr w:val="none" w:sz="0" w:space="0" w:color="auto" w:frame="1"/>
        </w:rPr>
        <w:t>⟖</w:t>
      </w:r>
      <w:r>
        <w:rPr>
          <w:rFonts w:ascii="Verdana" w:hAnsi="Verdana"/>
          <w:color w:val="000000"/>
          <w:sz w:val="20"/>
          <w:szCs w:val="20"/>
          <w:bdr w:val="none" w:sz="0" w:space="0" w:color="auto" w:frame="1"/>
        </w:rPr>
        <w:t> FACT_WORKERS  </w:t>
      </w:r>
    </w:p>
    <w:p w:rsidR="00C86CC1" w:rsidRDefault="00C86CC1" w:rsidP="00C86CC1">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tbl>
      <w:tblPr>
        <w:tblW w:w="100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210"/>
        <w:gridCol w:w="1703"/>
        <w:gridCol w:w="1579"/>
        <w:gridCol w:w="2393"/>
        <w:gridCol w:w="2161"/>
      </w:tblGrid>
      <w:tr w:rsidR="00C86CC1" w:rsidTr="00D01B4A">
        <w:trPr>
          <w:trHeight w:val="623"/>
        </w:trPr>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EMP_NAME</w:t>
            </w:r>
          </w:p>
        </w:tc>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BRANCH</w:t>
            </w:r>
          </w:p>
        </w:tc>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STREET</w:t>
            </w:r>
          </w:p>
        </w:tc>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CITY</w:t>
            </w:r>
          </w:p>
        </w:tc>
      </w:tr>
      <w:tr w:rsidR="00C86CC1" w:rsidTr="00D01B4A">
        <w:trPr>
          <w:trHeight w:val="59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Infosys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10000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Civil 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Mumbai</w:t>
            </w:r>
          </w:p>
        </w:tc>
      </w:tr>
      <w:tr w:rsidR="00C86CC1" w:rsidTr="00D01B4A">
        <w:trPr>
          <w:trHeight w:val="59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lastRenderedPageBreak/>
              <w:t>Shyam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Wipro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20000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Park street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Kolkata</w:t>
            </w:r>
          </w:p>
        </w:tc>
      </w:tr>
      <w:tr w:rsidR="00C86CC1" w:rsidTr="00D01B4A">
        <w:trPr>
          <w:trHeight w:val="59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Hari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TCS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50000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Nehru street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Hyderabad</w:t>
            </w:r>
          </w:p>
        </w:tc>
      </w:tr>
      <w:tr w:rsidR="00C86CC1" w:rsidTr="00D01B4A">
        <w:trPr>
          <w:trHeight w:val="15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Kuber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HCL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30000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NULL</w:t>
            </w:r>
          </w:p>
        </w:tc>
      </w:tr>
    </w:tbl>
    <w:p w:rsidR="00C86CC1" w:rsidRDefault="00C86CC1" w:rsidP="00C86CC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 Full outer join:</w:t>
      </w:r>
    </w:p>
    <w:p w:rsidR="00C86CC1" w:rsidRDefault="00C86CC1" w:rsidP="00C86CC1">
      <w:pPr>
        <w:numPr>
          <w:ilvl w:val="0"/>
          <w:numId w:val="37"/>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Full outer join is like a left or right join except that it contains all rows from both tables.</w:t>
      </w:r>
    </w:p>
    <w:p w:rsidR="00C86CC1" w:rsidRDefault="00C86CC1" w:rsidP="00C86CC1">
      <w:pPr>
        <w:numPr>
          <w:ilvl w:val="0"/>
          <w:numId w:val="3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 full outer join, tuples in R that have no matching tuples in S and tuples in S that have no matching tuples in R in their common attribute name.</w:t>
      </w:r>
    </w:p>
    <w:p w:rsidR="00C86CC1" w:rsidRDefault="00C86CC1" w:rsidP="00C86CC1">
      <w:pPr>
        <w:numPr>
          <w:ilvl w:val="0"/>
          <w:numId w:val="3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It is denoted by </w:t>
      </w:r>
      <w:r>
        <w:rPr>
          <w:rFonts w:ascii="Cambria Math" w:hAnsi="Cambria Math" w:cs="Cambria Math"/>
          <w:color w:val="000000"/>
          <w:sz w:val="20"/>
          <w:szCs w:val="20"/>
        </w:rPr>
        <w:t>⟗</w:t>
      </w:r>
      <w:r>
        <w:rPr>
          <w:rFonts w:ascii="Verdana" w:hAnsi="Verdana"/>
          <w:color w:val="000000"/>
          <w:sz w:val="20"/>
          <w:szCs w:val="20"/>
        </w:rPr>
        <w:t>.</w:t>
      </w:r>
    </w:p>
    <w:p w:rsidR="00C86CC1" w:rsidRDefault="00C86CC1" w:rsidP="00C86CC1">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t> Using the above EMPLOYEE table and FACT_WORKERS table</w:t>
      </w:r>
    </w:p>
    <w:p w:rsidR="00C86CC1" w:rsidRDefault="00C86CC1" w:rsidP="00C86CC1">
      <w:pPr>
        <w:pStyle w:val="NormalWeb"/>
        <w:shd w:val="clear" w:color="auto" w:fill="FFFFFF"/>
        <w:rPr>
          <w:rFonts w:ascii="Verdana" w:hAnsi="Verdana"/>
          <w:color w:val="000000"/>
          <w:sz w:val="20"/>
          <w:szCs w:val="20"/>
        </w:rPr>
      </w:pPr>
      <w:r>
        <w:rPr>
          <w:rStyle w:val="Strong"/>
          <w:rFonts w:ascii="Verdana" w:hAnsi="Verdana"/>
          <w:color w:val="000000"/>
          <w:sz w:val="20"/>
          <w:szCs w:val="20"/>
        </w:rPr>
        <w:t>Input:</w:t>
      </w:r>
    </w:p>
    <w:p w:rsidR="00C86CC1" w:rsidRDefault="00C86CC1" w:rsidP="00C86CC1">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EMPLOYEE </w:t>
      </w:r>
      <w:r>
        <w:rPr>
          <w:rFonts w:ascii="Cambria Math" w:hAnsi="Cambria Math" w:cs="Cambria Math"/>
          <w:color w:val="000000"/>
          <w:sz w:val="20"/>
          <w:szCs w:val="20"/>
          <w:bdr w:val="none" w:sz="0" w:space="0" w:color="auto" w:frame="1"/>
        </w:rPr>
        <w:t>⟗</w:t>
      </w:r>
      <w:r>
        <w:rPr>
          <w:rFonts w:ascii="Verdana" w:hAnsi="Verdana"/>
          <w:color w:val="000000"/>
          <w:sz w:val="20"/>
          <w:szCs w:val="20"/>
          <w:bdr w:val="none" w:sz="0" w:space="0" w:color="auto" w:frame="1"/>
        </w:rPr>
        <w:t> FACT_WORKERS  </w:t>
      </w:r>
    </w:p>
    <w:p w:rsidR="00C86CC1" w:rsidRDefault="00C86CC1" w:rsidP="00C86CC1">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tbl>
      <w:tblPr>
        <w:tblW w:w="9149" w:type="dxa"/>
        <w:tblInd w:w="74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665"/>
        <w:gridCol w:w="2286"/>
        <w:gridCol w:w="2064"/>
        <w:gridCol w:w="1626"/>
        <w:gridCol w:w="1508"/>
      </w:tblGrid>
      <w:tr w:rsidR="00C86CC1" w:rsidTr="00D01B4A">
        <w:trPr>
          <w:trHeight w:val="579"/>
        </w:trPr>
        <w:tc>
          <w:tcPr>
            <w:tcW w:w="1578" w:type="dxa"/>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EMP_NAME</w:t>
            </w:r>
          </w:p>
        </w:tc>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STREET</w:t>
            </w:r>
          </w:p>
        </w:tc>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CITY</w:t>
            </w:r>
          </w:p>
        </w:tc>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BRANCH</w:t>
            </w:r>
          </w:p>
        </w:tc>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SALARY</w:t>
            </w:r>
          </w:p>
        </w:tc>
      </w:tr>
      <w:tr w:rsidR="00C86CC1" w:rsidTr="00D01B4A">
        <w:trPr>
          <w:trHeight w:val="548"/>
        </w:trPr>
        <w:tc>
          <w:tcPr>
            <w:tcW w:w="15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Civil 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Mumbai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Infosys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10000</w:t>
            </w:r>
          </w:p>
        </w:tc>
      </w:tr>
      <w:tr w:rsidR="00C86CC1" w:rsidTr="00D01B4A">
        <w:trPr>
          <w:trHeight w:val="548"/>
        </w:trPr>
        <w:tc>
          <w:tcPr>
            <w:tcW w:w="15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Shyam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Park street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Kolkata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Wipro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20000</w:t>
            </w:r>
          </w:p>
        </w:tc>
      </w:tr>
      <w:tr w:rsidR="00C86CC1" w:rsidTr="00D01B4A">
        <w:trPr>
          <w:trHeight w:val="563"/>
        </w:trPr>
        <w:tc>
          <w:tcPr>
            <w:tcW w:w="15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Hari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Nehru street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Hyderabad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TCS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50000</w:t>
            </w:r>
          </w:p>
        </w:tc>
      </w:tr>
      <w:tr w:rsidR="00C86CC1" w:rsidTr="00D01B4A">
        <w:trPr>
          <w:trHeight w:val="548"/>
        </w:trPr>
        <w:tc>
          <w:tcPr>
            <w:tcW w:w="15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Ravi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M.G. Street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NULL</w:t>
            </w:r>
          </w:p>
        </w:tc>
      </w:tr>
      <w:tr w:rsidR="00C86CC1" w:rsidTr="00D01B4A">
        <w:trPr>
          <w:trHeight w:val="563"/>
        </w:trPr>
        <w:tc>
          <w:tcPr>
            <w:tcW w:w="15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Kuber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HCL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30000</w:t>
            </w:r>
          </w:p>
        </w:tc>
      </w:tr>
    </w:tbl>
    <w:p w:rsidR="00C86CC1" w:rsidRDefault="00C86CC1" w:rsidP="00C86CC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Equi join:</w:t>
      </w:r>
    </w:p>
    <w:p w:rsidR="00C86CC1" w:rsidRDefault="00C86CC1" w:rsidP="00C86CC1">
      <w:pPr>
        <w:pStyle w:val="NormalWeb"/>
        <w:shd w:val="clear" w:color="auto" w:fill="FFFFFF"/>
        <w:rPr>
          <w:rFonts w:ascii="Verdana" w:hAnsi="Verdana"/>
          <w:color w:val="000000"/>
          <w:sz w:val="20"/>
          <w:szCs w:val="20"/>
        </w:rPr>
      </w:pPr>
      <w:r>
        <w:rPr>
          <w:rFonts w:ascii="Verdana" w:hAnsi="Verdana"/>
          <w:color w:val="000000"/>
          <w:sz w:val="20"/>
          <w:szCs w:val="20"/>
        </w:rPr>
        <w:t>It is also known as an inner join. It is the most common join. It is based on matched data as per the equality condition. The equi join uses the comparison operator(=).</w:t>
      </w:r>
    </w:p>
    <w:p w:rsidR="00C86CC1" w:rsidRDefault="00C86CC1" w:rsidP="00C86CC1">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Example:</w:t>
      </w:r>
    </w:p>
    <w:p w:rsidR="00C86CC1" w:rsidRDefault="00C86CC1" w:rsidP="00C86CC1">
      <w:pPr>
        <w:pStyle w:val="NormalWeb"/>
        <w:shd w:val="clear" w:color="auto" w:fill="FFFFFF"/>
        <w:rPr>
          <w:rFonts w:ascii="Verdana" w:hAnsi="Verdana"/>
          <w:color w:val="000000"/>
          <w:sz w:val="20"/>
          <w:szCs w:val="20"/>
        </w:rPr>
      </w:pPr>
      <w:r>
        <w:rPr>
          <w:rStyle w:val="Strong"/>
          <w:rFonts w:ascii="Verdana" w:hAnsi="Verdana"/>
          <w:color w:val="000000"/>
          <w:sz w:val="20"/>
          <w:szCs w:val="20"/>
        </w:rPr>
        <w:t>CUSTOMER RELATION</w:t>
      </w:r>
    </w:p>
    <w:tbl>
      <w:tblPr>
        <w:tblW w:w="99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044"/>
        <w:gridCol w:w="4868"/>
      </w:tblGrid>
      <w:tr w:rsidR="00C86CC1" w:rsidTr="00D01B4A">
        <w:trPr>
          <w:trHeight w:val="596"/>
        </w:trPr>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CLASS_ID</w:t>
            </w:r>
          </w:p>
        </w:tc>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NAME</w:t>
            </w:r>
          </w:p>
        </w:tc>
      </w:tr>
      <w:tr w:rsidR="00C86CC1" w:rsidTr="00D01B4A">
        <w:trPr>
          <w:trHeight w:val="56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John</w:t>
            </w:r>
          </w:p>
        </w:tc>
      </w:tr>
      <w:tr w:rsidR="00C86CC1" w:rsidTr="00D01B4A">
        <w:trPr>
          <w:trHeight w:val="58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Harry</w:t>
            </w:r>
          </w:p>
        </w:tc>
      </w:tr>
      <w:tr w:rsidR="00C86CC1" w:rsidTr="00D01B4A">
        <w:trPr>
          <w:trHeight w:val="56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Jackson</w:t>
            </w:r>
          </w:p>
        </w:tc>
      </w:tr>
    </w:tbl>
    <w:p w:rsidR="00C86CC1" w:rsidRDefault="00C86CC1" w:rsidP="00C86CC1">
      <w:pPr>
        <w:pStyle w:val="NormalWeb"/>
        <w:shd w:val="clear" w:color="auto" w:fill="FFFFFF"/>
        <w:rPr>
          <w:rFonts w:ascii="Verdana" w:hAnsi="Verdana"/>
          <w:color w:val="000000"/>
          <w:sz w:val="20"/>
          <w:szCs w:val="20"/>
        </w:rPr>
      </w:pPr>
      <w:r>
        <w:rPr>
          <w:rStyle w:val="Strong"/>
          <w:rFonts w:ascii="Verdana" w:hAnsi="Verdana"/>
          <w:color w:val="000000"/>
          <w:sz w:val="20"/>
          <w:szCs w:val="20"/>
        </w:rPr>
        <w:t>PRODUCT</w:t>
      </w:r>
    </w:p>
    <w:tbl>
      <w:tblPr>
        <w:tblW w:w="935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360"/>
        <w:gridCol w:w="3996"/>
      </w:tblGrid>
      <w:tr w:rsidR="00C86CC1" w:rsidTr="00D01B4A">
        <w:trPr>
          <w:trHeight w:val="585"/>
        </w:trPr>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PRODUCT_ID</w:t>
            </w:r>
          </w:p>
        </w:tc>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CITY</w:t>
            </w:r>
          </w:p>
        </w:tc>
      </w:tr>
      <w:tr w:rsidR="00C86CC1" w:rsidTr="00D01B4A">
        <w:trPr>
          <w:trHeight w:val="5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Delhi</w:t>
            </w:r>
          </w:p>
        </w:tc>
      </w:tr>
      <w:tr w:rsidR="00C86CC1" w:rsidTr="00D01B4A">
        <w:trPr>
          <w:trHeight w:val="5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Mumbai</w:t>
            </w:r>
          </w:p>
        </w:tc>
      </w:tr>
      <w:tr w:rsidR="00C86CC1" w:rsidTr="00D01B4A">
        <w:trPr>
          <w:trHeight w:val="5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Noida</w:t>
            </w:r>
          </w:p>
        </w:tc>
      </w:tr>
    </w:tbl>
    <w:p w:rsidR="00C86CC1" w:rsidRDefault="00C86CC1" w:rsidP="00C86CC1">
      <w:pPr>
        <w:pStyle w:val="NormalWeb"/>
        <w:shd w:val="clear" w:color="auto" w:fill="FFFFFF"/>
        <w:rPr>
          <w:rFonts w:ascii="Verdana" w:hAnsi="Verdana"/>
          <w:color w:val="000000"/>
          <w:sz w:val="20"/>
          <w:szCs w:val="20"/>
        </w:rPr>
      </w:pPr>
      <w:r>
        <w:rPr>
          <w:rStyle w:val="Strong"/>
          <w:rFonts w:ascii="Verdana" w:hAnsi="Verdana"/>
          <w:color w:val="000000"/>
          <w:sz w:val="20"/>
          <w:szCs w:val="20"/>
        </w:rPr>
        <w:t>Input:</w:t>
      </w:r>
    </w:p>
    <w:p w:rsidR="00C86CC1" w:rsidRDefault="00C86CC1" w:rsidP="00C86CC1">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CUSTOMER </w:t>
      </w:r>
      <w:r>
        <w:rPr>
          <w:rFonts w:ascii="Cambria Math" w:hAnsi="Cambria Math" w:cs="Cambria Math"/>
          <w:color w:val="000000"/>
          <w:sz w:val="20"/>
          <w:szCs w:val="20"/>
          <w:bdr w:val="none" w:sz="0" w:space="0" w:color="auto" w:frame="1"/>
        </w:rPr>
        <w:t>⋈</w:t>
      </w:r>
      <w:r>
        <w:rPr>
          <w:rFonts w:ascii="Verdana" w:hAnsi="Verdana" w:cs="Verdana"/>
          <w:color w:val="000000"/>
          <w:sz w:val="20"/>
          <w:szCs w:val="20"/>
          <w:bdr w:val="none" w:sz="0" w:space="0" w:color="auto" w:frame="1"/>
        </w:rPr>
        <w:t> PRODUCT   </w:t>
      </w:r>
      <w:r>
        <w:rPr>
          <w:rFonts w:ascii="Verdana" w:hAnsi="Verdana"/>
          <w:color w:val="000000"/>
          <w:sz w:val="20"/>
          <w:szCs w:val="20"/>
          <w:bdr w:val="none" w:sz="0" w:space="0" w:color="auto" w:frame="1"/>
        </w:rPr>
        <w:t> </w:t>
      </w:r>
    </w:p>
    <w:p w:rsidR="00C86CC1" w:rsidRDefault="00C86CC1" w:rsidP="00C86CC1">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tbl>
      <w:tblPr>
        <w:tblW w:w="8790" w:type="dxa"/>
        <w:tblInd w:w="10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593"/>
        <w:gridCol w:w="1879"/>
        <w:gridCol w:w="3047"/>
        <w:gridCol w:w="2271"/>
      </w:tblGrid>
      <w:tr w:rsidR="00C86CC1" w:rsidTr="00D01B4A">
        <w:trPr>
          <w:trHeight w:val="611"/>
        </w:trPr>
        <w:tc>
          <w:tcPr>
            <w:tcW w:w="1593" w:type="dxa"/>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CLASS_ID</w:t>
            </w:r>
          </w:p>
        </w:tc>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PRODUCT_ID</w:t>
            </w:r>
          </w:p>
        </w:tc>
        <w:tc>
          <w:tcPr>
            <w:tcW w:w="0" w:type="auto"/>
            <w:shd w:val="clear" w:color="auto" w:fill="C7CCBE"/>
            <w:tcMar>
              <w:top w:w="180" w:type="dxa"/>
              <w:left w:w="180" w:type="dxa"/>
              <w:bottom w:w="180" w:type="dxa"/>
              <w:right w:w="180" w:type="dxa"/>
            </w:tcMar>
            <w:hideMark/>
          </w:tcPr>
          <w:p w:rsidR="00C86CC1" w:rsidRDefault="00C86CC1">
            <w:pPr>
              <w:rPr>
                <w:b/>
                <w:bCs/>
                <w:color w:val="000000"/>
                <w:sz w:val="26"/>
                <w:szCs w:val="26"/>
              </w:rPr>
            </w:pPr>
            <w:r>
              <w:rPr>
                <w:b/>
                <w:bCs/>
                <w:color w:val="000000"/>
                <w:sz w:val="26"/>
                <w:szCs w:val="26"/>
              </w:rPr>
              <w:t>CITY</w:t>
            </w:r>
          </w:p>
        </w:tc>
      </w:tr>
      <w:tr w:rsidR="00C86CC1" w:rsidTr="00D01B4A">
        <w:trPr>
          <w:trHeight w:val="579"/>
        </w:trPr>
        <w:tc>
          <w:tcPr>
            <w:tcW w:w="15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Delhi</w:t>
            </w:r>
          </w:p>
        </w:tc>
      </w:tr>
      <w:tr w:rsidR="00C86CC1" w:rsidTr="00D01B4A">
        <w:trPr>
          <w:trHeight w:val="579"/>
        </w:trPr>
        <w:tc>
          <w:tcPr>
            <w:tcW w:w="15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Mumbai</w:t>
            </w:r>
          </w:p>
        </w:tc>
      </w:tr>
      <w:tr w:rsidR="00C86CC1" w:rsidTr="00D01B4A">
        <w:trPr>
          <w:trHeight w:val="579"/>
        </w:trPr>
        <w:tc>
          <w:tcPr>
            <w:tcW w:w="15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6CC1" w:rsidRDefault="00C86CC1">
            <w:pPr>
              <w:spacing w:line="345" w:lineRule="atLeast"/>
              <w:ind w:left="300"/>
              <w:rPr>
                <w:rFonts w:ascii="Verdana" w:hAnsi="Verdana"/>
                <w:color w:val="000000"/>
                <w:sz w:val="20"/>
                <w:szCs w:val="20"/>
              </w:rPr>
            </w:pPr>
            <w:r>
              <w:rPr>
                <w:rFonts w:ascii="Verdana" w:hAnsi="Verdana"/>
                <w:color w:val="000000"/>
                <w:sz w:val="20"/>
                <w:szCs w:val="20"/>
              </w:rPr>
              <w:t>Noida</w:t>
            </w:r>
          </w:p>
        </w:tc>
      </w:tr>
    </w:tbl>
    <w:p w:rsidR="00C86CC1" w:rsidRDefault="00C86CC1"/>
    <w:p w:rsidR="00625F86" w:rsidRDefault="00625F86"/>
    <w:p w:rsidR="008D2EF5" w:rsidRDefault="008D2EF5" w:rsidP="008D2EF5">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Integrity Constraints</w:t>
      </w:r>
    </w:p>
    <w:p w:rsidR="008D2EF5" w:rsidRDefault="008D2EF5" w:rsidP="008D2EF5">
      <w:pPr>
        <w:numPr>
          <w:ilvl w:val="0"/>
          <w:numId w:val="40"/>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Integrity constraints are a set of rules. It is used to maintain the quality of information.</w:t>
      </w:r>
    </w:p>
    <w:p w:rsidR="008D2EF5" w:rsidRDefault="008D2EF5" w:rsidP="008D2EF5">
      <w:pPr>
        <w:numPr>
          <w:ilvl w:val="0"/>
          <w:numId w:val="4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Integrity constraints ensure that the data insertion, updating, and other processes have to be performed in such a way that data integrity is not affected.</w:t>
      </w:r>
    </w:p>
    <w:p w:rsidR="008D2EF5" w:rsidRDefault="008D2EF5" w:rsidP="008D2EF5">
      <w:pPr>
        <w:numPr>
          <w:ilvl w:val="0"/>
          <w:numId w:val="4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Thus, integrity constraint is used to guard against accidental damage to the database.</w:t>
      </w:r>
    </w:p>
    <w:p w:rsidR="008D2EF5" w:rsidRDefault="008D2EF5" w:rsidP="008D2EF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Types of Integrity Constraint</w:t>
      </w:r>
    </w:p>
    <w:p w:rsidR="008D2EF5" w:rsidRDefault="008D2EF5" w:rsidP="008D2EF5">
      <w:pPr>
        <w:rPr>
          <w:rFonts w:ascii="Times New Roman" w:hAnsi="Times New Roman" w:cs="Times New Roman"/>
          <w:sz w:val="24"/>
          <w:szCs w:val="24"/>
        </w:rPr>
      </w:pPr>
      <w:r>
        <w:rPr>
          <w:rFonts w:ascii="Verdana" w:hAnsi="Verdana"/>
          <w:color w:val="000000"/>
          <w:sz w:val="20"/>
          <w:szCs w:val="20"/>
        </w:rPr>
        <w:br/>
      </w:r>
      <w:r>
        <w:rPr>
          <w:noProof/>
          <w:lang w:eastAsia="en-IN"/>
        </w:rPr>
        <w:drawing>
          <wp:inline distT="0" distB="0" distL="0" distR="0">
            <wp:extent cx="5981700" cy="2924175"/>
            <wp:effectExtent l="19050" t="0" r="0" b="0"/>
            <wp:docPr id="71" name="Picture 71" descr="DBMS Integrity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BMS Integrity Constraints"/>
                    <pic:cNvPicPr>
                      <a:picLocks noChangeAspect="1" noChangeArrowheads="1"/>
                    </pic:cNvPicPr>
                  </pic:nvPicPr>
                  <pic:blipFill>
                    <a:blip r:embed="rId42"/>
                    <a:srcRect/>
                    <a:stretch>
                      <a:fillRect/>
                    </a:stretch>
                  </pic:blipFill>
                  <pic:spPr bwMode="auto">
                    <a:xfrm>
                      <a:off x="0" y="0"/>
                      <a:ext cx="5981700" cy="2924175"/>
                    </a:xfrm>
                    <a:prstGeom prst="rect">
                      <a:avLst/>
                    </a:prstGeom>
                    <a:noFill/>
                    <a:ln w="9525">
                      <a:noFill/>
                      <a:miter lim="800000"/>
                      <a:headEnd/>
                      <a:tailEnd/>
                    </a:ln>
                  </pic:spPr>
                </pic:pic>
              </a:graphicData>
            </a:graphic>
          </wp:inline>
        </w:drawing>
      </w:r>
      <w:r>
        <w:rPr>
          <w:rFonts w:ascii="Verdana" w:hAnsi="Verdana"/>
          <w:color w:val="000000"/>
          <w:sz w:val="20"/>
          <w:szCs w:val="20"/>
        </w:rPr>
        <w:br/>
      </w:r>
    </w:p>
    <w:p w:rsidR="008D2EF5" w:rsidRDefault="008D2EF5" w:rsidP="008D2EF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Domain constraints</w:t>
      </w:r>
    </w:p>
    <w:p w:rsidR="008D2EF5" w:rsidRDefault="008D2EF5" w:rsidP="008D2EF5">
      <w:pPr>
        <w:numPr>
          <w:ilvl w:val="0"/>
          <w:numId w:val="41"/>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Domain constraints can be defined as the definition of a valid set of values for an attribute.</w:t>
      </w:r>
    </w:p>
    <w:p w:rsidR="008D2EF5" w:rsidRDefault="008D2EF5" w:rsidP="008D2EF5">
      <w:pPr>
        <w:numPr>
          <w:ilvl w:val="0"/>
          <w:numId w:val="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data type of domain includes string, character, integer, time, date, currency, etc. The value of the attribute must be available in the corresponding domain.</w:t>
      </w:r>
    </w:p>
    <w:p w:rsidR="008D2EF5" w:rsidRDefault="008D2EF5" w:rsidP="008D2EF5">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8D2EF5" w:rsidRDefault="008D2EF5" w:rsidP="008D2EF5">
      <w:pPr>
        <w:rPr>
          <w:rFonts w:ascii="Times New Roman" w:hAnsi="Times New Roman"/>
          <w:sz w:val="24"/>
          <w:szCs w:val="24"/>
        </w:rPr>
      </w:pPr>
      <w:r>
        <w:rPr>
          <w:rFonts w:ascii="Verdana" w:hAnsi="Verdana"/>
          <w:color w:val="000000"/>
          <w:sz w:val="20"/>
          <w:szCs w:val="20"/>
        </w:rPr>
        <w:lastRenderedPageBreak/>
        <w:br/>
      </w:r>
      <w:r>
        <w:rPr>
          <w:noProof/>
          <w:lang w:eastAsia="en-IN"/>
        </w:rPr>
        <w:drawing>
          <wp:inline distT="0" distB="0" distL="0" distR="0">
            <wp:extent cx="5905500" cy="1990725"/>
            <wp:effectExtent l="19050" t="0" r="0" b="0"/>
            <wp:docPr id="72" name="Picture 72" descr="DBMS Integrity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BMS Integrity Constraints"/>
                    <pic:cNvPicPr>
                      <a:picLocks noChangeAspect="1" noChangeArrowheads="1"/>
                    </pic:cNvPicPr>
                  </pic:nvPicPr>
                  <pic:blipFill>
                    <a:blip r:embed="rId43"/>
                    <a:srcRect/>
                    <a:stretch>
                      <a:fillRect/>
                    </a:stretch>
                  </pic:blipFill>
                  <pic:spPr bwMode="auto">
                    <a:xfrm>
                      <a:off x="0" y="0"/>
                      <a:ext cx="5905500" cy="1990725"/>
                    </a:xfrm>
                    <a:prstGeom prst="rect">
                      <a:avLst/>
                    </a:prstGeom>
                    <a:noFill/>
                    <a:ln w="9525">
                      <a:noFill/>
                      <a:miter lim="800000"/>
                      <a:headEnd/>
                      <a:tailEnd/>
                    </a:ln>
                  </pic:spPr>
                </pic:pic>
              </a:graphicData>
            </a:graphic>
          </wp:inline>
        </w:drawing>
      </w:r>
      <w:r>
        <w:rPr>
          <w:rFonts w:ascii="Verdana" w:hAnsi="Verdana"/>
          <w:color w:val="000000"/>
          <w:sz w:val="20"/>
          <w:szCs w:val="20"/>
        </w:rPr>
        <w:br/>
      </w:r>
    </w:p>
    <w:p w:rsidR="008D2EF5" w:rsidRDefault="008D2EF5" w:rsidP="008D2EF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Entity integrity constraints</w:t>
      </w:r>
    </w:p>
    <w:p w:rsidR="008D2EF5" w:rsidRDefault="008D2EF5" w:rsidP="008D2EF5">
      <w:pPr>
        <w:numPr>
          <w:ilvl w:val="0"/>
          <w:numId w:val="42"/>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The entity integrity constraint states that primary key value can't be null.</w:t>
      </w:r>
    </w:p>
    <w:p w:rsidR="008D2EF5" w:rsidRDefault="008D2EF5" w:rsidP="008D2EF5">
      <w:pPr>
        <w:numPr>
          <w:ilvl w:val="0"/>
          <w:numId w:val="4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This is because the primary key value is used to identify individual rows in relation and if the primary key has a null value, then we can't identify those rows.</w:t>
      </w:r>
    </w:p>
    <w:p w:rsidR="008D2EF5" w:rsidRDefault="008D2EF5" w:rsidP="008D2EF5">
      <w:pPr>
        <w:numPr>
          <w:ilvl w:val="0"/>
          <w:numId w:val="4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table can contain a null value other than the primary key field.</w:t>
      </w:r>
    </w:p>
    <w:p w:rsidR="008D2EF5" w:rsidRDefault="008D2EF5" w:rsidP="008D2EF5">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8D2EF5" w:rsidRDefault="008D2EF5" w:rsidP="008D2EF5">
      <w:pPr>
        <w:rPr>
          <w:rFonts w:ascii="Times New Roman" w:hAnsi="Times New Roman"/>
          <w:sz w:val="24"/>
          <w:szCs w:val="24"/>
        </w:rPr>
      </w:pPr>
      <w:r>
        <w:rPr>
          <w:rFonts w:ascii="Verdana" w:hAnsi="Verdana"/>
          <w:color w:val="000000"/>
          <w:sz w:val="20"/>
          <w:szCs w:val="20"/>
        </w:rPr>
        <w:br/>
      </w:r>
      <w:r>
        <w:rPr>
          <w:noProof/>
          <w:lang w:eastAsia="en-IN"/>
        </w:rPr>
        <w:drawing>
          <wp:inline distT="0" distB="0" distL="0" distR="0">
            <wp:extent cx="4772025" cy="2000250"/>
            <wp:effectExtent l="19050" t="0" r="9525" b="0"/>
            <wp:docPr id="73" name="Picture 73" descr="DBMS Integrity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BMS Integrity Constraints"/>
                    <pic:cNvPicPr>
                      <a:picLocks noChangeAspect="1" noChangeArrowheads="1"/>
                    </pic:cNvPicPr>
                  </pic:nvPicPr>
                  <pic:blipFill>
                    <a:blip r:embed="rId44"/>
                    <a:srcRect/>
                    <a:stretch>
                      <a:fillRect/>
                    </a:stretch>
                  </pic:blipFill>
                  <pic:spPr bwMode="auto">
                    <a:xfrm>
                      <a:off x="0" y="0"/>
                      <a:ext cx="4772025" cy="2000250"/>
                    </a:xfrm>
                    <a:prstGeom prst="rect">
                      <a:avLst/>
                    </a:prstGeom>
                    <a:noFill/>
                    <a:ln w="9525">
                      <a:noFill/>
                      <a:miter lim="800000"/>
                      <a:headEnd/>
                      <a:tailEnd/>
                    </a:ln>
                  </pic:spPr>
                </pic:pic>
              </a:graphicData>
            </a:graphic>
          </wp:inline>
        </w:drawing>
      </w:r>
      <w:r>
        <w:rPr>
          <w:rFonts w:ascii="Verdana" w:hAnsi="Verdana"/>
          <w:color w:val="000000"/>
          <w:sz w:val="20"/>
          <w:szCs w:val="20"/>
        </w:rPr>
        <w:br/>
      </w:r>
    </w:p>
    <w:p w:rsidR="008D2EF5" w:rsidRDefault="008D2EF5" w:rsidP="008D2EF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Referential Integrity Constraints</w:t>
      </w:r>
    </w:p>
    <w:p w:rsidR="008D2EF5" w:rsidRDefault="008D2EF5" w:rsidP="008D2EF5">
      <w:pPr>
        <w:numPr>
          <w:ilvl w:val="0"/>
          <w:numId w:val="4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A referential integrity constraint is specified between two tables.</w:t>
      </w:r>
    </w:p>
    <w:p w:rsidR="008D2EF5" w:rsidRDefault="008D2EF5" w:rsidP="008D2EF5">
      <w:pPr>
        <w:numPr>
          <w:ilvl w:val="0"/>
          <w:numId w:val="4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 the Referential integrity constraints, if a foreign key in Table 1 refers to the Primary Key of Table 2, then every value of the Foreign Key in Table 1 must be null or be available in Table 2.</w:t>
      </w:r>
    </w:p>
    <w:p w:rsidR="008D2EF5" w:rsidRDefault="008D2EF5" w:rsidP="008D2EF5">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8D2EF5" w:rsidRDefault="008D2EF5" w:rsidP="008D2EF5">
      <w:pPr>
        <w:rPr>
          <w:rFonts w:ascii="Times New Roman" w:hAnsi="Times New Roman"/>
          <w:sz w:val="24"/>
          <w:szCs w:val="24"/>
        </w:rPr>
      </w:pPr>
      <w:r>
        <w:rPr>
          <w:rFonts w:ascii="Verdana" w:hAnsi="Verdana"/>
          <w:color w:val="000000"/>
          <w:sz w:val="20"/>
          <w:szCs w:val="20"/>
        </w:rPr>
        <w:lastRenderedPageBreak/>
        <w:br/>
      </w:r>
      <w:r>
        <w:rPr>
          <w:noProof/>
          <w:lang w:eastAsia="en-IN"/>
        </w:rPr>
        <w:drawing>
          <wp:inline distT="0" distB="0" distL="0" distR="0">
            <wp:extent cx="4819650" cy="3676650"/>
            <wp:effectExtent l="19050" t="0" r="0" b="0"/>
            <wp:docPr id="74" name="Picture 74" descr="DBMS Integrity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BMS Integrity Constraints"/>
                    <pic:cNvPicPr>
                      <a:picLocks noChangeAspect="1" noChangeArrowheads="1"/>
                    </pic:cNvPicPr>
                  </pic:nvPicPr>
                  <pic:blipFill>
                    <a:blip r:embed="rId45"/>
                    <a:srcRect/>
                    <a:stretch>
                      <a:fillRect/>
                    </a:stretch>
                  </pic:blipFill>
                  <pic:spPr bwMode="auto">
                    <a:xfrm>
                      <a:off x="0" y="0"/>
                      <a:ext cx="4819650" cy="3676650"/>
                    </a:xfrm>
                    <a:prstGeom prst="rect">
                      <a:avLst/>
                    </a:prstGeom>
                    <a:noFill/>
                    <a:ln w="9525">
                      <a:noFill/>
                      <a:miter lim="800000"/>
                      <a:headEnd/>
                      <a:tailEnd/>
                    </a:ln>
                  </pic:spPr>
                </pic:pic>
              </a:graphicData>
            </a:graphic>
          </wp:inline>
        </w:drawing>
      </w:r>
      <w:r>
        <w:rPr>
          <w:rFonts w:ascii="Verdana" w:hAnsi="Verdana"/>
          <w:color w:val="000000"/>
          <w:sz w:val="20"/>
          <w:szCs w:val="20"/>
        </w:rPr>
        <w:br/>
      </w:r>
    </w:p>
    <w:p w:rsidR="008D2EF5" w:rsidRDefault="008D2EF5" w:rsidP="008D2EF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 Key constraints</w:t>
      </w:r>
    </w:p>
    <w:p w:rsidR="008D2EF5" w:rsidRDefault="008D2EF5" w:rsidP="008D2EF5">
      <w:pPr>
        <w:numPr>
          <w:ilvl w:val="0"/>
          <w:numId w:val="44"/>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Keys are the entity set that is used to identify an entity within its entity set uniquely.</w:t>
      </w:r>
    </w:p>
    <w:p w:rsidR="008D2EF5" w:rsidRDefault="008D2EF5" w:rsidP="008D2EF5">
      <w:pPr>
        <w:numPr>
          <w:ilvl w:val="0"/>
          <w:numId w:val="4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An entity set can have multiple keys, but out of which one key will be the primary key. A primary key can contain a unique and null value in the relational table.</w:t>
      </w:r>
    </w:p>
    <w:p w:rsidR="008D2EF5" w:rsidRDefault="008D2EF5" w:rsidP="008D2EF5">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625F86" w:rsidRDefault="008D2EF5" w:rsidP="008D2EF5">
      <w:r>
        <w:rPr>
          <w:rFonts w:ascii="Verdana" w:hAnsi="Verdana"/>
          <w:color w:val="000000"/>
          <w:sz w:val="20"/>
          <w:szCs w:val="20"/>
        </w:rPr>
        <w:br/>
      </w:r>
      <w:r>
        <w:rPr>
          <w:noProof/>
          <w:lang w:eastAsia="en-IN"/>
        </w:rPr>
        <w:drawing>
          <wp:inline distT="0" distB="0" distL="0" distR="0">
            <wp:extent cx="4438650" cy="1857375"/>
            <wp:effectExtent l="19050" t="0" r="0" b="0"/>
            <wp:docPr id="75" name="Picture 75" descr="DBMS Integrity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BMS Integrity Constraints"/>
                    <pic:cNvPicPr>
                      <a:picLocks noChangeAspect="1" noChangeArrowheads="1"/>
                    </pic:cNvPicPr>
                  </pic:nvPicPr>
                  <pic:blipFill>
                    <a:blip r:embed="rId46"/>
                    <a:srcRect/>
                    <a:stretch>
                      <a:fillRect/>
                    </a:stretch>
                  </pic:blipFill>
                  <pic:spPr bwMode="auto">
                    <a:xfrm>
                      <a:off x="0" y="0"/>
                      <a:ext cx="4438650" cy="1857375"/>
                    </a:xfrm>
                    <a:prstGeom prst="rect">
                      <a:avLst/>
                    </a:prstGeom>
                    <a:noFill/>
                    <a:ln w="9525">
                      <a:noFill/>
                      <a:miter lim="800000"/>
                      <a:headEnd/>
                      <a:tailEnd/>
                    </a:ln>
                  </pic:spPr>
                </pic:pic>
              </a:graphicData>
            </a:graphic>
          </wp:inline>
        </w:drawing>
      </w:r>
    </w:p>
    <w:p w:rsidR="00CF62FF" w:rsidRDefault="00CF62FF" w:rsidP="008D2EF5"/>
    <w:p w:rsidR="00CF62FF" w:rsidRDefault="00CF62FF" w:rsidP="008D2EF5"/>
    <w:p w:rsidR="00CF62FF" w:rsidRDefault="00CF62FF" w:rsidP="008D2EF5"/>
    <w:p w:rsidR="00BC026C" w:rsidRDefault="00BC026C" w:rsidP="00BC026C">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Functional Dependency</w:t>
      </w:r>
    </w:p>
    <w:p w:rsidR="00BC026C" w:rsidRDefault="00BC026C" w:rsidP="00BC026C">
      <w:pPr>
        <w:pStyle w:val="NormalWeb"/>
        <w:shd w:val="clear" w:color="auto" w:fill="FFFFFF"/>
        <w:rPr>
          <w:rFonts w:ascii="Verdana" w:hAnsi="Verdana"/>
          <w:color w:val="000000"/>
          <w:sz w:val="20"/>
          <w:szCs w:val="20"/>
        </w:rPr>
      </w:pPr>
      <w:r>
        <w:rPr>
          <w:rFonts w:ascii="Verdana" w:hAnsi="Verdana"/>
          <w:color w:val="000000"/>
          <w:sz w:val="20"/>
          <w:szCs w:val="20"/>
        </w:rPr>
        <w:t>The functional dependency is a relationship that exists between two attributes. It typically exists between the primary key and non-key attribute within a table.</w:t>
      </w:r>
    </w:p>
    <w:p w:rsidR="00BC026C" w:rsidRDefault="00BC026C" w:rsidP="00BC026C">
      <w:pPr>
        <w:numPr>
          <w:ilvl w:val="0"/>
          <w:numId w:val="4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X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Y </w:t>
      </w:r>
      <w:r>
        <w:rPr>
          <w:rFonts w:ascii="Verdana" w:hAnsi="Verdana"/>
          <w:color w:val="000000"/>
          <w:sz w:val="20"/>
          <w:szCs w:val="20"/>
          <w:bdr w:val="none" w:sz="0" w:space="0" w:color="auto" w:frame="1"/>
        </w:rPr>
        <w:t> </w:t>
      </w:r>
    </w:p>
    <w:p w:rsidR="00BC026C" w:rsidRDefault="00BC026C" w:rsidP="00BC026C">
      <w:pPr>
        <w:pStyle w:val="NormalWeb"/>
        <w:shd w:val="clear" w:color="auto" w:fill="FFFFFF"/>
        <w:rPr>
          <w:rFonts w:ascii="Verdana" w:hAnsi="Verdana"/>
          <w:color w:val="000000"/>
          <w:sz w:val="20"/>
          <w:szCs w:val="20"/>
        </w:rPr>
      </w:pPr>
      <w:r>
        <w:rPr>
          <w:rFonts w:ascii="Verdana" w:hAnsi="Verdana"/>
          <w:color w:val="000000"/>
          <w:sz w:val="20"/>
          <w:szCs w:val="20"/>
        </w:rPr>
        <w:t>The left side of FD is known as a determinant, the right side of the production is known as a dependent.</w:t>
      </w:r>
    </w:p>
    <w:p w:rsidR="00BC026C" w:rsidRDefault="00BC026C" w:rsidP="00BC026C">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p>
    <w:p w:rsidR="00BC026C" w:rsidRDefault="00BC026C" w:rsidP="00BC026C">
      <w:pPr>
        <w:pStyle w:val="NormalWeb"/>
        <w:shd w:val="clear" w:color="auto" w:fill="FFFFFF"/>
        <w:rPr>
          <w:rFonts w:ascii="Verdana" w:hAnsi="Verdana"/>
          <w:color w:val="000000"/>
          <w:sz w:val="20"/>
          <w:szCs w:val="20"/>
        </w:rPr>
      </w:pPr>
      <w:r>
        <w:rPr>
          <w:rFonts w:ascii="Verdana" w:hAnsi="Verdana"/>
          <w:color w:val="000000"/>
          <w:sz w:val="20"/>
          <w:szCs w:val="20"/>
        </w:rPr>
        <w:t>Assume we have an employee table with attributes: Emp_Id, Emp_Name, Emp_Address.</w:t>
      </w:r>
    </w:p>
    <w:p w:rsidR="00BC026C" w:rsidRDefault="00BC026C" w:rsidP="00BC026C">
      <w:pPr>
        <w:pStyle w:val="NormalWeb"/>
        <w:shd w:val="clear" w:color="auto" w:fill="FFFFFF"/>
        <w:rPr>
          <w:rFonts w:ascii="Verdana" w:hAnsi="Verdana"/>
          <w:color w:val="000000"/>
          <w:sz w:val="20"/>
          <w:szCs w:val="20"/>
        </w:rPr>
      </w:pPr>
      <w:r>
        <w:rPr>
          <w:rFonts w:ascii="Verdana" w:hAnsi="Verdana"/>
          <w:color w:val="000000"/>
          <w:sz w:val="20"/>
          <w:szCs w:val="20"/>
        </w:rPr>
        <w:t>Here Emp_Id attribute can uniquely identify the Emp_Name attribute of employee table because if we know the Emp_Id, we can tell that employee name associated with it.</w:t>
      </w:r>
    </w:p>
    <w:p w:rsidR="00BC026C" w:rsidRDefault="00BC026C" w:rsidP="00BC026C">
      <w:pPr>
        <w:pStyle w:val="NormalWeb"/>
        <w:shd w:val="clear" w:color="auto" w:fill="FFFFFF"/>
        <w:rPr>
          <w:rFonts w:ascii="Verdana" w:hAnsi="Verdana"/>
          <w:color w:val="000000"/>
          <w:sz w:val="20"/>
          <w:szCs w:val="20"/>
        </w:rPr>
      </w:pPr>
      <w:r>
        <w:rPr>
          <w:rFonts w:ascii="Verdana" w:hAnsi="Verdana"/>
          <w:color w:val="000000"/>
          <w:sz w:val="20"/>
          <w:szCs w:val="20"/>
        </w:rPr>
        <w:t>Functional dependency can be written as:</w:t>
      </w:r>
    </w:p>
    <w:p w:rsidR="00BC026C" w:rsidRDefault="00BC026C" w:rsidP="00BC026C">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Emp_Id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Emp_Name  </w:t>
      </w:r>
      <w:r>
        <w:rPr>
          <w:rFonts w:ascii="Verdana" w:hAnsi="Verdana"/>
          <w:color w:val="000000"/>
          <w:sz w:val="20"/>
          <w:szCs w:val="20"/>
          <w:bdr w:val="none" w:sz="0" w:space="0" w:color="auto" w:frame="1"/>
        </w:rPr>
        <w:t> </w:t>
      </w:r>
    </w:p>
    <w:p w:rsidR="00BC026C" w:rsidRDefault="00BC026C" w:rsidP="00BC026C">
      <w:pPr>
        <w:pStyle w:val="NormalWeb"/>
        <w:shd w:val="clear" w:color="auto" w:fill="FFFFFF"/>
        <w:rPr>
          <w:rFonts w:ascii="Verdana" w:hAnsi="Verdana"/>
          <w:color w:val="000000"/>
          <w:sz w:val="20"/>
          <w:szCs w:val="20"/>
        </w:rPr>
      </w:pPr>
      <w:r>
        <w:rPr>
          <w:rFonts w:ascii="Verdana" w:hAnsi="Verdana"/>
          <w:color w:val="000000"/>
          <w:sz w:val="20"/>
          <w:szCs w:val="20"/>
        </w:rPr>
        <w:t>We can say that Emp_Name is functionally dependent on Emp_Id.</w:t>
      </w:r>
    </w:p>
    <w:p w:rsidR="00BC026C" w:rsidRDefault="00BC026C" w:rsidP="00BC026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Types of Functional dependency</w:t>
      </w:r>
    </w:p>
    <w:p w:rsidR="00BC026C" w:rsidRDefault="00BC026C" w:rsidP="00BC026C">
      <w:pPr>
        <w:rPr>
          <w:rFonts w:ascii="Times New Roman" w:hAnsi="Times New Roman" w:cs="Times New Roman"/>
          <w:sz w:val="24"/>
          <w:szCs w:val="24"/>
        </w:rPr>
      </w:pPr>
      <w:r>
        <w:rPr>
          <w:rFonts w:ascii="Verdana" w:hAnsi="Verdana"/>
          <w:color w:val="000000"/>
          <w:sz w:val="20"/>
          <w:szCs w:val="20"/>
        </w:rPr>
        <w:br/>
      </w:r>
      <w:r>
        <w:rPr>
          <w:noProof/>
          <w:lang w:eastAsia="en-IN"/>
        </w:rPr>
        <w:drawing>
          <wp:inline distT="0" distB="0" distL="0" distR="0">
            <wp:extent cx="4029075" cy="2524125"/>
            <wp:effectExtent l="19050" t="0" r="9525" b="0"/>
            <wp:docPr id="81" name="Picture 81" descr="DBMS Functional 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BMS Functional Dependency"/>
                    <pic:cNvPicPr>
                      <a:picLocks noChangeAspect="1" noChangeArrowheads="1"/>
                    </pic:cNvPicPr>
                  </pic:nvPicPr>
                  <pic:blipFill>
                    <a:blip r:embed="rId47"/>
                    <a:srcRect/>
                    <a:stretch>
                      <a:fillRect/>
                    </a:stretch>
                  </pic:blipFill>
                  <pic:spPr bwMode="auto">
                    <a:xfrm>
                      <a:off x="0" y="0"/>
                      <a:ext cx="4029075" cy="2524125"/>
                    </a:xfrm>
                    <a:prstGeom prst="rect">
                      <a:avLst/>
                    </a:prstGeom>
                    <a:noFill/>
                    <a:ln w="9525">
                      <a:noFill/>
                      <a:miter lim="800000"/>
                      <a:headEnd/>
                      <a:tailEnd/>
                    </a:ln>
                  </pic:spPr>
                </pic:pic>
              </a:graphicData>
            </a:graphic>
          </wp:inline>
        </w:drawing>
      </w:r>
      <w:r>
        <w:rPr>
          <w:rFonts w:ascii="Verdana" w:hAnsi="Verdana"/>
          <w:color w:val="000000"/>
          <w:sz w:val="20"/>
          <w:szCs w:val="20"/>
        </w:rPr>
        <w:br/>
      </w:r>
    </w:p>
    <w:p w:rsidR="00BC026C" w:rsidRDefault="00BC026C" w:rsidP="00BC026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Trivial functional dependency</w:t>
      </w:r>
    </w:p>
    <w:p w:rsidR="00BC026C" w:rsidRDefault="00BC026C" w:rsidP="00BC026C">
      <w:pPr>
        <w:numPr>
          <w:ilvl w:val="0"/>
          <w:numId w:val="47"/>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 xml:space="preserve">A </w:t>
      </w:r>
      <w:r>
        <w:rPr>
          <w:rFonts w:ascii="Arial" w:hAnsi="Arial" w:cs="Arial"/>
          <w:color w:val="000000"/>
          <w:sz w:val="20"/>
          <w:szCs w:val="20"/>
        </w:rPr>
        <w:t>→</w:t>
      </w:r>
      <w:r>
        <w:rPr>
          <w:rFonts w:ascii="Verdana" w:hAnsi="Verdana" w:cs="Verdana"/>
          <w:color w:val="000000"/>
          <w:sz w:val="20"/>
          <w:szCs w:val="20"/>
        </w:rPr>
        <w:t xml:space="preserve"> B has trivial functional dependency if B is a subset of A.</w:t>
      </w:r>
    </w:p>
    <w:p w:rsidR="00BC026C" w:rsidRDefault="00BC026C" w:rsidP="00BC026C">
      <w:pPr>
        <w:numPr>
          <w:ilvl w:val="0"/>
          <w:numId w:val="4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The following dependencies are also trivial like: A </w:t>
      </w:r>
      <w:r>
        <w:rPr>
          <w:rFonts w:ascii="Arial" w:hAnsi="Arial" w:cs="Arial"/>
          <w:color w:val="000000"/>
          <w:sz w:val="20"/>
          <w:szCs w:val="20"/>
        </w:rPr>
        <w:t>→</w:t>
      </w:r>
      <w:r>
        <w:rPr>
          <w:rFonts w:ascii="Verdana" w:hAnsi="Verdana" w:cs="Verdana"/>
          <w:color w:val="000000"/>
          <w:sz w:val="20"/>
          <w:szCs w:val="20"/>
        </w:rPr>
        <w:t xml:space="preserve"> A, B </w:t>
      </w:r>
      <w:r>
        <w:rPr>
          <w:rFonts w:ascii="Arial" w:hAnsi="Arial" w:cs="Arial"/>
          <w:color w:val="000000"/>
          <w:sz w:val="20"/>
          <w:szCs w:val="20"/>
        </w:rPr>
        <w:t>→</w:t>
      </w:r>
      <w:r>
        <w:rPr>
          <w:rFonts w:ascii="Verdana" w:hAnsi="Verdana" w:cs="Verdana"/>
          <w:color w:val="000000"/>
          <w:sz w:val="20"/>
          <w:szCs w:val="20"/>
        </w:rPr>
        <w:t xml:space="preserve"> B</w:t>
      </w:r>
    </w:p>
    <w:p w:rsidR="00BC026C" w:rsidRDefault="00BC026C" w:rsidP="00BC026C">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BC026C" w:rsidRDefault="00BC026C" w:rsidP="00BC026C">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Consider a table with two columns Employee_Id and Employee_Name.  </w:t>
      </w:r>
    </w:p>
    <w:p w:rsidR="00BC026C" w:rsidRDefault="00BC026C" w:rsidP="00BC026C">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{Employee_id, Employee_Name}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Employee_Id is a trivial functional dependency as  </w:t>
      </w:r>
      <w:r>
        <w:rPr>
          <w:rFonts w:ascii="Verdana" w:hAnsi="Verdana"/>
          <w:color w:val="000000"/>
          <w:sz w:val="20"/>
          <w:szCs w:val="20"/>
          <w:bdr w:val="none" w:sz="0" w:space="0" w:color="auto" w:frame="1"/>
        </w:rPr>
        <w:t> </w:t>
      </w:r>
    </w:p>
    <w:p w:rsidR="00BC026C" w:rsidRDefault="00BC026C" w:rsidP="00BC026C">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Employee_Id is a subset of {Employee_Id, Employee_Name}.  </w:t>
      </w:r>
    </w:p>
    <w:p w:rsidR="00BC026C" w:rsidRDefault="00BC026C" w:rsidP="00BC026C">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Also, Employee_Id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Employee_Id and Employee_Name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Employee_Name are trivial depe</w:t>
      </w:r>
      <w:r>
        <w:rPr>
          <w:rFonts w:ascii="Verdana" w:hAnsi="Verdana"/>
          <w:color w:val="000000"/>
          <w:sz w:val="20"/>
          <w:szCs w:val="20"/>
          <w:bdr w:val="none" w:sz="0" w:space="0" w:color="auto" w:frame="1"/>
        </w:rPr>
        <w:t>ndencies too.  </w:t>
      </w:r>
    </w:p>
    <w:p w:rsidR="00BC026C" w:rsidRDefault="00BC026C" w:rsidP="00BC026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Non-trivial functional dependency</w:t>
      </w:r>
    </w:p>
    <w:p w:rsidR="00BC026C" w:rsidRDefault="00BC026C" w:rsidP="00BC026C">
      <w:pPr>
        <w:numPr>
          <w:ilvl w:val="0"/>
          <w:numId w:val="49"/>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 xml:space="preserve">A </w:t>
      </w:r>
      <w:r>
        <w:rPr>
          <w:rFonts w:ascii="Arial" w:hAnsi="Arial" w:cs="Arial"/>
          <w:color w:val="000000"/>
          <w:sz w:val="20"/>
          <w:szCs w:val="20"/>
        </w:rPr>
        <w:t>→</w:t>
      </w:r>
      <w:r>
        <w:rPr>
          <w:rFonts w:ascii="Verdana" w:hAnsi="Verdana" w:cs="Verdana"/>
          <w:color w:val="000000"/>
          <w:sz w:val="20"/>
          <w:szCs w:val="20"/>
        </w:rPr>
        <w:t xml:space="preserve"> B has a non-trivial functional dependency if B is not a subset of A.</w:t>
      </w:r>
    </w:p>
    <w:p w:rsidR="00BC026C" w:rsidRDefault="00BC026C" w:rsidP="00BC026C">
      <w:pPr>
        <w:numPr>
          <w:ilvl w:val="0"/>
          <w:numId w:val="4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When A intersection B is NULL, then A </w:t>
      </w:r>
      <w:r>
        <w:rPr>
          <w:rFonts w:ascii="Arial" w:hAnsi="Arial" w:cs="Arial"/>
          <w:color w:val="000000"/>
          <w:sz w:val="20"/>
          <w:szCs w:val="20"/>
        </w:rPr>
        <w:t>→</w:t>
      </w:r>
      <w:r>
        <w:rPr>
          <w:rFonts w:ascii="Verdana" w:hAnsi="Verdana" w:cs="Verdana"/>
          <w:color w:val="000000"/>
          <w:sz w:val="20"/>
          <w:szCs w:val="20"/>
        </w:rPr>
        <w:t xml:space="preserve"> B is called as complete non-trivial.</w:t>
      </w:r>
    </w:p>
    <w:p w:rsidR="00BC026C" w:rsidRDefault="00BC026C" w:rsidP="00BC026C">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BC026C" w:rsidRDefault="00BC026C" w:rsidP="00BC026C">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ID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Name, </w:t>
      </w:r>
      <w:r>
        <w:rPr>
          <w:rFonts w:ascii="Verdana" w:hAnsi="Verdana"/>
          <w:color w:val="000000"/>
          <w:sz w:val="20"/>
          <w:szCs w:val="20"/>
          <w:bdr w:val="none" w:sz="0" w:space="0" w:color="auto" w:frame="1"/>
        </w:rPr>
        <w:t> </w:t>
      </w:r>
    </w:p>
    <w:p w:rsidR="00BC026C" w:rsidRDefault="00BC026C" w:rsidP="00BC026C">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Name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DO</w:t>
      </w:r>
      <w:r>
        <w:rPr>
          <w:rFonts w:ascii="Verdana" w:hAnsi="Verdana"/>
          <w:color w:val="000000"/>
          <w:sz w:val="20"/>
          <w:szCs w:val="20"/>
          <w:bdr w:val="none" w:sz="0" w:space="0" w:color="auto" w:frame="1"/>
        </w:rPr>
        <w:t>B  </w:t>
      </w:r>
    </w:p>
    <w:p w:rsidR="00CF62FF" w:rsidRDefault="00CF62FF" w:rsidP="008D2EF5"/>
    <w:p w:rsidR="00BC026C" w:rsidRDefault="00BC026C" w:rsidP="008D2EF5"/>
    <w:p w:rsidR="00BC026C" w:rsidRDefault="00BC026C" w:rsidP="00BC026C">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Normalization</w:t>
      </w:r>
    </w:p>
    <w:p w:rsidR="00BC026C" w:rsidRDefault="00BC026C" w:rsidP="00BC026C">
      <w:pPr>
        <w:numPr>
          <w:ilvl w:val="0"/>
          <w:numId w:val="51"/>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Normalization is the process of organizing the data in the database.</w:t>
      </w:r>
    </w:p>
    <w:p w:rsidR="00BC026C" w:rsidRDefault="00BC026C" w:rsidP="00BC026C">
      <w:pPr>
        <w:numPr>
          <w:ilvl w:val="0"/>
          <w:numId w:val="5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Normalization is used to minimize the redundancy from a relation or set of relations. It is also used to eliminate the undesirable characteristics like Insertion, Update and Deletion Anomalies.</w:t>
      </w:r>
    </w:p>
    <w:p w:rsidR="00BC026C" w:rsidRDefault="00BC026C" w:rsidP="00BC026C">
      <w:pPr>
        <w:numPr>
          <w:ilvl w:val="0"/>
          <w:numId w:val="5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Normalization divides the larger table into the smaller table and links them using relationship.</w:t>
      </w:r>
    </w:p>
    <w:p w:rsidR="00BC026C" w:rsidRDefault="00BC026C" w:rsidP="00BC026C">
      <w:pPr>
        <w:numPr>
          <w:ilvl w:val="0"/>
          <w:numId w:val="5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normal form is used to reduce redundancy from the database table.</w:t>
      </w:r>
    </w:p>
    <w:p w:rsidR="00BC026C" w:rsidRDefault="00BC026C" w:rsidP="00BC026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Types of Normal Forms</w:t>
      </w:r>
    </w:p>
    <w:p w:rsidR="00BC026C" w:rsidRDefault="00BC026C" w:rsidP="00BC026C">
      <w:pPr>
        <w:pStyle w:val="NormalWeb"/>
        <w:shd w:val="clear" w:color="auto" w:fill="FFFFFF"/>
        <w:rPr>
          <w:rFonts w:ascii="Verdana" w:hAnsi="Verdana"/>
          <w:color w:val="000000"/>
          <w:sz w:val="20"/>
          <w:szCs w:val="20"/>
        </w:rPr>
      </w:pPr>
      <w:r>
        <w:rPr>
          <w:rFonts w:ascii="Verdana" w:hAnsi="Verdana"/>
          <w:color w:val="000000"/>
          <w:sz w:val="20"/>
          <w:szCs w:val="20"/>
        </w:rPr>
        <w:t>There are the four types of normal forms:</w:t>
      </w:r>
    </w:p>
    <w:p w:rsidR="00BC026C" w:rsidRDefault="00BC026C" w:rsidP="00BC026C">
      <w:pPr>
        <w:rPr>
          <w:rFonts w:ascii="Times New Roman" w:hAnsi="Times New Roman"/>
          <w:sz w:val="24"/>
          <w:szCs w:val="24"/>
        </w:rPr>
      </w:pPr>
      <w:r>
        <w:rPr>
          <w:rFonts w:ascii="Verdana" w:hAnsi="Verdana"/>
          <w:color w:val="000000"/>
          <w:sz w:val="20"/>
          <w:szCs w:val="20"/>
        </w:rPr>
        <w:lastRenderedPageBreak/>
        <w:br/>
      </w:r>
      <w:r>
        <w:rPr>
          <w:noProof/>
          <w:lang w:eastAsia="en-IN"/>
        </w:rPr>
        <w:drawing>
          <wp:inline distT="0" distB="0" distL="0" distR="0">
            <wp:extent cx="5038725" cy="2686050"/>
            <wp:effectExtent l="19050" t="0" r="9525" b="0"/>
            <wp:docPr id="83" name="Picture 83" descr="DBMS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BMS Normalization"/>
                    <pic:cNvPicPr>
                      <a:picLocks noChangeAspect="1" noChangeArrowheads="1"/>
                    </pic:cNvPicPr>
                  </pic:nvPicPr>
                  <pic:blipFill>
                    <a:blip r:embed="rId48"/>
                    <a:srcRect/>
                    <a:stretch>
                      <a:fillRect/>
                    </a:stretch>
                  </pic:blipFill>
                  <pic:spPr bwMode="auto">
                    <a:xfrm>
                      <a:off x="0" y="0"/>
                      <a:ext cx="5038725" cy="2686050"/>
                    </a:xfrm>
                    <a:prstGeom prst="rect">
                      <a:avLst/>
                    </a:prstGeom>
                    <a:noFill/>
                    <a:ln w="9525">
                      <a:noFill/>
                      <a:miter lim="800000"/>
                      <a:headEnd/>
                      <a:tailEnd/>
                    </a:ln>
                  </pic:spPr>
                </pic:pic>
              </a:graphicData>
            </a:graphic>
          </wp:inline>
        </w:drawing>
      </w:r>
    </w:p>
    <w:tbl>
      <w:tblPr>
        <w:tblW w:w="1013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575"/>
        <w:gridCol w:w="8562"/>
      </w:tblGrid>
      <w:tr w:rsidR="00BC026C" w:rsidTr="00142DFB">
        <w:trPr>
          <w:trHeight w:val="952"/>
        </w:trPr>
        <w:tc>
          <w:tcPr>
            <w:tcW w:w="0" w:type="auto"/>
            <w:shd w:val="clear" w:color="auto" w:fill="C7CCBE"/>
            <w:tcMar>
              <w:top w:w="180" w:type="dxa"/>
              <w:left w:w="180" w:type="dxa"/>
              <w:bottom w:w="180" w:type="dxa"/>
              <w:right w:w="180" w:type="dxa"/>
            </w:tcMar>
            <w:hideMark/>
          </w:tcPr>
          <w:p w:rsidR="00BC026C" w:rsidRDefault="00BC026C">
            <w:pPr>
              <w:rPr>
                <w:b/>
                <w:bCs/>
                <w:color w:val="000000"/>
                <w:sz w:val="26"/>
                <w:szCs w:val="26"/>
              </w:rPr>
            </w:pPr>
            <w:r>
              <w:rPr>
                <w:b/>
                <w:bCs/>
                <w:color w:val="000000"/>
                <w:sz w:val="26"/>
                <w:szCs w:val="26"/>
              </w:rPr>
              <w:t>Normal Form</w:t>
            </w:r>
          </w:p>
        </w:tc>
        <w:tc>
          <w:tcPr>
            <w:tcW w:w="0" w:type="auto"/>
            <w:shd w:val="clear" w:color="auto" w:fill="C7CCBE"/>
            <w:tcMar>
              <w:top w:w="180" w:type="dxa"/>
              <w:left w:w="180" w:type="dxa"/>
              <w:bottom w:w="180" w:type="dxa"/>
              <w:right w:w="180" w:type="dxa"/>
            </w:tcMar>
            <w:hideMark/>
          </w:tcPr>
          <w:p w:rsidR="00BC026C" w:rsidRDefault="00BC026C">
            <w:pPr>
              <w:rPr>
                <w:b/>
                <w:bCs/>
                <w:color w:val="000000"/>
                <w:sz w:val="26"/>
                <w:szCs w:val="26"/>
              </w:rPr>
            </w:pPr>
            <w:r>
              <w:rPr>
                <w:b/>
                <w:bCs/>
                <w:color w:val="000000"/>
                <w:sz w:val="26"/>
                <w:szCs w:val="26"/>
              </w:rPr>
              <w:t>Description</w:t>
            </w:r>
          </w:p>
        </w:tc>
      </w:tr>
      <w:tr w:rsidR="00BC026C" w:rsidTr="00142DFB">
        <w:trPr>
          <w:trHeight w:val="56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026C" w:rsidRDefault="00F60B67">
            <w:pPr>
              <w:spacing w:line="345" w:lineRule="atLeast"/>
              <w:ind w:left="300"/>
              <w:rPr>
                <w:rFonts w:ascii="Verdana" w:hAnsi="Verdana"/>
                <w:color w:val="000000"/>
                <w:sz w:val="20"/>
                <w:szCs w:val="20"/>
              </w:rPr>
            </w:pPr>
            <w:hyperlink r:id="rId49" w:history="1">
              <w:r w:rsidR="00BC026C">
                <w:rPr>
                  <w:rStyle w:val="Hyperlink"/>
                  <w:rFonts w:ascii="Verdana" w:hAnsi="Verdana"/>
                  <w:color w:val="008000"/>
                  <w:sz w:val="20"/>
                  <w:szCs w:val="20"/>
                </w:rPr>
                <w:t>1NF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026C" w:rsidRDefault="00BC026C">
            <w:pPr>
              <w:spacing w:line="345" w:lineRule="atLeast"/>
              <w:ind w:left="300"/>
              <w:rPr>
                <w:rFonts w:ascii="Verdana" w:hAnsi="Verdana"/>
                <w:color w:val="000000"/>
                <w:sz w:val="20"/>
                <w:szCs w:val="20"/>
              </w:rPr>
            </w:pPr>
            <w:r>
              <w:rPr>
                <w:rFonts w:ascii="Verdana" w:hAnsi="Verdana"/>
                <w:color w:val="000000"/>
                <w:sz w:val="20"/>
                <w:szCs w:val="20"/>
              </w:rPr>
              <w:t>A relation is in 1NF if it contains an atomic value.</w:t>
            </w:r>
          </w:p>
        </w:tc>
      </w:tr>
      <w:tr w:rsidR="00BC026C" w:rsidTr="00142DFB">
        <w:trPr>
          <w:trHeight w:val="90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026C" w:rsidRDefault="00F60B67">
            <w:pPr>
              <w:spacing w:line="345" w:lineRule="atLeast"/>
              <w:ind w:left="300"/>
              <w:rPr>
                <w:rFonts w:ascii="Verdana" w:hAnsi="Verdana"/>
                <w:color w:val="000000"/>
                <w:sz w:val="20"/>
                <w:szCs w:val="20"/>
              </w:rPr>
            </w:pPr>
            <w:hyperlink r:id="rId50" w:history="1">
              <w:r w:rsidR="00BC026C">
                <w:rPr>
                  <w:rStyle w:val="Hyperlink"/>
                  <w:rFonts w:ascii="Verdana" w:hAnsi="Verdana"/>
                  <w:color w:val="008000"/>
                  <w:sz w:val="20"/>
                  <w:szCs w:val="20"/>
                </w:rPr>
                <w:t>2NF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026C" w:rsidRDefault="00BC026C">
            <w:pPr>
              <w:spacing w:line="345" w:lineRule="atLeast"/>
              <w:ind w:left="300"/>
              <w:rPr>
                <w:rFonts w:ascii="Verdana" w:hAnsi="Verdana"/>
                <w:color w:val="000000"/>
                <w:sz w:val="20"/>
                <w:szCs w:val="20"/>
              </w:rPr>
            </w:pPr>
            <w:r>
              <w:rPr>
                <w:rFonts w:ascii="Verdana" w:hAnsi="Verdana"/>
                <w:color w:val="000000"/>
                <w:sz w:val="20"/>
                <w:szCs w:val="20"/>
              </w:rPr>
              <w:t>A relation will be in 2NF if it is in 1NF and all non-key attributes are fully functional dependent on the primary key.</w:t>
            </w:r>
          </w:p>
        </w:tc>
      </w:tr>
      <w:tr w:rsidR="00BC026C" w:rsidTr="00142DFB">
        <w:trPr>
          <w:trHeight w:val="56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026C" w:rsidRDefault="00F60B67">
            <w:pPr>
              <w:spacing w:line="345" w:lineRule="atLeast"/>
              <w:ind w:left="300"/>
              <w:rPr>
                <w:rFonts w:ascii="Verdana" w:hAnsi="Verdana"/>
                <w:color w:val="000000"/>
                <w:sz w:val="20"/>
                <w:szCs w:val="20"/>
              </w:rPr>
            </w:pPr>
            <w:hyperlink r:id="rId51" w:history="1">
              <w:r w:rsidR="00BC026C">
                <w:rPr>
                  <w:rStyle w:val="Hyperlink"/>
                  <w:rFonts w:ascii="Verdana" w:hAnsi="Verdana"/>
                  <w:color w:val="008000"/>
                  <w:sz w:val="20"/>
                  <w:szCs w:val="20"/>
                </w:rPr>
                <w:t>3NF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026C" w:rsidRDefault="00BC026C">
            <w:pPr>
              <w:spacing w:line="345" w:lineRule="atLeast"/>
              <w:ind w:left="300"/>
              <w:rPr>
                <w:rFonts w:ascii="Verdana" w:hAnsi="Verdana"/>
                <w:color w:val="000000"/>
                <w:sz w:val="20"/>
                <w:szCs w:val="20"/>
              </w:rPr>
            </w:pPr>
            <w:r>
              <w:rPr>
                <w:rFonts w:ascii="Verdana" w:hAnsi="Verdana"/>
                <w:color w:val="000000"/>
                <w:sz w:val="20"/>
                <w:szCs w:val="20"/>
              </w:rPr>
              <w:t>A relation will be in 3NF if it is in 2NF and no transition dependency exists.</w:t>
            </w:r>
          </w:p>
        </w:tc>
      </w:tr>
      <w:tr w:rsidR="00BC026C" w:rsidTr="00142DFB">
        <w:trPr>
          <w:trHeight w:val="56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026C" w:rsidRDefault="00F60B67">
            <w:pPr>
              <w:spacing w:line="345" w:lineRule="atLeast"/>
              <w:ind w:left="300"/>
              <w:rPr>
                <w:rFonts w:ascii="Verdana" w:hAnsi="Verdana"/>
                <w:color w:val="000000"/>
                <w:sz w:val="20"/>
                <w:szCs w:val="20"/>
              </w:rPr>
            </w:pPr>
            <w:hyperlink r:id="rId52" w:history="1">
              <w:r w:rsidR="00BC026C">
                <w:rPr>
                  <w:rStyle w:val="Hyperlink"/>
                  <w:rFonts w:ascii="Verdana" w:hAnsi="Verdana"/>
                  <w:color w:val="008000"/>
                  <w:sz w:val="20"/>
                  <w:szCs w:val="20"/>
                </w:rPr>
                <w:t>4NF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026C" w:rsidRDefault="00BC026C">
            <w:pPr>
              <w:spacing w:line="345" w:lineRule="atLeast"/>
              <w:ind w:left="300"/>
              <w:rPr>
                <w:rFonts w:ascii="Verdana" w:hAnsi="Verdana"/>
                <w:color w:val="000000"/>
                <w:sz w:val="20"/>
                <w:szCs w:val="20"/>
              </w:rPr>
            </w:pPr>
            <w:r>
              <w:rPr>
                <w:rFonts w:ascii="Verdana" w:hAnsi="Verdana"/>
                <w:color w:val="000000"/>
                <w:sz w:val="20"/>
                <w:szCs w:val="20"/>
              </w:rPr>
              <w:t>A relation will be in 4NF if it is in Boyce Codd normal form and has no multi-valued dependency.</w:t>
            </w:r>
          </w:p>
        </w:tc>
      </w:tr>
      <w:tr w:rsidR="00BC026C" w:rsidTr="00142DFB">
        <w:trPr>
          <w:trHeight w:val="5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026C" w:rsidRDefault="00F60B67">
            <w:pPr>
              <w:spacing w:line="345" w:lineRule="atLeast"/>
              <w:ind w:left="300"/>
              <w:rPr>
                <w:rFonts w:ascii="Verdana" w:hAnsi="Verdana"/>
                <w:color w:val="000000"/>
                <w:sz w:val="20"/>
                <w:szCs w:val="20"/>
              </w:rPr>
            </w:pPr>
            <w:hyperlink r:id="rId53" w:history="1">
              <w:r w:rsidR="00BC026C">
                <w:rPr>
                  <w:rStyle w:val="Hyperlink"/>
                  <w:rFonts w:ascii="Verdana" w:hAnsi="Verdana"/>
                  <w:color w:val="008000"/>
                  <w:sz w:val="20"/>
                  <w:szCs w:val="20"/>
                </w:rPr>
                <w:t>5NF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026C" w:rsidRDefault="00BC026C">
            <w:pPr>
              <w:spacing w:line="345" w:lineRule="atLeast"/>
              <w:ind w:left="300"/>
              <w:rPr>
                <w:rFonts w:ascii="Verdana" w:hAnsi="Verdana"/>
                <w:color w:val="000000"/>
                <w:sz w:val="20"/>
                <w:szCs w:val="20"/>
              </w:rPr>
            </w:pPr>
            <w:r>
              <w:rPr>
                <w:rFonts w:ascii="Verdana" w:hAnsi="Verdana"/>
                <w:color w:val="000000"/>
                <w:sz w:val="20"/>
                <w:szCs w:val="20"/>
              </w:rPr>
              <w:t>A relation is in 5NF if it is in 4NF and not contains any join dependency and joining should be lossless.</w:t>
            </w:r>
          </w:p>
        </w:tc>
      </w:tr>
    </w:tbl>
    <w:p w:rsidR="00BC026C" w:rsidRDefault="00BC026C" w:rsidP="008D2EF5"/>
    <w:p w:rsidR="00142DFB" w:rsidRDefault="00142DFB" w:rsidP="008D2EF5"/>
    <w:p w:rsidR="00142DFB" w:rsidRDefault="00142DFB" w:rsidP="008D2EF5"/>
    <w:p w:rsidR="00142DFB" w:rsidRDefault="00142DFB" w:rsidP="008D2EF5"/>
    <w:p w:rsidR="00142DFB" w:rsidRDefault="00142DFB" w:rsidP="008D2EF5"/>
    <w:p w:rsidR="00A41131" w:rsidRDefault="00A41131" w:rsidP="00A41131">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First Normal Form (1NF)</w:t>
      </w:r>
    </w:p>
    <w:p w:rsidR="00A41131" w:rsidRDefault="00A41131" w:rsidP="00A41131">
      <w:pPr>
        <w:numPr>
          <w:ilvl w:val="0"/>
          <w:numId w:val="52"/>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A relation will be 1NF if it contains an atomic value.</w:t>
      </w:r>
    </w:p>
    <w:p w:rsidR="00A41131" w:rsidRDefault="00A41131" w:rsidP="00A41131">
      <w:pPr>
        <w:numPr>
          <w:ilvl w:val="0"/>
          <w:numId w:val="5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states that an attribute of a table cannot hold multiple values. It must hold only single-valued attribute.</w:t>
      </w:r>
    </w:p>
    <w:p w:rsidR="00A41131" w:rsidRDefault="00A41131" w:rsidP="00A41131">
      <w:pPr>
        <w:numPr>
          <w:ilvl w:val="0"/>
          <w:numId w:val="5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First normal form disallows the multi-valued attribute, composite attribute, and their combinations.</w:t>
      </w:r>
    </w:p>
    <w:p w:rsidR="00A41131" w:rsidRDefault="00A41131" w:rsidP="00A41131">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t> Relation EMPLOYEE is not in 1NF because of multi-valued attribute EMP_PHONE.</w:t>
      </w:r>
    </w:p>
    <w:p w:rsidR="00A41131" w:rsidRDefault="00A41131" w:rsidP="00A41131">
      <w:pPr>
        <w:pStyle w:val="NormalWeb"/>
        <w:shd w:val="clear" w:color="auto" w:fill="FFFFFF"/>
        <w:rPr>
          <w:rFonts w:ascii="Verdana" w:hAnsi="Verdana"/>
          <w:color w:val="000000"/>
          <w:sz w:val="20"/>
          <w:szCs w:val="20"/>
        </w:rPr>
      </w:pPr>
      <w:r>
        <w:rPr>
          <w:rStyle w:val="Strong"/>
          <w:rFonts w:ascii="Verdana" w:hAnsi="Verdana"/>
          <w:color w:val="000000"/>
          <w:sz w:val="20"/>
          <w:szCs w:val="20"/>
        </w:rPr>
        <w:t>EMPLOYEE table:</w:t>
      </w:r>
    </w:p>
    <w:tbl>
      <w:tblPr>
        <w:tblW w:w="8805" w:type="dxa"/>
        <w:tblInd w:w="10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216"/>
        <w:gridCol w:w="2431"/>
        <w:gridCol w:w="2753"/>
        <w:gridCol w:w="2405"/>
      </w:tblGrid>
      <w:tr w:rsidR="00A41131" w:rsidTr="00A41131">
        <w:trPr>
          <w:trHeight w:val="576"/>
        </w:trPr>
        <w:tc>
          <w:tcPr>
            <w:tcW w:w="1057" w:type="dxa"/>
            <w:shd w:val="clear" w:color="auto" w:fill="C7CCBE"/>
            <w:tcMar>
              <w:top w:w="180" w:type="dxa"/>
              <w:left w:w="180" w:type="dxa"/>
              <w:bottom w:w="180" w:type="dxa"/>
              <w:right w:w="180" w:type="dxa"/>
            </w:tcMar>
            <w:hideMark/>
          </w:tcPr>
          <w:p w:rsidR="00A41131" w:rsidRDefault="00A41131">
            <w:pPr>
              <w:rPr>
                <w:b/>
                <w:bCs/>
                <w:color w:val="000000"/>
                <w:sz w:val="26"/>
                <w:szCs w:val="26"/>
              </w:rPr>
            </w:pPr>
            <w:r>
              <w:rPr>
                <w:b/>
                <w:bCs/>
                <w:color w:val="000000"/>
                <w:sz w:val="26"/>
                <w:szCs w:val="26"/>
              </w:rPr>
              <w:t>EMP_ID</w:t>
            </w:r>
          </w:p>
        </w:tc>
        <w:tc>
          <w:tcPr>
            <w:tcW w:w="0" w:type="auto"/>
            <w:shd w:val="clear" w:color="auto" w:fill="C7CCBE"/>
            <w:tcMar>
              <w:top w:w="180" w:type="dxa"/>
              <w:left w:w="180" w:type="dxa"/>
              <w:bottom w:w="180" w:type="dxa"/>
              <w:right w:w="180" w:type="dxa"/>
            </w:tcMar>
            <w:hideMark/>
          </w:tcPr>
          <w:p w:rsidR="00A41131" w:rsidRDefault="00A41131">
            <w:pPr>
              <w:rPr>
                <w:b/>
                <w:bCs/>
                <w:color w:val="000000"/>
                <w:sz w:val="26"/>
                <w:szCs w:val="26"/>
              </w:rPr>
            </w:pPr>
            <w:r>
              <w:rPr>
                <w:b/>
                <w:bCs/>
                <w:color w:val="000000"/>
                <w:sz w:val="26"/>
                <w:szCs w:val="26"/>
              </w:rPr>
              <w:t>EMP_NAME</w:t>
            </w:r>
          </w:p>
        </w:tc>
        <w:tc>
          <w:tcPr>
            <w:tcW w:w="0" w:type="auto"/>
            <w:shd w:val="clear" w:color="auto" w:fill="C7CCBE"/>
            <w:tcMar>
              <w:top w:w="180" w:type="dxa"/>
              <w:left w:w="180" w:type="dxa"/>
              <w:bottom w:w="180" w:type="dxa"/>
              <w:right w:w="180" w:type="dxa"/>
            </w:tcMar>
            <w:hideMark/>
          </w:tcPr>
          <w:p w:rsidR="00A41131" w:rsidRDefault="00A41131">
            <w:pPr>
              <w:rPr>
                <w:b/>
                <w:bCs/>
                <w:color w:val="000000"/>
                <w:sz w:val="26"/>
                <w:szCs w:val="26"/>
              </w:rPr>
            </w:pPr>
            <w:r>
              <w:rPr>
                <w:b/>
                <w:bCs/>
                <w:color w:val="000000"/>
                <w:sz w:val="26"/>
                <w:szCs w:val="26"/>
              </w:rPr>
              <w:t>EMP_PHONE</w:t>
            </w:r>
          </w:p>
        </w:tc>
        <w:tc>
          <w:tcPr>
            <w:tcW w:w="0" w:type="auto"/>
            <w:shd w:val="clear" w:color="auto" w:fill="C7CCBE"/>
            <w:tcMar>
              <w:top w:w="180" w:type="dxa"/>
              <w:left w:w="180" w:type="dxa"/>
              <w:bottom w:w="180" w:type="dxa"/>
              <w:right w:w="180" w:type="dxa"/>
            </w:tcMar>
            <w:hideMark/>
          </w:tcPr>
          <w:p w:rsidR="00A41131" w:rsidRDefault="00A41131">
            <w:pPr>
              <w:rPr>
                <w:b/>
                <w:bCs/>
                <w:color w:val="000000"/>
                <w:sz w:val="26"/>
                <w:szCs w:val="26"/>
              </w:rPr>
            </w:pPr>
            <w:r>
              <w:rPr>
                <w:b/>
                <w:bCs/>
                <w:color w:val="000000"/>
                <w:sz w:val="26"/>
                <w:szCs w:val="26"/>
              </w:rPr>
              <w:t>EMP_STATE</w:t>
            </w:r>
          </w:p>
        </w:tc>
      </w:tr>
      <w:tr w:rsidR="00A41131" w:rsidTr="00A41131">
        <w:trPr>
          <w:trHeight w:val="910"/>
        </w:trPr>
        <w:tc>
          <w:tcPr>
            <w:tcW w:w="10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1131" w:rsidRDefault="00A41131">
            <w:pPr>
              <w:spacing w:line="345" w:lineRule="atLeast"/>
              <w:ind w:left="300"/>
              <w:rPr>
                <w:rFonts w:ascii="Verdana" w:hAnsi="Verdana"/>
                <w:color w:val="000000"/>
                <w:sz w:val="20"/>
                <w:szCs w:val="20"/>
              </w:rPr>
            </w:pPr>
            <w:r>
              <w:rPr>
                <w:rFonts w:ascii="Verdana" w:hAnsi="Verdana"/>
                <w:color w:val="000000"/>
                <w:sz w:val="20"/>
                <w:szCs w:val="20"/>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1131" w:rsidRDefault="00A41131">
            <w:pPr>
              <w:spacing w:line="345" w:lineRule="atLeast"/>
              <w:ind w:left="300"/>
              <w:rPr>
                <w:rFonts w:ascii="Verdana" w:hAnsi="Verdana"/>
                <w:color w:val="000000"/>
                <w:sz w:val="20"/>
                <w:szCs w:val="20"/>
              </w:rPr>
            </w:pPr>
            <w:r>
              <w:rPr>
                <w:rFonts w:ascii="Verdana" w:hAnsi="Verdana"/>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1131" w:rsidRDefault="00A41131">
            <w:pPr>
              <w:spacing w:line="345" w:lineRule="atLeast"/>
              <w:ind w:left="300"/>
              <w:rPr>
                <w:rFonts w:ascii="Verdana" w:hAnsi="Verdana"/>
                <w:color w:val="000000"/>
                <w:sz w:val="20"/>
                <w:szCs w:val="20"/>
              </w:rPr>
            </w:pPr>
            <w:r>
              <w:rPr>
                <w:rFonts w:ascii="Verdana" w:hAnsi="Verdana"/>
                <w:color w:val="000000"/>
                <w:sz w:val="20"/>
                <w:szCs w:val="20"/>
              </w:rPr>
              <w:t>7272826385,</w:t>
            </w:r>
            <w:r>
              <w:rPr>
                <w:rFonts w:ascii="Verdana" w:hAnsi="Verdana"/>
                <w:color w:val="000000"/>
                <w:sz w:val="20"/>
                <w:szCs w:val="20"/>
              </w:rPr>
              <w:br/>
              <w:t>9064738238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1131" w:rsidRDefault="00A41131">
            <w:pPr>
              <w:spacing w:line="345" w:lineRule="atLeast"/>
              <w:ind w:left="300"/>
              <w:rPr>
                <w:rFonts w:ascii="Verdana" w:hAnsi="Verdana"/>
                <w:color w:val="000000"/>
                <w:sz w:val="20"/>
                <w:szCs w:val="20"/>
              </w:rPr>
            </w:pPr>
            <w:r>
              <w:rPr>
                <w:rFonts w:ascii="Verdana" w:hAnsi="Verdana"/>
                <w:color w:val="000000"/>
                <w:sz w:val="20"/>
                <w:szCs w:val="20"/>
              </w:rPr>
              <w:t>UP</w:t>
            </w:r>
          </w:p>
        </w:tc>
      </w:tr>
      <w:tr w:rsidR="00A41131" w:rsidTr="00A41131">
        <w:trPr>
          <w:trHeight w:val="546"/>
        </w:trPr>
        <w:tc>
          <w:tcPr>
            <w:tcW w:w="105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1131" w:rsidRDefault="00A41131">
            <w:pPr>
              <w:spacing w:line="345" w:lineRule="atLeast"/>
              <w:ind w:left="300"/>
              <w:rPr>
                <w:rFonts w:ascii="Verdana" w:hAnsi="Verdana"/>
                <w:color w:val="000000"/>
                <w:sz w:val="20"/>
                <w:szCs w:val="20"/>
              </w:rPr>
            </w:pPr>
            <w:r>
              <w:rPr>
                <w:rFonts w:ascii="Verdana" w:hAnsi="Verdana"/>
                <w:color w:val="000000"/>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1131" w:rsidRDefault="00A41131">
            <w:pPr>
              <w:spacing w:line="345" w:lineRule="atLeast"/>
              <w:ind w:left="300"/>
              <w:rPr>
                <w:rFonts w:ascii="Verdana" w:hAnsi="Verdana"/>
                <w:color w:val="000000"/>
                <w:sz w:val="20"/>
                <w:szCs w:val="20"/>
              </w:rPr>
            </w:pPr>
            <w:r>
              <w:rPr>
                <w:rFonts w:ascii="Verdana" w:hAnsi="Verdana"/>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1131" w:rsidRDefault="00A41131">
            <w:pPr>
              <w:spacing w:line="345" w:lineRule="atLeast"/>
              <w:ind w:left="300"/>
              <w:rPr>
                <w:rFonts w:ascii="Verdana" w:hAnsi="Verdana"/>
                <w:color w:val="000000"/>
                <w:sz w:val="20"/>
                <w:szCs w:val="20"/>
              </w:rPr>
            </w:pPr>
            <w:r>
              <w:rPr>
                <w:rFonts w:ascii="Verdana" w:hAnsi="Verdana"/>
                <w:color w:val="000000"/>
                <w:sz w:val="20"/>
                <w:szCs w:val="20"/>
              </w:rPr>
              <w:t>8574783832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1131" w:rsidRDefault="00A41131">
            <w:pPr>
              <w:spacing w:line="345" w:lineRule="atLeast"/>
              <w:ind w:left="300"/>
              <w:rPr>
                <w:rFonts w:ascii="Verdana" w:hAnsi="Verdana"/>
                <w:color w:val="000000"/>
                <w:sz w:val="20"/>
                <w:szCs w:val="20"/>
              </w:rPr>
            </w:pPr>
            <w:r>
              <w:rPr>
                <w:rFonts w:ascii="Verdana" w:hAnsi="Verdana"/>
                <w:color w:val="000000"/>
                <w:sz w:val="20"/>
                <w:szCs w:val="20"/>
              </w:rPr>
              <w:t>Bihar</w:t>
            </w:r>
          </w:p>
        </w:tc>
      </w:tr>
      <w:tr w:rsidR="00A41131" w:rsidTr="00A41131">
        <w:trPr>
          <w:trHeight w:val="910"/>
        </w:trPr>
        <w:tc>
          <w:tcPr>
            <w:tcW w:w="10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1131" w:rsidRDefault="00A41131">
            <w:pPr>
              <w:spacing w:line="345" w:lineRule="atLeast"/>
              <w:ind w:left="300"/>
              <w:rPr>
                <w:rFonts w:ascii="Verdana" w:hAnsi="Verdana"/>
                <w:color w:val="000000"/>
                <w:sz w:val="20"/>
                <w:szCs w:val="20"/>
              </w:rPr>
            </w:pPr>
            <w:r>
              <w:rPr>
                <w:rFonts w:ascii="Verdana" w:hAnsi="Verdana"/>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1131" w:rsidRDefault="00A41131">
            <w:pPr>
              <w:spacing w:line="345" w:lineRule="atLeast"/>
              <w:ind w:left="300"/>
              <w:rPr>
                <w:rFonts w:ascii="Verdana" w:hAnsi="Verdana"/>
                <w:color w:val="000000"/>
                <w:sz w:val="20"/>
                <w:szCs w:val="20"/>
              </w:rPr>
            </w:pPr>
            <w:r>
              <w:rPr>
                <w:rFonts w:ascii="Verdana" w:hAnsi="Verdana"/>
                <w:color w:val="000000"/>
                <w:sz w:val="20"/>
                <w:szCs w:val="20"/>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1131" w:rsidRDefault="00A41131">
            <w:pPr>
              <w:spacing w:line="345" w:lineRule="atLeast"/>
              <w:ind w:left="300"/>
              <w:rPr>
                <w:rFonts w:ascii="Verdana" w:hAnsi="Verdana"/>
                <w:color w:val="000000"/>
                <w:sz w:val="20"/>
                <w:szCs w:val="20"/>
              </w:rPr>
            </w:pPr>
            <w:r>
              <w:rPr>
                <w:rFonts w:ascii="Verdana" w:hAnsi="Verdana"/>
                <w:color w:val="000000"/>
                <w:sz w:val="20"/>
                <w:szCs w:val="20"/>
              </w:rPr>
              <w:t>7390372389,</w:t>
            </w:r>
            <w:r>
              <w:rPr>
                <w:rFonts w:ascii="Verdana" w:hAnsi="Verdana"/>
                <w:color w:val="000000"/>
                <w:sz w:val="20"/>
                <w:szCs w:val="20"/>
              </w:rPr>
              <w:br/>
              <w:t>8589830302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1131" w:rsidRDefault="00A41131">
            <w:pPr>
              <w:spacing w:line="345" w:lineRule="atLeast"/>
              <w:ind w:left="300"/>
              <w:rPr>
                <w:rFonts w:ascii="Verdana" w:hAnsi="Verdana"/>
                <w:color w:val="000000"/>
                <w:sz w:val="20"/>
                <w:szCs w:val="20"/>
              </w:rPr>
            </w:pPr>
            <w:r>
              <w:rPr>
                <w:rFonts w:ascii="Verdana" w:hAnsi="Verdana"/>
                <w:color w:val="000000"/>
                <w:sz w:val="20"/>
                <w:szCs w:val="20"/>
              </w:rPr>
              <w:t>Punjab</w:t>
            </w:r>
          </w:p>
        </w:tc>
      </w:tr>
    </w:tbl>
    <w:p w:rsidR="00A41131" w:rsidRDefault="00A41131" w:rsidP="00A41131">
      <w:pPr>
        <w:pStyle w:val="NormalWeb"/>
        <w:shd w:val="clear" w:color="auto" w:fill="FFFFFF"/>
        <w:rPr>
          <w:rFonts w:ascii="Verdana" w:hAnsi="Verdana"/>
          <w:color w:val="000000"/>
          <w:sz w:val="20"/>
          <w:szCs w:val="20"/>
        </w:rPr>
      </w:pPr>
      <w:r>
        <w:rPr>
          <w:rFonts w:ascii="Verdana" w:hAnsi="Verdana"/>
          <w:color w:val="000000"/>
          <w:sz w:val="20"/>
          <w:szCs w:val="20"/>
        </w:rPr>
        <w:t>The decomposition of the EMPLOYEE table into 1NF has been shown below:</w:t>
      </w:r>
    </w:p>
    <w:tbl>
      <w:tblPr>
        <w:tblW w:w="8894" w:type="dxa"/>
        <w:tblInd w:w="10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216"/>
        <w:gridCol w:w="2495"/>
        <w:gridCol w:w="2715"/>
        <w:gridCol w:w="2468"/>
      </w:tblGrid>
      <w:tr w:rsidR="00A41131" w:rsidTr="00310B64">
        <w:trPr>
          <w:trHeight w:val="577"/>
        </w:trPr>
        <w:tc>
          <w:tcPr>
            <w:tcW w:w="1216" w:type="dxa"/>
            <w:shd w:val="clear" w:color="auto" w:fill="C7CCBE"/>
            <w:tcMar>
              <w:top w:w="180" w:type="dxa"/>
              <w:left w:w="180" w:type="dxa"/>
              <w:bottom w:w="180" w:type="dxa"/>
              <w:right w:w="180" w:type="dxa"/>
            </w:tcMar>
            <w:hideMark/>
          </w:tcPr>
          <w:p w:rsidR="00A41131" w:rsidRDefault="00A41131">
            <w:pPr>
              <w:rPr>
                <w:b/>
                <w:bCs/>
                <w:color w:val="000000"/>
                <w:sz w:val="26"/>
                <w:szCs w:val="26"/>
              </w:rPr>
            </w:pPr>
            <w:r>
              <w:rPr>
                <w:b/>
                <w:bCs/>
                <w:color w:val="000000"/>
                <w:sz w:val="26"/>
                <w:szCs w:val="26"/>
              </w:rPr>
              <w:t>EMP_ID</w:t>
            </w:r>
          </w:p>
        </w:tc>
        <w:tc>
          <w:tcPr>
            <w:tcW w:w="0" w:type="auto"/>
            <w:shd w:val="clear" w:color="auto" w:fill="C7CCBE"/>
            <w:tcMar>
              <w:top w:w="180" w:type="dxa"/>
              <w:left w:w="180" w:type="dxa"/>
              <w:bottom w:w="180" w:type="dxa"/>
              <w:right w:w="180" w:type="dxa"/>
            </w:tcMar>
            <w:hideMark/>
          </w:tcPr>
          <w:p w:rsidR="00A41131" w:rsidRDefault="00A41131">
            <w:pPr>
              <w:rPr>
                <w:b/>
                <w:bCs/>
                <w:color w:val="000000"/>
                <w:sz w:val="26"/>
                <w:szCs w:val="26"/>
              </w:rPr>
            </w:pPr>
            <w:r>
              <w:rPr>
                <w:b/>
                <w:bCs/>
                <w:color w:val="000000"/>
                <w:sz w:val="26"/>
                <w:szCs w:val="26"/>
              </w:rPr>
              <w:t>EMP_NAME</w:t>
            </w:r>
          </w:p>
        </w:tc>
        <w:tc>
          <w:tcPr>
            <w:tcW w:w="0" w:type="auto"/>
            <w:shd w:val="clear" w:color="auto" w:fill="C7CCBE"/>
            <w:tcMar>
              <w:top w:w="180" w:type="dxa"/>
              <w:left w:w="180" w:type="dxa"/>
              <w:bottom w:w="180" w:type="dxa"/>
              <w:right w:w="180" w:type="dxa"/>
            </w:tcMar>
            <w:hideMark/>
          </w:tcPr>
          <w:p w:rsidR="00A41131" w:rsidRDefault="00A41131">
            <w:pPr>
              <w:rPr>
                <w:b/>
                <w:bCs/>
                <w:color w:val="000000"/>
                <w:sz w:val="26"/>
                <w:szCs w:val="26"/>
              </w:rPr>
            </w:pPr>
            <w:r>
              <w:rPr>
                <w:b/>
                <w:bCs/>
                <w:color w:val="000000"/>
                <w:sz w:val="26"/>
                <w:szCs w:val="26"/>
              </w:rPr>
              <w:t>EMP_PHONE</w:t>
            </w:r>
          </w:p>
        </w:tc>
        <w:tc>
          <w:tcPr>
            <w:tcW w:w="0" w:type="auto"/>
            <w:shd w:val="clear" w:color="auto" w:fill="C7CCBE"/>
            <w:tcMar>
              <w:top w:w="180" w:type="dxa"/>
              <w:left w:w="180" w:type="dxa"/>
              <w:bottom w:w="180" w:type="dxa"/>
              <w:right w:w="180" w:type="dxa"/>
            </w:tcMar>
            <w:hideMark/>
          </w:tcPr>
          <w:p w:rsidR="00A41131" w:rsidRDefault="00A41131">
            <w:pPr>
              <w:rPr>
                <w:b/>
                <w:bCs/>
                <w:color w:val="000000"/>
                <w:sz w:val="26"/>
                <w:szCs w:val="26"/>
              </w:rPr>
            </w:pPr>
            <w:r>
              <w:rPr>
                <w:b/>
                <w:bCs/>
                <w:color w:val="000000"/>
                <w:sz w:val="26"/>
                <w:szCs w:val="26"/>
              </w:rPr>
              <w:t>EMP_STATE</w:t>
            </w:r>
          </w:p>
        </w:tc>
      </w:tr>
      <w:tr w:rsidR="00A41131" w:rsidTr="00310B64">
        <w:trPr>
          <w:trHeight w:val="547"/>
        </w:trPr>
        <w:tc>
          <w:tcPr>
            <w:tcW w:w="12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1131" w:rsidRDefault="00A41131">
            <w:pPr>
              <w:spacing w:line="345" w:lineRule="atLeast"/>
              <w:ind w:left="300"/>
              <w:rPr>
                <w:rFonts w:ascii="Verdana" w:hAnsi="Verdana"/>
                <w:color w:val="000000"/>
                <w:sz w:val="20"/>
                <w:szCs w:val="20"/>
              </w:rPr>
            </w:pPr>
            <w:r>
              <w:rPr>
                <w:rFonts w:ascii="Verdana" w:hAnsi="Verdana"/>
                <w:color w:val="000000"/>
                <w:sz w:val="20"/>
                <w:szCs w:val="20"/>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1131" w:rsidRDefault="00A41131">
            <w:pPr>
              <w:spacing w:line="345" w:lineRule="atLeast"/>
              <w:ind w:left="300"/>
              <w:rPr>
                <w:rFonts w:ascii="Verdana" w:hAnsi="Verdana"/>
                <w:color w:val="000000"/>
                <w:sz w:val="20"/>
                <w:szCs w:val="20"/>
              </w:rPr>
            </w:pPr>
            <w:r>
              <w:rPr>
                <w:rFonts w:ascii="Verdana" w:hAnsi="Verdana"/>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1131" w:rsidRDefault="00A41131">
            <w:pPr>
              <w:spacing w:line="345" w:lineRule="atLeast"/>
              <w:ind w:left="300"/>
              <w:rPr>
                <w:rFonts w:ascii="Verdana" w:hAnsi="Verdana"/>
                <w:color w:val="000000"/>
                <w:sz w:val="20"/>
                <w:szCs w:val="20"/>
              </w:rPr>
            </w:pPr>
            <w:r>
              <w:rPr>
                <w:rFonts w:ascii="Verdana" w:hAnsi="Verdana"/>
                <w:color w:val="000000"/>
                <w:sz w:val="20"/>
                <w:szCs w:val="20"/>
              </w:rPr>
              <w:t>7272826385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1131" w:rsidRDefault="00A41131">
            <w:pPr>
              <w:spacing w:line="345" w:lineRule="atLeast"/>
              <w:ind w:left="300"/>
              <w:rPr>
                <w:rFonts w:ascii="Verdana" w:hAnsi="Verdana"/>
                <w:color w:val="000000"/>
                <w:sz w:val="20"/>
                <w:szCs w:val="20"/>
              </w:rPr>
            </w:pPr>
            <w:r>
              <w:rPr>
                <w:rFonts w:ascii="Verdana" w:hAnsi="Verdana"/>
                <w:color w:val="000000"/>
                <w:sz w:val="20"/>
                <w:szCs w:val="20"/>
              </w:rPr>
              <w:t>UP</w:t>
            </w:r>
          </w:p>
        </w:tc>
      </w:tr>
      <w:tr w:rsidR="00A41131" w:rsidTr="00310B64">
        <w:trPr>
          <w:trHeight w:val="562"/>
        </w:trPr>
        <w:tc>
          <w:tcPr>
            <w:tcW w:w="12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1131" w:rsidRDefault="00A41131">
            <w:pPr>
              <w:spacing w:line="345" w:lineRule="atLeast"/>
              <w:ind w:left="300"/>
              <w:rPr>
                <w:rFonts w:ascii="Verdana" w:hAnsi="Verdana"/>
                <w:color w:val="000000"/>
                <w:sz w:val="20"/>
                <w:szCs w:val="20"/>
              </w:rPr>
            </w:pPr>
            <w:r>
              <w:rPr>
                <w:rFonts w:ascii="Verdana" w:hAnsi="Verdana"/>
                <w:color w:val="000000"/>
                <w:sz w:val="20"/>
                <w:szCs w:val="20"/>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1131" w:rsidRDefault="00A41131">
            <w:pPr>
              <w:spacing w:line="345" w:lineRule="atLeast"/>
              <w:ind w:left="300"/>
              <w:rPr>
                <w:rFonts w:ascii="Verdana" w:hAnsi="Verdana"/>
                <w:color w:val="000000"/>
                <w:sz w:val="20"/>
                <w:szCs w:val="20"/>
              </w:rPr>
            </w:pPr>
            <w:r>
              <w:rPr>
                <w:rFonts w:ascii="Verdana" w:hAnsi="Verdana"/>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1131" w:rsidRDefault="00A41131">
            <w:pPr>
              <w:spacing w:line="345" w:lineRule="atLeast"/>
              <w:ind w:left="300"/>
              <w:rPr>
                <w:rFonts w:ascii="Verdana" w:hAnsi="Verdana"/>
                <w:color w:val="000000"/>
                <w:sz w:val="20"/>
                <w:szCs w:val="20"/>
              </w:rPr>
            </w:pPr>
            <w:r>
              <w:rPr>
                <w:rFonts w:ascii="Verdana" w:hAnsi="Verdana"/>
                <w:color w:val="000000"/>
                <w:sz w:val="20"/>
                <w:szCs w:val="20"/>
              </w:rPr>
              <w:t>9064738238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1131" w:rsidRDefault="00A41131">
            <w:pPr>
              <w:spacing w:line="345" w:lineRule="atLeast"/>
              <w:ind w:left="300"/>
              <w:rPr>
                <w:rFonts w:ascii="Verdana" w:hAnsi="Verdana"/>
                <w:color w:val="000000"/>
                <w:sz w:val="20"/>
                <w:szCs w:val="20"/>
              </w:rPr>
            </w:pPr>
            <w:r>
              <w:rPr>
                <w:rFonts w:ascii="Verdana" w:hAnsi="Verdana"/>
                <w:color w:val="000000"/>
                <w:sz w:val="20"/>
                <w:szCs w:val="20"/>
              </w:rPr>
              <w:t>UP</w:t>
            </w:r>
          </w:p>
        </w:tc>
      </w:tr>
      <w:tr w:rsidR="00A41131" w:rsidTr="00310B64">
        <w:trPr>
          <w:trHeight w:val="547"/>
        </w:trPr>
        <w:tc>
          <w:tcPr>
            <w:tcW w:w="12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1131" w:rsidRDefault="00A41131">
            <w:pPr>
              <w:spacing w:line="345" w:lineRule="atLeast"/>
              <w:ind w:left="300"/>
              <w:rPr>
                <w:rFonts w:ascii="Verdana" w:hAnsi="Verdana"/>
                <w:color w:val="000000"/>
                <w:sz w:val="20"/>
                <w:szCs w:val="20"/>
              </w:rPr>
            </w:pPr>
            <w:r>
              <w:rPr>
                <w:rFonts w:ascii="Verdana" w:hAnsi="Verdana"/>
                <w:color w:val="000000"/>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1131" w:rsidRDefault="00A41131">
            <w:pPr>
              <w:spacing w:line="345" w:lineRule="atLeast"/>
              <w:ind w:left="300"/>
              <w:rPr>
                <w:rFonts w:ascii="Verdana" w:hAnsi="Verdana"/>
                <w:color w:val="000000"/>
                <w:sz w:val="20"/>
                <w:szCs w:val="20"/>
              </w:rPr>
            </w:pPr>
            <w:r>
              <w:rPr>
                <w:rFonts w:ascii="Verdana" w:hAnsi="Verdana"/>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1131" w:rsidRDefault="00A41131">
            <w:pPr>
              <w:spacing w:line="345" w:lineRule="atLeast"/>
              <w:ind w:left="300"/>
              <w:rPr>
                <w:rFonts w:ascii="Verdana" w:hAnsi="Verdana"/>
                <w:color w:val="000000"/>
                <w:sz w:val="20"/>
                <w:szCs w:val="20"/>
              </w:rPr>
            </w:pPr>
            <w:r>
              <w:rPr>
                <w:rFonts w:ascii="Verdana" w:hAnsi="Verdana"/>
                <w:color w:val="000000"/>
                <w:sz w:val="20"/>
                <w:szCs w:val="20"/>
              </w:rPr>
              <w:t>8574783832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1131" w:rsidRDefault="00A41131">
            <w:pPr>
              <w:spacing w:line="345" w:lineRule="atLeast"/>
              <w:ind w:left="300"/>
              <w:rPr>
                <w:rFonts w:ascii="Verdana" w:hAnsi="Verdana"/>
                <w:color w:val="000000"/>
                <w:sz w:val="20"/>
                <w:szCs w:val="20"/>
              </w:rPr>
            </w:pPr>
            <w:r>
              <w:rPr>
                <w:rFonts w:ascii="Verdana" w:hAnsi="Verdana"/>
                <w:color w:val="000000"/>
                <w:sz w:val="20"/>
                <w:szCs w:val="20"/>
              </w:rPr>
              <w:t>Bihar</w:t>
            </w:r>
          </w:p>
        </w:tc>
      </w:tr>
      <w:tr w:rsidR="00A41131" w:rsidTr="00310B64">
        <w:trPr>
          <w:trHeight w:val="562"/>
        </w:trPr>
        <w:tc>
          <w:tcPr>
            <w:tcW w:w="12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1131" w:rsidRDefault="00A41131">
            <w:pPr>
              <w:spacing w:line="345" w:lineRule="atLeast"/>
              <w:ind w:left="300"/>
              <w:rPr>
                <w:rFonts w:ascii="Verdana" w:hAnsi="Verdana"/>
                <w:color w:val="000000"/>
                <w:sz w:val="20"/>
                <w:szCs w:val="20"/>
              </w:rPr>
            </w:pPr>
            <w:r>
              <w:rPr>
                <w:rFonts w:ascii="Verdana" w:hAnsi="Verdana"/>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1131" w:rsidRDefault="00A41131">
            <w:pPr>
              <w:spacing w:line="345" w:lineRule="atLeast"/>
              <w:ind w:left="300"/>
              <w:rPr>
                <w:rFonts w:ascii="Verdana" w:hAnsi="Verdana"/>
                <w:color w:val="000000"/>
                <w:sz w:val="20"/>
                <w:szCs w:val="20"/>
              </w:rPr>
            </w:pPr>
            <w:r>
              <w:rPr>
                <w:rFonts w:ascii="Verdana" w:hAnsi="Verdana"/>
                <w:color w:val="000000"/>
                <w:sz w:val="20"/>
                <w:szCs w:val="20"/>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1131" w:rsidRDefault="00A41131">
            <w:pPr>
              <w:spacing w:line="345" w:lineRule="atLeast"/>
              <w:ind w:left="300"/>
              <w:rPr>
                <w:rFonts w:ascii="Verdana" w:hAnsi="Verdana"/>
                <w:color w:val="000000"/>
                <w:sz w:val="20"/>
                <w:szCs w:val="20"/>
              </w:rPr>
            </w:pPr>
            <w:r>
              <w:rPr>
                <w:rFonts w:ascii="Verdana" w:hAnsi="Verdana"/>
                <w:color w:val="000000"/>
                <w:sz w:val="20"/>
                <w:szCs w:val="20"/>
              </w:rPr>
              <w:t>7390372389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1131" w:rsidRDefault="00A41131">
            <w:pPr>
              <w:spacing w:line="345" w:lineRule="atLeast"/>
              <w:ind w:left="300"/>
              <w:rPr>
                <w:rFonts w:ascii="Verdana" w:hAnsi="Verdana"/>
                <w:color w:val="000000"/>
                <w:sz w:val="20"/>
                <w:szCs w:val="20"/>
              </w:rPr>
            </w:pPr>
            <w:r>
              <w:rPr>
                <w:rFonts w:ascii="Verdana" w:hAnsi="Verdana"/>
                <w:color w:val="000000"/>
                <w:sz w:val="20"/>
                <w:szCs w:val="20"/>
              </w:rPr>
              <w:t>Punjab</w:t>
            </w:r>
          </w:p>
        </w:tc>
      </w:tr>
      <w:tr w:rsidR="00A41131" w:rsidTr="00310B64">
        <w:trPr>
          <w:trHeight w:val="146"/>
        </w:trPr>
        <w:tc>
          <w:tcPr>
            <w:tcW w:w="12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1131" w:rsidRDefault="00A41131">
            <w:pPr>
              <w:spacing w:line="345" w:lineRule="atLeast"/>
              <w:ind w:left="300"/>
              <w:rPr>
                <w:rFonts w:ascii="Verdana" w:hAnsi="Verdana"/>
                <w:color w:val="000000"/>
                <w:sz w:val="20"/>
                <w:szCs w:val="20"/>
              </w:rPr>
            </w:pPr>
            <w:r>
              <w:rPr>
                <w:rFonts w:ascii="Verdana" w:hAnsi="Verdana"/>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1131" w:rsidRDefault="00A41131">
            <w:pPr>
              <w:spacing w:line="345" w:lineRule="atLeast"/>
              <w:ind w:left="300"/>
              <w:rPr>
                <w:rFonts w:ascii="Verdana" w:hAnsi="Verdana"/>
                <w:color w:val="000000"/>
                <w:sz w:val="20"/>
                <w:szCs w:val="20"/>
              </w:rPr>
            </w:pPr>
            <w:r>
              <w:rPr>
                <w:rFonts w:ascii="Verdana" w:hAnsi="Verdana"/>
                <w:color w:val="000000"/>
                <w:sz w:val="20"/>
                <w:szCs w:val="20"/>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1131" w:rsidRDefault="00A41131">
            <w:pPr>
              <w:spacing w:line="345" w:lineRule="atLeast"/>
              <w:ind w:left="300"/>
              <w:rPr>
                <w:rFonts w:ascii="Verdana" w:hAnsi="Verdana"/>
                <w:color w:val="000000"/>
                <w:sz w:val="20"/>
                <w:szCs w:val="20"/>
              </w:rPr>
            </w:pPr>
            <w:r>
              <w:rPr>
                <w:rFonts w:ascii="Verdana" w:hAnsi="Verdana"/>
                <w:color w:val="000000"/>
                <w:sz w:val="20"/>
                <w:szCs w:val="20"/>
              </w:rPr>
              <w:t>8589830302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1131" w:rsidRDefault="00A41131">
            <w:pPr>
              <w:spacing w:line="345" w:lineRule="atLeast"/>
              <w:ind w:left="300"/>
              <w:rPr>
                <w:rFonts w:ascii="Verdana" w:hAnsi="Verdana"/>
                <w:color w:val="000000"/>
                <w:sz w:val="20"/>
                <w:szCs w:val="20"/>
              </w:rPr>
            </w:pPr>
            <w:r>
              <w:rPr>
                <w:rFonts w:ascii="Verdana" w:hAnsi="Verdana"/>
                <w:color w:val="000000"/>
                <w:sz w:val="20"/>
                <w:szCs w:val="20"/>
              </w:rPr>
              <w:t>Punjab</w:t>
            </w:r>
          </w:p>
        </w:tc>
      </w:tr>
    </w:tbl>
    <w:p w:rsidR="00310B64" w:rsidRDefault="00310B64" w:rsidP="00310B64">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Second Normal Form (2NF)</w:t>
      </w:r>
    </w:p>
    <w:p w:rsidR="00310B64" w:rsidRDefault="00310B64" w:rsidP="00310B64">
      <w:pPr>
        <w:numPr>
          <w:ilvl w:val="0"/>
          <w:numId w:val="5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In the 2NF, relational must be in 1NF.</w:t>
      </w:r>
    </w:p>
    <w:p w:rsidR="00310B64" w:rsidRDefault="00310B64" w:rsidP="00310B64">
      <w:pPr>
        <w:numPr>
          <w:ilvl w:val="0"/>
          <w:numId w:val="5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 the second normal form, all non-key attributes are fully functional dependent on the primary key</w:t>
      </w:r>
    </w:p>
    <w:p w:rsidR="00310B64" w:rsidRDefault="00310B64" w:rsidP="00310B64">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t> Let's assume, a school can store the data of teachers and the subjects they teach. In a school, a teacher can teach more than one subject.</w:t>
      </w:r>
    </w:p>
    <w:p w:rsidR="00310B64" w:rsidRDefault="00310B64" w:rsidP="00310B64">
      <w:pPr>
        <w:pStyle w:val="NormalWeb"/>
        <w:shd w:val="clear" w:color="auto" w:fill="FFFFFF"/>
        <w:rPr>
          <w:rFonts w:ascii="Verdana" w:hAnsi="Verdana"/>
          <w:color w:val="000000"/>
          <w:sz w:val="20"/>
          <w:szCs w:val="20"/>
        </w:rPr>
      </w:pPr>
      <w:r>
        <w:rPr>
          <w:rStyle w:val="Strong"/>
          <w:rFonts w:ascii="Verdana" w:hAnsi="Verdana"/>
          <w:color w:val="000000"/>
          <w:sz w:val="20"/>
          <w:szCs w:val="20"/>
        </w:rPr>
        <w:t>TEACHER table</w:t>
      </w:r>
    </w:p>
    <w:tbl>
      <w:tblPr>
        <w:tblW w:w="979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979"/>
        <w:gridCol w:w="3049"/>
        <w:gridCol w:w="3763"/>
      </w:tblGrid>
      <w:tr w:rsidR="00310B64" w:rsidTr="00310B64">
        <w:trPr>
          <w:trHeight w:val="577"/>
        </w:trPr>
        <w:tc>
          <w:tcPr>
            <w:tcW w:w="0" w:type="auto"/>
            <w:shd w:val="clear" w:color="auto" w:fill="C7CCBE"/>
            <w:tcMar>
              <w:top w:w="180" w:type="dxa"/>
              <w:left w:w="180" w:type="dxa"/>
              <w:bottom w:w="180" w:type="dxa"/>
              <w:right w:w="180" w:type="dxa"/>
            </w:tcMar>
            <w:hideMark/>
          </w:tcPr>
          <w:p w:rsidR="00310B64" w:rsidRDefault="00310B64">
            <w:pPr>
              <w:rPr>
                <w:b/>
                <w:bCs/>
                <w:color w:val="000000"/>
                <w:sz w:val="26"/>
                <w:szCs w:val="26"/>
              </w:rPr>
            </w:pPr>
            <w:r>
              <w:rPr>
                <w:b/>
                <w:bCs/>
                <w:color w:val="000000"/>
                <w:sz w:val="26"/>
                <w:szCs w:val="26"/>
              </w:rPr>
              <w:t>TEACHER_ID</w:t>
            </w:r>
          </w:p>
        </w:tc>
        <w:tc>
          <w:tcPr>
            <w:tcW w:w="0" w:type="auto"/>
            <w:shd w:val="clear" w:color="auto" w:fill="C7CCBE"/>
            <w:tcMar>
              <w:top w:w="180" w:type="dxa"/>
              <w:left w:w="180" w:type="dxa"/>
              <w:bottom w:w="180" w:type="dxa"/>
              <w:right w:w="180" w:type="dxa"/>
            </w:tcMar>
            <w:hideMark/>
          </w:tcPr>
          <w:p w:rsidR="00310B64" w:rsidRDefault="00310B64">
            <w:pPr>
              <w:rPr>
                <w:b/>
                <w:bCs/>
                <w:color w:val="000000"/>
                <w:sz w:val="26"/>
                <w:szCs w:val="26"/>
              </w:rPr>
            </w:pPr>
            <w:r>
              <w:rPr>
                <w:b/>
                <w:bCs/>
                <w:color w:val="000000"/>
                <w:sz w:val="26"/>
                <w:szCs w:val="26"/>
              </w:rPr>
              <w:t>SUBJECT</w:t>
            </w:r>
          </w:p>
        </w:tc>
        <w:tc>
          <w:tcPr>
            <w:tcW w:w="0" w:type="auto"/>
            <w:shd w:val="clear" w:color="auto" w:fill="C7CCBE"/>
            <w:tcMar>
              <w:top w:w="180" w:type="dxa"/>
              <w:left w:w="180" w:type="dxa"/>
              <w:bottom w:w="180" w:type="dxa"/>
              <w:right w:w="180" w:type="dxa"/>
            </w:tcMar>
            <w:hideMark/>
          </w:tcPr>
          <w:p w:rsidR="00310B64" w:rsidRDefault="00310B64">
            <w:pPr>
              <w:rPr>
                <w:b/>
                <w:bCs/>
                <w:color w:val="000000"/>
                <w:sz w:val="26"/>
                <w:szCs w:val="26"/>
              </w:rPr>
            </w:pPr>
            <w:r>
              <w:rPr>
                <w:b/>
                <w:bCs/>
                <w:color w:val="000000"/>
                <w:sz w:val="26"/>
                <w:szCs w:val="26"/>
              </w:rPr>
              <w:t>TEACHER_AGE</w:t>
            </w:r>
          </w:p>
        </w:tc>
      </w:tr>
      <w:tr w:rsidR="00310B64" w:rsidTr="00310B64">
        <w:trPr>
          <w:trHeight w:val="5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0B64" w:rsidRDefault="00310B64">
            <w:pPr>
              <w:spacing w:line="345" w:lineRule="atLeast"/>
              <w:ind w:left="300"/>
              <w:rPr>
                <w:rFonts w:ascii="Verdana" w:hAnsi="Verdana"/>
                <w:color w:val="000000"/>
                <w:sz w:val="20"/>
                <w:szCs w:val="20"/>
              </w:rPr>
            </w:pPr>
            <w:r>
              <w:rPr>
                <w:rFonts w:ascii="Verdana" w:hAnsi="Verdana"/>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0B64" w:rsidRDefault="00310B64">
            <w:pPr>
              <w:spacing w:line="345" w:lineRule="atLeast"/>
              <w:ind w:left="300"/>
              <w:rPr>
                <w:rFonts w:ascii="Verdana" w:hAnsi="Verdana"/>
                <w:color w:val="000000"/>
                <w:sz w:val="20"/>
                <w:szCs w:val="20"/>
              </w:rPr>
            </w:pPr>
            <w:r>
              <w:rPr>
                <w:rFonts w:ascii="Verdana" w:hAnsi="Verdana"/>
                <w:color w:val="000000"/>
                <w:sz w:val="20"/>
                <w:szCs w:val="20"/>
              </w:rPr>
              <w:t>Chemistry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0B64" w:rsidRDefault="00310B64">
            <w:pPr>
              <w:spacing w:line="345" w:lineRule="atLeast"/>
              <w:ind w:left="300"/>
              <w:rPr>
                <w:rFonts w:ascii="Verdana" w:hAnsi="Verdana"/>
                <w:color w:val="000000"/>
                <w:sz w:val="20"/>
                <w:szCs w:val="20"/>
              </w:rPr>
            </w:pPr>
            <w:r>
              <w:rPr>
                <w:rFonts w:ascii="Verdana" w:hAnsi="Verdana"/>
                <w:color w:val="000000"/>
                <w:sz w:val="20"/>
                <w:szCs w:val="20"/>
              </w:rPr>
              <w:t>30</w:t>
            </w:r>
          </w:p>
        </w:tc>
      </w:tr>
      <w:tr w:rsidR="00310B64" w:rsidTr="00310B64">
        <w:trPr>
          <w:trHeight w:val="562"/>
        </w:trPr>
        <w:tc>
          <w:tcPr>
            <w:tcW w:w="29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0B64" w:rsidRDefault="00310B64">
            <w:pPr>
              <w:spacing w:line="345" w:lineRule="atLeast"/>
              <w:ind w:left="300"/>
              <w:rPr>
                <w:rFonts w:ascii="Verdana" w:hAnsi="Verdana"/>
                <w:color w:val="000000"/>
                <w:sz w:val="20"/>
                <w:szCs w:val="20"/>
              </w:rPr>
            </w:pPr>
            <w:r>
              <w:rPr>
                <w:rFonts w:ascii="Verdana" w:hAnsi="Verdana"/>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0B64" w:rsidRDefault="00310B64">
            <w:pPr>
              <w:spacing w:line="345" w:lineRule="atLeast"/>
              <w:ind w:left="300"/>
              <w:rPr>
                <w:rFonts w:ascii="Verdana" w:hAnsi="Verdana"/>
                <w:color w:val="000000"/>
                <w:sz w:val="20"/>
                <w:szCs w:val="20"/>
              </w:rPr>
            </w:pPr>
            <w:r>
              <w:rPr>
                <w:rFonts w:ascii="Verdana" w:hAnsi="Verdana"/>
                <w:color w:val="000000"/>
                <w:sz w:val="20"/>
                <w:szCs w:val="20"/>
              </w:rPr>
              <w:t>Biology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0B64" w:rsidRDefault="00310B64">
            <w:pPr>
              <w:spacing w:line="345" w:lineRule="atLeast"/>
              <w:ind w:left="300"/>
              <w:rPr>
                <w:rFonts w:ascii="Verdana" w:hAnsi="Verdana"/>
                <w:color w:val="000000"/>
                <w:sz w:val="20"/>
                <w:szCs w:val="20"/>
              </w:rPr>
            </w:pPr>
            <w:r>
              <w:rPr>
                <w:rFonts w:ascii="Verdana" w:hAnsi="Verdana"/>
                <w:color w:val="000000"/>
                <w:sz w:val="20"/>
                <w:szCs w:val="20"/>
              </w:rPr>
              <w:t>30</w:t>
            </w:r>
          </w:p>
        </w:tc>
      </w:tr>
      <w:tr w:rsidR="00310B64" w:rsidTr="00310B64">
        <w:trPr>
          <w:trHeight w:val="5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0B64" w:rsidRDefault="00310B64">
            <w:pPr>
              <w:spacing w:line="345" w:lineRule="atLeast"/>
              <w:ind w:left="300"/>
              <w:rPr>
                <w:rFonts w:ascii="Verdana" w:hAnsi="Verdana"/>
                <w:color w:val="000000"/>
                <w:sz w:val="20"/>
                <w:szCs w:val="20"/>
              </w:rPr>
            </w:pPr>
            <w:r>
              <w:rPr>
                <w:rFonts w:ascii="Verdana" w:hAnsi="Verdana"/>
                <w:color w:val="000000"/>
                <w:sz w:val="20"/>
                <w:szCs w:val="20"/>
              </w:rPr>
              <w:t>47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0B64" w:rsidRDefault="00310B64">
            <w:pPr>
              <w:spacing w:line="345" w:lineRule="atLeast"/>
              <w:ind w:left="300"/>
              <w:rPr>
                <w:rFonts w:ascii="Verdana" w:hAnsi="Verdana"/>
                <w:color w:val="000000"/>
                <w:sz w:val="20"/>
                <w:szCs w:val="20"/>
              </w:rPr>
            </w:pPr>
            <w:r>
              <w:rPr>
                <w:rFonts w:ascii="Verdana" w:hAnsi="Verdana"/>
                <w:color w:val="000000"/>
                <w:sz w:val="20"/>
                <w:szCs w:val="20"/>
              </w:rPr>
              <w:t>English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0B64" w:rsidRDefault="00310B64">
            <w:pPr>
              <w:spacing w:line="345" w:lineRule="atLeast"/>
              <w:ind w:left="300"/>
              <w:rPr>
                <w:rFonts w:ascii="Verdana" w:hAnsi="Verdana"/>
                <w:color w:val="000000"/>
                <w:sz w:val="20"/>
                <w:szCs w:val="20"/>
              </w:rPr>
            </w:pPr>
            <w:r>
              <w:rPr>
                <w:rFonts w:ascii="Verdana" w:hAnsi="Verdana"/>
                <w:color w:val="000000"/>
                <w:sz w:val="20"/>
                <w:szCs w:val="20"/>
              </w:rPr>
              <w:t>35</w:t>
            </w:r>
          </w:p>
        </w:tc>
      </w:tr>
      <w:tr w:rsidR="00310B64" w:rsidTr="00310B64">
        <w:trPr>
          <w:trHeight w:val="56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0B64" w:rsidRDefault="00310B64">
            <w:pPr>
              <w:spacing w:line="345" w:lineRule="atLeast"/>
              <w:ind w:left="300"/>
              <w:rPr>
                <w:rFonts w:ascii="Verdana" w:hAnsi="Verdana"/>
                <w:color w:val="000000"/>
                <w:sz w:val="20"/>
                <w:szCs w:val="20"/>
              </w:rPr>
            </w:pPr>
            <w:r>
              <w:rPr>
                <w:rFonts w:ascii="Verdana" w:hAnsi="Verdana"/>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0B64" w:rsidRDefault="00310B64">
            <w:pPr>
              <w:spacing w:line="345" w:lineRule="atLeast"/>
              <w:ind w:left="300"/>
              <w:rPr>
                <w:rFonts w:ascii="Verdana" w:hAnsi="Verdana"/>
                <w:color w:val="000000"/>
                <w:sz w:val="20"/>
                <w:szCs w:val="20"/>
              </w:rPr>
            </w:pPr>
            <w:r>
              <w:rPr>
                <w:rFonts w:ascii="Verdana" w:hAnsi="Verdana"/>
                <w:color w:val="000000"/>
                <w:sz w:val="20"/>
                <w:szCs w:val="20"/>
              </w:rPr>
              <w:t>Math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0B64" w:rsidRDefault="00310B64">
            <w:pPr>
              <w:spacing w:line="345" w:lineRule="atLeast"/>
              <w:ind w:left="300"/>
              <w:rPr>
                <w:rFonts w:ascii="Verdana" w:hAnsi="Verdana"/>
                <w:color w:val="000000"/>
                <w:sz w:val="20"/>
                <w:szCs w:val="20"/>
              </w:rPr>
            </w:pPr>
            <w:r>
              <w:rPr>
                <w:rFonts w:ascii="Verdana" w:hAnsi="Verdana"/>
                <w:color w:val="000000"/>
                <w:sz w:val="20"/>
                <w:szCs w:val="20"/>
              </w:rPr>
              <w:t>38</w:t>
            </w:r>
          </w:p>
        </w:tc>
      </w:tr>
      <w:tr w:rsidR="00310B64" w:rsidTr="00310B64">
        <w:trPr>
          <w:trHeight w:val="5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0B64" w:rsidRDefault="00310B64">
            <w:pPr>
              <w:spacing w:line="345" w:lineRule="atLeast"/>
              <w:ind w:left="300"/>
              <w:rPr>
                <w:rFonts w:ascii="Verdana" w:hAnsi="Verdana"/>
                <w:color w:val="000000"/>
                <w:sz w:val="20"/>
                <w:szCs w:val="20"/>
              </w:rPr>
            </w:pPr>
            <w:r>
              <w:rPr>
                <w:rFonts w:ascii="Verdana" w:hAnsi="Verdana"/>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0B64" w:rsidRDefault="00310B64">
            <w:pPr>
              <w:spacing w:line="345" w:lineRule="atLeast"/>
              <w:ind w:left="300"/>
              <w:rPr>
                <w:rFonts w:ascii="Verdana" w:hAnsi="Verdana"/>
                <w:color w:val="000000"/>
                <w:sz w:val="20"/>
                <w:szCs w:val="20"/>
              </w:rPr>
            </w:pPr>
            <w:r>
              <w:rPr>
                <w:rFonts w:ascii="Verdana" w:hAnsi="Verdana"/>
                <w:color w:val="000000"/>
                <w:sz w:val="20"/>
                <w:szCs w:val="20"/>
              </w:rPr>
              <w:t>Computer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0B64" w:rsidRDefault="00310B64">
            <w:pPr>
              <w:spacing w:line="345" w:lineRule="atLeast"/>
              <w:ind w:left="300"/>
              <w:rPr>
                <w:rFonts w:ascii="Verdana" w:hAnsi="Verdana"/>
                <w:color w:val="000000"/>
                <w:sz w:val="20"/>
                <w:szCs w:val="20"/>
              </w:rPr>
            </w:pPr>
            <w:r>
              <w:rPr>
                <w:rFonts w:ascii="Verdana" w:hAnsi="Verdana"/>
                <w:color w:val="000000"/>
                <w:sz w:val="20"/>
                <w:szCs w:val="20"/>
              </w:rPr>
              <w:t>38</w:t>
            </w:r>
          </w:p>
        </w:tc>
      </w:tr>
    </w:tbl>
    <w:p w:rsidR="00310B64" w:rsidRDefault="00310B64" w:rsidP="00310B64">
      <w:pPr>
        <w:pStyle w:val="NormalWeb"/>
        <w:shd w:val="clear" w:color="auto" w:fill="FFFFFF"/>
        <w:rPr>
          <w:rFonts w:ascii="Verdana" w:hAnsi="Verdana"/>
          <w:color w:val="000000"/>
          <w:sz w:val="20"/>
          <w:szCs w:val="20"/>
        </w:rPr>
      </w:pPr>
      <w:r>
        <w:rPr>
          <w:rFonts w:ascii="Verdana" w:hAnsi="Verdana"/>
          <w:color w:val="000000"/>
          <w:sz w:val="20"/>
          <w:szCs w:val="20"/>
        </w:rPr>
        <w:t>In the given table, non-prime attribute TEACHER_AGE is dependent on TEACHER_ID which is a proper subset of a candidate key. That's why it violates the rule for 2NF.</w:t>
      </w:r>
    </w:p>
    <w:p w:rsidR="00310B64" w:rsidRDefault="00310B64" w:rsidP="00310B64">
      <w:pPr>
        <w:pStyle w:val="NormalWeb"/>
        <w:shd w:val="clear" w:color="auto" w:fill="FFFFFF"/>
        <w:rPr>
          <w:rFonts w:ascii="Verdana" w:hAnsi="Verdana"/>
          <w:color w:val="000000"/>
          <w:sz w:val="20"/>
          <w:szCs w:val="20"/>
        </w:rPr>
      </w:pPr>
      <w:r>
        <w:rPr>
          <w:rFonts w:ascii="Verdana" w:hAnsi="Verdana"/>
          <w:color w:val="000000"/>
          <w:sz w:val="20"/>
          <w:szCs w:val="20"/>
        </w:rPr>
        <w:t>To convert the given table into 2NF, we decompose it into two tables:</w:t>
      </w:r>
    </w:p>
    <w:p w:rsidR="00310B64" w:rsidRDefault="00310B64" w:rsidP="00310B64">
      <w:pPr>
        <w:pStyle w:val="NormalWeb"/>
        <w:shd w:val="clear" w:color="auto" w:fill="FFFFFF"/>
        <w:rPr>
          <w:rFonts w:ascii="Verdana" w:hAnsi="Verdana"/>
          <w:color w:val="000000"/>
          <w:sz w:val="20"/>
          <w:szCs w:val="20"/>
        </w:rPr>
      </w:pPr>
      <w:r>
        <w:rPr>
          <w:rStyle w:val="Strong"/>
          <w:rFonts w:ascii="Verdana" w:hAnsi="Verdana"/>
          <w:color w:val="000000"/>
          <w:sz w:val="20"/>
          <w:szCs w:val="20"/>
        </w:rPr>
        <w:t>TEACHER_DETAIL table:</w:t>
      </w:r>
    </w:p>
    <w:tbl>
      <w:tblPr>
        <w:tblW w:w="988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646"/>
        <w:gridCol w:w="5235"/>
      </w:tblGrid>
      <w:tr w:rsidR="00310B64" w:rsidTr="00310B64">
        <w:trPr>
          <w:trHeight w:val="580"/>
        </w:trPr>
        <w:tc>
          <w:tcPr>
            <w:tcW w:w="0" w:type="auto"/>
            <w:shd w:val="clear" w:color="auto" w:fill="C7CCBE"/>
            <w:tcMar>
              <w:top w:w="180" w:type="dxa"/>
              <w:left w:w="180" w:type="dxa"/>
              <w:bottom w:w="180" w:type="dxa"/>
              <w:right w:w="180" w:type="dxa"/>
            </w:tcMar>
            <w:hideMark/>
          </w:tcPr>
          <w:p w:rsidR="00310B64" w:rsidRDefault="00310B64">
            <w:pPr>
              <w:rPr>
                <w:b/>
                <w:bCs/>
                <w:color w:val="000000"/>
                <w:sz w:val="26"/>
                <w:szCs w:val="26"/>
              </w:rPr>
            </w:pPr>
            <w:r>
              <w:rPr>
                <w:b/>
                <w:bCs/>
                <w:color w:val="000000"/>
                <w:sz w:val="26"/>
                <w:szCs w:val="26"/>
              </w:rPr>
              <w:t>TEACHER_ID</w:t>
            </w:r>
          </w:p>
        </w:tc>
        <w:tc>
          <w:tcPr>
            <w:tcW w:w="0" w:type="auto"/>
            <w:shd w:val="clear" w:color="auto" w:fill="C7CCBE"/>
            <w:tcMar>
              <w:top w:w="180" w:type="dxa"/>
              <w:left w:w="180" w:type="dxa"/>
              <w:bottom w:w="180" w:type="dxa"/>
              <w:right w:w="180" w:type="dxa"/>
            </w:tcMar>
            <w:hideMark/>
          </w:tcPr>
          <w:p w:rsidR="00310B64" w:rsidRDefault="00310B64">
            <w:pPr>
              <w:rPr>
                <w:b/>
                <w:bCs/>
                <w:color w:val="000000"/>
                <w:sz w:val="26"/>
                <w:szCs w:val="26"/>
              </w:rPr>
            </w:pPr>
            <w:r>
              <w:rPr>
                <w:b/>
                <w:bCs/>
                <w:color w:val="000000"/>
                <w:sz w:val="26"/>
                <w:szCs w:val="26"/>
              </w:rPr>
              <w:t>TEACHER_AGE</w:t>
            </w:r>
          </w:p>
        </w:tc>
      </w:tr>
      <w:tr w:rsidR="00310B64" w:rsidTr="00310B64">
        <w:trPr>
          <w:trHeight w:val="58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0B64" w:rsidRDefault="00310B64">
            <w:pPr>
              <w:spacing w:line="345" w:lineRule="atLeast"/>
              <w:ind w:left="300"/>
              <w:rPr>
                <w:rFonts w:ascii="Verdana" w:hAnsi="Verdana"/>
                <w:color w:val="000000"/>
                <w:sz w:val="20"/>
                <w:szCs w:val="20"/>
              </w:rPr>
            </w:pPr>
            <w:r>
              <w:rPr>
                <w:rFonts w:ascii="Verdana" w:hAnsi="Verdana"/>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0B64" w:rsidRDefault="00310B64">
            <w:pPr>
              <w:spacing w:line="345" w:lineRule="atLeast"/>
              <w:ind w:left="300"/>
              <w:rPr>
                <w:rFonts w:ascii="Verdana" w:hAnsi="Verdana"/>
                <w:color w:val="000000"/>
                <w:sz w:val="20"/>
                <w:szCs w:val="20"/>
              </w:rPr>
            </w:pPr>
            <w:r>
              <w:rPr>
                <w:rFonts w:ascii="Verdana" w:hAnsi="Verdana"/>
                <w:color w:val="000000"/>
                <w:sz w:val="20"/>
                <w:szCs w:val="20"/>
              </w:rPr>
              <w:t>30</w:t>
            </w:r>
          </w:p>
        </w:tc>
      </w:tr>
      <w:tr w:rsidR="00310B64" w:rsidTr="00310B64">
        <w:trPr>
          <w:trHeight w:val="56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0B64" w:rsidRDefault="00310B64">
            <w:pPr>
              <w:spacing w:line="345" w:lineRule="atLeast"/>
              <w:ind w:left="300"/>
              <w:rPr>
                <w:rFonts w:ascii="Verdana" w:hAnsi="Verdana"/>
                <w:color w:val="000000"/>
                <w:sz w:val="20"/>
                <w:szCs w:val="20"/>
              </w:rPr>
            </w:pPr>
            <w:r>
              <w:rPr>
                <w:rFonts w:ascii="Verdana" w:hAnsi="Verdana"/>
                <w:color w:val="000000"/>
                <w:sz w:val="20"/>
                <w:szCs w:val="20"/>
              </w:rPr>
              <w:t>47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0B64" w:rsidRDefault="00310B64">
            <w:pPr>
              <w:spacing w:line="345" w:lineRule="atLeast"/>
              <w:ind w:left="300"/>
              <w:rPr>
                <w:rFonts w:ascii="Verdana" w:hAnsi="Verdana"/>
                <w:color w:val="000000"/>
                <w:sz w:val="20"/>
                <w:szCs w:val="20"/>
              </w:rPr>
            </w:pPr>
            <w:r>
              <w:rPr>
                <w:rFonts w:ascii="Verdana" w:hAnsi="Verdana"/>
                <w:color w:val="000000"/>
                <w:sz w:val="20"/>
                <w:szCs w:val="20"/>
              </w:rPr>
              <w:t>35</w:t>
            </w:r>
          </w:p>
        </w:tc>
      </w:tr>
      <w:tr w:rsidR="00310B64" w:rsidTr="00310B64">
        <w:trPr>
          <w:trHeight w:val="56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0B64" w:rsidRDefault="00310B64">
            <w:pPr>
              <w:spacing w:line="345" w:lineRule="atLeast"/>
              <w:ind w:left="300"/>
              <w:rPr>
                <w:rFonts w:ascii="Verdana" w:hAnsi="Verdana"/>
                <w:color w:val="000000"/>
                <w:sz w:val="20"/>
                <w:szCs w:val="20"/>
              </w:rPr>
            </w:pPr>
            <w:r>
              <w:rPr>
                <w:rFonts w:ascii="Verdana" w:hAnsi="Verdana"/>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0B64" w:rsidRDefault="00310B64">
            <w:pPr>
              <w:spacing w:line="345" w:lineRule="atLeast"/>
              <w:ind w:left="300"/>
              <w:rPr>
                <w:rFonts w:ascii="Verdana" w:hAnsi="Verdana"/>
                <w:color w:val="000000"/>
                <w:sz w:val="20"/>
                <w:szCs w:val="20"/>
              </w:rPr>
            </w:pPr>
            <w:r>
              <w:rPr>
                <w:rFonts w:ascii="Verdana" w:hAnsi="Verdana"/>
                <w:color w:val="000000"/>
                <w:sz w:val="20"/>
                <w:szCs w:val="20"/>
              </w:rPr>
              <w:t>38</w:t>
            </w:r>
          </w:p>
        </w:tc>
      </w:tr>
    </w:tbl>
    <w:p w:rsidR="00310B64" w:rsidRDefault="00310B64" w:rsidP="00310B64">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TEACHER_SUBJECT table:</w:t>
      </w:r>
    </w:p>
    <w:tbl>
      <w:tblPr>
        <w:tblW w:w="99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221"/>
        <w:gridCol w:w="4766"/>
      </w:tblGrid>
      <w:tr w:rsidR="00310B64" w:rsidTr="00A56C05">
        <w:trPr>
          <w:trHeight w:val="563"/>
        </w:trPr>
        <w:tc>
          <w:tcPr>
            <w:tcW w:w="0" w:type="auto"/>
            <w:shd w:val="clear" w:color="auto" w:fill="C7CCBE"/>
            <w:tcMar>
              <w:top w:w="180" w:type="dxa"/>
              <w:left w:w="180" w:type="dxa"/>
              <w:bottom w:w="180" w:type="dxa"/>
              <w:right w:w="180" w:type="dxa"/>
            </w:tcMar>
            <w:hideMark/>
          </w:tcPr>
          <w:p w:rsidR="00310B64" w:rsidRDefault="00310B64">
            <w:pPr>
              <w:rPr>
                <w:b/>
                <w:bCs/>
                <w:color w:val="000000"/>
                <w:sz w:val="26"/>
                <w:szCs w:val="26"/>
              </w:rPr>
            </w:pPr>
            <w:r>
              <w:rPr>
                <w:b/>
                <w:bCs/>
                <w:color w:val="000000"/>
                <w:sz w:val="26"/>
                <w:szCs w:val="26"/>
              </w:rPr>
              <w:t>TEACHER_ID</w:t>
            </w:r>
          </w:p>
        </w:tc>
        <w:tc>
          <w:tcPr>
            <w:tcW w:w="0" w:type="auto"/>
            <w:shd w:val="clear" w:color="auto" w:fill="C7CCBE"/>
            <w:tcMar>
              <w:top w:w="180" w:type="dxa"/>
              <w:left w:w="180" w:type="dxa"/>
              <w:bottom w:w="180" w:type="dxa"/>
              <w:right w:w="180" w:type="dxa"/>
            </w:tcMar>
            <w:hideMark/>
          </w:tcPr>
          <w:p w:rsidR="00310B64" w:rsidRDefault="00310B64">
            <w:pPr>
              <w:rPr>
                <w:b/>
                <w:bCs/>
                <w:color w:val="000000"/>
                <w:sz w:val="26"/>
                <w:szCs w:val="26"/>
              </w:rPr>
            </w:pPr>
            <w:r>
              <w:rPr>
                <w:b/>
                <w:bCs/>
                <w:color w:val="000000"/>
                <w:sz w:val="26"/>
                <w:szCs w:val="26"/>
              </w:rPr>
              <w:t>SUBJECT</w:t>
            </w:r>
          </w:p>
        </w:tc>
      </w:tr>
      <w:tr w:rsidR="00310B64" w:rsidTr="00A56C05">
        <w:trPr>
          <w:trHeight w:val="56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0B64" w:rsidRDefault="00310B64">
            <w:pPr>
              <w:spacing w:line="345" w:lineRule="atLeast"/>
              <w:ind w:left="300"/>
              <w:rPr>
                <w:rFonts w:ascii="Verdana" w:hAnsi="Verdana"/>
                <w:color w:val="000000"/>
                <w:sz w:val="20"/>
                <w:szCs w:val="20"/>
              </w:rPr>
            </w:pPr>
            <w:r>
              <w:rPr>
                <w:rFonts w:ascii="Verdana" w:hAnsi="Verdana"/>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0B64" w:rsidRDefault="00310B64">
            <w:pPr>
              <w:spacing w:line="345" w:lineRule="atLeast"/>
              <w:ind w:left="300"/>
              <w:rPr>
                <w:rFonts w:ascii="Verdana" w:hAnsi="Verdana"/>
                <w:color w:val="000000"/>
                <w:sz w:val="20"/>
                <w:szCs w:val="20"/>
              </w:rPr>
            </w:pPr>
            <w:r>
              <w:rPr>
                <w:rFonts w:ascii="Verdana" w:hAnsi="Verdana"/>
                <w:color w:val="000000"/>
                <w:sz w:val="20"/>
                <w:szCs w:val="20"/>
              </w:rPr>
              <w:t>Chemistry</w:t>
            </w:r>
          </w:p>
        </w:tc>
      </w:tr>
      <w:tr w:rsidR="00310B64" w:rsidTr="00A56C05">
        <w:trPr>
          <w:trHeight w:val="54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0B64" w:rsidRDefault="00310B64">
            <w:pPr>
              <w:spacing w:line="345" w:lineRule="atLeast"/>
              <w:ind w:left="300"/>
              <w:rPr>
                <w:rFonts w:ascii="Verdana" w:hAnsi="Verdana"/>
                <w:color w:val="000000"/>
                <w:sz w:val="20"/>
                <w:szCs w:val="20"/>
              </w:rPr>
            </w:pPr>
            <w:r>
              <w:rPr>
                <w:rFonts w:ascii="Verdana" w:hAnsi="Verdana"/>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0B64" w:rsidRDefault="00310B64">
            <w:pPr>
              <w:spacing w:line="345" w:lineRule="atLeast"/>
              <w:ind w:left="300"/>
              <w:rPr>
                <w:rFonts w:ascii="Verdana" w:hAnsi="Verdana"/>
                <w:color w:val="000000"/>
                <w:sz w:val="20"/>
                <w:szCs w:val="20"/>
              </w:rPr>
            </w:pPr>
            <w:r>
              <w:rPr>
                <w:rFonts w:ascii="Verdana" w:hAnsi="Verdana"/>
                <w:color w:val="000000"/>
                <w:sz w:val="20"/>
                <w:szCs w:val="20"/>
              </w:rPr>
              <w:t>Biology</w:t>
            </w:r>
          </w:p>
        </w:tc>
      </w:tr>
      <w:tr w:rsidR="00310B64" w:rsidTr="00A56C05">
        <w:trPr>
          <w:trHeight w:val="56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0B64" w:rsidRDefault="00310B64">
            <w:pPr>
              <w:spacing w:line="345" w:lineRule="atLeast"/>
              <w:ind w:left="300"/>
              <w:rPr>
                <w:rFonts w:ascii="Verdana" w:hAnsi="Verdana"/>
                <w:color w:val="000000"/>
                <w:sz w:val="20"/>
                <w:szCs w:val="20"/>
              </w:rPr>
            </w:pPr>
            <w:r>
              <w:rPr>
                <w:rFonts w:ascii="Verdana" w:hAnsi="Verdana"/>
                <w:color w:val="000000"/>
                <w:sz w:val="20"/>
                <w:szCs w:val="20"/>
              </w:rPr>
              <w:t>47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0B64" w:rsidRDefault="00310B64">
            <w:pPr>
              <w:spacing w:line="345" w:lineRule="atLeast"/>
              <w:ind w:left="300"/>
              <w:rPr>
                <w:rFonts w:ascii="Verdana" w:hAnsi="Verdana"/>
                <w:color w:val="000000"/>
                <w:sz w:val="20"/>
                <w:szCs w:val="20"/>
              </w:rPr>
            </w:pPr>
            <w:r>
              <w:rPr>
                <w:rFonts w:ascii="Verdana" w:hAnsi="Verdana"/>
                <w:color w:val="000000"/>
                <w:sz w:val="20"/>
                <w:szCs w:val="20"/>
              </w:rPr>
              <w:t>English</w:t>
            </w:r>
          </w:p>
        </w:tc>
      </w:tr>
      <w:tr w:rsidR="00310B64" w:rsidTr="00A56C05">
        <w:trPr>
          <w:trHeight w:val="54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0B64" w:rsidRDefault="00310B64">
            <w:pPr>
              <w:spacing w:line="345" w:lineRule="atLeast"/>
              <w:ind w:left="300"/>
              <w:rPr>
                <w:rFonts w:ascii="Verdana" w:hAnsi="Verdana"/>
                <w:color w:val="000000"/>
                <w:sz w:val="20"/>
                <w:szCs w:val="20"/>
              </w:rPr>
            </w:pPr>
            <w:r>
              <w:rPr>
                <w:rFonts w:ascii="Verdana" w:hAnsi="Verdana"/>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0B64" w:rsidRDefault="00310B64">
            <w:pPr>
              <w:spacing w:line="345" w:lineRule="atLeast"/>
              <w:ind w:left="300"/>
              <w:rPr>
                <w:rFonts w:ascii="Verdana" w:hAnsi="Verdana"/>
                <w:color w:val="000000"/>
                <w:sz w:val="20"/>
                <w:szCs w:val="20"/>
              </w:rPr>
            </w:pPr>
            <w:r>
              <w:rPr>
                <w:rFonts w:ascii="Verdana" w:hAnsi="Verdana"/>
                <w:color w:val="000000"/>
                <w:sz w:val="20"/>
                <w:szCs w:val="20"/>
              </w:rPr>
              <w:t>Math</w:t>
            </w:r>
          </w:p>
        </w:tc>
      </w:tr>
      <w:tr w:rsidR="00310B64" w:rsidTr="00A56C05">
        <w:trPr>
          <w:trHeight w:val="56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0B64" w:rsidRDefault="00310B64">
            <w:pPr>
              <w:spacing w:line="345" w:lineRule="atLeast"/>
              <w:ind w:left="300"/>
              <w:rPr>
                <w:rFonts w:ascii="Verdana" w:hAnsi="Verdana"/>
                <w:color w:val="000000"/>
                <w:sz w:val="20"/>
                <w:szCs w:val="20"/>
              </w:rPr>
            </w:pPr>
            <w:r>
              <w:rPr>
                <w:rFonts w:ascii="Verdana" w:hAnsi="Verdana"/>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0B64" w:rsidRDefault="00310B64">
            <w:pPr>
              <w:spacing w:line="345" w:lineRule="atLeast"/>
              <w:ind w:left="300"/>
              <w:rPr>
                <w:rFonts w:ascii="Verdana" w:hAnsi="Verdana"/>
                <w:color w:val="000000"/>
                <w:sz w:val="20"/>
                <w:szCs w:val="20"/>
              </w:rPr>
            </w:pPr>
            <w:r>
              <w:rPr>
                <w:rFonts w:ascii="Verdana" w:hAnsi="Verdana"/>
                <w:color w:val="000000"/>
                <w:sz w:val="20"/>
                <w:szCs w:val="20"/>
              </w:rPr>
              <w:t>Computer</w:t>
            </w:r>
          </w:p>
        </w:tc>
      </w:tr>
    </w:tbl>
    <w:p w:rsidR="00142DFB" w:rsidRDefault="00142DFB" w:rsidP="008D2EF5"/>
    <w:p w:rsidR="00A62AB7" w:rsidRDefault="00A62AB7" w:rsidP="008D2EF5"/>
    <w:p w:rsidR="00775C89" w:rsidRDefault="00775C89" w:rsidP="00775C89">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Third Normal Form (3NF)</w:t>
      </w:r>
    </w:p>
    <w:p w:rsidR="00775C89" w:rsidRDefault="00775C89" w:rsidP="00775C89">
      <w:pPr>
        <w:numPr>
          <w:ilvl w:val="0"/>
          <w:numId w:val="54"/>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A relation will be in 3NF if it is in 2NF and not contain any transitive partial dependency.</w:t>
      </w:r>
    </w:p>
    <w:p w:rsidR="00775C89" w:rsidRDefault="00775C89" w:rsidP="00775C89">
      <w:pPr>
        <w:numPr>
          <w:ilvl w:val="0"/>
          <w:numId w:val="5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3NF is used to reduce the data duplication. It is also used to achieve the data integrity.</w:t>
      </w:r>
    </w:p>
    <w:p w:rsidR="00775C89" w:rsidRDefault="00775C89" w:rsidP="00775C89">
      <w:pPr>
        <w:numPr>
          <w:ilvl w:val="0"/>
          <w:numId w:val="5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If there is no transitive dependency for non-prime attributes, then the relation must be in third normal form.</w:t>
      </w:r>
    </w:p>
    <w:p w:rsidR="00775C89" w:rsidRDefault="00775C89" w:rsidP="00775C89">
      <w:pPr>
        <w:pStyle w:val="NormalWeb"/>
        <w:shd w:val="clear" w:color="auto" w:fill="FFFFFF"/>
        <w:rPr>
          <w:rFonts w:ascii="Verdana" w:hAnsi="Verdana"/>
          <w:color w:val="000000"/>
          <w:sz w:val="20"/>
          <w:szCs w:val="20"/>
        </w:rPr>
      </w:pPr>
      <w:r>
        <w:rPr>
          <w:rFonts w:ascii="Verdana" w:hAnsi="Verdana"/>
          <w:color w:val="000000"/>
          <w:sz w:val="20"/>
          <w:szCs w:val="20"/>
        </w:rPr>
        <w:t xml:space="preserve">A relation is in third normal form if it holds atleast one of the following conditions for every non-trivial function dependency X </w:t>
      </w:r>
      <w:r>
        <w:rPr>
          <w:rFonts w:ascii="Arial" w:hAnsi="Arial" w:cs="Arial"/>
          <w:color w:val="000000"/>
          <w:sz w:val="20"/>
          <w:szCs w:val="20"/>
        </w:rPr>
        <w:t>→</w:t>
      </w:r>
      <w:r>
        <w:rPr>
          <w:rFonts w:ascii="Verdana" w:hAnsi="Verdana" w:cs="Verdana"/>
          <w:color w:val="000000"/>
          <w:sz w:val="20"/>
          <w:szCs w:val="20"/>
        </w:rPr>
        <w:t xml:space="preserve"> Y.</w:t>
      </w:r>
    </w:p>
    <w:p w:rsidR="00775C89" w:rsidRDefault="00775C89" w:rsidP="00775C89">
      <w:pPr>
        <w:numPr>
          <w:ilvl w:val="0"/>
          <w:numId w:val="5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X is a super key.</w:t>
      </w:r>
    </w:p>
    <w:p w:rsidR="00775C89" w:rsidRDefault="00775C89" w:rsidP="00775C89">
      <w:pPr>
        <w:numPr>
          <w:ilvl w:val="0"/>
          <w:numId w:val="5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Y is a prime attribute, i.e., each element of Y is part of some candidate key.</w:t>
      </w:r>
    </w:p>
    <w:p w:rsidR="00775C89" w:rsidRDefault="00775C89" w:rsidP="00775C89">
      <w:pPr>
        <w:pStyle w:val="NormalWeb"/>
        <w:shd w:val="clear" w:color="auto" w:fill="FFFFFF"/>
        <w:ind w:left="720"/>
        <w:rPr>
          <w:rFonts w:ascii="Verdana" w:hAnsi="Verdana"/>
          <w:color w:val="000000"/>
          <w:sz w:val="20"/>
          <w:szCs w:val="20"/>
        </w:rPr>
      </w:pPr>
      <w:r>
        <w:rPr>
          <w:rStyle w:val="Strong"/>
          <w:rFonts w:ascii="Verdana" w:hAnsi="Verdana"/>
          <w:color w:val="000000"/>
          <w:sz w:val="20"/>
          <w:szCs w:val="20"/>
        </w:rPr>
        <w:t>Example:</w:t>
      </w:r>
    </w:p>
    <w:p w:rsidR="00775C89" w:rsidRDefault="00775C89" w:rsidP="00775C89">
      <w:pPr>
        <w:pStyle w:val="NormalWeb"/>
        <w:shd w:val="clear" w:color="auto" w:fill="FFFFFF"/>
        <w:ind w:left="720"/>
        <w:rPr>
          <w:rFonts w:ascii="Verdana" w:hAnsi="Verdana"/>
          <w:color w:val="000000"/>
          <w:sz w:val="20"/>
          <w:szCs w:val="20"/>
        </w:rPr>
      </w:pPr>
      <w:r>
        <w:rPr>
          <w:rStyle w:val="Strong"/>
          <w:rFonts w:ascii="Verdana" w:hAnsi="Verdana"/>
          <w:color w:val="000000"/>
          <w:sz w:val="20"/>
          <w:szCs w:val="20"/>
        </w:rPr>
        <w:t>EMPLOYEE_DETAIL table:</w:t>
      </w:r>
    </w:p>
    <w:tbl>
      <w:tblPr>
        <w:tblW w:w="8634" w:type="dxa"/>
        <w:tblInd w:w="1173"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1216"/>
        <w:gridCol w:w="2032"/>
        <w:gridCol w:w="1603"/>
        <w:gridCol w:w="2010"/>
        <w:gridCol w:w="1773"/>
      </w:tblGrid>
      <w:tr w:rsidR="00775C89" w:rsidTr="00775C89">
        <w:trPr>
          <w:trHeight w:val="559"/>
        </w:trPr>
        <w:tc>
          <w:tcPr>
            <w:tcW w:w="1167" w:type="dxa"/>
            <w:shd w:val="clear" w:color="auto" w:fill="C7CCBE"/>
            <w:tcMar>
              <w:top w:w="180" w:type="dxa"/>
              <w:left w:w="180" w:type="dxa"/>
              <w:bottom w:w="180" w:type="dxa"/>
              <w:right w:w="180" w:type="dxa"/>
            </w:tcMar>
            <w:hideMark/>
          </w:tcPr>
          <w:p w:rsidR="00775C89" w:rsidRDefault="00775C89">
            <w:pPr>
              <w:rPr>
                <w:b/>
                <w:bCs/>
                <w:color w:val="000000"/>
                <w:sz w:val="26"/>
                <w:szCs w:val="26"/>
              </w:rPr>
            </w:pPr>
            <w:r>
              <w:rPr>
                <w:b/>
                <w:bCs/>
                <w:color w:val="000000"/>
                <w:sz w:val="26"/>
                <w:szCs w:val="26"/>
              </w:rPr>
              <w:t>EMP_ID</w:t>
            </w:r>
          </w:p>
        </w:tc>
        <w:tc>
          <w:tcPr>
            <w:tcW w:w="0" w:type="auto"/>
            <w:shd w:val="clear" w:color="auto" w:fill="C7CCBE"/>
            <w:tcMar>
              <w:top w:w="180" w:type="dxa"/>
              <w:left w:w="180" w:type="dxa"/>
              <w:bottom w:w="180" w:type="dxa"/>
              <w:right w:w="180" w:type="dxa"/>
            </w:tcMar>
            <w:hideMark/>
          </w:tcPr>
          <w:p w:rsidR="00775C89" w:rsidRDefault="00775C89">
            <w:pPr>
              <w:rPr>
                <w:b/>
                <w:bCs/>
                <w:color w:val="000000"/>
                <w:sz w:val="26"/>
                <w:szCs w:val="26"/>
              </w:rPr>
            </w:pPr>
            <w:r>
              <w:rPr>
                <w:b/>
                <w:bCs/>
                <w:color w:val="000000"/>
                <w:sz w:val="26"/>
                <w:szCs w:val="26"/>
              </w:rPr>
              <w:t>EMP_NAME</w:t>
            </w:r>
          </w:p>
        </w:tc>
        <w:tc>
          <w:tcPr>
            <w:tcW w:w="0" w:type="auto"/>
            <w:shd w:val="clear" w:color="auto" w:fill="C7CCBE"/>
            <w:tcMar>
              <w:top w:w="180" w:type="dxa"/>
              <w:left w:w="180" w:type="dxa"/>
              <w:bottom w:w="180" w:type="dxa"/>
              <w:right w:w="180" w:type="dxa"/>
            </w:tcMar>
            <w:hideMark/>
          </w:tcPr>
          <w:p w:rsidR="00775C89" w:rsidRDefault="00775C89">
            <w:pPr>
              <w:rPr>
                <w:b/>
                <w:bCs/>
                <w:color w:val="000000"/>
                <w:sz w:val="26"/>
                <w:szCs w:val="26"/>
              </w:rPr>
            </w:pPr>
            <w:r>
              <w:rPr>
                <w:b/>
                <w:bCs/>
                <w:color w:val="000000"/>
                <w:sz w:val="26"/>
                <w:szCs w:val="26"/>
              </w:rPr>
              <w:t>EMP_ZIP</w:t>
            </w:r>
          </w:p>
        </w:tc>
        <w:tc>
          <w:tcPr>
            <w:tcW w:w="0" w:type="auto"/>
            <w:shd w:val="clear" w:color="auto" w:fill="C7CCBE"/>
            <w:tcMar>
              <w:top w:w="180" w:type="dxa"/>
              <w:left w:w="180" w:type="dxa"/>
              <w:bottom w:w="180" w:type="dxa"/>
              <w:right w:w="180" w:type="dxa"/>
            </w:tcMar>
            <w:hideMark/>
          </w:tcPr>
          <w:p w:rsidR="00775C89" w:rsidRDefault="00775C89">
            <w:pPr>
              <w:rPr>
                <w:b/>
                <w:bCs/>
                <w:color w:val="000000"/>
                <w:sz w:val="26"/>
                <w:szCs w:val="26"/>
              </w:rPr>
            </w:pPr>
            <w:r>
              <w:rPr>
                <w:b/>
                <w:bCs/>
                <w:color w:val="000000"/>
                <w:sz w:val="26"/>
                <w:szCs w:val="26"/>
              </w:rPr>
              <w:t>EMP_STATE</w:t>
            </w:r>
          </w:p>
        </w:tc>
        <w:tc>
          <w:tcPr>
            <w:tcW w:w="0" w:type="auto"/>
            <w:shd w:val="clear" w:color="auto" w:fill="C7CCBE"/>
            <w:tcMar>
              <w:top w:w="180" w:type="dxa"/>
              <w:left w:w="180" w:type="dxa"/>
              <w:bottom w:w="180" w:type="dxa"/>
              <w:right w:w="180" w:type="dxa"/>
            </w:tcMar>
            <w:hideMark/>
          </w:tcPr>
          <w:p w:rsidR="00775C89" w:rsidRDefault="00775C89">
            <w:pPr>
              <w:rPr>
                <w:b/>
                <w:bCs/>
                <w:color w:val="000000"/>
                <w:sz w:val="26"/>
                <w:szCs w:val="26"/>
              </w:rPr>
            </w:pPr>
            <w:r>
              <w:rPr>
                <w:b/>
                <w:bCs/>
                <w:color w:val="000000"/>
                <w:sz w:val="26"/>
                <w:szCs w:val="26"/>
              </w:rPr>
              <w:t>EMP_CITY</w:t>
            </w:r>
          </w:p>
        </w:tc>
      </w:tr>
      <w:tr w:rsidR="00775C89" w:rsidTr="00775C89">
        <w:trPr>
          <w:trHeight w:val="544"/>
        </w:trPr>
        <w:tc>
          <w:tcPr>
            <w:tcW w:w="11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222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201010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Noida</w:t>
            </w:r>
          </w:p>
        </w:tc>
      </w:tr>
      <w:tr w:rsidR="00775C89" w:rsidTr="00775C89">
        <w:trPr>
          <w:trHeight w:val="559"/>
        </w:trPr>
        <w:tc>
          <w:tcPr>
            <w:tcW w:w="11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lastRenderedPageBreak/>
              <w:t>333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02228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Boston</w:t>
            </w:r>
          </w:p>
        </w:tc>
      </w:tr>
      <w:tr w:rsidR="00775C89" w:rsidTr="00775C89">
        <w:trPr>
          <w:trHeight w:val="544"/>
        </w:trPr>
        <w:tc>
          <w:tcPr>
            <w:tcW w:w="11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444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Lan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60007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Chicago</w:t>
            </w:r>
          </w:p>
        </w:tc>
      </w:tr>
      <w:tr w:rsidR="00775C89" w:rsidTr="00775C89">
        <w:trPr>
          <w:trHeight w:val="544"/>
        </w:trPr>
        <w:tc>
          <w:tcPr>
            <w:tcW w:w="11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555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Katharine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06389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Norwich</w:t>
            </w:r>
          </w:p>
        </w:tc>
      </w:tr>
      <w:tr w:rsidR="00775C89" w:rsidTr="00775C89">
        <w:trPr>
          <w:trHeight w:val="559"/>
        </w:trPr>
        <w:tc>
          <w:tcPr>
            <w:tcW w:w="11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666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462007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Bhopal</w:t>
            </w:r>
          </w:p>
        </w:tc>
      </w:tr>
    </w:tbl>
    <w:p w:rsidR="00775C89" w:rsidRDefault="00775C89" w:rsidP="00775C89">
      <w:pPr>
        <w:pStyle w:val="NormalWeb"/>
        <w:shd w:val="clear" w:color="auto" w:fill="FFFFFF"/>
        <w:ind w:left="720"/>
        <w:rPr>
          <w:rFonts w:ascii="Verdana" w:hAnsi="Verdana"/>
          <w:color w:val="000000"/>
          <w:sz w:val="20"/>
          <w:szCs w:val="20"/>
        </w:rPr>
      </w:pPr>
      <w:r>
        <w:rPr>
          <w:rStyle w:val="Strong"/>
          <w:rFonts w:ascii="Verdana" w:hAnsi="Verdana"/>
          <w:color w:val="000000"/>
          <w:sz w:val="20"/>
          <w:szCs w:val="20"/>
        </w:rPr>
        <w:t>Super key in the table above:</w:t>
      </w:r>
    </w:p>
    <w:p w:rsidR="00775C89" w:rsidRDefault="00775C89" w:rsidP="00775C89">
      <w:pPr>
        <w:numPr>
          <w:ilvl w:val="1"/>
          <w:numId w:val="55"/>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{EMP_ID}, {EMP_ID, EMP_NAME}, {EMP_ID, EMP_NAME, EMP_ZIP}....so on  </w:t>
      </w:r>
    </w:p>
    <w:p w:rsidR="00775C89" w:rsidRDefault="00775C89" w:rsidP="00775C89">
      <w:pPr>
        <w:pStyle w:val="NormalWeb"/>
        <w:shd w:val="clear" w:color="auto" w:fill="FFFFFF"/>
        <w:ind w:left="720"/>
        <w:rPr>
          <w:rFonts w:ascii="Verdana" w:hAnsi="Verdana"/>
          <w:color w:val="000000"/>
          <w:sz w:val="20"/>
          <w:szCs w:val="20"/>
        </w:rPr>
      </w:pPr>
      <w:r>
        <w:rPr>
          <w:rStyle w:val="Strong"/>
          <w:rFonts w:ascii="Verdana" w:hAnsi="Verdana"/>
          <w:color w:val="000000"/>
          <w:sz w:val="20"/>
          <w:szCs w:val="20"/>
        </w:rPr>
        <w:t>Candidate key:</w:t>
      </w:r>
      <w:r>
        <w:rPr>
          <w:rFonts w:ascii="Verdana" w:hAnsi="Verdana"/>
          <w:color w:val="000000"/>
          <w:sz w:val="20"/>
          <w:szCs w:val="20"/>
        </w:rPr>
        <w:t> {EMP_ID}</w:t>
      </w:r>
    </w:p>
    <w:p w:rsidR="00775C89" w:rsidRDefault="00775C89" w:rsidP="00775C89">
      <w:pPr>
        <w:pStyle w:val="NormalWeb"/>
        <w:shd w:val="clear" w:color="auto" w:fill="FFFFFF"/>
        <w:ind w:left="720"/>
        <w:rPr>
          <w:rFonts w:ascii="Verdana" w:hAnsi="Verdana"/>
          <w:color w:val="000000"/>
          <w:sz w:val="20"/>
          <w:szCs w:val="20"/>
        </w:rPr>
      </w:pPr>
      <w:r>
        <w:rPr>
          <w:rStyle w:val="Strong"/>
          <w:rFonts w:ascii="Verdana" w:hAnsi="Verdana"/>
          <w:color w:val="000000"/>
          <w:sz w:val="20"/>
          <w:szCs w:val="20"/>
        </w:rPr>
        <w:t>Non-prime attributes:</w:t>
      </w:r>
      <w:r>
        <w:rPr>
          <w:rFonts w:ascii="Verdana" w:hAnsi="Verdana"/>
          <w:color w:val="000000"/>
          <w:sz w:val="20"/>
          <w:szCs w:val="20"/>
        </w:rPr>
        <w:t> In the given table, all attributes except EMP_ID are non-prime.</w:t>
      </w:r>
    </w:p>
    <w:p w:rsidR="00775C89" w:rsidRDefault="00775C89" w:rsidP="00775C89">
      <w:pPr>
        <w:pStyle w:val="NormalWeb"/>
        <w:shd w:val="clear" w:color="auto" w:fill="FFFFFF"/>
        <w:ind w:left="720"/>
        <w:rPr>
          <w:rFonts w:ascii="Verdana" w:hAnsi="Verdana"/>
          <w:color w:val="000000"/>
          <w:sz w:val="20"/>
          <w:szCs w:val="20"/>
        </w:rPr>
      </w:pPr>
      <w:r>
        <w:rPr>
          <w:rFonts w:ascii="Verdana" w:hAnsi="Verdana"/>
          <w:color w:val="000000"/>
          <w:sz w:val="20"/>
          <w:szCs w:val="20"/>
        </w:rPr>
        <w:t>Here, EMP_STATE &amp; EMP_CITY dependent on EMP_ZIP and EMP_ZIP dependent on EMP_ID. The non-prime attributes (EMP_STATE, EMP_CITY) transitively dependent on super key(EMP_ID). It violates the rule of third normal form.</w:t>
      </w:r>
    </w:p>
    <w:p w:rsidR="00775C89" w:rsidRDefault="00775C89" w:rsidP="00775C89">
      <w:pPr>
        <w:pStyle w:val="NormalWeb"/>
        <w:shd w:val="clear" w:color="auto" w:fill="FFFFFF"/>
        <w:ind w:left="720"/>
        <w:rPr>
          <w:rFonts w:ascii="Verdana" w:hAnsi="Verdana"/>
          <w:color w:val="000000"/>
          <w:sz w:val="20"/>
          <w:szCs w:val="20"/>
        </w:rPr>
      </w:pPr>
      <w:r>
        <w:rPr>
          <w:rFonts w:ascii="Verdana" w:hAnsi="Verdana"/>
          <w:color w:val="000000"/>
          <w:sz w:val="20"/>
          <w:szCs w:val="20"/>
        </w:rPr>
        <w:t>That's why we need to move the EMP_CITY and EMP_STATE to the new &lt;EMPLOYEE_ZIP&gt; table, with EMP_ZIP as a Primary key.</w:t>
      </w:r>
    </w:p>
    <w:p w:rsidR="00775C89" w:rsidRDefault="00775C89" w:rsidP="00775C89">
      <w:pPr>
        <w:pStyle w:val="NormalWeb"/>
        <w:shd w:val="clear" w:color="auto" w:fill="FFFFFF"/>
        <w:ind w:left="720"/>
        <w:rPr>
          <w:rFonts w:ascii="Verdana" w:hAnsi="Verdana"/>
          <w:color w:val="000000"/>
          <w:sz w:val="20"/>
          <w:szCs w:val="20"/>
        </w:rPr>
      </w:pPr>
      <w:r>
        <w:rPr>
          <w:rStyle w:val="Strong"/>
          <w:rFonts w:ascii="Verdana" w:hAnsi="Verdana"/>
          <w:color w:val="000000"/>
          <w:sz w:val="20"/>
          <w:szCs w:val="20"/>
        </w:rPr>
        <w:t>EMPLOYEE table:</w:t>
      </w:r>
    </w:p>
    <w:tbl>
      <w:tblPr>
        <w:tblW w:w="8949" w:type="dxa"/>
        <w:tblInd w:w="1173"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2354"/>
        <w:gridCol w:w="3686"/>
        <w:gridCol w:w="2909"/>
      </w:tblGrid>
      <w:tr w:rsidR="00775C89" w:rsidTr="00775C89">
        <w:trPr>
          <w:trHeight w:val="563"/>
        </w:trPr>
        <w:tc>
          <w:tcPr>
            <w:tcW w:w="2354" w:type="dxa"/>
            <w:shd w:val="clear" w:color="auto" w:fill="C7CCBE"/>
            <w:tcMar>
              <w:top w:w="180" w:type="dxa"/>
              <w:left w:w="180" w:type="dxa"/>
              <w:bottom w:w="180" w:type="dxa"/>
              <w:right w:w="180" w:type="dxa"/>
            </w:tcMar>
            <w:hideMark/>
          </w:tcPr>
          <w:p w:rsidR="00775C89" w:rsidRDefault="00775C89">
            <w:pPr>
              <w:rPr>
                <w:b/>
                <w:bCs/>
                <w:color w:val="000000"/>
                <w:sz w:val="26"/>
                <w:szCs w:val="26"/>
              </w:rPr>
            </w:pPr>
            <w:r>
              <w:rPr>
                <w:b/>
                <w:bCs/>
                <w:color w:val="000000"/>
                <w:sz w:val="26"/>
                <w:szCs w:val="26"/>
              </w:rPr>
              <w:t>EMP_ID</w:t>
            </w:r>
          </w:p>
        </w:tc>
        <w:tc>
          <w:tcPr>
            <w:tcW w:w="0" w:type="auto"/>
            <w:shd w:val="clear" w:color="auto" w:fill="C7CCBE"/>
            <w:tcMar>
              <w:top w:w="180" w:type="dxa"/>
              <w:left w:w="180" w:type="dxa"/>
              <w:bottom w:w="180" w:type="dxa"/>
              <w:right w:w="180" w:type="dxa"/>
            </w:tcMar>
            <w:hideMark/>
          </w:tcPr>
          <w:p w:rsidR="00775C89" w:rsidRDefault="00775C89">
            <w:pPr>
              <w:rPr>
                <w:b/>
                <w:bCs/>
                <w:color w:val="000000"/>
                <w:sz w:val="26"/>
                <w:szCs w:val="26"/>
              </w:rPr>
            </w:pPr>
            <w:r>
              <w:rPr>
                <w:b/>
                <w:bCs/>
                <w:color w:val="000000"/>
                <w:sz w:val="26"/>
                <w:szCs w:val="26"/>
              </w:rPr>
              <w:t>EMP_NAME</w:t>
            </w:r>
          </w:p>
        </w:tc>
        <w:tc>
          <w:tcPr>
            <w:tcW w:w="0" w:type="auto"/>
            <w:shd w:val="clear" w:color="auto" w:fill="C7CCBE"/>
            <w:tcMar>
              <w:top w:w="180" w:type="dxa"/>
              <w:left w:w="180" w:type="dxa"/>
              <w:bottom w:w="180" w:type="dxa"/>
              <w:right w:w="180" w:type="dxa"/>
            </w:tcMar>
            <w:hideMark/>
          </w:tcPr>
          <w:p w:rsidR="00775C89" w:rsidRDefault="00775C89">
            <w:pPr>
              <w:rPr>
                <w:b/>
                <w:bCs/>
                <w:color w:val="000000"/>
                <w:sz w:val="26"/>
                <w:szCs w:val="26"/>
              </w:rPr>
            </w:pPr>
            <w:r>
              <w:rPr>
                <w:b/>
                <w:bCs/>
                <w:color w:val="000000"/>
                <w:sz w:val="26"/>
                <w:szCs w:val="26"/>
              </w:rPr>
              <w:t>EMP_ZIP</w:t>
            </w:r>
          </w:p>
        </w:tc>
      </w:tr>
      <w:tr w:rsidR="00775C89" w:rsidTr="00775C89">
        <w:trPr>
          <w:trHeight w:val="563"/>
        </w:trPr>
        <w:tc>
          <w:tcPr>
            <w:tcW w:w="23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222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201010</w:t>
            </w:r>
          </w:p>
        </w:tc>
      </w:tr>
      <w:tr w:rsidR="00775C89" w:rsidTr="00775C89">
        <w:trPr>
          <w:trHeight w:val="548"/>
        </w:trPr>
        <w:tc>
          <w:tcPr>
            <w:tcW w:w="23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333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02228</w:t>
            </w:r>
          </w:p>
        </w:tc>
      </w:tr>
      <w:tr w:rsidR="00775C89" w:rsidTr="00775C89">
        <w:trPr>
          <w:trHeight w:val="563"/>
        </w:trPr>
        <w:tc>
          <w:tcPr>
            <w:tcW w:w="23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444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Lan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60007</w:t>
            </w:r>
          </w:p>
        </w:tc>
      </w:tr>
      <w:tr w:rsidR="00775C89" w:rsidTr="00775C89">
        <w:trPr>
          <w:trHeight w:val="548"/>
        </w:trPr>
        <w:tc>
          <w:tcPr>
            <w:tcW w:w="23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555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Katharine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06389</w:t>
            </w:r>
          </w:p>
        </w:tc>
      </w:tr>
      <w:tr w:rsidR="00775C89" w:rsidTr="00775C89">
        <w:trPr>
          <w:trHeight w:val="563"/>
        </w:trPr>
        <w:tc>
          <w:tcPr>
            <w:tcW w:w="23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666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462007</w:t>
            </w:r>
          </w:p>
        </w:tc>
      </w:tr>
    </w:tbl>
    <w:p w:rsidR="00775C89" w:rsidRDefault="00775C89" w:rsidP="00775C89">
      <w:pPr>
        <w:pStyle w:val="NormalWeb"/>
        <w:shd w:val="clear" w:color="auto" w:fill="FFFFFF"/>
        <w:ind w:left="720"/>
        <w:rPr>
          <w:rFonts w:ascii="Verdana" w:hAnsi="Verdana"/>
          <w:color w:val="000000"/>
          <w:sz w:val="20"/>
          <w:szCs w:val="20"/>
        </w:rPr>
      </w:pPr>
      <w:r>
        <w:rPr>
          <w:rStyle w:val="Strong"/>
          <w:rFonts w:ascii="Verdana" w:hAnsi="Verdana"/>
          <w:color w:val="000000"/>
          <w:sz w:val="20"/>
          <w:szCs w:val="20"/>
        </w:rPr>
        <w:t>EMPLOYEE_ZIP table:</w:t>
      </w:r>
    </w:p>
    <w:tbl>
      <w:tblPr>
        <w:tblW w:w="8679" w:type="dxa"/>
        <w:tblInd w:w="1173"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2353"/>
        <w:gridCol w:w="3361"/>
        <w:gridCol w:w="2965"/>
      </w:tblGrid>
      <w:tr w:rsidR="00775C89" w:rsidTr="00775C89">
        <w:trPr>
          <w:trHeight w:val="584"/>
        </w:trPr>
        <w:tc>
          <w:tcPr>
            <w:tcW w:w="2353" w:type="dxa"/>
            <w:shd w:val="clear" w:color="auto" w:fill="C7CCBE"/>
            <w:tcMar>
              <w:top w:w="180" w:type="dxa"/>
              <w:left w:w="180" w:type="dxa"/>
              <w:bottom w:w="180" w:type="dxa"/>
              <w:right w:w="180" w:type="dxa"/>
            </w:tcMar>
            <w:hideMark/>
          </w:tcPr>
          <w:p w:rsidR="00775C89" w:rsidRDefault="00775C89">
            <w:pPr>
              <w:rPr>
                <w:b/>
                <w:bCs/>
                <w:color w:val="000000"/>
                <w:sz w:val="26"/>
                <w:szCs w:val="26"/>
              </w:rPr>
            </w:pPr>
            <w:r>
              <w:rPr>
                <w:b/>
                <w:bCs/>
                <w:color w:val="000000"/>
                <w:sz w:val="26"/>
                <w:szCs w:val="26"/>
              </w:rPr>
              <w:lastRenderedPageBreak/>
              <w:t>EMP_ZIP</w:t>
            </w:r>
          </w:p>
        </w:tc>
        <w:tc>
          <w:tcPr>
            <w:tcW w:w="0" w:type="auto"/>
            <w:shd w:val="clear" w:color="auto" w:fill="C7CCBE"/>
            <w:tcMar>
              <w:top w:w="180" w:type="dxa"/>
              <w:left w:w="180" w:type="dxa"/>
              <w:bottom w:w="180" w:type="dxa"/>
              <w:right w:w="180" w:type="dxa"/>
            </w:tcMar>
            <w:hideMark/>
          </w:tcPr>
          <w:p w:rsidR="00775C89" w:rsidRDefault="00775C89">
            <w:pPr>
              <w:rPr>
                <w:b/>
                <w:bCs/>
                <w:color w:val="000000"/>
                <w:sz w:val="26"/>
                <w:szCs w:val="26"/>
              </w:rPr>
            </w:pPr>
            <w:r>
              <w:rPr>
                <w:b/>
                <w:bCs/>
                <w:color w:val="000000"/>
                <w:sz w:val="26"/>
                <w:szCs w:val="26"/>
              </w:rPr>
              <w:t>EMP_STATE</w:t>
            </w:r>
          </w:p>
        </w:tc>
        <w:tc>
          <w:tcPr>
            <w:tcW w:w="0" w:type="auto"/>
            <w:shd w:val="clear" w:color="auto" w:fill="C7CCBE"/>
            <w:tcMar>
              <w:top w:w="180" w:type="dxa"/>
              <w:left w:w="180" w:type="dxa"/>
              <w:bottom w:w="180" w:type="dxa"/>
              <w:right w:w="180" w:type="dxa"/>
            </w:tcMar>
            <w:hideMark/>
          </w:tcPr>
          <w:p w:rsidR="00775C89" w:rsidRDefault="00775C89">
            <w:pPr>
              <w:rPr>
                <w:b/>
                <w:bCs/>
                <w:color w:val="000000"/>
                <w:sz w:val="26"/>
                <w:szCs w:val="26"/>
              </w:rPr>
            </w:pPr>
            <w:r>
              <w:rPr>
                <w:b/>
                <w:bCs/>
                <w:color w:val="000000"/>
                <w:sz w:val="26"/>
                <w:szCs w:val="26"/>
              </w:rPr>
              <w:t>EMP_CITY</w:t>
            </w:r>
          </w:p>
        </w:tc>
      </w:tr>
      <w:tr w:rsidR="00775C89" w:rsidTr="00775C89">
        <w:trPr>
          <w:trHeight w:val="553"/>
        </w:trPr>
        <w:tc>
          <w:tcPr>
            <w:tcW w:w="23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201010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Noida</w:t>
            </w:r>
          </w:p>
        </w:tc>
      </w:tr>
      <w:tr w:rsidR="00775C89" w:rsidTr="00775C89">
        <w:trPr>
          <w:trHeight w:val="553"/>
        </w:trPr>
        <w:tc>
          <w:tcPr>
            <w:tcW w:w="23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02228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Boston</w:t>
            </w:r>
          </w:p>
        </w:tc>
      </w:tr>
      <w:tr w:rsidR="00775C89" w:rsidTr="00775C89">
        <w:trPr>
          <w:trHeight w:val="553"/>
        </w:trPr>
        <w:tc>
          <w:tcPr>
            <w:tcW w:w="23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60007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Chicago</w:t>
            </w:r>
          </w:p>
        </w:tc>
      </w:tr>
      <w:tr w:rsidR="00775C89" w:rsidTr="00775C89">
        <w:trPr>
          <w:trHeight w:val="553"/>
        </w:trPr>
        <w:tc>
          <w:tcPr>
            <w:tcW w:w="23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06389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Norwich</w:t>
            </w:r>
          </w:p>
        </w:tc>
      </w:tr>
      <w:tr w:rsidR="00775C89" w:rsidTr="00775C89">
        <w:trPr>
          <w:trHeight w:val="568"/>
        </w:trPr>
        <w:tc>
          <w:tcPr>
            <w:tcW w:w="23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462007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C89" w:rsidRDefault="00775C89">
            <w:pPr>
              <w:spacing w:line="345" w:lineRule="atLeast"/>
              <w:ind w:left="300"/>
              <w:rPr>
                <w:rFonts w:ascii="Verdana" w:hAnsi="Verdana"/>
                <w:color w:val="000000"/>
                <w:sz w:val="20"/>
                <w:szCs w:val="20"/>
              </w:rPr>
            </w:pPr>
            <w:r>
              <w:rPr>
                <w:rFonts w:ascii="Verdana" w:hAnsi="Verdana"/>
                <w:color w:val="000000"/>
                <w:sz w:val="20"/>
                <w:szCs w:val="20"/>
              </w:rPr>
              <w:t>Bhopal</w:t>
            </w:r>
          </w:p>
        </w:tc>
      </w:tr>
    </w:tbl>
    <w:p w:rsidR="00A62AB7" w:rsidRDefault="00A62AB7" w:rsidP="008D2EF5"/>
    <w:p w:rsidR="009913FF" w:rsidRDefault="009913FF" w:rsidP="008D2EF5"/>
    <w:p w:rsidR="002C2937" w:rsidRDefault="002C2937" w:rsidP="002C2937">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Boyce Codd normal form (BCNF)</w:t>
      </w:r>
    </w:p>
    <w:p w:rsidR="002C2937" w:rsidRDefault="002C2937" w:rsidP="002C2937">
      <w:pPr>
        <w:numPr>
          <w:ilvl w:val="0"/>
          <w:numId w:val="56"/>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BCNF is the advance version of 3NF. It is stricter than 3NF.</w:t>
      </w:r>
    </w:p>
    <w:p w:rsidR="002C2937" w:rsidRDefault="002C2937" w:rsidP="002C2937">
      <w:pPr>
        <w:numPr>
          <w:ilvl w:val="0"/>
          <w:numId w:val="5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A table is in BCNF if every functional dependency X </w:t>
      </w:r>
      <w:r>
        <w:rPr>
          <w:rFonts w:ascii="Arial" w:hAnsi="Arial" w:cs="Arial"/>
          <w:color w:val="000000"/>
          <w:sz w:val="20"/>
          <w:szCs w:val="20"/>
        </w:rPr>
        <w:t>→</w:t>
      </w:r>
      <w:r>
        <w:rPr>
          <w:rFonts w:ascii="Verdana" w:hAnsi="Verdana" w:cs="Verdana"/>
          <w:color w:val="000000"/>
          <w:sz w:val="20"/>
          <w:szCs w:val="20"/>
        </w:rPr>
        <w:t xml:space="preserve"> Y, X is the super key of the table.</w:t>
      </w:r>
    </w:p>
    <w:p w:rsidR="002C2937" w:rsidRDefault="002C2937" w:rsidP="002C2937">
      <w:pPr>
        <w:numPr>
          <w:ilvl w:val="0"/>
          <w:numId w:val="5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For BCNF, the table should be in 3NF, and for every FD, LHS is super key.</w:t>
      </w:r>
    </w:p>
    <w:p w:rsidR="002C2937" w:rsidRDefault="002C2937" w:rsidP="002C2937">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t> Let's assume there is a company where employees work in more than one department.</w:t>
      </w:r>
    </w:p>
    <w:p w:rsidR="002C2937" w:rsidRDefault="002C2937" w:rsidP="002C2937">
      <w:pPr>
        <w:pStyle w:val="NormalWeb"/>
        <w:shd w:val="clear" w:color="auto" w:fill="FFFFFF"/>
        <w:rPr>
          <w:rFonts w:ascii="Verdana" w:hAnsi="Verdana"/>
          <w:color w:val="000000"/>
          <w:sz w:val="20"/>
          <w:szCs w:val="20"/>
        </w:rPr>
      </w:pPr>
      <w:r>
        <w:rPr>
          <w:rStyle w:val="Strong"/>
          <w:rFonts w:ascii="Verdana" w:hAnsi="Verdana"/>
          <w:color w:val="000000"/>
          <w:sz w:val="20"/>
          <w:szCs w:val="20"/>
        </w:rPr>
        <w:t>EMPLOYEE table:</w:t>
      </w:r>
    </w:p>
    <w:tbl>
      <w:tblPr>
        <w:tblW w:w="997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24"/>
        <w:gridCol w:w="2397"/>
        <w:gridCol w:w="1942"/>
        <w:gridCol w:w="1847"/>
        <w:gridCol w:w="2362"/>
      </w:tblGrid>
      <w:tr w:rsidR="002C2937" w:rsidTr="002C2937">
        <w:trPr>
          <w:trHeight w:val="562"/>
        </w:trPr>
        <w:tc>
          <w:tcPr>
            <w:tcW w:w="0" w:type="auto"/>
            <w:shd w:val="clear" w:color="auto" w:fill="C7CCBE"/>
            <w:tcMar>
              <w:top w:w="180" w:type="dxa"/>
              <w:left w:w="180" w:type="dxa"/>
              <w:bottom w:w="180" w:type="dxa"/>
              <w:right w:w="180" w:type="dxa"/>
            </w:tcMar>
            <w:hideMark/>
          </w:tcPr>
          <w:p w:rsidR="002C2937" w:rsidRDefault="002C2937">
            <w:pPr>
              <w:rPr>
                <w:b/>
                <w:bCs/>
                <w:color w:val="000000"/>
                <w:sz w:val="26"/>
                <w:szCs w:val="26"/>
              </w:rPr>
            </w:pPr>
            <w:r>
              <w:rPr>
                <w:b/>
                <w:bCs/>
                <w:color w:val="000000"/>
                <w:sz w:val="26"/>
                <w:szCs w:val="26"/>
              </w:rPr>
              <w:t>EMP_ID</w:t>
            </w:r>
          </w:p>
        </w:tc>
        <w:tc>
          <w:tcPr>
            <w:tcW w:w="0" w:type="auto"/>
            <w:shd w:val="clear" w:color="auto" w:fill="C7CCBE"/>
            <w:tcMar>
              <w:top w:w="180" w:type="dxa"/>
              <w:left w:w="180" w:type="dxa"/>
              <w:bottom w:w="180" w:type="dxa"/>
              <w:right w:w="180" w:type="dxa"/>
            </w:tcMar>
            <w:hideMark/>
          </w:tcPr>
          <w:p w:rsidR="002C2937" w:rsidRDefault="002C2937">
            <w:pPr>
              <w:rPr>
                <w:b/>
                <w:bCs/>
                <w:color w:val="000000"/>
                <w:sz w:val="26"/>
                <w:szCs w:val="26"/>
              </w:rPr>
            </w:pPr>
            <w:r>
              <w:rPr>
                <w:b/>
                <w:bCs/>
                <w:color w:val="000000"/>
                <w:sz w:val="26"/>
                <w:szCs w:val="26"/>
              </w:rPr>
              <w:t>EMP_COUNTRY</w:t>
            </w:r>
          </w:p>
        </w:tc>
        <w:tc>
          <w:tcPr>
            <w:tcW w:w="0" w:type="auto"/>
            <w:shd w:val="clear" w:color="auto" w:fill="C7CCBE"/>
            <w:tcMar>
              <w:top w:w="180" w:type="dxa"/>
              <w:left w:w="180" w:type="dxa"/>
              <w:bottom w:w="180" w:type="dxa"/>
              <w:right w:w="180" w:type="dxa"/>
            </w:tcMar>
            <w:hideMark/>
          </w:tcPr>
          <w:p w:rsidR="002C2937" w:rsidRDefault="002C2937">
            <w:pPr>
              <w:rPr>
                <w:b/>
                <w:bCs/>
                <w:color w:val="000000"/>
                <w:sz w:val="26"/>
                <w:szCs w:val="26"/>
              </w:rPr>
            </w:pPr>
            <w:r>
              <w:rPr>
                <w:b/>
                <w:bCs/>
                <w:color w:val="000000"/>
                <w:sz w:val="26"/>
                <w:szCs w:val="26"/>
              </w:rPr>
              <w:t>EMP_DEPT</w:t>
            </w:r>
          </w:p>
        </w:tc>
        <w:tc>
          <w:tcPr>
            <w:tcW w:w="0" w:type="auto"/>
            <w:shd w:val="clear" w:color="auto" w:fill="C7CCBE"/>
            <w:tcMar>
              <w:top w:w="180" w:type="dxa"/>
              <w:left w:w="180" w:type="dxa"/>
              <w:bottom w:w="180" w:type="dxa"/>
              <w:right w:w="180" w:type="dxa"/>
            </w:tcMar>
            <w:hideMark/>
          </w:tcPr>
          <w:p w:rsidR="002C2937" w:rsidRDefault="002C2937">
            <w:pPr>
              <w:rPr>
                <w:b/>
                <w:bCs/>
                <w:color w:val="000000"/>
                <w:sz w:val="26"/>
                <w:szCs w:val="26"/>
              </w:rPr>
            </w:pPr>
            <w:r>
              <w:rPr>
                <w:b/>
                <w:bCs/>
                <w:color w:val="000000"/>
                <w:sz w:val="26"/>
                <w:szCs w:val="26"/>
              </w:rPr>
              <w:t>DEPT_TYPE</w:t>
            </w:r>
          </w:p>
        </w:tc>
        <w:tc>
          <w:tcPr>
            <w:tcW w:w="0" w:type="auto"/>
            <w:shd w:val="clear" w:color="auto" w:fill="C7CCBE"/>
            <w:tcMar>
              <w:top w:w="180" w:type="dxa"/>
              <w:left w:w="180" w:type="dxa"/>
              <w:bottom w:w="180" w:type="dxa"/>
              <w:right w:w="180" w:type="dxa"/>
            </w:tcMar>
            <w:hideMark/>
          </w:tcPr>
          <w:p w:rsidR="002C2937" w:rsidRDefault="002C2937">
            <w:pPr>
              <w:rPr>
                <w:b/>
                <w:bCs/>
                <w:color w:val="000000"/>
                <w:sz w:val="26"/>
                <w:szCs w:val="26"/>
              </w:rPr>
            </w:pPr>
            <w:r>
              <w:rPr>
                <w:b/>
                <w:bCs/>
                <w:color w:val="000000"/>
                <w:sz w:val="26"/>
                <w:szCs w:val="26"/>
              </w:rPr>
              <w:t>EMP_DEPT_NO</w:t>
            </w:r>
          </w:p>
        </w:tc>
      </w:tr>
      <w:tr w:rsidR="002C2937" w:rsidTr="002C2937">
        <w:trPr>
          <w:trHeight w:val="53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India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Designing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283</w:t>
            </w:r>
          </w:p>
        </w:tc>
      </w:tr>
      <w:tr w:rsidR="002C2937" w:rsidTr="002C2937">
        <w:trPr>
          <w:trHeight w:val="54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India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300</w:t>
            </w:r>
          </w:p>
        </w:tc>
      </w:tr>
      <w:tr w:rsidR="002C2937" w:rsidTr="002C2937">
        <w:trPr>
          <w:trHeight w:val="53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364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UK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Stores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232</w:t>
            </w:r>
          </w:p>
        </w:tc>
      </w:tr>
      <w:tr w:rsidR="002C2937" w:rsidTr="002C2937">
        <w:trPr>
          <w:trHeight w:val="54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364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Developing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549</w:t>
            </w:r>
          </w:p>
        </w:tc>
      </w:tr>
    </w:tbl>
    <w:p w:rsidR="002C2937" w:rsidRDefault="002C2937" w:rsidP="002C2937">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In the above table Functional dependencies are as follows:</w:t>
      </w:r>
    </w:p>
    <w:p w:rsidR="002C2937" w:rsidRDefault="002C2937" w:rsidP="002C2937">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EMP_ID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EMP_COUNTRY </w:t>
      </w:r>
      <w:r>
        <w:rPr>
          <w:rFonts w:ascii="Verdana" w:hAnsi="Verdana"/>
          <w:color w:val="000000"/>
          <w:sz w:val="20"/>
          <w:szCs w:val="20"/>
          <w:bdr w:val="none" w:sz="0" w:space="0" w:color="auto" w:frame="1"/>
        </w:rPr>
        <w:t> </w:t>
      </w:r>
    </w:p>
    <w:p w:rsidR="002C2937" w:rsidRDefault="002C2937" w:rsidP="002C2937">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EMP_DEPT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{DEPT_TYPE, EMP_DEPT_NO} </w:t>
      </w:r>
      <w:r>
        <w:rPr>
          <w:rFonts w:ascii="Verdana" w:hAnsi="Verdana"/>
          <w:color w:val="000000"/>
          <w:sz w:val="20"/>
          <w:szCs w:val="20"/>
          <w:bdr w:val="none" w:sz="0" w:space="0" w:color="auto" w:frame="1"/>
        </w:rPr>
        <w:t> </w:t>
      </w:r>
    </w:p>
    <w:p w:rsidR="002C2937" w:rsidRDefault="002C2937" w:rsidP="002C2937">
      <w:pPr>
        <w:pStyle w:val="NormalWeb"/>
        <w:shd w:val="clear" w:color="auto" w:fill="FFFFFF"/>
        <w:rPr>
          <w:rFonts w:ascii="Verdana" w:hAnsi="Verdana"/>
          <w:color w:val="000000"/>
          <w:sz w:val="20"/>
          <w:szCs w:val="20"/>
        </w:rPr>
      </w:pPr>
      <w:r>
        <w:rPr>
          <w:rStyle w:val="Strong"/>
          <w:rFonts w:ascii="Verdana" w:hAnsi="Verdana"/>
          <w:color w:val="000000"/>
          <w:sz w:val="20"/>
          <w:szCs w:val="20"/>
        </w:rPr>
        <w:t>Candidate key: {EMP-ID, EMP-DEPT}</w:t>
      </w:r>
    </w:p>
    <w:p w:rsidR="002C2937" w:rsidRDefault="002C2937" w:rsidP="002C2937">
      <w:pPr>
        <w:pStyle w:val="NormalWeb"/>
        <w:shd w:val="clear" w:color="auto" w:fill="FFFFFF"/>
        <w:rPr>
          <w:rFonts w:ascii="Verdana" w:hAnsi="Verdana"/>
          <w:color w:val="000000"/>
          <w:sz w:val="20"/>
          <w:szCs w:val="20"/>
        </w:rPr>
      </w:pPr>
      <w:r>
        <w:rPr>
          <w:rFonts w:ascii="Verdana" w:hAnsi="Verdana"/>
          <w:color w:val="000000"/>
          <w:sz w:val="20"/>
          <w:szCs w:val="20"/>
        </w:rPr>
        <w:t>The table is not in BCNF because neither EMP_DEPT nor EMP_ID alone are keys.</w:t>
      </w:r>
    </w:p>
    <w:p w:rsidR="002C2937" w:rsidRDefault="002C2937" w:rsidP="002C2937">
      <w:pPr>
        <w:pStyle w:val="NormalWeb"/>
        <w:shd w:val="clear" w:color="auto" w:fill="FFFFFF"/>
        <w:rPr>
          <w:rFonts w:ascii="Verdana" w:hAnsi="Verdana"/>
          <w:color w:val="000000"/>
          <w:sz w:val="20"/>
          <w:szCs w:val="20"/>
        </w:rPr>
      </w:pPr>
      <w:r>
        <w:rPr>
          <w:rFonts w:ascii="Verdana" w:hAnsi="Verdana"/>
          <w:color w:val="000000"/>
          <w:sz w:val="20"/>
          <w:szCs w:val="20"/>
        </w:rPr>
        <w:t>To convert the given table into BCNF, we decompose it into three tables:</w:t>
      </w:r>
    </w:p>
    <w:p w:rsidR="002C2937" w:rsidRDefault="002C2937" w:rsidP="002C2937">
      <w:pPr>
        <w:pStyle w:val="NormalWeb"/>
        <w:shd w:val="clear" w:color="auto" w:fill="FFFFFF"/>
        <w:rPr>
          <w:rFonts w:ascii="Verdana" w:hAnsi="Verdana"/>
          <w:color w:val="000000"/>
          <w:sz w:val="20"/>
          <w:szCs w:val="20"/>
        </w:rPr>
      </w:pPr>
      <w:r>
        <w:rPr>
          <w:rStyle w:val="Strong"/>
          <w:rFonts w:ascii="Verdana" w:hAnsi="Verdana"/>
          <w:color w:val="000000"/>
          <w:sz w:val="20"/>
          <w:szCs w:val="20"/>
        </w:rPr>
        <w:t>EMP_COUNTRY table:</w:t>
      </w:r>
    </w:p>
    <w:tbl>
      <w:tblPr>
        <w:tblW w:w="100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733"/>
        <w:gridCol w:w="6284"/>
      </w:tblGrid>
      <w:tr w:rsidR="002C2937" w:rsidTr="002C2937">
        <w:trPr>
          <w:trHeight w:val="604"/>
        </w:trPr>
        <w:tc>
          <w:tcPr>
            <w:tcW w:w="0" w:type="auto"/>
            <w:shd w:val="clear" w:color="auto" w:fill="C7CCBE"/>
            <w:tcMar>
              <w:top w:w="180" w:type="dxa"/>
              <w:left w:w="180" w:type="dxa"/>
              <w:bottom w:w="180" w:type="dxa"/>
              <w:right w:w="180" w:type="dxa"/>
            </w:tcMar>
            <w:hideMark/>
          </w:tcPr>
          <w:p w:rsidR="002C2937" w:rsidRDefault="002C2937">
            <w:pPr>
              <w:rPr>
                <w:b/>
                <w:bCs/>
                <w:color w:val="000000"/>
                <w:sz w:val="26"/>
                <w:szCs w:val="26"/>
              </w:rPr>
            </w:pPr>
            <w:r>
              <w:rPr>
                <w:b/>
                <w:bCs/>
                <w:color w:val="000000"/>
                <w:sz w:val="26"/>
                <w:szCs w:val="26"/>
              </w:rPr>
              <w:t>EMP_ID</w:t>
            </w:r>
          </w:p>
        </w:tc>
        <w:tc>
          <w:tcPr>
            <w:tcW w:w="0" w:type="auto"/>
            <w:shd w:val="clear" w:color="auto" w:fill="C7CCBE"/>
            <w:tcMar>
              <w:top w:w="180" w:type="dxa"/>
              <w:left w:w="180" w:type="dxa"/>
              <w:bottom w:w="180" w:type="dxa"/>
              <w:right w:w="180" w:type="dxa"/>
            </w:tcMar>
            <w:hideMark/>
          </w:tcPr>
          <w:p w:rsidR="002C2937" w:rsidRDefault="002C2937">
            <w:pPr>
              <w:rPr>
                <w:b/>
                <w:bCs/>
                <w:color w:val="000000"/>
                <w:sz w:val="26"/>
                <w:szCs w:val="26"/>
              </w:rPr>
            </w:pPr>
            <w:r>
              <w:rPr>
                <w:b/>
                <w:bCs/>
                <w:color w:val="000000"/>
                <w:sz w:val="26"/>
                <w:szCs w:val="26"/>
              </w:rPr>
              <w:t>EMP_COUNTRY</w:t>
            </w:r>
          </w:p>
        </w:tc>
      </w:tr>
      <w:tr w:rsidR="002C2937" w:rsidTr="002C2937">
        <w:trPr>
          <w:trHeight w:val="58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India</w:t>
            </w:r>
          </w:p>
        </w:tc>
      </w:tr>
      <w:tr w:rsidR="002C2937" w:rsidTr="002C2937">
        <w:trPr>
          <w:trHeight w:val="58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India</w:t>
            </w:r>
          </w:p>
        </w:tc>
      </w:tr>
    </w:tbl>
    <w:p w:rsidR="002C2937" w:rsidRDefault="002C2937" w:rsidP="002C2937">
      <w:pPr>
        <w:pStyle w:val="NormalWeb"/>
        <w:shd w:val="clear" w:color="auto" w:fill="FFFFFF"/>
        <w:rPr>
          <w:rFonts w:ascii="Verdana" w:hAnsi="Verdana"/>
          <w:color w:val="000000"/>
          <w:sz w:val="20"/>
          <w:szCs w:val="20"/>
        </w:rPr>
      </w:pPr>
      <w:r>
        <w:rPr>
          <w:rStyle w:val="Strong"/>
          <w:rFonts w:ascii="Verdana" w:hAnsi="Verdana"/>
          <w:color w:val="000000"/>
          <w:sz w:val="20"/>
          <w:szCs w:val="20"/>
        </w:rPr>
        <w:t>EMP_DEPT table:</w:t>
      </w:r>
    </w:p>
    <w:tbl>
      <w:tblPr>
        <w:tblW w:w="997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148"/>
        <w:gridCol w:w="2994"/>
        <w:gridCol w:w="3830"/>
      </w:tblGrid>
      <w:tr w:rsidR="002C2937" w:rsidTr="002C2937">
        <w:trPr>
          <w:trHeight w:val="580"/>
        </w:trPr>
        <w:tc>
          <w:tcPr>
            <w:tcW w:w="0" w:type="auto"/>
            <w:shd w:val="clear" w:color="auto" w:fill="C7CCBE"/>
            <w:tcMar>
              <w:top w:w="180" w:type="dxa"/>
              <w:left w:w="180" w:type="dxa"/>
              <w:bottom w:w="180" w:type="dxa"/>
              <w:right w:w="180" w:type="dxa"/>
            </w:tcMar>
            <w:hideMark/>
          </w:tcPr>
          <w:p w:rsidR="002C2937" w:rsidRDefault="002C2937">
            <w:pPr>
              <w:rPr>
                <w:b/>
                <w:bCs/>
                <w:color w:val="000000"/>
                <w:sz w:val="26"/>
                <w:szCs w:val="26"/>
              </w:rPr>
            </w:pPr>
            <w:r>
              <w:rPr>
                <w:b/>
                <w:bCs/>
                <w:color w:val="000000"/>
                <w:sz w:val="26"/>
                <w:szCs w:val="26"/>
              </w:rPr>
              <w:t>EMP_DEPT</w:t>
            </w:r>
          </w:p>
        </w:tc>
        <w:tc>
          <w:tcPr>
            <w:tcW w:w="0" w:type="auto"/>
            <w:shd w:val="clear" w:color="auto" w:fill="C7CCBE"/>
            <w:tcMar>
              <w:top w:w="180" w:type="dxa"/>
              <w:left w:w="180" w:type="dxa"/>
              <w:bottom w:w="180" w:type="dxa"/>
              <w:right w:w="180" w:type="dxa"/>
            </w:tcMar>
            <w:hideMark/>
          </w:tcPr>
          <w:p w:rsidR="002C2937" w:rsidRDefault="002C2937">
            <w:pPr>
              <w:rPr>
                <w:b/>
                <w:bCs/>
                <w:color w:val="000000"/>
                <w:sz w:val="26"/>
                <w:szCs w:val="26"/>
              </w:rPr>
            </w:pPr>
            <w:r>
              <w:rPr>
                <w:b/>
                <w:bCs/>
                <w:color w:val="000000"/>
                <w:sz w:val="26"/>
                <w:szCs w:val="26"/>
              </w:rPr>
              <w:t>DEPT_TYPE</w:t>
            </w:r>
          </w:p>
        </w:tc>
        <w:tc>
          <w:tcPr>
            <w:tcW w:w="0" w:type="auto"/>
            <w:shd w:val="clear" w:color="auto" w:fill="C7CCBE"/>
            <w:tcMar>
              <w:top w:w="180" w:type="dxa"/>
              <w:left w:w="180" w:type="dxa"/>
              <w:bottom w:w="180" w:type="dxa"/>
              <w:right w:w="180" w:type="dxa"/>
            </w:tcMar>
            <w:hideMark/>
          </w:tcPr>
          <w:p w:rsidR="002C2937" w:rsidRDefault="002C2937">
            <w:pPr>
              <w:rPr>
                <w:b/>
                <w:bCs/>
                <w:color w:val="000000"/>
                <w:sz w:val="26"/>
                <w:szCs w:val="26"/>
              </w:rPr>
            </w:pPr>
            <w:r>
              <w:rPr>
                <w:b/>
                <w:bCs/>
                <w:color w:val="000000"/>
                <w:sz w:val="26"/>
                <w:szCs w:val="26"/>
              </w:rPr>
              <w:t>EMP_DEPT_NO</w:t>
            </w:r>
          </w:p>
        </w:tc>
      </w:tr>
      <w:tr w:rsidR="002C2937" w:rsidTr="002C2937">
        <w:trPr>
          <w:trHeight w:val="5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Designing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283</w:t>
            </w:r>
          </w:p>
        </w:tc>
      </w:tr>
      <w:tr w:rsidR="002C2937" w:rsidTr="002C2937">
        <w:trPr>
          <w:trHeight w:val="5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300</w:t>
            </w:r>
          </w:p>
        </w:tc>
      </w:tr>
      <w:tr w:rsidR="002C2937" w:rsidTr="002C2937">
        <w:trPr>
          <w:trHeight w:val="5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Stores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232</w:t>
            </w:r>
          </w:p>
        </w:tc>
      </w:tr>
      <w:tr w:rsidR="002C2937" w:rsidTr="002C2937">
        <w:trPr>
          <w:trHeight w:val="55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Developing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549</w:t>
            </w:r>
          </w:p>
        </w:tc>
      </w:tr>
    </w:tbl>
    <w:p w:rsidR="002C2937" w:rsidRDefault="002C2937" w:rsidP="002C2937">
      <w:pPr>
        <w:pStyle w:val="NormalWeb"/>
        <w:shd w:val="clear" w:color="auto" w:fill="FFFFFF"/>
        <w:rPr>
          <w:rStyle w:val="Strong"/>
          <w:rFonts w:ascii="Verdana" w:hAnsi="Verdana"/>
          <w:color w:val="000000"/>
          <w:sz w:val="20"/>
          <w:szCs w:val="20"/>
        </w:rPr>
      </w:pPr>
    </w:p>
    <w:p w:rsidR="002C2937" w:rsidRDefault="002C2937" w:rsidP="002C2937">
      <w:pPr>
        <w:pStyle w:val="NormalWeb"/>
        <w:shd w:val="clear" w:color="auto" w:fill="FFFFFF"/>
        <w:rPr>
          <w:rStyle w:val="Strong"/>
          <w:rFonts w:ascii="Verdana" w:hAnsi="Verdana"/>
          <w:color w:val="000000"/>
          <w:sz w:val="20"/>
          <w:szCs w:val="20"/>
        </w:rPr>
      </w:pPr>
    </w:p>
    <w:p w:rsidR="002C2937" w:rsidRDefault="002C2937" w:rsidP="002C2937">
      <w:pPr>
        <w:pStyle w:val="NormalWeb"/>
        <w:shd w:val="clear" w:color="auto" w:fill="FFFFFF"/>
        <w:rPr>
          <w:rStyle w:val="Strong"/>
          <w:rFonts w:ascii="Verdana" w:hAnsi="Verdana"/>
          <w:color w:val="000000"/>
          <w:sz w:val="20"/>
          <w:szCs w:val="20"/>
        </w:rPr>
      </w:pPr>
    </w:p>
    <w:p w:rsidR="002C2937" w:rsidRDefault="002C2937" w:rsidP="002C2937">
      <w:pPr>
        <w:pStyle w:val="NormalWeb"/>
        <w:shd w:val="clear" w:color="auto" w:fill="FFFFFF"/>
        <w:rPr>
          <w:rStyle w:val="Strong"/>
          <w:rFonts w:ascii="Verdana" w:hAnsi="Verdana"/>
          <w:color w:val="000000"/>
          <w:sz w:val="20"/>
          <w:szCs w:val="20"/>
        </w:rPr>
      </w:pPr>
    </w:p>
    <w:p w:rsidR="002C2937" w:rsidRDefault="002C2937" w:rsidP="002C2937">
      <w:pPr>
        <w:pStyle w:val="NormalWeb"/>
        <w:shd w:val="clear" w:color="auto" w:fill="FFFFFF"/>
        <w:rPr>
          <w:rStyle w:val="Strong"/>
          <w:rFonts w:ascii="Verdana" w:hAnsi="Verdana"/>
          <w:color w:val="000000"/>
          <w:sz w:val="20"/>
          <w:szCs w:val="20"/>
        </w:rPr>
      </w:pPr>
    </w:p>
    <w:p w:rsidR="002C2937" w:rsidRDefault="002C2937" w:rsidP="002C2937">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EMP_DEPT_MAPPING table:</w:t>
      </w:r>
    </w:p>
    <w:tbl>
      <w:tblPr>
        <w:tblW w:w="82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450"/>
        <w:gridCol w:w="5776"/>
      </w:tblGrid>
      <w:tr w:rsidR="002C2937" w:rsidTr="002C2937">
        <w:trPr>
          <w:trHeight w:val="584"/>
        </w:trPr>
        <w:tc>
          <w:tcPr>
            <w:tcW w:w="2450" w:type="dxa"/>
            <w:shd w:val="clear" w:color="auto" w:fill="C7CCBE"/>
            <w:tcMar>
              <w:top w:w="180" w:type="dxa"/>
              <w:left w:w="180" w:type="dxa"/>
              <w:bottom w:w="180" w:type="dxa"/>
              <w:right w:w="180" w:type="dxa"/>
            </w:tcMar>
            <w:hideMark/>
          </w:tcPr>
          <w:p w:rsidR="002C2937" w:rsidRDefault="002C2937">
            <w:pPr>
              <w:rPr>
                <w:b/>
                <w:bCs/>
                <w:color w:val="000000"/>
                <w:sz w:val="26"/>
                <w:szCs w:val="26"/>
              </w:rPr>
            </w:pPr>
            <w:r>
              <w:rPr>
                <w:b/>
                <w:bCs/>
                <w:color w:val="000000"/>
                <w:sz w:val="26"/>
                <w:szCs w:val="26"/>
              </w:rPr>
              <w:t>EMP_ID</w:t>
            </w:r>
          </w:p>
        </w:tc>
        <w:tc>
          <w:tcPr>
            <w:tcW w:w="0" w:type="auto"/>
            <w:shd w:val="clear" w:color="auto" w:fill="C7CCBE"/>
            <w:tcMar>
              <w:top w:w="180" w:type="dxa"/>
              <w:left w:w="180" w:type="dxa"/>
              <w:bottom w:w="180" w:type="dxa"/>
              <w:right w:w="180" w:type="dxa"/>
            </w:tcMar>
            <w:hideMark/>
          </w:tcPr>
          <w:p w:rsidR="002C2937" w:rsidRDefault="002C2937">
            <w:pPr>
              <w:rPr>
                <w:b/>
                <w:bCs/>
                <w:color w:val="000000"/>
                <w:sz w:val="26"/>
                <w:szCs w:val="26"/>
              </w:rPr>
            </w:pPr>
            <w:r>
              <w:rPr>
                <w:b/>
                <w:bCs/>
                <w:color w:val="000000"/>
                <w:sz w:val="26"/>
                <w:szCs w:val="26"/>
              </w:rPr>
              <w:t>EMP_DEPT</w:t>
            </w:r>
          </w:p>
        </w:tc>
      </w:tr>
      <w:tr w:rsidR="002C2937" w:rsidTr="002C2937">
        <w:trPr>
          <w:trHeight w:val="554"/>
        </w:trPr>
        <w:tc>
          <w:tcPr>
            <w:tcW w:w="24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283</w:t>
            </w:r>
          </w:p>
        </w:tc>
      </w:tr>
      <w:tr w:rsidR="002C2937" w:rsidTr="002C2937">
        <w:trPr>
          <w:trHeight w:val="554"/>
        </w:trPr>
        <w:tc>
          <w:tcPr>
            <w:tcW w:w="24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300</w:t>
            </w:r>
          </w:p>
        </w:tc>
      </w:tr>
      <w:tr w:rsidR="002C2937" w:rsidTr="002C2937">
        <w:trPr>
          <w:trHeight w:val="554"/>
        </w:trPr>
        <w:tc>
          <w:tcPr>
            <w:tcW w:w="24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232</w:t>
            </w:r>
          </w:p>
        </w:tc>
      </w:tr>
      <w:tr w:rsidR="002C2937" w:rsidTr="002C2937">
        <w:trPr>
          <w:trHeight w:val="554"/>
        </w:trPr>
        <w:tc>
          <w:tcPr>
            <w:tcW w:w="24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2937" w:rsidRDefault="002C2937">
            <w:pPr>
              <w:spacing w:line="345" w:lineRule="atLeast"/>
              <w:ind w:left="300"/>
              <w:rPr>
                <w:rFonts w:ascii="Verdana" w:hAnsi="Verdana"/>
                <w:color w:val="000000"/>
                <w:sz w:val="20"/>
                <w:szCs w:val="20"/>
              </w:rPr>
            </w:pPr>
            <w:r>
              <w:rPr>
                <w:rFonts w:ascii="Verdana" w:hAnsi="Verdana"/>
                <w:color w:val="000000"/>
                <w:sz w:val="20"/>
                <w:szCs w:val="20"/>
              </w:rPr>
              <w:t>549</w:t>
            </w:r>
          </w:p>
        </w:tc>
      </w:tr>
    </w:tbl>
    <w:p w:rsidR="002C2937" w:rsidRDefault="002C2937" w:rsidP="002C2937">
      <w:pPr>
        <w:pStyle w:val="NormalWeb"/>
        <w:shd w:val="clear" w:color="auto" w:fill="FFFFFF"/>
        <w:rPr>
          <w:rFonts w:ascii="Verdana" w:hAnsi="Verdana"/>
          <w:color w:val="000000"/>
          <w:sz w:val="20"/>
          <w:szCs w:val="20"/>
        </w:rPr>
      </w:pPr>
      <w:r>
        <w:rPr>
          <w:rStyle w:val="Strong"/>
          <w:rFonts w:ascii="Verdana" w:hAnsi="Verdana"/>
          <w:color w:val="000000"/>
          <w:sz w:val="20"/>
          <w:szCs w:val="20"/>
        </w:rPr>
        <w:t>Functional dependencies:</w:t>
      </w:r>
    </w:p>
    <w:p w:rsidR="002C2937" w:rsidRDefault="002C2937" w:rsidP="002C2937">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EMP_ID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EMP_COUNTRY </w:t>
      </w:r>
      <w:r>
        <w:rPr>
          <w:rFonts w:ascii="Verdana" w:hAnsi="Verdana"/>
          <w:color w:val="000000"/>
          <w:sz w:val="20"/>
          <w:szCs w:val="20"/>
          <w:bdr w:val="none" w:sz="0" w:space="0" w:color="auto" w:frame="1"/>
        </w:rPr>
        <w:t> </w:t>
      </w:r>
    </w:p>
    <w:p w:rsidR="002C2937" w:rsidRDefault="002C2937" w:rsidP="002C2937">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EMP_DEPT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{DEPT_TYPE, EMP_DEPT_NO} </w:t>
      </w:r>
      <w:r>
        <w:rPr>
          <w:rFonts w:ascii="Verdana" w:hAnsi="Verdana"/>
          <w:color w:val="000000"/>
          <w:sz w:val="20"/>
          <w:szCs w:val="20"/>
          <w:bdr w:val="none" w:sz="0" w:space="0" w:color="auto" w:frame="1"/>
        </w:rPr>
        <w:t> </w:t>
      </w:r>
    </w:p>
    <w:p w:rsidR="002C2937" w:rsidRDefault="002C2937" w:rsidP="002C2937">
      <w:pPr>
        <w:pStyle w:val="NormalWeb"/>
        <w:shd w:val="clear" w:color="auto" w:fill="FFFFFF"/>
        <w:rPr>
          <w:rFonts w:ascii="Verdana" w:hAnsi="Verdana"/>
          <w:color w:val="000000"/>
          <w:sz w:val="20"/>
          <w:szCs w:val="20"/>
        </w:rPr>
      </w:pPr>
      <w:r>
        <w:rPr>
          <w:rStyle w:val="Strong"/>
          <w:rFonts w:ascii="Verdana" w:hAnsi="Verdana"/>
          <w:color w:val="000000"/>
          <w:sz w:val="20"/>
          <w:szCs w:val="20"/>
        </w:rPr>
        <w:t>Candidate keys:</w:t>
      </w:r>
    </w:p>
    <w:p w:rsidR="002C2937" w:rsidRDefault="002C2937" w:rsidP="002C2937">
      <w:pPr>
        <w:pStyle w:val="NormalWeb"/>
        <w:shd w:val="clear" w:color="auto" w:fill="FFFFFF"/>
        <w:rPr>
          <w:rFonts w:ascii="Verdana" w:hAnsi="Verdana"/>
          <w:color w:val="000000"/>
          <w:sz w:val="20"/>
          <w:szCs w:val="20"/>
        </w:rPr>
      </w:pPr>
      <w:r>
        <w:rPr>
          <w:rStyle w:val="Strong"/>
          <w:rFonts w:ascii="Verdana" w:hAnsi="Verdana"/>
          <w:color w:val="000000"/>
          <w:sz w:val="20"/>
          <w:szCs w:val="20"/>
        </w:rPr>
        <w:t>For the first table:</w:t>
      </w:r>
      <w:r>
        <w:rPr>
          <w:rFonts w:ascii="Verdana" w:hAnsi="Verdana"/>
          <w:color w:val="000000"/>
          <w:sz w:val="20"/>
          <w:szCs w:val="20"/>
        </w:rPr>
        <w:t> EMP_ID</w:t>
      </w:r>
      <w:r>
        <w:rPr>
          <w:rFonts w:ascii="Verdana" w:hAnsi="Verdana"/>
          <w:color w:val="000000"/>
          <w:sz w:val="20"/>
          <w:szCs w:val="20"/>
        </w:rPr>
        <w:br/>
      </w:r>
      <w:r>
        <w:rPr>
          <w:rStyle w:val="Strong"/>
          <w:rFonts w:ascii="Verdana" w:hAnsi="Verdana"/>
          <w:color w:val="000000"/>
          <w:sz w:val="20"/>
          <w:szCs w:val="20"/>
        </w:rPr>
        <w:t>For the second table:</w:t>
      </w:r>
      <w:r>
        <w:rPr>
          <w:rFonts w:ascii="Verdana" w:hAnsi="Verdana"/>
          <w:color w:val="000000"/>
          <w:sz w:val="20"/>
          <w:szCs w:val="20"/>
        </w:rPr>
        <w:t> EMP_DEPT</w:t>
      </w:r>
      <w:r>
        <w:rPr>
          <w:rFonts w:ascii="Verdana" w:hAnsi="Verdana"/>
          <w:color w:val="000000"/>
          <w:sz w:val="20"/>
          <w:szCs w:val="20"/>
        </w:rPr>
        <w:br/>
      </w:r>
      <w:r>
        <w:rPr>
          <w:rStyle w:val="Strong"/>
          <w:rFonts w:ascii="Verdana" w:hAnsi="Verdana"/>
          <w:color w:val="000000"/>
          <w:sz w:val="20"/>
          <w:szCs w:val="20"/>
        </w:rPr>
        <w:t>For the third table:</w:t>
      </w:r>
      <w:r>
        <w:rPr>
          <w:rFonts w:ascii="Verdana" w:hAnsi="Verdana"/>
          <w:color w:val="000000"/>
          <w:sz w:val="20"/>
          <w:szCs w:val="20"/>
        </w:rPr>
        <w:t> {EMP_ID, EMP_DEPT}</w:t>
      </w:r>
    </w:p>
    <w:p w:rsidR="002C2937" w:rsidRDefault="002C2937" w:rsidP="002C2937">
      <w:pPr>
        <w:pStyle w:val="NormalWeb"/>
        <w:shd w:val="clear" w:color="auto" w:fill="FFFFFF"/>
        <w:rPr>
          <w:rFonts w:ascii="Verdana" w:hAnsi="Verdana"/>
          <w:color w:val="000000"/>
          <w:sz w:val="20"/>
          <w:szCs w:val="20"/>
        </w:rPr>
      </w:pPr>
      <w:r>
        <w:rPr>
          <w:rFonts w:ascii="Verdana" w:hAnsi="Verdana"/>
          <w:color w:val="000000"/>
          <w:sz w:val="20"/>
          <w:szCs w:val="20"/>
        </w:rPr>
        <w:t>Now, this is in BCNF because left side part of both the functional dependencies is a key.</w:t>
      </w:r>
    </w:p>
    <w:p w:rsidR="00567822" w:rsidRDefault="00567822" w:rsidP="002C2937">
      <w:pPr>
        <w:pStyle w:val="NormalWeb"/>
        <w:shd w:val="clear" w:color="auto" w:fill="FFFFFF"/>
        <w:rPr>
          <w:rFonts w:ascii="Verdana" w:hAnsi="Verdana"/>
          <w:color w:val="000000"/>
          <w:sz w:val="20"/>
          <w:szCs w:val="20"/>
        </w:rPr>
      </w:pPr>
    </w:p>
    <w:p w:rsidR="00567822" w:rsidRDefault="00567822" w:rsidP="002C2937">
      <w:pPr>
        <w:pStyle w:val="NormalWeb"/>
        <w:shd w:val="clear" w:color="auto" w:fill="FFFFFF"/>
        <w:rPr>
          <w:rFonts w:ascii="Verdana" w:hAnsi="Verdana"/>
          <w:color w:val="000000"/>
          <w:sz w:val="20"/>
          <w:szCs w:val="20"/>
        </w:rPr>
      </w:pPr>
    </w:p>
    <w:p w:rsidR="00C51CF6" w:rsidRDefault="00C51CF6" w:rsidP="00C51CF6">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SQL Tutorial</w:t>
      </w:r>
    </w:p>
    <w:p w:rsidR="00C51CF6" w:rsidRDefault="00C51CF6" w:rsidP="00C51CF6">
      <w:pPr>
        <w:pStyle w:val="z-TopofForm"/>
      </w:pPr>
      <w:r>
        <w:t>Top of Form</w:t>
      </w:r>
    </w:p>
    <w:p w:rsidR="00C51CF6" w:rsidRDefault="00C51CF6" w:rsidP="00C51CF6">
      <w:pPr>
        <w:pStyle w:val="z-BottomofForm"/>
      </w:pPr>
      <w:r>
        <w:t>Bottom of Form</w:t>
      </w:r>
    </w:p>
    <w:p w:rsidR="00C51CF6" w:rsidRDefault="00C51CF6" w:rsidP="00C51CF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SQL</w:t>
      </w:r>
      <w:r>
        <w:rPr>
          <w:rFonts w:ascii="Arial" w:hAnsi="Arial" w:cs="Arial"/>
          <w:color w:val="000000"/>
        </w:rPr>
        <w:t> is a database computer language designed for the retrieval and management of data in a relational database. </w:t>
      </w:r>
      <w:r>
        <w:rPr>
          <w:rFonts w:ascii="Arial" w:hAnsi="Arial" w:cs="Arial"/>
          <w:b/>
          <w:bCs/>
          <w:color w:val="000000"/>
        </w:rPr>
        <w:t>SQL</w:t>
      </w:r>
      <w:r>
        <w:rPr>
          <w:rFonts w:ascii="Arial" w:hAnsi="Arial" w:cs="Arial"/>
          <w:color w:val="000000"/>
        </w:rPr>
        <w:t> stands for </w:t>
      </w:r>
      <w:r>
        <w:rPr>
          <w:rFonts w:ascii="Arial" w:hAnsi="Arial" w:cs="Arial"/>
          <w:b/>
          <w:bCs/>
          <w:color w:val="000000"/>
        </w:rPr>
        <w:t>Structured Query Language</w:t>
      </w:r>
      <w:r>
        <w:rPr>
          <w:rFonts w:ascii="Arial" w:hAnsi="Arial" w:cs="Arial"/>
          <w:color w:val="000000"/>
        </w:rPr>
        <w:t>. This tutorial will give you a quick start to SQL. It covers most of the topics required for a basic understanding of SQL and to get a feel of how it works.</w:t>
      </w:r>
    </w:p>
    <w:p w:rsidR="00C51CF6" w:rsidRDefault="00C51CF6" w:rsidP="00C51CF6">
      <w:pPr>
        <w:pStyle w:val="Heading2"/>
        <w:rPr>
          <w:rFonts w:ascii="Arial" w:hAnsi="Arial" w:cs="Arial"/>
          <w:b w:val="0"/>
          <w:bCs w:val="0"/>
          <w:sz w:val="35"/>
          <w:szCs w:val="35"/>
        </w:rPr>
      </w:pPr>
      <w:r>
        <w:rPr>
          <w:rFonts w:ascii="Arial" w:hAnsi="Arial" w:cs="Arial"/>
          <w:b w:val="0"/>
          <w:bCs w:val="0"/>
          <w:sz w:val="35"/>
          <w:szCs w:val="35"/>
        </w:rPr>
        <w:t>Why to Learn SQL?</w:t>
      </w:r>
    </w:p>
    <w:p w:rsidR="00C51CF6" w:rsidRDefault="00C51CF6" w:rsidP="00C51CF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SQL is Structured Query Language, which is a computer language for storing, manipulating and retrieving data stored in a relational database.</w:t>
      </w:r>
    </w:p>
    <w:p w:rsidR="00C51CF6" w:rsidRDefault="00C51CF6" w:rsidP="00C51CF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SQL is the standard language for Relational Database System. All the Relational Database Management Systems (RDMS) like MySQL, MS Access, Oracle, Sybase, Informix, Postgres and SQL Server use SQL as their standard database language.</w:t>
      </w:r>
    </w:p>
    <w:p w:rsidR="00C51CF6" w:rsidRDefault="00C51CF6" w:rsidP="00C51CF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Also, they are using different dialects, such as −</w:t>
      </w:r>
    </w:p>
    <w:p w:rsidR="00C51CF6" w:rsidRDefault="00C51CF6" w:rsidP="00C51CF6">
      <w:pPr>
        <w:numPr>
          <w:ilvl w:val="0"/>
          <w:numId w:val="59"/>
        </w:numPr>
        <w:spacing w:before="100" w:beforeAutospacing="1" w:after="75" w:line="240" w:lineRule="auto"/>
        <w:rPr>
          <w:rFonts w:ascii="Arial" w:hAnsi="Arial" w:cs="Arial"/>
          <w:sz w:val="21"/>
          <w:szCs w:val="21"/>
        </w:rPr>
      </w:pPr>
      <w:r>
        <w:rPr>
          <w:rFonts w:ascii="Arial" w:hAnsi="Arial" w:cs="Arial"/>
          <w:sz w:val="21"/>
          <w:szCs w:val="21"/>
        </w:rPr>
        <w:t>MS SQL Server using T-SQL,</w:t>
      </w:r>
    </w:p>
    <w:p w:rsidR="00C51CF6" w:rsidRDefault="00C51CF6" w:rsidP="00C51CF6">
      <w:pPr>
        <w:numPr>
          <w:ilvl w:val="0"/>
          <w:numId w:val="59"/>
        </w:numPr>
        <w:spacing w:before="100" w:beforeAutospacing="1" w:after="75" w:line="240" w:lineRule="auto"/>
        <w:rPr>
          <w:rFonts w:ascii="Arial" w:hAnsi="Arial" w:cs="Arial"/>
          <w:sz w:val="21"/>
          <w:szCs w:val="21"/>
        </w:rPr>
      </w:pPr>
      <w:r>
        <w:rPr>
          <w:rFonts w:ascii="Arial" w:hAnsi="Arial" w:cs="Arial"/>
          <w:sz w:val="21"/>
          <w:szCs w:val="21"/>
        </w:rPr>
        <w:t>Oracle using PL/SQL,</w:t>
      </w:r>
    </w:p>
    <w:p w:rsidR="00C51CF6" w:rsidRDefault="00C51CF6" w:rsidP="00C51CF6">
      <w:pPr>
        <w:numPr>
          <w:ilvl w:val="0"/>
          <w:numId w:val="59"/>
        </w:numPr>
        <w:spacing w:before="100" w:beforeAutospacing="1" w:after="75" w:line="240" w:lineRule="auto"/>
        <w:rPr>
          <w:rFonts w:ascii="Arial" w:hAnsi="Arial" w:cs="Arial"/>
          <w:sz w:val="21"/>
          <w:szCs w:val="21"/>
        </w:rPr>
      </w:pPr>
      <w:r>
        <w:rPr>
          <w:rFonts w:ascii="Arial" w:hAnsi="Arial" w:cs="Arial"/>
          <w:sz w:val="21"/>
          <w:szCs w:val="21"/>
        </w:rPr>
        <w:t>MS Access version of SQL is called JET SQL (native format) etc.</w:t>
      </w:r>
    </w:p>
    <w:p w:rsidR="00C51CF6" w:rsidRDefault="00C51CF6" w:rsidP="00C51CF6">
      <w:pPr>
        <w:pStyle w:val="Heading2"/>
        <w:rPr>
          <w:rFonts w:ascii="Arial" w:hAnsi="Arial" w:cs="Arial"/>
          <w:b w:val="0"/>
          <w:bCs w:val="0"/>
          <w:sz w:val="35"/>
          <w:szCs w:val="35"/>
        </w:rPr>
      </w:pPr>
      <w:r>
        <w:rPr>
          <w:rFonts w:ascii="Arial" w:hAnsi="Arial" w:cs="Arial"/>
          <w:b w:val="0"/>
          <w:bCs w:val="0"/>
          <w:sz w:val="35"/>
          <w:szCs w:val="35"/>
        </w:rPr>
        <w:t>Applications of SQL</w:t>
      </w:r>
    </w:p>
    <w:p w:rsidR="00C51CF6" w:rsidRDefault="00C51CF6" w:rsidP="00C51CF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mentioned before, SQL is one of the most widely used query language over the databases. I'm going to list few of them here:</w:t>
      </w:r>
    </w:p>
    <w:p w:rsidR="00C51CF6" w:rsidRDefault="00C51CF6" w:rsidP="00C51CF6">
      <w:pPr>
        <w:pStyle w:val="NormalWeb"/>
        <w:numPr>
          <w:ilvl w:val="0"/>
          <w:numId w:val="60"/>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Allows users to access data in the relational database management systems.</w:t>
      </w:r>
    </w:p>
    <w:p w:rsidR="00C51CF6" w:rsidRDefault="00C51CF6" w:rsidP="00C51CF6">
      <w:pPr>
        <w:pStyle w:val="NormalWeb"/>
        <w:numPr>
          <w:ilvl w:val="0"/>
          <w:numId w:val="60"/>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Allows users to describe the data.</w:t>
      </w:r>
    </w:p>
    <w:p w:rsidR="00C51CF6" w:rsidRDefault="00C51CF6" w:rsidP="00C51CF6">
      <w:pPr>
        <w:pStyle w:val="NormalWeb"/>
        <w:numPr>
          <w:ilvl w:val="0"/>
          <w:numId w:val="60"/>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Allows users to define the data in a database and manipulate that data.</w:t>
      </w:r>
    </w:p>
    <w:p w:rsidR="00C51CF6" w:rsidRDefault="00C51CF6" w:rsidP="00C51CF6">
      <w:pPr>
        <w:pStyle w:val="NormalWeb"/>
        <w:numPr>
          <w:ilvl w:val="0"/>
          <w:numId w:val="60"/>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Allows to embed within other languages using SQL modules, libraries &amp; pre-compilers.</w:t>
      </w:r>
    </w:p>
    <w:p w:rsidR="00C51CF6" w:rsidRDefault="00C51CF6" w:rsidP="00C51CF6">
      <w:pPr>
        <w:pStyle w:val="NormalWeb"/>
        <w:numPr>
          <w:ilvl w:val="0"/>
          <w:numId w:val="60"/>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Allows users to create and drop databases and tables.</w:t>
      </w:r>
    </w:p>
    <w:p w:rsidR="00C51CF6" w:rsidRDefault="00C51CF6" w:rsidP="00C51CF6">
      <w:pPr>
        <w:pStyle w:val="NormalWeb"/>
        <w:numPr>
          <w:ilvl w:val="0"/>
          <w:numId w:val="60"/>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Allows users to create view, stored procedure, functions in a database.</w:t>
      </w:r>
    </w:p>
    <w:p w:rsidR="00C51CF6" w:rsidRDefault="00C51CF6" w:rsidP="00C51CF6">
      <w:pPr>
        <w:pStyle w:val="NormalWeb"/>
        <w:numPr>
          <w:ilvl w:val="0"/>
          <w:numId w:val="60"/>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Allows users to set permissions on tables, procedures and views.</w:t>
      </w:r>
    </w:p>
    <w:p w:rsidR="002D21AD" w:rsidRDefault="002D21AD" w:rsidP="002D21AD">
      <w:pPr>
        <w:pStyle w:val="Heading2"/>
        <w:rPr>
          <w:rFonts w:ascii="Arial" w:hAnsi="Arial" w:cs="Arial"/>
          <w:b w:val="0"/>
          <w:bCs w:val="0"/>
          <w:sz w:val="35"/>
          <w:szCs w:val="35"/>
        </w:rPr>
      </w:pPr>
      <w:r>
        <w:rPr>
          <w:rFonts w:ascii="Arial" w:hAnsi="Arial" w:cs="Arial"/>
          <w:b w:val="0"/>
          <w:bCs w:val="0"/>
          <w:sz w:val="35"/>
          <w:szCs w:val="35"/>
        </w:rPr>
        <w:t>What is SQL?</w:t>
      </w:r>
    </w:p>
    <w:p w:rsidR="002D21AD" w:rsidRDefault="002D21AD" w:rsidP="002D21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SQL is Structured Query Language, which is a computer language for storing, manipulating and retrieving data stored in a relational database.</w:t>
      </w:r>
    </w:p>
    <w:p w:rsidR="002D21AD" w:rsidRDefault="002D21AD" w:rsidP="002D21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SQL is the standard language for Relational Database System. All the Relational Database Management Systems (RDMS) like MySQL, MS Access, Oracle, Sybase, Informix, Postgres and SQL Server use SQL as their standard database language.</w:t>
      </w:r>
    </w:p>
    <w:p w:rsidR="002D21AD" w:rsidRDefault="002D21AD" w:rsidP="002D21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Also, they are using different dialects, such as −</w:t>
      </w:r>
    </w:p>
    <w:p w:rsidR="002D21AD" w:rsidRDefault="002D21AD" w:rsidP="002D21AD">
      <w:pPr>
        <w:numPr>
          <w:ilvl w:val="0"/>
          <w:numId w:val="61"/>
        </w:numPr>
        <w:spacing w:before="100" w:beforeAutospacing="1" w:after="75" w:line="240" w:lineRule="auto"/>
        <w:rPr>
          <w:rFonts w:ascii="Arial" w:hAnsi="Arial" w:cs="Arial"/>
          <w:sz w:val="21"/>
          <w:szCs w:val="21"/>
        </w:rPr>
      </w:pPr>
      <w:r>
        <w:rPr>
          <w:rFonts w:ascii="Arial" w:hAnsi="Arial" w:cs="Arial"/>
          <w:sz w:val="21"/>
          <w:szCs w:val="21"/>
        </w:rPr>
        <w:t>MS SQL Server using T-SQL,</w:t>
      </w:r>
    </w:p>
    <w:p w:rsidR="002D21AD" w:rsidRDefault="002D21AD" w:rsidP="002D21AD">
      <w:pPr>
        <w:numPr>
          <w:ilvl w:val="0"/>
          <w:numId w:val="61"/>
        </w:numPr>
        <w:spacing w:before="100" w:beforeAutospacing="1" w:after="75" w:line="240" w:lineRule="auto"/>
        <w:rPr>
          <w:rFonts w:ascii="Arial" w:hAnsi="Arial" w:cs="Arial"/>
          <w:sz w:val="21"/>
          <w:szCs w:val="21"/>
        </w:rPr>
      </w:pPr>
      <w:r>
        <w:rPr>
          <w:rFonts w:ascii="Arial" w:hAnsi="Arial" w:cs="Arial"/>
          <w:sz w:val="21"/>
          <w:szCs w:val="21"/>
        </w:rPr>
        <w:t>Oracle using PL/SQL,</w:t>
      </w:r>
    </w:p>
    <w:p w:rsidR="002D21AD" w:rsidRDefault="002D21AD" w:rsidP="002D21AD">
      <w:pPr>
        <w:numPr>
          <w:ilvl w:val="0"/>
          <w:numId w:val="61"/>
        </w:numPr>
        <w:spacing w:before="100" w:beforeAutospacing="1" w:after="75" w:line="240" w:lineRule="auto"/>
        <w:rPr>
          <w:rFonts w:ascii="Arial" w:hAnsi="Arial" w:cs="Arial"/>
          <w:sz w:val="21"/>
          <w:szCs w:val="21"/>
        </w:rPr>
      </w:pPr>
      <w:r>
        <w:rPr>
          <w:rFonts w:ascii="Arial" w:hAnsi="Arial" w:cs="Arial"/>
          <w:sz w:val="21"/>
          <w:szCs w:val="21"/>
        </w:rPr>
        <w:t>MS Access version of SQL is called JET SQL (native format) etc.</w:t>
      </w:r>
    </w:p>
    <w:p w:rsidR="002D21AD" w:rsidRDefault="002D21AD" w:rsidP="002D21AD">
      <w:pPr>
        <w:pStyle w:val="Heading2"/>
        <w:rPr>
          <w:rFonts w:ascii="Arial" w:hAnsi="Arial" w:cs="Arial"/>
          <w:b w:val="0"/>
          <w:bCs w:val="0"/>
          <w:sz w:val="35"/>
          <w:szCs w:val="35"/>
        </w:rPr>
      </w:pPr>
      <w:r>
        <w:rPr>
          <w:rFonts w:ascii="Arial" w:hAnsi="Arial" w:cs="Arial"/>
          <w:b w:val="0"/>
          <w:bCs w:val="0"/>
          <w:sz w:val="35"/>
          <w:szCs w:val="35"/>
        </w:rPr>
        <w:t>Why SQL?</w:t>
      </w:r>
    </w:p>
    <w:p w:rsidR="002D21AD" w:rsidRDefault="002D21AD" w:rsidP="002D21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SQL is widely popular because it offers the following advantages −</w:t>
      </w:r>
    </w:p>
    <w:p w:rsidR="002D21AD" w:rsidRDefault="002D21AD" w:rsidP="002D21AD">
      <w:pPr>
        <w:pStyle w:val="NormalWeb"/>
        <w:numPr>
          <w:ilvl w:val="0"/>
          <w:numId w:val="6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Allows users to access data in the relational database management systems.</w:t>
      </w:r>
    </w:p>
    <w:p w:rsidR="002D21AD" w:rsidRDefault="002D21AD" w:rsidP="002D21AD">
      <w:pPr>
        <w:pStyle w:val="NormalWeb"/>
        <w:numPr>
          <w:ilvl w:val="0"/>
          <w:numId w:val="6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Allows users to describe the data.</w:t>
      </w:r>
    </w:p>
    <w:p w:rsidR="002D21AD" w:rsidRDefault="002D21AD" w:rsidP="002D21AD">
      <w:pPr>
        <w:pStyle w:val="NormalWeb"/>
        <w:numPr>
          <w:ilvl w:val="0"/>
          <w:numId w:val="6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Allows users to define the data in a database and manipulate that data.</w:t>
      </w:r>
    </w:p>
    <w:p w:rsidR="002D21AD" w:rsidRDefault="002D21AD" w:rsidP="002D21AD">
      <w:pPr>
        <w:pStyle w:val="NormalWeb"/>
        <w:numPr>
          <w:ilvl w:val="0"/>
          <w:numId w:val="6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Allows to embed within other languages using SQL modules, libraries &amp; pre-compilers.</w:t>
      </w:r>
    </w:p>
    <w:p w:rsidR="002D21AD" w:rsidRDefault="002D21AD" w:rsidP="002D21AD">
      <w:pPr>
        <w:pStyle w:val="NormalWeb"/>
        <w:numPr>
          <w:ilvl w:val="0"/>
          <w:numId w:val="6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Allows users to create and drop databases and tables.</w:t>
      </w:r>
    </w:p>
    <w:p w:rsidR="002D21AD" w:rsidRDefault="002D21AD" w:rsidP="002D21AD">
      <w:pPr>
        <w:pStyle w:val="NormalWeb"/>
        <w:numPr>
          <w:ilvl w:val="0"/>
          <w:numId w:val="6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Allows users to create view, stored procedure, functions in a database.</w:t>
      </w:r>
    </w:p>
    <w:p w:rsidR="002D21AD" w:rsidRDefault="002D21AD" w:rsidP="002D21AD">
      <w:pPr>
        <w:pStyle w:val="NormalWeb"/>
        <w:numPr>
          <w:ilvl w:val="0"/>
          <w:numId w:val="6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Allows users to set permissions on tables, procedures and views.</w:t>
      </w:r>
    </w:p>
    <w:p w:rsidR="002D21AD" w:rsidRDefault="002D21AD" w:rsidP="002D21AD">
      <w:pPr>
        <w:pStyle w:val="Heading2"/>
        <w:rPr>
          <w:rFonts w:ascii="Arial" w:hAnsi="Arial" w:cs="Arial"/>
          <w:b w:val="0"/>
          <w:bCs w:val="0"/>
          <w:sz w:val="35"/>
          <w:szCs w:val="35"/>
        </w:rPr>
      </w:pPr>
      <w:r>
        <w:rPr>
          <w:rFonts w:ascii="Arial" w:hAnsi="Arial" w:cs="Arial"/>
          <w:b w:val="0"/>
          <w:bCs w:val="0"/>
          <w:sz w:val="35"/>
          <w:szCs w:val="35"/>
        </w:rPr>
        <w:lastRenderedPageBreak/>
        <w:t>A Brief History of SQL</w:t>
      </w:r>
    </w:p>
    <w:p w:rsidR="002D21AD" w:rsidRDefault="002D21AD" w:rsidP="002D21AD">
      <w:pPr>
        <w:pStyle w:val="NormalWeb"/>
        <w:numPr>
          <w:ilvl w:val="0"/>
          <w:numId w:val="63"/>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1970</w:t>
      </w:r>
      <w:r>
        <w:rPr>
          <w:rFonts w:ascii="Arial" w:hAnsi="Arial" w:cs="Arial"/>
          <w:color w:val="000000"/>
          <w:sz w:val="21"/>
          <w:szCs w:val="21"/>
        </w:rPr>
        <w:t> − Dr. Edgar F. "Ted" Codd of IBM is known as the father of relational databases. He described a relational model for databases.</w:t>
      </w:r>
    </w:p>
    <w:p w:rsidR="002D21AD" w:rsidRDefault="002D21AD" w:rsidP="002D21AD">
      <w:pPr>
        <w:pStyle w:val="NormalWeb"/>
        <w:numPr>
          <w:ilvl w:val="0"/>
          <w:numId w:val="63"/>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1974</w:t>
      </w:r>
      <w:r>
        <w:rPr>
          <w:rFonts w:ascii="Arial" w:hAnsi="Arial" w:cs="Arial"/>
          <w:color w:val="000000"/>
          <w:sz w:val="21"/>
          <w:szCs w:val="21"/>
        </w:rPr>
        <w:t> − Structured Query Language appeared.</w:t>
      </w:r>
    </w:p>
    <w:p w:rsidR="002D21AD" w:rsidRDefault="002D21AD" w:rsidP="002D21AD">
      <w:pPr>
        <w:pStyle w:val="NormalWeb"/>
        <w:numPr>
          <w:ilvl w:val="0"/>
          <w:numId w:val="63"/>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1978</w:t>
      </w:r>
      <w:r>
        <w:rPr>
          <w:rFonts w:ascii="Arial" w:hAnsi="Arial" w:cs="Arial"/>
          <w:color w:val="000000"/>
          <w:sz w:val="21"/>
          <w:szCs w:val="21"/>
        </w:rPr>
        <w:t> − IBM worked to develop Codd's ideas and released a product named System/R.</w:t>
      </w:r>
    </w:p>
    <w:p w:rsidR="002D21AD" w:rsidRDefault="002D21AD" w:rsidP="002D21AD">
      <w:pPr>
        <w:pStyle w:val="NormalWeb"/>
        <w:numPr>
          <w:ilvl w:val="0"/>
          <w:numId w:val="63"/>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1986</w:t>
      </w:r>
      <w:r>
        <w:rPr>
          <w:rFonts w:ascii="Arial" w:hAnsi="Arial" w:cs="Arial"/>
          <w:color w:val="000000"/>
          <w:sz w:val="21"/>
          <w:szCs w:val="21"/>
        </w:rPr>
        <w:t> − IBM developed the first prototype of relational database and standardized by ANSI. The first relational database was released by Relational Software which later came to be known as Oracle.</w:t>
      </w:r>
    </w:p>
    <w:p w:rsidR="002D21AD" w:rsidRDefault="002D21AD" w:rsidP="002D21AD">
      <w:pPr>
        <w:pStyle w:val="Heading2"/>
        <w:rPr>
          <w:rFonts w:ascii="Arial" w:hAnsi="Arial" w:cs="Arial"/>
          <w:b w:val="0"/>
          <w:bCs w:val="0"/>
          <w:sz w:val="35"/>
          <w:szCs w:val="35"/>
        </w:rPr>
      </w:pPr>
      <w:r>
        <w:rPr>
          <w:rFonts w:ascii="Arial" w:hAnsi="Arial" w:cs="Arial"/>
          <w:b w:val="0"/>
          <w:bCs w:val="0"/>
          <w:sz w:val="35"/>
          <w:szCs w:val="35"/>
        </w:rPr>
        <w:t>SQL Process</w:t>
      </w:r>
    </w:p>
    <w:p w:rsidR="002D21AD" w:rsidRDefault="002D21AD" w:rsidP="002D21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you are executing an SQL command for any RDBMS, the system determines the best way to carry out your request and SQL engine figures out how to interpret the task.</w:t>
      </w:r>
    </w:p>
    <w:p w:rsidR="002D21AD" w:rsidRDefault="002D21AD" w:rsidP="002D21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various components included in this process.</w:t>
      </w:r>
    </w:p>
    <w:p w:rsidR="002D21AD" w:rsidRDefault="002D21AD" w:rsidP="002D21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These components are −</w:t>
      </w:r>
    </w:p>
    <w:p w:rsidR="002D21AD" w:rsidRDefault="002D21AD" w:rsidP="002D21AD">
      <w:pPr>
        <w:numPr>
          <w:ilvl w:val="0"/>
          <w:numId w:val="64"/>
        </w:numPr>
        <w:spacing w:before="100" w:beforeAutospacing="1" w:after="75" w:line="240" w:lineRule="auto"/>
        <w:rPr>
          <w:rFonts w:ascii="Arial" w:hAnsi="Arial" w:cs="Arial"/>
          <w:sz w:val="21"/>
          <w:szCs w:val="21"/>
        </w:rPr>
      </w:pPr>
      <w:r>
        <w:rPr>
          <w:rFonts w:ascii="Arial" w:hAnsi="Arial" w:cs="Arial"/>
          <w:sz w:val="21"/>
          <w:szCs w:val="21"/>
        </w:rPr>
        <w:t>Query Dispatcher</w:t>
      </w:r>
    </w:p>
    <w:p w:rsidR="002D21AD" w:rsidRDefault="002D21AD" w:rsidP="002D21AD">
      <w:pPr>
        <w:numPr>
          <w:ilvl w:val="0"/>
          <w:numId w:val="64"/>
        </w:numPr>
        <w:spacing w:before="100" w:beforeAutospacing="1" w:after="75" w:line="240" w:lineRule="auto"/>
        <w:rPr>
          <w:rFonts w:ascii="Arial" w:hAnsi="Arial" w:cs="Arial"/>
          <w:sz w:val="21"/>
          <w:szCs w:val="21"/>
        </w:rPr>
      </w:pPr>
      <w:r>
        <w:rPr>
          <w:rFonts w:ascii="Arial" w:hAnsi="Arial" w:cs="Arial"/>
          <w:sz w:val="21"/>
          <w:szCs w:val="21"/>
        </w:rPr>
        <w:t>Optimization Engines</w:t>
      </w:r>
    </w:p>
    <w:p w:rsidR="002D21AD" w:rsidRDefault="002D21AD" w:rsidP="002D21AD">
      <w:pPr>
        <w:numPr>
          <w:ilvl w:val="0"/>
          <w:numId w:val="64"/>
        </w:numPr>
        <w:spacing w:before="100" w:beforeAutospacing="1" w:after="75" w:line="240" w:lineRule="auto"/>
        <w:rPr>
          <w:rFonts w:ascii="Arial" w:hAnsi="Arial" w:cs="Arial"/>
          <w:sz w:val="21"/>
          <w:szCs w:val="21"/>
        </w:rPr>
      </w:pPr>
      <w:r>
        <w:rPr>
          <w:rFonts w:ascii="Arial" w:hAnsi="Arial" w:cs="Arial"/>
          <w:sz w:val="21"/>
          <w:szCs w:val="21"/>
        </w:rPr>
        <w:t>Classic Query Engine</w:t>
      </w:r>
    </w:p>
    <w:p w:rsidR="002D21AD" w:rsidRDefault="002D21AD" w:rsidP="002D21AD">
      <w:pPr>
        <w:numPr>
          <w:ilvl w:val="0"/>
          <w:numId w:val="64"/>
        </w:numPr>
        <w:spacing w:before="100" w:beforeAutospacing="1" w:after="75" w:line="240" w:lineRule="auto"/>
        <w:rPr>
          <w:rFonts w:ascii="Arial" w:hAnsi="Arial" w:cs="Arial"/>
          <w:sz w:val="21"/>
          <w:szCs w:val="21"/>
        </w:rPr>
      </w:pPr>
      <w:r>
        <w:rPr>
          <w:rFonts w:ascii="Arial" w:hAnsi="Arial" w:cs="Arial"/>
          <w:sz w:val="21"/>
          <w:szCs w:val="21"/>
        </w:rPr>
        <w:t>SQL Query Engine, etc.</w:t>
      </w:r>
    </w:p>
    <w:p w:rsidR="002D21AD" w:rsidRDefault="002D21AD" w:rsidP="002D21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classic query engine handles all the non-SQL queries, but a SQL query engine won't handle logical files.</w:t>
      </w:r>
    </w:p>
    <w:p w:rsidR="002D21AD" w:rsidRDefault="002D21AD" w:rsidP="002D21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a simple diagram showing the SQL Architecture −</w:t>
      </w:r>
    </w:p>
    <w:p w:rsidR="002D21AD" w:rsidRDefault="002D21AD" w:rsidP="002D21AD">
      <w:pPr>
        <w:rPr>
          <w:rFonts w:ascii="Times New Roman" w:hAnsi="Times New Roman" w:cs="Times New Roman"/>
        </w:rPr>
      </w:pPr>
      <w:r>
        <w:rPr>
          <w:noProof/>
          <w:lang w:eastAsia="en-IN"/>
        </w:rPr>
        <w:lastRenderedPageBreak/>
        <w:drawing>
          <wp:inline distT="0" distB="0" distL="0" distR="0">
            <wp:extent cx="4762500" cy="4133850"/>
            <wp:effectExtent l="19050" t="0" r="0" b="0"/>
            <wp:docPr id="5" name="Picture 1" descr="SQ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Architecture"/>
                    <pic:cNvPicPr>
                      <a:picLocks noChangeAspect="1" noChangeArrowheads="1"/>
                    </pic:cNvPicPr>
                  </pic:nvPicPr>
                  <pic:blipFill>
                    <a:blip r:embed="rId54"/>
                    <a:srcRect/>
                    <a:stretch>
                      <a:fillRect/>
                    </a:stretch>
                  </pic:blipFill>
                  <pic:spPr bwMode="auto">
                    <a:xfrm>
                      <a:off x="0" y="0"/>
                      <a:ext cx="4762500" cy="4133850"/>
                    </a:xfrm>
                    <a:prstGeom prst="rect">
                      <a:avLst/>
                    </a:prstGeom>
                    <a:noFill/>
                    <a:ln w="9525">
                      <a:noFill/>
                      <a:miter lim="800000"/>
                      <a:headEnd/>
                      <a:tailEnd/>
                    </a:ln>
                  </pic:spPr>
                </pic:pic>
              </a:graphicData>
            </a:graphic>
          </wp:inline>
        </w:drawing>
      </w:r>
    </w:p>
    <w:p w:rsidR="002D21AD" w:rsidRDefault="002D21AD" w:rsidP="002D21AD">
      <w:pPr>
        <w:pStyle w:val="Heading2"/>
        <w:rPr>
          <w:rFonts w:ascii="Arial" w:hAnsi="Arial" w:cs="Arial"/>
          <w:b w:val="0"/>
          <w:bCs w:val="0"/>
          <w:sz w:val="35"/>
          <w:szCs w:val="35"/>
        </w:rPr>
      </w:pPr>
      <w:r>
        <w:rPr>
          <w:rFonts w:ascii="Arial" w:hAnsi="Arial" w:cs="Arial"/>
          <w:b w:val="0"/>
          <w:bCs w:val="0"/>
          <w:sz w:val="35"/>
          <w:szCs w:val="35"/>
        </w:rPr>
        <w:t>SQL Commands</w:t>
      </w:r>
    </w:p>
    <w:p w:rsidR="002D21AD" w:rsidRDefault="002D21AD" w:rsidP="002D21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standard SQL commands to interact with relational databases are CREATE, SELECT, INSERT, UPDATE, DELETE and DROP. These commands can be classified into the following groups based on their nature −</w:t>
      </w:r>
    </w:p>
    <w:p w:rsidR="002D21AD" w:rsidRDefault="002D21AD" w:rsidP="002D21AD">
      <w:pPr>
        <w:pStyle w:val="Heading3"/>
        <w:rPr>
          <w:rFonts w:ascii="Arial" w:hAnsi="Arial" w:cs="Arial"/>
          <w:b w:val="0"/>
          <w:bCs w:val="0"/>
          <w:color w:val="auto"/>
        </w:rPr>
      </w:pPr>
      <w:r>
        <w:rPr>
          <w:rFonts w:ascii="Arial" w:hAnsi="Arial" w:cs="Arial"/>
          <w:b w:val="0"/>
          <w:bCs w:val="0"/>
        </w:rPr>
        <w:t>DDL - Data Definition Language</w:t>
      </w:r>
    </w:p>
    <w:tbl>
      <w:tblPr>
        <w:tblW w:w="904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72"/>
        <w:gridCol w:w="8069"/>
      </w:tblGrid>
      <w:tr w:rsidR="002D21AD" w:rsidTr="002D21A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D21AD" w:rsidRDefault="002D21AD">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D21AD" w:rsidRDefault="002D21AD">
            <w:pPr>
              <w:spacing w:after="300"/>
              <w:jc w:val="center"/>
              <w:rPr>
                <w:rFonts w:ascii="Arial" w:hAnsi="Arial" w:cs="Arial"/>
                <w:b/>
                <w:bCs/>
                <w:sz w:val="21"/>
                <w:szCs w:val="21"/>
              </w:rPr>
            </w:pPr>
            <w:r>
              <w:rPr>
                <w:rFonts w:ascii="Arial" w:hAnsi="Arial" w:cs="Arial"/>
                <w:b/>
                <w:bCs/>
                <w:sz w:val="21"/>
                <w:szCs w:val="21"/>
              </w:rPr>
              <w:t>Command &amp; Description</w:t>
            </w:r>
          </w:p>
        </w:tc>
      </w:tr>
      <w:tr w:rsidR="002D21AD" w:rsidTr="002D21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D21AD" w:rsidRDefault="002D21AD">
            <w:pPr>
              <w:spacing w:after="300"/>
              <w:jc w:val="center"/>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21AD" w:rsidRDefault="002D21AD">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CREATE</w:t>
            </w:r>
          </w:p>
          <w:p w:rsidR="002D21AD" w:rsidRDefault="002D21AD">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Creates a new table, a view of a table, or other object in the database.</w:t>
            </w:r>
          </w:p>
        </w:tc>
      </w:tr>
      <w:tr w:rsidR="002D21AD" w:rsidTr="002D21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D21AD" w:rsidRDefault="002D21AD">
            <w:pPr>
              <w:jc w:val="cente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21AD" w:rsidRDefault="002D21AD">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ALTER</w:t>
            </w:r>
          </w:p>
          <w:p w:rsidR="002D21AD" w:rsidRDefault="002D21AD">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Modifies an existing database object, such as a table.</w:t>
            </w:r>
          </w:p>
        </w:tc>
      </w:tr>
      <w:tr w:rsidR="002D21AD" w:rsidTr="002D21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D21AD" w:rsidRDefault="002D21AD">
            <w:pPr>
              <w:jc w:val="cente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21AD" w:rsidRDefault="002D21AD">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DROP</w:t>
            </w:r>
          </w:p>
          <w:p w:rsidR="002D21AD" w:rsidRDefault="002D21AD">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Deletes an entire table, a view of a table or other objects in the database.</w:t>
            </w:r>
          </w:p>
        </w:tc>
      </w:tr>
    </w:tbl>
    <w:p w:rsidR="002D21AD" w:rsidRDefault="002D21AD" w:rsidP="002D21AD">
      <w:pPr>
        <w:pStyle w:val="Heading3"/>
        <w:rPr>
          <w:rFonts w:ascii="Arial" w:hAnsi="Arial" w:cs="Arial"/>
          <w:b w:val="0"/>
          <w:bCs w:val="0"/>
        </w:rPr>
      </w:pPr>
      <w:r>
        <w:rPr>
          <w:rFonts w:ascii="Arial" w:hAnsi="Arial" w:cs="Arial"/>
          <w:b w:val="0"/>
          <w:bCs w:val="0"/>
        </w:rPr>
        <w:lastRenderedPageBreak/>
        <w:t>DML - Data Manipulation Language</w:t>
      </w:r>
    </w:p>
    <w:tbl>
      <w:tblPr>
        <w:tblW w:w="904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59"/>
        <w:gridCol w:w="8182"/>
      </w:tblGrid>
      <w:tr w:rsidR="002D21AD" w:rsidTr="002D21AD">
        <w:tc>
          <w:tcPr>
            <w:tcW w:w="61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D21AD" w:rsidRDefault="002D21AD">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D21AD" w:rsidRDefault="002D21AD">
            <w:pPr>
              <w:spacing w:after="300"/>
              <w:jc w:val="center"/>
              <w:rPr>
                <w:rFonts w:ascii="Arial" w:hAnsi="Arial" w:cs="Arial"/>
                <w:b/>
                <w:bCs/>
                <w:sz w:val="21"/>
                <w:szCs w:val="21"/>
              </w:rPr>
            </w:pPr>
            <w:r>
              <w:rPr>
                <w:rFonts w:ascii="Arial" w:hAnsi="Arial" w:cs="Arial"/>
                <w:b/>
                <w:bCs/>
                <w:sz w:val="21"/>
                <w:szCs w:val="21"/>
              </w:rPr>
              <w:t>Command &amp; Description</w:t>
            </w:r>
          </w:p>
        </w:tc>
      </w:tr>
      <w:tr w:rsidR="002D21AD" w:rsidTr="002D21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D21AD" w:rsidRDefault="002D21AD">
            <w:pPr>
              <w:spacing w:after="300"/>
              <w:jc w:val="center"/>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21AD" w:rsidRDefault="002D21AD">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SELECT</w:t>
            </w:r>
          </w:p>
          <w:p w:rsidR="002D21AD" w:rsidRDefault="002D21AD">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Retrieves certain records from one or more tables.</w:t>
            </w:r>
          </w:p>
        </w:tc>
      </w:tr>
      <w:tr w:rsidR="002D21AD" w:rsidTr="002D21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D21AD" w:rsidRDefault="002D21AD">
            <w:pPr>
              <w:jc w:val="cente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21AD" w:rsidRDefault="002D21AD">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INSERT</w:t>
            </w:r>
          </w:p>
          <w:p w:rsidR="002D21AD" w:rsidRDefault="002D21AD">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Creates a record.</w:t>
            </w:r>
          </w:p>
        </w:tc>
      </w:tr>
      <w:tr w:rsidR="002D21AD" w:rsidTr="002D21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D21AD" w:rsidRDefault="002D21AD">
            <w:pPr>
              <w:jc w:val="cente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21AD" w:rsidRDefault="002D21AD">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UPDATE</w:t>
            </w:r>
          </w:p>
          <w:p w:rsidR="002D21AD" w:rsidRDefault="002D21AD">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Modifies records.</w:t>
            </w:r>
          </w:p>
        </w:tc>
      </w:tr>
      <w:tr w:rsidR="002D21AD" w:rsidTr="002D21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D21AD" w:rsidRDefault="002D21AD">
            <w:pPr>
              <w:jc w:val="cente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21AD" w:rsidRDefault="002D21AD">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DELETE</w:t>
            </w:r>
          </w:p>
          <w:p w:rsidR="002D21AD" w:rsidRDefault="002D21AD">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Deletes records.</w:t>
            </w:r>
          </w:p>
        </w:tc>
      </w:tr>
    </w:tbl>
    <w:p w:rsidR="002D21AD" w:rsidRDefault="002D21AD" w:rsidP="002D21AD">
      <w:pPr>
        <w:pStyle w:val="Heading3"/>
        <w:rPr>
          <w:rFonts w:ascii="Arial" w:hAnsi="Arial" w:cs="Arial"/>
          <w:b w:val="0"/>
          <w:bCs w:val="0"/>
        </w:rPr>
      </w:pPr>
      <w:r>
        <w:rPr>
          <w:rFonts w:ascii="Arial" w:hAnsi="Arial" w:cs="Arial"/>
          <w:b w:val="0"/>
          <w:bCs w:val="0"/>
        </w:rPr>
        <w:t>DCL - Data Control Language</w:t>
      </w:r>
    </w:p>
    <w:tbl>
      <w:tblPr>
        <w:tblW w:w="904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59"/>
        <w:gridCol w:w="8182"/>
      </w:tblGrid>
      <w:tr w:rsidR="002D21AD" w:rsidTr="002D21AD">
        <w:tc>
          <w:tcPr>
            <w:tcW w:w="61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D21AD" w:rsidRDefault="002D21AD">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D21AD" w:rsidRDefault="002D21AD">
            <w:pPr>
              <w:spacing w:after="300"/>
              <w:jc w:val="center"/>
              <w:rPr>
                <w:rFonts w:ascii="Arial" w:hAnsi="Arial" w:cs="Arial"/>
                <w:b/>
                <w:bCs/>
                <w:sz w:val="21"/>
                <w:szCs w:val="21"/>
              </w:rPr>
            </w:pPr>
            <w:r>
              <w:rPr>
                <w:rFonts w:ascii="Arial" w:hAnsi="Arial" w:cs="Arial"/>
                <w:b/>
                <w:bCs/>
                <w:sz w:val="21"/>
                <w:szCs w:val="21"/>
              </w:rPr>
              <w:t>Command &amp; Description</w:t>
            </w:r>
          </w:p>
        </w:tc>
      </w:tr>
      <w:tr w:rsidR="002D21AD" w:rsidTr="002D21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D21AD" w:rsidRDefault="002D21AD">
            <w:pPr>
              <w:spacing w:after="300"/>
              <w:jc w:val="center"/>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21AD" w:rsidRDefault="002D21AD">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GRANT</w:t>
            </w:r>
          </w:p>
          <w:p w:rsidR="002D21AD" w:rsidRDefault="002D21AD">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Gives a privilege to user.</w:t>
            </w:r>
          </w:p>
        </w:tc>
      </w:tr>
      <w:tr w:rsidR="002D21AD" w:rsidTr="002D21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D21AD" w:rsidRDefault="002D21AD">
            <w:pPr>
              <w:jc w:val="cente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21AD" w:rsidRDefault="002D21AD">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REVOKE</w:t>
            </w:r>
          </w:p>
          <w:p w:rsidR="002D21AD" w:rsidRDefault="002D21AD">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Takes back privileges granted from user.</w:t>
            </w:r>
          </w:p>
        </w:tc>
      </w:tr>
    </w:tbl>
    <w:p w:rsidR="009913FF" w:rsidRDefault="009913FF" w:rsidP="008D2EF5"/>
    <w:p w:rsidR="002D21AD" w:rsidRDefault="002D21AD" w:rsidP="008D2EF5"/>
    <w:p w:rsidR="002D21AD" w:rsidRDefault="002D21AD" w:rsidP="008D2EF5"/>
    <w:p w:rsidR="002D21AD" w:rsidRDefault="002D21AD" w:rsidP="008D2EF5"/>
    <w:p w:rsidR="002D21AD" w:rsidRDefault="002D21AD" w:rsidP="008D2EF5"/>
    <w:p w:rsidR="002D21AD" w:rsidRDefault="002D21AD" w:rsidP="008D2EF5"/>
    <w:p w:rsidR="002D21AD" w:rsidRDefault="002D21AD" w:rsidP="008D2EF5"/>
    <w:p w:rsidR="002D21AD" w:rsidRDefault="002D21AD" w:rsidP="008D2EF5"/>
    <w:p w:rsidR="002D21AD" w:rsidRDefault="002D21AD" w:rsidP="008D2EF5"/>
    <w:p w:rsidR="002D21AD" w:rsidRDefault="002D21AD" w:rsidP="002D21AD">
      <w:pPr>
        <w:pStyle w:val="Heading2"/>
        <w:rPr>
          <w:rFonts w:ascii="Arial" w:hAnsi="Arial" w:cs="Arial"/>
          <w:b w:val="0"/>
          <w:bCs w:val="0"/>
          <w:sz w:val="35"/>
          <w:szCs w:val="35"/>
        </w:rPr>
      </w:pPr>
      <w:r>
        <w:rPr>
          <w:rFonts w:ascii="Arial" w:hAnsi="Arial" w:cs="Arial"/>
          <w:b w:val="0"/>
          <w:bCs w:val="0"/>
          <w:sz w:val="35"/>
          <w:szCs w:val="35"/>
        </w:rPr>
        <w:lastRenderedPageBreak/>
        <w:t>What is RDBMS?</w:t>
      </w:r>
    </w:p>
    <w:p w:rsidR="002D21AD" w:rsidRDefault="002D21AD" w:rsidP="002D21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RDBMS stands for </w:t>
      </w:r>
      <w:r>
        <w:rPr>
          <w:rFonts w:ascii="Arial" w:hAnsi="Arial" w:cs="Arial"/>
          <w:b/>
          <w:bCs/>
          <w:color w:val="000000"/>
          <w:u w:val="single"/>
        </w:rPr>
        <w:t>R</w:t>
      </w:r>
      <w:r>
        <w:rPr>
          <w:rFonts w:ascii="Arial" w:hAnsi="Arial" w:cs="Arial"/>
          <w:color w:val="000000"/>
        </w:rPr>
        <w:t>elational </w:t>
      </w:r>
      <w:r>
        <w:rPr>
          <w:rFonts w:ascii="Arial" w:hAnsi="Arial" w:cs="Arial"/>
          <w:b/>
          <w:bCs/>
          <w:color w:val="000000"/>
          <w:u w:val="single"/>
        </w:rPr>
        <w:t>D</w:t>
      </w:r>
      <w:r>
        <w:rPr>
          <w:rFonts w:ascii="Arial" w:hAnsi="Arial" w:cs="Arial"/>
          <w:color w:val="000000"/>
        </w:rPr>
        <w:t>atabase </w:t>
      </w:r>
      <w:r>
        <w:rPr>
          <w:rFonts w:ascii="Arial" w:hAnsi="Arial" w:cs="Arial"/>
          <w:b/>
          <w:bCs/>
          <w:color w:val="000000"/>
          <w:u w:val="single"/>
        </w:rPr>
        <w:t>M</w:t>
      </w:r>
      <w:r>
        <w:rPr>
          <w:rFonts w:ascii="Arial" w:hAnsi="Arial" w:cs="Arial"/>
          <w:color w:val="000000"/>
        </w:rPr>
        <w:t>anagement </w:t>
      </w:r>
      <w:r>
        <w:rPr>
          <w:rFonts w:ascii="Arial" w:hAnsi="Arial" w:cs="Arial"/>
          <w:b/>
          <w:bCs/>
          <w:color w:val="000000"/>
          <w:u w:val="single"/>
        </w:rPr>
        <w:t>S</w:t>
      </w:r>
      <w:r>
        <w:rPr>
          <w:rFonts w:ascii="Arial" w:hAnsi="Arial" w:cs="Arial"/>
          <w:color w:val="000000"/>
        </w:rPr>
        <w:t>ystem. RDBMS is the basis for SQL, and for all modern database systems like MS SQL Server, IBM DB2, Oracle, MySQL, and Microsoft Access.</w:t>
      </w:r>
    </w:p>
    <w:p w:rsidR="002D21AD" w:rsidRDefault="002D21AD" w:rsidP="002D21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Relational database management system (RDBMS) is a database management system (DBMS) that is based on the relational model as introduced by E. F. Codd.</w:t>
      </w:r>
    </w:p>
    <w:p w:rsidR="002D21AD" w:rsidRDefault="002D21AD" w:rsidP="002D21AD">
      <w:pPr>
        <w:pStyle w:val="Heading2"/>
        <w:rPr>
          <w:rFonts w:ascii="Arial" w:hAnsi="Arial" w:cs="Arial"/>
          <w:b w:val="0"/>
          <w:bCs w:val="0"/>
          <w:sz w:val="35"/>
          <w:szCs w:val="35"/>
        </w:rPr>
      </w:pPr>
      <w:r>
        <w:rPr>
          <w:rFonts w:ascii="Arial" w:hAnsi="Arial" w:cs="Arial"/>
          <w:b w:val="0"/>
          <w:bCs w:val="0"/>
          <w:sz w:val="35"/>
          <w:szCs w:val="35"/>
        </w:rPr>
        <w:t>What is a table?</w:t>
      </w:r>
    </w:p>
    <w:p w:rsidR="002D21AD" w:rsidRDefault="002D21AD" w:rsidP="002D21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data in an RDBMS is stored in database objects which are called as </w:t>
      </w:r>
      <w:r>
        <w:rPr>
          <w:rFonts w:ascii="Arial" w:hAnsi="Arial" w:cs="Arial"/>
          <w:b/>
          <w:bCs/>
          <w:color w:val="000000"/>
        </w:rPr>
        <w:t>tables</w:t>
      </w:r>
      <w:r>
        <w:rPr>
          <w:rFonts w:ascii="Arial" w:hAnsi="Arial" w:cs="Arial"/>
          <w:color w:val="000000"/>
        </w:rPr>
        <w:t>. This table is basically a collection of related data entries and it consists of numerous columns and rows.</w:t>
      </w:r>
    </w:p>
    <w:p w:rsidR="002D21AD" w:rsidRDefault="002D21AD" w:rsidP="002D21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Remember, a table is the most common and simplest form of data storage in a relational database. The following program is an example of a CUSTOMERS table −</w:t>
      </w:r>
    </w:p>
    <w:p w:rsidR="002D21AD" w:rsidRDefault="002D21AD" w:rsidP="002D21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2D21AD" w:rsidRDefault="002D21AD" w:rsidP="002D21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NAME     </w:t>
      </w:r>
      <w:r>
        <w:rPr>
          <w:rStyle w:val="pun"/>
          <w:color w:val="666600"/>
          <w:sz w:val="23"/>
          <w:szCs w:val="23"/>
        </w:rPr>
        <w:t>|</w:t>
      </w:r>
      <w:r>
        <w:rPr>
          <w:rStyle w:val="pln"/>
          <w:color w:val="000000"/>
          <w:sz w:val="23"/>
          <w:szCs w:val="23"/>
        </w:rPr>
        <w:t xml:space="preserve"> AGE </w:t>
      </w:r>
      <w:r>
        <w:rPr>
          <w:rStyle w:val="pun"/>
          <w:color w:val="666600"/>
          <w:sz w:val="23"/>
          <w:szCs w:val="23"/>
        </w:rPr>
        <w:t>|</w:t>
      </w:r>
      <w:r>
        <w:rPr>
          <w:rStyle w:val="pln"/>
          <w:color w:val="000000"/>
          <w:sz w:val="23"/>
          <w:szCs w:val="23"/>
        </w:rPr>
        <w:t xml:space="preserve"> ADDRESS   </w:t>
      </w:r>
      <w:r>
        <w:rPr>
          <w:rStyle w:val="pun"/>
          <w:color w:val="666600"/>
          <w:sz w:val="23"/>
          <w:szCs w:val="23"/>
        </w:rPr>
        <w:t>|</w:t>
      </w:r>
      <w:r>
        <w:rPr>
          <w:rStyle w:val="pln"/>
          <w:color w:val="000000"/>
          <w:sz w:val="23"/>
          <w:szCs w:val="23"/>
        </w:rPr>
        <w:t xml:space="preserve"> SALARY   </w:t>
      </w:r>
      <w:r>
        <w:rPr>
          <w:rStyle w:val="pun"/>
          <w:color w:val="666600"/>
          <w:sz w:val="23"/>
          <w:szCs w:val="23"/>
        </w:rPr>
        <w:t>|</w:t>
      </w:r>
    </w:p>
    <w:p w:rsidR="002D21AD" w:rsidRDefault="002D21AD" w:rsidP="002D21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2D21AD" w:rsidRDefault="002D21AD" w:rsidP="002D21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Ramesh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32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Ahmedabad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2000.00</w:t>
      </w:r>
      <w:r>
        <w:rPr>
          <w:rStyle w:val="pln"/>
          <w:color w:val="000000"/>
          <w:sz w:val="23"/>
          <w:szCs w:val="23"/>
        </w:rPr>
        <w:t xml:space="preserve"> </w:t>
      </w:r>
      <w:r>
        <w:rPr>
          <w:rStyle w:val="pun"/>
          <w:color w:val="666600"/>
          <w:sz w:val="23"/>
          <w:szCs w:val="23"/>
        </w:rPr>
        <w:t>|</w:t>
      </w:r>
    </w:p>
    <w:p w:rsidR="002D21AD" w:rsidRDefault="002D21AD" w:rsidP="002D21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Khilan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Delhi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1500.00</w:t>
      </w:r>
      <w:r>
        <w:rPr>
          <w:rStyle w:val="pln"/>
          <w:color w:val="000000"/>
          <w:sz w:val="23"/>
          <w:szCs w:val="23"/>
        </w:rPr>
        <w:t xml:space="preserve"> </w:t>
      </w:r>
      <w:r>
        <w:rPr>
          <w:rStyle w:val="pun"/>
          <w:color w:val="666600"/>
          <w:sz w:val="23"/>
          <w:szCs w:val="23"/>
        </w:rPr>
        <w:t>|</w:t>
      </w:r>
    </w:p>
    <w:p w:rsidR="002D21AD" w:rsidRDefault="002D21AD" w:rsidP="002D21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kaushik  </w:t>
      </w:r>
      <w:r>
        <w:rPr>
          <w:rStyle w:val="pun"/>
          <w:color w:val="666600"/>
          <w:sz w:val="23"/>
          <w:szCs w:val="23"/>
        </w:rPr>
        <w:t>|</w:t>
      </w:r>
      <w:r>
        <w:rPr>
          <w:rStyle w:val="pln"/>
          <w:color w:val="000000"/>
          <w:sz w:val="23"/>
          <w:szCs w:val="23"/>
        </w:rPr>
        <w:t xml:space="preserve">  </w:t>
      </w:r>
      <w:r>
        <w:rPr>
          <w:rStyle w:val="lit"/>
          <w:color w:val="006666"/>
          <w:sz w:val="23"/>
          <w:szCs w:val="23"/>
        </w:rPr>
        <w:t>23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Kota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2000.00</w:t>
      </w:r>
      <w:r>
        <w:rPr>
          <w:rStyle w:val="pln"/>
          <w:color w:val="000000"/>
          <w:sz w:val="23"/>
          <w:szCs w:val="23"/>
        </w:rPr>
        <w:t xml:space="preserve"> </w:t>
      </w:r>
      <w:r>
        <w:rPr>
          <w:rStyle w:val="pun"/>
          <w:color w:val="666600"/>
          <w:sz w:val="23"/>
          <w:szCs w:val="23"/>
        </w:rPr>
        <w:t>|</w:t>
      </w:r>
    </w:p>
    <w:p w:rsidR="002D21AD" w:rsidRDefault="002D21AD" w:rsidP="002D21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Chaitali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Mumbai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6500.00</w:t>
      </w:r>
      <w:r>
        <w:rPr>
          <w:rStyle w:val="pln"/>
          <w:color w:val="000000"/>
          <w:sz w:val="23"/>
          <w:szCs w:val="23"/>
        </w:rPr>
        <w:t xml:space="preserve"> </w:t>
      </w:r>
      <w:r>
        <w:rPr>
          <w:rStyle w:val="pun"/>
          <w:color w:val="666600"/>
          <w:sz w:val="23"/>
          <w:szCs w:val="23"/>
        </w:rPr>
        <w:t>|</w:t>
      </w:r>
    </w:p>
    <w:p w:rsidR="002D21AD" w:rsidRDefault="002D21AD" w:rsidP="002D21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Hardik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Bhopal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8500.00</w:t>
      </w:r>
      <w:r>
        <w:rPr>
          <w:rStyle w:val="pln"/>
          <w:color w:val="000000"/>
          <w:sz w:val="23"/>
          <w:szCs w:val="23"/>
        </w:rPr>
        <w:t xml:space="preserve"> </w:t>
      </w:r>
      <w:r>
        <w:rPr>
          <w:rStyle w:val="pun"/>
          <w:color w:val="666600"/>
          <w:sz w:val="23"/>
          <w:szCs w:val="23"/>
        </w:rPr>
        <w:t>|</w:t>
      </w:r>
    </w:p>
    <w:p w:rsidR="002D21AD" w:rsidRDefault="002D21AD" w:rsidP="002D21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6</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Komal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22</w:t>
      </w:r>
      <w:r>
        <w:rPr>
          <w:rStyle w:val="pln"/>
          <w:color w:val="000000"/>
          <w:sz w:val="23"/>
          <w:szCs w:val="23"/>
        </w:rPr>
        <w:t xml:space="preserve"> </w:t>
      </w:r>
      <w:r>
        <w:rPr>
          <w:rStyle w:val="pun"/>
          <w:color w:val="666600"/>
          <w:sz w:val="23"/>
          <w:szCs w:val="23"/>
        </w:rPr>
        <w:t>|</w:t>
      </w:r>
      <w:r>
        <w:rPr>
          <w:rStyle w:val="pln"/>
          <w:color w:val="000000"/>
          <w:sz w:val="23"/>
          <w:szCs w:val="23"/>
        </w:rPr>
        <w:t xml:space="preserve"> MP        </w:t>
      </w:r>
      <w:r>
        <w:rPr>
          <w:rStyle w:val="pun"/>
          <w:color w:val="666600"/>
          <w:sz w:val="23"/>
          <w:szCs w:val="23"/>
        </w:rPr>
        <w:t>|</w:t>
      </w:r>
      <w:r>
        <w:rPr>
          <w:rStyle w:val="pln"/>
          <w:color w:val="000000"/>
          <w:sz w:val="23"/>
          <w:szCs w:val="23"/>
        </w:rPr>
        <w:t xml:space="preserve">  </w:t>
      </w:r>
      <w:r>
        <w:rPr>
          <w:rStyle w:val="lit"/>
          <w:color w:val="006666"/>
          <w:sz w:val="23"/>
          <w:szCs w:val="23"/>
        </w:rPr>
        <w:t>4500.00</w:t>
      </w:r>
      <w:r>
        <w:rPr>
          <w:rStyle w:val="pln"/>
          <w:color w:val="000000"/>
          <w:sz w:val="23"/>
          <w:szCs w:val="23"/>
        </w:rPr>
        <w:t xml:space="preserve"> </w:t>
      </w:r>
      <w:r>
        <w:rPr>
          <w:rStyle w:val="pun"/>
          <w:color w:val="666600"/>
          <w:sz w:val="23"/>
          <w:szCs w:val="23"/>
        </w:rPr>
        <w:t>|</w:t>
      </w:r>
    </w:p>
    <w:p w:rsidR="002D21AD" w:rsidRDefault="002D21AD" w:rsidP="002D21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Muffy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Indore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10000.00</w:t>
      </w:r>
      <w:r>
        <w:rPr>
          <w:rStyle w:val="pln"/>
          <w:color w:val="000000"/>
          <w:sz w:val="23"/>
          <w:szCs w:val="23"/>
        </w:rPr>
        <w:t xml:space="preserve"> </w:t>
      </w:r>
      <w:r>
        <w:rPr>
          <w:rStyle w:val="pun"/>
          <w:color w:val="666600"/>
          <w:sz w:val="23"/>
          <w:szCs w:val="23"/>
        </w:rPr>
        <w:t>|</w:t>
      </w:r>
    </w:p>
    <w:p w:rsidR="002D21AD" w:rsidRDefault="002D21AD" w:rsidP="002D21A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2D21AD" w:rsidRDefault="002D21AD" w:rsidP="002D21AD">
      <w:pPr>
        <w:pStyle w:val="Heading2"/>
        <w:rPr>
          <w:rFonts w:ascii="Arial" w:hAnsi="Arial" w:cs="Arial"/>
          <w:b w:val="0"/>
          <w:bCs w:val="0"/>
          <w:sz w:val="35"/>
          <w:szCs w:val="35"/>
        </w:rPr>
      </w:pPr>
      <w:r>
        <w:rPr>
          <w:rFonts w:ascii="Arial" w:hAnsi="Arial" w:cs="Arial"/>
          <w:b w:val="0"/>
          <w:bCs w:val="0"/>
          <w:sz w:val="35"/>
          <w:szCs w:val="35"/>
        </w:rPr>
        <w:t>What is a field?</w:t>
      </w:r>
    </w:p>
    <w:p w:rsidR="002D21AD" w:rsidRDefault="002D21AD" w:rsidP="002D21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Every table is broken up into smaller entities called fields. The fields in the CUSTOMERS table consist of ID, NAME, AGE, ADDRESS and SALARY.</w:t>
      </w:r>
    </w:p>
    <w:p w:rsidR="002D21AD" w:rsidRDefault="002D21AD" w:rsidP="002D21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field is a column in a table that is designed to maintain specific information about every record in the table.</w:t>
      </w:r>
    </w:p>
    <w:p w:rsidR="002D21AD" w:rsidRDefault="002D21AD" w:rsidP="002D21AD">
      <w:pPr>
        <w:pStyle w:val="Heading2"/>
        <w:rPr>
          <w:rFonts w:ascii="Arial" w:hAnsi="Arial" w:cs="Arial"/>
          <w:b w:val="0"/>
          <w:bCs w:val="0"/>
          <w:sz w:val="35"/>
          <w:szCs w:val="35"/>
        </w:rPr>
      </w:pPr>
      <w:r>
        <w:rPr>
          <w:rFonts w:ascii="Arial" w:hAnsi="Arial" w:cs="Arial"/>
          <w:b w:val="0"/>
          <w:bCs w:val="0"/>
          <w:sz w:val="35"/>
          <w:szCs w:val="35"/>
        </w:rPr>
        <w:t>What is a Record or a Row?</w:t>
      </w:r>
    </w:p>
    <w:p w:rsidR="002D21AD" w:rsidRDefault="002D21AD" w:rsidP="002D21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record is also called as a row of data is each individual entry that exists in a table. For example, there are 7 records in the above CUSTOMERS table. Following is a single row of data or record in the CUSTOMERS table −</w:t>
      </w:r>
    </w:p>
    <w:p w:rsidR="002D21AD" w:rsidRDefault="002D21AD" w:rsidP="002D21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2D21AD" w:rsidRDefault="002D21AD" w:rsidP="002D21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Ramesh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32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Ahmedabad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2000.00</w:t>
      </w:r>
      <w:r>
        <w:rPr>
          <w:rStyle w:val="pln"/>
          <w:color w:val="000000"/>
          <w:sz w:val="23"/>
          <w:szCs w:val="23"/>
        </w:rPr>
        <w:t xml:space="preserve"> </w:t>
      </w:r>
      <w:r>
        <w:rPr>
          <w:rStyle w:val="pun"/>
          <w:color w:val="666600"/>
          <w:sz w:val="23"/>
          <w:szCs w:val="23"/>
        </w:rPr>
        <w:t>|</w:t>
      </w:r>
    </w:p>
    <w:p w:rsidR="002D21AD" w:rsidRDefault="002D21AD" w:rsidP="002D21A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2D21AD" w:rsidRDefault="002D21AD" w:rsidP="002D21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record is a horizontal entity in a table.</w:t>
      </w:r>
    </w:p>
    <w:p w:rsidR="002D21AD" w:rsidRDefault="002D21AD" w:rsidP="002D21AD">
      <w:pPr>
        <w:pStyle w:val="Heading2"/>
        <w:rPr>
          <w:rFonts w:ascii="Arial" w:hAnsi="Arial" w:cs="Arial"/>
          <w:b w:val="0"/>
          <w:bCs w:val="0"/>
          <w:sz w:val="35"/>
          <w:szCs w:val="35"/>
        </w:rPr>
      </w:pPr>
      <w:r>
        <w:rPr>
          <w:rFonts w:ascii="Arial" w:hAnsi="Arial" w:cs="Arial"/>
          <w:b w:val="0"/>
          <w:bCs w:val="0"/>
          <w:sz w:val="35"/>
          <w:szCs w:val="35"/>
        </w:rPr>
        <w:lastRenderedPageBreak/>
        <w:t>What is a column?</w:t>
      </w:r>
    </w:p>
    <w:p w:rsidR="002D21AD" w:rsidRDefault="002D21AD" w:rsidP="002D21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column is a vertical entity in a table that contains all information associated with a specific field in a table.</w:t>
      </w:r>
    </w:p>
    <w:p w:rsidR="002D21AD" w:rsidRDefault="002D21AD" w:rsidP="002D21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a column in the CUSTOMERS table is ADDRESS, which represents location description and would be as shown below −</w:t>
      </w:r>
    </w:p>
    <w:p w:rsidR="002D21AD" w:rsidRDefault="002D21AD" w:rsidP="002D21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2D21AD" w:rsidRDefault="002D21AD" w:rsidP="002D21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ADDRESS   </w:t>
      </w:r>
      <w:r>
        <w:rPr>
          <w:rStyle w:val="pun"/>
          <w:color w:val="666600"/>
          <w:sz w:val="23"/>
          <w:szCs w:val="23"/>
        </w:rPr>
        <w:t>|</w:t>
      </w:r>
    </w:p>
    <w:p w:rsidR="002D21AD" w:rsidRDefault="002D21AD" w:rsidP="002D21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2D21AD" w:rsidRDefault="002D21AD" w:rsidP="002D21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typ"/>
          <w:color w:val="660066"/>
          <w:sz w:val="23"/>
          <w:szCs w:val="23"/>
        </w:rPr>
        <w:t>Ahmedabad</w:t>
      </w:r>
      <w:r>
        <w:rPr>
          <w:rStyle w:val="pln"/>
          <w:color w:val="000000"/>
          <w:sz w:val="23"/>
          <w:szCs w:val="23"/>
        </w:rPr>
        <w:t xml:space="preserve"> </w:t>
      </w:r>
      <w:r>
        <w:rPr>
          <w:rStyle w:val="pun"/>
          <w:color w:val="666600"/>
          <w:sz w:val="23"/>
          <w:szCs w:val="23"/>
        </w:rPr>
        <w:t>|</w:t>
      </w:r>
    </w:p>
    <w:p w:rsidR="002D21AD" w:rsidRDefault="002D21AD" w:rsidP="002D21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typ"/>
          <w:color w:val="660066"/>
          <w:sz w:val="23"/>
          <w:szCs w:val="23"/>
        </w:rPr>
        <w:t>Delhi</w:t>
      </w:r>
      <w:r>
        <w:rPr>
          <w:rStyle w:val="pln"/>
          <w:color w:val="000000"/>
          <w:sz w:val="23"/>
          <w:szCs w:val="23"/>
        </w:rPr>
        <w:t xml:space="preserve">     </w:t>
      </w:r>
      <w:r>
        <w:rPr>
          <w:rStyle w:val="pun"/>
          <w:color w:val="666600"/>
          <w:sz w:val="23"/>
          <w:szCs w:val="23"/>
        </w:rPr>
        <w:t>|</w:t>
      </w:r>
    </w:p>
    <w:p w:rsidR="002D21AD" w:rsidRDefault="002D21AD" w:rsidP="002D21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typ"/>
          <w:color w:val="660066"/>
          <w:sz w:val="23"/>
          <w:szCs w:val="23"/>
        </w:rPr>
        <w:t>Kota</w:t>
      </w:r>
      <w:r>
        <w:rPr>
          <w:rStyle w:val="pln"/>
          <w:color w:val="000000"/>
          <w:sz w:val="23"/>
          <w:szCs w:val="23"/>
        </w:rPr>
        <w:t xml:space="preserve">      </w:t>
      </w:r>
      <w:r>
        <w:rPr>
          <w:rStyle w:val="pun"/>
          <w:color w:val="666600"/>
          <w:sz w:val="23"/>
          <w:szCs w:val="23"/>
        </w:rPr>
        <w:t>|</w:t>
      </w:r>
    </w:p>
    <w:p w:rsidR="002D21AD" w:rsidRDefault="002D21AD" w:rsidP="002D21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typ"/>
          <w:color w:val="660066"/>
          <w:sz w:val="23"/>
          <w:szCs w:val="23"/>
        </w:rPr>
        <w:t>Mumbai</w:t>
      </w:r>
      <w:r>
        <w:rPr>
          <w:rStyle w:val="pln"/>
          <w:color w:val="000000"/>
          <w:sz w:val="23"/>
          <w:szCs w:val="23"/>
        </w:rPr>
        <w:t xml:space="preserve">    </w:t>
      </w:r>
      <w:r>
        <w:rPr>
          <w:rStyle w:val="pun"/>
          <w:color w:val="666600"/>
          <w:sz w:val="23"/>
          <w:szCs w:val="23"/>
        </w:rPr>
        <w:t>|</w:t>
      </w:r>
    </w:p>
    <w:p w:rsidR="002D21AD" w:rsidRDefault="002D21AD" w:rsidP="002D21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typ"/>
          <w:color w:val="660066"/>
          <w:sz w:val="23"/>
          <w:szCs w:val="23"/>
        </w:rPr>
        <w:t>Bhopal</w:t>
      </w:r>
      <w:r>
        <w:rPr>
          <w:rStyle w:val="pln"/>
          <w:color w:val="000000"/>
          <w:sz w:val="23"/>
          <w:szCs w:val="23"/>
        </w:rPr>
        <w:t xml:space="preserve">    </w:t>
      </w:r>
      <w:r>
        <w:rPr>
          <w:rStyle w:val="pun"/>
          <w:color w:val="666600"/>
          <w:sz w:val="23"/>
          <w:szCs w:val="23"/>
        </w:rPr>
        <w:t>|</w:t>
      </w:r>
    </w:p>
    <w:p w:rsidR="002D21AD" w:rsidRDefault="002D21AD" w:rsidP="002D21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MP        </w:t>
      </w:r>
      <w:r>
        <w:rPr>
          <w:rStyle w:val="pun"/>
          <w:color w:val="666600"/>
          <w:sz w:val="23"/>
          <w:szCs w:val="23"/>
        </w:rPr>
        <w:t>|</w:t>
      </w:r>
    </w:p>
    <w:p w:rsidR="002D21AD" w:rsidRDefault="002D21AD" w:rsidP="002D21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typ"/>
          <w:color w:val="660066"/>
          <w:sz w:val="23"/>
          <w:szCs w:val="23"/>
        </w:rPr>
        <w:t>Indore</w:t>
      </w:r>
      <w:r>
        <w:rPr>
          <w:rStyle w:val="pln"/>
          <w:color w:val="000000"/>
          <w:sz w:val="23"/>
          <w:szCs w:val="23"/>
        </w:rPr>
        <w:t xml:space="preserve">    </w:t>
      </w:r>
      <w:r>
        <w:rPr>
          <w:rStyle w:val="pun"/>
          <w:color w:val="666600"/>
          <w:sz w:val="23"/>
          <w:szCs w:val="23"/>
        </w:rPr>
        <w:t>|</w:t>
      </w:r>
    </w:p>
    <w:p w:rsidR="002D21AD" w:rsidRDefault="002D21AD" w:rsidP="002D21A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2D21AD" w:rsidRDefault="002D21AD" w:rsidP="002D21AD">
      <w:pPr>
        <w:pStyle w:val="Heading2"/>
        <w:rPr>
          <w:rFonts w:ascii="Arial" w:hAnsi="Arial" w:cs="Arial"/>
          <w:b w:val="0"/>
          <w:bCs w:val="0"/>
          <w:sz w:val="35"/>
          <w:szCs w:val="35"/>
        </w:rPr>
      </w:pPr>
      <w:r>
        <w:rPr>
          <w:rFonts w:ascii="Arial" w:hAnsi="Arial" w:cs="Arial"/>
          <w:b w:val="0"/>
          <w:bCs w:val="0"/>
          <w:sz w:val="35"/>
          <w:szCs w:val="35"/>
        </w:rPr>
        <w:t>What is a NULL value?</w:t>
      </w:r>
    </w:p>
    <w:p w:rsidR="002D21AD" w:rsidRDefault="002D21AD" w:rsidP="002D21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NULL value in a table is a value in a field that appears to be blank, which means a field with a NULL value is a field with no value.</w:t>
      </w:r>
    </w:p>
    <w:p w:rsidR="002D21AD" w:rsidRDefault="002D21AD" w:rsidP="002D21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very important to understand that a NULL value is different than a zero value or a field that contains spaces. A field with a NULL value is the one that has been left blank during a record creation.</w:t>
      </w:r>
    </w:p>
    <w:p w:rsidR="002D21AD" w:rsidRDefault="002D21AD" w:rsidP="002D21AD">
      <w:pPr>
        <w:pStyle w:val="Heading2"/>
        <w:rPr>
          <w:rFonts w:ascii="Arial" w:hAnsi="Arial" w:cs="Arial"/>
          <w:b w:val="0"/>
          <w:bCs w:val="0"/>
          <w:sz w:val="35"/>
          <w:szCs w:val="35"/>
        </w:rPr>
      </w:pPr>
      <w:r>
        <w:rPr>
          <w:rFonts w:ascii="Arial" w:hAnsi="Arial" w:cs="Arial"/>
          <w:b w:val="0"/>
          <w:bCs w:val="0"/>
          <w:sz w:val="35"/>
          <w:szCs w:val="35"/>
        </w:rPr>
        <w:t>SQL Constraints</w:t>
      </w:r>
    </w:p>
    <w:p w:rsidR="002D21AD" w:rsidRDefault="002D21AD" w:rsidP="002D21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Constraints are the rules enforced on data columns on a table. These are used to limit the type of data that can go into a table. This ensures the accuracy and reliability of the data in the database.</w:t>
      </w:r>
    </w:p>
    <w:p w:rsidR="002D21AD" w:rsidRDefault="002D21AD" w:rsidP="002D21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Constraints can either be column level or table level. Column level constraints are applied only to one column whereas, table level constraints are applied to the entire table.</w:t>
      </w:r>
    </w:p>
    <w:p w:rsidR="002D21AD" w:rsidRDefault="002D21AD" w:rsidP="002D21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are some of the most commonly used constraints available in SQL −</w:t>
      </w:r>
    </w:p>
    <w:p w:rsidR="002D21AD" w:rsidRDefault="00F60B67" w:rsidP="002D21AD">
      <w:pPr>
        <w:pStyle w:val="NormalWeb"/>
        <w:numPr>
          <w:ilvl w:val="0"/>
          <w:numId w:val="65"/>
        </w:numPr>
        <w:spacing w:before="120" w:beforeAutospacing="0" w:after="144" w:afterAutospacing="0"/>
        <w:ind w:left="768" w:right="48"/>
        <w:jc w:val="both"/>
        <w:rPr>
          <w:rFonts w:ascii="Arial" w:hAnsi="Arial" w:cs="Arial"/>
          <w:color w:val="000000"/>
          <w:sz w:val="21"/>
          <w:szCs w:val="21"/>
        </w:rPr>
      </w:pPr>
      <w:hyperlink r:id="rId55" w:history="1">
        <w:r w:rsidR="002D21AD">
          <w:rPr>
            <w:rStyle w:val="Hyperlink"/>
            <w:rFonts w:ascii="Arial" w:hAnsi="Arial" w:cs="Arial"/>
            <w:color w:val="313131"/>
            <w:sz w:val="21"/>
            <w:szCs w:val="21"/>
          </w:rPr>
          <w:t>NOT NULL Constraint</w:t>
        </w:r>
      </w:hyperlink>
      <w:r w:rsidR="002D21AD">
        <w:rPr>
          <w:rFonts w:ascii="Arial" w:hAnsi="Arial" w:cs="Arial"/>
          <w:color w:val="000000"/>
          <w:sz w:val="21"/>
          <w:szCs w:val="21"/>
        </w:rPr>
        <w:t> − Ensures that a column cannot have a NULL value.</w:t>
      </w:r>
    </w:p>
    <w:p w:rsidR="002D21AD" w:rsidRDefault="00F60B67" w:rsidP="002D21AD">
      <w:pPr>
        <w:pStyle w:val="NormalWeb"/>
        <w:numPr>
          <w:ilvl w:val="0"/>
          <w:numId w:val="65"/>
        </w:numPr>
        <w:spacing w:before="120" w:beforeAutospacing="0" w:after="144" w:afterAutospacing="0"/>
        <w:ind w:left="768" w:right="48"/>
        <w:jc w:val="both"/>
        <w:rPr>
          <w:rFonts w:ascii="Arial" w:hAnsi="Arial" w:cs="Arial"/>
          <w:color w:val="000000"/>
          <w:sz w:val="21"/>
          <w:szCs w:val="21"/>
        </w:rPr>
      </w:pPr>
      <w:hyperlink r:id="rId56" w:history="1">
        <w:r w:rsidR="002D21AD">
          <w:rPr>
            <w:rStyle w:val="Hyperlink"/>
            <w:rFonts w:ascii="Arial" w:hAnsi="Arial" w:cs="Arial"/>
            <w:color w:val="313131"/>
            <w:sz w:val="21"/>
            <w:szCs w:val="21"/>
          </w:rPr>
          <w:t>DEFAULT Constraint</w:t>
        </w:r>
      </w:hyperlink>
      <w:r w:rsidR="002D21AD">
        <w:rPr>
          <w:rFonts w:ascii="Arial" w:hAnsi="Arial" w:cs="Arial"/>
          <w:color w:val="000000"/>
          <w:sz w:val="21"/>
          <w:szCs w:val="21"/>
        </w:rPr>
        <w:t> − Provides a default value for a column when none is specified.</w:t>
      </w:r>
    </w:p>
    <w:p w:rsidR="002D21AD" w:rsidRDefault="00F60B67" w:rsidP="002D21AD">
      <w:pPr>
        <w:pStyle w:val="NormalWeb"/>
        <w:numPr>
          <w:ilvl w:val="0"/>
          <w:numId w:val="65"/>
        </w:numPr>
        <w:spacing w:before="120" w:beforeAutospacing="0" w:after="144" w:afterAutospacing="0"/>
        <w:ind w:left="768" w:right="48"/>
        <w:jc w:val="both"/>
        <w:rPr>
          <w:rFonts w:ascii="Arial" w:hAnsi="Arial" w:cs="Arial"/>
          <w:color w:val="000000"/>
          <w:sz w:val="21"/>
          <w:szCs w:val="21"/>
        </w:rPr>
      </w:pPr>
      <w:hyperlink r:id="rId57" w:history="1">
        <w:r w:rsidR="002D21AD">
          <w:rPr>
            <w:rStyle w:val="Hyperlink"/>
            <w:rFonts w:ascii="Arial" w:hAnsi="Arial" w:cs="Arial"/>
            <w:color w:val="313131"/>
            <w:sz w:val="21"/>
            <w:szCs w:val="21"/>
          </w:rPr>
          <w:t>UNIQUE Constraint</w:t>
        </w:r>
      </w:hyperlink>
      <w:r w:rsidR="002D21AD">
        <w:rPr>
          <w:rFonts w:ascii="Arial" w:hAnsi="Arial" w:cs="Arial"/>
          <w:color w:val="000000"/>
          <w:sz w:val="21"/>
          <w:szCs w:val="21"/>
        </w:rPr>
        <w:t> − Ensures that all the values in a column are different.</w:t>
      </w:r>
    </w:p>
    <w:p w:rsidR="002D21AD" w:rsidRDefault="00F60B67" w:rsidP="002D21AD">
      <w:pPr>
        <w:pStyle w:val="NormalWeb"/>
        <w:numPr>
          <w:ilvl w:val="0"/>
          <w:numId w:val="65"/>
        </w:numPr>
        <w:spacing w:before="120" w:beforeAutospacing="0" w:after="144" w:afterAutospacing="0"/>
        <w:ind w:left="768" w:right="48"/>
        <w:jc w:val="both"/>
        <w:rPr>
          <w:rFonts w:ascii="Arial" w:hAnsi="Arial" w:cs="Arial"/>
          <w:color w:val="000000"/>
          <w:sz w:val="21"/>
          <w:szCs w:val="21"/>
        </w:rPr>
      </w:pPr>
      <w:hyperlink r:id="rId58" w:history="1">
        <w:r w:rsidR="002D21AD">
          <w:rPr>
            <w:rStyle w:val="Hyperlink"/>
            <w:rFonts w:ascii="Arial" w:hAnsi="Arial" w:cs="Arial"/>
            <w:color w:val="313131"/>
            <w:sz w:val="21"/>
            <w:szCs w:val="21"/>
          </w:rPr>
          <w:t>PRIMARY Key</w:t>
        </w:r>
      </w:hyperlink>
      <w:r w:rsidR="002D21AD">
        <w:rPr>
          <w:rFonts w:ascii="Arial" w:hAnsi="Arial" w:cs="Arial"/>
          <w:color w:val="000000"/>
          <w:sz w:val="21"/>
          <w:szCs w:val="21"/>
        </w:rPr>
        <w:t> − Uniquely identifies each row/record in a database table.</w:t>
      </w:r>
    </w:p>
    <w:p w:rsidR="002D21AD" w:rsidRDefault="00F60B67" w:rsidP="002D21AD">
      <w:pPr>
        <w:pStyle w:val="NormalWeb"/>
        <w:numPr>
          <w:ilvl w:val="0"/>
          <w:numId w:val="65"/>
        </w:numPr>
        <w:spacing w:before="120" w:beforeAutospacing="0" w:after="144" w:afterAutospacing="0"/>
        <w:ind w:left="768" w:right="48"/>
        <w:jc w:val="both"/>
        <w:rPr>
          <w:rFonts w:ascii="Arial" w:hAnsi="Arial" w:cs="Arial"/>
          <w:color w:val="000000"/>
          <w:sz w:val="21"/>
          <w:szCs w:val="21"/>
        </w:rPr>
      </w:pPr>
      <w:hyperlink r:id="rId59" w:history="1">
        <w:r w:rsidR="002D21AD">
          <w:rPr>
            <w:rStyle w:val="Hyperlink"/>
            <w:rFonts w:ascii="Arial" w:hAnsi="Arial" w:cs="Arial"/>
            <w:color w:val="313131"/>
            <w:sz w:val="21"/>
            <w:szCs w:val="21"/>
          </w:rPr>
          <w:t>FOREIGN Key</w:t>
        </w:r>
      </w:hyperlink>
      <w:r w:rsidR="002D21AD">
        <w:rPr>
          <w:rFonts w:ascii="Arial" w:hAnsi="Arial" w:cs="Arial"/>
          <w:color w:val="000000"/>
          <w:sz w:val="21"/>
          <w:szCs w:val="21"/>
        </w:rPr>
        <w:t> − Uniquely identifies a row/record in any another database table.</w:t>
      </w:r>
    </w:p>
    <w:p w:rsidR="002D21AD" w:rsidRDefault="00F60B67" w:rsidP="002D21AD">
      <w:pPr>
        <w:pStyle w:val="NormalWeb"/>
        <w:numPr>
          <w:ilvl w:val="0"/>
          <w:numId w:val="65"/>
        </w:numPr>
        <w:spacing w:before="120" w:beforeAutospacing="0" w:after="144" w:afterAutospacing="0"/>
        <w:ind w:left="768" w:right="48"/>
        <w:jc w:val="both"/>
        <w:rPr>
          <w:rFonts w:ascii="Arial" w:hAnsi="Arial" w:cs="Arial"/>
          <w:color w:val="000000"/>
          <w:sz w:val="21"/>
          <w:szCs w:val="21"/>
        </w:rPr>
      </w:pPr>
      <w:hyperlink r:id="rId60" w:history="1">
        <w:r w:rsidR="002D21AD">
          <w:rPr>
            <w:rStyle w:val="Hyperlink"/>
            <w:rFonts w:ascii="Arial" w:hAnsi="Arial" w:cs="Arial"/>
            <w:color w:val="313131"/>
            <w:sz w:val="21"/>
            <w:szCs w:val="21"/>
          </w:rPr>
          <w:t>CHECK Constraint</w:t>
        </w:r>
      </w:hyperlink>
      <w:r w:rsidR="002D21AD">
        <w:rPr>
          <w:rFonts w:ascii="Arial" w:hAnsi="Arial" w:cs="Arial"/>
          <w:color w:val="000000"/>
          <w:sz w:val="21"/>
          <w:szCs w:val="21"/>
        </w:rPr>
        <w:t> − The CHECK constraint ensures that all values in a column satisfy certain conditions.</w:t>
      </w:r>
    </w:p>
    <w:p w:rsidR="002D21AD" w:rsidRDefault="00F60B67" w:rsidP="002D21AD">
      <w:pPr>
        <w:pStyle w:val="NormalWeb"/>
        <w:numPr>
          <w:ilvl w:val="0"/>
          <w:numId w:val="65"/>
        </w:numPr>
        <w:spacing w:before="120" w:beforeAutospacing="0" w:after="144" w:afterAutospacing="0"/>
        <w:ind w:left="768" w:right="48"/>
        <w:jc w:val="both"/>
        <w:rPr>
          <w:rFonts w:ascii="Arial" w:hAnsi="Arial" w:cs="Arial"/>
          <w:color w:val="000000"/>
          <w:sz w:val="21"/>
          <w:szCs w:val="21"/>
        </w:rPr>
      </w:pPr>
      <w:hyperlink r:id="rId61" w:history="1">
        <w:r w:rsidR="002D21AD">
          <w:rPr>
            <w:rStyle w:val="Hyperlink"/>
            <w:rFonts w:ascii="Arial" w:hAnsi="Arial" w:cs="Arial"/>
            <w:color w:val="313131"/>
            <w:sz w:val="21"/>
            <w:szCs w:val="21"/>
          </w:rPr>
          <w:t>INDEX</w:t>
        </w:r>
      </w:hyperlink>
      <w:r w:rsidR="002D21AD">
        <w:rPr>
          <w:rFonts w:ascii="Arial" w:hAnsi="Arial" w:cs="Arial"/>
          <w:color w:val="000000"/>
          <w:sz w:val="21"/>
          <w:szCs w:val="21"/>
        </w:rPr>
        <w:t> − Used to create and retrieve data from the database very quickly.</w:t>
      </w:r>
    </w:p>
    <w:p w:rsidR="002D21AD" w:rsidRDefault="002D21AD" w:rsidP="002D21AD">
      <w:pPr>
        <w:pStyle w:val="Heading2"/>
        <w:rPr>
          <w:rFonts w:ascii="Arial" w:hAnsi="Arial" w:cs="Arial"/>
          <w:b w:val="0"/>
          <w:bCs w:val="0"/>
          <w:sz w:val="35"/>
          <w:szCs w:val="35"/>
        </w:rPr>
      </w:pPr>
      <w:r>
        <w:rPr>
          <w:rFonts w:ascii="Arial" w:hAnsi="Arial" w:cs="Arial"/>
          <w:b w:val="0"/>
          <w:bCs w:val="0"/>
          <w:sz w:val="35"/>
          <w:szCs w:val="35"/>
        </w:rPr>
        <w:lastRenderedPageBreak/>
        <w:t>Data Integrity</w:t>
      </w:r>
    </w:p>
    <w:p w:rsidR="002D21AD" w:rsidRDefault="002D21AD" w:rsidP="002D21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categories of data integrity exist with each RDBMS −</w:t>
      </w:r>
    </w:p>
    <w:p w:rsidR="002D21AD" w:rsidRDefault="002D21AD" w:rsidP="002D21AD">
      <w:pPr>
        <w:pStyle w:val="NormalWeb"/>
        <w:numPr>
          <w:ilvl w:val="0"/>
          <w:numId w:val="66"/>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Entity Integrity −</w:t>
      </w:r>
      <w:r>
        <w:rPr>
          <w:rFonts w:ascii="Arial" w:hAnsi="Arial" w:cs="Arial"/>
          <w:color w:val="000000"/>
          <w:sz w:val="21"/>
          <w:szCs w:val="21"/>
        </w:rPr>
        <w:t> There are no duplicate rows in a table.</w:t>
      </w:r>
    </w:p>
    <w:p w:rsidR="002D21AD" w:rsidRDefault="002D21AD" w:rsidP="002D21AD">
      <w:pPr>
        <w:pStyle w:val="NormalWeb"/>
        <w:numPr>
          <w:ilvl w:val="0"/>
          <w:numId w:val="66"/>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Domain Integrity −</w:t>
      </w:r>
      <w:r>
        <w:rPr>
          <w:rFonts w:ascii="Arial" w:hAnsi="Arial" w:cs="Arial"/>
          <w:color w:val="000000"/>
          <w:sz w:val="21"/>
          <w:szCs w:val="21"/>
        </w:rPr>
        <w:t> Enforces valid entries for a given column by restricting the type, the format, or the range of values.</w:t>
      </w:r>
    </w:p>
    <w:p w:rsidR="002D21AD" w:rsidRDefault="002D21AD" w:rsidP="002D21AD">
      <w:pPr>
        <w:pStyle w:val="NormalWeb"/>
        <w:numPr>
          <w:ilvl w:val="0"/>
          <w:numId w:val="66"/>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Referential integrity −</w:t>
      </w:r>
      <w:r>
        <w:rPr>
          <w:rFonts w:ascii="Arial" w:hAnsi="Arial" w:cs="Arial"/>
          <w:color w:val="000000"/>
          <w:sz w:val="21"/>
          <w:szCs w:val="21"/>
        </w:rPr>
        <w:t> Rows cannot be deleted, which are used by other records.</w:t>
      </w:r>
    </w:p>
    <w:p w:rsidR="002D21AD" w:rsidRDefault="002D21AD" w:rsidP="002D21AD">
      <w:pPr>
        <w:pStyle w:val="NormalWeb"/>
        <w:numPr>
          <w:ilvl w:val="0"/>
          <w:numId w:val="66"/>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User-Defined Integrity −</w:t>
      </w:r>
      <w:r>
        <w:rPr>
          <w:rFonts w:ascii="Arial" w:hAnsi="Arial" w:cs="Arial"/>
          <w:color w:val="000000"/>
          <w:sz w:val="21"/>
          <w:szCs w:val="21"/>
        </w:rPr>
        <w:t> Enforces some specific business rules that do not fall into entity, domain or referential integrity.</w:t>
      </w:r>
    </w:p>
    <w:p w:rsidR="002D21AD" w:rsidRDefault="002D21AD" w:rsidP="002D21AD">
      <w:pPr>
        <w:pStyle w:val="Heading2"/>
        <w:rPr>
          <w:rFonts w:ascii="Arial" w:hAnsi="Arial" w:cs="Arial"/>
          <w:b w:val="0"/>
          <w:bCs w:val="0"/>
          <w:sz w:val="35"/>
          <w:szCs w:val="35"/>
        </w:rPr>
      </w:pPr>
      <w:r>
        <w:rPr>
          <w:rFonts w:ascii="Arial" w:hAnsi="Arial" w:cs="Arial"/>
          <w:b w:val="0"/>
          <w:bCs w:val="0"/>
          <w:sz w:val="35"/>
          <w:szCs w:val="35"/>
        </w:rPr>
        <w:t>Database Normalization</w:t>
      </w:r>
    </w:p>
    <w:p w:rsidR="002D21AD" w:rsidRDefault="002D21AD" w:rsidP="002D21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Database normalization is the process of efficiently organizing data in a database. There are two reasons of this normalization process −</w:t>
      </w:r>
    </w:p>
    <w:p w:rsidR="002D21AD" w:rsidRDefault="002D21AD" w:rsidP="002D21AD">
      <w:pPr>
        <w:pStyle w:val="NormalWeb"/>
        <w:numPr>
          <w:ilvl w:val="0"/>
          <w:numId w:val="67"/>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Eliminating redundant data, for example, storing the same data in more than one table.</w:t>
      </w:r>
    </w:p>
    <w:p w:rsidR="002D21AD" w:rsidRDefault="002D21AD" w:rsidP="002D21AD">
      <w:pPr>
        <w:pStyle w:val="NormalWeb"/>
        <w:numPr>
          <w:ilvl w:val="0"/>
          <w:numId w:val="67"/>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Ensuring data dependencies make sense.</w:t>
      </w:r>
    </w:p>
    <w:p w:rsidR="002D21AD" w:rsidRDefault="002D21AD" w:rsidP="002D21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Both these reasons are worthy goals as they reduce the amount of space a database consumes and ensures that data is logically stored. Normalization consists of a series of guidelines that help guide you in creating a good database structure.</w:t>
      </w:r>
    </w:p>
    <w:p w:rsidR="002D21AD" w:rsidRDefault="002D21AD" w:rsidP="002D21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Normalization guidelines are divided into normal forms; think of a form as the format or the way a database structure is laid out. The aim of normal forms is to organize the database structure, so that it complies with the rules of first normal form, then second normal form and finally the third normal form.</w:t>
      </w:r>
    </w:p>
    <w:p w:rsidR="002D21AD" w:rsidRDefault="002D21AD" w:rsidP="002D21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your choice to take it further and go to the fourth normal form, fifth normal form and so on, but in general, the third normal form is more than enough.</w:t>
      </w:r>
    </w:p>
    <w:p w:rsidR="002D21AD" w:rsidRDefault="00F60B67" w:rsidP="002D21AD">
      <w:pPr>
        <w:numPr>
          <w:ilvl w:val="0"/>
          <w:numId w:val="68"/>
        </w:numPr>
        <w:spacing w:before="100" w:beforeAutospacing="1" w:after="75" w:line="240" w:lineRule="auto"/>
        <w:rPr>
          <w:rFonts w:ascii="Arial" w:hAnsi="Arial" w:cs="Arial"/>
          <w:sz w:val="21"/>
          <w:szCs w:val="21"/>
        </w:rPr>
      </w:pPr>
      <w:hyperlink r:id="rId62" w:history="1">
        <w:r w:rsidR="002D21AD">
          <w:rPr>
            <w:rStyle w:val="Hyperlink"/>
            <w:rFonts w:ascii="Arial" w:hAnsi="Arial" w:cs="Arial"/>
            <w:color w:val="6F6F6F"/>
            <w:sz w:val="21"/>
            <w:szCs w:val="21"/>
          </w:rPr>
          <w:t>First Normal Form (1NF)</w:t>
        </w:r>
      </w:hyperlink>
    </w:p>
    <w:p w:rsidR="002D21AD" w:rsidRDefault="00F60B67" w:rsidP="002D21AD">
      <w:pPr>
        <w:numPr>
          <w:ilvl w:val="0"/>
          <w:numId w:val="68"/>
        </w:numPr>
        <w:spacing w:before="100" w:beforeAutospacing="1" w:after="75" w:line="240" w:lineRule="auto"/>
        <w:rPr>
          <w:rFonts w:ascii="Arial" w:hAnsi="Arial" w:cs="Arial"/>
          <w:sz w:val="21"/>
          <w:szCs w:val="21"/>
        </w:rPr>
      </w:pPr>
      <w:hyperlink r:id="rId63" w:history="1">
        <w:r w:rsidR="002D21AD">
          <w:rPr>
            <w:rStyle w:val="Hyperlink"/>
            <w:rFonts w:ascii="Arial" w:hAnsi="Arial" w:cs="Arial"/>
            <w:color w:val="6F6F6F"/>
            <w:sz w:val="21"/>
            <w:szCs w:val="21"/>
          </w:rPr>
          <w:t>Second Normal Form (2NF)</w:t>
        </w:r>
      </w:hyperlink>
    </w:p>
    <w:p w:rsidR="002D21AD" w:rsidRDefault="00F60B67" w:rsidP="002D21AD">
      <w:pPr>
        <w:numPr>
          <w:ilvl w:val="0"/>
          <w:numId w:val="68"/>
        </w:numPr>
        <w:spacing w:before="100" w:beforeAutospacing="1" w:after="75" w:line="240" w:lineRule="auto"/>
        <w:rPr>
          <w:rFonts w:ascii="Arial" w:hAnsi="Arial" w:cs="Arial"/>
          <w:sz w:val="21"/>
          <w:szCs w:val="21"/>
        </w:rPr>
      </w:pPr>
      <w:hyperlink r:id="rId64" w:history="1">
        <w:r w:rsidR="002D21AD">
          <w:rPr>
            <w:rStyle w:val="Hyperlink"/>
            <w:rFonts w:ascii="Arial" w:hAnsi="Arial" w:cs="Arial"/>
            <w:color w:val="6F6F6F"/>
            <w:sz w:val="21"/>
            <w:szCs w:val="21"/>
          </w:rPr>
          <w:t>Third Normal Form (3NF)</w:t>
        </w:r>
      </w:hyperlink>
    </w:p>
    <w:p w:rsidR="002D21AD" w:rsidRDefault="002D21AD" w:rsidP="008D2EF5"/>
    <w:p w:rsidR="00617B3D" w:rsidRDefault="00617B3D" w:rsidP="008D2EF5"/>
    <w:p w:rsidR="00617B3D" w:rsidRDefault="00617B3D" w:rsidP="008D2EF5"/>
    <w:p w:rsidR="00617B3D" w:rsidRDefault="00617B3D" w:rsidP="008D2EF5"/>
    <w:p w:rsidR="00617B3D" w:rsidRDefault="00617B3D" w:rsidP="008D2EF5"/>
    <w:p w:rsidR="00617B3D" w:rsidRDefault="00617B3D" w:rsidP="008D2EF5"/>
    <w:p w:rsidR="00617B3D" w:rsidRDefault="00617B3D" w:rsidP="008D2EF5"/>
    <w:p w:rsidR="00617B3D" w:rsidRDefault="00617B3D" w:rsidP="008D2EF5"/>
    <w:p w:rsidR="00617B3D" w:rsidRPr="00617B3D" w:rsidRDefault="00617B3D" w:rsidP="008D2EF5">
      <w:pPr>
        <w:rPr>
          <w:b/>
          <w:sz w:val="32"/>
        </w:rPr>
      </w:pPr>
      <w:r w:rsidRPr="00617B3D">
        <w:rPr>
          <w:b/>
          <w:sz w:val="32"/>
        </w:rPr>
        <w:lastRenderedPageBreak/>
        <w:t>SQL Syntax</w:t>
      </w:r>
    </w:p>
    <w:p w:rsidR="00617B3D" w:rsidRDefault="00617B3D" w:rsidP="00617B3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SQL is followed by a unique set of rules and guidelines called Syntax. This tutorial gives you a quick start with SQL by listing all the basic SQL Syntax.</w:t>
      </w:r>
    </w:p>
    <w:p w:rsidR="00617B3D" w:rsidRDefault="00617B3D" w:rsidP="00617B3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All the SQL statements start with any of the keywords like SELECT, INSERT, UPDATE, DELETE, ALTER, DROP, CREATE, USE, SHOW and all the statements end with a semicolon (;).</w:t>
      </w:r>
    </w:p>
    <w:p w:rsidR="00617B3D" w:rsidRDefault="00617B3D" w:rsidP="00617B3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most important point to be noted here is that SQL is case insensitive, which means SELECT and select have same meaning in SQL statements. Whereas, MySQL makes difference in table names. So, if you are working with MySQL, then you need to give table names as they exist in the database.</w:t>
      </w:r>
    </w:p>
    <w:p w:rsidR="00617B3D" w:rsidRDefault="00617B3D" w:rsidP="00617B3D">
      <w:pPr>
        <w:pStyle w:val="Heading2"/>
        <w:rPr>
          <w:rFonts w:ascii="Arial" w:hAnsi="Arial" w:cs="Arial"/>
          <w:b w:val="0"/>
          <w:bCs w:val="0"/>
          <w:sz w:val="35"/>
          <w:szCs w:val="35"/>
        </w:rPr>
      </w:pPr>
      <w:r>
        <w:rPr>
          <w:rFonts w:ascii="Arial" w:hAnsi="Arial" w:cs="Arial"/>
          <w:b w:val="0"/>
          <w:bCs w:val="0"/>
          <w:sz w:val="35"/>
          <w:szCs w:val="35"/>
        </w:rPr>
        <w:t>Various Syntax in SQL</w:t>
      </w:r>
    </w:p>
    <w:p w:rsidR="00617B3D" w:rsidRDefault="00617B3D" w:rsidP="00617B3D">
      <w:pPr>
        <w:shd w:val="clear" w:color="auto" w:fill="F9F9F9"/>
        <w:rPr>
          <w:rFonts w:ascii="Arial" w:hAnsi="Arial" w:cs="Arial"/>
          <w:color w:val="000000"/>
          <w:sz w:val="21"/>
          <w:szCs w:val="21"/>
        </w:rPr>
      </w:pPr>
      <w:r>
        <w:rPr>
          <w:rFonts w:ascii="Arial" w:hAnsi="Arial" w:cs="Arial"/>
          <w:color w:val="000000"/>
          <w:sz w:val="21"/>
          <w:szCs w:val="21"/>
        </w:rPr>
        <w:t>All the examples given in this tutorial have been tested with a MySQL server.</w:t>
      </w:r>
    </w:p>
    <w:p w:rsidR="00617B3D" w:rsidRDefault="00617B3D" w:rsidP="00617B3D">
      <w:pPr>
        <w:pStyle w:val="Heading3"/>
        <w:rPr>
          <w:rFonts w:ascii="Arial" w:hAnsi="Arial" w:cs="Arial"/>
          <w:b w:val="0"/>
          <w:bCs w:val="0"/>
          <w:color w:val="auto"/>
          <w:sz w:val="27"/>
          <w:szCs w:val="27"/>
        </w:rPr>
      </w:pPr>
      <w:r>
        <w:rPr>
          <w:rFonts w:ascii="Arial" w:hAnsi="Arial" w:cs="Arial"/>
          <w:b w:val="0"/>
          <w:bCs w:val="0"/>
        </w:rPr>
        <w:t>SQL SELECT Statement</w:t>
      </w:r>
    </w:p>
    <w:p w:rsidR="00617B3D" w:rsidRDefault="00617B3D" w:rsidP="00617B3D">
      <w:pPr>
        <w:pStyle w:val="HTMLPreformatted"/>
        <w:rPr>
          <w:sz w:val="23"/>
          <w:szCs w:val="23"/>
        </w:rPr>
      </w:pPr>
      <w:r>
        <w:rPr>
          <w:sz w:val="23"/>
          <w:szCs w:val="23"/>
        </w:rPr>
        <w:t>SELECT column1, column2....columnN</w:t>
      </w:r>
    </w:p>
    <w:p w:rsidR="00617B3D" w:rsidRDefault="00617B3D" w:rsidP="00617B3D">
      <w:pPr>
        <w:pStyle w:val="HTMLPreformatted"/>
        <w:rPr>
          <w:sz w:val="23"/>
          <w:szCs w:val="23"/>
        </w:rPr>
      </w:pPr>
      <w:r>
        <w:rPr>
          <w:sz w:val="23"/>
          <w:szCs w:val="23"/>
        </w:rPr>
        <w:t>FROM   table_name;</w:t>
      </w:r>
    </w:p>
    <w:p w:rsidR="00617B3D" w:rsidRDefault="00617B3D" w:rsidP="00617B3D">
      <w:pPr>
        <w:pStyle w:val="Heading3"/>
        <w:rPr>
          <w:rFonts w:ascii="Arial" w:hAnsi="Arial" w:cs="Arial"/>
          <w:b w:val="0"/>
          <w:bCs w:val="0"/>
        </w:rPr>
      </w:pPr>
      <w:r>
        <w:rPr>
          <w:rFonts w:ascii="Arial" w:hAnsi="Arial" w:cs="Arial"/>
          <w:b w:val="0"/>
          <w:bCs w:val="0"/>
        </w:rPr>
        <w:t>SQL DISTINCT Clause</w:t>
      </w:r>
    </w:p>
    <w:p w:rsidR="00617B3D" w:rsidRDefault="00617B3D" w:rsidP="00617B3D">
      <w:pPr>
        <w:pStyle w:val="HTMLPreformatted"/>
        <w:rPr>
          <w:sz w:val="23"/>
          <w:szCs w:val="23"/>
        </w:rPr>
      </w:pPr>
      <w:r>
        <w:rPr>
          <w:sz w:val="23"/>
          <w:szCs w:val="23"/>
        </w:rPr>
        <w:t>SELECT DISTINCT column1, column2....columnN</w:t>
      </w:r>
    </w:p>
    <w:p w:rsidR="00617B3D" w:rsidRDefault="00617B3D" w:rsidP="00617B3D">
      <w:pPr>
        <w:pStyle w:val="HTMLPreformatted"/>
        <w:rPr>
          <w:sz w:val="23"/>
          <w:szCs w:val="23"/>
        </w:rPr>
      </w:pPr>
      <w:r>
        <w:rPr>
          <w:sz w:val="23"/>
          <w:szCs w:val="23"/>
        </w:rPr>
        <w:t>FROM   table_name;</w:t>
      </w:r>
    </w:p>
    <w:p w:rsidR="00617B3D" w:rsidRDefault="00617B3D" w:rsidP="00617B3D">
      <w:pPr>
        <w:pStyle w:val="Heading3"/>
        <w:rPr>
          <w:rFonts w:ascii="Arial" w:hAnsi="Arial" w:cs="Arial"/>
          <w:b w:val="0"/>
          <w:bCs w:val="0"/>
        </w:rPr>
      </w:pPr>
      <w:r>
        <w:rPr>
          <w:rFonts w:ascii="Arial" w:hAnsi="Arial" w:cs="Arial"/>
          <w:b w:val="0"/>
          <w:bCs w:val="0"/>
        </w:rPr>
        <w:t>SQL WHERE Clause</w:t>
      </w:r>
    </w:p>
    <w:p w:rsidR="00617B3D" w:rsidRDefault="00617B3D" w:rsidP="00617B3D">
      <w:pPr>
        <w:pStyle w:val="HTMLPreformatted"/>
        <w:rPr>
          <w:sz w:val="23"/>
          <w:szCs w:val="23"/>
        </w:rPr>
      </w:pPr>
      <w:r>
        <w:rPr>
          <w:sz w:val="23"/>
          <w:szCs w:val="23"/>
        </w:rPr>
        <w:t>SELECT column1, column2....columnN</w:t>
      </w:r>
    </w:p>
    <w:p w:rsidR="00617B3D" w:rsidRDefault="00617B3D" w:rsidP="00617B3D">
      <w:pPr>
        <w:pStyle w:val="HTMLPreformatted"/>
        <w:rPr>
          <w:sz w:val="23"/>
          <w:szCs w:val="23"/>
        </w:rPr>
      </w:pPr>
      <w:r>
        <w:rPr>
          <w:sz w:val="23"/>
          <w:szCs w:val="23"/>
        </w:rPr>
        <w:t>FROM   table_name</w:t>
      </w:r>
    </w:p>
    <w:p w:rsidR="00617B3D" w:rsidRDefault="00617B3D" w:rsidP="00617B3D">
      <w:pPr>
        <w:pStyle w:val="HTMLPreformatted"/>
        <w:rPr>
          <w:sz w:val="23"/>
          <w:szCs w:val="23"/>
        </w:rPr>
      </w:pPr>
      <w:r>
        <w:rPr>
          <w:sz w:val="23"/>
          <w:szCs w:val="23"/>
        </w:rPr>
        <w:t>WHERE  CONDITION;</w:t>
      </w:r>
    </w:p>
    <w:p w:rsidR="00617B3D" w:rsidRDefault="00617B3D" w:rsidP="00617B3D">
      <w:pPr>
        <w:pStyle w:val="Heading3"/>
        <w:rPr>
          <w:rFonts w:ascii="Arial" w:hAnsi="Arial" w:cs="Arial"/>
          <w:b w:val="0"/>
          <w:bCs w:val="0"/>
        </w:rPr>
      </w:pPr>
      <w:r>
        <w:rPr>
          <w:rFonts w:ascii="Arial" w:hAnsi="Arial" w:cs="Arial"/>
          <w:b w:val="0"/>
          <w:bCs w:val="0"/>
        </w:rPr>
        <w:t>SQL AND/OR Clause</w:t>
      </w:r>
    </w:p>
    <w:p w:rsidR="00617B3D" w:rsidRDefault="00617B3D" w:rsidP="00617B3D">
      <w:pPr>
        <w:pStyle w:val="HTMLPreformatted"/>
        <w:rPr>
          <w:sz w:val="23"/>
          <w:szCs w:val="23"/>
        </w:rPr>
      </w:pPr>
      <w:r>
        <w:rPr>
          <w:sz w:val="23"/>
          <w:szCs w:val="23"/>
        </w:rPr>
        <w:t>SELECT column1, column2....columnN</w:t>
      </w:r>
    </w:p>
    <w:p w:rsidR="00617B3D" w:rsidRDefault="00617B3D" w:rsidP="00617B3D">
      <w:pPr>
        <w:pStyle w:val="HTMLPreformatted"/>
        <w:rPr>
          <w:sz w:val="23"/>
          <w:szCs w:val="23"/>
        </w:rPr>
      </w:pPr>
      <w:r>
        <w:rPr>
          <w:sz w:val="23"/>
          <w:szCs w:val="23"/>
        </w:rPr>
        <w:t>FROM   table_name</w:t>
      </w:r>
    </w:p>
    <w:p w:rsidR="00617B3D" w:rsidRDefault="00617B3D" w:rsidP="00617B3D">
      <w:pPr>
        <w:pStyle w:val="HTMLPreformatted"/>
        <w:rPr>
          <w:sz w:val="23"/>
          <w:szCs w:val="23"/>
        </w:rPr>
      </w:pPr>
      <w:r>
        <w:rPr>
          <w:sz w:val="23"/>
          <w:szCs w:val="23"/>
        </w:rPr>
        <w:t>WHERE  CONDITION-1 {AND|OR} CONDITION-2;</w:t>
      </w:r>
    </w:p>
    <w:p w:rsidR="00617B3D" w:rsidRDefault="00617B3D" w:rsidP="00617B3D">
      <w:pPr>
        <w:pStyle w:val="Heading3"/>
        <w:rPr>
          <w:rFonts w:ascii="Arial" w:hAnsi="Arial" w:cs="Arial"/>
          <w:b w:val="0"/>
          <w:bCs w:val="0"/>
        </w:rPr>
      </w:pPr>
      <w:r>
        <w:rPr>
          <w:rFonts w:ascii="Arial" w:hAnsi="Arial" w:cs="Arial"/>
          <w:b w:val="0"/>
          <w:bCs w:val="0"/>
        </w:rPr>
        <w:t>SQL IN Clause</w:t>
      </w:r>
    </w:p>
    <w:p w:rsidR="00617B3D" w:rsidRDefault="00617B3D" w:rsidP="00617B3D">
      <w:pPr>
        <w:pStyle w:val="HTMLPreformatted"/>
        <w:rPr>
          <w:sz w:val="23"/>
          <w:szCs w:val="23"/>
        </w:rPr>
      </w:pPr>
      <w:r>
        <w:rPr>
          <w:sz w:val="23"/>
          <w:szCs w:val="23"/>
        </w:rPr>
        <w:t>SELECT column1, column2....columnN</w:t>
      </w:r>
    </w:p>
    <w:p w:rsidR="00617B3D" w:rsidRDefault="00617B3D" w:rsidP="00617B3D">
      <w:pPr>
        <w:pStyle w:val="HTMLPreformatted"/>
        <w:rPr>
          <w:sz w:val="23"/>
          <w:szCs w:val="23"/>
        </w:rPr>
      </w:pPr>
      <w:r>
        <w:rPr>
          <w:sz w:val="23"/>
          <w:szCs w:val="23"/>
        </w:rPr>
        <w:t>FROM   table_name</w:t>
      </w:r>
    </w:p>
    <w:p w:rsidR="00617B3D" w:rsidRDefault="00617B3D" w:rsidP="00617B3D">
      <w:pPr>
        <w:pStyle w:val="HTMLPreformatted"/>
        <w:rPr>
          <w:sz w:val="23"/>
          <w:szCs w:val="23"/>
        </w:rPr>
      </w:pPr>
      <w:r>
        <w:rPr>
          <w:sz w:val="23"/>
          <w:szCs w:val="23"/>
        </w:rPr>
        <w:t>WHERE  column_name IN (val-1, val-2,...val-N);</w:t>
      </w:r>
    </w:p>
    <w:p w:rsidR="00617B3D" w:rsidRDefault="00617B3D" w:rsidP="00617B3D">
      <w:pPr>
        <w:pStyle w:val="Heading3"/>
        <w:rPr>
          <w:rFonts w:ascii="Arial" w:hAnsi="Arial" w:cs="Arial"/>
          <w:b w:val="0"/>
          <w:bCs w:val="0"/>
        </w:rPr>
      </w:pPr>
      <w:r>
        <w:rPr>
          <w:rFonts w:ascii="Arial" w:hAnsi="Arial" w:cs="Arial"/>
          <w:b w:val="0"/>
          <w:bCs w:val="0"/>
        </w:rPr>
        <w:t>SQL BETWEEN Clause</w:t>
      </w:r>
    </w:p>
    <w:p w:rsidR="00617B3D" w:rsidRDefault="00617B3D" w:rsidP="00617B3D">
      <w:pPr>
        <w:pStyle w:val="HTMLPreformatted"/>
        <w:rPr>
          <w:sz w:val="23"/>
          <w:szCs w:val="23"/>
        </w:rPr>
      </w:pPr>
      <w:r>
        <w:rPr>
          <w:sz w:val="23"/>
          <w:szCs w:val="23"/>
        </w:rPr>
        <w:t>SELECT column1, column2....columnN</w:t>
      </w:r>
    </w:p>
    <w:p w:rsidR="00617B3D" w:rsidRDefault="00617B3D" w:rsidP="00617B3D">
      <w:pPr>
        <w:pStyle w:val="HTMLPreformatted"/>
        <w:rPr>
          <w:sz w:val="23"/>
          <w:szCs w:val="23"/>
        </w:rPr>
      </w:pPr>
      <w:r>
        <w:rPr>
          <w:sz w:val="23"/>
          <w:szCs w:val="23"/>
        </w:rPr>
        <w:t>FROM   table_name</w:t>
      </w:r>
    </w:p>
    <w:p w:rsidR="00617B3D" w:rsidRDefault="00617B3D" w:rsidP="00617B3D">
      <w:pPr>
        <w:pStyle w:val="HTMLPreformatted"/>
        <w:rPr>
          <w:sz w:val="23"/>
          <w:szCs w:val="23"/>
        </w:rPr>
      </w:pPr>
      <w:r>
        <w:rPr>
          <w:sz w:val="23"/>
          <w:szCs w:val="23"/>
        </w:rPr>
        <w:t>WHERE  column_name BETWEEN val-1 AND val-2;</w:t>
      </w:r>
    </w:p>
    <w:p w:rsidR="00617B3D" w:rsidRDefault="00617B3D" w:rsidP="00617B3D">
      <w:pPr>
        <w:pStyle w:val="Heading3"/>
        <w:rPr>
          <w:rFonts w:ascii="Arial" w:hAnsi="Arial" w:cs="Arial"/>
          <w:b w:val="0"/>
          <w:bCs w:val="0"/>
        </w:rPr>
      </w:pPr>
      <w:r>
        <w:rPr>
          <w:rFonts w:ascii="Arial" w:hAnsi="Arial" w:cs="Arial"/>
          <w:b w:val="0"/>
          <w:bCs w:val="0"/>
        </w:rPr>
        <w:t>SQL LIKE Clause</w:t>
      </w:r>
    </w:p>
    <w:p w:rsidR="00617B3D" w:rsidRDefault="00617B3D" w:rsidP="00617B3D">
      <w:pPr>
        <w:pStyle w:val="HTMLPreformatted"/>
        <w:rPr>
          <w:sz w:val="23"/>
          <w:szCs w:val="23"/>
        </w:rPr>
      </w:pPr>
      <w:r>
        <w:rPr>
          <w:sz w:val="23"/>
          <w:szCs w:val="23"/>
        </w:rPr>
        <w:t>SELECT column1, column2....columnN</w:t>
      </w:r>
    </w:p>
    <w:p w:rsidR="00617B3D" w:rsidRDefault="00617B3D" w:rsidP="00617B3D">
      <w:pPr>
        <w:pStyle w:val="HTMLPreformatted"/>
        <w:rPr>
          <w:sz w:val="23"/>
          <w:szCs w:val="23"/>
        </w:rPr>
      </w:pPr>
      <w:r>
        <w:rPr>
          <w:sz w:val="23"/>
          <w:szCs w:val="23"/>
        </w:rPr>
        <w:t>FROM   table_name</w:t>
      </w:r>
    </w:p>
    <w:p w:rsidR="00617B3D" w:rsidRDefault="00617B3D" w:rsidP="00617B3D">
      <w:pPr>
        <w:pStyle w:val="HTMLPreformatted"/>
        <w:rPr>
          <w:sz w:val="23"/>
          <w:szCs w:val="23"/>
        </w:rPr>
      </w:pPr>
      <w:r>
        <w:rPr>
          <w:sz w:val="23"/>
          <w:szCs w:val="23"/>
        </w:rPr>
        <w:t>WHERE  column_name LIKE { PATTERN };</w:t>
      </w:r>
    </w:p>
    <w:p w:rsidR="00617B3D" w:rsidRDefault="00617B3D" w:rsidP="00617B3D">
      <w:pPr>
        <w:pStyle w:val="Heading3"/>
        <w:rPr>
          <w:rFonts w:ascii="Arial" w:hAnsi="Arial" w:cs="Arial"/>
          <w:b w:val="0"/>
          <w:bCs w:val="0"/>
        </w:rPr>
      </w:pPr>
      <w:r>
        <w:rPr>
          <w:rFonts w:ascii="Arial" w:hAnsi="Arial" w:cs="Arial"/>
          <w:b w:val="0"/>
          <w:bCs w:val="0"/>
        </w:rPr>
        <w:t>SQL ORDER BY Clause</w:t>
      </w:r>
    </w:p>
    <w:p w:rsidR="00617B3D" w:rsidRDefault="00617B3D" w:rsidP="00617B3D">
      <w:pPr>
        <w:pStyle w:val="HTMLPreformatted"/>
        <w:rPr>
          <w:sz w:val="23"/>
          <w:szCs w:val="23"/>
        </w:rPr>
      </w:pPr>
      <w:r>
        <w:rPr>
          <w:sz w:val="23"/>
          <w:szCs w:val="23"/>
        </w:rPr>
        <w:t>SELECT column1, column2....columnN</w:t>
      </w:r>
    </w:p>
    <w:p w:rsidR="00617B3D" w:rsidRDefault="00617B3D" w:rsidP="00617B3D">
      <w:pPr>
        <w:pStyle w:val="HTMLPreformatted"/>
        <w:rPr>
          <w:sz w:val="23"/>
          <w:szCs w:val="23"/>
        </w:rPr>
      </w:pPr>
      <w:r>
        <w:rPr>
          <w:sz w:val="23"/>
          <w:szCs w:val="23"/>
        </w:rPr>
        <w:lastRenderedPageBreak/>
        <w:t>FROM   table_name</w:t>
      </w:r>
    </w:p>
    <w:p w:rsidR="00617B3D" w:rsidRDefault="00617B3D" w:rsidP="00617B3D">
      <w:pPr>
        <w:pStyle w:val="HTMLPreformatted"/>
        <w:rPr>
          <w:sz w:val="23"/>
          <w:szCs w:val="23"/>
        </w:rPr>
      </w:pPr>
      <w:r>
        <w:rPr>
          <w:sz w:val="23"/>
          <w:szCs w:val="23"/>
        </w:rPr>
        <w:t>WHERE  CONDITION</w:t>
      </w:r>
    </w:p>
    <w:p w:rsidR="00617B3D" w:rsidRDefault="00617B3D" w:rsidP="00617B3D">
      <w:pPr>
        <w:pStyle w:val="HTMLPreformatted"/>
        <w:rPr>
          <w:sz w:val="23"/>
          <w:szCs w:val="23"/>
        </w:rPr>
      </w:pPr>
      <w:r>
        <w:rPr>
          <w:sz w:val="23"/>
          <w:szCs w:val="23"/>
        </w:rPr>
        <w:t>ORDER BY column_name {ASC|DESC};</w:t>
      </w:r>
    </w:p>
    <w:p w:rsidR="00617B3D" w:rsidRDefault="00617B3D" w:rsidP="00617B3D">
      <w:pPr>
        <w:pStyle w:val="Heading3"/>
        <w:rPr>
          <w:rFonts w:ascii="Arial" w:hAnsi="Arial" w:cs="Arial"/>
          <w:b w:val="0"/>
          <w:bCs w:val="0"/>
        </w:rPr>
      </w:pPr>
      <w:r>
        <w:rPr>
          <w:rFonts w:ascii="Arial" w:hAnsi="Arial" w:cs="Arial"/>
          <w:b w:val="0"/>
          <w:bCs w:val="0"/>
        </w:rPr>
        <w:t>SQL GROUP BY Clause</w:t>
      </w:r>
    </w:p>
    <w:p w:rsidR="00617B3D" w:rsidRDefault="00617B3D" w:rsidP="00617B3D">
      <w:pPr>
        <w:pStyle w:val="HTMLPreformatted"/>
        <w:rPr>
          <w:sz w:val="23"/>
          <w:szCs w:val="23"/>
        </w:rPr>
      </w:pPr>
      <w:r>
        <w:rPr>
          <w:sz w:val="23"/>
          <w:szCs w:val="23"/>
        </w:rPr>
        <w:t>SELECT SUM(column_name)</w:t>
      </w:r>
    </w:p>
    <w:p w:rsidR="00617B3D" w:rsidRDefault="00617B3D" w:rsidP="00617B3D">
      <w:pPr>
        <w:pStyle w:val="HTMLPreformatted"/>
        <w:rPr>
          <w:sz w:val="23"/>
          <w:szCs w:val="23"/>
        </w:rPr>
      </w:pPr>
      <w:r>
        <w:rPr>
          <w:sz w:val="23"/>
          <w:szCs w:val="23"/>
        </w:rPr>
        <w:t>FROM   table_name</w:t>
      </w:r>
    </w:p>
    <w:p w:rsidR="00617B3D" w:rsidRDefault="00617B3D" w:rsidP="00617B3D">
      <w:pPr>
        <w:pStyle w:val="HTMLPreformatted"/>
        <w:rPr>
          <w:sz w:val="23"/>
          <w:szCs w:val="23"/>
        </w:rPr>
      </w:pPr>
      <w:r>
        <w:rPr>
          <w:sz w:val="23"/>
          <w:szCs w:val="23"/>
        </w:rPr>
        <w:t>WHERE  CONDITION</w:t>
      </w:r>
    </w:p>
    <w:p w:rsidR="00617B3D" w:rsidRDefault="00617B3D" w:rsidP="00617B3D">
      <w:pPr>
        <w:pStyle w:val="HTMLPreformatted"/>
        <w:rPr>
          <w:sz w:val="23"/>
          <w:szCs w:val="23"/>
        </w:rPr>
      </w:pPr>
      <w:r>
        <w:rPr>
          <w:sz w:val="23"/>
          <w:szCs w:val="23"/>
        </w:rPr>
        <w:t>GROUP BY column_name;</w:t>
      </w:r>
    </w:p>
    <w:p w:rsidR="00617B3D" w:rsidRDefault="00617B3D" w:rsidP="00617B3D">
      <w:pPr>
        <w:pStyle w:val="Heading3"/>
        <w:rPr>
          <w:rFonts w:ascii="Arial" w:hAnsi="Arial" w:cs="Arial"/>
          <w:b w:val="0"/>
          <w:bCs w:val="0"/>
        </w:rPr>
      </w:pPr>
      <w:r>
        <w:rPr>
          <w:rFonts w:ascii="Arial" w:hAnsi="Arial" w:cs="Arial"/>
          <w:b w:val="0"/>
          <w:bCs w:val="0"/>
        </w:rPr>
        <w:t>SQL COUNT Clause</w:t>
      </w:r>
    </w:p>
    <w:p w:rsidR="00617B3D" w:rsidRDefault="00617B3D" w:rsidP="00617B3D">
      <w:pPr>
        <w:pStyle w:val="HTMLPreformatted"/>
        <w:rPr>
          <w:sz w:val="23"/>
          <w:szCs w:val="23"/>
        </w:rPr>
      </w:pPr>
      <w:r>
        <w:rPr>
          <w:sz w:val="23"/>
          <w:szCs w:val="23"/>
        </w:rPr>
        <w:t>SELECT COUNT(column_name)</w:t>
      </w:r>
    </w:p>
    <w:p w:rsidR="00617B3D" w:rsidRDefault="00617B3D" w:rsidP="00617B3D">
      <w:pPr>
        <w:pStyle w:val="HTMLPreformatted"/>
        <w:rPr>
          <w:sz w:val="23"/>
          <w:szCs w:val="23"/>
        </w:rPr>
      </w:pPr>
      <w:r>
        <w:rPr>
          <w:sz w:val="23"/>
          <w:szCs w:val="23"/>
        </w:rPr>
        <w:t>FROM   table_name</w:t>
      </w:r>
    </w:p>
    <w:p w:rsidR="00617B3D" w:rsidRDefault="00617B3D" w:rsidP="00617B3D">
      <w:pPr>
        <w:pStyle w:val="HTMLPreformatted"/>
        <w:rPr>
          <w:sz w:val="23"/>
          <w:szCs w:val="23"/>
        </w:rPr>
      </w:pPr>
      <w:r>
        <w:rPr>
          <w:sz w:val="23"/>
          <w:szCs w:val="23"/>
        </w:rPr>
        <w:t>WHERE  CONDITION;</w:t>
      </w:r>
    </w:p>
    <w:p w:rsidR="00617B3D" w:rsidRDefault="00617B3D" w:rsidP="00617B3D">
      <w:pPr>
        <w:pStyle w:val="Heading3"/>
        <w:rPr>
          <w:rFonts w:ascii="Arial" w:hAnsi="Arial" w:cs="Arial"/>
          <w:b w:val="0"/>
          <w:bCs w:val="0"/>
        </w:rPr>
      </w:pPr>
      <w:r>
        <w:rPr>
          <w:rFonts w:ascii="Arial" w:hAnsi="Arial" w:cs="Arial"/>
          <w:b w:val="0"/>
          <w:bCs w:val="0"/>
        </w:rPr>
        <w:t>SQL HAVING Clause</w:t>
      </w:r>
    </w:p>
    <w:p w:rsidR="00617B3D" w:rsidRDefault="00617B3D" w:rsidP="00617B3D">
      <w:pPr>
        <w:pStyle w:val="HTMLPreformatted"/>
        <w:rPr>
          <w:sz w:val="23"/>
          <w:szCs w:val="23"/>
        </w:rPr>
      </w:pPr>
      <w:r>
        <w:rPr>
          <w:sz w:val="23"/>
          <w:szCs w:val="23"/>
        </w:rPr>
        <w:t>SELECT SUM(column_name)</w:t>
      </w:r>
    </w:p>
    <w:p w:rsidR="00617B3D" w:rsidRDefault="00617B3D" w:rsidP="00617B3D">
      <w:pPr>
        <w:pStyle w:val="HTMLPreformatted"/>
        <w:rPr>
          <w:sz w:val="23"/>
          <w:szCs w:val="23"/>
        </w:rPr>
      </w:pPr>
      <w:r>
        <w:rPr>
          <w:sz w:val="23"/>
          <w:szCs w:val="23"/>
        </w:rPr>
        <w:t>FROM   table_name</w:t>
      </w:r>
    </w:p>
    <w:p w:rsidR="00617B3D" w:rsidRDefault="00617B3D" w:rsidP="00617B3D">
      <w:pPr>
        <w:pStyle w:val="HTMLPreformatted"/>
        <w:rPr>
          <w:sz w:val="23"/>
          <w:szCs w:val="23"/>
        </w:rPr>
      </w:pPr>
      <w:r>
        <w:rPr>
          <w:sz w:val="23"/>
          <w:szCs w:val="23"/>
        </w:rPr>
        <w:t>WHERE  CONDITION</w:t>
      </w:r>
    </w:p>
    <w:p w:rsidR="00617B3D" w:rsidRDefault="00617B3D" w:rsidP="00617B3D">
      <w:pPr>
        <w:pStyle w:val="HTMLPreformatted"/>
        <w:rPr>
          <w:sz w:val="23"/>
          <w:szCs w:val="23"/>
        </w:rPr>
      </w:pPr>
      <w:r>
        <w:rPr>
          <w:sz w:val="23"/>
          <w:szCs w:val="23"/>
        </w:rPr>
        <w:t>GROUP BY column_name</w:t>
      </w:r>
    </w:p>
    <w:p w:rsidR="00617B3D" w:rsidRDefault="00617B3D" w:rsidP="00617B3D">
      <w:pPr>
        <w:pStyle w:val="HTMLPreformatted"/>
        <w:rPr>
          <w:sz w:val="23"/>
          <w:szCs w:val="23"/>
        </w:rPr>
      </w:pPr>
      <w:r>
        <w:rPr>
          <w:sz w:val="23"/>
          <w:szCs w:val="23"/>
        </w:rPr>
        <w:t>HAVING (arithematic function condition);</w:t>
      </w:r>
    </w:p>
    <w:p w:rsidR="00617B3D" w:rsidRDefault="00617B3D" w:rsidP="00617B3D">
      <w:pPr>
        <w:pStyle w:val="Heading3"/>
        <w:rPr>
          <w:rFonts w:ascii="Arial" w:hAnsi="Arial" w:cs="Arial"/>
          <w:b w:val="0"/>
          <w:bCs w:val="0"/>
        </w:rPr>
      </w:pPr>
      <w:r>
        <w:rPr>
          <w:rFonts w:ascii="Arial" w:hAnsi="Arial" w:cs="Arial"/>
          <w:b w:val="0"/>
          <w:bCs w:val="0"/>
        </w:rPr>
        <w:t>SQL CREATE TABLE Statement</w:t>
      </w:r>
    </w:p>
    <w:p w:rsidR="00617B3D" w:rsidRDefault="00617B3D" w:rsidP="00617B3D">
      <w:pPr>
        <w:pStyle w:val="HTMLPreformatted"/>
        <w:rPr>
          <w:sz w:val="23"/>
          <w:szCs w:val="23"/>
        </w:rPr>
      </w:pPr>
      <w:r>
        <w:rPr>
          <w:sz w:val="23"/>
          <w:szCs w:val="23"/>
        </w:rPr>
        <w:t>CREATE TABLE table_name(</w:t>
      </w:r>
    </w:p>
    <w:p w:rsidR="00617B3D" w:rsidRDefault="00617B3D" w:rsidP="00617B3D">
      <w:pPr>
        <w:pStyle w:val="HTMLPreformatted"/>
        <w:rPr>
          <w:sz w:val="23"/>
          <w:szCs w:val="23"/>
        </w:rPr>
      </w:pPr>
      <w:r>
        <w:rPr>
          <w:sz w:val="23"/>
          <w:szCs w:val="23"/>
        </w:rPr>
        <w:t>column1 datatype,</w:t>
      </w:r>
    </w:p>
    <w:p w:rsidR="00617B3D" w:rsidRDefault="00617B3D" w:rsidP="00617B3D">
      <w:pPr>
        <w:pStyle w:val="HTMLPreformatted"/>
        <w:rPr>
          <w:sz w:val="23"/>
          <w:szCs w:val="23"/>
        </w:rPr>
      </w:pPr>
      <w:r>
        <w:rPr>
          <w:sz w:val="23"/>
          <w:szCs w:val="23"/>
        </w:rPr>
        <w:t>column2 datatype,</w:t>
      </w:r>
    </w:p>
    <w:p w:rsidR="00617B3D" w:rsidRDefault="00617B3D" w:rsidP="00617B3D">
      <w:pPr>
        <w:pStyle w:val="HTMLPreformatted"/>
        <w:rPr>
          <w:sz w:val="23"/>
          <w:szCs w:val="23"/>
        </w:rPr>
      </w:pPr>
      <w:r>
        <w:rPr>
          <w:sz w:val="23"/>
          <w:szCs w:val="23"/>
        </w:rPr>
        <w:t>column3 datatype,</w:t>
      </w:r>
    </w:p>
    <w:p w:rsidR="00617B3D" w:rsidRDefault="00617B3D" w:rsidP="00617B3D">
      <w:pPr>
        <w:pStyle w:val="HTMLPreformatted"/>
        <w:rPr>
          <w:sz w:val="23"/>
          <w:szCs w:val="23"/>
        </w:rPr>
      </w:pPr>
      <w:r>
        <w:rPr>
          <w:sz w:val="23"/>
          <w:szCs w:val="23"/>
        </w:rPr>
        <w:t>.....</w:t>
      </w:r>
    </w:p>
    <w:p w:rsidR="00617B3D" w:rsidRDefault="00617B3D" w:rsidP="00617B3D">
      <w:pPr>
        <w:pStyle w:val="HTMLPreformatted"/>
        <w:rPr>
          <w:sz w:val="23"/>
          <w:szCs w:val="23"/>
        </w:rPr>
      </w:pPr>
      <w:r>
        <w:rPr>
          <w:sz w:val="23"/>
          <w:szCs w:val="23"/>
        </w:rPr>
        <w:t>columnN datatype,</w:t>
      </w:r>
    </w:p>
    <w:p w:rsidR="00617B3D" w:rsidRDefault="00617B3D" w:rsidP="00617B3D">
      <w:pPr>
        <w:pStyle w:val="HTMLPreformatted"/>
        <w:rPr>
          <w:sz w:val="23"/>
          <w:szCs w:val="23"/>
        </w:rPr>
      </w:pPr>
      <w:r>
        <w:rPr>
          <w:sz w:val="23"/>
          <w:szCs w:val="23"/>
        </w:rPr>
        <w:t>PRIMARY KEY( one or more columns )</w:t>
      </w:r>
    </w:p>
    <w:p w:rsidR="00617B3D" w:rsidRDefault="00617B3D" w:rsidP="00617B3D">
      <w:pPr>
        <w:pStyle w:val="HTMLPreformatted"/>
        <w:rPr>
          <w:sz w:val="23"/>
          <w:szCs w:val="23"/>
        </w:rPr>
      </w:pPr>
      <w:r>
        <w:rPr>
          <w:sz w:val="23"/>
          <w:szCs w:val="23"/>
        </w:rPr>
        <w:t>);</w:t>
      </w:r>
    </w:p>
    <w:p w:rsidR="00617B3D" w:rsidRDefault="00617B3D" w:rsidP="00617B3D">
      <w:pPr>
        <w:pStyle w:val="Heading3"/>
        <w:rPr>
          <w:rFonts w:ascii="Arial" w:hAnsi="Arial" w:cs="Arial"/>
          <w:b w:val="0"/>
          <w:bCs w:val="0"/>
        </w:rPr>
      </w:pPr>
      <w:r>
        <w:rPr>
          <w:rFonts w:ascii="Arial" w:hAnsi="Arial" w:cs="Arial"/>
          <w:b w:val="0"/>
          <w:bCs w:val="0"/>
        </w:rPr>
        <w:t>SQL DROP TABLE Statement</w:t>
      </w:r>
    </w:p>
    <w:p w:rsidR="00617B3D" w:rsidRDefault="00617B3D" w:rsidP="00617B3D">
      <w:pPr>
        <w:pStyle w:val="HTMLPreformatted"/>
        <w:rPr>
          <w:sz w:val="23"/>
          <w:szCs w:val="23"/>
        </w:rPr>
      </w:pPr>
      <w:r>
        <w:rPr>
          <w:sz w:val="23"/>
          <w:szCs w:val="23"/>
        </w:rPr>
        <w:t>DROP TABLE table_name;</w:t>
      </w:r>
    </w:p>
    <w:p w:rsidR="00617B3D" w:rsidRDefault="00617B3D" w:rsidP="00617B3D">
      <w:pPr>
        <w:pStyle w:val="Heading3"/>
        <w:rPr>
          <w:rFonts w:ascii="Arial" w:hAnsi="Arial" w:cs="Arial"/>
          <w:b w:val="0"/>
          <w:bCs w:val="0"/>
        </w:rPr>
      </w:pPr>
      <w:r>
        <w:rPr>
          <w:rFonts w:ascii="Arial" w:hAnsi="Arial" w:cs="Arial"/>
          <w:b w:val="0"/>
          <w:bCs w:val="0"/>
        </w:rPr>
        <w:t>SQL CREATE INDEX Statement</w:t>
      </w:r>
    </w:p>
    <w:p w:rsidR="00617B3D" w:rsidRDefault="00617B3D" w:rsidP="00617B3D">
      <w:pPr>
        <w:pStyle w:val="HTMLPreformatted"/>
        <w:rPr>
          <w:sz w:val="23"/>
          <w:szCs w:val="23"/>
        </w:rPr>
      </w:pPr>
      <w:r>
        <w:rPr>
          <w:sz w:val="23"/>
          <w:szCs w:val="23"/>
        </w:rPr>
        <w:t>CREATE UNIQUE INDEX index_name</w:t>
      </w:r>
    </w:p>
    <w:p w:rsidR="00617B3D" w:rsidRDefault="00617B3D" w:rsidP="00617B3D">
      <w:pPr>
        <w:pStyle w:val="HTMLPreformatted"/>
        <w:rPr>
          <w:sz w:val="23"/>
          <w:szCs w:val="23"/>
        </w:rPr>
      </w:pPr>
      <w:r>
        <w:rPr>
          <w:sz w:val="23"/>
          <w:szCs w:val="23"/>
        </w:rPr>
        <w:t>ON table_name ( column1, column2,...columnN);</w:t>
      </w:r>
    </w:p>
    <w:p w:rsidR="00617B3D" w:rsidRDefault="00617B3D" w:rsidP="00617B3D">
      <w:pPr>
        <w:pStyle w:val="Heading3"/>
        <w:rPr>
          <w:rFonts w:ascii="Arial" w:hAnsi="Arial" w:cs="Arial"/>
          <w:b w:val="0"/>
          <w:bCs w:val="0"/>
        </w:rPr>
      </w:pPr>
      <w:r>
        <w:rPr>
          <w:rFonts w:ascii="Arial" w:hAnsi="Arial" w:cs="Arial"/>
          <w:b w:val="0"/>
          <w:bCs w:val="0"/>
        </w:rPr>
        <w:t>SQL DROP INDEX Statement</w:t>
      </w:r>
    </w:p>
    <w:p w:rsidR="00617B3D" w:rsidRDefault="00617B3D" w:rsidP="00617B3D">
      <w:pPr>
        <w:pStyle w:val="HTMLPreformatted"/>
        <w:rPr>
          <w:sz w:val="23"/>
          <w:szCs w:val="23"/>
        </w:rPr>
      </w:pPr>
      <w:r>
        <w:rPr>
          <w:sz w:val="23"/>
          <w:szCs w:val="23"/>
        </w:rPr>
        <w:t>ALTER TABLE table_name</w:t>
      </w:r>
    </w:p>
    <w:p w:rsidR="00617B3D" w:rsidRDefault="00617B3D" w:rsidP="00617B3D">
      <w:pPr>
        <w:pStyle w:val="HTMLPreformatted"/>
        <w:rPr>
          <w:sz w:val="23"/>
          <w:szCs w:val="23"/>
        </w:rPr>
      </w:pPr>
      <w:r>
        <w:rPr>
          <w:sz w:val="23"/>
          <w:szCs w:val="23"/>
        </w:rPr>
        <w:t>DROP INDEX index_name;</w:t>
      </w:r>
    </w:p>
    <w:p w:rsidR="00617B3D" w:rsidRDefault="00617B3D" w:rsidP="00617B3D">
      <w:pPr>
        <w:pStyle w:val="Heading3"/>
        <w:rPr>
          <w:rFonts w:ascii="Arial" w:hAnsi="Arial" w:cs="Arial"/>
          <w:b w:val="0"/>
          <w:bCs w:val="0"/>
        </w:rPr>
      </w:pPr>
      <w:r>
        <w:rPr>
          <w:rFonts w:ascii="Arial" w:hAnsi="Arial" w:cs="Arial"/>
          <w:b w:val="0"/>
          <w:bCs w:val="0"/>
        </w:rPr>
        <w:t>SQL DESC Statement</w:t>
      </w:r>
    </w:p>
    <w:p w:rsidR="00617B3D" w:rsidRDefault="00617B3D" w:rsidP="00617B3D">
      <w:pPr>
        <w:pStyle w:val="HTMLPreformatted"/>
        <w:rPr>
          <w:sz w:val="23"/>
          <w:szCs w:val="23"/>
        </w:rPr>
      </w:pPr>
      <w:r>
        <w:rPr>
          <w:sz w:val="23"/>
          <w:szCs w:val="23"/>
        </w:rPr>
        <w:t>DESC table_name;</w:t>
      </w:r>
    </w:p>
    <w:p w:rsidR="00617B3D" w:rsidRDefault="00617B3D" w:rsidP="00617B3D">
      <w:pPr>
        <w:pStyle w:val="Heading3"/>
        <w:rPr>
          <w:rFonts w:ascii="Arial" w:hAnsi="Arial" w:cs="Arial"/>
          <w:b w:val="0"/>
          <w:bCs w:val="0"/>
        </w:rPr>
      </w:pPr>
      <w:r>
        <w:rPr>
          <w:rFonts w:ascii="Arial" w:hAnsi="Arial" w:cs="Arial"/>
          <w:b w:val="0"/>
          <w:bCs w:val="0"/>
        </w:rPr>
        <w:t>SQL TRUNCATE TABLE Statement</w:t>
      </w:r>
    </w:p>
    <w:p w:rsidR="00617B3D" w:rsidRDefault="00617B3D" w:rsidP="00617B3D">
      <w:pPr>
        <w:pStyle w:val="HTMLPreformatted"/>
        <w:rPr>
          <w:sz w:val="23"/>
          <w:szCs w:val="23"/>
        </w:rPr>
      </w:pPr>
      <w:r>
        <w:rPr>
          <w:sz w:val="23"/>
          <w:szCs w:val="23"/>
        </w:rPr>
        <w:t>TRUNCATE TABLE table_name;</w:t>
      </w:r>
    </w:p>
    <w:p w:rsidR="00617B3D" w:rsidRDefault="00617B3D" w:rsidP="00617B3D">
      <w:pPr>
        <w:pStyle w:val="Heading3"/>
        <w:rPr>
          <w:rFonts w:ascii="Arial" w:hAnsi="Arial" w:cs="Arial"/>
          <w:b w:val="0"/>
          <w:bCs w:val="0"/>
        </w:rPr>
      </w:pPr>
      <w:r>
        <w:rPr>
          <w:rFonts w:ascii="Arial" w:hAnsi="Arial" w:cs="Arial"/>
          <w:b w:val="0"/>
          <w:bCs w:val="0"/>
        </w:rPr>
        <w:t>SQL ALTER TABLE Statement</w:t>
      </w:r>
    </w:p>
    <w:p w:rsidR="00617B3D" w:rsidRDefault="00617B3D" w:rsidP="00617B3D">
      <w:pPr>
        <w:pStyle w:val="HTMLPreformatted"/>
        <w:rPr>
          <w:sz w:val="23"/>
          <w:szCs w:val="23"/>
        </w:rPr>
      </w:pPr>
      <w:r>
        <w:rPr>
          <w:sz w:val="23"/>
          <w:szCs w:val="23"/>
        </w:rPr>
        <w:t>ALTER TABLE table_name {ADD|DROP|MODIFY} column_name {data_ype};</w:t>
      </w:r>
    </w:p>
    <w:p w:rsidR="00617B3D" w:rsidRDefault="00617B3D" w:rsidP="00617B3D">
      <w:pPr>
        <w:pStyle w:val="Heading3"/>
        <w:rPr>
          <w:rFonts w:ascii="Arial" w:hAnsi="Arial" w:cs="Arial"/>
          <w:b w:val="0"/>
          <w:bCs w:val="0"/>
        </w:rPr>
      </w:pPr>
      <w:r>
        <w:rPr>
          <w:rFonts w:ascii="Arial" w:hAnsi="Arial" w:cs="Arial"/>
          <w:b w:val="0"/>
          <w:bCs w:val="0"/>
        </w:rPr>
        <w:t>SQL ALTER TABLE Statement (Rename)</w:t>
      </w:r>
    </w:p>
    <w:p w:rsidR="00617B3D" w:rsidRDefault="00617B3D" w:rsidP="00617B3D">
      <w:pPr>
        <w:pStyle w:val="HTMLPreformatted"/>
        <w:rPr>
          <w:sz w:val="23"/>
          <w:szCs w:val="23"/>
        </w:rPr>
      </w:pPr>
      <w:r>
        <w:rPr>
          <w:sz w:val="23"/>
          <w:szCs w:val="23"/>
        </w:rPr>
        <w:t>ALTER TABLE table_name RENAME TO new_table_name;</w:t>
      </w:r>
    </w:p>
    <w:p w:rsidR="00617B3D" w:rsidRDefault="00617B3D" w:rsidP="00617B3D">
      <w:pPr>
        <w:pStyle w:val="Heading3"/>
        <w:rPr>
          <w:rFonts w:ascii="Arial" w:hAnsi="Arial" w:cs="Arial"/>
          <w:b w:val="0"/>
          <w:bCs w:val="0"/>
        </w:rPr>
      </w:pPr>
      <w:r>
        <w:rPr>
          <w:rFonts w:ascii="Arial" w:hAnsi="Arial" w:cs="Arial"/>
          <w:b w:val="0"/>
          <w:bCs w:val="0"/>
        </w:rPr>
        <w:lastRenderedPageBreak/>
        <w:t>SQL INSERT INTO Statement</w:t>
      </w:r>
    </w:p>
    <w:p w:rsidR="00617B3D" w:rsidRDefault="00617B3D" w:rsidP="00617B3D">
      <w:pPr>
        <w:pStyle w:val="HTMLPreformatted"/>
        <w:rPr>
          <w:sz w:val="23"/>
          <w:szCs w:val="23"/>
        </w:rPr>
      </w:pPr>
      <w:r>
        <w:rPr>
          <w:sz w:val="23"/>
          <w:szCs w:val="23"/>
        </w:rPr>
        <w:t>INSERT INTO table_name( column1, column2....columnN)</w:t>
      </w:r>
    </w:p>
    <w:p w:rsidR="00617B3D" w:rsidRDefault="00617B3D" w:rsidP="00617B3D">
      <w:pPr>
        <w:pStyle w:val="HTMLPreformatted"/>
        <w:rPr>
          <w:sz w:val="23"/>
          <w:szCs w:val="23"/>
        </w:rPr>
      </w:pPr>
      <w:r>
        <w:rPr>
          <w:sz w:val="23"/>
          <w:szCs w:val="23"/>
        </w:rPr>
        <w:t>VALUES ( value1, value2....valueN);</w:t>
      </w:r>
    </w:p>
    <w:p w:rsidR="00617B3D" w:rsidRDefault="00617B3D" w:rsidP="00617B3D">
      <w:pPr>
        <w:pStyle w:val="Heading3"/>
        <w:rPr>
          <w:rFonts w:ascii="Arial" w:hAnsi="Arial" w:cs="Arial"/>
          <w:b w:val="0"/>
          <w:bCs w:val="0"/>
        </w:rPr>
      </w:pPr>
      <w:r>
        <w:rPr>
          <w:rFonts w:ascii="Arial" w:hAnsi="Arial" w:cs="Arial"/>
          <w:b w:val="0"/>
          <w:bCs w:val="0"/>
        </w:rPr>
        <w:t>SQL UPDATE Statement</w:t>
      </w:r>
    </w:p>
    <w:p w:rsidR="00617B3D" w:rsidRDefault="00617B3D" w:rsidP="00617B3D">
      <w:pPr>
        <w:pStyle w:val="HTMLPreformatted"/>
        <w:rPr>
          <w:sz w:val="23"/>
          <w:szCs w:val="23"/>
        </w:rPr>
      </w:pPr>
      <w:r>
        <w:rPr>
          <w:sz w:val="23"/>
          <w:szCs w:val="23"/>
        </w:rPr>
        <w:t>UPDATE table_name</w:t>
      </w:r>
    </w:p>
    <w:p w:rsidR="00617B3D" w:rsidRDefault="00617B3D" w:rsidP="00617B3D">
      <w:pPr>
        <w:pStyle w:val="HTMLPreformatted"/>
        <w:rPr>
          <w:sz w:val="23"/>
          <w:szCs w:val="23"/>
        </w:rPr>
      </w:pPr>
      <w:r>
        <w:rPr>
          <w:sz w:val="23"/>
          <w:szCs w:val="23"/>
        </w:rPr>
        <w:t>SET column1 = value1, column2 = value2....columnN=valueN</w:t>
      </w:r>
    </w:p>
    <w:p w:rsidR="00617B3D" w:rsidRDefault="00617B3D" w:rsidP="00617B3D">
      <w:pPr>
        <w:pStyle w:val="HTMLPreformatted"/>
        <w:rPr>
          <w:sz w:val="23"/>
          <w:szCs w:val="23"/>
        </w:rPr>
      </w:pPr>
      <w:r>
        <w:rPr>
          <w:sz w:val="23"/>
          <w:szCs w:val="23"/>
        </w:rPr>
        <w:t>[ WHERE  CONDITION ];</w:t>
      </w:r>
    </w:p>
    <w:p w:rsidR="00617B3D" w:rsidRDefault="00617B3D" w:rsidP="00617B3D">
      <w:pPr>
        <w:pStyle w:val="Heading3"/>
        <w:rPr>
          <w:rFonts w:ascii="Arial" w:hAnsi="Arial" w:cs="Arial"/>
          <w:b w:val="0"/>
          <w:bCs w:val="0"/>
        </w:rPr>
      </w:pPr>
      <w:r>
        <w:rPr>
          <w:rFonts w:ascii="Arial" w:hAnsi="Arial" w:cs="Arial"/>
          <w:b w:val="0"/>
          <w:bCs w:val="0"/>
        </w:rPr>
        <w:t>SQL DELETE Statement</w:t>
      </w:r>
    </w:p>
    <w:p w:rsidR="00617B3D" w:rsidRDefault="00617B3D" w:rsidP="00617B3D">
      <w:pPr>
        <w:pStyle w:val="HTMLPreformatted"/>
        <w:rPr>
          <w:sz w:val="23"/>
          <w:szCs w:val="23"/>
        </w:rPr>
      </w:pPr>
      <w:r>
        <w:rPr>
          <w:sz w:val="23"/>
          <w:szCs w:val="23"/>
        </w:rPr>
        <w:t>DELETE FROM table_name</w:t>
      </w:r>
    </w:p>
    <w:p w:rsidR="00617B3D" w:rsidRDefault="00617B3D" w:rsidP="00617B3D">
      <w:pPr>
        <w:pStyle w:val="HTMLPreformatted"/>
        <w:rPr>
          <w:sz w:val="23"/>
          <w:szCs w:val="23"/>
        </w:rPr>
      </w:pPr>
      <w:r>
        <w:rPr>
          <w:sz w:val="23"/>
          <w:szCs w:val="23"/>
        </w:rPr>
        <w:t>WHERE  {CONDITION};</w:t>
      </w:r>
    </w:p>
    <w:p w:rsidR="00617B3D" w:rsidRDefault="00617B3D" w:rsidP="00617B3D">
      <w:pPr>
        <w:pStyle w:val="Heading3"/>
        <w:rPr>
          <w:rFonts w:ascii="Arial" w:hAnsi="Arial" w:cs="Arial"/>
          <w:b w:val="0"/>
          <w:bCs w:val="0"/>
        </w:rPr>
      </w:pPr>
      <w:r>
        <w:rPr>
          <w:rFonts w:ascii="Arial" w:hAnsi="Arial" w:cs="Arial"/>
          <w:b w:val="0"/>
          <w:bCs w:val="0"/>
        </w:rPr>
        <w:t>SQL CREATE DATABASE Statement</w:t>
      </w:r>
    </w:p>
    <w:p w:rsidR="00617B3D" w:rsidRDefault="00617B3D" w:rsidP="00617B3D">
      <w:pPr>
        <w:pStyle w:val="HTMLPreformatted"/>
        <w:rPr>
          <w:sz w:val="23"/>
          <w:szCs w:val="23"/>
        </w:rPr>
      </w:pPr>
      <w:r>
        <w:rPr>
          <w:sz w:val="23"/>
          <w:szCs w:val="23"/>
        </w:rPr>
        <w:t>CREATE DATABASE database_name;</w:t>
      </w:r>
    </w:p>
    <w:p w:rsidR="00617B3D" w:rsidRDefault="00617B3D" w:rsidP="00617B3D">
      <w:pPr>
        <w:pStyle w:val="Heading3"/>
        <w:rPr>
          <w:rFonts w:ascii="Arial" w:hAnsi="Arial" w:cs="Arial"/>
          <w:b w:val="0"/>
          <w:bCs w:val="0"/>
        </w:rPr>
      </w:pPr>
      <w:r>
        <w:rPr>
          <w:rFonts w:ascii="Arial" w:hAnsi="Arial" w:cs="Arial"/>
          <w:b w:val="0"/>
          <w:bCs w:val="0"/>
        </w:rPr>
        <w:t>SQL DROP DATABASE Statement</w:t>
      </w:r>
    </w:p>
    <w:p w:rsidR="00617B3D" w:rsidRDefault="00617B3D" w:rsidP="00617B3D">
      <w:pPr>
        <w:pStyle w:val="HTMLPreformatted"/>
        <w:rPr>
          <w:sz w:val="23"/>
          <w:szCs w:val="23"/>
        </w:rPr>
      </w:pPr>
      <w:r>
        <w:rPr>
          <w:sz w:val="23"/>
          <w:szCs w:val="23"/>
        </w:rPr>
        <w:t>DROP DATABASE database_name;</w:t>
      </w:r>
    </w:p>
    <w:p w:rsidR="00617B3D" w:rsidRDefault="00617B3D" w:rsidP="00617B3D">
      <w:pPr>
        <w:pStyle w:val="Heading3"/>
        <w:rPr>
          <w:rFonts w:ascii="Arial" w:hAnsi="Arial" w:cs="Arial"/>
          <w:b w:val="0"/>
          <w:bCs w:val="0"/>
        </w:rPr>
      </w:pPr>
      <w:r>
        <w:rPr>
          <w:rFonts w:ascii="Arial" w:hAnsi="Arial" w:cs="Arial"/>
          <w:b w:val="0"/>
          <w:bCs w:val="0"/>
        </w:rPr>
        <w:t>SQL USE Statement</w:t>
      </w:r>
    </w:p>
    <w:p w:rsidR="00617B3D" w:rsidRDefault="00617B3D" w:rsidP="00617B3D">
      <w:pPr>
        <w:pStyle w:val="HTMLPreformatted"/>
        <w:rPr>
          <w:sz w:val="23"/>
          <w:szCs w:val="23"/>
        </w:rPr>
      </w:pPr>
      <w:r>
        <w:rPr>
          <w:sz w:val="23"/>
          <w:szCs w:val="23"/>
        </w:rPr>
        <w:t>USE database_name;</w:t>
      </w:r>
    </w:p>
    <w:p w:rsidR="00617B3D" w:rsidRDefault="00617B3D" w:rsidP="00617B3D">
      <w:pPr>
        <w:pStyle w:val="Heading3"/>
        <w:rPr>
          <w:rFonts w:ascii="Arial" w:hAnsi="Arial" w:cs="Arial"/>
          <w:b w:val="0"/>
          <w:bCs w:val="0"/>
        </w:rPr>
      </w:pPr>
      <w:r>
        <w:rPr>
          <w:rFonts w:ascii="Arial" w:hAnsi="Arial" w:cs="Arial"/>
          <w:b w:val="0"/>
          <w:bCs w:val="0"/>
        </w:rPr>
        <w:t>SQL COMMIT Statement</w:t>
      </w:r>
    </w:p>
    <w:p w:rsidR="00617B3D" w:rsidRDefault="00617B3D" w:rsidP="00617B3D">
      <w:pPr>
        <w:pStyle w:val="HTMLPreformatted"/>
        <w:rPr>
          <w:sz w:val="23"/>
          <w:szCs w:val="23"/>
        </w:rPr>
      </w:pPr>
      <w:r>
        <w:rPr>
          <w:sz w:val="23"/>
          <w:szCs w:val="23"/>
        </w:rPr>
        <w:t>COMMIT;</w:t>
      </w:r>
    </w:p>
    <w:p w:rsidR="00617B3D" w:rsidRDefault="00617B3D" w:rsidP="00617B3D">
      <w:pPr>
        <w:pStyle w:val="Heading3"/>
        <w:rPr>
          <w:rFonts w:ascii="Arial" w:hAnsi="Arial" w:cs="Arial"/>
          <w:b w:val="0"/>
          <w:bCs w:val="0"/>
        </w:rPr>
      </w:pPr>
      <w:r>
        <w:rPr>
          <w:rFonts w:ascii="Arial" w:hAnsi="Arial" w:cs="Arial"/>
          <w:b w:val="0"/>
          <w:bCs w:val="0"/>
        </w:rPr>
        <w:t>SQL ROLLBACK Statement</w:t>
      </w:r>
    </w:p>
    <w:p w:rsidR="00617B3D" w:rsidRDefault="00617B3D" w:rsidP="00617B3D">
      <w:pPr>
        <w:pStyle w:val="HTMLPreformatted"/>
        <w:rPr>
          <w:sz w:val="23"/>
          <w:szCs w:val="23"/>
        </w:rPr>
      </w:pPr>
      <w:r>
        <w:rPr>
          <w:sz w:val="23"/>
          <w:szCs w:val="23"/>
        </w:rPr>
        <w:t>ROLLBACK;</w:t>
      </w:r>
    </w:p>
    <w:p w:rsidR="00617B3D" w:rsidRDefault="00617B3D" w:rsidP="008D2EF5"/>
    <w:p w:rsidR="00E44326" w:rsidRDefault="00E44326" w:rsidP="008D2EF5"/>
    <w:p w:rsidR="00E44326" w:rsidRDefault="00E44326" w:rsidP="008D2EF5"/>
    <w:p w:rsidR="00E44326" w:rsidRDefault="00E44326" w:rsidP="008D2EF5"/>
    <w:p w:rsidR="00E44326" w:rsidRDefault="00E44326" w:rsidP="008D2EF5"/>
    <w:p w:rsidR="00E44326" w:rsidRDefault="00E44326" w:rsidP="008D2EF5"/>
    <w:p w:rsidR="00E44326" w:rsidRDefault="00E44326" w:rsidP="008D2EF5"/>
    <w:p w:rsidR="00E44326" w:rsidRDefault="00E44326" w:rsidP="008D2EF5"/>
    <w:p w:rsidR="00E44326" w:rsidRDefault="00E44326" w:rsidP="008D2EF5"/>
    <w:p w:rsidR="00E44326" w:rsidRDefault="00E44326" w:rsidP="008D2EF5"/>
    <w:p w:rsidR="00E44326" w:rsidRDefault="00E44326" w:rsidP="008D2EF5"/>
    <w:p w:rsidR="00E44326" w:rsidRDefault="00E44326" w:rsidP="008D2EF5"/>
    <w:p w:rsidR="00E44326" w:rsidRDefault="00E44326" w:rsidP="008D2EF5"/>
    <w:p w:rsidR="00E44326" w:rsidRDefault="00E44326" w:rsidP="008D2EF5"/>
    <w:p w:rsidR="00E44326" w:rsidRPr="00E44326" w:rsidRDefault="00E44326" w:rsidP="008D2EF5">
      <w:pPr>
        <w:rPr>
          <w:b/>
          <w:sz w:val="32"/>
        </w:rPr>
      </w:pPr>
      <w:r w:rsidRPr="00E44326">
        <w:rPr>
          <w:b/>
          <w:sz w:val="32"/>
        </w:rPr>
        <w:lastRenderedPageBreak/>
        <w:t>Data Type</w:t>
      </w:r>
    </w:p>
    <w:p w:rsidR="00E44326" w:rsidRPr="00E44326" w:rsidRDefault="00E44326" w:rsidP="00E44326">
      <w:pPr>
        <w:spacing w:before="120" w:after="144" w:line="240" w:lineRule="auto"/>
        <w:ind w:left="48" w:right="48"/>
        <w:jc w:val="both"/>
        <w:rPr>
          <w:rFonts w:ascii="Arial" w:eastAsia="Times New Roman" w:hAnsi="Arial" w:cs="Arial"/>
          <w:color w:val="000000"/>
          <w:sz w:val="24"/>
          <w:szCs w:val="24"/>
          <w:lang w:eastAsia="en-IN"/>
        </w:rPr>
      </w:pPr>
      <w:r w:rsidRPr="00E44326">
        <w:rPr>
          <w:rFonts w:ascii="Arial" w:eastAsia="Times New Roman" w:hAnsi="Arial" w:cs="Arial"/>
          <w:color w:val="000000"/>
          <w:sz w:val="24"/>
          <w:szCs w:val="24"/>
          <w:lang w:eastAsia="en-IN"/>
        </w:rPr>
        <w:t>SQL Data Type is an attribute that specifies the type of data of any object. Each column, variable and expression has a related data type in SQL. You can use these data types while creating your tables. You can choose a data type for a table column based on your requirement.</w:t>
      </w:r>
    </w:p>
    <w:p w:rsidR="00E44326" w:rsidRPr="00E44326" w:rsidRDefault="00E44326" w:rsidP="00E44326">
      <w:pPr>
        <w:spacing w:before="120" w:after="144" w:line="240" w:lineRule="auto"/>
        <w:ind w:left="48" w:right="48"/>
        <w:jc w:val="both"/>
        <w:rPr>
          <w:rFonts w:ascii="Arial" w:eastAsia="Times New Roman" w:hAnsi="Arial" w:cs="Arial"/>
          <w:color w:val="000000"/>
          <w:sz w:val="24"/>
          <w:szCs w:val="24"/>
          <w:lang w:eastAsia="en-IN"/>
        </w:rPr>
      </w:pPr>
      <w:r w:rsidRPr="00E44326">
        <w:rPr>
          <w:rFonts w:ascii="Arial" w:eastAsia="Times New Roman" w:hAnsi="Arial" w:cs="Arial"/>
          <w:color w:val="000000"/>
          <w:sz w:val="24"/>
          <w:szCs w:val="24"/>
          <w:lang w:eastAsia="en-IN"/>
        </w:rPr>
        <w:t>SQL Server offers six categories of data types for your use which are listed below −</w:t>
      </w:r>
    </w:p>
    <w:p w:rsidR="00E44326" w:rsidRPr="00E44326" w:rsidRDefault="00E44326" w:rsidP="00E44326">
      <w:pPr>
        <w:spacing w:before="100" w:beforeAutospacing="1" w:after="100" w:afterAutospacing="1" w:line="240" w:lineRule="auto"/>
        <w:outlineLvl w:val="1"/>
        <w:rPr>
          <w:rFonts w:ascii="Arial" w:eastAsia="Times New Roman" w:hAnsi="Arial" w:cs="Arial"/>
          <w:sz w:val="35"/>
          <w:szCs w:val="35"/>
          <w:lang w:eastAsia="en-IN"/>
        </w:rPr>
      </w:pPr>
      <w:r w:rsidRPr="00E44326">
        <w:rPr>
          <w:rFonts w:ascii="Arial" w:eastAsia="Times New Roman" w:hAnsi="Arial" w:cs="Arial"/>
          <w:sz w:val="35"/>
          <w:szCs w:val="35"/>
          <w:lang w:eastAsia="en-IN"/>
        </w:rPr>
        <w:t>Exact Numeric Data Types</w:t>
      </w:r>
    </w:p>
    <w:tbl>
      <w:tblPr>
        <w:tblW w:w="904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01"/>
        <w:gridCol w:w="3624"/>
        <w:gridCol w:w="3616"/>
      </w:tblGrid>
      <w:tr w:rsidR="00E44326" w:rsidRPr="00E44326" w:rsidTr="00E443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b/>
                <w:bCs/>
                <w:sz w:val="21"/>
                <w:szCs w:val="21"/>
                <w:lang w:eastAsia="en-IN"/>
              </w:rPr>
            </w:pPr>
            <w:r w:rsidRPr="00E44326">
              <w:rPr>
                <w:rFonts w:ascii="Arial" w:eastAsia="Times New Roman" w:hAnsi="Arial" w:cs="Arial"/>
                <w:b/>
                <w:bCs/>
                <w:sz w:val="21"/>
                <w:szCs w:val="21"/>
                <w:lang w:eastAsia="en-IN"/>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b/>
                <w:bCs/>
                <w:sz w:val="21"/>
                <w:szCs w:val="21"/>
                <w:lang w:eastAsia="en-IN"/>
              </w:rPr>
            </w:pPr>
            <w:r w:rsidRPr="00E44326">
              <w:rPr>
                <w:rFonts w:ascii="Arial" w:eastAsia="Times New Roman" w:hAnsi="Arial" w:cs="Arial"/>
                <w:b/>
                <w:bCs/>
                <w:sz w:val="21"/>
                <w:szCs w:val="21"/>
                <w:lang w:eastAsia="en-IN"/>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b/>
                <w:bCs/>
                <w:sz w:val="21"/>
                <w:szCs w:val="21"/>
                <w:lang w:eastAsia="en-IN"/>
              </w:rPr>
            </w:pPr>
            <w:r w:rsidRPr="00E44326">
              <w:rPr>
                <w:rFonts w:ascii="Arial" w:eastAsia="Times New Roman" w:hAnsi="Arial" w:cs="Arial"/>
                <w:b/>
                <w:bCs/>
                <w:sz w:val="21"/>
                <w:szCs w:val="21"/>
                <w:lang w:eastAsia="en-IN"/>
              </w:rPr>
              <w:t>TO</w:t>
            </w:r>
          </w:p>
        </w:tc>
      </w:tr>
      <w:tr w:rsidR="00E44326" w:rsidRPr="00E44326" w:rsidTr="00E443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sz w:val="21"/>
                <w:szCs w:val="21"/>
                <w:lang w:eastAsia="en-IN"/>
              </w:rPr>
            </w:pPr>
            <w:r w:rsidRPr="00E44326">
              <w:rPr>
                <w:rFonts w:ascii="Arial" w:eastAsia="Times New Roman" w:hAnsi="Arial" w:cs="Arial"/>
                <w:sz w:val="21"/>
                <w:szCs w:val="21"/>
                <w:lang w:eastAsia="en-IN"/>
              </w:rPr>
              <w:t>bigint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rPr>
                <w:rFonts w:ascii="Arial" w:eastAsia="Times New Roman" w:hAnsi="Arial" w:cs="Arial"/>
                <w:sz w:val="21"/>
                <w:szCs w:val="21"/>
                <w:lang w:eastAsia="en-IN"/>
              </w:rPr>
            </w:pPr>
            <w:r w:rsidRPr="00E44326">
              <w:rPr>
                <w:rFonts w:ascii="Arial" w:eastAsia="Times New Roman" w:hAnsi="Arial" w:cs="Arial"/>
                <w:sz w:val="21"/>
                <w:szCs w:val="21"/>
                <w:lang w:eastAsia="en-IN"/>
              </w:rPr>
              <w:t>-9,223,372,036,854,775,808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rPr>
                <w:rFonts w:ascii="Arial" w:eastAsia="Times New Roman" w:hAnsi="Arial" w:cs="Arial"/>
                <w:sz w:val="21"/>
                <w:szCs w:val="21"/>
                <w:lang w:eastAsia="en-IN"/>
              </w:rPr>
            </w:pPr>
            <w:r w:rsidRPr="00E44326">
              <w:rPr>
                <w:rFonts w:ascii="Arial" w:eastAsia="Times New Roman" w:hAnsi="Arial" w:cs="Arial"/>
                <w:sz w:val="21"/>
                <w:szCs w:val="21"/>
                <w:lang w:eastAsia="en-IN"/>
              </w:rPr>
              <w:t>9,223,372,036,854,775,807</w:t>
            </w:r>
          </w:p>
        </w:tc>
      </w:tr>
      <w:tr w:rsidR="00E44326" w:rsidRPr="00E44326" w:rsidTr="00E443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sz w:val="21"/>
                <w:szCs w:val="21"/>
                <w:lang w:eastAsia="en-IN"/>
              </w:rPr>
            </w:pPr>
            <w:r w:rsidRPr="00E44326">
              <w:rPr>
                <w:rFonts w:ascii="Arial" w:eastAsia="Times New Roman" w:hAnsi="Arial" w:cs="Arial"/>
                <w:sz w:val="21"/>
                <w:szCs w:val="21"/>
                <w:lang w:eastAsia="en-IN"/>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rPr>
                <w:rFonts w:ascii="Arial" w:eastAsia="Times New Roman" w:hAnsi="Arial" w:cs="Arial"/>
                <w:sz w:val="21"/>
                <w:szCs w:val="21"/>
                <w:lang w:eastAsia="en-IN"/>
              </w:rPr>
            </w:pPr>
            <w:r w:rsidRPr="00E44326">
              <w:rPr>
                <w:rFonts w:ascii="Arial" w:eastAsia="Times New Roman" w:hAnsi="Arial" w:cs="Arial"/>
                <w:sz w:val="21"/>
                <w:szCs w:val="21"/>
                <w:lang w:eastAsia="en-IN"/>
              </w:rPr>
              <w:t>-2,147,483,648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rPr>
                <w:rFonts w:ascii="Arial" w:eastAsia="Times New Roman" w:hAnsi="Arial" w:cs="Arial"/>
                <w:sz w:val="21"/>
                <w:szCs w:val="21"/>
                <w:lang w:eastAsia="en-IN"/>
              </w:rPr>
            </w:pPr>
            <w:r w:rsidRPr="00E44326">
              <w:rPr>
                <w:rFonts w:ascii="Arial" w:eastAsia="Times New Roman" w:hAnsi="Arial" w:cs="Arial"/>
                <w:sz w:val="21"/>
                <w:szCs w:val="21"/>
                <w:lang w:eastAsia="en-IN"/>
              </w:rPr>
              <w:t>2,147,483,647</w:t>
            </w:r>
          </w:p>
        </w:tc>
      </w:tr>
      <w:tr w:rsidR="00E44326" w:rsidRPr="00E44326" w:rsidTr="00E443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sz w:val="21"/>
                <w:szCs w:val="21"/>
                <w:lang w:eastAsia="en-IN"/>
              </w:rPr>
            </w:pPr>
            <w:r w:rsidRPr="00E44326">
              <w:rPr>
                <w:rFonts w:ascii="Arial" w:eastAsia="Times New Roman" w:hAnsi="Arial" w:cs="Arial"/>
                <w:sz w:val="21"/>
                <w:szCs w:val="21"/>
                <w:lang w:eastAsia="en-IN"/>
              </w:rPr>
              <w:t>smallint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rPr>
                <w:rFonts w:ascii="Arial" w:eastAsia="Times New Roman" w:hAnsi="Arial" w:cs="Arial"/>
                <w:sz w:val="21"/>
                <w:szCs w:val="21"/>
                <w:lang w:eastAsia="en-IN"/>
              </w:rPr>
            </w:pPr>
            <w:r w:rsidRPr="00E44326">
              <w:rPr>
                <w:rFonts w:ascii="Arial" w:eastAsia="Times New Roman" w:hAnsi="Arial" w:cs="Arial"/>
                <w:sz w:val="21"/>
                <w:szCs w:val="21"/>
                <w:lang w:eastAsia="en-IN"/>
              </w:rPr>
              <w:t>-32,768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rPr>
                <w:rFonts w:ascii="Arial" w:eastAsia="Times New Roman" w:hAnsi="Arial" w:cs="Arial"/>
                <w:sz w:val="21"/>
                <w:szCs w:val="21"/>
                <w:lang w:eastAsia="en-IN"/>
              </w:rPr>
            </w:pPr>
            <w:r w:rsidRPr="00E44326">
              <w:rPr>
                <w:rFonts w:ascii="Arial" w:eastAsia="Times New Roman" w:hAnsi="Arial" w:cs="Arial"/>
                <w:sz w:val="21"/>
                <w:szCs w:val="21"/>
                <w:lang w:eastAsia="en-IN"/>
              </w:rPr>
              <w:t>32,767</w:t>
            </w:r>
          </w:p>
        </w:tc>
      </w:tr>
      <w:tr w:rsidR="00E44326" w:rsidRPr="00E44326" w:rsidTr="00E443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sz w:val="21"/>
                <w:szCs w:val="21"/>
                <w:lang w:eastAsia="en-IN"/>
              </w:rPr>
            </w:pPr>
            <w:r w:rsidRPr="00E44326">
              <w:rPr>
                <w:rFonts w:ascii="Arial" w:eastAsia="Times New Roman" w:hAnsi="Arial" w:cs="Arial"/>
                <w:sz w:val="21"/>
                <w:szCs w:val="21"/>
                <w:lang w:eastAsia="en-IN"/>
              </w:rPr>
              <w:t>tinyint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rPr>
                <w:rFonts w:ascii="Arial" w:eastAsia="Times New Roman" w:hAnsi="Arial" w:cs="Arial"/>
                <w:sz w:val="21"/>
                <w:szCs w:val="21"/>
                <w:lang w:eastAsia="en-IN"/>
              </w:rPr>
            </w:pPr>
            <w:r w:rsidRPr="00E44326">
              <w:rPr>
                <w:rFonts w:ascii="Arial" w:eastAsia="Times New Roman" w:hAnsi="Arial" w:cs="Arial"/>
                <w:sz w:val="21"/>
                <w:szCs w:val="21"/>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rPr>
                <w:rFonts w:ascii="Arial" w:eastAsia="Times New Roman" w:hAnsi="Arial" w:cs="Arial"/>
                <w:sz w:val="21"/>
                <w:szCs w:val="21"/>
                <w:lang w:eastAsia="en-IN"/>
              </w:rPr>
            </w:pPr>
            <w:r w:rsidRPr="00E44326">
              <w:rPr>
                <w:rFonts w:ascii="Arial" w:eastAsia="Times New Roman" w:hAnsi="Arial" w:cs="Arial"/>
                <w:sz w:val="21"/>
                <w:szCs w:val="21"/>
                <w:lang w:eastAsia="en-IN"/>
              </w:rPr>
              <w:t>255</w:t>
            </w:r>
          </w:p>
        </w:tc>
      </w:tr>
      <w:tr w:rsidR="00E44326" w:rsidRPr="00E44326" w:rsidTr="00E443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sz w:val="21"/>
                <w:szCs w:val="21"/>
                <w:lang w:eastAsia="en-IN"/>
              </w:rPr>
            </w:pPr>
            <w:r w:rsidRPr="00E44326">
              <w:rPr>
                <w:rFonts w:ascii="Arial" w:eastAsia="Times New Roman" w:hAnsi="Arial" w:cs="Arial"/>
                <w:sz w:val="21"/>
                <w:szCs w:val="21"/>
                <w:lang w:eastAsia="en-IN"/>
              </w:rPr>
              <w:t>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rPr>
                <w:rFonts w:ascii="Arial" w:eastAsia="Times New Roman" w:hAnsi="Arial" w:cs="Arial"/>
                <w:sz w:val="21"/>
                <w:szCs w:val="21"/>
                <w:lang w:eastAsia="en-IN"/>
              </w:rPr>
            </w:pPr>
            <w:r w:rsidRPr="00E44326">
              <w:rPr>
                <w:rFonts w:ascii="Arial" w:eastAsia="Times New Roman" w:hAnsi="Arial" w:cs="Arial"/>
                <w:sz w:val="21"/>
                <w:szCs w:val="21"/>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rPr>
                <w:rFonts w:ascii="Arial" w:eastAsia="Times New Roman" w:hAnsi="Arial" w:cs="Arial"/>
                <w:sz w:val="21"/>
                <w:szCs w:val="21"/>
                <w:lang w:eastAsia="en-IN"/>
              </w:rPr>
            </w:pPr>
            <w:r w:rsidRPr="00E44326">
              <w:rPr>
                <w:rFonts w:ascii="Arial" w:eastAsia="Times New Roman" w:hAnsi="Arial" w:cs="Arial"/>
                <w:sz w:val="21"/>
                <w:szCs w:val="21"/>
                <w:lang w:eastAsia="en-IN"/>
              </w:rPr>
              <w:t>1</w:t>
            </w:r>
          </w:p>
        </w:tc>
      </w:tr>
      <w:tr w:rsidR="00E44326" w:rsidRPr="00E44326" w:rsidTr="00E443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sz w:val="21"/>
                <w:szCs w:val="21"/>
                <w:lang w:eastAsia="en-IN"/>
              </w:rPr>
            </w:pPr>
            <w:r w:rsidRPr="00E44326">
              <w:rPr>
                <w:rFonts w:ascii="Arial" w:eastAsia="Times New Roman" w:hAnsi="Arial" w:cs="Arial"/>
                <w:sz w:val="21"/>
                <w:szCs w:val="21"/>
                <w:lang w:eastAsia="en-IN"/>
              </w:rPr>
              <w:t>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rPr>
                <w:rFonts w:ascii="Arial" w:eastAsia="Times New Roman" w:hAnsi="Arial" w:cs="Arial"/>
                <w:sz w:val="21"/>
                <w:szCs w:val="21"/>
                <w:lang w:eastAsia="en-IN"/>
              </w:rPr>
            </w:pPr>
            <w:r w:rsidRPr="00E44326">
              <w:rPr>
                <w:rFonts w:ascii="Arial" w:eastAsia="Times New Roman" w:hAnsi="Arial" w:cs="Arial"/>
                <w:sz w:val="21"/>
                <w:szCs w:val="21"/>
                <w:lang w:eastAsia="en-IN"/>
              </w:rPr>
              <w:t>-10^38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rPr>
                <w:rFonts w:ascii="Arial" w:eastAsia="Times New Roman" w:hAnsi="Arial" w:cs="Arial"/>
                <w:sz w:val="21"/>
                <w:szCs w:val="21"/>
                <w:lang w:eastAsia="en-IN"/>
              </w:rPr>
            </w:pPr>
            <w:r w:rsidRPr="00E44326">
              <w:rPr>
                <w:rFonts w:ascii="Arial" w:eastAsia="Times New Roman" w:hAnsi="Arial" w:cs="Arial"/>
                <w:sz w:val="21"/>
                <w:szCs w:val="21"/>
                <w:lang w:eastAsia="en-IN"/>
              </w:rPr>
              <w:t>10^38 -1</w:t>
            </w:r>
          </w:p>
        </w:tc>
      </w:tr>
      <w:tr w:rsidR="00E44326" w:rsidRPr="00E44326" w:rsidTr="00E443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sz w:val="21"/>
                <w:szCs w:val="21"/>
                <w:lang w:eastAsia="en-IN"/>
              </w:rPr>
            </w:pPr>
            <w:r w:rsidRPr="00E44326">
              <w:rPr>
                <w:rFonts w:ascii="Arial" w:eastAsia="Times New Roman" w:hAnsi="Arial" w:cs="Arial"/>
                <w:sz w:val="21"/>
                <w:szCs w:val="21"/>
                <w:lang w:eastAsia="en-IN"/>
              </w:rPr>
              <w:t>numeric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rPr>
                <w:rFonts w:ascii="Arial" w:eastAsia="Times New Roman" w:hAnsi="Arial" w:cs="Arial"/>
                <w:sz w:val="21"/>
                <w:szCs w:val="21"/>
                <w:lang w:eastAsia="en-IN"/>
              </w:rPr>
            </w:pPr>
            <w:r w:rsidRPr="00E44326">
              <w:rPr>
                <w:rFonts w:ascii="Arial" w:eastAsia="Times New Roman" w:hAnsi="Arial" w:cs="Arial"/>
                <w:sz w:val="21"/>
                <w:szCs w:val="21"/>
                <w:lang w:eastAsia="en-IN"/>
              </w:rPr>
              <w:t>-10^38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rPr>
                <w:rFonts w:ascii="Arial" w:eastAsia="Times New Roman" w:hAnsi="Arial" w:cs="Arial"/>
                <w:sz w:val="21"/>
                <w:szCs w:val="21"/>
                <w:lang w:eastAsia="en-IN"/>
              </w:rPr>
            </w:pPr>
            <w:r w:rsidRPr="00E44326">
              <w:rPr>
                <w:rFonts w:ascii="Arial" w:eastAsia="Times New Roman" w:hAnsi="Arial" w:cs="Arial"/>
                <w:sz w:val="21"/>
                <w:szCs w:val="21"/>
                <w:lang w:eastAsia="en-IN"/>
              </w:rPr>
              <w:t>10^38 -1</w:t>
            </w:r>
          </w:p>
        </w:tc>
      </w:tr>
      <w:tr w:rsidR="00E44326" w:rsidRPr="00E44326" w:rsidTr="00E443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sz w:val="21"/>
                <w:szCs w:val="21"/>
                <w:lang w:eastAsia="en-IN"/>
              </w:rPr>
            </w:pPr>
            <w:r w:rsidRPr="00E44326">
              <w:rPr>
                <w:rFonts w:ascii="Arial" w:eastAsia="Times New Roman" w:hAnsi="Arial" w:cs="Arial"/>
                <w:sz w:val="21"/>
                <w:szCs w:val="21"/>
                <w:lang w:eastAsia="en-IN"/>
              </w:rPr>
              <w:t>money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rPr>
                <w:rFonts w:ascii="Arial" w:eastAsia="Times New Roman" w:hAnsi="Arial" w:cs="Arial"/>
                <w:sz w:val="21"/>
                <w:szCs w:val="21"/>
                <w:lang w:eastAsia="en-IN"/>
              </w:rPr>
            </w:pPr>
            <w:r w:rsidRPr="00E44326">
              <w:rPr>
                <w:rFonts w:ascii="Arial" w:eastAsia="Times New Roman" w:hAnsi="Arial" w:cs="Arial"/>
                <w:sz w:val="21"/>
                <w:szCs w:val="21"/>
                <w:lang w:eastAsia="en-IN"/>
              </w:rPr>
              <w:t>-922,337,203,685,477.5808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rPr>
                <w:rFonts w:ascii="Arial" w:eastAsia="Times New Roman" w:hAnsi="Arial" w:cs="Arial"/>
                <w:sz w:val="21"/>
                <w:szCs w:val="21"/>
                <w:lang w:eastAsia="en-IN"/>
              </w:rPr>
            </w:pPr>
            <w:r w:rsidRPr="00E44326">
              <w:rPr>
                <w:rFonts w:ascii="Arial" w:eastAsia="Times New Roman" w:hAnsi="Arial" w:cs="Arial"/>
                <w:sz w:val="21"/>
                <w:szCs w:val="21"/>
                <w:lang w:eastAsia="en-IN"/>
              </w:rPr>
              <w:t>+922,337,203,685,477.5807</w:t>
            </w:r>
          </w:p>
        </w:tc>
      </w:tr>
      <w:tr w:rsidR="00E44326" w:rsidRPr="00E44326" w:rsidTr="00E443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sz w:val="21"/>
                <w:szCs w:val="21"/>
                <w:lang w:eastAsia="en-IN"/>
              </w:rPr>
            </w:pPr>
            <w:r w:rsidRPr="00E44326">
              <w:rPr>
                <w:rFonts w:ascii="Arial" w:eastAsia="Times New Roman" w:hAnsi="Arial" w:cs="Arial"/>
                <w:sz w:val="21"/>
                <w:szCs w:val="21"/>
                <w:lang w:eastAsia="en-IN"/>
              </w:rPr>
              <w:t>smallmoney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rPr>
                <w:rFonts w:ascii="Arial" w:eastAsia="Times New Roman" w:hAnsi="Arial" w:cs="Arial"/>
                <w:sz w:val="21"/>
                <w:szCs w:val="21"/>
                <w:lang w:eastAsia="en-IN"/>
              </w:rPr>
            </w:pPr>
            <w:r w:rsidRPr="00E44326">
              <w:rPr>
                <w:rFonts w:ascii="Arial" w:eastAsia="Times New Roman" w:hAnsi="Arial" w:cs="Arial"/>
                <w:sz w:val="21"/>
                <w:szCs w:val="21"/>
                <w:lang w:eastAsia="en-IN"/>
              </w:rPr>
              <w:t>-214,748.3648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rPr>
                <w:rFonts w:ascii="Arial" w:eastAsia="Times New Roman" w:hAnsi="Arial" w:cs="Arial"/>
                <w:sz w:val="21"/>
                <w:szCs w:val="21"/>
                <w:lang w:eastAsia="en-IN"/>
              </w:rPr>
            </w:pPr>
            <w:r w:rsidRPr="00E44326">
              <w:rPr>
                <w:rFonts w:ascii="Arial" w:eastAsia="Times New Roman" w:hAnsi="Arial" w:cs="Arial"/>
                <w:sz w:val="21"/>
                <w:szCs w:val="21"/>
                <w:lang w:eastAsia="en-IN"/>
              </w:rPr>
              <w:t>+214,748.3647</w:t>
            </w:r>
          </w:p>
        </w:tc>
      </w:tr>
    </w:tbl>
    <w:p w:rsidR="00E44326" w:rsidRPr="00E44326" w:rsidRDefault="00E44326" w:rsidP="00E44326">
      <w:pPr>
        <w:spacing w:before="100" w:beforeAutospacing="1" w:after="100" w:afterAutospacing="1" w:line="240" w:lineRule="auto"/>
        <w:outlineLvl w:val="1"/>
        <w:rPr>
          <w:rFonts w:ascii="Arial" w:eastAsia="Times New Roman" w:hAnsi="Arial" w:cs="Arial"/>
          <w:sz w:val="35"/>
          <w:szCs w:val="35"/>
          <w:lang w:eastAsia="en-IN"/>
        </w:rPr>
      </w:pPr>
      <w:r w:rsidRPr="00E44326">
        <w:rPr>
          <w:rFonts w:ascii="Arial" w:eastAsia="Times New Roman" w:hAnsi="Arial" w:cs="Arial"/>
          <w:sz w:val="35"/>
          <w:szCs w:val="35"/>
          <w:lang w:eastAsia="en-IN"/>
        </w:rPr>
        <w:t>Approximate Numeric Data Types</w:t>
      </w:r>
    </w:p>
    <w:tbl>
      <w:tblPr>
        <w:tblW w:w="904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038"/>
        <w:gridCol w:w="3076"/>
        <w:gridCol w:w="2927"/>
      </w:tblGrid>
      <w:tr w:rsidR="00E44326" w:rsidRPr="00E44326" w:rsidTr="00E443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b/>
                <w:bCs/>
                <w:sz w:val="21"/>
                <w:szCs w:val="21"/>
                <w:lang w:eastAsia="en-IN"/>
              </w:rPr>
            </w:pPr>
            <w:r w:rsidRPr="00E44326">
              <w:rPr>
                <w:rFonts w:ascii="Arial" w:eastAsia="Times New Roman" w:hAnsi="Arial" w:cs="Arial"/>
                <w:b/>
                <w:bCs/>
                <w:sz w:val="21"/>
                <w:szCs w:val="21"/>
                <w:lang w:eastAsia="en-IN"/>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b/>
                <w:bCs/>
                <w:sz w:val="21"/>
                <w:szCs w:val="21"/>
                <w:lang w:eastAsia="en-IN"/>
              </w:rPr>
            </w:pPr>
            <w:r w:rsidRPr="00E44326">
              <w:rPr>
                <w:rFonts w:ascii="Arial" w:eastAsia="Times New Roman" w:hAnsi="Arial" w:cs="Arial"/>
                <w:b/>
                <w:bCs/>
                <w:sz w:val="21"/>
                <w:szCs w:val="21"/>
                <w:lang w:eastAsia="en-IN"/>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b/>
                <w:bCs/>
                <w:sz w:val="21"/>
                <w:szCs w:val="21"/>
                <w:lang w:eastAsia="en-IN"/>
              </w:rPr>
            </w:pPr>
            <w:r w:rsidRPr="00E44326">
              <w:rPr>
                <w:rFonts w:ascii="Arial" w:eastAsia="Times New Roman" w:hAnsi="Arial" w:cs="Arial"/>
                <w:b/>
                <w:bCs/>
                <w:sz w:val="21"/>
                <w:szCs w:val="21"/>
                <w:lang w:eastAsia="en-IN"/>
              </w:rPr>
              <w:t>TO</w:t>
            </w:r>
          </w:p>
        </w:tc>
      </w:tr>
      <w:tr w:rsidR="00E44326" w:rsidRPr="00E44326" w:rsidTr="00E443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sz w:val="21"/>
                <w:szCs w:val="21"/>
                <w:lang w:eastAsia="en-IN"/>
              </w:rPr>
            </w:pPr>
            <w:r w:rsidRPr="00E44326">
              <w:rPr>
                <w:rFonts w:ascii="Arial" w:eastAsia="Times New Roman" w:hAnsi="Arial" w:cs="Arial"/>
                <w:sz w:val="21"/>
                <w:szCs w:val="21"/>
                <w:lang w:eastAsia="en-IN"/>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sz w:val="21"/>
                <w:szCs w:val="21"/>
                <w:lang w:eastAsia="en-IN"/>
              </w:rPr>
            </w:pPr>
            <w:r w:rsidRPr="00E44326">
              <w:rPr>
                <w:rFonts w:ascii="Arial" w:eastAsia="Times New Roman" w:hAnsi="Arial" w:cs="Arial"/>
                <w:sz w:val="21"/>
                <w:szCs w:val="21"/>
                <w:lang w:eastAsia="en-IN"/>
              </w:rPr>
              <w:t>-1.79E + 308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sz w:val="21"/>
                <w:szCs w:val="21"/>
                <w:lang w:eastAsia="en-IN"/>
              </w:rPr>
            </w:pPr>
            <w:r w:rsidRPr="00E44326">
              <w:rPr>
                <w:rFonts w:ascii="Arial" w:eastAsia="Times New Roman" w:hAnsi="Arial" w:cs="Arial"/>
                <w:sz w:val="21"/>
                <w:szCs w:val="21"/>
                <w:lang w:eastAsia="en-IN"/>
              </w:rPr>
              <w:t>1.79E + 308</w:t>
            </w:r>
          </w:p>
        </w:tc>
      </w:tr>
      <w:tr w:rsidR="00E44326" w:rsidRPr="00E44326" w:rsidTr="00E443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sz w:val="21"/>
                <w:szCs w:val="21"/>
                <w:lang w:eastAsia="en-IN"/>
              </w:rPr>
            </w:pPr>
            <w:r w:rsidRPr="00E44326">
              <w:rPr>
                <w:rFonts w:ascii="Arial" w:eastAsia="Times New Roman" w:hAnsi="Arial" w:cs="Arial"/>
                <w:sz w:val="21"/>
                <w:szCs w:val="21"/>
                <w:lang w:eastAsia="en-IN"/>
              </w:rPr>
              <w:lastRenderedPageBreak/>
              <w:t>real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sz w:val="21"/>
                <w:szCs w:val="21"/>
                <w:lang w:eastAsia="en-IN"/>
              </w:rPr>
            </w:pPr>
            <w:r w:rsidRPr="00E44326">
              <w:rPr>
                <w:rFonts w:ascii="Arial" w:eastAsia="Times New Roman" w:hAnsi="Arial" w:cs="Arial"/>
                <w:sz w:val="21"/>
                <w:szCs w:val="21"/>
                <w:lang w:eastAsia="en-IN"/>
              </w:rPr>
              <w:t>-3.40E + 38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sz w:val="21"/>
                <w:szCs w:val="21"/>
                <w:lang w:eastAsia="en-IN"/>
              </w:rPr>
            </w:pPr>
            <w:r w:rsidRPr="00E44326">
              <w:rPr>
                <w:rFonts w:ascii="Arial" w:eastAsia="Times New Roman" w:hAnsi="Arial" w:cs="Arial"/>
                <w:sz w:val="21"/>
                <w:szCs w:val="21"/>
                <w:lang w:eastAsia="en-IN"/>
              </w:rPr>
              <w:t>3.40E + 38</w:t>
            </w:r>
          </w:p>
        </w:tc>
      </w:tr>
    </w:tbl>
    <w:p w:rsidR="00E44326" w:rsidRPr="00E44326" w:rsidRDefault="00E44326" w:rsidP="00E44326">
      <w:pPr>
        <w:spacing w:before="100" w:beforeAutospacing="1" w:after="100" w:afterAutospacing="1" w:line="240" w:lineRule="auto"/>
        <w:outlineLvl w:val="1"/>
        <w:rPr>
          <w:rFonts w:ascii="Arial" w:eastAsia="Times New Roman" w:hAnsi="Arial" w:cs="Arial"/>
          <w:sz w:val="35"/>
          <w:szCs w:val="35"/>
          <w:lang w:eastAsia="en-IN"/>
        </w:rPr>
      </w:pPr>
      <w:r w:rsidRPr="00E44326">
        <w:rPr>
          <w:rFonts w:ascii="Arial" w:eastAsia="Times New Roman" w:hAnsi="Arial" w:cs="Arial"/>
          <w:sz w:val="35"/>
          <w:szCs w:val="35"/>
          <w:lang w:eastAsia="en-IN"/>
        </w:rPr>
        <w:t>Date and Time Data Types</w:t>
      </w:r>
    </w:p>
    <w:tbl>
      <w:tblPr>
        <w:tblW w:w="904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728"/>
        <w:gridCol w:w="2987"/>
        <w:gridCol w:w="3326"/>
      </w:tblGrid>
      <w:tr w:rsidR="00E44326" w:rsidRPr="00E44326" w:rsidTr="00E443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b/>
                <w:bCs/>
                <w:sz w:val="21"/>
                <w:szCs w:val="21"/>
                <w:lang w:eastAsia="en-IN"/>
              </w:rPr>
            </w:pPr>
            <w:r w:rsidRPr="00E44326">
              <w:rPr>
                <w:rFonts w:ascii="Arial" w:eastAsia="Times New Roman" w:hAnsi="Arial" w:cs="Arial"/>
                <w:b/>
                <w:bCs/>
                <w:sz w:val="21"/>
                <w:szCs w:val="21"/>
                <w:lang w:eastAsia="en-IN"/>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b/>
                <w:bCs/>
                <w:sz w:val="21"/>
                <w:szCs w:val="21"/>
                <w:lang w:eastAsia="en-IN"/>
              </w:rPr>
            </w:pPr>
            <w:r w:rsidRPr="00E44326">
              <w:rPr>
                <w:rFonts w:ascii="Arial" w:eastAsia="Times New Roman" w:hAnsi="Arial" w:cs="Arial"/>
                <w:b/>
                <w:bCs/>
                <w:sz w:val="21"/>
                <w:szCs w:val="21"/>
                <w:lang w:eastAsia="en-IN"/>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b/>
                <w:bCs/>
                <w:sz w:val="21"/>
                <w:szCs w:val="21"/>
                <w:lang w:eastAsia="en-IN"/>
              </w:rPr>
            </w:pPr>
            <w:r w:rsidRPr="00E44326">
              <w:rPr>
                <w:rFonts w:ascii="Arial" w:eastAsia="Times New Roman" w:hAnsi="Arial" w:cs="Arial"/>
                <w:b/>
                <w:bCs/>
                <w:sz w:val="21"/>
                <w:szCs w:val="21"/>
                <w:lang w:eastAsia="en-IN"/>
              </w:rPr>
              <w:t>TO</w:t>
            </w:r>
          </w:p>
        </w:tc>
      </w:tr>
      <w:tr w:rsidR="00E44326" w:rsidRPr="00E44326" w:rsidTr="00E443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sz w:val="21"/>
                <w:szCs w:val="21"/>
                <w:lang w:eastAsia="en-IN"/>
              </w:rPr>
            </w:pPr>
            <w:r w:rsidRPr="00E44326">
              <w:rPr>
                <w:rFonts w:ascii="Arial" w:eastAsia="Times New Roman" w:hAnsi="Arial" w:cs="Arial"/>
                <w:sz w:val="21"/>
                <w:szCs w:val="21"/>
                <w:lang w:eastAsia="en-IN"/>
              </w:rPr>
              <w:t>datetime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sz w:val="21"/>
                <w:szCs w:val="21"/>
                <w:lang w:eastAsia="en-IN"/>
              </w:rPr>
            </w:pPr>
            <w:r w:rsidRPr="00E44326">
              <w:rPr>
                <w:rFonts w:ascii="Arial" w:eastAsia="Times New Roman" w:hAnsi="Arial" w:cs="Arial"/>
                <w:sz w:val="21"/>
                <w:szCs w:val="21"/>
                <w:lang w:eastAsia="en-IN"/>
              </w:rPr>
              <w:t>Jan 1, 1753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sz w:val="21"/>
                <w:szCs w:val="21"/>
                <w:lang w:eastAsia="en-IN"/>
              </w:rPr>
            </w:pPr>
            <w:r w:rsidRPr="00E44326">
              <w:rPr>
                <w:rFonts w:ascii="Arial" w:eastAsia="Times New Roman" w:hAnsi="Arial" w:cs="Arial"/>
                <w:sz w:val="21"/>
                <w:szCs w:val="21"/>
                <w:lang w:eastAsia="en-IN"/>
              </w:rPr>
              <w:t>Dec 31, 9999</w:t>
            </w:r>
          </w:p>
        </w:tc>
      </w:tr>
      <w:tr w:rsidR="00E44326" w:rsidRPr="00E44326" w:rsidTr="00E443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sz w:val="21"/>
                <w:szCs w:val="21"/>
                <w:lang w:eastAsia="en-IN"/>
              </w:rPr>
            </w:pPr>
            <w:r w:rsidRPr="00E44326">
              <w:rPr>
                <w:rFonts w:ascii="Arial" w:eastAsia="Times New Roman" w:hAnsi="Arial" w:cs="Arial"/>
                <w:sz w:val="21"/>
                <w:szCs w:val="21"/>
                <w:lang w:eastAsia="en-IN"/>
              </w:rPr>
              <w:t>smalldatetime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sz w:val="21"/>
                <w:szCs w:val="21"/>
                <w:lang w:eastAsia="en-IN"/>
              </w:rPr>
            </w:pPr>
            <w:r w:rsidRPr="00E44326">
              <w:rPr>
                <w:rFonts w:ascii="Arial" w:eastAsia="Times New Roman" w:hAnsi="Arial" w:cs="Arial"/>
                <w:sz w:val="21"/>
                <w:szCs w:val="21"/>
                <w:lang w:eastAsia="en-IN"/>
              </w:rPr>
              <w:t>Jan 1, 1900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sz w:val="21"/>
                <w:szCs w:val="21"/>
                <w:lang w:eastAsia="en-IN"/>
              </w:rPr>
            </w:pPr>
            <w:r w:rsidRPr="00E44326">
              <w:rPr>
                <w:rFonts w:ascii="Arial" w:eastAsia="Times New Roman" w:hAnsi="Arial" w:cs="Arial"/>
                <w:sz w:val="21"/>
                <w:szCs w:val="21"/>
                <w:lang w:eastAsia="en-IN"/>
              </w:rPr>
              <w:t>Jun 6, 2079</w:t>
            </w:r>
          </w:p>
        </w:tc>
      </w:tr>
      <w:tr w:rsidR="00E44326" w:rsidRPr="00E44326" w:rsidTr="00E443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sz w:val="21"/>
                <w:szCs w:val="21"/>
                <w:lang w:eastAsia="en-IN"/>
              </w:rPr>
            </w:pPr>
            <w:r w:rsidRPr="00E44326">
              <w:rPr>
                <w:rFonts w:ascii="Arial" w:eastAsia="Times New Roman" w:hAnsi="Arial" w:cs="Arial"/>
                <w:sz w:val="21"/>
                <w:szCs w:val="21"/>
                <w:lang w:eastAsia="en-IN"/>
              </w:rPr>
              <w:t>date</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sz w:val="21"/>
                <w:szCs w:val="21"/>
                <w:lang w:eastAsia="en-IN"/>
              </w:rPr>
            </w:pPr>
            <w:r w:rsidRPr="00E44326">
              <w:rPr>
                <w:rFonts w:ascii="Arial" w:eastAsia="Times New Roman" w:hAnsi="Arial" w:cs="Arial"/>
                <w:sz w:val="21"/>
                <w:szCs w:val="21"/>
                <w:lang w:eastAsia="en-IN"/>
              </w:rPr>
              <w:t>Stores a date like June 30, 1991</w:t>
            </w:r>
          </w:p>
        </w:tc>
      </w:tr>
      <w:tr w:rsidR="00E44326" w:rsidRPr="00E44326" w:rsidTr="00E443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sz w:val="21"/>
                <w:szCs w:val="21"/>
                <w:lang w:eastAsia="en-IN"/>
              </w:rPr>
            </w:pPr>
            <w:r w:rsidRPr="00E44326">
              <w:rPr>
                <w:rFonts w:ascii="Arial" w:eastAsia="Times New Roman" w:hAnsi="Arial" w:cs="Arial"/>
                <w:sz w:val="21"/>
                <w:szCs w:val="21"/>
                <w:lang w:eastAsia="en-IN"/>
              </w:rPr>
              <w:t>time</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sz w:val="21"/>
                <w:szCs w:val="21"/>
                <w:lang w:eastAsia="en-IN"/>
              </w:rPr>
            </w:pPr>
            <w:r w:rsidRPr="00E44326">
              <w:rPr>
                <w:rFonts w:ascii="Arial" w:eastAsia="Times New Roman" w:hAnsi="Arial" w:cs="Arial"/>
                <w:sz w:val="21"/>
                <w:szCs w:val="21"/>
                <w:lang w:eastAsia="en-IN"/>
              </w:rPr>
              <w:t>Stores a time of day like 12:30 P.M.</w:t>
            </w:r>
          </w:p>
        </w:tc>
      </w:tr>
    </w:tbl>
    <w:p w:rsidR="00E44326" w:rsidRPr="00E44326" w:rsidRDefault="00E44326" w:rsidP="00E44326">
      <w:pPr>
        <w:spacing w:before="120" w:after="144" w:line="240" w:lineRule="auto"/>
        <w:ind w:left="48" w:right="48"/>
        <w:jc w:val="both"/>
        <w:rPr>
          <w:rFonts w:ascii="Arial" w:eastAsia="Times New Roman" w:hAnsi="Arial" w:cs="Arial"/>
          <w:color w:val="000000"/>
          <w:sz w:val="24"/>
          <w:szCs w:val="24"/>
          <w:lang w:eastAsia="en-IN"/>
        </w:rPr>
      </w:pPr>
      <w:r w:rsidRPr="00E44326">
        <w:rPr>
          <w:rFonts w:ascii="Arial" w:eastAsia="Times New Roman" w:hAnsi="Arial" w:cs="Arial"/>
          <w:b/>
          <w:bCs/>
          <w:color w:val="000000"/>
          <w:sz w:val="24"/>
          <w:szCs w:val="24"/>
          <w:lang w:eastAsia="en-IN"/>
        </w:rPr>
        <w:t>Note</w:t>
      </w:r>
      <w:r w:rsidRPr="00E44326">
        <w:rPr>
          <w:rFonts w:ascii="Arial" w:eastAsia="Times New Roman" w:hAnsi="Arial" w:cs="Arial"/>
          <w:color w:val="000000"/>
          <w:sz w:val="24"/>
          <w:szCs w:val="24"/>
          <w:lang w:eastAsia="en-IN"/>
        </w:rPr>
        <w:t> − Here, datetime has 3.33 milliseconds accuracy where as smalldatetime has 1 minute accuracy.</w:t>
      </w:r>
    </w:p>
    <w:p w:rsidR="00E44326" w:rsidRPr="00E44326" w:rsidRDefault="00E44326" w:rsidP="00E44326">
      <w:pPr>
        <w:spacing w:before="100" w:beforeAutospacing="1" w:after="100" w:afterAutospacing="1" w:line="240" w:lineRule="auto"/>
        <w:outlineLvl w:val="1"/>
        <w:rPr>
          <w:rFonts w:ascii="Arial" w:eastAsia="Times New Roman" w:hAnsi="Arial" w:cs="Arial"/>
          <w:sz w:val="35"/>
          <w:szCs w:val="35"/>
          <w:lang w:eastAsia="en-IN"/>
        </w:rPr>
      </w:pPr>
      <w:r w:rsidRPr="00E44326">
        <w:rPr>
          <w:rFonts w:ascii="Arial" w:eastAsia="Times New Roman" w:hAnsi="Arial" w:cs="Arial"/>
          <w:sz w:val="35"/>
          <w:szCs w:val="35"/>
          <w:lang w:eastAsia="en-IN"/>
        </w:rPr>
        <w:t>Character Strings Data Types</w:t>
      </w:r>
    </w:p>
    <w:tbl>
      <w:tblPr>
        <w:tblW w:w="904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59"/>
        <w:gridCol w:w="8182"/>
      </w:tblGrid>
      <w:tr w:rsidR="00E44326" w:rsidRPr="00E44326" w:rsidTr="00E443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b/>
                <w:bCs/>
                <w:sz w:val="21"/>
                <w:szCs w:val="21"/>
                <w:lang w:eastAsia="en-IN"/>
              </w:rPr>
            </w:pPr>
            <w:r w:rsidRPr="00E44326">
              <w:rPr>
                <w:rFonts w:ascii="Arial" w:eastAsia="Times New Roman" w:hAnsi="Arial" w:cs="Arial"/>
                <w:b/>
                <w:bCs/>
                <w:sz w:val="21"/>
                <w:szCs w:val="21"/>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44326" w:rsidRPr="00E44326" w:rsidRDefault="00E44326" w:rsidP="00E44326">
            <w:pPr>
              <w:spacing w:after="300" w:line="240" w:lineRule="auto"/>
              <w:jc w:val="center"/>
              <w:rPr>
                <w:rFonts w:ascii="Arial" w:eastAsia="Times New Roman" w:hAnsi="Arial" w:cs="Arial"/>
                <w:b/>
                <w:bCs/>
                <w:sz w:val="21"/>
                <w:szCs w:val="21"/>
                <w:lang w:eastAsia="en-IN"/>
              </w:rPr>
            </w:pPr>
            <w:r w:rsidRPr="00E44326">
              <w:rPr>
                <w:rFonts w:ascii="Arial" w:eastAsia="Times New Roman" w:hAnsi="Arial" w:cs="Arial"/>
                <w:b/>
                <w:bCs/>
                <w:sz w:val="21"/>
                <w:szCs w:val="21"/>
                <w:lang w:eastAsia="en-IN"/>
              </w:rPr>
              <w:t>DATA TYPE &amp; Description</w:t>
            </w:r>
          </w:p>
        </w:tc>
      </w:tr>
      <w:tr w:rsidR="00E44326" w:rsidRPr="00E44326" w:rsidTr="00E443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44326" w:rsidRPr="00E44326" w:rsidRDefault="00E44326" w:rsidP="00E44326">
            <w:pPr>
              <w:spacing w:after="300" w:line="240" w:lineRule="auto"/>
              <w:jc w:val="center"/>
              <w:rPr>
                <w:rFonts w:ascii="Arial" w:eastAsia="Times New Roman" w:hAnsi="Arial" w:cs="Arial"/>
                <w:sz w:val="21"/>
                <w:szCs w:val="21"/>
                <w:lang w:eastAsia="en-IN"/>
              </w:rPr>
            </w:pPr>
            <w:r w:rsidRPr="00E44326">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before="120" w:after="144" w:line="240" w:lineRule="auto"/>
              <w:ind w:left="48" w:right="48"/>
              <w:jc w:val="both"/>
              <w:rPr>
                <w:rFonts w:ascii="Arial" w:eastAsia="Times New Roman" w:hAnsi="Arial" w:cs="Arial"/>
                <w:color w:val="000000"/>
                <w:sz w:val="21"/>
                <w:szCs w:val="21"/>
                <w:lang w:eastAsia="en-IN"/>
              </w:rPr>
            </w:pPr>
            <w:r w:rsidRPr="00E44326">
              <w:rPr>
                <w:rFonts w:ascii="Arial" w:eastAsia="Times New Roman" w:hAnsi="Arial" w:cs="Arial"/>
                <w:b/>
                <w:bCs/>
                <w:color w:val="000000"/>
                <w:sz w:val="21"/>
                <w:szCs w:val="21"/>
                <w:lang w:eastAsia="en-IN"/>
              </w:rPr>
              <w:t>char</w:t>
            </w:r>
          </w:p>
          <w:p w:rsidR="00E44326" w:rsidRPr="00E44326" w:rsidRDefault="00E44326" w:rsidP="00E44326">
            <w:pPr>
              <w:spacing w:before="120" w:after="144" w:line="240" w:lineRule="auto"/>
              <w:ind w:left="48" w:right="48"/>
              <w:jc w:val="both"/>
              <w:rPr>
                <w:rFonts w:ascii="Arial" w:eastAsia="Times New Roman" w:hAnsi="Arial" w:cs="Arial"/>
                <w:color w:val="000000"/>
                <w:sz w:val="21"/>
                <w:szCs w:val="21"/>
                <w:lang w:eastAsia="en-IN"/>
              </w:rPr>
            </w:pPr>
            <w:r w:rsidRPr="00E44326">
              <w:rPr>
                <w:rFonts w:ascii="Arial" w:eastAsia="Times New Roman" w:hAnsi="Arial" w:cs="Arial"/>
                <w:color w:val="000000"/>
                <w:sz w:val="21"/>
                <w:szCs w:val="21"/>
                <w:lang w:eastAsia="en-IN"/>
              </w:rPr>
              <w:t>Maximum length of 8,000 characters.( Fixed length non-Unicode characters)</w:t>
            </w:r>
          </w:p>
        </w:tc>
      </w:tr>
      <w:tr w:rsidR="00E44326" w:rsidRPr="00E44326" w:rsidTr="00E443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44326" w:rsidRPr="00E44326" w:rsidRDefault="00E44326" w:rsidP="00E44326">
            <w:pPr>
              <w:spacing w:after="0" w:line="240" w:lineRule="auto"/>
              <w:jc w:val="center"/>
              <w:rPr>
                <w:rFonts w:ascii="Arial" w:eastAsia="Times New Roman" w:hAnsi="Arial" w:cs="Arial"/>
                <w:sz w:val="21"/>
                <w:szCs w:val="21"/>
                <w:lang w:eastAsia="en-IN"/>
              </w:rPr>
            </w:pPr>
            <w:r w:rsidRPr="00E44326">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before="120" w:after="144" w:line="240" w:lineRule="auto"/>
              <w:ind w:left="48" w:right="48"/>
              <w:jc w:val="both"/>
              <w:rPr>
                <w:rFonts w:ascii="Arial" w:eastAsia="Times New Roman" w:hAnsi="Arial" w:cs="Arial"/>
                <w:color w:val="000000"/>
                <w:sz w:val="21"/>
                <w:szCs w:val="21"/>
                <w:lang w:eastAsia="en-IN"/>
              </w:rPr>
            </w:pPr>
            <w:r w:rsidRPr="00E44326">
              <w:rPr>
                <w:rFonts w:ascii="Arial" w:eastAsia="Times New Roman" w:hAnsi="Arial" w:cs="Arial"/>
                <w:b/>
                <w:bCs/>
                <w:color w:val="000000"/>
                <w:sz w:val="21"/>
                <w:szCs w:val="21"/>
                <w:lang w:eastAsia="en-IN"/>
              </w:rPr>
              <w:t>varchar</w:t>
            </w:r>
          </w:p>
          <w:p w:rsidR="00E44326" w:rsidRPr="00E44326" w:rsidRDefault="00E44326" w:rsidP="00E44326">
            <w:pPr>
              <w:spacing w:before="120" w:after="144" w:line="240" w:lineRule="auto"/>
              <w:ind w:left="48" w:right="48"/>
              <w:jc w:val="both"/>
              <w:rPr>
                <w:rFonts w:ascii="Arial" w:eastAsia="Times New Roman" w:hAnsi="Arial" w:cs="Arial"/>
                <w:color w:val="000000"/>
                <w:sz w:val="21"/>
                <w:szCs w:val="21"/>
                <w:lang w:eastAsia="en-IN"/>
              </w:rPr>
            </w:pPr>
            <w:r w:rsidRPr="00E44326">
              <w:rPr>
                <w:rFonts w:ascii="Arial" w:eastAsia="Times New Roman" w:hAnsi="Arial" w:cs="Arial"/>
                <w:color w:val="000000"/>
                <w:sz w:val="21"/>
                <w:szCs w:val="21"/>
                <w:lang w:eastAsia="en-IN"/>
              </w:rPr>
              <w:t>Maximum of 8,000 characters.(Variable-length non-Unicode data).</w:t>
            </w:r>
          </w:p>
        </w:tc>
      </w:tr>
      <w:tr w:rsidR="00E44326" w:rsidRPr="00E44326" w:rsidTr="00E443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44326" w:rsidRPr="00E44326" w:rsidRDefault="00E44326" w:rsidP="00E44326">
            <w:pPr>
              <w:spacing w:after="0" w:line="240" w:lineRule="auto"/>
              <w:jc w:val="center"/>
              <w:rPr>
                <w:rFonts w:ascii="Arial" w:eastAsia="Times New Roman" w:hAnsi="Arial" w:cs="Arial"/>
                <w:sz w:val="21"/>
                <w:szCs w:val="21"/>
                <w:lang w:eastAsia="en-IN"/>
              </w:rPr>
            </w:pPr>
            <w:r w:rsidRPr="00E44326">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before="120" w:after="144" w:line="240" w:lineRule="auto"/>
              <w:ind w:left="48" w:right="48"/>
              <w:jc w:val="both"/>
              <w:rPr>
                <w:rFonts w:ascii="Arial" w:eastAsia="Times New Roman" w:hAnsi="Arial" w:cs="Arial"/>
                <w:color w:val="000000"/>
                <w:sz w:val="21"/>
                <w:szCs w:val="21"/>
                <w:lang w:eastAsia="en-IN"/>
              </w:rPr>
            </w:pPr>
            <w:r w:rsidRPr="00E44326">
              <w:rPr>
                <w:rFonts w:ascii="Arial" w:eastAsia="Times New Roman" w:hAnsi="Arial" w:cs="Arial"/>
                <w:b/>
                <w:bCs/>
                <w:color w:val="000000"/>
                <w:sz w:val="21"/>
                <w:szCs w:val="21"/>
                <w:lang w:eastAsia="en-IN"/>
              </w:rPr>
              <w:t>varchar(max)</w:t>
            </w:r>
          </w:p>
          <w:p w:rsidR="00E44326" w:rsidRPr="00E44326" w:rsidRDefault="00E44326" w:rsidP="00E44326">
            <w:pPr>
              <w:spacing w:before="120" w:after="144" w:line="240" w:lineRule="auto"/>
              <w:ind w:left="48" w:right="48"/>
              <w:jc w:val="both"/>
              <w:rPr>
                <w:rFonts w:ascii="Arial" w:eastAsia="Times New Roman" w:hAnsi="Arial" w:cs="Arial"/>
                <w:color w:val="000000"/>
                <w:sz w:val="21"/>
                <w:szCs w:val="21"/>
                <w:lang w:eastAsia="en-IN"/>
              </w:rPr>
            </w:pPr>
            <w:r w:rsidRPr="00E44326">
              <w:rPr>
                <w:rFonts w:ascii="Arial" w:eastAsia="Times New Roman" w:hAnsi="Arial" w:cs="Arial"/>
                <w:color w:val="000000"/>
                <w:sz w:val="21"/>
                <w:szCs w:val="21"/>
                <w:lang w:eastAsia="en-IN"/>
              </w:rPr>
              <w:t>Maximum length of 2E + 31 characters, Variable-length non-Unicode data (SQL Server 2005 only).</w:t>
            </w:r>
          </w:p>
        </w:tc>
      </w:tr>
      <w:tr w:rsidR="00E44326" w:rsidRPr="00E44326" w:rsidTr="00E443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44326" w:rsidRPr="00E44326" w:rsidRDefault="00E44326" w:rsidP="00E44326">
            <w:pPr>
              <w:spacing w:after="0" w:line="240" w:lineRule="auto"/>
              <w:jc w:val="center"/>
              <w:rPr>
                <w:rFonts w:ascii="Arial" w:eastAsia="Times New Roman" w:hAnsi="Arial" w:cs="Arial"/>
                <w:sz w:val="21"/>
                <w:szCs w:val="21"/>
                <w:lang w:eastAsia="en-IN"/>
              </w:rPr>
            </w:pPr>
            <w:r w:rsidRPr="00E44326">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326" w:rsidRPr="00E44326" w:rsidRDefault="00E44326" w:rsidP="00E44326">
            <w:pPr>
              <w:spacing w:before="120" w:after="144" w:line="240" w:lineRule="auto"/>
              <w:ind w:left="48" w:right="48"/>
              <w:jc w:val="both"/>
              <w:rPr>
                <w:rFonts w:ascii="Arial" w:eastAsia="Times New Roman" w:hAnsi="Arial" w:cs="Arial"/>
                <w:color w:val="000000"/>
                <w:sz w:val="21"/>
                <w:szCs w:val="21"/>
                <w:lang w:eastAsia="en-IN"/>
              </w:rPr>
            </w:pPr>
            <w:r w:rsidRPr="00E44326">
              <w:rPr>
                <w:rFonts w:ascii="Arial" w:eastAsia="Times New Roman" w:hAnsi="Arial" w:cs="Arial"/>
                <w:b/>
                <w:bCs/>
                <w:color w:val="000000"/>
                <w:sz w:val="21"/>
                <w:szCs w:val="21"/>
                <w:lang w:eastAsia="en-IN"/>
              </w:rPr>
              <w:t>text</w:t>
            </w:r>
          </w:p>
          <w:p w:rsidR="00E44326" w:rsidRPr="00E44326" w:rsidRDefault="00E44326" w:rsidP="00E44326">
            <w:pPr>
              <w:spacing w:before="120" w:after="144" w:line="240" w:lineRule="auto"/>
              <w:ind w:left="48" w:right="48"/>
              <w:jc w:val="both"/>
              <w:rPr>
                <w:rFonts w:ascii="Arial" w:eastAsia="Times New Roman" w:hAnsi="Arial" w:cs="Arial"/>
                <w:color w:val="000000"/>
                <w:sz w:val="21"/>
                <w:szCs w:val="21"/>
                <w:lang w:eastAsia="en-IN"/>
              </w:rPr>
            </w:pPr>
            <w:r w:rsidRPr="00E44326">
              <w:rPr>
                <w:rFonts w:ascii="Arial" w:eastAsia="Times New Roman" w:hAnsi="Arial" w:cs="Arial"/>
                <w:color w:val="000000"/>
                <w:sz w:val="21"/>
                <w:szCs w:val="21"/>
                <w:lang w:eastAsia="en-IN"/>
              </w:rPr>
              <w:t>Variable-length non-Unicode data with a maximum length of 2,147,483,647 characters.</w:t>
            </w:r>
          </w:p>
        </w:tc>
      </w:tr>
    </w:tbl>
    <w:p w:rsidR="00E44326" w:rsidRDefault="00E44326" w:rsidP="008D2EF5"/>
    <w:p w:rsidR="00CC6776" w:rsidRDefault="00CC6776" w:rsidP="00CC6776">
      <w:pPr>
        <w:pStyle w:val="Heading2"/>
        <w:rPr>
          <w:rFonts w:ascii="Arial" w:hAnsi="Arial" w:cs="Arial"/>
          <w:b w:val="0"/>
          <w:bCs w:val="0"/>
          <w:sz w:val="35"/>
          <w:szCs w:val="35"/>
        </w:rPr>
      </w:pPr>
      <w:r>
        <w:rPr>
          <w:rFonts w:ascii="Arial" w:hAnsi="Arial" w:cs="Arial"/>
          <w:b w:val="0"/>
          <w:bCs w:val="0"/>
          <w:sz w:val="35"/>
          <w:szCs w:val="35"/>
        </w:rPr>
        <w:lastRenderedPageBreak/>
        <w:t>What is an Operator in SQL?</w:t>
      </w:r>
    </w:p>
    <w:p w:rsidR="00CC6776" w:rsidRDefault="00CC6776" w:rsidP="00CC677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operator is a reserved word or a character used primarily in an SQL statement's WHERE clause to perform operation(s), such as comparisons and arithmetic operations. These Operators are used to specify conditions in an SQL statement and to serve as conjunctions for multiple conditions in a statement.</w:t>
      </w:r>
    </w:p>
    <w:p w:rsidR="00CC6776" w:rsidRDefault="00CC6776" w:rsidP="00CC6776">
      <w:pPr>
        <w:numPr>
          <w:ilvl w:val="0"/>
          <w:numId w:val="69"/>
        </w:numPr>
        <w:spacing w:before="100" w:beforeAutospacing="1" w:after="75" w:line="240" w:lineRule="auto"/>
        <w:rPr>
          <w:rFonts w:ascii="Arial" w:hAnsi="Arial" w:cs="Arial"/>
          <w:sz w:val="21"/>
          <w:szCs w:val="21"/>
        </w:rPr>
      </w:pPr>
      <w:r>
        <w:rPr>
          <w:rFonts w:ascii="Arial" w:hAnsi="Arial" w:cs="Arial"/>
          <w:sz w:val="21"/>
          <w:szCs w:val="21"/>
        </w:rPr>
        <w:t>Arithmetic operators</w:t>
      </w:r>
    </w:p>
    <w:p w:rsidR="00CC6776" w:rsidRDefault="00CC6776" w:rsidP="00CC6776">
      <w:pPr>
        <w:numPr>
          <w:ilvl w:val="0"/>
          <w:numId w:val="69"/>
        </w:numPr>
        <w:spacing w:before="100" w:beforeAutospacing="1" w:after="75" w:line="240" w:lineRule="auto"/>
        <w:rPr>
          <w:rFonts w:ascii="Arial" w:hAnsi="Arial" w:cs="Arial"/>
          <w:sz w:val="21"/>
          <w:szCs w:val="21"/>
        </w:rPr>
      </w:pPr>
      <w:r>
        <w:rPr>
          <w:rFonts w:ascii="Arial" w:hAnsi="Arial" w:cs="Arial"/>
          <w:sz w:val="21"/>
          <w:szCs w:val="21"/>
        </w:rPr>
        <w:t>Comparison operators</w:t>
      </w:r>
    </w:p>
    <w:p w:rsidR="00CC6776" w:rsidRDefault="00CC6776" w:rsidP="00CC6776">
      <w:pPr>
        <w:numPr>
          <w:ilvl w:val="0"/>
          <w:numId w:val="69"/>
        </w:numPr>
        <w:spacing w:before="100" w:beforeAutospacing="1" w:after="75" w:line="240" w:lineRule="auto"/>
        <w:rPr>
          <w:rFonts w:ascii="Arial" w:hAnsi="Arial" w:cs="Arial"/>
          <w:sz w:val="21"/>
          <w:szCs w:val="21"/>
        </w:rPr>
      </w:pPr>
      <w:r>
        <w:rPr>
          <w:rFonts w:ascii="Arial" w:hAnsi="Arial" w:cs="Arial"/>
          <w:sz w:val="21"/>
          <w:szCs w:val="21"/>
        </w:rPr>
        <w:t>Logical operators</w:t>
      </w:r>
    </w:p>
    <w:p w:rsidR="00CC6776" w:rsidRDefault="00CC6776" w:rsidP="00CC6776">
      <w:pPr>
        <w:numPr>
          <w:ilvl w:val="0"/>
          <w:numId w:val="69"/>
        </w:numPr>
        <w:spacing w:before="100" w:beforeAutospacing="1" w:after="75" w:line="240" w:lineRule="auto"/>
        <w:rPr>
          <w:rFonts w:ascii="Arial" w:hAnsi="Arial" w:cs="Arial"/>
          <w:sz w:val="21"/>
          <w:szCs w:val="21"/>
        </w:rPr>
      </w:pPr>
      <w:r>
        <w:rPr>
          <w:rFonts w:ascii="Arial" w:hAnsi="Arial" w:cs="Arial"/>
          <w:sz w:val="21"/>
          <w:szCs w:val="21"/>
        </w:rPr>
        <w:t>Operators used to negate conditions</w:t>
      </w:r>
    </w:p>
    <w:p w:rsidR="00CC6776" w:rsidRDefault="00CC6776" w:rsidP="00CC6776">
      <w:pPr>
        <w:pStyle w:val="Heading2"/>
        <w:rPr>
          <w:rFonts w:ascii="Arial" w:hAnsi="Arial" w:cs="Arial"/>
          <w:b w:val="0"/>
          <w:bCs w:val="0"/>
          <w:sz w:val="35"/>
          <w:szCs w:val="35"/>
        </w:rPr>
      </w:pPr>
      <w:r>
        <w:rPr>
          <w:rFonts w:ascii="Arial" w:hAnsi="Arial" w:cs="Arial"/>
          <w:b w:val="0"/>
          <w:bCs w:val="0"/>
          <w:sz w:val="35"/>
          <w:szCs w:val="35"/>
        </w:rPr>
        <w:t>SQL Arithmetic Operators</w:t>
      </w:r>
    </w:p>
    <w:p w:rsidR="00CC6776" w:rsidRDefault="00CC6776" w:rsidP="00CC677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w:t>
      </w:r>
      <w:r>
        <w:rPr>
          <w:rFonts w:ascii="Arial" w:hAnsi="Arial" w:cs="Arial"/>
          <w:b/>
          <w:bCs/>
          <w:color w:val="000000"/>
        </w:rPr>
        <w:t>'variable a'</w:t>
      </w:r>
      <w:r>
        <w:rPr>
          <w:rFonts w:ascii="Arial" w:hAnsi="Arial" w:cs="Arial"/>
          <w:color w:val="000000"/>
        </w:rPr>
        <w:t> holds 10 and </w:t>
      </w:r>
      <w:r>
        <w:rPr>
          <w:rFonts w:ascii="Arial" w:hAnsi="Arial" w:cs="Arial"/>
          <w:b/>
          <w:bCs/>
          <w:color w:val="000000"/>
        </w:rPr>
        <w:t>'variable b'</w:t>
      </w:r>
      <w:r>
        <w:rPr>
          <w:rFonts w:ascii="Arial" w:hAnsi="Arial" w:cs="Arial"/>
          <w:color w:val="000000"/>
        </w:rPr>
        <w:t> holds 20, then −</w:t>
      </w:r>
    </w:p>
    <w:p w:rsidR="00CC6776" w:rsidRDefault="00F60B67" w:rsidP="00CC6776">
      <w:pPr>
        <w:pStyle w:val="NormalWeb"/>
        <w:spacing w:before="120" w:beforeAutospacing="0" w:after="144" w:afterAutospacing="0"/>
        <w:ind w:left="48" w:right="48"/>
        <w:jc w:val="both"/>
        <w:rPr>
          <w:rFonts w:ascii="Arial" w:hAnsi="Arial" w:cs="Arial"/>
          <w:color w:val="000000"/>
        </w:rPr>
      </w:pPr>
      <w:hyperlink r:id="rId65" w:history="1">
        <w:r w:rsidR="00CC6776">
          <w:rPr>
            <w:rStyle w:val="Hyperlink"/>
            <w:rFonts w:ascii="Arial" w:hAnsi="Arial" w:cs="Arial"/>
            <w:color w:val="313131"/>
          </w:rPr>
          <w:t>Show Examples</w:t>
        </w:r>
      </w:hyperlink>
    </w:p>
    <w:tbl>
      <w:tblPr>
        <w:tblW w:w="904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788"/>
        <w:gridCol w:w="6149"/>
        <w:gridCol w:w="1104"/>
      </w:tblGrid>
      <w:tr w:rsidR="00CC6776" w:rsidTr="00CC6776">
        <w:tc>
          <w:tcPr>
            <w:tcW w:w="181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C6776" w:rsidRDefault="00CC6776">
            <w:pPr>
              <w:spacing w:after="300"/>
              <w:jc w:val="center"/>
              <w:rPr>
                <w:rFonts w:ascii="Arial" w:hAnsi="Arial" w:cs="Arial"/>
                <w:b/>
                <w:bCs/>
                <w:sz w:val="21"/>
                <w:szCs w:val="21"/>
              </w:rPr>
            </w:pPr>
            <w:r>
              <w:rPr>
                <w:rFonts w:ascii="Arial" w:hAnsi="Arial" w:cs="Arial"/>
                <w:b/>
                <w:bCs/>
                <w:sz w:val="21"/>
                <w:szCs w:val="21"/>
              </w:rPr>
              <w:t>Operator</w:t>
            </w:r>
          </w:p>
        </w:tc>
        <w:tc>
          <w:tcPr>
            <w:tcW w:w="42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C6776" w:rsidRDefault="00CC6776">
            <w:pPr>
              <w:spacing w:after="300"/>
              <w:jc w:val="center"/>
              <w:rPr>
                <w:rFonts w:ascii="Arial" w:hAnsi="Arial" w:cs="Arial"/>
                <w:b/>
                <w:bCs/>
                <w:sz w:val="21"/>
                <w:szCs w:val="21"/>
              </w:rPr>
            </w:pPr>
            <w:r>
              <w:rPr>
                <w:rFonts w:ascii="Arial" w:hAnsi="Arial" w:cs="Arial"/>
                <w:b/>
                <w:bCs/>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C6776" w:rsidRDefault="00CC6776">
            <w:pPr>
              <w:spacing w:after="300"/>
              <w:jc w:val="center"/>
              <w:rPr>
                <w:rFonts w:ascii="Arial" w:hAnsi="Arial" w:cs="Arial"/>
                <w:b/>
                <w:bCs/>
                <w:sz w:val="21"/>
                <w:szCs w:val="21"/>
              </w:rPr>
            </w:pPr>
            <w:r>
              <w:rPr>
                <w:rFonts w:ascii="Arial" w:hAnsi="Arial" w:cs="Arial"/>
                <w:b/>
                <w:bCs/>
                <w:sz w:val="21"/>
                <w:szCs w:val="21"/>
              </w:rPr>
              <w:t>Example</w:t>
            </w:r>
          </w:p>
        </w:tc>
      </w:tr>
      <w:tr w:rsidR="00CC6776" w:rsidTr="00CC67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spacing w:after="300"/>
              <w:rPr>
                <w:rFonts w:ascii="Arial" w:hAnsi="Arial" w:cs="Arial"/>
                <w:sz w:val="21"/>
                <w:szCs w:val="21"/>
              </w:rPr>
            </w:pPr>
            <w:r>
              <w:rPr>
                <w:rFonts w:ascii="Arial" w:hAnsi="Arial" w:cs="Arial"/>
                <w:sz w:val="21"/>
                <w:szCs w:val="21"/>
              </w:rPr>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776" w:rsidRDefault="00CC6776">
            <w:pPr>
              <w:spacing w:after="300"/>
              <w:rPr>
                <w:rFonts w:ascii="Arial" w:hAnsi="Arial" w:cs="Arial"/>
                <w:sz w:val="21"/>
                <w:szCs w:val="21"/>
              </w:rPr>
            </w:pPr>
            <w:r>
              <w:rPr>
                <w:rFonts w:ascii="Arial" w:hAnsi="Arial" w:cs="Arial"/>
                <w:sz w:val="21"/>
                <w:szCs w:val="21"/>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spacing w:after="300"/>
              <w:rPr>
                <w:rFonts w:ascii="Arial" w:hAnsi="Arial" w:cs="Arial"/>
                <w:sz w:val="21"/>
                <w:szCs w:val="21"/>
              </w:rPr>
            </w:pPr>
            <w:r>
              <w:rPr>
                <w:rFonts w:ascii="Arial" w:hAnsi="Arial" w:cs="Arial"/>
                <w:sz w:val="21"/>
                <w:szCs w:val="21"/>
              </w:rPr>
              <w:t>a + b will give 30</w:t>
            </w:r>
          </w:p>
        </w:tc>
      </w:tr>
      <w:tr w:rsidR="00CC6776" w:rsidTr="00CC67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spacing w:after="300"/>
              <w:rPr>
                <w:rFonts w:ascii="Arial" w:hAnsi="Arial" w:cs="Arial"/>
                <w:sz w:val="21"/>
                <w:szCs w:val="21"/>
              </w:rPr>
            </w:pPr>
            <w:r>
              <w:rPr>
                <w:rFonts w:ascii="Arial" w:hAnsi="Arial" w:cs="Arial"/>
                <w:sz w:val="21"/>
                <w:szCs w:val="21"/>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776" w:rsidRDefault="00CC6776">
            <w:pPr>
              <w:spacing w:after="300"/>
              <w:rPr>
                <w:rFonts w:ascii="Arial" w:hAnsi="Arial" w:cs="Arial"/>
                <w:sz w:val="21"/>
                <w:szCs w:val="21"/>
              </w:rPr>
            </w:pPr>
            <w:r>
              <w:rPr>
                <w:rFonts w:ascii="Arial" w:hAnsi="Arial" w:cs="Arial"/>
                <w:sz w:val="21"/>
                <w:szCs w:val="21"/>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spacing w:after="300"/>
              <w:rPr>
                <w:rFonts w:ascii="Arial" w:hAnsi="Arial" w:cs="Arial"/>
                <w:sz w:val="21"/>
                <w:szCs w:val="21"/>
              </w:rPr>
            </w:pPr>
            <w:r>
              <w:rPr>
                <w:rFonts w:ascii="Arial" w:hAnsi="Arial" w:cs="Arial"/>
                <w:sz w:val="21"/>
                <w:szCs w:val="21"/>
              </w:rPr>
              <w:t>a - b will give -10</w:t>
            </w:r>
          </w:p>
        </w:tc>
      </w:tr>
      <w:tr w:rsidR="00CC6776" w:rsidTr="00CC67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spacing w:after="300"/>
              <w:rPr>
                <w:rFonts w:ascii="Arial" w:hAnsi="Arial" w:cs="Arial"/>
                <w:sz w:val="21"/>
                <w:szCs w:val="21"/>
              </w:rPr>
            </w:pPr>
            <w:r>
              <w:rPr>
                <w:rFonts w:ascii="Arial" w:hAnsi="Arial" w:cs="Arial"/>
                <w:sz w:val="21"/>
                <w:szCs w:val="21"/>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776" w:rsidRDefault="00CC6776">
            <w:pPr>
              <w:spacing w:after="300"/>
              <w:rPr>
                <w:rFonts w:ascii="Arial" w:hAnsi="Arial" w:cs="Arial"/>
                <w:sz w:val="21"/>
                <w:szCs w:val="21"/>
              </w:rPr>
            </w:pPr>
            <w:r>
              <w:rPr>
                <w:rFonts w:ascii="Arial" w:hAnsi="Arial" w:cs="Arial"/>
                <w:sz w:val="21"/>
                <w:szCs w:val="21"/>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spacing w:after="300"/>
              <w:rPr>
                <w:rFonts w:ascii="Arial" w:hAnsi="Arial" w:cs="Arial"/>
                <w:sz w:val="21"/>
                <w:szCs w:val="21"/>
              </w:rPr>
            </w:pPr>
            <w:r>
              <w:rPr>
                <w:rFonts w:ascii="Arial" w:hAnsi="Arial" w:cs="Arial"/>
                <w:sz w:val="21"/>
                <w:szCs w:val="21"/>
              </w:rPr>
              <w:t>a * b will give 200</w:t>
            </w:r>
          </w:p>
        </w:tc>
      </w:tr>
      <w:tr w:rsidR="00CC6776" w:rsidTr="00CC67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spacing w:after="300"/>
              <w:rPr>
                <w:rFonts w:ascii="Arial" w:hAnsi="Arial" w:cs="Arial"/>
                <w:sz w:val="21"/>
                <w:szCs w:val="21"/>
              </w:rPr>
            </w:pPr>
            <w:r>
              <w:rPr>
                <w:rFonts w:ascii="Arial" w:hAnsi="Arial" w:cs="Arial"/>
                <w:sz w:val="21"/>
                <w:szCs w:val="21"/>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776" w:rsidRDefault="00CC6776">
            <w:pPr>
              <w:spacing w:after="300"/>
              <w:rPr>
                <w:rFonts w:ascii="Arial" w:hAnsi="Arial" w:cs="Arial"/>
                <w:sz w:val="21"/>
                <w:szCs w:val="21"/>
              </w:rPr>
            </w:pPr>
            <w:r>
              <w:rPr>
                <w:rFonts w:ascii="Arial" w:hAnsi="Arial" w:cs="Arial"/>
                <w:sz w:val="21"/>
                <w:szCs w:val="21"/>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spacing w:after="300"/>
              <w:rPr>
                <w:rFonts w:ascii="Arial" w:hAnsi="Arial" w:cs="Arial"/>
                <w:sz w:val="21"/>
                <w:szCs w:val="21"/>
              </w:rPr>
            </w:pPr>
            <w:r>
              <w:rPr>
                <w:rFonts w:ascii="Arial" w:hAnsi="Arial" w:cs="Arial"/>
                <w:sz w:val="21"/>
                <w:szCs w:val="21"/>
              </w:rPr>
              <w:t>b / a will give 2</w:t>
            </w:r>
          </w:p>
        </w:tc>
      </w:tr>
      <w:tr w:rsidR="00CC6776" w:rsidTr="00CC67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spacing w:after="300"/>
              <w:rPr>
                <w:rFonts w:ascii="Arial" w:hAnsi="Arial" w:cs="Arial"/>
                <w:sz w:val="21"/>
                <w:szCs w:val="21"/>
              </w:rPr>
            </w:pPr>
            <w:r>
              <w:rPr>
                <w:rFonts w:ascii="Arial" w:hAnsi="Arial" w:cs="Arial"/>
                <w:sz w:val="21"/>
                <w:szCs w:val="21"/>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776" w:rsidRDefault="00CC6776">
            <w:pPr>
              <w:spacing w:after="300"/>
              <w:rPr>
                <w:rFonts w:ascii="Arial" w:hAnsi="Arial" w:cs="Arial"/>
                <w:sz w:val="21"/>
                <w:szCs w:val="21"/>
              </w:rPr>
            </w:pPr>
            <w:r>
              <w:rPr>
                <w:rFonts w:ascii="Arial" w:hAnsi="Arial" w:cs="Arial"/>
                <w:sz w:val="21"/>
                <w:szCs w:val="21"/>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spacing w:after="300"/>
              <w:rPr>
                <w:rFonts w:ascii="Arial" w:hAnsi="Arial" w:cs="Arial"/>
                <w:sz w:val="21"/>
                <w:szCs w:val="21"/>
              </w:rPr>
            </w:pPr>
            <w:r>
              <w:rPr>
                <w:rFonts w:ascii="Arial" w:hAnsi="Arial" w:cs="Arial"/>
                <w:sz w:val="21"/>
                <w:szCs w:val="21"/>
              </w:rPr>
              <w:t>b % a will give 0</w:t>
            </w:r>
          </w:p>
        </w:tc>
      </w:tr>
    </w:tbl>
    <w:p w:rsidR="00CC6776" w:rsidRDefault="00CC6776" w:rsidP="00CC6776">
      <w:pPr>
        <w:pStyle w:val="Heading2"/>
        <w:rPr>
          <w:rFonts w:ascii="Arial" w:hAnsi="Arial" w:cs="Arial"/>
          <w:b w:val="0"/>
          <w:bCs w:val="0"/>
          <w:sz w:val="35"/>
          <w:szCs w:val="35"/>
        </w:rPr>
      </w:pPr>
      <w:r>
        <w:rPr>
          <w:rFonts w:ascii="Arial" w:hAnsi="Arial" w:cs="Arial"/>
          <w:b w:val="0"/>
          <w:bCs w:val="0"/>
          <w:sz w:val="35"/>
          <w:szCs w:val="35"/>
        </w:rPr>
        <w:t>SQL Comparison Operators</w:t>
      </w:r>
    </w:p>
    <w:p w:rsidR="00CC6776" w:rsidRDefault="00CC6776" w:rsidP="00CC677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w:t>
      </w:r>
      <w:r>
        <w:rPr>
          <w:rFonts w:ascii="Arial" w:hAnsi="Arial" w:cs="Arial"/>
          <w:b/>
          <w:bCs/>
          <w:color w:val="000000"/>
        </w:rPr>
        <w:t>'variable a'</w:t>
      </w:r>
      <w:r>
        <w:rPr>
          <w:rFonts w:ascii="Arial" w:hAnsi="Arial" w:cs="Arial"/>
          <w:color w:val="000000"/>
        </w:rPr>
        <w:t> holds 10 and </w:t>
      </w:r>
      <w:r>
        <w:rPr>
          <w:rFonts w:ascii="Arial" w:hAnsi="Arial" w:cs="Arial"/>
          <w:b/>
          <w:bCs/>
          <w:color w:val="000000"/>
        </w:rPr>
        <w:t>'variable b'</w:t>
      </w:r>
      <w:r>
        <w:rPr>
          <w:rFonts w:ascii="Arial" w:hAnsi="Arial" w:cs="Arial"/>
          <w:color w:val="000000"/>
        </w:rPr>
        <w:t> holds 20, then −</w:t>
      </w:r>
    </w:p>
    <w:p w:rsidR="00CC6776" w:rsidRDefault="00F60B67" w:rsidP="00CC6776">
      <w:pPr>
        <w:pStyle w:val="NormalWeb"/>
        <w:spacing w:before="120" w:beforeAutospacing="0" w:after="144" w:afterAutospacing="0"/>
        <w:ind w:left="48" w:right="48"/>
        <w:jc w:val="both"/>
        <w:rPr>
          <w:rFonts w:ascii="Arial" w:hAnsi="Arial" w:cs="Arial"/>
          <w:color w:val="000000"/>
        </w:rPr>
      </w:pPr>
      <w:hyperlink r:id="rId66" w:history="1">
        <w:r w:rsidR="00CC6776">
          <w:rPr>
            <w:rStyle w:val="Hyperlink"/>
            <w:rFonts w:ascii="Arial" w:hAnsi="Arial" w:cs="Arial"/>
            <w:color w:val="313131"/>
          </w:rPr>
          <w:t>Show Examples</w:t>
        </w:r>
      </w:hyperlink>
    </w:p>
    <w:tbl>
      <w:tblPr>
        <w:tblW w:w="904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127"/>
        <w:gridCol w:w="6810"/>
        <w:gridCol w:w="1104"/>
      </w:tblGrid>
      <w:tr w:rsidR="00CC6776" w:rsidTr="00CC6776">
        <w:tc>
          <w:tcPr>
            <w:tcW w:w="10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C6776" w:rsidRDefault="00CC6776">
            <w:pPr>
              <w:spacing w:after="300"/>
              <w:jc w:val="center"/>
              <w:rPr>
                <w:rFonts w:ascii="Arial" w:hAnsi="Arial" w:cs="Arial"/>
                <w:b/>
                <w:bCs/>
                <w:sz w:val="21"/>
                <w:szCs w:val="21"/>
              </w:rPr>
            </w:pPr>
            <w:r>
              <w:rPr>
                <w:rFonts w:ascii="Arial" w:hAnsi="Arial" w:cs="Arial"/>
                <w:b/>
                <w:bCs/>
                <w:sz w:val="21"/>
                <w:szCs w:val="21"/>
              </w:rPr>
              <w:lastRenderedPageBreak/>
              <w:t>Operator</w:t>
            </w:r>
          </w:p>
        </w:tc>
        <w:tc>
          <w:tcPr>
            <w:tcW w:w="51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C6776" w:rsidRDefault="00CC6776">
            <w:pPr>
              <w:spacing w:after="300"/>
              <w:jc w:val="center"/>
              <w:rPr>
                <w:rFonts w:ascii="Arial" w:hAnsi="Arial" w:cs="Arial"/>
                <w:b/>
                <w:bCs/>
                <w:sz w:val="21"/>
                <w:szCs w:val="21"/>
              </w:rPr>
            </w:pPr>
            <w:r>
              <w:rPr>
                <w:rFonts w:ascii="Arial" w:hAnsi="Arial" w:cs="Arial"/>
                <w:b/>
                <w:bCs/>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C6776" w:rsidRDefault="00CC6776">
            <w:pPr>
              <w:spacing w:after="300"/>
              <w:jc w:val="center"/>
              <w:rPr>
                <w:rFonts w:ascii="Arial" w:hAnsi="Arial" w:cs="Arial"/>
                <w:b/>
                <w:bCs/>
                <w:sz w:val="21"/>
                <w:szCs w:val="21"/>
              </w:rPr>
            </w:pPr>
            <w:r>
              <w:rPr>
                <w:rFonts w:ascii="Arial" w:hAnsi="Arial" w:cs="Arial"/>
                <w:b/>
                <w:bCs/>
                <w:sz w:val="21"/>
                <w:szCs w:val="21"/>
              </w:rPr>
              <w:t>Example</w:t>
            </w:r>
          </w:p>
        </w:tc>
      </w:tr>
      <w:tr w:rsidR="00CC6776" w:rsidTr="00CC67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spacing w:after="300"/>
              <w:jc w:val="center"/>
              <w:rPr>
                <w:rFonts w:ascii="Arial" w:hAnsi="Arial" w:cs="Arial"/>
                <w:sz w:val="21"/>
                <w:szCs w:val="21"/>
              </w:rPr>
            </w:pPr>
            <w:r>
              <w:rPr>
                <w:rFonts w:ascii="Arial" w:hAnsi="Arial" w:cs="Arial"/>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776" w:rsidRDefault="00CC6776">
            <w:pPr>
              <w:spacing w:after="300"/>
              <w:rPr>
                <w:rFonts w:ascii="Arial" w:hAnsi="Arial" w:cs="Arial"/>
                <w:sz w:val="21"/>
                <w:szCs w:val="21"/>
              </w:rPr>
            </w:pPr>
            <w:r>
              <w:rPr>
                <w:rFonts w:ascii="Arial" w:hAnsi="Arial" w:cs="Arial"/>
                <w:sz w:val="21"/>
                <w:szCs w:val="21"/>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spacing w:after="300"/>
              <w:rPr>
                <w:rFonts w:ascii="Arial" w:hAnsi="Arial" w:cs="Arial"/>
                <w:sz w:val="21"/>
                <w:szCs w:val="21"/>
              </w:rPr>
            </w:pPr>
            <w:r>
              <w:rPr>
                <w:rFonts w:ascii="Arial" w:hAnsi="Arial" w:cs="Arial"/>
                <w:sz w:val="21"/>
                <w:szCs w:val="21"/>
              </w:rPr>
              <w:t>(a = b) is not true.</w:t>
            </w:r>
          </w:p>
        </w:tc>
      </w:tr>
      <w:tr w:rsidR="00CC6776" w:rsidTr="00CC67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spacing w:after="300"/>
              <w:jc w:val="center"/>
              <w:rPr>
                <w:rFonts w:ascii="Arial" w:hAnsi="Arial" w:cs="Arial"/>
                <w:sz w:val="21"/>
                <w:szCs w:val="21"/>
              </w:rPr>
            </w:pPr>
            <w:r>
              <w:rPr>
                <w:rFonts w:ascii="Arial" w:hAnsi="Arial" w:cs="Arial"/>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776" w:rsidRDefault="00CC6776">
            <w:pPr>
              <w:spacing w:after="300"/>
              <w:rPr>
                <w:rFonts w:ascii="Arial" w:hAnsi="Arial" w:cs="Arial"/>
                <w:sz w:val="21"/>
                <w:szCs w:val="21"/>
              </w:rPr>
            </w:pPr>
            <w:r>
              <w:rPr>
                <w:rFonts w:ascii="Arial" w:hAnsi="Arial" w:cs="Arial"/>
                <w:sz w:val="21"/>
                <w:szCs w:val="21"/>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spacing w:after="300"/>
              <w:rPr>
                <w:rFonts w:ascii="Arial" w:hAnsi="Arial" w:cs="Arial"/>
                <w:sz w:val="21"/>
                <w:szCs w:val="21"/>
              </w:rPr>
            </w:pPr>
            <w:r>
              <w:rPr>
                <w:rFonts w:ascii="Arial" w:hAnsi="Arial" w:cs="Arial"/>
                <w:sz w:val="21"/>
                <w:szCs w:val="21"/>
              </w:rPr>
              <w:t>(a != b) is true.</w:t>
            </w:r>
          </w:p>
        </w:tc>
      </w:tr>
      <w:tr w:rsidR="00CC6776" w:rsidTr="00CC67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spacing w:after="300"/>
              <w:jc w:val="center"/>
              <w:rPr>
                <w:rFonts w:ascii="Arial" w:hAnsi="Arial" w:cs="Arial"/>
                <w:sz w:val="21"/>
                <w:szCs w:val="21"/>
              </w:rPr>
            </w:pPr>
            <w:r>
              <w:rPr>
                <w:rFonts w:ascii="Arial" w:hAnsi="Arial" w:cs="Arial"/>
                <w:sz w:val="21"/>
                <w:szCs w:val="21"/>
              </w:rPr>
              <w:t>&lt;&gt;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776" w:rsidRDefault="00CC6776">
            <w:pPr>
              <w:spacing w:after="300"/>
              <w:rPr>
                <w:rFonts w:ascii="Arial" w:hAnsi="Arial" w:cs="Arial"/>
                <w:sz w:val="21"/>
                <w:szCs w:val="21"/>
              </w:rPr>
            </w:pPr>
            <w:r>
              <w:rPr>
                <w:rFonts w:ascii="Arial" w:hAnsi="Arial" w:cs="Arial"/>
                <w:sz w:val="21"/>
                <w:szCs w:val="21"/>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spacing w:after="300"/>
              <w:rPr>
                <w:rFonts w:ascii="Arial" w:hAnsi="Arial" w:cs="Arial"/>
                <w:sz w:val="21"/>
                <w:szCs w:val="21"/>
              </w:rPr>
            </w:pPr>
            <w:r>
              <w:rPr>
                <w:rFonts w:ascii="Arial" w:hAnsi="Arial" w:cs="Arial"/>
                <w:sz w:val="21"/>
                <w:szCs w:val="21"/>
              </w:rPr>
              <w:t>(a &lt;&gt; b) is true.</w:t>
            </w:r>
          </w:p>
        </w:tc>
      </w:tr>
      <w:tr w:rsidR="00CC6776" w:rsidTr="00CC67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spacing w:after="300"/>
              <w:jc w:val="center"/>
              <w:rPr>
                <w:rFonts w:ascii="Arial" w:hAnsi="Arial" w:cs="Arial"/>
                <w:sz w:val="21"/>
                <w:szCs w:val="21"/>
              </w:rPr>
            </w:pPr>
            <w:r>
              <w:rPr>
                <w:rFonts w:ascii="Arial" w:hAnsi="Arial" w:cs="Arial"/>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776" w:rsidRDefault="00CC6776">
            <w:pPr>
              <w:spacing w:after="300"/>
              <w:rPr>
                <w:rFonts w:ascii="Arial" w:hAnsi="Arial" w:cs="Arial"/>
                <w:sz w:val="21"/>
                <w:szCs w:val="21"/>
              </w:rPr>
            </w:pPr>
            <w:r>
              <w:rPr>
                <w:rFonts w:ascii="Arial" w:hAnsi="Arial" w:cs="Arial"/>
                <w:sz w:val="21"/>
                <w:szCs w:val="21"/>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spacing w:after="300"/>
              <w:rPr>
                <w:rFonts w:ascii="Arial" w:hAnsi="Arial" w:cs="Arial"/>
                <w:sz w:val="21"/>
                <w:szCs w:val="21"/>
              </w:rPr>
            </w:pPr>
            <w:r>
              <w:rPr>
                <w:rFonts w:ascii="Arial" w:hAnsi="Arial" w:cs="Arial"/>
                <w:sz w:val="21"/>
                <w:szCs w:val="21"/>
              </w:rPr>
              <w:t>(a &gt; b) is not true.</w:t>
            </w:r>
          </w:p>
        </w:tc>
      </w:tr>
      <w:tr w:rsidR="00CC6776" w:rsidTr="00CC67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spacing w:after="300"/>
              <w:jc w:val="center"/>
              <w:rPr>
                <w:rFonts w:ascii="Arial" w:hAnsi="Arial" w:cs="Arial"/>
                <w:sz w:val="21"/>
                <w:szCs w:val="21"/>
              </w:rPr>
            </w:pPr>
            <w:r>
              <w:rPr>
                <w:rFonts w:ascii="Arial" w:hAnsi="Arial" w:cs="Arial"/>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776" w:rsidRDefault="00CC6776">
            <w:pPr>
              <w:spacing w:after="300"/>
              <w:rPr>
                <w:rFonts w:ascii="Arial" w:hAnsi="Arial" w:cs="Arial"/>
                <w:sz w:val="21"/>
                <w:szCs w:val="21"/>
              </w:rPr>
            </w:pPr>
            <w:r>
              <w:rPr>
                <w:rFonts w:ascii="Arial" w:hAnsi="Arial" w:cs="Arial"/>
                <w:sz w:val="21"/>
                <w:szCs w:val="21"/>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spacing w:after="300"/>
              <w:rPr>
                <w:rFonts w:ascii="Arial" w:hAnsi="Arial" w:cs="Arial"/>
                <w:sz w:val="21"/>
                <w:szCs w:val="21"/>
              </w:rPr>
            </w:pPr>
            <w:r>
              <w:rPr>
                <w:rFonts w:ascii="Arial" w:hAnsi="Arial" w:cs="Arial"/>
                <w:sz w:val="21"/>
                <w:szCs w:val="21"/>
              </w:rPr>
              <w:t>(a &lt; b) is true.</w:t>
            </w:r>
          </w:p>
        </w:tc>
      </w:tr>
      <w:tr w:rsidR="00CC6776" w:rsidTr="00CC67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spacing w:after="300"/>
              <w:jc w:val="center"/>
              <w:rPr>
                <w:rFonts w:ascii="Arial" w:hAnsi="Arial" w:cs="Arial"/>
                <w:sz w:val="21"/>
                <w:szCs w:val="21"/>
              </w:rPr>
            </w:pPr>
            <w:r>
              <w:rPr>
                <w:rFonts w:ascii="Arial" w:hAnsi="Arial" w:cs="Arial"/>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776" w:rsidRDefault="00CC6776">
            <w:pPr>
              <w:spacing w:after="300"/>
              <w:rPr>
                <w:rFonts w:ascii="Arial" w:hAnsi="Arial" w:cs="Arial"/>
                <w:sz w:val="21"/>
                <w:szCs w:val="21"/>
              </w:rPr>
            </w:pPr>
            <w:r>
              <w:rPr>
                <w:rFonts w:ascii="Arial" w:hAnsi="Arial" w:cs="Arial"/>
                <w:sz w:val="21"/>
                <w:szCs w:val="21"/>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spacing w:after="300"/>
              <w:rPr>
                <w:rFonts w:ascii="Arial" w:hAnsi="Arial" w:cs="Arial"/>
                <w:sz w:val="21"/>
                <w:szCs w:val="21"/>
              </w:rPr>
            </w:pPr>
            <w:r>
              <w:rPr>
                <w:rFonts w:ascii="Arial" w:hAnsi="Arial" w:cs="Arial"/>
                <w:sz w:val="21"/>
                <w:szCs w:val="21"/>
              </w:rPr>
              <w:t>(a &gt;= b) is not true.</w:t>
            </w:r>
          </w:p>
        </w:tc>
      </w:tr>
      <w:tr w:rsidR="00CC6776" w:rsidTr="00CC67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spacing w:after="300"/>
              <w:jc w:val="center"/>
              <w:rPr>
                <w:rFonts w:ascii="Arial" w:hAnsi="Arial" w:cs="Arial"/>
                <w:sz w:val="21"/>
                <w:szCs w:val="21"/>
              </w:rPr>
            </w:pPr>
            <w:r>
              <w:rPr>
                <w:rFonts w:ascii="Arial" w:hAnsi="Arial" w:cs="Arial"/>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776" w:rsidRDefault="00CC6776">
            <w:pPr>
              <w:spacing w:after="300"/>
              <w:rPr>
                <w:rFonts w:ascii="Arial" w:hAnsi="Arial" w:cs="Arial"/>
                <w:sz w:val="21"/>
                <w:szCs w:val="21"/>
              </w:rPr>
            </w:pPr>
            <w:r>
              <w:rPr>
                <w:rFonts w:ascii="Arial" w:hAnsi="Arial" w:cs="Arial"/>
                <w:sz w:val="21"/>
                <w:szCs w:val="21"/>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spacing w:after="300"/>
              <w:rPr>
                <w:rFonts w:ascii="Arial" w:hAnsi="Arial" w:cs="Arial"/>
                <w:sz w:val="21"/>
                <w:szCs w:val="21"/>
              </w:rPr>
            </w:pPr>
            <w:r>
              <w:rPr>
                <w:rFonts w:ascii="Arial" w:hAnsi="Arial" w:cs="Arial"/>
                <w:sz w:val="21"/>
                <w:szCs w:val="21"/>
              </w:rPr>
              <w:t>(a &lt;= b) is true.</w:t>
            </w:r>
          </w:p>
        </w:tc>
      </w:tr>
      <w:tr w:rsidR="00CC6776" w:rsidTr="00CC67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spacing w:after="300"/>
              <w:jc w:val="center"/>
              <w:rPr>
                <w:rFonts w:ascii="Arial" w:hAnsi="Arial" w:cs="Arial"/>
                <w:sz w:val="21"/>
                <w:szCs w:val="21"/>
              </w:rPr>
            </w:pPr>
            <w:r>
              <w:rPr>
                <w:rFonts w:ascii="Arial" w:hAnsi="Arial" w:cs="Arial"/>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776" w:rsidRDefault="00CC6776">
            <w:pPr>
              <w:spacing w:after="300"/>
              <w:rPr>
                <w:rFonts w:ascii="Arial" w:hAnsi="Arial" w:cs="Arial"/>
                <w:sz w:val="21"/>
                <w:szCs w:val="21"/>
              </w:rPr>
            </w:pPr>
            <w:r>
              <w:rPr>
                <w:rFonts w:ascii="Arial" w:hAnsi="Arial" w:cs="Arial"/>
                <w:sz w:val="21"/>
                <w:szCs w:val="21"/>
              </w:rPr>
              <w:t>Checks if the value of left operand is not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spacing w:after="300"/>
              <w:rPr>
                <w:rFonts w:ascii="Arial" w:hAnsi="Arial" w:cs="Arial"/>
                <w:sz w:val="21"/>
                <w:szCs w:val="21"/>
              </w:rPr>
            </w:pPr>
            <w:r>
              <w:rPr>
                <w:rFonts w:ascii="Arial" w:hAnsi="Arial" w:cs="Arial"/>
                <w:sz w:val="21"/>
                <w:szCs w:val="21"/>
              </w:rPr>
              <w:t>(a !&lt; b) is false.</w:t>
            </w:r>
          </w:p>
        </w:tc>
      </w:tr>
      <w:tr w:rsidR="00CC6776" w:rsidTr="00CC67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spacing w:after="300"/>
              <w:jc w:val="center"/>
              <w:rPr>
                <w:rFonts w:ascii="Arial" w:hAnsi="Arial" w:cs="Arial"/>
                <w:sz w:val="21"/>
                <w:szCs w:val="21"/>
              </w:rPr>
            </w:pPr>
            <w:r>
              <w:rPr>
                <w:rFonts w:ascii="Arial" w:hAnsi="Arial" w:cs="Arial"/>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776" w:rsidRDefault="00CC6776">
            <w:pPr>
              <w:spacing w:after="300"/>
              <w:rPr>
                <w:rFonts w:ascii="Arial" w:hAnsi="Arial" w:cs="Arial"/>
                <w:sz w:val="21"/>
                <w:szCs w:val="21"/>
              </w:rPr>
            </w:pPr>
            <w:r>
              <w:rPr>
                <w:rFonts w:ascii="Arial" w:hAnsi="Arial" w:cs="Arial"/>
                <w:sz w:val="21"/>
                <w:szCs w:val="21"/>
              </w:rPr>
              <w:t>Checks if the value of left operand is not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spacing w:after="300"/>
              <w:rPr>
                <w:rFonts w:ascii="Arial" w:hAnsi="Arial" w:cs="Arial"/>
                <w:sz w:val="21"/>
                <w:szCs w:val="21"/>
              </w:rPr>
            </w:pPr>
            <w:r>
              <w:rPr>
                <w:rFonts w:ascii="Arial" w:hAnsi="Arial" w:cs="Arial"/>
                <w:sz w:val="21"/>
                <w:szCs w:val="21"/>
              </w:rPr>
              <w:t>(a !&gt; b) is true.</w:t>
            </w:r>
          </w:p>
        </w:tc>
      </w:tr>
    </w:tbl>
    <w:p w:rsidR="00CC6776" w:rsidRDefault="00CC6776" w:rsidP="00CC6776">
      <w:pPr>
        <w:pStyle w:val="Heading2"/>
        <w:rPr>
          <w:rFonts w:ascii="Arial" w:hAnsi="Arial" w:cs="Arial"/>
          <w:b w:val="0"/>
          <w:bCs w:val="0"/>
          <w:sz w:val="35"/>
          <w:szCs w:val="35"/>
        </w:rPr>
      </w:pPr>
      <w:r>
        <w:rPr>
          <w:rFonts w:ascii="Arial" w:hAnsi="Arial" w:cs="Arial"/>
          <w:b w:val="0"/>
          <w:bCs w:val="0"/>
          <w:sz w:val="35"/>
          <w:szCs w:val="35"/>
        </w:rPr>
        <w:t>SQL Logical Operators</w:t>
      </w:r>
    </w:p>
    <w:p w:rsidR="00CC6776" w:rsidRDefault="00CC6776" w:rsidP="00CC677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 list of all the logical operators available in SQL.</w:t>
      </w:r>
    </w:p>
    <w:p w:rsidR="00CC6776" w:rsidRDefault="00F60B67" w:rsidP="00CC6776">
      <w:pPr>
        <w:pStyle w:val="NormalWeb"/>
        <w:spacing w:before="120" w:beforeAutospacing="0" w:after="144" w:afterAutospacing="0"/>
        <w:ind w:left="48" w:right="48"/>
        <w:jc w:val="both"/>
        <w:rPr>
          <w:rFonts w:ascii="Arial" w:hAnsi="Arial" w:cs="Arial"/>
          <w:color w:val="000000"/>
        </w:rPr>
      </w:pPr>
      <w:hyperlink r:id="rId67" w:history="1">
        <w:r w:rsidR="00CC6776">
          <w:rPr>
            <w:rStyle w:val="Hyperlink"/>
            <w:rFonts w:ascii="Arial" w:hAnsi="Arial" w:cs="Arial"/>
            <w:color w:val="313131"/>
          </w:rPr>
          <w:t>Show Examples</w:t>
        </w:r>
      </w:hyperlink>
    </w:p>
    <w:tbl>
      <w:tblPr>
        <w:tblW w:w="904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59"/>
        <w:gridCol w:w="8182"/>
      </w:tblGrid>
      <w:tr w:rsidR="00CC6776" w:rsidTr="00CC677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C6776" w:rsidRDefault="00CC6776">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C6776" w:rsidRDefault="00CC6776">
            <w:pPr>
              <w:spacing w:after="300"/>
              <w:jc w:val="center"/>
              <w:rPr>
                <w:rFonts w:ascii="Arial" w:hAnsi="Arial" w:cs="Arial"/>
                <w:b/>
                <w:bCs/>
                <w:sz w:val="21"/>
                <w:szCs w:val="21"/>
              </w:rPr>
            </w:pPr>
            <w:r>
              <w:rPr>
                <w:rFonts w:ascii="Arial" w:hAnsi="Arial" w:cs="Arial"/>
                <w:b/>
                <w:bCs/>
                <w:sz w:val="21"/>
                <w:szCs w:val="21"/>
              </w:rPr>
              <w:t>Operator &amp; Description</w:t>
            </w:r>
          </w:p>
        </w:tc>
      </w:tr>
      <w:tr w:rsidR="00CC6776" w:rsidTr="00CC67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spacing w:after="300"/>
              <w:jc w:val="center"/>
              <w:rPr>
                <w:rFonts w:ascii="Arial" w:hAnsi="Arial" w:cs="Arial"/>
                <w:sz w:val="21"/>
                <w:szCs w:val="21"/>
              </w:rPr>
            </w:pPr>
            <w:r>
              <w:rPr>
                <w:rFonts w:ascii="Arial" w:hAnsi="Arial" w:cs="Arial"/>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776" w:rsidRDefault="00CC6776">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ALL</w:t>
            </w:r>
          </w:p>
          <w:p w:rsidR="00CC6776" w:rsidRDefault="00CC6776">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ALL operator is used to compare a value to all values in another value set.</w:t>
            </w:r>
          </w:p>
        </w:tc>
      </w:tr>
      <w:tr w:rsidR="00CC6776" w:rsidTr="00CC67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jc w:val="cente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776" w:rsidRDefault="00CC6776">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AND</w:t>
            </w:r>
          </w:p>
          <w:p w:rsidR="00CC6776" w:rsidRDefault="00CC6776">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AND operator allows the existence of multiple conditions in an SQL statement's WHERE clause.</w:t>
            </w:r>
          </w:p>
        </w:tc>
      </w:tr>
      <w:tr w:rsidR="00CC6776" w:rsidTr="00CC67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jc w:val="cente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776" w:rsidRDefault="00CC6776">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ANY</w:t>
            </w:r>
          </w:p>
          <w:p w:rsidR="00CC6776" w:rsidRDefault="00CC6776">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ANY operator is used to compare a value to any applicable value in the list as per the condition.</w:t>
            </w:r>
          </w:p>
        </w:tc>
      </w:tr>
      <w:tr w:rsidR="00CC6776" w:rsidTr="00CC67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jc w:val="cente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776" w:rsidRDefault="00CC6776">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BETWEEN</w:t>
            </w:r>
          </w:p>
          <w:p w:rsidR="00CC6776" w:rsidRDefault="00CC6776">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BETWEEN operator is used to search for values that are within a set of values, given the minimum value and the maximum value.</w:t>
            </w:r>
          </w:p>
        </w:tc>
      </w:tr>
      <w:tr w:rsidR="00CC6776" w:rsidTr="00CC67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jc w:val="center"/>
              <w:rPr>
                <w:rFonts w:ascii="Arial" w:hAnsi="Arial" w:cs="Arial"/>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776" w:rsidRDefault="00CC6776">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EXISTS</w:t>
            </w:r>
          </w:p>
          <w:p w:rsidR="00CC6776" w:rsidRDefault="00CC6776">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EXISTS operator is used to search for the presence of a row in a specified table that meets a certain criterion.</w:t>
            </w:r>
          </w:p>
        </w:tc>
      </w:tr>
      <w:tr w:rsidR="00CC6776" w:rsidTr="00CC67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jc w:val="center"/>
              <w:rPr>
                <w:rFonts w:ascii="Arial" w:hAnsi="Arial" w:cs="Arial"/>
                <w:sz w:val="21"/>
                <w:szCs w:val="21"/>
              </w:rPr>
            </w:pPr>
            <w:r>
              <w:rPr>
                <w:rFonts w:ascii="Arial"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776" w:rsidRDefault="00CC6776">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IN</w:t>
            </w:r>
          </w:p>
          <w:p w:rsidR="00CC6776" w:rsidRDefault="00CC6776">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IN operator is used to compare a value to a list of literal values that have been specified.</w:t>
            </w:r>
          </w:p>
        </w:tc>
      </w:tr>
      <w:tr w:rsidR="00CC6776" w:rsidTr="00CC67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jc w:val="center"/>
              <w:rPr>
                <w:rFonts w:ascii="Arial" w:hAnsi="Arial" w:cs="Arial"/>
                <w:sz w:val="21"/>
                <w:szCs w:val="21"/>
              </w:rPr>
            </w:pPr>
            <w:r>
              <w:rPr>
                <w:rFonts w:ascii="Arial"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776" w:rsidRDefault="00CC6776">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LIKE</w:t>
            </w:r>
          </w:p>
          <w:p w:rsidR="00CC6776" w:rsidRDefault="00CC6776">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LIKE operator is used to compare a value to similar values using wildcard operators.</w:t>
            </w:r>
          </w:p>
        </w:tc>
      </w:tr>
      <w:tr w:rsidR="00CC6776" w:rsidTr="00CC67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jc w:val="center"/>
              <w:rPr>
                <w:rFonts w:ascii="Arial" w:hAnsi="Arial" w:cs="Arial"/>
                <w:sz w:val="21"/>
                <w:szCs w:val="21"/>
              </w:rPr>
            </w:pPr>
            <w:r>
              <w:rPr>
                <w:rFonts w:ascii="Arial" w:hAnsi="Arial" w:cs="Arial"/>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776" w:rsidRDefault="00CC6776">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NOT</w:t>
            </w:r>
          </w:p>
          <w:p w:rsidR="00CC6776" w:rsidRDefault="00CC6776">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NOT operator reverses the meaning of the logical operator with which it is used. Eg: NOT EXISTS, NOT BETWEEN, NOT IN, etc. </w:t>
            </w:r>
            <w:r>
              <w:rPr>
                <w:rFonts w:ascii="Arial" w:hAnsi="Arial" w:cs="Arial"/>
                <w:b/>
                <w:bCs/>
                <w:color w:val="000000"/>
                <w:sz w:val="21"/>
                <w:szCs w:val="21"/>
              </w:rPr>
              <w:t>This is a negate operator.</w:t>
            </w:r>
          </w:p>
        </w:tc>
      </w:tr>
      <w:tr w:rsidR="00CC6776" w:rsidTr="00CC67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jc w:val="center"/>
              <w:rPr>
                <w:rFonts w:ascii="Arial" w:hAnsi="Arial" w:cs="Arial"/>
                <w:sz w:val="21"/>
                <w:szCs w:val="21"/>
              </w:rPr>
            </w:pPr>
            <w:r>
              <w:rPr>
                <w:rFonts w:ascii="Arial" w:hAnsi="Arial" w:cs="Arial"/>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776" w:rsidRDefault="00CC6776">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OR</w:t>
            </w:r>
          </w:p>
          <w:p w:rsidR="00CC6776" w:rsidRDefault="00CC6776">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OR operator is used to combine multiple conditions in an SQL statement's WHERE clause.</w:t>
            </w:r>
          </w:p>
        </w:tc>
      </w:tr>
      <w:tr w:rsidR="00CC6776" w:rsidTr="00CC67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jc w:val="center"/>
              <w:rPr>
                <w:rFonts w:ascii="Arial" w:hAnsi="Arial" w:cs="Arial"/>
                <w:sz w:val="21"/>
                <w:szCs w:val="21"/>
              </w:rPr>
            </w:pPr>
            <w:r>
              <w:rPr>
                <w:rFonts w:ascii="Arial" w:hAnsi="Arial" w:cs="Arial"/>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776" w:rsidRDefault="00CC6776">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IS NULL</w:t>
            </w:r>
          </w:p>
          <w:p w:rsidR="00CC6776" w:rsidRDefault="00CC6776">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NULL operator is used to compare a value with a NULL value.</w:t>
            </w:r>
          </w:p>
        </w:tc>
      </w:tr>
      <w:tr w:rsidR="00CC6776" w:rsidTr="00CC67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C6776" w:rsidRDefault="00CC6776">
            <w:pPr>
              <w:jc w:val="center"/>
              <w:rPr>
                <w:rFonts w:ascii="Arial" w:hAnsi="Arial" w:cs="Arial"/>
                <w:sz w:val="21"/>
                <w:szCs w:val="21"/>
              </w:rPr>
            </w:pPr>
            <w:r>
              <w:rPr>
                <w:rFonts w:ascii="Arial" w:hAnsi="Arial" w:cs="Arial"/>
                <w:sz w:val="21"/>
                <w:szCs w:val="21"/>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776" w:rsidRDefault="00CC6776">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UNIQUE</w:t>
            </w:r>
          </w:p>
          <w:p w:rsidR="00CC6776" w:rsidRDefault="00CC6776">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UNIQUE operator searches every row of a specified table for uniqueness (no duplicates).</w:t>
            </w:r>
          </w:p>
        </w:tc>
      </w:tr>
    </w:tbl>
    <w:p w:rsidR="004A4352" w:rsidRDefault="004A4352" w:rsidP="008D2EF5"/>
    <w:p w:rsidR="00037219" w:rsidRDefault="00037219" w:rsidP="000372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SELECT Statement</w:t>
      </w:r>
    </w:p>
    <w:p w:rsidR="00037219" w:rsidRDefault="00037219" w:rsidP="000372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SELECT statement is used to select data from a database.</w:t>
      </w:r>
    </w:p>
    <w:p w:rsidR="00037219" w:rsidRDefault="00037219" w:rsidP="000372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data returned is stored in a result table, called the result-set.</w:t>
      </w:r>
    </w:p>
    <w:p w:rsidR="00037219" w:rsidRDefault="00037219" w:rsidP="00037219">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SELECT Syntax</w:t>
      </w:r>
    </w:p>
    <w:p w:rsidR="00037219" w:rsidRDefault="00037219" w:rsidP="00037219">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column2, ...</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Style w:val="sqlcolor"/>
          <w:rFonts w:ascii="Consolas" w:hAnsi="Consolas" w:cs="Consolas"/>
          <w:color w:val="000000"/>
          <w:sz w:val="23"/>
          <w:szCs w:val="23"/>
        </w:rPr>
        <w:t>;</w:t>
      </w:r>
    </w:p>
    <w:p w:rsidR="00037219" w:rsidRDefault="00037219" w:rsidP="000372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column1, column2, ... are the field names of the table you want to select data from. If you want to select all the fields available in the table, use the following syntax:</w:t>
      </w:r>
    </w:p>
    <w:p w:rsidR="00037219" w:rsidRDefault="00037219" w:rsidP="00037219">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Style w:val="sqlcolor"/>
          <w:rFonts w:ascii="Consolas" w:hAnsi="Consolas" w:cs="Consolas"/>
          <w:color w:val="000000"/>
          <w:sz w:val="23"/>
          <w:szCs w:val="23"/>
        </w:rPr>
        <w:t>;</w:t>
      </w:r>
    </w:p>
    <w:p w:rsidR="00037219" w:rsidRDefault="00F60B67" w:rsidP="00037219">
      <w:pPr>
        <w:spacing w:before="300" w:after="300"/>
        <w:rPr>
          <w:rFonts w:ascii="Times New Roman" w:hAnsi="Times New Roman" w:cs="Times New Roman"/>
          <w:sz w:val="24"/>
          <w:szCs w:val="24"/>
        </w:rPr>
      </w:pPr>
      <w:r>
        <w:pict>
          <v:rect id="_x0000_i1025" style="width:0;height:0" o:hralign="center" o:hrstd="t" o:hrnoshade="t" o:hr="t" fillcolor="black" stroked="f"/>
        </w:pict>
      </w:r>
    </w:p>
    <w:p w:rsidR="00037219" w:rsidRDefault="00037219" w:rsidP="000372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rsidR="00037219" w:rsidRDefault="00037219" w:rsidP="000372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485"/>
        <w:gridCol w:w="3535"/>
        <w:gridCol w:w="1835"/>
        <w:gridCol w:w="2870"/>
        <w:gridCol w:w="1220"/>
        <w:gridCol w:w="1195"/>
        <w:gridCol w:w="985"/>
      </w:tblGrid>
      <w:tr w:rsidR="00037219" w:rsidTr="00037219">
        <w:tc>
          <w:tcPr>
            <w:tcW w:w="0" w:type="auto"/>
            <w:shd w:val="clear" w:color="auto" w:fill="FFFFFF"/>
            <w:tcMar>
              <w:top w:w="120" w:type="dxa"/>
              <w:left w:w="240" w:type="dxa"/>
              <w:bottom w:w="120" w:type="dxa"/>
              <w:right w:w="120" w:type="dxa"/>
            </w:tcMar>
            <w:hideMark/>
          </w:tcPr>
          <w:p w:rsidR="00037219" w:rsidRDefault="00037219">
            <w:pPr>
              <w:spacing w:before="300" w:after="300"/>
              <w:rPr>
                <w:b/>
                <w:bCs/>
                <w:sz w:val="24"/>
                <w:szCs w:val="24"/>
              </w:rPr>
            </w:pPr>
            <w:r>
              <w:rPr>
                <w:b/>
                <w:bCs/>
              </w:rPr>
              <w:t>CustomerID</w:t>
            </w:r>
          </w:p>
        </w:tc>
        <w:tc>
          <w:tcPr>
            <w:tcW w:w="0" w:type="auto"/>
            <w:shd w:val="clear" w:color="auto" w:fill="FFFFFF"/>
            <w:tcMar>
              <w:top w:w="120" w:type="dxa"/>
              <w:left w:w="120" w:type="dxa"/>
              <w:bottom w:w="120" w:type="dxa"/>
              <w:right w:w="120" w:type="dxa"/>
            </w:tcMar>
            <w:hideMark/>
          </w:tcPr>
          <w:p w:rsidR="00037219" w:rsidRDefault="00037219">
            <w:pPr>
              <w:spacing w:before="300" w:after="300"/>
              <w:rPr>
                <w:b/>
                <w:bCs/>
                <w:sz w:val="24"/>
                <w:szCs w:val="24"/>
              </w:rPr>
            </w:pPr>
            <w:r>
              <w:rPr>
                <w:b/>
                <w:bCs/>
              </w:rPr>
              <w:t>CustomerName</w:t>
            </w:r>
          </w:p>
        </w:tc>
        <w:tc>
          <w:tcPr>
            <w:tcW w:w="0" w:type="auto"/>
            <w:shd w:val="clear" w:color="auto" w:fill="FFFFFF"/>
            <w:tcMar>
              <w:top w:w="120" w:type="dxa"/>
              <w:bottom w:w="120" w:type="dxa"/>
              <w:right w:w="120" w:type="dxa"/>
            </w:tcMar>
            <w:hideMark/>
          </w:tcPr>
          <w:p w:rsidR="00037219" w:rsidRDefault="00037219">
            <w:pPr>
              <w:spacing w:before="300" w:after="300"/>
              <w:rPr>
                <w:b/>
                <w:bCs/>
                <w:sz w:val="24"/>
                <w:szCs w:val="24"/>
              </w:rPr>
            </w:pPr>
            <w:r>
              <w:rPr>
                <w:b/>
                <w:bCs/>
              </w:rPr>
              <w:t>ContactName</w:t>
            </w:r>
          </w:p>
        </w:tc>
        <w:tc>
          <w:tcPr>
            <w:tcW w:w="0" w:type="auto"/>
            <w:shd w:val="clear" w:color="auto" w:fill="FFFFFF"/>
            <w:tcMar>
              <w:top w:w="120" w:type="dxa"/>
              <w:bottom w:w="120" w:type="dxa"/>
              <w:right w:w="120" w:type="dxa"/>
            </w:tcMar>
            <w:hideMark/>
          </w:tcPr>
          <w:p w:rsidR="00037219" w:rsidRDefault="00037219">
            <w:pPr>
              <w:spacing w:before="300" w:after="300"/>
              <w:rPr>
                <w:b/>
                <w:bCs/>
                <w:sz w:val="24"/>
                <w:szCs w:val="24"/>
              </w:rPr>
            </w:pPr>
            <w:r>
              <w:rPr>
                <w:b/>
                <w:bCs/>
              </w:rPr>
              <w:t>Address</w:t>
            </w:r>
          </w:p>
        </w:tc>
        <w:tc>
          <w:tcPr>
            <w:tcW w:w="0" w:type="auto"/>
            <w:shd w:val="clear" w:color="auto" w:fill="FFFFFF"/>
            <w:tcMar>
              <w:top w:w="120" w:type="dxa"/>
              <w:bottom w:w="120" w:type="dxa"/>
              <w:right w:w="120" w:type="dxa"/>
            </w:tcMar>
            <w:hideMark/>
          </w:tcPr>
          <w:p w:rsidR="00037219" w:rsidRDefault="00037219">
            <w:pPr>
              <w:spacing w:before="300" w:after="300"/>
              <w:rPr>
                <w:b/>
                <w:bCs/>
                <w:sz w:val="24"/>
                <w:szCs w:val="24"/>
              </w:rPr>
            </w:pPr>
            <w:r>
              <w:rPr>
                <w:b/>
                <w:bCs/>
              </w:rPr>
              <w:t>City</w:t>
            </w:r>
          </w:p>
        </w:tc>
        <w:tc>
          <w:tcPr>
            <w:tcW w:w="0" w:type="auto"/>
            <w:shd w:val="clear" w:color="auto" w:fill="FFFFFF"/>
            <w:tcMar>
              <w:top w:w="120" w:type="dxa"/>
              <w:bottom w:w="120" w:type="dxa"/>
              <w:right w:w="120" w:type="dxa"/>
            </w:tcMar>
            <w:hideMark/>
          </w:tcPr>
          <w:p w:rsidR="00037219" w:rsidRDefault="00037219">
            <w:pPr>
              <w:spacing w:before="300" w:after="300"/>
              <w:rPr>
                <w:b/>
                <w:bCs/>
                <w:sz w:val="24"/>
                <w:szCs w:val="24"/>
              </w:rPr>
            </w:pPr>
            <w:r>
              <w:rPr>
                <w:b/>
                <w:bCs/>
              </w:rPr>
              <w:t>PostalCode</w:t>
            </w:r>
          </w:p>
        </w:tc>
        <w:tc>
          <w:tcPr>
            <w:tcW w:w="0" w:type="auto"/>
            <w:shd w:val="clear" w:color="auto" w:fill="FFFFFF"/>
            <w:tcMar>
              <w:top w:w="120" w:type="dxa"/>
              <w:bottom w:w="120" w:type="dxa"/>
              <w:right w:w="120" w:type="dxa"/>
            </w:tcMar>
            <w:hideMark/>
          </w:tcPr>
          <w:p w:rsidR="00037219" w:rsidRDefault="00037219">
            <w:pPr>
              <w:spacing w:before="300" w:after="300"/>
              <w:rPr>
                <w:b/>
                <w:bCs/>
                <w:sz w:val="24"/>
                <w:szCs w:val="24"/>
              </w:rPr>
            </w:pPr>
            <w:r>
              <w:rPr>
                <w:b/>
                <w:bCs/>
              </w:rPr>
              <w:t>Country</w:t>
            </w:r>
          </w:p>
        </w:tc>
      </w:tr>
      <w:tr w:rsidR="00037219" w:rsidTr="00037219">
        <w:tc>
          <w:tcPr>
            <w:tcW w:w="0" w:type="auto"/>
            <w:shd w:val="clear" w:color="auto" w:fill="F1F1F1"/>
            <w:tcMar>
              <w:top w:w="120" w:type="dxa"/>
              <w:left w:w="240" w:type="dxa"/>
              <w:bottom w:w="120" w:type="dxa"/>
              <w:right w:w="120" w:type="dxa"/>
            </w:tcMar>
            <w:hideMark/>
          </w:tcPr>
          <w:p w:rsidR="00037219" w:rsidRDefault="00037219">
            <w:pPr>
              <w:spacing w:before="300" w:after="300"/>
              <w:rPr>
                <w:sz w:val="24"/>
                <w:szCs w:val="24"/>
              </w:rPr>
            </w:pPr>
            <w:r>
              <w:t>1</w:t>
            </w:r>
            <w:r>
              <w:br/>
            </w:r>
          </w:p>
        </w:tc>
        <w:tc>
          <w:tcPr>
            <w:tcW w:w="0" w:type="auto"/>
            <w:shd w:val="clear" w:color="auto" w:fill="F1F1F1"/>
            <w:tcMar>
              <w:top w:w="120" w:type="dxa"/>
              <w:left w:w="120" w:type="dxa"/>
              <w:bottom w:w="120" w:type="dxa"/>
              <w:right w:w="120" w:type="dxa"/>
            </w:tcMar>
            <w:hideMark/>
          </w:tcPr>
          <w:p w:rsidR="00037219" w:rsidRDefault="00037219">
            <w:pPr>
              <w:spacing w:before="300" w:after="300"/>
              <w:rPr>
                <w:sz w:val="24"/>
                <w:szCs w:val="24"/>
              </w:rPr>
            </w:pPr>
            <w:r>
              <w:t>Alfreds Futterkiste</w:t>
            </w:r>
          </w:p>
        </w:tc>
        <w:tc>
          <w:tcPr>
            <w:tcW w:w="0" w:type="auto"/>
            <w:shd w:val="clear" w:color="auto" w:fill="F1F1F1"/>
            <w:tcMar>
              <w:top w:w="120" w:type="dxa"/>
              <w:bottom w:w="120" w:type="dxa"/>
              <w:right w:w="120" w:type="dxa"/>
            </w:tcMar>
            <w:hideMark/>
          </w:tcPr>
          <w:p w:rsidR="00037219" w:rsidRDefault="00037219">
            <w:pPr>
              <w:spacing w:before="300" w:after="300"/>
              <w:rPr>
                <w:sz w:val="24"/>
                <w:szCs w:val="24"/>
              </w:rPr>
            </w:pPr>
            <w:r>
              <w:t>Maria Anders</w:t>
            </w:r>
          </w:p>
        </w:tc>
        <w:tc>
          <w:tcPr>
            <w:tcW w:w="0" w:type="auto"/>
            <w:shd w:val="clear" w:color="auto" w:fill="F1F1F1"/>
            <w:tcMar>
              <w:top w:w="120" w:type="dxa"/>
              <w:bottom w:w="120" w:type="dxa"/>
              <w:right w:w="120" w:type="dxa"/>
            </w:tcMar>
            <w:hideMark/>
          </w:tcPr>
          <w:p w:rsidR="00037219" w:rsidRDefault="00037219">
            <w:pPr>
              <w:spacing w:before="300" w:after="300"/>
              <w:rPr>
                <w:sz w:val="24"/>
                <w:szCs w:val="24"/>
              </w:rPr>
            </w:pPr>
            <w:r>
              <w:t>Obere Str. 57</w:t>
            </w:r>
          </w:p>
        </w:tc>
        <w:tc>
          <w:tcPr>
            <w:tcW w:w="0" w:type="auto"/>
            <w:shd w:val="clear" w:color="auto" w:fill="F1F1F1"/>
            <w:tcMar>
              <w:top w:w="120" w:type="dxa"/>
              <w:bottom w:w="120" w:type="dxa"/>
              <w:right w:w="120" w:type="dxa"/>
            </w:tcMar>
            <w:hideMark/>
          </w:tcPr>
          <w:p w:rsidR="00037219" w:rsidRDefault="00037219">
            <w:pPr>
              <w:spacing w:before="300" w:after="300"/>
              <w:rPr>
                <w:sz w:val="24"/>
                <w:szCs w:val="24"/>
              </w:rPr>
            </w:pPr>
            <w:r>
              <w:t>Berlin</w:t>
            </w:r>
          </w:p>
        </w:tc>
        <w:tc>
          <w:tcPr>
            <w:tcW w:w="0" w:type="auto"/>
            <w:shd w:val="clear" w:color="auto" w:fill="F1F1F1"/>
            <w:tcMar>
              <w:top w:w="120" w:type="dxa"/>
              <w:bottom w:w="120" w:type="dxa"/>
              <w:right w:w="120" w:type="dxa"/>
            </w:tcMar>
            <w:hideMark/>
          </w:tcPr>
          <w:p w:rsidR="00037219" w:rsidRDefault="00037219">
            <w:pPr>
              <w:spacing w:before="300" w:after="300"/>
              <w:rPr>
                <w:sz w:val="24"/>
                <w:szCs w:val="24"/>
              </w:rPr>
            </w:pPr>
            <w:r>
              <w:t>12209</w:t>
            </w:r>
          </w:p>
        </w:tc>
        <w:tc>
          <w:tcPr>
            <w:tcW w:w="0" w:type="auto"/>
            <w:shd w:val="clear" w:color="auto" w:fill="F1F1F1"/>
            <w:tcMar>
              <w:top w:w="120" w:type="dxa"/>
              <w:bottom w:w="120" w:type="dxa"/>
              <w:right w:w="120" w:type="dxa"/>
            </w:tcMar>
            <w:hideMark/>
          </w:tcPr>
          <w:p w:rsidR="00037219" w:rsidRDefault="00037219">
            <w:pPr>
              <w:spacing w:before="300" w:after="300"/>
              <w:rPr>
                <w:sz w:val="24"/>
                <w:szCs w:val="24"/>
              </w:rPr>
            </w:pPr>
            <w:r>
              <w:t>Germany</w:t>
            </w:r>
          </w:p>
        </w:tc>
      </w:tr>
      <w:tr w:rsidR="00037219" w:rsidTr="00037219">
        <w:tc>
          <w:tcPr>
            <w:tcW w:w="0" w:type="auto"/>
            <w:shd w:val="clear" w:color="auto" w:fill="FFFFFF"/>
            <w:tcMar>
              <w:top w:w="120" w:type="dxa"/>
              <w:left w:w="240" w:type="dxa"/>
              <w:bottom w:w="120" w:type="dxa"/>
              <w:right w:w="120" w:type="dxa"/>
            </w:tcMar>
            <w:hideMark/>
          </w:tcPr>
          <w:p w:rsidR="00037219" w:rsidRDefault="00037219">
            <w:pPr>
              <w:spacing w:before="300" w:after="300"/>
              <w:rPr>
                <w:sz w:val="24"/>
                <w:szCs w:val="24"/>
              </w:rPr>
            </w:pPr>
            <w:r>
              <w:t>2</w:t>
            </w:r>
          </w:p>
        </w:tc>
        <w:tc>
          <w:tcPr>
            <w:tcW w:w="0" w:type="auto"/>
            <w:shd w:val="clear" w:color="auto" w:fill="FFFFFF"/>
            <w:tcMar>
              <w:top w:w="120" w:type="dxa"/>
              <w:left w:w="120" w:type="dxa"/>
              <w:bottom w:w="120" w:type="dxa"/>
              <w:right w:w="120" w:type="dxa"/>
            </w:tcMar>
            <w:hideMark/>
          </w:tcPr>
          <w:p w:rsidR="00037219" w:rsidRDefault="00037219">
            <w:pPr>
              <w:spacing w:before="300" w:after="300"/>
              <w:rPr>
                <w:sz w:val="24"/>
                <w:szCs w:val="24"/>
              </w:rPr>
            </w:pPr>
            <w:r>
              <w:t>Ana Trujillo Emparedados y helados</w:t>
            </w:r>
          </w:p>
        </w:tc>
        <w:tc>
          <w:tcPr>
            <w:tcW w:w="0" w:type="auto"/>
            <w:shd w:val="clear" w:color="auto" w:fill="FFFFFF"/>
            <w:tcMar>
              <w:top w:w="120" w:type="dxa"/>
              <w:bottom w:w="120" w:type="dxa"/>
              <w:right w:w="120" w:type="dxa"/>
            </w:tcMar>
            <w:hideMark/>
          </w:tcPr>
          <w:p w:rsidR="00037219" w:rsidRDefault="00037219">
            <w:pPr>
              <w:spacing w:before="300" w:after="300"/>
              <w:rPr>
                <w:sz w:val="24"/>
                <w:szCs w:val="24"/>
              </w:rPr>
            </w:pPr>
            <w:r>
              <w:t>Ana Trujillo</w:t>
            </w:r>
          </w:p>
        </w:tc>
        <w:tc>
          <w:tcPr>
            <w:tcW w:w="0" w:type="auto"/>
            <w:shd w:val="clear" w:color="auto" w:fill="FFFFFF"/>
            <w:tcMar>
              <w:top w:w="120" w:type="dxa"/>
              <w:bottom w:w="120" w:type="dxa"/>
              <w:right w:w="120" w:type="dxa"/>
            </w:tcMar>
            <w:hideMark/>
          </w:tcPr>
          <w:p w:rsidR="00037219" w:rsidRDefault="00037219">
            <w:pPr>
              <w:spacing w:before="300" w:after="300"/>
              <w:rPr>
                <w:sz w:val="24"/>
                <w:szCs w:val="24"/>
              </w:rPr>
            </w:pPr>
            <w:r>
              <w:t>Avda. de la Constitución 2222</w:t>
            </w:r>
          </w:p>
        </w:tc>
        <w:tc>
          <w:tcPr>
            <w:tcW w:w="0" w:type="auto"/>
            <w:shd w:val="clear" w:color="auto" w:fill="FFFFFF"/>
            <w:tcMar>
              <w:top w:w="120" w:type="dxa"/>
              <w:bottom w:w="120" w:type="dxa"/>
              <w:right w:w="120" w:type="dxa"/>
            </w:tcMar>
            <w:hideMark/>
          </w:tcPr>
          <w:p w:rsidR="00037219" w:rsidRDefault="00037219">
            <w:pPr>
              <w:spacing w:before="300" w:after="300"/>
              <w:rPr>
                <w:sz w:val="24"/>
                <w:szCs w:val="24"/>
              </w:rPr>
            </w:pPr>
            <w:r>
              <w:t>México D.F.</w:t>
            </w:r>
          </w:p>
        </w:tc>
        <w:tc>
          <w:tcPr>
            <w:tcW w:w="0" w:type="auto"/>
            <w:shd w:val="clear" w:color="auto" w:fill="FFFFFF"/>
            <w:tcMar>
              <w:top w:w="120" w:type="dxa"/>
              <w:bottom w:w="120" w:type="dxa"/>
              <w:right w:w="120" w:type="dxa"/>
            </w:tcMar>
            <w:hideMark/>
          </w:tcPr>
          <w:p w:rsidR="00037219" w:rsidRDefault="00037219">
            <w:pPr>
              <w:spacing w:before="300" w:after="300"/>
              <w:rPr>
                <w:sz w:val="24"/>
                <w:szCs w:val="24"/>
              </w:rPr>
            </w:pPr>
            <w:r>
              <w:t>05021</w:t>
            </w:r>
          </w:p>
        </w:tc>
        <w:tc>
          <w:tcPr>
            <w:tcW w:w="0" w:type="auto"/>
            <w:shd w:val="clear" w:color="auto" w:fill="FFFFFF"/>
            <w:tcMar>
              <w:top w:w="120" w:type="dxa"/>
              <w:bottom w:w="120" w:type="dxa"/>
              <w:right w:w="120" w:type="dxa"/>
            </w:tcMar>
            <w:hideMark/>
          </w:tcPr>
          <w:p w:rsidR="00037219" w:rsidRDefault="00037219">
            <w:pPr>
              <w:spacing w:before="300" w:after="300"/>
              <w:rPr>
                <w:sz w:val="24"/>
                <w:szCs w:val="24"/>
              </w:rPr>
            </w:pPr>
            <w:r>
              <w:t>Mexico</w:t>
            </w:r>
          </w:p>
        </w:tc>
      </w:tr>
      <w:tr w:rsidR="00037219" w:rsidTr="00037219">
        <w:tc>
          <w:tcPr>
            <w:tcW w:w="0" w:type="auto"/>
            <w:shd w:val="clear" w:color="auto" w:fill="F1F1F1"/>
            <w:tcMar>
              <w:top w:w="120" w:type="dxa"/>
              <w:left w:w="240" w:type="dxa"/>
              <w:bottom w:w="120" w:type="dxa"/>
              <w:right w:w="120" w:type="dxa"/>
            </w:tcMar>
            <w:hideMark/>
          </w:tcPr>
          <w:p w:rsidR="00037219" w:rsidRDefault="00037219">
            <w:pPr>
              <w:spacing w:before="300" w:after="300"/>
              <w:rPr>
                <w:sz w:val="24"/>
                <w:szCs w:val="24"/>
              </w:rPr>
            </w:pPr>
            <w:r>
              <w:lastRenderedPageBreak/>
              <w:t>3</w:t>
            </w:r>
          </w:p>
        </w:tc>
        <w:tc>
          <w:tcPr>
            <w:tcW w:w="0" w:type="auto"/>
            <w:shd w:val="clear" w:color="auto" w:fill="F1F1F1"/>
            <w:tcMar>
              <w:top w:w="120" w:type="dxa"/>
              <w:left w:w="120" w:type="dxa"/>
              <w:bottom w:w="120" w:type="dxa"/>
              <w:right w:w="120" w:type="dxa"/>
            </w:tcMar>
            <w:hideMark/>
          </w:tcPr>
          <w:p w:rsidR="00037219" w:rsidRDefault="00037219">
            <w:pPr>
              <w:spacing w:before="300" w:after="300"/>
              <w:rPr>
                <w:sz w:val="24"/>
                <w:szCs w:val="24"/>
              </w:rPr>
            </w:pPr>
            <w:r>
              <w:t>Antonio Moreno Taquería</w:t>
            </w:r>
          </w:p>
        </w:tc>
        <w:tc>
          <w:tcPr>
            <w:tcW w:w="0" w:type="auto"/>
            <w:shd w:val="clear" w:color="auto" w:fill="F1F1F1"/>
            <w:tcMar>
              <w:top w:w="120" w:type="dxa"/>
              <w:bottom w:w="120" w:type="dxa"/>
              <w:right w:w="120" w:type="dxa"/>
            </w:tcMar>
            <w:hideMark/>
          </w:tcPr>
          <w:p w:rsidR="00037219" w:rsidRDefault="00037219">
            <w:pPr>
              <w:spacing w:before="300" w:after="300"/>
              <w:rPr>
                <w:sz w:val="24"/>
                <w:szCs w:val="24"/>
              </w:rPr>
            </w:pPr>
            <w:r>
              <w:t>Antonio Moreno</w:t>
            </w:r>
          </w:p>
        </w:tc>
        <w:tc>
          <w:tcPr>
            <w:tcW w:w="0" w:type="auto"/>
            <w:shd w:val="clear" w:color="auto" w:fill="F1F1F1"/>
            <w:tcMar>
              <w:top w:w="120" w:type="dxa"/>
              <w:bottom w:w="120" w:type="dxa"/>
              <w:right w:w="120" w:type="dxa"/>
            </w:tcMar>
            <w:hideMark/>
          </w:tcPr>
          <w:p w:rsidR="00037219" w:rsidRDefault="00037219">
            <w:pPr>
              <w:spacing w:before="300" w:after="300"/>
              <w:rPr>
                <w:sz w:val="24"/>
                <w:szCs w:val="24"/>
              </w:rPr>
            </w:pPr>
            <w:r>
              <w:t>Mataderos 2312</w:t>
            </w:r>
          </w:p>
        </w:tc>
        <w:tc>
          <w:tcPr>
            <w:tcW w:w="0" w:type="auto"/>
            <w:shd w:val="clear" w:color="auto" w:fill="F1F1F1"/>
            <w:tcMar>
              <w:top w:w="120" w:type="dxa"/>
              <w:bottom w:w="120" w:type="dxa"/>
              <w:right w:w="120" w:type="dxa"/>
            </w:tcMar>
            <w:hideMark/>
          </w:tcPr>
          <w:p w:rsidR="00037219" w:rsidRDefault="00037219">
            <w:pPr>
              <w:spacing w:before="300" w:after="300"/>
              <w:rPr>
                <w:sz w:val="24"/>
                <w:szCs w:val="24"/>
              </w:rPr>
            </w:pPr>
            <w:r>
              <w:t>México D.F.</w:t>
            </w:r>
          </w:p>
        </w:tc>
        <w:tc>
          <w:tcPr>
            <w:tcW w:w="0" w:type="auto"/>
            <w:shd w:val="clear" w:color="auto" w:fill="F1F1F1"/>
            <w:tcMar>
              <w:top w:w="120" w:type="dxa"/>
              <w:bottom w:w="120" w:type="dxa"/>
              <w:right w:w="120" w:type="dxa"/>
            </w:tcMar>
            <w:hideMark/>
          </w:tcPr>
          <w:p w:rsidR="00037219" w:rsidRDefault="00037219">
            <w:pPr>
              <w:spacing w:before="300" w:after="300"/>
              <w:rPr>
                <w:sz w:val="24"/>
                <w:szCs w:val="24"/>
              </w:rPr>
            </w:pPr>
            <w:r>
              <w:t>05023</w:t>
            </w:r>
          </w:p>
        </w:tc>
        <w:tc>
          <w:tcPr>
            <w:tcW w:w="0" w:type="auto"/>
            <w:shd w:val="clear" w:color="auto" w:fill="F1F1F1"/>
            <w:tcMar>
              <w:top w:w="120" w:type="dxa"/>
              <w:bottom w:w="120" w:type="dxa"/>
              <w:right w:w="120" w:type="dxa"/>
            </w:tcMar>
            <w:hideMark/>
          </w:tcPr>
          <w:p w:rsidR="00037219" w:rsidRDefault="00037219">
            <w:pPr>
              <w:spacing w:before="300" w:after="300"/>
              <w:rPr>
                <w:sz w:val="24"/>
                <w:szCs w:val="24"/>
              </w:rPr>
            </w:pPr>
            <w:r>
              <w:t>Mexico</w:t>
            </w:r>
          </w:p>
        </w:tc>
      </w:tr>
      <w:tr w:rsidR="00037219" w:rsidTr="00037219">
        <w:tc>
          <w:tcPr>
            <w:tcW w:w="0" w:type="auto"/>
            <w:shd w:val="clear" w:color="auto" w:fill="FFFFFF"/>
            <w:tcMar>
              <w:top w:w="120" w:type="dxa"/>
              <w:left w:w="240" w:type="dxa"/>
              <w:bottom w:w="120" w:type="dxa"/>
              <w:right w:w="120" w:type="dxa"/>
            </w:tcMar>
            <w:hideMark/>
          </w:tcPr>
          <w:p w:rsidR="00037219" w:rsidRDefault="00037219">
            <w:pPr>
              <w:spacing w:before="300" w:after="300"/>
              <w:rPr>
                <w:sz w:val="24"/>
                <w:szCs w:val="24"/>
              </w:rPr>
            </w:pPr>
            <w:r>
              <w:t>4</w:t>
            </w:r>
            <w:r>
              <w:br/>
            </w:r>
          </w:p>
        </w:tc>
        <w:tc>
          <w:tcPr>
            <w:tcW w:w="0" w:type="auto"/>
            <w:shd w:val="clear" w:color="auto" w:fill="FFFFFF"/>
            <w:tcMar>
              <w:top w:w="120" w:type="dxa"/>
              <w:left w:w="120" w:type="dxa"/>
              <w:bottom w:w="120" w:type="dxa"/>
              <w:right w:w="120" w:type="dxa"/>
            </w:tcMar>
            <w:hideMark/>
          </w:tcPr>
          <w:p w:rsidR="00037219" w:rsidRDefault="00037219">
            <w:pPr>
              <w:spacing w:before="300" w:after="300"/>
              <w:rPr>
                <w:sz w:val="24"/>
                <w:szCs w:val="24"/>
              </w:rPr>
            </w:pPr>
            <w:r>
              <w:t>Around the Horn</w:t>
            </w:r>
          </w:p>
        </w:tc>
        <w:tc>
          <w:tcPr>
            <w:tcW w:w="0" w:type="auto"/>
            <w:shd w:val="clear" w:color="auto" w:fill="FFFFFF"/>
            <w:tcMar>
              <w:top w:w="120" w:type="dxa"/>
              <w:bottom w:w="120" w:type="dxa"/>
              <w:right w:w="120" w:type="dxa"/>
            </w:tcMar>
            <w:hideMark/>
          </w:tcPr>
          <w:p w:rsidR="00037219" w:rsidRDefault="00037219">
            <w:pPr>
              <w:spacing w:before="300" w:after="300"/>
              <w:rPr>
                <w:sz w:val="24"/>
                <w:szCs w:val="24"/>
              </w:rPr>
            </w:pPr>
            <w:r>
              <w:t>Thomas Hardy</w:t>
            </w:r>
          </w:p>
        </w:tc>
        <w:tc>
          <w:tcPr>
            <w:tcW w:w="0" w:type="auto"/>
            <w:shd w:val="clear" w:color="auto" w:fill="FFFFFF"/>
            <w:tcMar>
              <w:top w:w="120" w:type="dxa"/>
              <w:bottom w:w="120" w:type="dxa"/>
              <w:right w:w="120" w:type="dxa"/>
            </w:tcMar>
            <w:hideMark/>
          </w:tcPr>
          <w:p w:rsidR="00037219" w:rsidRDefault="00037219">
            <w:pPr>
              <w:spacing w:before="300" w:after="300"/>
              <w:rPr>
                <w:sz w:val="24"/>
                <w:szCs w:val="24"/>
              </w:rPr>
            </w:pPr>
            <w:r>
              <w:t>120 Hanover Sq.</w:t>
            </w:r>
          </w:p>
        </w:tc>
        <w:tc>
          <w:tcPr>
            <w:tcW w:w="0" w:type="auto"/>
            <w:shd w:val="clear" w:color="auto" w:fill="FFFFFF"/>
            <w:tcMar>
              <w:top w:w="120" w:type="dxa"/>
              <w:bottom w:w="120" w:type="dxa"/>
              <w:right w:w="120" w:type="dxa"/>
            </w:tcMar>
            <w:hideMark/>
          </w:tcPr>
          <w:p w:rsidR="00037219" w:rsidRDefault="00037219">
            <w:pPr>
              <w:spacing w:before="300" w:after="300"/>
              <w:rPr>
                <w:sz w:val="24"/>
                <w:szCs w:val="24"/>
              </w:rPr>
            </w:pPr>
            <w:r>
              <w:t>London</w:t>
            </w:r>
          </w:p>
        </w:tc>
        <w:tc>
          <w:tcPr>
            <w:tcW w:w="0" w:type="auto"/>
            <w:shd w:val="clear" w:color="auto" w:fill="FFFFFF"/>
            <w:tcMar>
              <w:top w:w="120" w:type="dxa"/>
              <w:bottom w:w="120" w:type="dxa"/>
              <w:right w:w="120" w:type="dxa"/>
            </w:tcMar>
            <w:hideMark/>
          </w:tcPr>
          <w:p w:rsidR="00037219" w:rsidRDefault="00037219">
            <w:pPr>
              <w:spacing w:before="300" w:after="300"/>
              <w:rPr>
                <w:sz w:val="24"/>
                <w:szCs w:val="24"/>
              </w:rPr>
            </w:pPr>
            <w:r>
              <w:t>WA1 1DP</w:t>
            </w:r>
          </w:p>
        </w:tc>
        <w:tc>
          <w:tcPr>
            <w:tcW w:w="0" w:type="auto"/>
            <w:shd w:val="clear" w:color="auto" w:fill="FFFFFF"/>
            <w:tcMar>
              <w:top w:w="120" w:type="dxa"/>
              <w:bottom w:w="120" w:type="dxa"/>
              <w:right w:w="120" w:type="dxa"/>
            </w:tcMar>
            <w:hideMark/>
          </w:tcPr>
          <w:p w:rsidR="00037219" w:rsidRDefault="00037219">
            <w:pPr>
              <w:spacing w:before="300" w:after="300"/>
              <w:rPr>
                <w:sz w:val="24"/>
                <w:szCs w:val="24"/>
              </w:rPr>
            </w:pPr>
            <w:r>
              <w:t>UK</w:t>
            </w:r>
          </w:p>
        </w:tc>
      </w:tr>
      <w:tr w:rsidR="00037219" w:rsidTr="00037219">
        <w:tc>
          <w:tcPr>
            <w:tcW w:w="0" w:type="auto"/>
            <w:shd w:val="clear" w:color="auto" w:fill="F1F1F1"/>
            <w:tcMar>
              <w:top w:w="120" w:type="dxa"/>
              <w:left w:w="240" w:type="dxa"/>
              <w:bottom w:w="120" w:type="dxa"/>
              <w:right w:w="120" w:type="dxa"/>
            </w:tcMar>
            <w:hideMark/>
          </w:tcPr>
          <w:p w:rsidR="00037219" w:rsidRDefault="00037219">
            <w:pPr>
              <w:spacing w:before="300" w:after="300"/>
              <w:rPr>
                <w:sz w:val="24"/>
                <w:szCs w:val="24"/>
              </w:rPr>
            </w:pPr>
            <w:r>
              <w:t>5</w:t>
            </w:r>
          </w:p>
        </w:tc>
        <w:tc>
          <w:tcPr>
            <w:tcW w:w="0" w:type="auto"/>
            <w:shd w:val="clear" w:color="auto" w:fill="F1F1F1"/>
            <w:tcMar>
              <w:top w:w="120" w:type="dxa"/>
              <w:left w:w="120" w:type="dxa"/>
              <w:bottom w:w="120" w:type="dxa"/>
              <w:right w:w="120" w:type="dxa"/>
            </w:tcMar>
            <w:hideMark/>
          </w:tcPr>
          <w:p w:rsidR="00037219" w:rsidRDefault="00037219">
            <w:pPr>
              <w:spacing w:before="300" w:after="300"/>
              <w:rPr>
                <w:sz w:val="24"/>
                <w:szCs w:val="24"/>
              </w:rPr>
            </w:pPr>
            <w:r>
              <w:t>Berglunds snabbköp</w:t>
            </w:r>
          </w:p>
        </w:tc>
        <w:tc>
          <w:tcPr>
            <w:tcW w:w="0" w:type="auto"/>
            <w:shd w:val="clear" w:color="auto" w:fill="F1F1F1"/>
            <w:tcMar>
              <w:top w:w="120" w:type="dxa"/>
              <w:bottom w:w="120" w:type="dxa"/>
              <w:right w:w="120" w:type="dxa"/>
            </w:tcMar>
            <w:hideMark/>
          </w:tcPr>
          <w:p w:rsidR="00037219" w:rsidRDefault="00037219">
            <w:pPr>
              <w:spacing w:before="300" w:after="300"/>
              <w:rPr>
                <w:sz w:val="24"/>
                <w:szCs w:val="24"/>
              </w:rPr>
            </w:pPr>
            <w:r>
              <w:t>Christina Berglund</w:t>
            </w:r>
          </w:p>
        </w:tc>
        <w:tc>
          <w:tcPr>
            <w:tcW w:w="0" w:type="auto"/>
            <w:shd w:val="clear" w:color="auto" w:fill="F1F1F1"/>
            <w:tcMar>
              <w:top w:w="120" w:type="dxa"/>
              <w:bottom w:w="120" w:type="dxa"/>
              <w:right w:w="120" w:type="dxa"/>
            </w:tcMar>
            <w:hideMark/>
          </w:tcPr>
          <w:p w:rsidR="00037219" w:rsidRDefault="00037219">
            <w:pPr>
              <w:spacing w:before="300" w:after="300"/>
              <w:rPr>
                <w:sz w:val="24"/>
                <w:szCs w:val="24"/>
              </w:rPr>
            </w:pPr>
            <w:r>
              <w:t>Berguvsvägen 8</w:t>
            </w:r>
          </w:p>
        </w:tc>
        <w:tc>
          <w:tcPr>
            <w:tcW w:w="0" w:type="auto"/>
            <w:shd w:val="clear" w:color="auto" w:fill="F1F1F1"/>
            <w:tcMar>
              <w:top w:w="120" w:type="dxa"/>
              <w:bottom w:w="120" w:type="dxa"/>
              <w:right w:w="120" w:type="dxa"/>
            </w:tcMar>
            <w:hideMark/>
          </w:tcPr>
          <w:p w:rsidR="00037219" w:rsidRDefault="00037219">
            <w:pPr>
              <w:spacing w:before="300" w:after="300"/>
              <w:rPr>
                <w:sz w:val="24"/>
                <w:szCs w:val="24"/>
              </w:rPr>
            </w:pPr>
            <w:r>
              <w:t>Luleå</w:t>
            </w:r>
          </w:p>
        </w:tc>
        <w:tc>
          <w:tcPr>
            <w:tcW w:w="0" w:type="auto"/>
            <w:shd w:val="clear" w:color="auto" w:fill="F1F1F1"/>
            <w:tcMar>
              <w:top w:w="120" w:type="dxa"/>
              <w:bottom w:w="120" w:type="dxa"/>
              <w:right w:w="120" w:type="dxa"/>
            </w:tcMar>
            <w:hideMark/>
          </w:tcPr>
          <w:p w:rsidR="00037219" w:rsidRDefault="00037219">
            <w:pPr>
              <w:spacing w:before="300" w:after="300"/>
              <w:rPr>
                <w:sz w:val="24"/>
                <w:szCs w:val="24"/>
              </w:rPr>
            </w:pPr>
            <w:r>
              <w:t>S-958 22</w:t>
            </w:r>
          </w:p>
        </w:tc>
        <w:tc>
          <w:tcPr>
            <w:tcW w:w="0" w:type="auto"/>
            <w:shd w:val="clear" w:color="auto" w:fill="F1F1F1"/>
            <w:tcMar>
              <w:top w:w="120" w:type="dxa"/>
              <w:bottom w:w="120" w:type="dxa"/>
              <w:right w:w="120" w:type="dxa"/>
            </w:tcMar>
            <w:hideMark/>
          </w:tcPr>
          <w:p w:rsidR="00037219" w:rsidRDefault="00037219">
            <w:pPr>
              <w:spacing w:before="300" w:after="300"/>
              <w:rPr>
                <w:sz w:val="24"/>
                <w:szCs w:val="24"/>
              </w:rPr>
            </w:pPr>
            <w:r>
              <w:t>Sweden</w:t>
            </w:r>
          </w:p>
        </w:tc>
      </w:tr>
    </w:tbl>
    <w:p w:rsidR="00037219" w:rsidRDefault="00F60B67" w:rsidP="00037219">
      <w:pPr>
        <w:spacing w:before="300" w:after="300"/>
        <w:rPr>
          <w:rFonts w:ascii="Times New Roman" w:hAnsi="Times New Roman"/>
          <w:sz w:val="24"/>
          <w:szCs w:val="24"/>
        </w:rPr>
      </w:pPr>
      <w:r>
        <w:pict>
          <v:rect id="_x0000_i1026" style="width:0;height:0" o:hralign="center" o:hrstd="t" o:hrnoshade="t" o:hr="t" fillcolor="black" stroked="f"/>
        </w:pict>
      </w:r>
    </w:p>
    <w:p w:rsidR="00037219" w:rsidRDefault="00037219" w:rsidP="000372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SELECT Column Example</w:t>
      </w:r>
    </w:p>
    <w:p w:rsidR="00037219" w:rsidRDefault="00037219" w:rsidP="000372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the "CustomerName" and "City" columns from the "Customers" table:</w:t>
      </w:r>
    </w:p>
    <w:p w:rsidR="00037219" w:rsidRDefault="00037219" w:rsidP="00037219">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37219" w:rsidRDefault="00037219" w:rsidP="00037219">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CustomerName, City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p>
    <w:p w:rsidR="00037219" w:rsidRDefault="00037219" w:rsidP="000372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SELECT * Example</w:t>
      </w:r>
    </w:p>
    <w:p w:rsidR="00037219" w:rsidRDefault="00037219" w:rsidP="000372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the columns from the "Customers" table:</w:t>
      </w:r>
    </w:p>
    <w:p w:rsidR="00037219" w:rsidRDefault="00037219" w:rsidP="00037219">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37219" w:rsidRDefault="00037219" w:rsidP="00037219">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p>
    <w:p w:rsidR="00037219" w:rsidRDefault="00037219" w:rsidP="000372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SELECT DISTINCT Statement</w:t>
      </w:r>
    </w:p>
    <w:p w:rsidR="00037219" w:rsidRDefault="00037219" w:rsidP="000372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SELECT DISTINCT statement is used to return only distinct (different) values.</w:t>
      </w:r>
    </w:p>
    <w:p w:rsidR="00037219" w:rsidRDefault="00037219" w:rsidP="000372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Inside a table, a column often contains many duplicate values; and sometimes you only want to list the different (distinct) values.</w:t>
      </w:r>
    </w:p>
    <w:p w:rsidR="00037219" w:rsidRDefault="00037219" w:rsidP="00037219">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SELECT DISTINCT Syntax</w:t>
      </w:r>
    </w:p>
    <w:p w:rsidR="00037219" w:rsidRDefault="00037219" w:rsidP="00037219">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keywordcolor"/>
          <w:rFonts w:ascii="Consolas" w:hAnsi="Consolas" w:cs="Consolas"/>
          <w:color w:val="0000CD"/>
          <w:sz w:val="23"/>
          <w:szCs w:val="23"/>
        </w:rPr>
        <w:t>DISTINCT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column2, ...</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Style w:val="sqlcolor"/>
          <w:rFonts w:ascii="Consolas" w:hAnsi="Consolas" w:cs="Consolas"/>
          <w:color w:val="000000"/>
          <w:sz w:val="23"/>
          <w:szCs w:val="23"/>
        </w:rPr>
        <w:t>;</w:t>
      </w:r>
    </w:p>
    <w:p w:rsidR="00037219" w:rsidRDefault="00F60B67" w:rsidP="00037219">
      <w:pPr>
        <w:spacing w:before="300" w:after="300"/>
        <w:rPr>
          <w:rFonts w:ascii="Times New Roman" w:hAnsi="Times New Roman" w:cs="Times New Roman"/>
          <w:sz w:val="24"/>
          <w:szCs w:val="24"/>
        </w:rPr>
      </w:pPr>
      <w:r>
        <w:pict>
          <v:rect id="_x0000_i1027" style="width:0;height:0" o:hralign="center" o:hrstd="t" o:hrnoshade="t" o:hr="t" fillcolor="black" stroked="f"/>
        </w:pict>
      </w:r>
    </w:p>
    <w:p w:rsidR="00037219" w:rsidRDefault="00037219" w:rsidP="000372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rsidR="00037219" w:rsidRDefault="00037219" w:rsidP="000372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485"/>
        <w:gridCol w:w="3535"/>
        <w:gridCol w:w="1835"/>
        <w:gridCol w:w="2870"/>
        <w:gridCol w:w="1220"/>
        <w:gridCol w:w="1195"/>
        <w:gridCol w:w="985"/>
      </w:tblGrid>
      <w:tr w:rsidR="00037219" w:rsidTr="00037219">
        <w:tc>
          <w:tcPr>
            <w:tcW w:w="0" w:type="auto"/>
            <w:shd w:val="clear" w:color="auto" w:fill="FFFFFF"/>
            <w:tcMar>
              <w:top w:w="120" w:type="dxa"/>
              <w:left w:w="240" w:type="dxa"/>
              <w:bottom w:w="120" w:type="dxa"/>
              <w:right w:w="120" w:type="dxa"/>
            </w:tcMar>
            <w:hideMark/>
          </w:tcPr>
          <w:p w:rsidR="00037219" w:rsidRDefault="00037219">
            <w:pPr>
              <w:spacing w:before="300" w:after="300"/>
              <w:rPr>
                <w:b/>
                <w:bCs/>
                <w:sz w:val="24"/>
                <w:szCs w:val="24"/>
              </w:rPr>
            </w:pPr>
            <w:r>
              <w:rPr>
                <w:b/>
                <w:bCs/>
              </w:rPr>
              <w:t>CustomerID</w:t>
            </w:r>
          </w:p>
        </w:tc>
        <w:tc>
          <w:tcPr>
            <w:tcW w:w="0" w:type="auto"/>
            <w:shd w:val="clear" w:color="auto" w:fill="FFFFFF"/>
            <w:tcMar>
              <w:top w:w="120" w:type="dxa"/>
              <w:left w:w="120" w:type="dxa"/>
              <w:bottom w:w="120" w:type="dxa"/>
              <w:right w:w="120" w:type="dxa"/>
            </w:tcMar>
            <w:hideMark/>
          </w:tcPr>
          <w:p w:rsidR="00037219" w:rsidRDefault="00037219">
            <w:pPr>
              <w:spacing w:before="300" w:after="300"/>
              <w:rPr>
                <w:b/>
                <w:bCs/>
                <w:sz w:val="24"/>
                <w:szCs w:val="24"/>
              </w:rPr>
            </w:pPr>
            <w:r>
              <w:rPr>
                <w:b/>
                <w:bCs/>
              </w:rPr>
              <w:t>CustomerName</w:t>
            </w:r>
          </w:p>
        </w:tc>
        <w:tc>
          <w:tcPr>
            <w:tcW w:w="0" w:type="auto"/>
            <w:shd w:val="clear" w:color="auto" w:fill="FFFFFF"/>
            <w:tcMar>
              <w:top w:w="120" w:type="dxa"/>
              <w:bottom w:w="120" w:type="dxa"/>
              <w:right w:w="120" w:type="dxa"/>
            </w:tcMar>
            <w:hideMark/>
          </w:tcPr>
          <w:p w:rsidR="00037219" w:rsidRDefault="00037219">
            <w:pPr>
              <w:spacing w:before="300" w:after="300"/>
              <w:rPr>
                <w:b/>
                <w:bCs/>
                <w:sz w:val="24"/>
                <w:szCs w:val="24"/>
              </w:rPr>
            </w:pPr>
            <w:r>
              <w:rPr>
                <w:b/>
                <w:bCs/>
              </w:rPr>
              <w:t>ContactName</w:t>
            </w:r>
          </w:p>
        </w:tc>
        <w:tc>
          <w:tcPr>
            <w:tcW w:w="0" w:type="auto"/>
            <w:shd w:val="clear" w:color="auto" w:fill="FFFFFF"/>
            <w:tcMar>
              <w:top w:w="120" w:type="dxa"/>
              <w:bottom w:w="120" w:type="dxa"/>
              <w:right w:w="120" w:type="dxa"/>
            </w:tcMar>
            <w:hideMark/>
          </w:tcPr>
          <w:p w:rsidR="00037219" w:rsidRDefault="00037219">
            <w:pPr>
              <w:spacing w:before="300" w:after="300"/>
              <w:rPr>
                <w:b/>
                <w:bCs/>
                <w:sz w:val="24"/>
                <w:szCs w:val="24"/>
              </w:rPr>
            </w:pPr>
            <w:r>
              <w:rPr>
                <w:b/>
                <w:bCs/>
              </w:rPr>
              <w:t>Address</w:t>
            </w:r>
          </w:p>
        </w:tc>
        <w:tc>
          <w:tcPr>
            <w:tcW w:w="0" w:type="auto"/>
            <w:shd w:val="clear" w:color="auto" w:fill="FFFFFF"/>
            <w:tcMar>
              <w:top w:w="120" w:type="dxa"/>
              <w:bottom w:w="120" w:type="dxa"/>
              <w:right w:w="120" w:type="dxa"/>
            </w:tcMar>
            <w:hideMark/>
          </w:tcPr>
          <w:p w:rsidR="00037219" w:rsidRDefault="00037219">
            <w:pPr>
              <w:spacing w:before="300" w:after="300"/>
              <w:rPr>
                <w:b/>
                <w:bCs/>
                <w:sz w:val="24"/>
                <w:szCs w:val="24"/>
              </w:rPr>
            </w:pPr>
            <w:r>
              <w:rPr>
                <w:b/>
                <w:bCs/>
              </w:rPr>
              <w:t>City</w:t>
            </w:r>
          </w:p>
        </w:tc>
        <w:tc>
          <w:tcPr>
            <w:tcW w:w="0" w:type="auto"/>
            <w:shd w:val="clear" w:color="auto" w:fill="FFFFFF"/>
            <w:tcMar>
              <w:top w:w="120" w:type="dxa"/>
              <w:bottom w:w="120" w:type="dxa"/>
              <w:right w:w="120" w:type="dxa"/>
            </w:tcMar>
            <w:hideMark/>
          </w:tcPr>
          <w:p w:rsidR="00037219" w:rsidRDefault="00037219">
            <w:pPr>
              <w:spacing w:before="300" w:after="300"/>
              <w:rPr>
                <w:b/>
                <w:bCs/>
                <w:sz w:val="24"/>
                <w:szCs w:val="24"/>
              </w:rPr>
            </w:pPr>
            <w:r>
              <w:rPr>
                <w:b/>
                <w:bCs/>
              </w:rPr>
              <w:t>PostalCode</w:t>
            </w:r>
          </w:p>
        </w:tc>
        <w:tc>
          <w:tcPr>
            <w:tcW w:w="0" w:type="auto"/>
            <w:shd w:val="clear" w:color="auto" w:fill="FFFFFF"/>
            <w:tcMar>
              <w:top w:w="120" w:type="dxa"/>
              <w:bottom w:w="120" w:type="dxa"/>
              <w:right w:w="120" w:type="dxa"/>
            </w:tcMar>
            <w:hideMark/>
          </w:tcPr>
          <w:p w:rsidR="00037219" w:rsidRDefault="00037219">
            <w:pPr>
              <w:spacing w:before="300" w:after="300"/>
              <w:rPr>
                <w:b/>
                <w:bCs/>
                <w:sz w:val="24"/>
                <w:szCs w:val="24"/>
              </w:rPr>
            </w:pPr>
            <w:r>
              <w:rPr>
                <w:b/>
                <w:bCs/>
              </w:rPr>
              <w:t>Country</w:t>
            </w:r>
          </w:p>
        </w:tc>
      </w:tr>
      <w:tr w:rsidR="00037219" w:rsidTr="00037219">
        <w:tc>
          <w:tcPr>
            <w:tcW w:w="0" w:type="auto"/>
            <w:shd w:val="clear" w:color="auto" w:fill="F1F1F1"/>
            <w:tcMar>
              <w:top w:w="120" w:type="dxa"/>
              <w:left w:w="240" w:type="dxa"/>
              <w:bottom w:w="120" w:type="dxa"/>
              <w:right w:w="120" w:type="dxa"/>
            </w:tcMar>
            <w:hideMark/>
          </w:tcPr>
          <w:p w:rsidR="00037219" w:rsidRDefault="00037219">
            <w:pPr>
              <w:spacing w:before="300" w:after="300"/>
              <w:rPr>
                <w:sz w:val="24"/>
                <w:szCs w:val="24"/>
              </w:rPr>
            </w:pPr>
            <w:r>
              <w:t>1</w:t>
            </w:r>
            <w:r>
              <w:br/>
            </w:r>
          </w:p>
        </w:tc>
        <w:tc>
          <w:tcPr>
            <w:tcW w:w="0" w:type="auto"/>
            <w:shd w:val="clear" w:color="auto" w:fill="F1F1F1"/>
            <w:tcMar>
              <w:top w:w="120" w:type="dxa"/>
              <w:left w:w="120" w:type="dxa"/>
              <w:bottom w:w="120" w:type="dxa"/>
              <w:right w:w="120" w:type="dxa"/>
            </w:tcMar>
            <w:hideMark/>
          </w:tcPr>
          <w:p w:rsidR="00037219" w:rsidRDefault="00037219">
            <w:pPr>
              <w:spacing w:before="300" w:after="300"/>
              <w:rPr>
                <w:sz w:val="24"/>
                <w:szCs w:val="24"/>
              </w:rPr>
            </w:pPr>
            <w:r>
              <w:t>Alfreds Futterkiste</w:t>
            </w:r>
          </w:p>
        </w:tc>
        <w:tc>
          <w:tcPr>
            <w:tcW w:w="0" w:type="auto"/>
            <w:shd w:val="clear" w:color="auto" w:fill="F1F1F1"/>
            <w:tcMar>
              <w:top w:w="120" w:type="dxa"/>
              <w:bottom w:w="120" w:type="dxa"/>
              <w:right w:w="120" w:type="dxa"/>
            </w:tcMar>
            <w:hideMark/>
          </w:tcPr>
          <w:p w:rsidR="00037219" w:rsidRDefault="00037219">
            <w:pPr>
              <w:spacing w:before="300" w:after="300"/>
              <w:rPr>
                <w:sz w:val="24"/>
                <w:szCs w:val="24"/>
              </w:rPr>
            </w:pPr>
            <w:r>
              <w:t>Maria Anders</w:t>
            </w:r>
          </w:p>
        </w:tc>
        <w:tc>
          <w:tcPr>
            <w:tcW w:w="0" w:type="auto"/>
            <w:shd w:val="clear" w:color="auto" w:fill="F1F1F1"/>
            <w:tcMar>
              <w:top w:w="120" w:type="dxa"/>
              <w:bottom w:w="120" w:type="dxa"/>
              <w:right w:w="120" w:type="dxa"/>
            </w:tcMar>
            <w:hideMark/>
          </w:tcPr>
          <w:p w:rsidR="00037219" w:rsidRDefault="00037219">
            <w:pPr>
              <w:spacing w:before="300" w:after="300"/>
              <w:rPr>
                <w:sz w:val="24"/>
                <w:szCs w:val="24"/>
              </w:rPr>
            </w:pPr>
            <w:r>
              <w:t>Obere Str. 57</w:t>
            </w:r>
          </w:p>
        </w:tc>
        <w:tc>
          <w:tcPr>
            <w:tcW w:w="0" w:type="auto"/>
            <w:shd w:val="clear" w:color="auto" w:fill="F1F1F1"/>
            <w:tcMar>
              <w:top w:w="120" w:type="dxa"/>
              <w:bottom w:w="120" w:type="dxa"/>
              <w:right w:w="120" w:type="dxa"/>
            </w:tcMar>
            <w:hideMark/>
          </w:tcPr>
          <w:p w:rsidR="00037219" w:rsidRDefault="00037219">
            <w:pPr>
              <w:spacing w:before="300" w:after="300"/>
              <w:rPr>
                <w:sz w:val="24"/>
                <w:szCs w:val="24"/>
              </w:rPr>
            </w:pPr>
            <w:r>
              <w:t>Berlin</w:t>
            </w:r>
          </w:p>
        </w:tc>
        <w:tc>
          <w:tcPr>
            <w:tcW w:w="0" w:type="auto"/>
            <w:shd w:val="clear" w:color="auto" w:fill="F1F1F1"/>
            <w:tcMar>
              <w:top w:w="120" w:type="dxa"/>
              <w:bottom w:w="120" w:type="dxa"/>
              <w:right w:w="120" w:type="dxa"/>
            </w:tcMar>
            <w:hideMark/>
          </w:tcPr>
          <w:p w:rsidR="00037219" w:rsidRDefault="00037219">
            <w:pPr>
              <w:spacing w:before="300" w:after="300"/>
              <w:rPr>
                <w:sz w:val="24"/>
                <w:szCs w:val="24"/>
              </w:rPr>
            </w:pPr>
            <w:r>
              <w:t>12209</w:t>
            </w:r>
          </w:p>
        </w:tc>
        <w:tc>
          <w:tcPr>
            <w:tcW w:w="0" w:type="auto"/>
            <w:shd w:val="clear" w:color="auto" w:fill="F1F1F1"/>
            <w:tcMar>
              <w:top w:w="120" w:type="dxa"/>
              <w:bottom w:w="120" w:type="dxa"/>
              <w:right w:w="120" w:type="dxa"/>
            </w:tcMar>
            <w:hideMark/>
          </w:tcPr>
          <w:p w:rsidR="00037219" w:rsidRDefault="00037219">
            <w:pPr>
              <w:spacing w:before="300" w:after="300"/>
              <w:rPr>
                <w:sz w:val="24"/>
                <w:szCs w:val="24"/>
              </w:rPr>
            </w:pPr>
            <w:r>
              <w:t>Germany</w:t>
            </w:r>
          </w:p>
        </w:tc>
      </w:tr>
      <w:tr w:rsidR="00037219" w:rsidTr="00037219">
        <w:tc>
          <w:tcPr>
            <w:tcW w:w="0" w:type="auto"/>
            <w:shd w:val="clear" w:color="auto" w:fill="FFFFFF"/>
            <w:tcMar>
              <w:top w:w="120" w:type="dxa"/>
              <w:left w:w="240" w:type="dxa"/>
              <w:bottom w:w="120" w:type="dxa"/>
              <w:right w:w="120" w:type="dxa"/>
            </w:tcMar>
            <w:hideMark/>
          </w:tcPr>
          <w:p w:rsidR="00037219" w:rsidRDefault="00037219">
            <w:pPr>
              <w:spacing w:before="300" w:after="300"/>
              <w:rPr>
                <w:sz w:val="24"/>
                <w:szCs w:val="24"/>
              </w:rPr>
            </w:pPr>
            <w:r>
              <w:t>2</w:t>
            </w:r>
          </w:p>
        </w:tc>
        <w:tc>
          <w:tcPr>
            <w:tcW w:w="0" w:type="auto"/>
            <w:shd w:val="clear" w:color="auto" w:fill="FFFFFF"/>
            <w:tcMar>
              <w:top w:w="120" w:type="dxa"/>
              <w:left w:w="120" w:type="dxa"/>
              <w:bottom w:w="120" w:type="dxa"/>
              <w:right w:w="120" w:type="dxa"/>
            </w:tcMar>
            <w:hideMark/>
          </w:tcPr>
          <w:p w:rsidR="00037219" w:rsidRDefault="00037219">
            <w:pPr>
              <w:spacing w:before="300" w:after="300"/>
              <w:rPr>
                <w:sz w:val="24"/>
                <w:szCs w:val="24"/>
              </w:rPr>
            </w:pPr>
            <w:r>
              <w:t>Ana Trujillo Emparedados y helados</w:t>
            </w:r>
          </w:p>
        </w:tc>
        <w:tc>
          <w:tcPr>
            <w:tcW w:w="0" w:type="auto"/>
            <w:shd w:val="clear" w:color="auto" w:fill="FFFFFF"/>
            <w:tcMar>
              <w:top w:w="120" w:type="dxa"/>
              <w:bottom w:w="120" w:type="dxa"/>
              <w:right w:w="120" w:type="dxa"/>
            </w:tcMar>
            <w:hideMark/>
          </w:tcPr>
          <w:p w:rsidR="00037219" w:rsidRDefault="00037219">
            <w:pPr>
              <w:spacing w:before="300" w:after="300"/>
              <w:rPr>
                <w:sz w:val="24"/>
                <w:szCs w:val="24"/>
              </w:rPr>
            </w:pPr>
            <w:r>
              <w:t>Ana Trujillo</w:t>
            </w:r>
          </w:p>
        </w:tc>
        <w:tc>
          <w:tcPr>
            <w:tcW w:w="0" w:type="auto"/>
            <w:shd w:val="clear" w:color="auto" w:fill="FFFFFF"/>
            <w:tcMar>
              <w:top w:w="120" w:type="dxa"/>
              <w:bottom w:w="120" w:type="dxa"/>
              <w:right w:w="120" w:type="dxa"/>
            </w:tcMar>
            <w:hideMark/>
          </w:tcPr>
          <w:p w:rsidR="00037219" w:rsidRDefault="00037219">
            <w:pPr>
              <w:spacing w:before="300" w:after="300"/>
              <w:rPr>
                <w:sz w:val="24"/>
                <w:szCs w:val="24"/>
              </w:rPr>
            </w:pPr>
            <w:r>
              <w:t>Avda. de la Constitución 2222</w:t>
            </w:r>
          </w:p>
        </w:tc>
        <w:tc>
          <w:tcPr>
            <w:tcW w:w="0" w:type="auto"/>
            <w:shd w:val="clear" w:color="auto" w:fill="FFFFFF"/>
            <w:tcMar>
              <w:top w:w="120" w:type="dxa"/>
              <w:bottom w:w="120" w:type="dxa"/>
              <w:right w:w="120" w:type="dxa"/>
            </w:tcMar>
            <w:hideMark/>
          </w:tcPr>
          <w:p w:rsidR="00037219" w:rsidRDefault="00037219">
            <w:pPr>
              <w:spacing w:before="300" w:after="300"/>
              <w:rPr>
                <w:sz w:val="24"/>
                <w:szCs w:val="24"/>
              </w:rPr>
            </w:pPr>
            <w:r>
              <w:t>México D.F.</w:t>
            </w:r>
          </w:p>
        </w:tc>
        <w:tc>
          <w:tcPr>
            <w:tcW w:w="0" w:type="auto"/>
            <w:shd w:val="clear" w:color="auto" w:fill="FFFFFF"/>
            <w:tcMar>
              <w:top w:w="120" w:type="dxa"/>
              <w:bottom w:w="120" w:type="dxa"/>
              <w:right w:w="120" w:type="dxa"/>
            </w:tcMar>
            <w:hideMark/>
          </w:tcPr>
          <w:p w:rsidR="00037219" w:rsidRDefault="00037219">
            <w:pPr>
              <w:spacing w:before="300" w:after="300"/>
              <w:rPr>
                <w:sz w:val="24"/>
                <w:szCs w:val="24"/>
              </w:rPr>
            </w:pPr>
            <w:r>
              <w:t>05021</w:t>
            </w:r>
          </w:p>
        </w:tc>
        <w:tc>
          <w:tcPr>
            <w:tcW w:w="0" w:type="auto"/>
            <w:shd w:val="clear" w:color="auto" w:fill="FFFFFF"/>
            <w:tcMar>
              <w:top w:w="120" w:type="dxa"/>
              <w:bottom w:w="120" w:type="dxa"/>
              <w:right w:w="120" w:type="dxa"/>
            </w:tcMar>
            <w:hideMark/>
          </w:tcPr>
          <w:p w:rsidR="00037219" w:rsidRDefault="00037219">
            <w:pPr>
              <w:spacing w:before="300" w:after="300"/>
              <w:rPr>
                <w:sz w:val="24"/>
                <w:szCs w:val="24"/>
              </w:rPr>
            </w:pPr>
            <w:r>
              <w:t>Mexico</w:t>
            </w:r>
          </w:p>
        </w:tc>
      </w:tr>
      <w:tr w:rsidR="00037219" w:rsidTr="00037219">
        <w:tc>
          <w:tcPr>
            <w:tcW w:w="0" w:type="auto"/>
            <w:shd w:val="clear" w:color="auto" w:fill="F1F1F1"/>
            <w:tcMar>
              <w:top w:w="120" w:type="dxa"/>
              <w:left w:w="240" w:type="dxa"/>
              <w:bottom w:w="120" w:type="dxa"/>
              <w:right w:w="120" w:type="dxa"/>
            </w:tcMar>
            <w:hideMark/>
          </w:tcPr>
          <w:p w:rsidR="00037219" w:rsidRDefault="00037219">
            <w:pPr>
              <w:spacing w:before="300" w:after="300"/>
              <w:rPr>
                <w:sz w:val="24"/>
                <w:szCs w:val="24"/>
              </w:rPr>
            </w:pPr>
            <w:r>
              <w:t>3</w:t>
            </w:r>
          </w:p>
        </w:tc>
        <w:tc>
          <w:tcPr>
            <w:tcW w:w="0" w:type="auto"/>
            <w:shd w:val="clear" w:color="auto" w:fill="F1F1F1"/>
            <w:tcMar>
              <w:top w:w="120" w:type="dxa"/>
              <w:left w:w="120" w:type="dxa"/>
              <w:bottom w:w="120" w:type="dxa"/>
              <w:right w:w="120" w:type="dxa"/>
            </w:tcMar>
            <w:hideMark/>
          </w:tcPr>
          <w:p w:rsidR="00037219" w:rsidRDefault="00037219">
            <w:pPr>
              <w:spacing w:before="300" w:after="300"/>
              <w:rPr>
                <w:sz w:val="24"/>
                <w:szCs w:val="24"/>
              </w:rPr>
            </w:pPr>
            <w:r>
              <w:t>Antonio Moreno Taquería</w:t>
            </w:r>
          </w:p>
        </w:tc>
        <w:tc>
          <w:tcPr>
            <w:tcW w:w="0" w:type="auto"/>
            <w:shd w:val="clear" w:color="auto" w:fill="F1F1F1"/>
            <w:tcMar>
              <w:top w:w="120" w:type="dxa"/>
              <w:bottom w:w="120" w:type="dxa"/>
              <w:right w:w="120" w:type="dxa"/>
            </w:tcMar>
            <w:hideMark/>
          </w:tcPr>
          <w:p w:rsidR="00037219" w:rsidRDefault="00037219">
            <w:pPr>
              <w:spacing w:before="300" w:after="300"/>
              <w:rPr>
                <w:sz w:val="24"/>
                <w:szCs w:val="24"/>
              </w:rPr>
            </w:pPr>
            <w:r>
              <w:t>Antonio Moreno</w:t>
            </w:r>
          </w:p>
        </w:tc>
        <w:tc>
          <w:tcPr>
            <w:tcW w:w="0" w:type="auto"/>
            <w:shd w:val="clear" w:color="auto" w:fill="F1F1F1"/>
            <w:tcMar>
              <w:top w:w="120" w:type="dxa"/>
              <w:bottom w:w="120" w:type="dxa"/>
              <w:right w:w="120" w:type="dxa"/>
            </w:tcMar>
            <w:hideMark/>
          </w:tcPr>
          <w:p w:rsidR="00037219" w:rsidRDefault="00037219">
            <w:pPr>
              <w:spacing w:before="300" w:after="300"/>
              <w:rPr>
                <w:sz w:val="24"/>
                <w:szCs w:val="24"/>
              </w:rPr>
            </w:pPr>
            <w:r>
              <w:t>Mataderos 2312</w:t>
            </w:r>
          </w:p>
        </w:tc>
        <w:tc>
          <w:tcPr>
            <w:tcW w:w="0" w:type="auto"/>
            <w:shd w:val="clear" w:color="auto" w:fill="F1F1F1"/>
            <w:tcMar>
              <w:top w:w="120" w:type="dxa"/>
              <w:bottom w:w="120" w:type="dxa"/>
              <w:right w:w="120" w:type="dxa"/>
            </w:tcMar>
            <w:hideMark/>
          </w:tcPr>
          <w:p w:rsidR="00037219" w:rsidRDefault="00037219">
            <w:pPr>
              <w:spacing w:before="300" w:after="300"/>
              <w:rPr>
                <w:sz w:val="24"/>
                <w:szCs w:val="24"/>
              </w:rPr>
            </w:pPr>
            <w:r>
              <w:t>México D.F.</w:t>
            </w:r>
          </w:p>
        </w:tc>
        <w:tc>
          <w:tcPr>
            <w:tcW w:w="0" w:type="auto"/>
            <w:shd w:val="clear" w:color="auto" w:fill="F1F1F1"/>
            <w:tcMar>
              <w:top w:w="120" w:type="dxa"/>
              <w:bottom w:w="120" w:type="dxa"/>
              <w:right w:w="120" w:type="dxa"/>
            </w:tcMar>
            <w:hideMark/>
          </w:tcPr>
          <w:p w:rsidR="00037219" w:rsidRDefault="00037219">
            <w:pPr>
              <w:spacing w:before="300" w:after="300"/>
              <w:rPr>
                <w:sz w:val="24"/>
                <w:szCs w:val="24"/>
              </w:rPr>
            </w:pPr>
            <w:r>
              <w:t>05023</w:t>
            </w:r>
          </w:p>
        </w:tc>
        <w:tc>
          <w:tcPr>
            <w:tcW w:w="0" w:type="auto"/>
            <w:shd w:val="clear" w:color="auto" w:fill="F1F1F1"/>
            <w:tcMar>
              <w:top w:w="120" w:type="dxa"/>
              <w:bottom w:w="120" w:type="dxa"/>
              <w:right w:w="120" w:type="dxa"/>
            </w:tcMar>
            <w:hideMark/>
          </w:tcPr>
          <w:p w:rsidR="00037219" w:rsidRDefault="00037219">
            <w:pPr>
              <w:spacing w:before="300" w:after="300"/>
              <w:rPr>
                <w:sz w:val="24"/>
                <w:szCs w:val="24"/>
              </w:rPr>
            </w:pPr>
            <w:r>
              <w:t>Mexico</w:t>
            </w:r>
          </w:p>
        </w:tc>
      </w:tr>
      <w:tr w:rsidR="00037219" w:rsidTr="00037219">
        <w:tc>
          <w:tcPr>
            <w:tcW w:w="0" w:type="auto"/>
            <w:shd w:val="clear" w:color="auto" w:fill="FFFFFF"/>
            <w:tcMar>
              <w:top w:w="120" w:type="dxa"/>
              <w:left w:w="240" w:type="dxa"/>
              <w:bottom w:w="120" w:type="dxa"/>
              <w:right w:w="120" w:type="dxa"/>
            </w:tcMar>
            <w:hideMark/>
          </w:tcPr>
          <w:p w:rsidR="00037219" w:rsidRDefault="00037219">
            <w:pPr>
              <w:spacing w:before="300" w:after="300"/>
              <w:rPr>
                <w:sz w:val="24"/>
                <w:szCs w:val="24"/>
              </w:rPr>
            </w:pPr>
            <w:r>
              <w:t>4</w:t>
            </w:r>
            <w:r>
              <w:br/>
            </w:r>
          </w:p>
        </w:tc>
        <w:tc>
          <w:tcPr>
            <w:tcW w:w="0" w:type="auto"/>
            <w:shd w:val="clear" w:color="auto" w:fill="FFFFFF"/>
            <w:tcMar>
              <w:top w:w="120" w:type="dxa"/>
              <w:left w:w="120" w:type="dxa"/>
              <w:bottom w:w="120" w:type="dxa"/>
              <w:right w:w="120" w:type="dxa"/>
            </w:tcMar>
            <w:hideMark/>
          </w:tcPr>
          <w:p w:rsidR="00037219" w:rsidRDefault="00037219">
            <w:pPr>
              <w:spacing w:before="300" w:after="300"/>
              <w:rPr>
                <w:sz w:val="24"/>
                <w:szCs w:val="24"/>
              </w:rPr>
            </w:pPr>
            <w:r>
              <w:t>Around the Horn</w:t>
            </w:r>
          </w:p>
        </w:tc>
        <w:tc>
          <w:tcPr>
            <w:tcW w:w="0" w:type="auto"/>
            <w:shd w:val="clear" w:color="auto" w:fill="FFFFFF"/>
            <w:tcMar>
              <w:top w:w="120" w:type="dxa"/>
              <w:bottom w:w="120" w:type="dxa"/>
              <w:right w:w="120" w:type="dxa"/>
            </w:tcMar>
            <w:hideMark/>
          </w:tcPr>
          <w:p w:rsidR="00037219" w:rsidRDefault="00037219">
            <w:pPr>
              <w:spacing w:before="300" w:after="300"/>
              <w:rPr>
                <w:sz w:val="24"/>
                <w:szCs w:val="24"/>
              </w:rPr>
            </w:pPr>
            <w:r>
              <w:t>Thomas Hardy</w:t>
            </w:r>
          </w:p>
        </w:tc>
        <w:tc>
          <w:tcPr>
            <w:tcW w:w="0" w:type="auto"/>
            <w:shd w:val="clear" w:color="auto" w:fill="FFFFFF"/>
            <w:tcMar>
              <w:top w:w="120" w:type="dxa"/>
              <w:bottom w:w="120" w:type="dxa"/>
              <w:right w:w="120" w:type="dxa"/>
            </w:tcMar>
            <w:hideMark/>
          </w:tcPr>
          <w:p w:rsidR="00037219" w:rsidRDefault="00037219">
            <w:pPr>
              <w:spacing w:before="300" w:after="300"/>
              <w:rPr>
                <w:sz w:val="24"/>
                <w:szCs w:val="24"/>
              </w:rPr>
            </w:pPr>
            <w:r>
              <w:t>120 Hanover Sq.</w:t>
            </w:r>
          </w:p>
        </w:tc>
        <w:tc>
          <w:tcPr>
            <w:tcW w:w="0" w:type="auto"/>
            <w:shd w:val="clear" w:color="auto" w:fill="FFFFFF"/>
            <w:tcMar>
              <w:top w:w="120" w:type="dxa"/>
              <w:bottom w:w="120" w:type="dxa"/>
              <w:right w:w="120" w:type="dxa"/>
            </w:tcMar>
            <w:hideMark/>
          </w:tcPr>
          <w:p w:rsidR="00037219" w:rsidRDefault="00037219">
            <w:pPr>
              <w:spacing w:before="300" w:after="300"/>
              <w:rPr>
                <w:sz w:val="24"/>
                <w:szCs w:val="24"/>
              </w:rPr>
            </w:pPr>
            <w:r>
              <w:t>London</w:t>
            </w:r>
          </w:p>
        </w:tc>
        <w:tc>
          <w:tcPr>
            <w:tcW w:w="0" w:type="auto"/>
            <w:shd w:val="clear" w:color="auto" w:fill="FFFFFF"/>
            <w:tcMar>
              <w:top w:w="120" w:type="dxa"/>
              <w:bottom w:w="120" w:type="dxa"/>
              <w:right w:w="120" w:type="dxa"/>
            </w:tcMar>
            <w:hideMark/>
          </w:tcPr>
          <w:p w:rsidR="00037219" w:rsidRDefault="00037219">
            <w:pPr>
              <w:spacing w:before="300" w:after="300"/>
              <w:rPr>
                <w:sz w:val="24"/>
                <w:szCs w:val="24"/>
              </w:rPr>
            </w:pPr>
            <w:r>
              <w:t>WA1 1DP</w:t>
            </w:r>
          </w:p>
        </w:tc>
        <w:tc>
          <w:tcPr>
            <w:tcW w:w="0" w:type="auto"/>
            <w:shd w:val="clear" w:color="auto" w:fill="FFFFFF"/>
            <w:tcMar>
              <w:top w:w="120" w:type="dxa"/>
              <w:bottom w:w="120" w:type="dxa"/>
              <w:right w:w="120" w:type="dxa"/>
            </w:tcMar>
            <w:hideMark/>
          </w:tcPr>
          <w:p w:rsidR="00037219" w:rsidRDefault="00037219">
            <w:pPr>
              <w:spacing w:before="300" w:after="300"/>
              <w:rPr>
                <w:sz w:val="24"/>
                <w:szCs w:val="24"/>
              </w:rPr>
            </w:pPr>
            <w:r>
              <w:t>UK</w:t>
            </w:r>
          </w:p>
        </w:tc>
      </w:tr>
      <w:tr w:rsidR="00037219" w:rsidTr="00037219">
        <w:tc>
          <w:tcPr>
            <w:tcW w:w="0" w:type="auto"/>
            <w:shd w:val="clear" w:color="auto" w:fill="F1F1F1"/>
            <w:tcMar>
              <w:top w:w="120" w:type="dxa"/>
              <w:left w:w="240" w:type="dxa"/>
              <w:bottom w:w="120" w:type="dxa"/>
              <w:right w:w="120" w:type="dxa"/>
            </w:tcMar>
            <w:hideMark/>
          </w:tcPr>
          <w:p w:rsidR="00037219" w:rsidRDefault="00037219">
            <w:pPr>
              <w:spacing w:before="300" w:after="300"/>
              <w:rPr>
                <w:sz w:val="24"/>
                <w:szCs w:val="24"/>
              </w:rPr>
            </w:pPr>
            <w:r>
              <w:t>5</w:t>
            </w:r>
          </w:p>
        </w:tc>
        <w:tc>
          <w:tcPr>
            <w:tcW w:w="0" w:type="auto"/>
            <w:shd w:val="clear" w:color="auto" w:fill="F1F1F1"/>
            <w:tcMar>
              <w:top w:w="120" w:type="dxa"/>
              <w:left w:w="120" w:type="dxa"/>
              <w:bottom w:w="120" w:type="dxa"/>
              <w:right w:w="120" w:type="dxa"/>
            </w:tcMar>
            <w:hideMark/>
          </w:tcPr>
          <w:p w:rsidR="00037219" w:rsidRDefault="00037219">
            <w:pPr>
              <w:spacing w:before="300" w:after="300"/>
              <w:rPr>
                <w:sz w:val="24"/>
                <w:szCs w:val="24"/>
              </w:rPr>
            </w:pPr>
            <w:r>
              <w:t>Berglunds snabbköp</w:t>
            </w:r>
          </w:p>
        </w:tc>
        <w:tc>
          <w:tcPr>
            <w:tcW w:w="0" w:type="auto"/>
            <w:shd w:val="clear" w:color="auto" w:fill="F1F1F1"/>
            <w:tcMar>
              <w:top w:w="120" w:type="dxa"/>
              <w:bottom w:w="120" w:type="dxa"/>
              <w:right w:w="120" w:type="dxa"/>
            </w:tcMar>
            <w:hideMark/>
          </w:tcPr>
          <w:p w:rsidR="00037219" w:rsidRDefault="00037219">
            <w:pPr>
              <w:spacing w:before="300" w:after="300"/>
              <w:rPr>
                <w:sz w:val="24"/>
                <w:szCs w:val="24"/>
              </w:rPr>
            </w:pPr>
            <w:r>
              <w:t>Christina Berglund</w:t>
            </w:r>
          </w:p>
        </w:tc>
        <w:tc>
          <w:tcPr>
            <w:tcW w:w="0" w:type="auto"/>
            <w:shd w:val="clear" w:color="auto" w:fill="F1F1F1"/>
            <w:tcMar>
              <w:top w:w="120" w:type="dxa"/>
              <w:bottom w:w="120" w:type="dxa"/>
              <w:right w:w="120" w:type="dxa"/>
            </w:tcMar>
            <w:hideMark/>
          </w:tcPr>
          <w:p w:rsidR="00037219" w:rsidRDefault="00037219">
            <w:pPr>
              <w:spacing w:before="300" w:after="300"/>
              <w:rPr>
                <w:sz w:val="24"/>
                <w:szCs w:val="24"/>
              </w:rPr>
            </w:pPr>
            <w:r>
              <w:t>Berguvsvägen 8</w:t>
            </w:r>
          </w:p>
        </w:tc>
        <w:tc>
          <w:tcPr>
            <w:tcW w:w="0" w:type="auto"/>
            <w:shd w:val="clear" w:color="auto" w:fill="F1F1F1"/>
            <w:tcMar>
              <w:top w:w="120" w:type="dxa"/>
              <w:bottom w:w="120" w:type="dxa"/>
              <w:right w:w="120" w:type="dxa"/>
            </w:tcMar>
            <w:hideMark/>
          </w:tcPr>
          <w:p w:rsidR="00037219" w:rsidRDefault="00037219">
            <w:pPr>
              <w:spacing w:before="300" w:after="300"/>
              <w:rPr>
                <w:sz w:val="24"/>
                <w:szCs w:val="24"/>
              </w:rPr>
            </w:pPr>
            <w:r>
              <w:t>Luleå</w:t>
            </w:r>
          </w:p>
        </w:tc>
        <w:tc>
          <w:tcPr>
            <w:tcW w:w="0" w:type="auto"/>
            <w:shd w:val="clear" w:color="auto" w:fill="F1F1F1"/>
            <w:tcMar>
              <w:top w:w="120" w:type="dxa"/>
              <w:bottom w:w="120" w:type="dxa"/>
              <w:right w:w="120" w:type="dxa"/>
            </w:tcMar>
            <w:hideMark/>
          </w:tcPr>
          <w:p w:rsidR="00037219" w:rsidRDefault="00037219">
            <w:pPr>
              <w:spacing w:before="300" w:after="300"/>
              <w:rPr>
                <w:sz w:val="24"/>
                <w:szCs w:val="24"/>
              </w:rPr>
            </w:pPr>
            <w:r>
              <w:t>S-958 22</w:t>
            </w:r>
          </w:p>
        </w:tc>
        <w:tc>
          <w:tcPr>
            <w:tcW w:w="0" w:type="auto"/>
            <w:shd w:val="clear" w:color="auto" w:fill="F1F1F1"/>
            <w:tcMar>
              <w:top w:w="120" w:type="dxa"/>
              <w:bottom w:w="120" w:type="dxa"/>
              <w:right w:w="120" w:type="dxa"/>
            </w:tcMar>
            <w:hideMark/>
          </w:tcPr>
          <w:p w:rsidR="00037219" w:rsidRDefault="00037219">
            <w:pPr>
              <w:spacing w:before="300" w:after="300"/>
              <w:rPr>
                <w:sz w:val="24"/>
                <w:szCs w:val="24"/>
              </w:rPr>
            </w:pPr>
            <w:r>
              <w:t>Sweden</w:t>
            </w:r>
          </w:p>
        </w:tc>
      </w:tr>
    </w:tbl>
    <w:p w:rsidR="00037219" w:rsidRDefault="00F60B67" w:rsidP="00037219">
      <w:pPr>
        <w:spacing w:before="300" w:after="300"/>
        <w:rPr>
          <w:rFonts w:ascii="Times New Roman" w:hAnsi="Times New Roman"/>
          <w:sz w:val="24"/>
          <w:szCs w:val="24"/>
        </w:rPr>
      </w:pPr>
      <w:r>
        <w:pict>
          <v:rect id="_x0000_i1028" style="width:0;height:0" o:hralign="center" o:hrstd="t" o:hrnoshade="t" o:hr="t" fillcolor="black" stroked="f"/>
        </w:pict>
      </w:r>
    </w:p>
    <w:p w:rsidR="00037219" w:rsidRDefault="00037219" w:rsidP="00037219">
      <w:pPr>
        <w:pStyle w:val="Heading2"/>
        <w:shd w:val="clear" w:color="auto" w:fill="FFFFFF"/>
        <w:spacing w:before="150" w:beforeAutospacing="0" w:after="150" w:afterAutospacing="0"/>
        <w:rPr>
          <w:rFonts w:ascii="Segoe UI" w:hAnsi="Segoe UI" w:cs="Segoe UI"/>
          <w:b w:val="0"/>
          <w:bCs w:val="0"/>
          <w:color w:val="000000"/>
          <w:sz w:val="48"/>
          <w:szCs w:val="48"/>
        </w:rPr>
      </w:pPr>
    </w:p>
    <w:p w:rsidR="00037219" w:rsidRDefault="00037219" w:rsidP="00037219">
      <w:pPr>
        <w:pStyle w:val="Heading2"/>
        <w:shd w:val="clear" w:color="auto" w:fill="FFFFFF"/>
        <w:spacing w:before="150" w:beforeAutospacing="0" w:after="150" w:afterAutospacing="0"/>
        <w:rPr>
          <w:rFonts w:ascii="Segoe UI" w:hAnsi="Segoe UI" w:cs="Segoe UI"/>
          <w:b w:val="0"/>
          <w:bCs w:val="0"/>
          <w:color w:val="000000"/>
          <w:sz w:val="48"/>
          <w:szCs w:val="48"/>
        </w:rPr>
      </w:pPr>
    </w:p>
    <w:p w:rsidR="00037219" w:rsidRDefault="00037219" w:rsidP="000372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SELECT Example Without DISTINCT</w:t>
      </w:r>
    </w:p>
    <w:p w:rsidR="00037219" w:rsidRDefault="00037219" w:rsidP="000372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(including the duplicates) values from the "Country" column in the "Customers" table:</w:t>
      </w:r>
    </w:p>
    <w:p w:rsidR="00037219" w:rsidRDefault="00037219" w:rsidP="00037219">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37219" w:rsidRDefault="00037219" w:rsidP="00037219">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Country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p>
    <w:p w:rsidR="00037219" w:rsidRDefault="00037219" w:rsidP="00037219">
      <w:pPr>
        <w:shd w:val="clear" w:color="auto" w:fill="FFFFFF"/>
        <w:rPr>
          <w:rStyle w:val="sqlcolor"/>
          <w:rFonts w:ascii="Consolas" w:hAnsi="Consolas" w:cs="Consolas"/>
          <w:color w:val="000000"/>
          <w:sz w:val="23"/>
          <w:szCs w:val="23"/>
        </w:rPr>
      </w:pPr>
    </w:p>
    <w:p w:rsidR="00037219" w:rsidRDefault="00037219" w:rsidP="000372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SELECT DISTINCT Examples</w:t>
      </w:r>
    </w:p>
    <w:p w:rsidR="00037219" w:rsidRDefault="00037219" w:rsidP="000372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only the DISTINCT values from the "Country" column in the "Customers" table:</w:t>
      </w:r>
    </w:p>
    <w:p w:rsidR="00037219" w:rsidRDefault="00037219" w:rsidP="00037219">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37219" w:rsidRDefault="00037219" w:rsidP="00037219">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keywordcolor"/>
          <w:rFonts w:ascii="Consolas" w:hAnsi="Consolas" w:cs="Consolas"/>
          <w:color w:val="0000CD"/>
          <w:sz w:val="23"/>
          <w:szCs w:val="23"/>
        </w:rPr>
        <w:t>DISTINCT</w:t>
      </w:r>
      <w:r>
        <w:rPr>
          <w:rStyle w:val="sqlcolor"/>
          <w:rFonts w:ascii="Consolas" w:hAnsi="Consolas" w:cs="Consolas"/>
          <w:color w:val="000000"/>
          <w:sz w:val="23"/>
          <w:szCs w:val="23"/>
        </w:rPr>
        <w:t> Country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p>
    <w:p w:rsidR="00075C91" w:rsidRDefault="00075C91" w:rsidP="00075C9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WHERE Clause</w:t>
      </w:r>
    </w:p>
    <w:p w:rsidR="00075C91" w:rsidRDefault="00075C91" w:rsidP="00075C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WHERE clause is used to filter records.</w:t>
      </w:r>
    </w:p>
    <w:p w:rsidR="00075C91" w:rsidRDefault="00075C91" w:rsidP="00075C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WHERE clause is used to extract only those records that fulfill a specified condition.</w:t>
      </w:r>
    </w:p>
    <w:p w:rsidR="00075C91" w:rsidRDefault="00075C91" w:rsidP="00075C91">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WHERE Syntax</w:t>
      </w:r>
    </w:p>
    <w:p w:rsidR="00075C91" w:rsidRDefault="00075C91" w:rsidP="00075C91">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column2, ...</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075C91" w:rsidRDefault="00075C91" w:rsidP="00075C9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WHERE clause is not only used in SELECT statement, it is also used in UPDATE, DELETE statement, etc.!</w:t>
      </w:r>
    </w:p>
    <w:p w:rsidR="00075C91" w:rsidRDefault="00F60B67" w:rsidP="00075C91">
      <w:pPr>
        <w:spacing w:before="300" w:after="300"/>
        <w:rPr>
          <w:rFonts w:ascii="Times New Roman" w:hAnsi="Times New Roman"/>
          <w:sz w:val="24"/>
          <w:szCs w:val="24"/>
        </w:rPr>
      </w:pPr>
      <w:r>
        <w:pict>
          <v:rect id="_x0000_i1029" style="width:0;height:0" o:hralign="center" o:hrstd="t" o:hrnoshade="t" o:hr="t" fillcolor="black" stroked="f"/>
        </w:pict>
      </w:r>
    </w:p>
    <w:p w:rsidR="00075C91" w:rsidRDefault="00075C91" w:rsidP="00075C9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rsidR="00075C91" w:rsidRDefault="00075C91" w:rsidP="00075C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2318" w:type="dxa"/>
        <w:tblInd w:w="-16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443"/>
        <w:gridCol w:w="3240"/>
        <w:gridCol w:w="1739"/>
        <w:gridCol w:w="2634"/>
        <w:gridCol w:w="1144"/>
        <w:gridCol w:w="1161"/>
        <w:gridCol w:w="957"/>
      </w:tblGrid>
      <w:tr w:rsidR="00075C91" w:rsidTr="009C0051">
        <w:tc>
          <w:tcPr>
            <w:tcW w:w="1443" w:type="dxa"/>
            <w:shd w:val="clear" w:color="auto" w:fill="FFFFFF"/>
            <w:tcMar>
              <w:top w:w="120" w:type="dxa"/>
              <w:left w:w="240" w:type="dxa"/>
              <w:bottom w:w="120" w:type="dxa"/>
              <w:right w:w="120" w:type="dxa"/>
            </w:tcMar>
            <w:hideMark/>
          </w:tcPr>
          <w:p w:rsidR="00075C91" w:rsidRDefault="00075C91">
            <w:pPr>
              <w:spacing w:before="300" w:after="300"/>
              <w:rPr>
                <w:b/>
                <w:bCs/>
                <w:sz w:val="24"/>
                <w:szCs w:val="24"/>
              </w:rPr>
            </w:pPr>
            <w:r>
              <w:rPr>
                <w:b/>
                <w:bCs/>
              </w:rPr>
              <w:lastRenderedPageBreak/>
              <w:t>CustomerID</w:t>
            </w:r>
          </w:p>
        </w:tc>
        <w:tc>
          <w:tcPr>
            <w:tcW w:w="0" w:type="auto"/>
            <w:shd w:val="clear" w:color="auto" w:fill="FFFFFF"/>
            <w:tcMar>
              <w:top w:w="120" w:type="dxa"/>
              <w:left w:w="120" w:type="dxa"/>
              <w:bottom w:w="120" w:type="dxa"/>
              <w:right w:w="120" w:type="dxa"/>
            </w:tcMar>
            <w:hideMark/>
          </w:tcPr>
          <w:p w:rsidR="00075C91" w:rsidRDefault="00075C91">
            <w:pPr>
              <w:spacing w:before="300" w:after="300"/>
              <w:rPr>
                <w:b/>
                <w:bCs/>
                <w:sz w:val="24"/>
                <w:szCs w:val="24"/>
              </w:rPr>
            </w:pPr>
            <w:r>
              <w:rPr>
                <w:b/>
                <w:bCs/>
              </w:rPr>
              <w:t>CustomerName</w:t>
            </w:r>
          </w:p>
        </w:tc>
        <w:tc>
          <w:tcPr>
            <w:tcW w:w="0" w:type="auto"/>
            <w:shd w:val="clear" w:color="auto" w:fill="FFFFFF"/>
            <w:tcMar>
              <w:top w:w="120" w:type="dxa"/>
              <w:bottom w:w="120" w:type="dxa"/>
              <w:right w:w="120" w:type="dxa"/>
            </w:tcMar>
            <w:hideMark/>
          </w:tcPr>
          <w:p w:rsidR="00075C91" w:rsidRDefault="00075C91">
            <w:pPr>
              <w:spacing w:before="300" w:after="300"/>
              <w:rPr>
                <w:b/>
                <w:bCs/>
                <w:sz w:val="24"/>
                <w:szCs w:val="24"/>
              </w:rPr>
            </w:pPr>
            <w:r>
              <w:rPr>
                <w:b/>
                <w:bCs/>
              </w:rPr>
              <w:t>ContactName</w:t>
            </w:r>
          </w:p>
        </w:tc>
        <w:tc>
          <w:tcPr>
            <w:tcW w:w="0" w:type="auto"/>
            <w:shd w:val="clear" w:color="auto" w:fill="FFFFFF"/>
            <w:tcMar>
              <w:top w:w="120" w:type="dxa"/>
              <w:bottom w:w="120" w:type="dxa"/>
              <w:right w:w="120" w:type="dxa"/>
            </w:tcMar>
            <w:hideMark/>
          </w:tcPr>
          <w:p w:rsidR="00075C91" w:rsidRDefault="00075C91">
            <w:pPr>
              <w:spacing w:before="300" w:after="300"/>
              <w:rPr>
                <w:b/>
                <w:bCs/>
                <w:sz w:val="24"/>
                <w:szCs w:val="24"/>
              </w:rPr>
            </w:pPr>
            <w:r>
              <w:rPr>
                <w:b/>
                <w:bCs/>
              </w:rPr>
              <w:t>Address</w:t>
            </w:r>
          </w:p>
        </w:tc>
        <w:tc>
          <w:tcPr>
            <w:tcW w:w="0" w:type="auto"/>
            <w:shd w:val="clear" w:color="auto" w:fill="FFFFFF"/>
            <w:tcMar>
              <w:top w:w="120" w:type="dxa"/>
              <w:bottom w:w="120" w:type="dxa"/>
              <w:right w:w="120" w:type="dxa"/>
            </w:tcMar>
            <w:hideMark/>
          </w:tcPr>
          <w:p w:rsidR="00075C91" w:rsidRDefault="00075C91">
            <w:pPr>
              <w:spacing w:before="300" w:after="300"/>
              <w:rPr>
                <w:b/>
                <w:bCs/>
                <w:sz w:val="24"/>
                <w:szCs w:val="24"/>
              </w:rPr>
            </w:pPr>
            <w:r>
              <w:rPr>
                <w:b/>
                <w:bCs/>
              </w:rPr>
              <w:t>City</w:t>
            </w:r>
          </w:p>
        </w:tc>
        <w:tc>
          <w:tcPr>
            <w:tcW w:w="0" w:type="auto"/>
            <w:shd w:val="clear" w:color="auto" w:fill="FFFFFF"/>
            <w:tcMar>
              <w:top w:w="120" w:type="dxa"/>
              <w:bottom w:w="120" w:type="dxa"/>
              <w:right w:w="120" w:type="dxa"/>
            </w:tcMar>
            <w:hideMark/>
          </w:tcPr>
          <w:p w:rsidR="00075C91" w:rsidRDefault="00075C91">
            <w:pPr>
              <w:spacing w:before="300" w:after="300"/>
              <w:rPr>
                <w:b/>
                <w:bCs/>
                <w:sz w:val="24"/>
                <w:szCs w:val="24"/>
              </w:rPr>
            </w:pPr>
            <w:r>
              <w:rPr>
                <w:b/>
                <w:bCs/>
              </w:rPr>
              <w:t>PostalCode</w:t>
            </w:r>
          </w:p>
        </w:tc>
        <w:tc>
          <w:tcPr>
            <w:tcW w:w="0" w:type="auto"/>
            <w:shd w:val="clear" w:color="auto" w:fill="FFFFFF"/>
            <w:tcMar>
              <w:top w:w="120" w:type="dxa"/>
              <w:bottom w:w="120" w:type="dxa"/>
              <w:right w:w="120" w:type="dxa"/>
            </w:tcMar>
            <w:hideMark/>
          </w:tcPr>
          <w:p w:rsidR="00075C91" w:rsidRDefault="00075C91">
            <w:pPr>
              <w:spacing w:before="300" w:after="300"/>
              <w:rPr>
                <w:b/>
                <w:bCs/>
                <w:sz w:val="24"/>
                <w:szCs w:val="24"/>
              </w:rPr>
            </w:pPr>
            <w:r>
              <w:rPr>
                <w:b/>
                <w:bCs/>
              </w:rPr>
              <w:t>Country</w:t>
            </w:r>
          </w:p>
        </w:tc>
      </w:tr>
      <w:tr w:rsidR="00075C91" w:rsidTr="009C0051">
        <w:tc>
          <w:tcPr>
            <w:tcW w:w="1443" w:type="dxa"/>
            <w:shd w:val="clear" w:color="auto" w:fill="F1F1F1"/>
            <w:tcMar>
              <w:top w:w="120" w:type="dxa"/>
              <w:left w:w="240" w:type="dxa"/>
              <w:bottom w:w="120" w:type="dxa"/>
              <w:right w:w="120" w:type="dxa"/>
            </w:tcMar>
            <w:hideMark/>
          </w:tcPr>
          <w:p w:rsidR="00075C91" w:rsidRDefault="00075C91">
            <w:pPr>
              <w:spacing w:before="300" w:after="300"/>
              <w:rPr>
                <w:sz w:val="24"/>
                <w:szCs w:val="24"/>
              </w:rPr>
            </w:pPr>
            <w:r>
              <w:t>1</w:t>
            </w:r>
            <w:r>
              <w:br/>
            </w:r>
          </w:p>
        </w:tc>
        <w:tc>
          <w:tcPr>
            <w:tcW w:w="0" w:type="auto"/>
            <w:shd w:val="clear" w:color="auto" w:fill="F1F1F1"/>
            <w:tcMar>
              <w:top w:w="120" w:type="dxa"/>
              <w:left w:w="120" w:type="dxa"/>
              <w:bottom w:w="120" w:type="dxa"/>
              <w:right w:w="120" w:type="dxa"/>
            </w:tcMar>
            <w:hideMark/>
          </w:tcPr>
          <w:p w:rsidR="00075C91" w:rsidRDefault="00075C91">
            <w:pPr>
              <w:spacing w:before="300" w:after="300"/>
              <w:rPr>
                <w:sz w:val="24"/>
                <w:szCs w:val="24"/>
              </w:rPr>
            </w:pPr>
            <w:r>
              <w:t>Alfreds Futterkiste</w:t>
            </w:r>
          </w:p>
        </w:tc>
        <w:tc>
          <w:tcPr>
            <w:tcW w:w="0" w:type="auto"/>
            <w:shd w:val="clear" w:color="auto" w:fill="F1F1F1"/>
            <w:tcMar>
              <w:top w:w="120" w:type="dxa"/>
              <w:bottom w:w="120" w:type="dxa"/>
              <w:right w:w="120" w:type="dxa"/>
            </w:tcMar>
            <w:hideMark/>
          </w:tcPr>
          <w:p w:rsidR="00075C91" w:rsidRDefault="00075C91">
            <w:pPr>
              <w:spacing w:before="300" w:after="300"/>
              <w:rPr>
                <w:sz w:val="24"/>
                <w:szCs w:val="24"/>
              </w:rPr>
            </w:pPr>
            <w:r>
              <w:t>Maria Anders</w:t>
            </w:r>
          </w:p>
        </w:tc>
        <w:tc>
          <w:tcPr>
            <w:tcW w:w="0" w:type="auto"/>
            <w:shd w:val="clear" w:color="auto" w:fill="F1F1F1"/>
            <w:tcMar>
              <w:top w:w="120" w:type="dxa"/>
              <w:bottom w:w="120" w:type="dxa"/>
              <w:right w:w="120" w:type="dxa"/>
            </w:tcMar>
            <w:hideMark/>
          </w:tcPr>
          <w:p w:rsidR="00075C91" w:rsidRDefault="00075C91">
            <w:pPr>
              <w:spacing w:before="300" w:after="300"/>
              <w:rPr>
                <w:sz w:val="24"/>
                <w:szCs w:val="24"/>
              </w:rPr>
            </w:pPr>
            <w:r>
              <w:t>Obere Str. 57</w:t>
            </w:r>
          </w:p>
        </w:tc>
        <w:tc>
          <w:tcPr>
            <w:tcW w:w="0" w:type="auto"/>
            <w:shd w:val="clear" w:color="auto" w:fill="F1F1F1"/>
            <w:tcMar>
              <w:top w:w="120" w:type="dxa"/>
              <w:bottom w:w="120" w:type="dxa"/>
              <w:right w:w="120" w:type="dxa"/>
            </w:tcMar>
            <w:hideMark/>
          </w:tcPr>
          <w:p w:rsidR="00075C91" w:rsidRDefault="00075C91">
            <w:pPr>
              <w:spacing w:before="300" w:after="300"/>
              <w:rPr>
                <w:sz w:val="24"/>
                <w:szCs w:val="24"/>
              </w:rPr>
            </w:pPr>
            <w:r>
              <w:t>Berlin</w:t>
            </w:r>
          </w:p>
        </w:tc>
        <w:tc>
          <w:tcPr>
            <w:tcW w:w="0" w:type="auto"/>
            <w:shd w:val="clear" w:color="auto" w:fill="F1F1F1"/>
            <w:tcMar>
              <w:top w:w="120" w:type="dxa"/>
              <w:bottom w:w="120" w:type="dxa"/>
              <w:right w:w="120" w:type="dxa"/>
            </w:tcMar>
            <w:hideMark/>
          </w:tcPr>
          <w:p w:rsidR="00075C91" w:rsidRDefault="00075C91">
            <w:pPr>
              <w:spacing w:before="300" w:after="300"/>
              <w:rPr>
                <w:sz w:val="24"/>
                <w:szCs w:val="24"/>
              </w:rPr>
            </w:pPr>
            <w:r>
              <w:t>12209</w:t>
            </w:r>
          </w:p>
        </w:tc>
        <w:tc>
          <w:tcPr>
            <w:tcW w:w="0" w:type="auto"/>
            <w:shd w:val="clear" w:color="auto" w:fill="F1F1F1"/>
            <w:tcMar>
              <w:top w:w="120" w:type="dxa"/>
              <w:bottom w:w="120" w:type="dxa"/>
              <w:right w:w="120" w:type="dxa"/>
            </w:tcMar>
            <w:hideMark/>
          </w:tcPr>
          <w:p w:rsidR="00075C91" w:rsidRDefault="00075C91">
            <w:pPr>
              <w:spacing w:before="300" w:after="300"/>
              <w:rPr>
                <w:sz w:val="24"/>
                <w:szCs w:val="24"/>
              </w:rPr>
            </w:pPr>
            <w:r>
              <w:t>Germany</w:t>
            </w:r>
          </w:p>
        </w:tc>
      </w:tr>
      <w:tr w:rsidR="00075C91" w:rsidTr="009C0051">
        <w:tc>
          <w:tcPr>
            <w:tcW w:w="1443" w:type="dxa"/>
            <w:shd w:val="clear" w:color="auto" w:fill="FFFFFF"/>
            <w:tcMar>
              <w:top w:w="120" w:type="dxa"/>
              <w:left w:w="240" w:type="dxa"/>
              <w:bottom w:w="120" w:type="dxa"/>
              <w:right w:w="120" w:type="dxa"/>
            </w:tcMar>
            <w:hideMark/>
          </w:tcPr>
          <w:p w:rsidR="00075C91" w:rsidRDefault="00075C91">
            <w:pPr>
              <w:spacing w:before="300" w:after="300"/>
              <w:rPr>
                <w:sz w:val="24"/>
                <w:szCs w:val="24"/>
              </w:rPr>
            </w:pPr>
            <w:r>
              <w:t>2</w:t>
            </w:r>
          </w:p>
        </w:tc>
        <w:tc>
          <w:tcPr>
            <w:tcW w:w="0" w:type="auto"/>
            <w:shd w:val="clear" w:color="auto" w:fill="FFFFFF"/>
            <w:tcMar>
              <w:top w:w="120" w:type="dxa"/>
              <w:left w:w="120" w:type="dxa"/>
              <w:bottom w:w="120" w:type="dxa"/>
              <w:right w:w="120" w:type="dxa"/>
            </w:tcMar>
            <w:hideMark/>
          </w:tcPr>
          <w:p w:rsidR="00075C91" w:rsidRDefault="00075C91">
            <w:pPr>
              <w:spacing w:before="300" w:after="300"/>
              <w:rPr>
                <w:sz w:val="24"/>
                <w:szCs w:val="24"/>
              </w:rPr>
            </w:pPr>
            <w:r>
              <w:t>Ana Trujillo Emparedados y helados</w:t>
            </w:r>
          </w:p>
        </w:tc>
        <w:tc>
          <w:tcPr>
            <w:tcW w:w="0" w:type="auto"/>
            <w:shd w:val="clear" w:color="auto" w:fill="FFFFFF"/>
            <w:tcMar>
              <w:top w:w="120" w:type="dxa"/>
              <w:bottom w:w="120" w:type="dxa"/>
              <w:right w:w="120" w:type="dxa"/>
            </w:tcMar>
            <w:hideMark/>
          </w:tcPr>
          <w:p w:rsidR="00075C91" w:rsidRDefault="00075C91">
            <w:pPr>
              <w:spacing w:before="300" w:after="300"/>
              <w:rPr>
                <w:sz w:val="24"/>
                <w:szCs w:val="24"/>
              </w:rPr>
            </w:pPr>
            <w:r>
              <w:t>Ana Trujillo</w:t>
            </w:r>
          </w:p>
        </w:tc>
        <w:tc>
          <w:tcPr>
            <w:tcW w:w="0" w:type="auto"/>
            <w:shd w:val="clear" w:color="auto" w:fill="FFFFFF"/>
            <w:tcMar>
              <w:top w:w="120" w:type="dxa"/>
              <w:bottom w:w="120" w:type="dxa"/>
              <w:right w:w="120" w:type="dxa"/>
            </w:tcMar>
            <w:hideMark/>
          </w:tcPr>
          <w:p w:rsidR="00075C91" w:rsidRDefault="00075C91">
            <w:pPr>
              <w:spacing w:before="300" w:after="300"/>
              <w:rPr>
                <w:sz w:val="24"/>
                <w:szCs w:val="24"/>
              </w:rPr>
            </w:pPr>
            <w:r>
              <w:t>Avda. de la Constitución 2222</w:t>
            </w:r>
          </w:p>
        </w:tc>
        <w:tc>
          <w:tcPr>
            <w:tcW w:w="0" w:type="auto"/>
            <w:shd w:val="clear" w:color="auto" w:fill="FFFFFF"/>
            <w:tcMar>
              <w:top w:w="120" w:type="dxa"/>
              <w:bottom w:w="120" w:type="dxa"/>
              <w:right w:w="120" w:type="dxa"/>
            </w:tcMar>
            <w:hideMark/>
          </w:tcPr>
          <w:p w:rsidR="00075C91" w:rsidRDefault="00075C91">
            <w:pPr>
              <w:spacing w:before="300" w:after="300"/>
              <w:rPr>
                <w:sz w:val="24"/>
                <w:szCs w:val="24"/>
              </w:rPr>
            </w:pPr>
            <w:r>
              <w:t>México D.F.</w:t>
            </w:r>
          </w:p>
        </w:tc>
        <w:tc>
          <w:tcPr>
            <w:tcW w:w="0" w:type="auto"/>
            <w:shd w:val="clear" w:color="auto" w:fill="FFFFFF"/>
            <w:tcMar>
              <w:top w:w="120" w:type="dxa"/>
              <w:bottom w:w="120" w:type="dxa"/>
              <w:right w:w="120" w:type="dxa"/>
            </w:tcMar>
            <w:hideMark/>
          </w:tcPr>
          <w:p w:rsidR="00075C91" w:rsidRDefault="00075C91">
            <w:pPr>
              <w:spacing w:before="300" w:after="300"/>
              <w:rPr>
                <w:sz w:val="24"/>
                <w:szCs w:val="24"/>
              </w:rPr>
            </w:pPr>
            <w:r>
              <w:t>05021</w:t>
            </w:r>
          </w:p>
        </w:tc>
        <w:tc>
          <w:tcPr>
            <w:tcW w:w="0" w:type="auto"/>
            <w:shd w:val="clear" w:color="auto" w:fill="FFFFFF"/>
            <w:tcMar>
              <w:top w:w="120" w:type="dxa"/>
              <w:bottom w:w="120" w:type="dxa"/>
              <w:right w:w="120" w:type="dxa"/>
            </w:tcMar>
            <w:hideMark/>
          </w:tcPr>
          <w:p w:rsidR="00075C91" w:rsidRDefault="00075C91">
            <w:pPr>
              <w:spacing w:before="300" w:after="300"/>
              <w:rPr>
                <w:sz w:val="24"/>
                <w:szCs w:val="24"/>
              </w:rPr>
            </w:pPr>
            <w:r>
              <w:t>Mexico</w:t>
            </w:r>
          </w:p>
        </w:tc>
      </w:tr>
      <w:tr w:rsidR="00075C91" w:rsidTr="009C0051">
        <w:tc>
          <w:tcPr>
            <w:tcW w:w="1443" w:type="dxa"/>
            <w:shd w:val="clear" w:color="auto" w:fill="F1F1F1"/>
            <w:tcMar>
              <w:top w:w="120" w:type="dxa"/>
              <w:left w:w="240" w:type="dxa"/>
              <w:bottom w:w="120" w:type="dxa"/>
              <w:right w:w="120" w:type="dxa"/>
            </w:tcMar>
            <w:hideMark/>
          </w:tcPr>
          <w:p w:rsidR="00075C91" w:rsidRDefault="00075C91">
            <w:pPr>
              <w:spacing w:before="300" w:after="300"/>
              <w:rPr>
                <w:sz w:val="24"/>
                <w:szCs w:val="24"/>
              </w:rPr>
            </w:pPr>
            <w:r>
              <w:t>3</w:t>
            </w:r>
          </w:p>
        </w:tc>
        <w:tc>
          <w:tcPr>
            <w:tcW w:w="0" w:type="auto"/>
            <w:shd w:val="clear" w:color="auto" w:fill="F1F1F1"/>
            <w:tcMar>
              <w:top w:w="120" w:type="dxa"/>
              <w:left w:w="120" w:type="dxa"/>
              <w:bottom w:w="120" w:type="dxa"/>
              <w:right w:w="120" w:type="dxa"/>
            </w:tcMar>
            <w:hideMark/>
          </w:tcPr>
          <w:p w:rsidR="00075C91" w:rsidRDefault="00075C91">
            <w:pPr>
              <w:spacing w:before="300" w:after="300"/>
              <w:rPr>
                <w:sz w:val="24"/>
                <w:szCs w:val="24"/>
              </w:rPr>
            </w:pPr>
            <w:r>
              <w:t>Antonio Moreno Taquería</w:t>
            </w:r>
          </w:p>
        </w:tc>
        <w:tc>
          <w:tcPr>
            <w:tcW w:w="0" w:type="auto"/>
            <w:shd w:val="clear" w:color="auto" w:fill="F1F1F1"/>
            <w:tcMar>
              <w:top w:w="120" w:type="dxa"/>
              <w:bottom w:w="120" w:type="dxa"/>
              <w:right w:w="120" w:type="dxa"/>
            </w:tcMar>
            <w:hideMark/>
          </w:tcPr>
          <w:p w:rsidR="00075C91" w:rsidRDefault="00075C91">
            <w:pPr>
              <w:spacing w:before="300" w:after="300"/>
              <w:rPr>
                <w:sz w:val="24"/>
                <w:szCs w:val="24"/>
              </w:rPr>
            </w:pPr>
            <w:r>
              <w:t>Antonio Moreno</w:t>
            </w:r>
          </w:p>
        </w:tc>
        <w:tc>
          <w:tcPr>
            <w:tcW w:w="0" w:type="auto"/>
            <w:shd w:val="clear" w:color="auto" w:fill="F1F1F1"/>
            <w:tcMar>
              <w:top w:w="120" w:type="dxa"/>
              <w:bottom w:w="120" w:type="dxa"/>
              <w:right w:w="120" w:type="dxa"/>
            </w:tcMar>
            <w:hideMark/>
          </w:tcPr>
          <w:p w:rsidR="00075C91" w:rsidRDefault="00075C91">
            <w:pPr>
              <w:spacing w:before="300" w:after="300"/>
              <w:rPr>
                <w:sz w:val="24"/>
                <w:szCs w:val="24"/>
              </w:rPr>
            </w:pPr>
            <w:r>
              <w:t>Mataderos 2312</w:t>
            </w:r>
          </w:p>
        </w:tc>
        <w:tc>
          <w:tcPr>
            <w:tcW w:w="0" w:type="auto"/>
            <w:shd w:val="clear" w:color="auto" w:fill="F1F1F1"/>
            <w:tcMar>
              <w:top w:w="120" w:type="dxa"/>
              <w:bottom w:w="120" w:type="dxa"/>
              <w:right w:w="120" w:type="dxa"/>
            </w:tcMar>
            <w:hideMark/>
          </w:tcPr>
          <w:p w:rsidR="00075C91" w:rsidRDefault="00075C91">
            <w:pPr>
              <w:spacing w:before="300" w:after="300"/>
              <w:rPr>
                <w:sz w:val="24"/>
                <w:szCs w:val="24"/>
              </w:rPr>
            </w:pPr>
            <w:r>
              <w:t>México D.F.</w:t>
            </w:r>
          </w:p>
        </w:tc>
        <w:tc>
          <w:tcPr>
            <w:tcW w:w="0" w:type="auto"/>
            <w:shd w:val="clear" w:color="auto" w:fill="F1F1F1"/>
            <w:tcMar>
              <w:top w:w="120" w:type="dxa"/>
              <w:bottom w:w="120" w:type="dxa"/>
              <w:right w:w="120" w:type="dxa"/>
            </w:tcMar>
            <w:hideMark/>
          </w:tcPr>
          <w:p w:rsidR="00075C91" w:rsidRDefault="00075C91">
            <w:pPr>
              <w:spacing w:before="300" w:after="300"/>
              <w:rPr>
                <w:sz w:val="24"/>
                <w:szCs w:val="24"/>
              </w:rPr>
            </w:pPr>
            <w:r>
              <w:t>05023</w:t>
            </w:r>
          </w:p>
        </w:tc>
        <w:tc>
          <w:tcPr>
            <w:tcW w:w="0" w:type="auto"/>
            <w:shd w:val="clear" w:color="auto" w:fill="F1F1F1"/>
            <w:tcMar>
              <w:top w:w="120" w:type="dxa"/>
              <w:bottom w:w="120" w:type="dxa"/>
              <w:right w:w="120" w:type="dxa"/>
            </w:tcMar>
            <w:hideMark/>
          </w:tcPr>
          <w:p w:rsidR="00075C91" w:rsidRDefault="00075C91">
            <w:pPr>
              <w:spacing w:before="300" w:after="300"/>
              <w:rPr>
                <w:sz w:val="24"/>
                <w:szCs w:val="24"/>
              </w:rPr>
            </w:pPr>
            <w:r>
              <w:t>Mexico</w:t>
            </w:r>
          </w:p>
        </w:tc>
      </w:tr>
      <w:tr w:rsidR="00075C91" w:rsidTr="009C0051">
        <w:tc>
          <w:tcPr>
            <w:tcW w:w="1443" w:type="dxa"/>
            <w:shd w:val="clear" w:color="auto" w:fill="FFFFFF"/>
            <w:tcMar>
              <w:top w:w="120" w:type="dxa"/>
              <w:left w:w="240" w:type="dxa"/>
              <w:bottom w:w="120" w:type="dxa"/>
              <w:right w:w="120" w:type="dxa"/>
            </w:tcMar>
            <w:hideMark/>
          </w:tcPr>
          <w:p w:rsidR="00075C91" w:rsidRDefault="00075C91">
            <w:pPr>
              <w:spacing w:before="300" w:after="300"/>
              <w:rPr>
                <w:sz w:val="24"/>
                <w:szCs w:val="24"/>
              </w:rPr>
            </w:pPr>
            <w:r>
              <w:t>4</w:t>
            </w:r>
            <w:r>
              <w:br/>
            </w:r>
          </w:p>
        </w:tc>
        <w:tc>
          <w:tcPr>
            <w:tcW w:w="0" w:type="auto"/>
            <w:shd w:val="clear" w:color="auto" w:fill="FFFFFF"/>
            <w:tcMar>
              <w:top w:w="120" w:type="dxa"/>
              <w:left w:w="120" w:type="dxa"/>
              <w:bottom w:w="120" w:type="dxa"/>
              <w:right w:w="120" w:type="dxa"/>
            </w:tcMar>
            <w:hideMark/>
          </w:tcPr>
          <w:p w:rsidR="00075C91" w:rsidRDefault="00075C91">
            <w:pPr>
              <w:spacing w:before="300" w:after="300"/>
              <w:rPr>
                <w:sz w:val="24"/>
                <w:szCs w:val="24"/>
              </w:rPr>
            </w:pPr>
            <w:r>
              <w:t>Around the Horn</w:t>
            </w:r>
          </w:p>
        </w:tc>
        <w:tc>
          <w:tcPr>
            <w:tcW w:w="0" w:type="auto"/>
            <w:shd w:val="clear" w:color="auto" w:fill="FFFFFF"/>
            <w:tcMar>
              <w:top w:w="120" w:type="dxa"/>
              <w:bottom w:w="120" w:type="dxa"/>
              <w:right w:w="120" w:type="dxa"/>
            </w:tcMar>
            <w:hideMark/>
          </w:tcPr>
          <w:p w:rsidR="00075C91" w:rsidRDefault="00075C91">
            <w:pPr>
              <w:spacing w:before="300" w:after="300"/>
              <w:rPr>
                <w:sz w:val="24"/>
                <w:szCs w:val="24"/>
              </w:rPr>
            </w:pPr>
            <w:r>
              <w:t>Thomas Hardy</w:t>
            </w:r>
          </w:p>
        </w:tc>
        <w:tc>
          <w:tcPr>
            <w:tcW w:w="0" w:type="auto"/>
            <w:shd w:val="clear" w:color="auto" w:fill="FFFFFF"/>
            <w:tcMar>
              <w:top w:w="120" w:type="dxa"/>
              <w:bottom w:w="120" w:type="dxa"/>
              <w:right w:w="120" w:type="dxa"/>
            </w:tcMar>
            <w:hideMark/>
          </w:tcPr>
          <w:p w:rsidR="00075C91" w:rsidRDefault="00075C91">
            <w:pPr>
              <w:spacing w:before="300" w:after="300"/>
              <w:rPr>
                <w:sz w:val="24"/>
                <w:szCs w:val="24"/>
              </w:rPr>
            </w:pPr>
            <w:r>
              <w:t>120 Hanover Sq.</w:t>
            </w:r>
          </w:p>
        </w:tc>
        <w:tc>
          <w:tcPr>
            <w:tcW w:w="0" w:type="auto"/>
            <w:shd w:val="clear" w:color="auto" w:fill="FFFFFF"/>
            <w:tcMar>
              <w:top w:w="120" w:type="dxa"/>
              <w:bottom w:w="120" w:type="dxa"/>
              <w:right w:w="120" w:type="dxa"/>
            </w:tcMar>
            <w:hideMark/>
          </w:tcPr>
          <w:p w:rsidR="00075C91" w:rsidRDefault="00075C91">
            <w:pPr>
              <w:spacing w:before="300" w:after="300"/>
              <w:rPr>
                <w:sz w:val="24"/>
                <w:szCs w:val="24"/>
              </w:rPr>
            </w:pPr>
            <w:r>
              <w:t>London</w:t>
            </w:r>
          </w:p>
        </w:tc>
        <w:tc>
          <w:tcPr>
            <w:tcW w:w="0" w:type="auto"/>
            <w:shd w:val="clear" w:color="auto" w:fill="FFFFFF"/>
            <w:tcMar>
              <w:top w:w="120" w:type="dxa"/>
              <w:bottom w:w="120" w:type="dxa"/>
              <w:right w:w="120" w:type="dxa"/>
            </w:tcMar>
            <w:hideMark/>
          </w:tcPr>
          <w:p w:rsidR="00075C91" w:rsidRDefault="00075C91">
            <w:pPr>
              <w:spacing w:before="300" w:after="300"/>
              <w:rPr>
                <w:sz w:val="24"/>
                <w:szCs w:val="24"/>
              </w:rPr>
            </w:pPr>
            <w:r>
              <w:t>WA1 1DP</w:t>
            </w:r>
          </w:p>
        </w:tc>
        <w:tc>
          <w:tcPr>
            <w:tcW w:w="0" w:type="auto"/>
            <w:shd w:val="clear" w:color="auto" w:fill="FFFFFF"/>
            <w:tcMar>
              <w:top w:w="120" w:type="dxa"/>
              <w:bottom w:w="120" w:type="dxa"/>
              <w:right w:w="120" w:type="dxa"/>
            </w:tcMar>
            <w:hideMark/>
          </w:tcPr>
          <w:p w:rsidR="00075C91" w:rsidRDefault="00075C91">
            <w:pPr>
              <w:spacing w:before="300" w:after="300"/>
              <w:rPr>
                <w:sz w:val="24"/>
                <w:szCs w:val="24"/>
              </w:rPr>
            </w:pPr>
            <w:r>
              <w:t>UK</w:t>
            </w:r>
          </w:p>
        </w:tc>
      </w:tr>
      <w:tr w:rsidR="00075C91" w:rsidTr="009C0051">
        <w:tc>
          <w:tcPr>
            <w:tcW w:w="1443" w:type="dxa"/>
            <w:shd w:val="clear" w:color="auto" w:fill="F1F1F1"/>
            <w:tcMar>
              <w:top w:w="120" w:type="dxa"/>
              <w:left w:w="240" w:type="dxa"/>
              <w:bottom w:w="120" w:type="dxa"/>
              <w:right w:w="120" w:type="dxa"/>
            </w:tcMar>
            <w:hideMark/>
          </w:tcPr>
          <w:p w:rsidR="00075C91" w:rsidRDefault="00075C91">
            <w:pPr>
              <w:spacing w:before="300" w:after="300"/>
              <w:rPr>
                <w:sz w:val="24"/>
                <w:szCs w:val="24"/>
              </w:rPr>
            </w:pPr>
            <w:r>
              <w:t>5</w:t>
            </w:r>
          </w:p>
        </w:tc>
        <w:tc>
          <w:tcPr>
            <w:tcW w:w="0" w:type="auto"/>
            <w:shd w:val="clear" w:color="auto" w:fill="F1F1F1"/>
            <w:tcMar>
              <w:top w:w="120" w:type="dxa"/>
              <w:left w:w="120" w:type="dxa"/>
              <w:bottom w:w="120" w:type="dxa"/>
              <w:right w:w="120" w:type="dxa"/>
            </w:tcMar>
            <w:hideMark/>
          </w:tcPr>
          <w:p w:rsidR="00075C91" w:rsidRDefault="00075C91">
            <w:pPr>
              <w:spacing w:before="300" w:after="300"/>
              <w:rPr>
                <w:sz w:val="24"/>
                <w:szCs w:val="24"/>
              </w:rPr>
            </w:pPr>
            <w:r>
              <w:t>Berglunds snabbköp</w:t>
            </w:r>
          </w:p>
        </w:tc>
        <w:tc>
          <w:tcPr>
            <w:tcW w:w="0" w:type="auto"/>
            <w:shd w:val="clear" w:color="auto" w:fill="F1F1F1"/>
            <w:tcMar>
              <w:top w:w="120" w:type="dxa"/>
              <w:bottom w:w="120" w:type="dxa"/>
              <w:right w:w="120" w:type="dxa"/>
            </w:tcMar>
            <w:hideMark/>
          </w:tcPr>
          <w:p w:rsidR="00075C91" w:rsidRDefault="00075C91">
            <w:pPr>
              <w:spacing w:before="300" w:after="300"/>
              <w:rPr>
                <w:sz w:val="24"/>
                <w:szCs w:val="24"/>
              </w:rPr>
            </w:pPr>
            <w:r>
              <w:t>Christina Berglund</w:t>
            </w:r>
          </w:p>
        </w:tc>
        <w:tc>
          <w:tcPr>
            <w:tcW w:w="0" w:type="auto"/>
            <w:shd w:val="clear" w:color="auto" w:fill="F1F1F1"/>
            <w:tcMar>
              <w:top w:w="120" w:type="dxa"/>
              <w:bottom w:w="120" w:type="dxa"/>
              <w:right w:w="120" w:type="dxa"/>
            </w:tcMar>
            <w:hideMark/>
          </w:tcPr>
          <w:p w:rsidR="00075C91" w:rsidRDefault="00075C91">
            <w:pPr>
              <w:spacing w:before="300" w:after="300"/>
              <w:rPr>
                <w:sz w:val="24"/>
                <w:szCs w:val="24"/>
              </w:rPr>
            </w:pPr>
            <w:r>
              <w:t>Berguvsvägen 8</w:t>
            </w:r>
          </w:p>
        </w:tc>
        <w:tc>
          <w:tcPr>
            <w:tcW w:w="0" w:type="auto"/>
            <w:shd w:val="clear" w:color="auto" w:fill="F1F1F1"/>
            <w:tcMar>
              <w:top w:w="120" w:type="dxa"/>
              <w:bottom w:w="120" w:type="dxa"/>
              <w:right w:w="120" w:type="dxa"/>
            </w:tcMar>
            <w:hideMark/>
          </w:tcPr>
          <w:p w:rsidR="00075C91" w:rsidRDefault="00075C91">
            <w:pPr>
              <w:spacing w:before="300" w:after="300"/>
              <w:rPr>
                <w:sz w:val="24"/>
                <w:szCs w:val="24"/>
              </w:rPr>
            </w:pPr>
            <w:r>
              <w:t>Luleå</w:t>
            </w:r>
          </w:p>
        </w:tc>
        <w:tc>
          <w:tcPr>
            <w:tcW w:w="0" w:type="auto"/>
            <w:shd w:val="clear" w:color="auto" w:fill="F1F1F1"/>
            <w:tcMar>
              <w:top w:w="120" w:type="dxa"/>
              <w:bottom w:w="120" w:type="dxa"/>
              <w:right w:w="120" w:type="dxa"/>
            </w:tcMar>
            <w:hideMark/>
          </w:tcPr>
          <w:p w:rsidR="00075C91" w:rsidRDefault="00075C91">
            <w:pPr>
              <w:spacing w:before="300" w:after="300"/>
              <w:rPr>
                <w:sz w:val="24"/>
                <w:szCs w:val="24"/>
              </w:rPr>
            </w:pPr>
            <w:r>
              <w:t>S-958 22</w:t>
            </w:r>
          </w:p>
        </w:tc>
        <w:tc>
          <w:tcPr>
            <w:tcW w:w="0" w:type="auto"/>
            <w:shd w:val="clear" w:color="auto" w:fill="F1F1F1"/>
            <w:tcMar>
              <w:top w:w="120" w:type="dxa"/>
              <w:bottom w:w="120" w:type="dxa"/>
              <w:right w:w="120" w:type="dxa"/>
            </w:tcMar>
            <w:hideMark/>
          </w:tcPr>
          <w:p w:rsidR="00075C91" w:rsidRDefault="00075C91">
            <w:pPr>
              <w:spacing w:before="300" w:after="300"/>
              <w:rPr>
                <w:sz w:val="24"/>
                <w:szCs w:val="24"/>
              </w:rPr>
            </w:pPr>
            <w:r>
              <w:t>Sweden</w:t>
            </w:r>
          </w:p>
        </w:tc>
      </w:tr>
    </w:tbl>
    <w:p w:rsidR="00075C91" w:rsidRDefault="00F60B67" w:rsidP="00075C91">
      <w:pPr>
        <w:spacing w:before="300" w:after="300"/>
        <w:rPr>
          <w:rFonts w:ascii="Times New Roman" w:hAnsi="Times New Roman"/>
          <w:sz w:val="24"/>
          <w:szCs w:val="24"/>
        </w:rPr>
      </w:pPr>
      <w:r>
        <w:pict>
          <v:rect id="_x0000_i1030" style="width:0;height:0" o:hralign="center" o:hrstd="t" o:hrnoshade="t" o:hr="t" fillcolor="black" stroked="f"/>
        </w:pict>
      </w:r>
    </w:p>
    <w:p w:rsidR="00075C91" w:rsidRDefault="00F60B67" w:rsidP="00075C91">
      <w:pPr>
        <w:spacing w:before="300" w:after="300"/>
      </w:pPr>
      <w:r>
        <w:pict>
          <v:rect id="_x0000_i1031" style="width:0;height:0" o:hralign="center" o:hrstd="t" o:hrnoshade="t" o:hr="t" fillcolor="black" stroked="f"/>
        </w:pict>
      </w:r>
    </w:p>
    <w:p w:rsidR="00075C91" w:rsidRDefault="00075C91" w:rsidP="00075C9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WHERE Clause Example</w:t>
      </w:r>
    </w:p>
    <w:p w:rsidR="00075C91" w:rsidRDefault="00075C91" w:rsidP="00075C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the customers from the country "Mexico", in the "Customers" table:</w:t>
      </w:r>
    </w:p>
    <w:p w:rsidR="00075C91" w:rsidRDefault="00075C91" w:rsidP="00075C91">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75C91" w:rsidRDefault="00075C91" w:rsidP="00075C91">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'Mexico'</w:t>
      </w:r>
      <w:r>
        <w:rPr>
          <w:rStyle w:val="sqlcolor"/>
          <w:rFonts w:ascii="Consolas" w:hAnsi="Consolas" w:cs="Consolas"/>
          <w:color w:val="000000"/>
          <w:sz w:val="23"/>
          <w:szCs w:val="23"/>
        </w:rPr>
        <w:t>;</w:t>
      </w:r>
    </w:p>
    <w:p w:rsidR="00075C91" w:rsidRDefault="00075C91" w:rsidP="00075C91">
      <w:pPr>
        <w:shd w:val="clear" w:color="auto" w:fill="F1F1F1"/>
        <w:rPr>
          <w:rFonts w:ascii="Verdana" w:hAnsi="Verdana" w:cs="Times New Roman"/>
          <w:color w:val="000000"/>
          <w:sz w:val="23"/>
          <w:szCs w:val="23"/>
        </w:rPr>
      </w:pPr>
    </w:p>
    <w:p w:rsidR="00075C91" w:rsidRDefault="00F60B67" w:rsidP="00075C91">
      <w:pPr>
        <w:spacing w:before="300" w:after="300"/>
        <w:rPr>
          <w:rFonts w:ascii="Times New Roman" w:hAnsi="Times New Roman"/>
          <w:sz w:val="24"/>
          <w:szCs w:val="24"/>
        </w:rPr>
      </w:pPr>
      <w:r>
        <w:lastRenderedPageBreak/>
        <w:pict>
          <v:rect id="_x0000_i1032" style="width:0;height:0" o:hralign="center" o:hrstd="t" o:hrnoshade="t" o:hr="t" fillcolor="black" stroked="f"/>
        </w:pict>
      </w:r>
    </w:p>
    <w:p w:rsidR="00075C91" w:rsidRDefault="00075C91" w:rsidP="00075C9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Fields vs. Numeric Fields</w:t>
      </w:r>
    </w:p>
    <w:p w:rsidR="00075C91" w:rsidRDefault="00075C91" w:rsidP="00075C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requires single quotes around text values (most database systems will also allow double quotes).</w:t>
      </w:r>
    </w:p>
    <w:p w:rsidR="00075C91" w:rsidRDefault="00075C91" w:rsidP="00075C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numeric fields should not be enclosed in quotes:</w:t>
      </w:r>
    </w:p>
    <w:p w:rsidR="00075C91" w:rsidRDefault="00075C91" w:rsidP="00075C91">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75C91" w:rsidRPr="00075C91" w:rsidRDefault="00075C91" w:rsidP="00075C91">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CustomerID=</w:t>
      </w:r>
      <w:r>
        <w:rPr>
          <w:rStyle w:val="sqlnumbercolor"/>
          <w:rFonts w:ascii="Consolas" w:hAnsi="Consolas" w:cs="Consolas"/>
          <w:color w:val="000000"/>
          <w:sz w:val="23"/>
          <w:szCs w:val="23"/>
        </w:rPr>
        <w:t>1</w:t>
      </w:r>
      <w:r>
        <w:rPr>
          <w:rStyle w:val="sqlcolor"/>
          <w:rFonts w:ascii="Consolas" w:hAnsi="Consolas" w:cs="Consolas"/>
          <w:color w:val="000000"/>
          <w:sz w:val="23"/>
          <w:szCs w:val="23"/>
        </w:rPr>
        <w:t>;</w:t>
      </w:r>
    </w:p>
    <w:p w:rsidR="00075C91" w:rsidRDefault="00F60B67" w:rsidP="00075C91">
      <w:pPr>
        <w:spacing w:before="300" w:after="300"/>
        <w:rPr>
          <w:rFonts w:ascii="Times New Roman" w:hAnsi="Times New Roman"/>
          <w:sz w:val="24"/>
          <w:szCs w:val="24"/>
        </w:rPr>
      </w:pPr>
      <w:r>
        <w:pict>
          <v:rect id="_x0000_i1033" style="width:0;height:0" o:hralign="center" o:hrstd="t" o:hrnoshade="t" o:hr="t" fillcolor="black" stroked="f"/>
        </w:pict>
      </w:r>
    </w:p>
    <w:p w:rsidR="00075C91" w:rsidRDefault="00075C91" w:rsidP="00075C9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Operators in The WHERE Clause</w:t>
      </w:r>
    </w:p>
    <w:p w:rsidR="00075C91" w:rsidRDefault="00075C91" w:rsidP="00075C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operators can be used in the WHERE clause:</w:t>
      </w:r>
    </w:p>
    <w:tbl>
      <w:tblPr>
        <w:tblW w:w="1013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867"/>
        <w:gridCol w:w="7033"/>
        <w:gridCol w:w="1236"/>
      </w:tblGrid>
      <w:tr w:rsidR="00075C91" w:rsidTr="00075C91">
        <w:trPr>
          <w:trHeight w:val="924"/>
        </w:trPr>
        <w:tc>
          <w:tcPr>
            <w:tcW w:w="2022" w:type="dxa"/>
            <w:shd w:val="clear" w:color="auto" w:fill="FFFFFF"/>
            <w:tcMar>
              <w:top w:w="120" w:type="dxa"/>
              <w:left w:w="240" w:type="dxa"/>
              <w:bottom w:w="120" w:type="dxa"/>
              <w:right w:w="120" w:type="dxa"/>
            </w:tcMar>
            <w:hideMark/>
          </w:tcPr>
          <w:p w:rsidR="00075C91" w:rsidRDefault="00075C91">
            <w:pPr>
              <w:spacing w:before="300" w:after="300"/>
              <w:rPr>
                <w:rFonts w:ascii="Verdana" w:hAnsi="Verdana"/>
                <w:b/>
                <w:bCs/>
                <w:color w:val="000000"/>
                <w:sz w:val="23"/>
                <w:szCs w:val="23"/>
              </w:rPr>
            </w:pPr>
            <w:r>
              <w:rPr>
                <w:rFonts w:ascii="Verdana" w:hAnsi="Verdana"/>
                <w:b/>
                <w:bCs/>
                <w:color w:val="000000"/>
                <w:sz w:val="23"/>
                <w:szCs w:val="23"/>
              </w:rPr>
              <w:t>Operator</w:t>
            </w:r>
          </w:p>
        </w:tc>
        <w:tc>
          <w:tcPr>
            <w:tcW w:w="7095" w:type="dxa"/>
            <w:shd w:val="clear" w:color="auto" w:fill="FFFFFF"/>
            <w:tcMar>
              <w:top w:w="120" w:type="dxa"/>
              <w:left w:w="120" w:type="dxa"/>
              <w:bottom w:w="120" w:type="dxa"/>
              <w:right w:w="120" w:type="dxa"/>
            </w:tcMar>
            <w:hideMark/>
          </w:tcPr>
          <w:p w:rsidR="00075C91" w:rsidRDefault="00075C91">
            <w:pPr>
              <w:spacing w:before="300" w:after="300"/>
              <w:rPr>
                <w:rFonts w:ascii="Verdana" w:hAnsi="Verdana"/>
                <w:b/>
                <w:bCs/>
                <w:color w:val="000000"/>
                <w:sz w:val="23"/>
                <w:szCs w:val="23"/>
              </w:rPr>
            </w:pPr>
            <w:r>
              <w:rPr>
                <w:rFonts w:ascii="Verdana" w:hAnsi="Verdana"/>
                <w:b/>
                <w:bCs/>
                <w:color w:val="000000"/>
                <w:sz w:val="23"/>
                <w:szCs w:val="23"/>
              </w:rPr>
              <w:t>Description</w:t>
            </w:r>
          </w:p>
        </w:tc>
        <w:tc>
          <w:tcPr>
            <w:tcW w:w="1019" w:type="dxa"/>
            <w:shd w:val="clear" w:color="auto" w:fill="FFFFFF"/>
            <w:tcMar>
              <w:top w:w="120" w:type="dxa"/>
              <w:bottom w:w="120" w:type="dxa"/>
              <w:right w:w="120" w:type="dxa"/>
            </w:tcMar>
            <w:hideMark/>
          </w:tcPr>
          <w:p w:rsidR="00075C91" w:rsidRDefault="00075C91">
            <w:pPr>
              <w:spacing w:before="300" w:after="300"/>
              <w:rPr>
                <w:rFonts w:ascii="Verdana" w:hAnsi="Verdana"/>
                <w:b/>
                <w:bCs/>
                <w:color w:val="000000"/>
                <w:sz w:val="23"/>
                <w:szCs w:val="23"/>
              </w:rPr>
            </w:pPr>
            <w:r>
              <w:rPr>
                <w:rFonts w:ascii="Verdana" w:hAnsi="Verdana"/>
                <w:b/>
                <w:bCs/>
                <w:color w:val="000000"/>
                <w:sz w:val="23"/>
                <w:szCs w:val="23"/>
              </w:rPr>
              <w:t>Example</w:t>
            </w:r>
          </w:p>
        </w:tc>
      </w:tr>
      <w:tr w:rsidR="00075C91" w:rsidTr="00075C91">
        <w:trPr>
          <w:trHeight w:val="939"/>
        </w:trPr>
        <w:tc>
          <w:tcPr>
            <w:tcW w:w="0" w:type="auto"/>
            <w:shd w:val="clear" w:color="auto" w:fill="F1F1F1"/>
            <w:tcMar>
              <w:top w:w="120" w:type="dxa"/>
              <w:left w:w="240" w:type="dxa"/>
              <w:bottom w:w="120" w:type="dxa"/>
              <w:right w:w="120" w:type="dxa"/>
            </w:tcMar>
            <w:hideMark/>
          </w:tcPr>
          <w:p w:rsidR="00075C91" w:rsidRDefault="00075C91">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rsidR="00075C91" w:rsidRDefault="00075C91">
            <w:pPr>
              <w:spacing w:before="300" w:after="300"/>
              <w:rPr>
                <w:rFonts w:ascii="Verdana" w:hAnsi="Verdana"/>
                <w:color w:val="000000"/>
                <w:sz w:val="23"/>
                <w:szCs w:val="23"/>
              </w:rPr>
            </w:pPr>
            <w:r>
              <w:rPr>
                <w:rFonts w:ascii="Verdana" w:hAnsi="Verdana"/>
                <w:color w:val="000000"/>
                <w:sz w:val="23"/>
                <w:szCs w:val="23"/>
              </w:rPr>
              <w:t>Equal</w:t>
            </w:r>
          </w:p>
        </w:tc>
        <w:tc>
          <w:tcPr>
            <w:tcW w:w="0" w:type="auto"/>
            <w:shd w:val="clear" w:color="auto" w:fill="F1F1F1"/>
            <w:tcMar>
              <w:top w:w="120" w:type="dxa"/>
              <w:bottom w:w="120" w:type="dxa"/>
              <w:right w:w="120" w:type="dxa"/>
            </w:tcMar>
            <w:hideMark/>
          </w:tcPr>
          <w:p w:rsidR="00075C91" w:rsidRDefault="00F60B67">
            <w:pPr>
              <w:spacing w:before="300" w:after="300"/>
              <w:rPr>
                <w:rFonts w:ascii="Verdana" w:hAnsi="Verdana"/>
                <w:color w:val="000000"/>
                <w:sz w:val="23"/>
                <w:szCs w:val="23"/>
              </w:rPr>
            </w:pPr>
            <w:hyperlink r:id="rId68" w:tgtFrame="_blank" w:history="1">
              <w:r w:rsidR="00075C91">
                <w:rPr>
                  <w:rStyle w:val="Hyperlink"/>
                  <w:rFonts w:ascii="Verdana" w:hAnsi="Verdana"/>
                  <w:color w:val="FFFFFF"/>
                  <w:sz w:val="23"/>
                  <w:szCs w:val="23"/>
                  <w:bdr w:val="none" w:sz="0" w:space="0" w:color="auto" w:frame="1"/>
                  <w:shd w:val="clear" w:color="auto" w:fill="4CAF50"/>
                </w:rPr>
                <w:t>Try it</w:t>
              </w:r>
            </w:hyperlink>
          </w:p>
        </w:tc>
      </w:tr>
      <w:tr w:rsidR="00075C91" w:rsidTr="00075C91">
        <w:trPr>
          <w:trHeight w:val="924"/>
        </w:trPr>
        <w:tc>
          <w:tcPr>
            <w:tcW w:w="0" w:type="auto"/>
            <w:shd w:val="clear" w:color="auto" w:fill="FFFFFF"/>
            <w:tcMar>
              <w:top w:w="120" w:type="dxa"/>
              <w:left w:w="240" w:type="dxa"/>
              <w:bottom w:w="120" w:type="dxa"/>
              <w:right w:w="120" w:type="dxa"/>
            </w:tcMar>
            <w:hideMark/>
          </w:tcPr>
          <w:p w:rsidR="00075C91" w:rsidRDefault="00075C91">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FFFFF"/>
            <w:tcMar>
              <w:top w:w="120" w:type="dxa"/>
              <w:left w:w="120" w:type="dxa"/>
              <w:bottom w:w="120" w:type="dxa"/>
              <w:right w:w="120" w:type="dxa"/>
            </w:tcMar>
            <w:hideMark/>
          </w:tcPr>
          <w:p w:rsidR="00075C91" w:rsidRDefault="00075C91">
            <w:pPr>
              <w:spacing w:before="300" w:after="300"/>
              <w:rPr>
                <w:rFonts w:ascii="Verdana" w:hAnsi="Verdana"/>
                <w:color w:val="000000"/>
                <w:sz w:val="23"/>
                <w:szCs w:val="23"/>
              </w:rPr>
            </w:pPr>
            <w:r>
              <w:rPr>
                <w:rFonts w:ascii="Verdana" w:hAnsi="Verdana"/>
                <w:color w:val="000000"/>
                <w:sz w:val="23"/>
                <w:szCs w:val="23"/>
              </w:rPr>
              <w:t>Greater than</w:t>
            </w:r>
          </w:p>
        </w:tc>
        <w:tc>
          <w:tcPr>
            <w:tcW w:w="0" w:type="auto"/>
            <w:shd w:val="clear" w:color="auto" w:fill="FFFFFF"/>
            <w:tcMar>
              <w:top w:w="120" w:type="dxa"/>
              <w:bottom w:w="120" w:type="dxa"/>
              <w:right w:w="120" w:type="dxa"/>
            </w:tcMar>
            <w:hideMark/>
          </w:tcPr>
          <w:p w:rsidR="00075C91" w:rsidRDefault="00F60B67">
            <w:pPr>
              <w:spacing w:before="300" w:after="300"/>
              <w:rPr>
                <w:rFonts w:ascii="Verdana" w:hAnsi="Verdana"/>
                <w:color w:val="000000"/>
                <w:sz w:val="23"/>
                <w:szCs w:val="23"/>
              </w:rPr>
            </w:pPr>
            <w:hyperlink r:id="rId69" w:tgtFrame="_blank" w:history="1">
              <w:r w:rsidR="00075C91">
                <w:rPr>
                  <w:rStyle w:val="Hyperlink"/>
                  <w:rFonts w:ascii="Verdana" w:hAnsi="Verdana"/>
                  <w:color w:val="FFFFFF"/>
                  <w:sz w:val="23"/>
                  <w:szCs w:val="23"/>
                  <w:bdr w:val="none" w:sz="0" w:space="0" w:color="auto" w:frame="1"/>
                  <w:shd w:val="clear" w:color="auto" w:fill="4CAF50"/>
                </w:rPr>
                <w:t>Try it</w:t>
              </w:r>
            </w:hyperlink>
          </w:p>
        </w:tc>
      </w:tr>
      <w:tr w:rsidR="00075C91" w:rsidTr="00075C91">
        <w:trPr>
          <w:trHeight w:val="924"/>
        </w:trPr>
        <w:tc>
          <w:tcPr>
            <w:tcW w:w="0" w:type="auto"/>
            <w:shd w:val="clear" w:color="auto" w:fill="F1F1F1"/>
            <w:tcMar>
              <w:top w:w="120" w:type="dxa"/>
              <w:left w:w="240" w:type="dxa"/>
              <w:bottom w:w="120" w:type="dxa"/>
              <w:right w:w="120" w:type="dxa"/>
            </w:tcMar>
            <w:hideMark/>
          </w:tcPr>
          <w:p w:rsidR="00075C91" w:rsidRDefault="00075C91">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1F1F1"/>
            <w:tcMar>
              <w:top w:w="120" w:type="dxa"/>
              <w:left w:w="120" w:type="dxa"/>
              <w:bottom w:w="120" w:type="dxa"/>
              <w:right w:w="120" w:type="dxa"/>
            </w:tcMar>
            <w:hideMark/>
          </w:tcPr>
          <w:p w:rsidR="00075C91" w:rsidRDefault="00075C91">
            <w:pPr>
              <w:spacing w:before="300" w:after="300"/>
              <w:rPr>
                <w:rFonts w:ascii="Verdana" w:hAnsi="Verdana"/>
                <w:color w:val="000000"/>
                <w:sz w:val="23"/>
                <w:szCs w:val="23"/>
              </w:rPr>
            </w:pPr>
            <w:r>
              <w:rPr>
                <w:rFonts w:ascii="Verdana" w:hAnsi="Verdana"/>
                <w:color w:val="000000"/>
                <w:sz w:val="23"/>
                <w:szCs w:val="23"/>
              </w:rPr>
              <w:t>Less than</w:t>
            </w:r>
          </w:p>
        </w:tc>
        <w:tc>
          <w:tcPr>
            <w:tcW w:w="0" w:type="auto"/>
            <w:shd w:val="clear" w:color="auto" w:fill="F1F1F1"/>
            <w:tcMar>
              <w:top w:w="120" w:type="dxa"/>
              <w:bottom w:w="120" w:type="dxa"/>
              <w:right w:w="120" w:type="dxa"/>
            </w:tcMar>
            <w:hideMark/>
          </w:tcPr>
          <w:p w:rsidR="00075C91" w:rsidRDefault="00F60B67">
            <w:pPr>
              <w:spacing w:before="300" w:after="300"/>
              <w:rPr>
                <w:rFonts w:ascii="Verdana" w:hAnsi="Verdana"/>
                <w:color w:val="000000"/>
                <w:sz w:val="23"/>
                <w:szCs w:val="23"/>
              </w:rPr>
            </w:pPr>
            <w:hyperlink r:id="rId70" w:tgtFrame="_blank" w:history="1">
              <w:r w:rsidR="00075C91">
                <w:rPr>
                  <w:rStyle w:val="Hyperlink"/>
                  <w:rFonts w:ascii="Verdana" w:hAnsi="Verdana"/>
                  <w:color w:val="FFFFFF"/>
                  <w:sz w:val="23"/>
                  <w:szCs w:val="23"/>
                  <w:bdr w:val="none" w:sz="0" w:space="0" w:color="auto" w:frame="1"/>
                  <w:shd w:val="clear" w:color="auto" w:fill="4CAF50"/>
                </w:rPr>
                <w:t>Try it</w:t>
              </w:r>
            </w:hyperlink>
          </w:p>
        </w:tc>
      </w:tr>
      <w:tr w:rsidR="00075C91" w:rsidTr="00075C91">
        <w:trPr>
          <w:trHeight w:val="939"/>
        </w:trPr>
        <w:tc>
          <w:tcPr>
            <w:tcW w:w="0" w:type="auto"/>
            <w:shd w:val="clear" w:color="auto" w:fill="FFFFFF"/>
            <w:tcMar>
              <w:top w:w="120" w:type="dxa"/>
              <w:left w:w="240" w:type="dxa"/>
              <w:bottom w:w="120" w:type="dxa"/>
              <w:right w:w="120" w:type="dxa"/>
            </w:tcMar>
            <w:hideMark/>
          </w:tcPr>
          <w:p w:rsidR="00075C91" w:rsidRDefault="00075C91">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FFFFF"/>
            <w:tcMar>
              <w:top w:w="120" w:type="dxa"/>
              <w:left w:w="120" w:type="dxa"/>
              <w:bottom w:w="120" w:type="dxa"/>
              <w:right w:w="120" w:type="dxa"/>
            </w:tcMar>
            <w:hideMark/>
          </w:tcPr>
          <w:p w:rsidR="00075C91" w:rsidRDefault="00075C91">
            <w:pPr>
              <w:spacing w:before="300" w:after="300"/>
              <w:rPr>
                <w:rFonts w:ascii="Verdana" w:hAnsi="Verdana"/>
                <w:color w:val="000000"/>
                <w:sz w:val="23"/>
                <w:szCs w:val="23"/>
              </w:rPr>
            </w:pPr>
            <w:r>
              <w:rPr>
                <w:rFonts w:ascii="Verdana" w:hAnsi="Verdana"/>
                <w:color w:val="000000"/>
                <w:sz w:val="23"/>
                <w:szCs w:val="23"/>
              </w:rPr>
              <w:t>Greater than or equal</w:t>
            </w:r>
          </w:p>
        </w:tc>
        <w:tc>
          <w:tcPr>
            <w:tcW w:w="0" w:type="auto"/>
            <w:shd w:val="clear" w:color="auto" w:fill="FFFFFF"/>
            <w:tcMar>
              <w:top w:w="120" w:type="dxa"/>
              <w:bottom w:w="120" w:type="dxa"/>
              <w:right w:w="120" w:type="dxa"/>
            </w:tcMar>
            <w:hideMark/>
          </w:tcPr>
          <w:p w:rsidR="00075C91" w:rsidRDefault="00F60B67">
            <w:pPr>
              <w:spacing w:before="300" w:after="300"/>
              <w:rPr>
                <w:rFonts w:ascii="Verdana" w:hAnsi="Verdana"/>
                <w:color w:val="000000"/>
                <w:sz w:val="23"/>
                <w:szCs w:val="23"/>
              </w:rPr>
            </w:pPr>
            <w:hyperlink r:id="rId71" w:tgtFrame="_blank" w:history="1">
              <w:r w:rsidR="00075C91">
                <w:rPr>
                  <w:rStyle w:val="Hyperlink"/>
                  <w:rFonts w:ascii="Verdana" w:hAnsi="Verdana"/>
                  <w:color w:val="FFFFFF"/>
                  <w:sz w:val="23"/>
                  <w:szCs w:val="23"/>
                  <w:bdr w:val="none" w:sz="0" w:space="0" w:color="auto" w:frame="1"/>
                  <w:shd w:val="clear" w:color="auto" w:fill="4CAF50"/>
                </w:rPr>
                <w:t>Try it</w:t>
              </w:r>
            </w:hyperlink>
          </w:p>
        </w:tc>
      </w:tr>
      <w:tr w:rsidR="00075C91" w:rsidTr="00075C91">
        <w:trPr>
          <w:trHeight w:val="924"/>
        </w:trPr>
        <w:tc>
          <w:tcPr>
            <w:tcW w:w="0" w:type="auto"/>
            <w:shd w:val="clear" w:color="auto" w:fill="F1F1F1"/>
            <w:tcMar>
              <w:top w:w="120" w:type="dxa"/>
              <w:left w:w="240" w:type="dxa"/>
              <w:bottom w:w="120" w:type="dxa"/>
              <w:right w:w="120" w:type="dxa"/>
            </w:tcMar>
            <w:hideMark/>
          </w:tcPr>
          <w:p w:rsidR="00075C91" w:rsidRDefault="00075C91">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1F1F1"/>
            <w:tcMar>
              <w:top w:w="120" w:type="dxa"/>
              <w:left w:w="120" w:type="dxa"/>
              <w:bottom w:w="120" w:type="dxa"/>
              <w:right w:w="120" w:type="dxa"/>
            </w:tcMar>
            <w:hideMark/>
          </w:tcPr>
          <w:p w:rsidR="00075C91" w:rsidRDefault="00075C91">
            <w:pPr>
              <w:spacing w:before="300" w:after="300"/>
              <w:rPr>
                <w:rFonts w:ascii="Verdana" w:hAnsi="Verdana"/>
                <w:color w:val="000000"/>
                <w:sz w:val="23"/>
                <w:szCs w:val="23"/>
              </w:rPr>
            </w:pPr>
            <w:r>
              <w:rPr>
                <w:rFonts w:ascii="Verdana" w:hAnsi="Verdana"/>
                <w:color w:val="000000"/>
                <w:sz w:val="23"/>
                <w:szCs w:val="23"/>
              </w:rPr>
              <w:t>Less than or equal</w:t>
            </w:r>
          </w:p>
        </w:tc>
        <w:tc>
          <w:tcPr>
            <w:tcW w:w="0" w:type="auto"/>
            <w:shd w:val="clear" w:color="auto" w:fill="F1F1F1"/>
            <w:tcMar>
              <w:top w:w="120" w:type="dxa"/>
              <w:bottom w:w="120" w:type="dxa"/>
              <w:right w:w="120" w:type="dxa"/>
            </w:tcMar>
            <w:hideMark/>
          </w:tcPr>
          <w:p w:rsidR="00075C91" w:rsidRDefault="00F60B67">
            <w:pPr>
              <w:spacing w:before="300" w:after="300"/>
              <w:rPr>
                <w:rFonts w:ascii="Verdana" w:hAnsi="Verdana"/>
                <w:color w:val="000000"/>
                <w:sz w:val="23"/>
                <w:szCs w:val="23"/>
              </w:rPr>
            </w:pPr>
            <w:hyperlink r:id="rId72" w:tgtFrame="_blank" w:history="1">
              <w:r w:rsidR="00075C91">
                <w:rPr>
                  <w:rStyle w:val="Hyperlink"/>
                  <w:rFonts w:ascii="Verdana" w:hAnsi="Verdana"/>
                  <w:color w:val="FFFFFF"/>
                  <w:sz w:val="23"/>
                  <w:szCs w:val="23"/>
                  <w:bdr w:val="none" w:sz="0" w:space="0" w:color="auto" w:frame="1"/>
                  <w:shd w:val="clear" w:color="auto" w:fill="4CAF50"/>
                </w:rPr>
                <w:t>Try it</w:t>
              </w:r>
            </w:hyperlink>
          </w:p>
        </w:tc>
      </w:tr>
      <w:tr w:rsidR="00075C91" w:rsidTr="00075C91">
        <w:trPr>
          <w:trHeight w:val="1257"/>
        </w:trPr>
        <w:tc>
          <w:tcPr>
            <w:tcW w:w="0" w:type="auto"/>
            <w:shd w:val="clear" w:color="auto" w:fill="FFFFFF"/>
            <w:tcMar>
              <w:top w:w="120" w:type="dxa"/>
              <w:left w:w="240" w:type="dxa"/>
              <w:bottom w:w="120" w:type="dxa"/>
              <w:right w:w="120" w:type="dxa"/>
            </w:tcMar>
            <w:hideMark/>
          </w:tcPr>
          <w:p w:rsidR="00075C91" w:rsidRDefault="00075C91">
            <w:pPr>
              <w:spacing w:before="300" w:after="300"/>
              <w:rPr>
                <w:rFonts w:ascii="Verdana" w:hAnsi="Verdana"/>
                <w:color w:val="000000"/>
                <w:sz w:val="23"/>
                <w:szCs w:val="23"/>
              </w:rPr>
            </w:pPr>
            <w:r>
              <w:rPr>
                <w:rFonts w:ascii="Verdana" w:hAnsi="Verdana"/>
                <w:color w:val="000000"/>
                <w:sz w:val="23"/>
                <w:szCs w:val="23"/>
              </w:rPr>
              <w:lastRenderedPageBreak/>
              <w:t>&lt;&gt;</w:t>
            </w:r>
          </w:p>
        </w:tc>
        <w:tc>
          <w:tcPr>
            <w:tcW w:w="0" w:type="auto"/>
            <w:shd w:val="clear" w:color="auto" w:fill="FFFFFF"/>
            <w:tcMar>
              <w:top w:w="120" w:type="dxa"/>
              <w:left w:w="120" w:type="dxa"/>
              <w:bottom w:w="120" w:type="dxa"/>
              <w:right w:w="120" w:type="dxa"/>
            </w:tcMar>
            <w:hideMark/>
          </w:tcPr>
          <w:p w:rsidR="00075C91" w:rsidRDefault="00075C91">
            <w:pPr>
              <w:spacing w:before="300" w:after="300"/>
              <w:rPr>
                <w:rFonts w:ascii="Verdana" w:hAnsi="Verdana"/>
                <w:color w:val="000000"/>
                <w:sz w:val="23"/>
                <w:szCs w:val="23"/>
              </w:rPr>
            </w:pPr>
            <w:r>
              <w:rPr>
                <w:rFonts w:ascii="Verdana" w:hAnsi="Verdana"/>
                <w:color w:val="000000"/>
                <w:sz w:val="23"/>
                <w:szCs w:val="23"/>
              </w:rPr>
              <w:t>Not equal. </w:t>
            </w:r>
            <w:r>
              <w:rPr>
                <w:rFonts w:ascii="Verdana" w:hAnsi="Verdana"/>
                <w:b/>
                <w:bCs/>
                <w:color w:val="000000"/>
                <w:sz w:val="23"/>
                <w:szCs w:val="23"/>
              </w:rPr>
              <w:t>Note:</w:t>
            </w:r>
            <w:r>
              <w:rPr>
                <w:rFonts w:ascii="Verdana" w:hAnsi="Verdana"/>
                <w:color w:val="000000"/>
                <w:sz w:val="23"/>
                <w:szCs w:val="23"/>
              </w:rPr>
              <w:t> In some versions of SQL this operator may be written as !=</w:t>
            </w:r>
          </w:p>
        </w:tc>
        <w:tc>
          <w:tcPr>
            <w:tcW w:w="0" w:type="auto"/>
            <w:shd w:val="clear" w:color="auto" w:fill="FFFFFF"/>
            <w:tcMar>
              <w:top w:w="120" w:type="dxa"/>
              <w:bottom w:w="120" w:type="dxa"/>
              <w:right w:w="120" w:type="dxa"/>
            </w:tcMar>
            <w:hideMark/>
          </w:tcPr>
          <w:p w:rsidR="00075C91" w:rsidRDefault="00F60B67">
            <w:pPr>
              <w:spacing w:before="300" w:after="300"/>
              <w:rPr>
                <w:rFonts w:ascii="Verdana" w:hAnsi="Verdana"/>
                <w:color w:val="000000"/>
                <w:sz w:val="23"/>
                <w:szCs w:val="23"/>
              </w:rPr>
            </w:pPr>
            <w:hyperlink r:id="rId73" w:tgtFrame="_blank" w:history="1">
              <w:r w:rsidR="00075C91">
                <w:rPr>
                  <w:rStyle w:val="Hyperlink"/>
                  <w:rFonts w:ascii="Verdana" w:hAnsi="Verdana"/>
                  <w:color w:val="FFFFFF"/>
                  <w:sz w:val="23"/>
                  <w:szCs w:val="23"/>
                  <w:bdr w:val="none" w:sz="0" w:space="0" w:color="auto" w:frame="1"/>
                  <w:shd w:val="clear" w:color="auto" w:fill="4CAF50"/>
                </w:rPr>
                <w:t>Try it</w:t>
              </w:r>
            </w:hyperlink>
          </w:p>
        </w:tc>
      </w:tr>
      <w:tr w:rsidR="00075C91" w:rsidTr="00075C91">
        <w:trPr>
          <w:trHeight w:val="924"/>
        </w:trPr>
        <w:tc>
          <w:tcPr>
            <w:tcW w:w="0" w:type="auto"/>
            <w:shd w:val="clear" w:color="auto" w:fill="F1F1F1"/>
            <w:tcMar>
              <w:top w:w="120" w:type="dxa"/>
              <w:left w:w="240" w:type="dxa"/>
              <w:bottom w:w="120" w:type="dxa"/>
              <w:right w:w="120" w:type="dxa"/>
            </w:tcMar>
            <w:hideMark/>
          </w:tcPr>
          <w:p w:rsidR="00075C91" w:rsidRDefault="00075C91">
            <w:pPr>
              <w:spacing w:before="300" w:after="300"/>
              <w:rPr>
                <w:rFonts w:ascii="Verdana" w:hAnsi="Verdana"/>
                <w:color w:val="000000"/>
                <w:sz w:val="23"/>
                <w:szCs w:val="23"/>
              </w:rPr>
            </w:pPr>
            <w:r>
              <w:rPr>
                <w:rFonts w:ascii="Verdana" w:hAnsi="Verdana"/>
                <w:color w:val="000000"/>
                <w:sz w:val="23"/>
                <w:szCs w:val="23"/>
              </w:rPr>
              <w:t>BETWEEN</w:t>
            </w:r>
          </w:p>
        </w:tc>
        <w:tc>
          <w:tcPr>
            <w:tcW w:w="0" w:type="auto"/>
            <w:shd w:val="clear" w:color="auto" w:fill="F1F1F1"/>
            <w:tcMar>
              <w:top w:w="120" w:type="dxa"/>
              <w:left w:w="120" w:type="dxa"/>
              <w:bottom w:w="120" w:type="dxa"/>
              <w:right w:w="120" w:type="dxa"/>
            </w:tcMar>
            <w:hideMark/>
          </w:tcPr>
          <w:p w:rsidR="00075C91" w:rsidRDefault="00075C91">
            <w:pPr>
              <w:spacing w:before="300" w:after="300"/>
              <w:rPr>
                <w:rFonts w:ascii="Verdana" w:hAnsi="Verdana"/>
                <w:color w:val="000000"/>
                <w:sz w:val="23"/>
                <w:szCs w:val="23"/>
              </w:rPr>
            </w:pPr>
            <w:r>
              <w:rPr>
                <w:rFonts w:ascii="Verdana" w:hAnsi="Verdana"/>
                <w:color w:val="000000"/>
                <w:sz w:val="23"/>
                <w:szCs w:val="23"/>
              </w:rPr>
              <w:t>Between a certain range</w:t>
            </w:r>
          </w:p>
        </w:tc>
        <w:tc>
          <w:tcPr>
            <w:tcW w:w="0" w:type="auto"/>
            <w:shd w:val="clear" w:color="auto" w:fill="F1F1F1"/>
            <w:tcMar>
              <w:top w:w="120" w:type="dxa"/>
              <w:bottom w:w="120" w:type="dxa"/>
              <w:right w:w="120" w:type="dxa"/>
            </w:tcMar>
            <w:hideMark/>
          </w:tcPr>
          <w:p w:rsidR="00075C91" w:rsidRDefault="00F60B67">
            <w:pPr>
              <w:spacing w:before="300" w:after="300"/>
              <w:rPr>
                <w:rFonts w:ascii="Verdana" w:hAnsi="Verdana"/>
                <w:color w:val="000000"/>
                <w:sz w:val="23"/>
                <w:szCs w:val="23"/>
              </w:rPr>
            </w:pPr>
            <w:hyperlink r:id="rId74" w:tgtFrame="_blank" w:history="1">
              <w:r w:rsidR="00075C91">
                <w:rPr>
                  <w:rStyle w:val="Hyperlink"/>
                  <w:rFonts w:ascii="Verdana" w:hAnsi="Verdana"/>
                  <w:color w:val="FFFFFF"/>
                  <w:sz w:val="23"/>
                  <w:szCs w:val="23"/>
                  <w:bdr w:val="none" w:sz="0" w:space="0" w:color="auto" w:frame="1"/>
                  <w:shd w:val="clear" w:color="auto" w:fill="4CAF50"/>
                </w:rPr>
                <w:t>Try it</w:t>
              </w:r>
            </w:hyperlink>
          </w:p>
        </w:tc>
      </w:tr>
      <w:tr w:rsidR="00075C91" w:rsidTr="00075C91">
        <w:trPr>
          <w:trHeight w:val="939"/>
        </w:trPr>
        <w:tc>
          <w:tcPr>
            <w:tcW w:w="0" w:type="auto"/>
            <w:shd w:val="clear" w:color="auto" w:fill="FFFFFF"/>
            <w:tcMar>
              <w:top w:w="120" w:type="dxa"/>
              <w:left w:w="240" w:type="dxa"/>
              <w:bottom w:w="120" w:type="dxa"/>
              <w:right w:w="120" w:type="dxa"/>
            </w:tcMar>
            <w:hideMark/>
          </w:tcPr>
          <w:p w:rsidR="00075C91" w:rsidRDefault="00075C91">
            <w:pPr>
              <w:spacing w:before="300" w:after="300"/>
              <w:rPr>
                <w:rFonts w:ascii="Verdana" w:hAnsi="Verdana"/>
                <w:color w:val="000000"/>
                <w:sz w:val="23"/>
                <w:szCs w:val="23"/>
              </w:rPr>
            </w:pPr>
            <w:r>
              <w:rPr>
                <w:rFonts w:ascii="Verdana" w:hAnsi="Verdana"/>
                <w:color w:val="000000"/>
                <w:sz w:val="23"/>
                <w:szCs w:val="23"/>
              </w:rPr>
              <w:t>LIKE</w:t>
            </w:r>
          </w:p>
        </w:tc>
        <w:tc>
          <w:tcPr>
            <w:tcW w:w="0" w:type="auto"/>
            <w:shd w:val="clear" w:color="auto" w:fill="FFFFFF"/>
            <w:tcMar>
              <w:top w:w="120" w:type="dxa"/>
              <w:left w:w="120" w:type="dxa"/>
              <w:bottom w:w="120" w:type="dxa"/>
              <w:right w:w="120" w:type="dxa"/>
            </w:tcMar>
            <w:hideMark/>
          </w:tcPr>
          <w:p w:rsidR="00075C91" w:rsidRDefault="00075C91">
            <w:pPr>
              <w:spacing w:before="300" w:after="300"/>
              <w:rPr>
                <w:rFonts w:ascii="Verdana" w:hAnsi="Verdana"/>
                <w:color w:val="000000"/>
                <w:sz w:val="23"/>
                <w:szCs w:val="23"/>
              </w:rPr>
            </w:pPr>
            <w:r>
              <w:rPr>
                <w:rFonts w:ascii="Verdana" w:hAnsi="Verdana"/>
                <w:color w:val="000000"/>
                <w:sz w:val="23"/>
                <w:szCs w:val="23"/>
              </w:rPr>
              <w:t>Search for a pattern</w:t>
            </w:r>
          </w:p>
        </w:tc>
        <w:tc>
          <w:tcPr>
            <w:tcW w:w="0" w:type="auto"/>
            <w:shd w:val="clear" w:color="auto" w:fill="FFFFFF"/>
            <w:tcMar>
              <w:top w:w="120" w:type="dxa"/>
              <w:bottom w:w="120" w:type="dxa"/>
              <w:right w:w="120" w:type="dxa"/>
            </w:tcMar>
            <w:hideMark/>
          </w:tcPr>
          <w:p w:rsidR="00075C91" w:rsidRDefault="00F60B67">
            <w:pPr>
              <w:spacing w:before="300" w:after="300"/>
              <w:rPr>
                <w:rFonts w:ascii="Verdana" w:hAnsi="Verdana"/>
                <w:color w:val="000000"/>
                <w:sz w:val="23"/>
                <w:szCs w:val="23"/>
              </w:rPr>
            </w:pPr>
            <w:hyperlink r:id="rId75" w:tgtFrame="_blank" w:history="1">
              <w:r w:rsidR="00075C91">
                <w:rPr>
                  <w:rStyle w:val="Hyperlink"/>
                  <w:rFonts w:ascii="Verdana" w:hAnsi="Verdana"/>
                  <w:color w:val="FFFFFF"/>
                  <w:sz w:val="23"/>
                  <w:szCs w:val="23"/>
                  <w:bdr w:val="none" w:sz="0" w:space="0" w:color="auto" w:frame="1"/>
                  <w:shd w:val="clear" w:color="auto" w:fill="4CAF50"/>
                </w:rPr>
                <w:t>Try it</w:t>
              </w:r>
            </w:hyperlink>
          </w:p>
        </w:tc>
      </w:tr>
      <w:tr w:rsidR="00075C91" w:rsidTr="00075C91">
        <w:trPr>
          <w:trHeight w:val="924"/>
        </w:trPr>
        <w:tc>
          <w:tcPr>
            <w:tcW w:w="0" w:type="auto"/>
            <w:shd w:val="clear" w:color="auto" w:fill="F1F1F1"/>
            <w:tcMar>
              <w:top w:w="120" w:type="dxa"/>
              <w:left w:w="240" w:type="dxa"/>
              <w:bottom w:w="120" w:type="dxa"/>
              <w:right w:w="120" w:type="dxa"/>
            </w:tcMar>
            <w:hideMark/>
          </w:tcPr>
          <w:p w:rsidR="00075C91" w:rsidRDefault="00075C91">
            <w:pPr>
              <w:spacing w:before="300" w:after="300"/>
              <w:rPr>
                <w:rFonts w:ascii="Verdana" w:hAnsi="Verdana"/>
                <w:color w:val="000000"/>
                <w:sz w:val="23"/>
                <w:szCs w:val="23"/>
              </w:rPr>
            </w:pPr>
            <w:r>
              <w:rPr>
                <w:rFonts w:ascii="Verdana" w:hAnsi="Verdana"/>
                <w:color w:val="000000"/>
                <w:sz w:val="23"/>
                <w:szCs w:val="23"/>
              </w:rPr>
              <w:t>IN</w:t>
            </w:r>
          </w:p>
        </w:tc>
        <w:tc>
          <w:tcPr>
            <w:tcW w:w="0" w:type="auto"/>
            <w:shd w:val="clear" w:color="auto" w:fill="F1F1F1"/>
            <w:tcMar>
              <w:top w:w="120" w:type="dxa"/>
              <w:left w:w="120" w:type="dxa"/>
              <w:bottom w:w="120" w:type="dxa"/>
              <w:right w:w="120" w:type="dxa"/>
            </w:tcMar>
            <w:hideMark/>
          </w:tcPr>
          <w:p w:rsidR="00075C91" w:rsidRDefault="00075C91">
            <w:pPr>
              <w:spacing w:before="300" w:after="300"/>
              <w:rPr>
                <w:rFonts w:ascii="Verdana" w:hAnsi="Verdana"/>
                <w:color w:val="000000"/>
                <w:sz w:val="23"/>
                <w:szCs w:val="23"/>
              </w:rPr>
            </w:pPr>
            <w:r>
              <w:rPr>
                <w:rFonts w:ascii="Verdana" w:hAnsi="Verdana"/>
                <w:color w:val="000000"/>
                <w:sz w:val="23"/>
                <w:szCs w:val="23"/>
              </w:rPr>
              <w:t>To specify multiple possible values for a column</w:t>
            </w:r>
          </w:p>
        </w:tc>
        <w:tc>
          <w:tcPr>
            <w:tcW w:w="0" w:type="auto"/>
            <w:shd w:val="clear" w:color="auto" w:fill="F1F1F1"/>
            <w:vAlign w:val="center"/>
            <w:hideMark/>
          </w:tcPr>
          <w:p w:rsidR="00075C91" w:rsidRDefault="00075C91">
            <w:pPr>
              <w:rPr>
                <w:sz w:val="20"/>
                <w:szCs w:val="20"/>
              </w:rPr>
            </w:pPr>
          </w:p>
        </w:tc>
      </w:tr>
    </w:tbl>
    <w:p w:rsidR="00037219" w:rsidRDefault="00037219" w:rsidP="00037219">
      <w:pPr>
        <w:shd w:val="clear" w:color="auto" w:fill="F1F1F1"/>
        <w:rPr>
          <w:rFonts w:ascii="Verdana" w:hAnsi="Verdana" w:cs="Times New Roman"/>
          <w:color w:val="000000"/>
          <w:sz w:val="23"/>
          <w:szCs w:val="23"/>
        </w:rPr>
      </w:pPr>
    </w:p>
    <w:p w:rsidR="0007462F" w:rsidRDefault="0007462F" w:rsidP="0007462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AND, OR and NOT Operators</w:t>
      </w:r>
    </w:p>
    <w:p w:rsidR="0007462F" w:rsidRDefault="0007462F" w:rsidP="000746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WHERE clause can be combined with AND, OR, and NOT operators.</w:t>
      </w:r>
    </w:p>
    <w:p w:rsidR="0007462F" w:rsidRDefault="0007462F" w:rsidP="000746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AND and OR operators are used to filter records based on more than one condition:</w:t>
      </w:r>
    </w:p>
    <w:p w:rsidR="0007462F" w:rsidRDefault="0007462F" w:rsidP="0007462F">
      <w:pPr>
        <w:numPr>
          <w:ilvl w:val="0"/>
          <w:numId w:val="7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AND operator displays a record if all the conditions separated by AND are TRUE.</w:t>
      </w:r>
    </w:p>
    <w:p w:rsidR="0007462F" w:rsidRDefault="0007462F" w:rsidP="0007462F">
      <w:pPr>
        <w:numPr>
          <w:ilvl w:val="0"/>
          <w:numId w:val="7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OR operator displays a record if any of the conditions separated by OR is TRUE.</w:t>
      </w:r>
    </w:p>
    <w:p w:rsidR="0007462F" w:rsidRDefault="0007462F" w:rsidP="000746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NOT operator displays a record if the condition(s) is NOT TRUE.</w:t>
      </w:r>
    </w:p>
    <w:p w:rsidR="0007462F" w:rsidRDefault="0007462F" w:rsidP="0007462F">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AND Syntax</w:t>
      </w:r>
    </w:p>
    <w:p w:rsidR="0007462F" w:rsidRDefault="0007462F" w:rsidP="0007462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column2, ...</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condition1</w:t>
      </w:r>
      <w:r>
        <w:rPr>
          <w:rStyle w:val="sql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w:t>
      </w:r>
      <w:r>
        <w:rPr>
          <w:rStyle w:val="Emphasis"/>
          <w:rFonts w:ascii="Consolas" w:hAnsi="Consolas" w:cs="Consolas"/>
          <w:color w:val="000000"/>
          <w:sz w:val="23"/>
          <w:szCs w:val="23"/>
        </w:rPr>
        <w:t>condition2</w:t>
      </w:r>
      <w:r>
        <w:rPr>
          <w:rStyle w:val="sql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w:t>
      </w:r>
      <w:r>
        <w:rPr>
          <w:rStyle w:val="Emphasis"/>
          <w:rFonts w:ascii="Consolas" w:hAnsi="Consolas" w:cs="Consolas"/>
          <w:color w:val="000000"/>
          <w:sz w:val="23"/>
          <w:szCs w:val="23"/>
        </w:rPr>
        <w:t>condition3 ...</w:t>
      </w:r>
      <w:r>
        <w:rPr>
          <w:rStyle w:val="sqlcolor"/>
          <w:rFonts w:ascii="Consolas" w:hAnsi="Consolas" w:cs="Consolas"/>
          <w:color w:val="000000"/>
          <w:sz w:val="23"/>
          <w:szCs w:val="23"/>
        </w:rPr>
        <w:t>;</w:t>
      </w:r>
    </w:p>
    <w:p w:rsidR="0007462F" w:rsidRDefault="0007462F" w:rsidP="0007462F">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OR Syntax</w:t>
      </w:r>
    </w:p>
    <w:p w:rsidR="0007462F" w:rsidRDefault="0007462F" w:rsidP="0007462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column2, ...</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condition1</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w:t>
      </w:r>
      <w:r>
        <w:rPr>
          <w:rStyle w:val="Emphasis"/>
          <w:rFonts w:ascii="Consolas" w:hAnsi="Consolas" w:cs="Consolas"/>
          <w:color w:val="000000"/>
          <w:sz w:val="23"/>
          <w:szCs w:val="23"/>
        </w:rPr>
        <w:t>condition2</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w:t>
      </w:r>
      <w:r>
        <w:rPr>
          <w:rStyle w:val="Emphasis"/>
          <w:rFonts w:ascii="Consolas" w:hAnsi="Consolas" w:cs="Consolas"/>
          <w:color w:val="000000"/>
          <w:sz w:val="23"/>
          <w:szCs w:val="23"/>
        </w:rPr>
        <w:t>condition3 ...</w:t>
      </w:r>
      <w:r>
        <w:rPr>
          <w:rStyle w:val="sqlcolor"/>
          <w:rFonts w:ascii="Consolas" w:hAnsi="Consolas" w:cs="Consolas"/>
          <w:color w:val="000000"/>
          <w:sz w:val="23"/>
          <w:szCs w:val="23"/>
        </w:rPr>
        <w:t>;</w:t>
      </w:r>
    </w:p>
    <w:p w:rsidR="0007462F" w:rsidRDefault="0007462F" w:rsidP="0007462F">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NOT Syntax</w:t>
      </w:r>
    </w:p>
    <w:p w:rsidR="0007462F" w:rsidRDefault="0007462F" w:rsidP="0007462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column2, ...</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07462F" w:rsidRDefault="00F60B67" w:rsidP="0007462F">
      <w:pPr>
        <w:spacing w:before="300" w:after="300"/>
        <w:rPr>
          <w:rFonts w:ascii="Times New Roman" w:hAnsi="Times New Roman" w:cs="Times New Roman"/>
          <w:sz w:val="24"/>
          <w:szCs w:val="24"/>
        </w:rPr>
      </w:pPr>
      <w:r>
        <w:pict>
          <v:rect id="_x0000_i1034" style="width:0;height:0" o:hralign="center" o:hrstd="t" o:hrnoshade="t" o:hr="t" fillcolor="black" stroked="f"/>
        </w:pict>
      </w:r>
    </w:p>
    <w:p w:rsidR="0007462F" w:rsidRDefault="0007462F" w:rsidP="0007462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rsidR="0007462F" w:rsidRDefault="0007462F" w:rsidP="000746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485"/>
        <w:gridCol w:w="3535"/>
        <w:gridCol w:w="1835"/>
        <w:gridCol w:w="2870"/>
        <w:gridCol w:w="1220"/>
        <w:gridCol w:w="1195"/>
        <w:gridCol w:w="985"/>
      </w:tblGrid>
      <w:tr w:rsidR="0007462F" w:rsidTr="0007462F">
        <w:tc>
          <w:tcPr>
            <w:tcW w:w="0" w:type="auto"/>
            <w:shd w:val="clear" w:color="auto" w:fill="FFFFFF"/>
            <w:tcMar>
              <w:top w:w="120" w:type="dxa"/>
              <w:left w:w="240" w:type="dxa"/>
              <w:bottom w:w="120" w:type="dxa"/>
              <w:right w:w="120" w:type="dxa"/>
            </w:tcMar>
            <w:hideMark/>
          </w:tcPr>
          <w:p w:rsidR="0007462F" w:rsidRDefault="0007462F">
            <w:pPr>
              <w:spacing w:before="300" w:after="300"/>
              <w:rPr>
                <w:b/>
                <w:bCs/>
                <w:sz w:val="24"/>
                <w:szCs w:val="24"/>
              </w:rPr>
            </w:pPr>
            <w:r>
              <w:rPr>
                <w:b/>
                <w:bCs/>
              </w:rPr>
              <w:t>CustomerID</w:t>
            </w:r>
          </w:p>
        </w:tc>
        <w:tc>
          <w:tcPr>
            <w:tcW w:w="0" w:type="auto"/>
            <w:shd w:val="clear" w:color="auto" w:fill="FFFFFF"/>
            <w:tcMar>
              <w:top w:w="120" w:type="dxa"/>
              <w:left w:w="120" w:type="dxa"/>
              <w:bottom w:w="120" w:type="dxa"/>
              <w:right w:w="120" w:type="dxa"/>
            </w:tcMar>
            <w:hideMark/>
          </w:tcPr>
          <w:p w:rsidR="0007462F" w:rsidRDefault="0007462F">
            <w:pPr>
              <w:spacing w:before="300" w:after="300"/>
              <w:rPr>
                <w:b/>
                <w:bCs/>
                <w:sz w:val="24"/>
                <w:szCs w:val="24"/>
              </w:rPr>
            </w:pPr>
            <w:r>
              <w:rPr>
                <w:b/>
                <w:bCs/>
              </w:rPr>
              <w:t>CustomerName</w:t>
            </w:r>
          </w:p>
        </w:tc>
        <w:tc>
          <w:tcPr>
            <w:tcW w:w="0" w:type="auto"/>
            <w:shd w:val="clear" w:color="auto" w:fill="FFFFFF"/>
            <w:tcMar>
              <w:top w:w="120" w:type="dxa"/>
              <w:bottom w:w="120" w:type="dxa"/>
              <w:right w:w="120" w:type="dxa"/>
            </w:tcMar>
            <w:hideMark/>
          </w:tcPr>
          <w:p w:rsidR="0007462F" w:rsidRDefault="0007462F">
            <w:pPr>
              <w:spacing w:before="300" w:after="300"/>
              <w:rPr>
                <w:b/>
                <w:bCs/>
                <w:sz w:val="24"/>
                <w:szCs w:val="24"/>
              </w:rPr>
            </w:pPr>
            <w:r>
              <w:rPr>
                <w:b/>
                <w:bCs/>
              </w:rPr>
              <w:t>ContactName</w:t>
            </w:r>
          </w:p>
        </w:tc>
        <w:tc>
          <w:tcPr>
            <w:tcW w:w="0" w:type="auto"/>
            <w:shd w:val="clear" w:color="auto" w:fill="FFFFFF"/>
            <w:tcMar>
              <w:top w:w="120" w:type="dxa"/>
              <w:bottom w:w="120" w:type="dxa"/>
              <w:right w:w="120" w:type="dxa"/>
            </w:tcMar>
            <w:hideMark/>
          </w:tcPr>
          <w:p w:rsidR="0007462F" w:rsidRDefault="0007462F">
            <w:pPr>
              <w:spacing w:before="300" w:after="300"/>
              <w:rPr>
                <w:b/>
                <w:bCs/>
                <w:sz w:val="24"/>
                <w:szCs w:val="24"/>
              </w:rPr>
            </w:pPr>
            <w:r>
              <w:rPr>
                <w:b/>
                <w:bCs/>
              </w:rPr>
              <w:t>Address</w:t>
            </w:r>
          </w:p>
        </w:tc>
        <w:tc>
          <w:tcPr>
            <w:tcW w:w="0" w:type="auto"/>
            <w:shd w:val="clear" w:color="auto" w:fill="FFFFFF"/>
            <w:tcMar>
              <w:top w:w="120" w:type="dxa"/>
              <w:bottom w:w="120" w:type="dxa"/>
              <w:right w:w="120" w:type="dxa"/>
            </w:tcMar>
            <w:hideMark/>
          </w:tcPr>
          <w:p w:rsidR="0007462F" w:rsidRDefault="0007462F">
            <w:pPr>
              <w:spacing w:before="300" w:after="300"/>
              <w:rPr>
                <w:b/>
                <w:bCs/>
                <w:sz w:val="24"/>
                <w:szCs w:val="24"/>
              </w:rPr>
            </w:pPr>
            <w:r>
              <w:rPr>
                <w:b/>
                <w:bCs/>
              </w:rPr>
              <w:t>City</w:t>
            </w:r>
          </w:p>
        </w:tc>
        <w:tc>
          <w:tcPr>
            <w:tcW w:w="0" w:type="auto"/>
            <w:shd w:val="clear" w:color="auto" w:fill="FFFFFF"/>
            <w:tcMar>
              <w:top w:w="120" w:type="dxa"/>
              <w:bottom w:w="120" w:type="dxa"/>
              <w:right w:w="120" w:type="dxa"/>
            </w:tcMar>
            <w:hideMark/>
          </w:tcPr>
          <w:p w:rsidR="0007462F" w:rsidRDefault="0007462F">
            <w:pPr>
              <w:spacing w:before="300" w:after="300"/>
              <w:rPr>
                <w:b/>
                <w:bCs/>
                <w:sz w:val="24"/>
                <w:szCs w:val="24"/>
              </w:rPr>
            </w:pPr>
            <w:r>
              <w:rPr>
                <w:b/>
                <w:bCs/>
              </w:rPr>
              <w:t>PostalCode</w:t>
            </w:r>
          </w:p>
        </w:tc>
        <w:tc>
          <w:tcPr>
            <w:tcW w:w="0" w:type="auto"/>
            <w:shd w:val="clear" w:color="auto" w:fill="FFFFFF"/>
            <w:tcMar>
              <w:top w:w="120" w:type="dxa"/>
              <w:bottom w:w="120" w:type="dxa"/>
              <w:right w:w="120" w:type="dxa"/>
            </w:tcMar>
            <w:hideMark/>
          </w:tcPr>
          <w:p w:rsidR="0007462F" w:rsidRDefault="0007462F">
            <w:pPr>
              <w:spacing w:before="300" w:after="300"/>
              <w:rPr>
                <w:b/>
                <w:bCs/>
                <w:sz w:val="24"/>
                <w:szCs w:val="24"/>
              </w:rPr>
            </w:pPr>
            <w:r>
              <w:rPr>
                <w:b/>
                <w:bCs/>
              </w:rPr>
              <w:t>Country</w:t>
            </w:r>
          </w:p>
        </w:tc>
      </w:tr>
      <w:tr w:rsidR="0007462F" w:rsidTr="0007462F">
        <w:tc>
          <w:tcPr>
            <w:tcW w:w="0" w:type="auto"/>
            <w:shd w:val="clear" w:color="auto" w:fill="F1F1F1"/>
            <w:tcMar>
              <w:top w:w="120" w:type="dxa"/>
              <w:left w:w="240" w:type="dxa"/>
              <w:bottom w:w="120" w:type="dxa"/>
              <w:right w:w="120" w:type="dxa"/>
            </w:tcMar>
            <w:hideMark/>
          </w:tcPr>
          <w:p w:rsidR="0007462F" w:rsidRDefault="0007462F">
            <w:pPr>
              <w:spacing w:before="300" w:after="300"/>
              <w:rPr>
                <w:sz w:val="24"/>
                <w:szCs w:val="24"/>
              </w:rPr>
            </w:pPr>
            <w:r>
              <w:t>1</w:t>
            </w:r>
            <w:r>
              <w:br/>
            </w:r>
          </w:p>
        </w:tc>
        <w:tc>
          <w:tcPr>
            <w:tcW w:w="0" w:type="auto"/>
            <w:shd w:val="clear" w:color="auto" w:fill="F1F1F1"/>
            <w:tcMar>
              <w:top w:w="120" w:type="dxa"/>
              <w:left w:w="120" w:type="dxa"/>
              <w:bottom w:w="120" w:type="dxa"/>
              <w:right w:w="120" w:type="dxa"/>
            </w:tcMar>
            <w:hideMark/>
          </w:tcPr>
          <w:p w:rsidR="0007462F" w:rsidRDefault="0007462F">
            <w:pPr>
              <w:spacing w:before="300" w:after="300"/>
              <w:rPr>
                <w:sz w:val="24"/>
                <w:szCs w:val="24"/>
              </w:rPr>
            </w:pPr>
            <w:r>
              <w:t>Alfreds Futterkiste</w:t>
            </w:r>
          </w:p>
        </w:tc>
        <w:tc>
          <w:tcPr>
            <w:tcW w:w="0" w:type="auto"/>
            <w:shd w:val="clear" w:color="auto" w:fill="F1F1F1"/>
            <w:tcMar>
              <w:top w:w="120" w:type="dxa"/>
              <w:bottom w:w="120" w:type="dxa"/>
              <w:right w:w="120" w:type="dxa"/>
            </w:tcMar>
            <w:hideMark/>
          </w:tcPr>
          <w:p w:rsidR="0007462F" w:rsidRDefault="0007462F">
            <w:pPr>
              <w:spacing w:before="300" w:after="300"/>
              <w:rPr>
                <w:sz w:val="24"/>
                <w:szCs w:val="24"/>
              </w:rPr>
            </w:pPr>
            <w:r>
              <w:t>Maria Anders</w:t>
            </w:r>
          </w:p>
        </w:tc>
        <w:tc>
          <w:tcPr>
            <w:tcW w:w="0" w:type="auto"/>
            <w:shd w:val="clear" w:color="auto" w:fill="F1F1F1"/>
            <w:tcMar>
              <w:top w:w="120" w:type="dxa"/>
              <w:bottom w:w="120" w:type="dxa"/>
              <w:right w:w="120" w:type="dxa"/>
            </w:tcMar>
            <w:hideMark/>
          </w:tcPr>
          <w:p w:rsidR="0007462F" w:rsidRDefault="0007462F">
            <w:pPr>
              <w:spacing w:before="300" w:after="300"/>
              <w:rPr>
                <w:sz w:val="24"/>
                <w:szCs w:val="24"/>
              </w:rPr>
            </w:pPr>
            <w:r>
              <w:t>Obere Str. 57</w:t>
            </w:r>
          </w:p>
        </w:tc>
        <w:tc>
          <w:tcPr>
            <w:tcW w:w="0" w:type="auto"/>
            <w:shd w:val="clear" w:color="auto" w:fill="F1F1F1"/>
            <w:tcMar>
              <w:top w:w="120" w:type="dxa"/>
              <w:bottom w:w="120" w:type="dxa"/>
              <w:right w:w="120" w:type="dxa"/>
            </w:tcMar>
            <w:hideMark/>
          </w:tcPr>
          <w:p w:rsidR="0007462F" w:rsidRDefault="0007462F">
            <w:pPr>
              <w:spacing w:before="300" w:after="300"/>
              <w:rPr>
                <w:sz w:val="24"/>
                <w:szCs w:val="24"/>
              </w:rPr>
            </w:pPr>
            <w:r>
              <w:t>Berlin</w:t>
            </w:r>
          </w:p>
        </w:tc>
        <w:tc>
          <w:tcPr>
            <w:tcW w:w="0" w:type="auto"/>
            <w:shd w:val="clear" w:color="auto" w:fill="F1F1F1"/>
            <w:tcMar>
              <w:top w:w="120" w:type="dxa"/>
              <w:bottom w:w="120" w:type="dxa"/>
              <w:right w:w="120" w:type="dxa"/>
            </w:tcMar>
            <w:hideMark/>
          </w:tcPr>
          <w:p w:rsidR="0007462F" w:rsidRDefault="0007462F">
            <w:pPr>
              <w:spacing w:before="300" w:after="300"/>
              <w:rPr>
                <w:sz w:val="24"/>
                <w:szCs w:val="24"/>
              </w:rPr>
            </w:pPr>
            <w:r>
              <w:t>12209</w:t>
            </w:r>
          </w:p>
        </w:tc>
        <w:tc>
          <w:tcPr>
            <w:tcW w:w="0" w:type="auto"/>
            <w:shd w:val="clear" w:color="auto" w:fill="F1F1F1"/>
            <w:tcMar>
              <w:top w:w="120" w:type="dxa"/>
              <w:bottom w:w="120" w:type="dxa"/>
              <w:right w:w="120" w:type="dxa"/>
            </w:tcMar>
            <w:hideMark/>
          </w:tcPr>
          <w:p w:rsidR="0007462F" w:rsidRDefault="0007462F">
            <w:pPr>
              <w:spacing w:before="300" w:after="300"/>
              <w:rPr>
                <w:sz w:val="24"/>
                <w:szCs w:val="24"/>
              </w:rPr>
            </w:pPr>
            <w:r>
              <w:t>Germany</w:t>
            </w:r>
          </w:p>
        </w:tc>
      </w:tr>
      <w:tr w:rsidR="0007462F" w:rsidTr="0007462F">
        <w:tc>
          <w:tcPr>
            <w:tcW w:w="0" w:type="auto"/>
            <w:shd w:val="clear" w:color="auto" w:fill="FFFFFF"/>
            <w:tcMar>
              <w:top w:w="120" w:type="dxa"/>
              <w:left w:w="240" w:type="dxa"/>
              <w:bottom w:w="120" w:type="dxa"/>
              <w:right w:w="120" w:type="dxa"/>
            </w:tcMar>
            <w:hideMark/>
          </w:tcPr>
          <w:p w:rsidR="0007462F" w:rsidRDefault="0007462F">
            <w:pPr>
              <w:spacing w:before="300" w:after="300"/>
              <w:rPr>
                <w:sz w:val="24"/>
                <w:szCs w:val="24"/>
              </w:rPr>
            </w:pPr>
            <w:r>
              <w:t>2</w:t>
            </w:r>
          </w:p>
        </w:tc>
        <w:tc>
          <w:tcPr>
            <w:tcW w:w="0" w:type="auto"/>
            <w:shd w:val="clear" w:color="auto" w:fill="FFFFFF"/>
            <w:tcMar>
              <w:top w:w="120" w:type="dxa"/>
              <w:left w:w="120" w:type="dxa"/>
              <w:bottom w:w="120" w:type="dxa"/>
              <w:right w:w="120" w:type="dxa"/>
            </w:tcMar>
            <w:hideMark/>
          </w:tcPr>
          <w:p w:rsidR="0007462F" w:rsidRDefault="0007462F">
            <w:pPr>
              <w:spacing w:before="300" w:after="300"/>
              <w:rPr>
                <w:sz w:val="24"/>
                <w:szCs w:val="24"/>
              </w:rPr>
            </w:pPr>
            <w:r>
              <w:t>Ana Trujillo Emparedados y helados</w:t>
            </w:r>
          </w:p>
        </w:tc>
        <w:tc>
          <w:tcPr>
            <w:tcW w:w="0" w:type="auto"/>
            <w:shd w:val="clear" w:color="auto" w:fill="FFFFFF"/>
            <w:tcMar>
              <w:top w:w="120" w:type="dxa"/>
              <w:bottom w:w="120" w:type="dxa"/>
              <w:right w:w="120" w:type="dxa"/>
            </w:tcMar>
            <w:hideMark/>
          </w:tcPr>
          <w:p w:rsidR="0007462F" w:rsidRDefault="0007462F">
            <w:pPr>
              <w:spacing w:before="300" w:after="300"/>
              <w:rPr>
                <w:sz w:val="24"/>
                <w:szCs w:val="24"/>
              </w:rPr>
            </w:pPr>
            <w:r>
              <w:t>Ana Trujillo</w:t>
            </w:r>
          </w:p>
        </w:tc>
        <w:tc>
          <w:tcPr>
            <w:tcW w:w="0" w:type="auto"/>
            <w:shd w:val="clear" w:color="auto" w:fill="FFFFFF"/>
            <w:tcMar>
              <w:top w:w="120" w:type="dxa"/>
              <w:bottom w:w="120" w:type="dxa"/>
              <w:right w:w="120" w:type="dxa"/>
            </w:tcMar>
            <w:hideMark/>
          </w:tcPr>
          <w:p w:rsidR="0007462F" w:rsidRDefault="0007462F">
            <w:pPr>
              <w:spacing w:before="300" w:after="300"/>
              <w:rPr>
                <w:sz w:val="24"/>
                <w:szCs w:val="24"/>
              </w:rPr>
            </w:pPr>
            <w:r>
              <w:t>Avda. de la Constitución 2222</w:t>
            </w:r>
          </w:p>
        </w:tc>
        <w:tc>
          <w:tcPr>
            <w:tcW w:w="0" w:type="auto"/>
            <w:shd w:val="clear" w:color="auto" w:fill="FFFFFF"/>
            <w:tcMar>
              <w:top w:w="120" w:type="dxa"/>
              <w:bottom w:w="120" w:type="dxa"/>
              <w:right w:w="120" w:type="dxa"/>
            </w:tcMar>
            <w:hideMark/>
          </w:tcPr>
          <w:p w:rsidR="0007462F" w:rsidRDefault="0007462F">
            <w:pPr>
              <w:spacing w:before="300" w:after="300"/>
              <w:rPr>
                <w:sz w:val="24"/>
                <w:szCs w:val="24"/>
              </w:rPr>
            </w:pPr>
            <w:r>
              <w:t>México D.F.</w:t>
            </w:r>
          </w:p>
        </w:tc>
        <w:tc>
          <w:tcPr>
            <w:tcW w:w="0" w:type="auto"/>
            <w:shd w:val="clear" w:color="auto" w:fill="FFFFFF"/>
            <w:tcMar>
              <w:top w:w="120" w:type="dxa"/>
              <w:bottom w:w="120" w:type="dxa"/>
              <w:right w:w="120" w:type="dxa"/>
            </w:tcMar>
            <w:hideMark/>
          </w:tcPr>
          <w:p w:rsidR="0007462F" w:rsidRDefault="0007462F">
            <w:pPr>
              <w:spacing w:before="300" w:after="300"/>
              <w:rPr>
                <w:sz w:val="24"/>
                <w:szCs w:val="24"/>
              </w:rPr>
            </w:pPr>
            <w:r>
              <w:t>05021</w:t>
            </w:r>
          </w:p>
        </w:tc>
        <w:tc>
          <w:tcPr>
            <w:tcW w:w="0" w:type="auto"/>
            <w:shd w:val="clear" w:color="auto" w:fill="FFFFFF"/>
            <w:tcMar>
              <w:top w:w="120" w:type="dxa"/>
              <w:bottom w:w="120" w:type="dxa"/>
              <w:right w:w="120" w:type="dxa"/>
            </w:tcMar>
            <w:hideMark/>
          </w:tcPr>
          <w:p w:rsidR="0007462F" w:rsidRDefault="0007462F">
            <w:pPr>
              <w:spacing w:before="300" w:after="300"/>
              <w:rPr>
                <w:sz w:val="24"/>
                <w:szCs w:val="24"/>
              </w:rPr>
            </w:pPr>
            <w:r>
              <w:t>Mexico</w:t>
            </w:r>
          </w:p>
        </w:tc>
      </w:tr>
      <w:tr w:rsidR="0007462F" w:rsidTr="0007462F">
        <w:tc>
          <w:tcPr>
            <w:tcW w:w="0" w:type="auto"/>
            <w:shd w:val="clear" w:color="auto" w:fill="F1F1F1"/>
            <w:tcMar>
              <w:top w:w="120" w:type="dxa"/>
              <w:left w:w="240" w:type="dxa"/>
              <w:bottom w:w="120" w:type="dxa"/>
              <w:right w:w="120" w:type="dxa"/>
            </w:tcMar>
            <w:hideMark/>
          </w:tcPr>
          <w:p w:rsidR="0007462F" w:rsidRDefault="0007462F">
            <w:pPr>
              <w:spacing w:before="300" w:after="300"/>
              <w:rPr>
                <w:sz w:val="24"/>
                <w:szCs w:val="24"/>
              </w:rPr>
            </w:pPr>
            <w:r>
              <w:t>3</w:t>
            </w:r>
          </w:p>
        </w:tc>
        <w:tc>
          <w:tcPr>
            <w:tcW w:w="0" w:type="auto"/>
            <w:shd w:val="clear" w:color="auto" w:fill="F1F1F1"/>
            <w:tcMar>
              <w:top w:w="120" w:type="dxa"/>
              <w:left w:w="120" w:type="dxa"/>
              <w:bottom w:w="120" w:type="dxa"/>
              <w:right w:w="120" w:type="dxa"/>
            </w:tcMar>
            <w:hideMark/>
          </w:tcPr>
          <w:p w:rsidR="0007462F" w:rsidRDefault="0007462F">
            <w:pPr>
              <w:spacing w:before="300" w:after="300"/>
              <w:rPr>
                <w:sz w:val="24"/>
                <w:szCs w:val="24"/>
              </w:rPr>
            </w:pPr>
            <w:r>
              <w:t>Antonio Moreno Taquería</w:t>
            </w:r>
          </w:p>
        </w:tc>
        <w:tc>
          <w:tcPr>
            <w:tcW w:w="0" w:type="auto"/>
            <w:shd w:val="clear" w:color="auto" w:fill="F1F1F1"/>
            <w:tcMar>
              <w:top w:w="120" w:type="dxa"/>
              <w:bottom w:w="120" w:type="dxa"/>
              <w:right w:w="120" w:type="dxa"/>
            </w:tcMar>
            <w:hideMark/>
          </w:tcPr>
          <w:p w:rsidR="0007462F" w:rsidRDefault="0007462F">
            <w:pPr>
              <w:spacing w:before="300" w:after="300"/>
              <w:rPr>
                <w:sz w:val="24"/>
                <w:szCs w:val="24"/>
              </w:rPr>
            </w:pPr>
            <w:r>
              <w:t>Antonio Moreno</w:t>
            </w:r>
          </w:p>
        </w:tc>
        <w:tc>
          <w:tcPr>
            <w:tcW w:w="0" w:type="auto"/>
            <w:shd w:val="clear" w:color="auto" w:fill="F1F1F1"/>
            <w:tcMar>
              <w:top w:w="120" w:type="dxa"/>
              <w:bottom w:w="120" w:type="dxa"/>
              <w:right w:w="120" w:type="dxa"/>
            </w:tcMar>
            <w:hideMark/>
          </w:tcPr>
          <w:p w:rsidR="0007462F" w:rsidRDefault="0007462F">
            <w:pPr>
              <w:spacing w:before="300" w:after="300"/>
              <w:rPr>
                <w:sz w:val="24"/>
                <w:szCs w:val="24"/>
              </w:rPr>
            </w:pPr>
            <w:r>
              <w:t>Mataderos 2312</w:t>
            </w:r>
          </w:p>
        </w:tc>
        <w:tc>
          <w:tcPr>
            <w:tcW w:w="0" w:type="auto"/>
            <w:shd w:val="clear" w:color="auto" w:fill="F1F1F1"/>
            <w:tcMar>
              <w:top w:w="120" w:type="dxa"/>
              <w:bottom w:w="120" w:type="dxa"/>
              <w:right w:w="120" w:type="dxa"/>
            </w:tcMar>
            <w:hideMark/>
          </w:tcPr>
          <w:p w:rsidR="0007462F" w:rsidRDefault="0007462F">
            <w:pPr>
              <w:spacing w:before="300" w:after="300"/>
              <w:rPr>
                <w:sz w:val="24"/>
                <w:szCs w:val="24"/>
              </w:rPr>
            </w:pPr>
            <w:r>
              <w:t>México D.F.</w:t>
            </w:r>
          </w:p>
        </w:tc>
        <w:tc>
          <w:tcPr>
            <w:tcW w:w="0" w:type="auto"/>
            <w:shd w:val="clear" w:color="auto" w:fill="F1F1F1"/>
            <w:tcMar>
              <w:top w:w="120" w:type="dxa"/>
              <w:bottom w:w="120" w:type="dxa"/>
              <w:right w:w="120" w:type="dxa"/>
            </w:tcMar>
            <w:hideMark/>
          </w:tcPr>
          <w:p w:rsidR="0007462F" w:rsidRDefault="0007462F">
            <w:pPr>
              <w:spacing w:before="300" w:after="300"/>
              <w:rPr>
                <w:sz w:val="24"/>
                <w:szCs w:val="24"/>
              </w:rPr>
            </w:pPr>
            <w:r>
              <w:t>05023</w:t>
            </w:r>
          </w:p>
        </w:tc>
        <w:tc>
          <w:tcPr>
            <w:tcW w:w="0" w:type="auto"/>
            <w:shd w:val="clear" w:color="auto" w:fill="F1F1F1"/>
            <w:tcMar>
              <w:top w:w="120" w:type="dxa"/>
              <w:bottom w:w="120" w:type="dxa"/>
              <w:right w:w="120" w:type="dxa"/>
            </w:tcMar>
            <w:hideMark/>
          </w:tcPr>
          <w:p w:rsidR="0007462F" w:rsidRDefault="0007462F">
            <w:pPr>
              <w:spacing w:before="300" w:after="300"/>
              <w:rPr>
                <w:sz w:val="24"/>
                <w:szCs w:val="24"/>
              </w:rPr>
            </w:pPr>
            <w:r>
              <w:t>Mexico</w:t>
            </w:r>
          </w:p>
        </w:tc>
      </w:tr>
      <w:tr w:rsidR="0007462F" w:rsidTr="0007462F">
        <w:tc>
          <w:tcPr>
            <w:tcW w:w="0" w:type="auto"/>
            <w:shd w:val="clear" w:color="auto" w:fill="FFFFFF"/>
            <w:tcMar>
              <w:top w:w="120" w:type="dxa"/>
              <w:left w:w="240" w:type="dxa"/>
              <w:bottom w:w="120" w:type="dxa"/>
              <w:right w:w="120" w:type="dxa"/>
            </w:tcMar>
            <w:hideMark/>
          </w:tcPr>
          <w:p w:rsidR="0007462F" w:rsidRDefault="0007462F">
            <w:pPr>
              <w:spacing w:before="300" w:after="300"/>
              <w:rPr>
                <w:sz w:val="24"/>
                <w:szCs w:val="24"/>
              </w:rPr>
            </w:pPr>
            <w:r>
              <w:t>4</w:t>
            </w:r>
            <w:r>
              <w:br/>
            </w:r>
          </w:p>
        </w:tc>
        <w:tc>
          <w:tcPr>
            <w:tcW w:w="0" w:type="auto"/>
            <w:shd w:val="clear" w:color="auto" w:fill="FFFFFF"/>
            <w:tcMar>
              <w:top w:w="120" w:type="dxa"/>
              <w:left w:w="120" w:type="dxa"/>
              <w:bottom w:w="120" w:type="dxa"/>
              <w:right w:w="120" w:type="dxa"/>
            </w:tcMar>
            <w:hideMark/>
          </w:tcPr>
          <w:p w:rsidR="0007462F" w:rsidRDefault="0007462F">
            <w:pPr>
              <w:spacing w:before="300" w:after="300"/>
              <w:rPr>
                <w:sz w:val="24"/>
                <w:szCs w:val="24"/>
              </w:rPr>
            </w:pPr>
            <w:r>
              <w:t>Around the Horn</w:t>
            </w:r>
          </w:p>
        </w:tc>
        <w:tc>
          <w:tcPr>
            <w:tcW w:w="0" w:type="auto"/>
            <w:shd w:val="clear" w:color="auto" w:fill="FFFFFF"/>
            <w:tcMar>
              <w:top w:w="120" w:type="dxa"/>
              <w:bottom w:w="120" w:type="dxa"/>
              <w:right w:w="120" w:type="dxa"/>
            </w:tcMar>
            <w:hideMark/>
          </w:tcPr>
          <w:p w:rsidR="0007462F" w:rsidRDefault="0007462F">
            <w:pPr>
              <w:spacing w:before="300" w:after="300"/>
              <w:rPr>
                <w:sz w:val="24"/>
                <w:szCs w:val="24"/>
              </w:rPr>
            </w:pPr>
            <w:r>
              <w:t>Thomas Hardy</w:t>
            </w:r>
          </w:p>
        </w:tc>
        <w:tc>
          <w:tcPr>
            <w:tcW w:w="0" w:type="auto"/>
            <w:shd w:val="clear" w:color="auto" w:fill="FFFFFF"/>
            <w:tcMar>
              <w:top w:w="120" w:type="dxa"/>
              <w:bottom w:w="120" w:type="dxa"/>
              <w:right w:w="120" w:type="dxa"/>
            </w:tcMar>
            <w:hideMark/>
          </w:tcPr>
          <w:p w:rsidR="0007462F" w:rsidRDefault="0007462F">
            <w:pPr>
              <w:spacing w:before="300" w:after="300"/>
              <w:rPr>
                <w:sz w:val="24"/>
                <w:szCs w:val="24"/>
              </w:rPr>
            </w:pPr>
            <w:r>
              <w:t>120 Hanover Sq.</w:t>
            </w:r>
          </w:p>
        </w:tc>
        <w:tc>
          <w:tcPr>
            <w:tcW w:w="0" w:type="auto"/>
            <w:shd w:val="clear" w:color="auto" w:fill="FFFFFF"/>
            <w:tcMar>
              <w:top w:w="120" w:type="dxa"/>
              <w:bottom w:w="120" w:type="dxa"/>
              <w:right w:w="120" w:type="dxa"/>
            </w:tcMar>
            <w:hideMark/>
          </w:tcPr>
          <w:p w:rsidR="0007462F" w:rsidRDefault="0007462F">
            <w:pPr>
              <w:spacing w:before="300" w:after="300"/>
              <w:rPr>
                <w:sz w:val="24"/>
                <w:szCs w:val="24"/>
              </w:rPr>
            </w:pPr>
            <w:r>
              <w:t>London</w:t>
            </w:r>
          </w:p>
        </w:tc>
        <w:tc>
          <w:tcPr>
            <w:tcW w:w="0" w:type="auto"/>
            <w:shd w:val="clear" w:color="auto" w:fill="FFFFFF"/>
            <w:tcMar>
              <w:top w:w="120" w:type="dxa"/>
              <w:bottom w:w="120" w:type="dxa"/>
              <w:right w:w="120" w:type="dxa"/>
            </w:tcMar>
            <w:hideMark/>
          </w:tcPr>
          <w:p w:rsidR="0007462F" w:rsidRDefault="0007462F">
            <w:pPr>
              <w:spacing w:before="300" w:after="300"/>
              <w:rPr>
                <w:sz w:val="24"/>
                <w:szCs w:val="24"/>
              </w:rPr>
            </w:pPr>
            <w:r>
              <w:t>WA1 1DP</w:t>
            </w:r>
          </w:p>
        </w:tc>
        <w:tc>
          <w:tcPr>
            <w:tcW w:w="0" w:type="auto"/>
            <w:shd w:val="clear" w:color="auto" w:fill="FFFFFF"/>
            <w:tcMar>
              <w:top w:w="120" w:type="dxa"/>
              <w:bottom w:w="120" w:type="dxa"/>
              <w:right w:w="120" w:type="dxa"/>
            </w:tcMar>
            <w:hideMark/>
          </w:tcPr>
          <w:p w:rsidR="0007462F" w:rsidRDefault="0007462F">
            <w:pPr>
              <w:spacing w:before="300" w:after="300"/>
              <w:rPr>
                <w:sz w:val="24"/>
                <w:szCs w:val="24"/>
              </w:rPr>
            </w:pPr>
            <w:r>
              <w:t>UK</w:t>
            </w:r>
          </w:p>
        </w:tc>
      </w:tr>
      <w:tr w:rsidR="0007462F" w:rsidTr="0007462F">
        <w:tc>
          <w:tcPr>
            <w:tcW w:w="0" w:type="auto"/>
            <w:shd w:val="clear" w:color="auto" w:fill="F1F1F1"/>
            <w:tcMar>
              <w:top w:w="120" w:type="dxa"/>
              <w:left w:w="240" w:type="dxa"/>
              <w:bottom w:w="120" w:type="dxa"/>
              <w:right w:w="120" w:type="dxa"/>
            </w:tcMar>
            <w:hideMark/>
          </w:tcPr>
          <w:p w:rsidR="0007462F" w:rsidRDefault="0007462F">
            <w:pPr>
              <w:spacing w:before="300" w:after="300"/>
              <w:rPr>
                <w:sz w:val="24"/>
                <w:szCs w:val="24"/>
              </w:rPr>
            </w:pPr>
            <w:r>
              <w:t>5</w:t>
            </w:r>
          </w:p>
        </w:tc>
        <w:tc>
          <w:tcPr>
            <w:tcW w:w="0" w:type="auto"/>
            <w:shd w:val="clear" w:color="auto" w:fill="F1F1F1"/>
            <w:tcMar>
              <w:top w:w="120" w:type="dxa"/>
              <w:left w:w="120" w:type="dxa"/>
              <w:bottom w:w="120" w:type="dxa"/>
              <w:right w:w="120" w:type="dxa"/>
            </w:tcMar>
            <w:hideMark/>
          </w:tcPr>
          <w:p w:rsidR="0007462F" w:rsidRDefault="0007462F">
            <w:pPr>
              <w:spacing w:before="300" w:after="300"/>
              <w:rPr>
                <w:sz w:val="24"/>
                <w:szCs w:val="24"/>
              </w:rPr>
            </w:pPr>
            <w:r>
              <w:t>Berglunds snabbköp</w:t>
            </w:r>
          </w:p>
        </w:tc>
        <w:tc>
          <w:tcPr>
            <w:tcW w:w="0" w:type="auto"/>
            <w:shd w:val="clear" w:color="auto" w:fill="F1F1F1"/>
            <w:tcMar>
              <w:top w:w="120" w:type="dxa"/>
              <w:bottom w:w="120" w:type="dxa"/>
              <w:right w:w="120" w:type="dxa"/>
            </w:tcMar>
            <w:hideMark/>
          </w:tcPr>
          <w:p w:rsidR="0007462F" w:rsidRDefault="0007462F">
            <w:pPr>
              <w:spacing w:before="300" w:after="300"/>
              <w:rPr>
                <w:sz w:val="24"/>
                <w:szCs w:val="24"/>
              </w:rPr>
            </w:pPr>
            <w:r>
              <w:t>Christina Berglund</w:t>
            </w:r>
          </w:p>
        </w:tc>
        <w:tc>
          <w:tcPr>
            <w:tcW w:w="0" w:type="auto"/>
            <w:shd w:val="clear" w:color="auto" w:fill="F1F1F1"/>
            <w:tcMar>
              <w:top w:w="120" w:type="dxa"/>
              <w:bottom w:w="120" w:type="dxa"/>
              <w:right w:w="120" w:type="dxa"/>
            </w:tcMar>
            <w:hideMark/>
          </w:tcPr>
          <w:p w:rsidR="0007462F" w:rsidRDefault="0007462F">
            <w:pPr>
              <w:spacing w:before="300" w:after="300"/>
              <w:rPr>
                <w:sz w:val="24"/>
                <w:szCs w:val="24"/>
              </w:rPr>
            </w:pPr>
            <w:r>
              <w:t>Berguvsvägen 8</w:t>
            </w:r>
          </w:p>
        </w:tc>
        <w:tc>
          <w:tcPr>
            <w:tcW w:w="0" w:type="auto"/>
            <w:shd w:val="clear" w:color="auto" w:fill="F1F1F1"/>
            <w:tcMar>
              <w:top w:w="120" w:type="dxa"/>
              <w:bottom w:w="120" w:type="dxa"/>
              <w:right w:w="120" w:type="dxa"/>
            </w:tcMar>
            <w:hideMark/>
          </w:tcPr>
          <w:p w:rsidR="0007462F" w:rsidRDefault="0007462F">
            <w:pPr>
              <w:spacing w:before="300" w:after="300"/>
              <w:rPr>
                <w:sz w:val="24"/>
                <w:szCs w:val="24"/>
              </w:rPr>
            </w:pPr>
            <w:r>
              <w:t>Luleå</w:t>
            </w:r>
          </w:p>
        </w:tc>
        <w:tc>
          <w:tcPr>
            <w:tcW w:w="0" w:type="auto"/>
            <w:shd w:val="clear" w:color="auto" w:fill="F1F1F1"/>
            <w:tcMar>
              <w:top w:w="120" w:type="dxa"/>
              <w:bottom w:w="120" w:type="dxa"/>
              <w:right w:w="120" w:type="dxa"/>
            </w:tcMar>
            <w:hideMark/>
          </w:tcPr>
          <w:p w:rsidR="0007462F" w:rsidRDefault="0007462F">
            <w:pPr>
              <w:spacing w:before="300" w:after="300"/>
              <w:rPr>
                <w:sz w:val="24"/>
                <w:szCs w:val="24"/>
              </w:rPr>
            </w:pPr>
            <w:r>
              <w:t>S-958 22</w:t>
            </w:r>
          </w:p>
        </w:tc>
        <w:tc>
          <w:tcPr>
            <w:tcW w:w="0" w:type="auto"/>
            <w:shd w:val="clear" w:color="auto" w:fill="F1F1F1"/>
            <w:tcMar>
              <w:top w:w="120" w:type="dxa"/>
              <w:bottom w:w="120" w:type="dxa"/>
              <w:right w:w="120" w:type="dxa"/>
            </w:tcMar>
            <w:hideMark/>
          </w:tcPr>
          <w:p w:rsidR="0007462F" w:rsidRDefault="0007462F">
            <w:pPr>
              <w:spacing w:before="300" w:after="300"/>
              <w:rPr>
                <w:sz w:val="24"/>
                <w:szCs w:val="24"/>
              </w:rPr>
            </w:pPr>
            <w:r>
              <w:t>Sweden</w:t>
            </w:r>
          </w:p>
        </w:tc>
      </w:tr>
    </w:tbl>
    <w:p w:rsidR="0007462F" w:rsidRDefault="00F60B67" w:rsidP="0007462F">
      <w:pPr>
        <w:spacing w:before="300" w:after="300"/>
        <w:rPr>
          <w:rFonts w:ascii="Times New Roman" w:hAnsi="Times New Roman"/>
          <w:sz w:val="24"/>
          <w:szCs w:val="24"/>
        </w:rPr>
      </w:pPr>
      <w:r>
        <w:pict>
          <v:rect id="_x0000_i1035" style="width:0;height:0" o:hralign="center" o:hrstd="t" o:hrnoshade="t" o:hr="t" fillcolor="black" stroked="f"/>
        </w:pict>
      </w:r>
    </w:p>
    <w:p w:rsidR="0007462F" w:rsidRDefault="00F60B67" w:rsidP="0007462F">
      <w:pPr>
        <w:spacing w:before="300" w:after="300"/>
      </w:pPr>
      <w:r>
        <w:pict>
          <v:rect id="_x0000_i1036" style="width:0;height:0" o:hralign="center" o:hrstd="t" o:hrnoshade="t" o:hr="t" fillcolor="black" stroked="f"/>
        </w:pict>
      </w:r>
    </w:p>
    <w:p w:rsidR="0007462F" w:rsidRDefault="0007462F" w:rsidP="0007462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AND Example</w:t>
      </w:r>
    </w:p>
    <w:p w:rsidR="0007462F" w:rsidRDefault="0007462F" w:rsidP="000746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"Germany" AND city is "Berlin":</w:t>
      </w:r>
    </w:p>
    <w:p w:rsidR="0007462F" w:rsidRDefault="0007462F" w:rsidP="0007462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7462F" w:rsidRDefault="0007462F" w:rsidP="0007462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number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City=</w:t>
      </w:r>
      <w:r>
        <w:rPr>
          <w:rStyle w:val="sqlstringcolor"/>
          <w:rFonts w:ascii="Consolas" w:hAnsi="Consolas" w:cs="Consolas"/>
          <w:color w:val="A52A2A"/>
          <w:sz w:val="23"/>
          <w:szCs w:val="23"/>
        </w:rPr>
        <w:t>'Berlin'</w:t>
      </w:r>
      <w:r>
        <w:rPr>
          <w:rStyle w:val="sqlcolor"/>
          <w:rFonts w:ascii="Consolas" w:hAnsi="Consolas" w:cs="Consolas"/>
          <w:color w:val="000000"/>
          <w:sz w:val="23"/>
          <w:szCs w:val="23"/>
        </w:rPr>
        <w:t>;</w:t>
      </w:r>
    </w:p>
    <w:p w:rsidR="0007462F" w:rsidRDefault="00F60B67" w:rsidP="0007462F">
      <w:pPr>
        <w:shd w:val="clear" w:color="auto" w:fill="F1F1F1"/>
        <w:rPr>
          <w:rFonts w:ascii="Verdana" w:hAnsi="Verdana" w:cs="Times New Roman"/>
          <w:color w:val="000000"/>
          <w:sz w:val="23"/>
          <w:szCs w:val="23"/>
        </w:rPr>
      </w:pPr>
      <w:hyperlink r:id="rId76" w:tgtFrame="_blank" w:history="1">
        <w:r w:rsidR="0007462F">
          <w:rPr>
            <w:rStyle w:val="Hyperlink"/>
            <w:rFonts w:ascii="Verdana" w:hAnsi="Verdana"/>
            <w:color w:val="FFFFFF"/>
            <w:sz w:val="23"/>
            <w:szCs w:val="23"/>
            <w:bdr w:val="none" w:sz="0" w:space="0" w:color="auto" w:frame="1"/>
            <w:shd w:val="clear" w:color="auto" w:fill="4CAF50"/>
          </w:rPr>
          <w:t>Try it Yourself »</w:t>
        </w:r>
      </w:hyperlink>
    </w:p>
    <w:p w:rsidR="0007462F" w:rsidRDefault="00F60B67" w:rsidP="0007462F">
      <w:pPr>
        <w:spacing w:before="300" w:after="300"/>
        <w:rPr>
          <w:rFonts w:ascii="Times New Roman" w:hAnsi="Times New Roman"/>
          <w:sz w:val="24"/>
          <w:szCs w:val="24"/>
        </w:rPr>
      </w:pPr>
      <w:r>
        <w:pict>
          <v:rect id="_x0000_i1037" style="width:0;height:0" o:hralign="center" o:hrstd="t" o:hrnoshade="t" o:hr="t" fillcolor="black" stroked="f"/>
        </w:pict>
      </w:r>
    </w:p>
    <w:p w:rsidR="0007462F" w:rsidRDefault="0007462F" w:rsidP="0007462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 Example</w:t>
      </w:r>
    </w:p>
    <w:p w:rsidR="0007462F" w:rsidRDefault="0007462F" w:rsidP="000746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city is "Berlin" OR "München":</w:t>
      </w:r>
    </w:p>
    <w:p w:rsidR="0007462F" w:rsidRDefault="0007462F" w:rsidP="0007462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7462F" w:rsidRDefault="0007462F" w:rsidP="0007462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City=</w:t>
      </w:r>
      <w:r>
        <w:rPr>
          <w:rStyle w:val="sqlstringcolor"/>
          <w:rFonts w:ascii="Consolas" w:hAnsi="Consolas" w:cs="Consolas"/>
          <w:color w:val="A52A2A"/>
          <w:sz w:val="23"/>
          <w:szCs w:val="23"/>
        </w:rPr>
        <w:t>'Berlin'</w:t>
      </w:r>
      <w:r>
        <w:rPr>
          <w:rStyle w:val="sqlnumber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City=</w:t>
      </w:r>
      <w:r>
        <w:rPr>
          <w:rStyle w:val="sqlstringcolor"/>
          <w:rFonts w:ascii="Consolas" w:hAnsi="Consolas" w:cs="Consolas"/>
          <w:color w:val="A52A2A"/>
          <w:sz w:val="23"/>
          <w:szCs w:val="23"/>
        </w:rPr>
        <w:t>'München'</w:t>
      </w:r>
      <w:r>
        <w:rPr>
          <w:rStyle w:val="sqlcolor"/>
          <w:rFonts w:ascii="Consolas" w:hAnsi="Consolas" w:cs="Consolas"/>
          <w:color w:val="000000"/>
          <w:sz w:val="23"/>
          <w:szCs w:val="23"/>
        </w:rPr>
        <w:t>;</w:t>
      </w:r>
    </w:p>
    <w:p w:rsidR="0007462F" w:rsidRDefault="00F60B67" w:rsidP="0007462F">
      <w:pPr>
        <w:shd w:val="clear" w:color="auto" w:fill="F1F1F1"/>
        <w:rPr>
          <w:rFonts w:ascii="Verdana" w:hAnsi="Verdana" w:cs="Times New Roman"/>
          <w:color w:val="000000"/>
          <w:sz w:val="23"/>
          <w:szCs w:val="23"/>
        </w:rPr>
      </w:pPr>
      <w:hyperlink r:id="rId77" w:tgtFrame="_blank" w:history="1">
        <w:r w:rsidR="0007462F">
          <w:rPr>
            <w:rStyle w:val="Hyperlink"/>
            <w:rFonts w:ascii="Verdana" w:hAnsi="Verdana"/>
            <w:color w:val="FFFFFF"/>
            <w:sz w:val="23"/>
            <w:szCs w:val="23"/>
            <w:bdr w:val="none" w:sz="0" w:space="0" w:color="auto" w:frame="1"/>
            <w:shd w:val="clear" w:color="auto" w:fill="4CAF50"/>
          </w:rPr>
          <w:t>Try it Yourself »</w:t>
        </w:r>
      </w:hyperlink>
    </w:p>
    <w:p w:rsidR="0007462F" w:rsidRDefault="0007462F" w:rsidP="000746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"Germany" OR "Spain":</w:t>
      </w:r>
    </w:p>
    <w:p w:rsidR="0007462F" w:rsidRDefault="0007462F" w:rsidP="0007462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7462F" w:rsidRDefault="0007462F" w:rsidP="0007462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number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'Spain'</w:t>
      </w:r>
      <w:r>
        <w:rPr>
          <w:rStyle w:val="sqlcolor"/>
          <w:rFonts w:ascii="Consolas" w:hAnsi="Consolas" w:cs="Consolas"/>
          <w:color w:val="000000"/>
          <w:sz w:val="23"/>
          <w:szCs w:val="23"/>
        </w:rPr>
        <w:t>;</w:t>
      </w:r>
    </w:p>
    <w:p w:rsidR="0007462F" w:rsidRDefault="00F60B67" w:rsidP="0007462F">
      <w:pPr>
        <w:shd w:val="clear" w:color="auto" w:fill="F1F1F1"/>
        <w:rPr>
          <w:rFonts w:ascii="Verdana" w:hAnsi="Verdana" w:cs="Times New Roman"/>
          <w:color w:val="000000"/>
          <w:sz w:val="23"/>
          <w:szCs w:val="23"/>
        </w:rPr>
      </w:pPr>
      <w:hyperlink r:id="rId78" w:tgtFrame="_blank" w:history="1">
        <w:r w:rsidR="0007462F">
          <w:rPr>
            <w:rStyle w:val="Hyperlink"/>
            <w:rFonts w:ascii="Verdana" w:hAnsi="Verdana"/>
            <w:color w:val="FFFFFF"/>
            <w:sz w:val="23"/>
            <w:szCs w:val="23"/>
            <w:bdr w:val="none" w:sz="0" w:space="0" w:color="auto" w:frame="1"/>
            <w:shd w:val="clear" w:color="auto" w:fill="4CAF50"/>
          </w:rPr>
          <w:t>Try it Yourself »</w:t>
        </w:r>
      </w:hyperlink>
    </w:p>
    <w:p w:rsidR="0007462F" w:rsidRDefault="00F60B67" w:rsidP="0007462F">
      <w:pPr>
        <w:spacing w:before="300" w:after="300"/>
        <w:rPr>
          <w:rFonts w:ascii="Times New Roman" w:hAnsi="Times New Roman"/>
          <w:sz w:val="24"/>
          <w:szCs w:val="24"/>
        </w:rPr>
      </w:pPr>
      <w:r>
        <w:pict>
          <v:rect id="_x0000_i1038" style="width:0;height:0" o:hralign="center" o:hrstd="t" o:hrnoshade="t" o:hr="t" fillcolor="black" stroked="f"/>
        </w:pict>
      </w:r>
    </w:p>
    <w:p w:rsidR="0007462F" w:rsidRDefault="0007462F" w:rsidP="0007462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 Example</w:t>
      </w:r>
    </w:p>
    <w:p w:rsidR="0007462F" w:rsidRDefault="0007462F" w:rsidP="000746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NOT "Germany":</w:t>
      </w:r>
    </w:p>
    <w:p w:rsidR="0007462F" w:rsidRDefault="0007462F" w:rsidP="0007462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07462F" w:rsidRDefault="0007462F" w:rsidP="0007462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color"/>
          <w:rFonts w:ascii="Consolas" w:hAnsi="Consolas" w:cs="Consolas"/>
          <w:color w:val="000000"/>
          <w:sz w:val="23"/>
          <w:szCs w:val="23"/>
        </w:rPr>
        <w:t>;</w:t>
      </w:r>
    </w:p>
    <w:p w:rsidR="0007462F" w:rsidRDefault="00F60B67" w:rsidP="0007462F">
      <w:pPr>
        <w:shd w:val="clear" w:color="auto" w:fill="F1F1F1"/>
        <w:rPr>
          <w:rFonts w:ascii="Verdana" w:hAnsi="Verdana" w:cs="Times New Roman"/>
          <w:color w:val="000000"/>
          <w:sz w:val="23"/>
          <w:szCs w:val="23"/>
        </w:rPr>
      </w:pPr>
      <w:hyperlink r:id="rId79" w:tgtFrame="_blank" w:history="1">
        <w:r w:rsidR="0007462F">
          <w:rPr>
            <w:rStyle w:val="Hyperlink"/>
            <w:rFonts w:ascii="Verdana" w:hAnsi="Verdana"/>
            <w:color w:val="FFFFFF"/>
            <w:sz w:val="23"/>
            <w:szCs w:val="23"/>
            <w:bdr w:val="none" w:sz="0" w:space="0" w:color="auto" w:frame="1"/>
            <w:shd w:val="clear" w:color="auto" w:fill="4CAF50"/>
          </w:rPr>
          <w:t>Try it Yourself »</w:t>
        </w:r>
      </w:hyperlink>
    </w:p>
    <w:p w:rsidR="0007462F" w:rsidRDefault="00F60B67" w:rsidP="0007462F">
      <w:pPr>
        <w:spacing w:before="300" w:after="300"/>
        <w:rPr>
          <w:rFonts w:ascii="Times New Roman" w:hAnsi="Times New Roman"/>
          <w:sz w:val="24"/>
          <w:szCs w:val="24"/>
        </w:rPr>
      </w:pPr>
      <w:r>
        <w:pict>
          <v:rect id="_x0000_i1039" style="width:0;height:0" o:hralign="center" o:hrstd="t" o:hrnoshade="t" o:hr="t" fillcolor="black" stroked="f"/>
        </w:pict>
      </w:r>
    </w:p>
    <w:p w:rsidR="0007462F" w:rsidRDefault="0007462F" w:rsidP="0007462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Combining AND, OR and NOT</w:t>
      </w:r>
    </w:p>
    <w:p w:rsidR="0007462F" w:rsidRDefault="0007462F" w:rsidP="000746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combine the AND, OR and NOT operators.</w:t>
      </w:r>
    </w:p>
    <w:p w:rsidR="0007462F" w:rsidRDefault="0007462F" w:rsidP="000746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"Germany" AND city must be "Berlin" OR "München" (use parenthesis to form complex expressions):</w:t>
      </w:r>
    </w:p>
    <w:p w:rsidR="0007462F" w:rsidRDefault="0007462F" w:rsidP="0007462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7462F" w:rsidRDefault="0007462F" w:rsidP="0007462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number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(City=</w:t>
      </w:r>
      <w:r>
        <w:rPr>
          <w:rStyle w:val="sqlstringcolor"/>
          <w:rFonts w:ascii="Consolas" w:hAnsi="Consolas" w:cs="Consolas"/>
          <w:color w:val="A52A2A"/>
          <w:sz w:val="23"/>
          <w:szCs w:val="23"/>
        </w:rPr>
        <w:t>'Berlin'</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City=</w:t>
      </w:r>
      <w:r>
        <w:rPr>
          <w:rStyle w:val="sqlstringcolor"/>
          <w:rFonts w:ascii="Consolas" w:hAnsi="Consolas" w:cs="Consolas"/>
          <w:color w:val="A52A2A"/>
          <w:sz w:val="23"/>
          <w:szCs w:val="23"/>
        </w:rPr>
        <w:t>'München'</w:t>
      </w:r>
      <w:r>
        <w:rPr>
          <w:rStyle w:val="sqlcolor"/>
          <w:rFonts w:ascii="Consolas" w:hAnsi="Consolas" w:cs="Consolas"/>
          <w:color w:val="000000"/>
          <w:sz w:val="23"/>
          <w:szCs w:val="23"/>
        </w:rPr>
        <w:t>);</w:t>
      </w:r>
    </w:p>
    <w:p w:rsidR="002B012F" w:rsidRDefault="002B012F" w:rsidP="002B01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NOT "Germany" and NOT "USA":</w:t>
      </w:r>
    </w:p>
    <w:p w:rsidR="002B012F" w:rsidRDefault="002B012F" w:rsidP="002B012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B012F" w:rsidRDefault="002B012F" w:rsidP="002B012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number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'USA'</w:t>
      </w:r>
      <w:r>
        <w:rPr>
          <w:rStyle w:val="sqlcolor"/>
          <w:rFonts w:ascii="Consolas" w:hAnsi="Consolas" w:cs="Consolas"/>
          <w:color w:val="000000"/>
          <w:sz w:val="23"/>
          <w:szCs w:val="23"/>
        </w:rPr>
        <w:t>;</w:t>
      </w:r>
    </w:p>
    <w:p w:rsidR="002B012F" w:rsidRDefault="00F60B67" w:rsidP="002B012F">
      <w:pPr>
        <w:shd w:val="clear" w:color="auto" w:fill="F1F1F1"/>
        <w:rPr>
          <w:rFonts w:ascii="Verdana" w:hAnsi="Verdana" w:cs="Times New Roman"/>
          <w:color w:val="000000"/>
          <w:sz w:val="23"/>
          <w:szCs w:val="23"/>
        </w:rPr>
      </w:pPr>
      <w:hyperlink r:id="rId80" w:tgtFrame="_blank" w:history="1">
        <w:r w:rsidR="002B012F">
          <w:rPr>
            <w:rStyle w:val="Hyperlink"/>
            <w:rFonts w:ascii="Verdana" w:hAnsi="Verdana"/>
            <w:color w:val="FFFFFF"/>
            <w:sz w:val="23"/>
            <w:szCs w:val="23"/>
            <w:bdr w:val="none" w:sz="0" w:space="0" w:color="auto" w:frame="1"/>
            <w:shd w:val="clear" w:color="auto" w:fill="4CAF50"/>
          </w:rPr>
          <w:t>Try it Yourself »</w:t>
        </w:r>
      </w:hyperlink>
    </w:p>
    <w:p w:rsidR="00037219" w:rsidRDefault="00037219" w:rsidP="00037219">
      <w:pPr>
        <w:shd w:val="clear" w:color="auto" w:fill="FFFFFF"/>
        <w:rPr>
          <w:rFonts w:ascii="Consolas" w:hAnsi="Consolas" w:cs="Consolas"/>
          <w:color w:val="000000"/>
          <w:sz w:val="23"/>
          <w:szCs w:val="23"/>
        </w:rPr>
      </w:pPr>
    </w:p>
    <w:p w:rsidR="002B012F" w:rsidRDefault="002B012F" w:rsidP="002B012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ORDER BY Keyword</w:t>
      </w:r>
    </w:p>
    <w:p w:rsidR="002B012F" w:rsidRDefault="002B012F" w:rsidP="002B01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ORDER BY keyword is used to sort the result-set in ascending or descending order.</w:t>
      </w:r>
    </w:p>
    <w:p w:rsidR="002B012F" w:rsidRDefault="002B012F" w:rsidP="002B01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ORDER BY keyword sorts the records in ascending order by default. To sort the records in descending order, use the DESC keyword.</w:t>
      </w:r>
    </w:p>
    <w:p w:rsidR="002B012F" w:rsidRDefault="002B012F" w:rsidP="002B012F">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ORDER BY Syntax</w:t>
      </w:r>
    </w:p>
    <w:p w:rsidR="002B012F" w:rsidRDefault="002B012F" w:rsidP="002B012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column2, ...</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r>
        <w:rPr>
          <w:rStyle w:val="Emphasis"/>
          <w:rFonts w:ascii="Consolas" w:hAnsi="Consolas" w:cs="Consolas"/>
          <w:color w:val="000000"/>
          <w:sz w:val="23"/>
          <w:szCs w:val="23"/>
        </w:rPr>
        <w:t>column1, column2, ... </w:t>
      </w:r>
      <w:r>
        <w:rPr>
          <w:rStyle w:val="sqlkeywordcolor"/>
          <w:rFonts w:ascii="Consolas" w:hAnsi="Consolas" w:cs="Consolas"/>
          <w:color w:val="0000CD"/>
          <w:sz w:val="23"/>
          <w:szCs w:val="23"/>
        </w:rPr>
        <w:t>ASC</w:t>
      </w:r>
      <w:r>
        <w:rPr>
          <w:rStyle w:val="sqlcolor"/>
          <w:rFonts w:ascii="Consolas" w:hAnsi="Consolas" w:cs="Consolas"/>
          <w:color w:val="000000"/>
          <w:sz w:val="23"/>
          <w:szCs w:val="23"/>
        </w:rPr>
        <w:t>|</w:t>
      </w:r>
      <w:r>
        <w:rPr>
          <w:rStyle w:val="sqlkeywordcolor"/>
          <w:rFonts w:ascii="Consolas" w:hAnsi="Consolas" w:cs="Consolas"/>
          <w:color w:val="0000CD"/>
          <w:sz w:val="23"/>
          <w:szCs w:val="23"/>
        </w:rPr>
        <w:t>DESC</w:t>
      </w:r>
      <w:r>
        <w:rPr>
          <w:rStyle w:val="sqlcolor"/>
          <w:rFonts w:ascii="Consolas" w:hAnsi="Consolas" w:cs="Consolas"/>
          <w:color w:val="000000"/>
          <w:sz w:val="23"/>
          <w:szCs w:val="23"/>
        </w:rPr>
        <w:t>;</w:t>
      </w:r>
    </w:p>
    <w:p w:rsidR="002B012F" w:rsidRDefault="00F60B67" w:rsidP="002B012F">
      <w:pPr>
        <w:spacing w:before="300" w:after="300"/>
        <w:rPr>
          <w:rFonts w:ascii="Times New Roman" w:hAnsi="Times New Roman" w:cs="Times New Roman"/>
          <w:sz w:val="24"/>
          <w:szCs w:val="24"/>
        </w:rPr>
      </w:pPr>
      <w:r>
        <w:pict>
          <v:rect id="_x0000_i1040" style="width:0;height:0" o:hralign="center" o:hrstd="t" o:hrnoshade="t" o:hr="t" fillcolor="black" stroked="f"/>
        </w:pict>
      </w:r>
    </w:p>
    <w:p w:rsidR="002B012F" w:rsidRDefault="002B012F" w:rsidP="002B012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rsidR="002B012F" w:rsidRDefault="002B012F" w:rsidP="002B01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485"/>
        <w:gridCol w:w="3535"/>
        <w:gridCol w:w="1835"/>
        <w:gridCol w:w="2870"/>
        <w:gridCol w:w="1220"/>
        <w:gridCol w:w="1195"/>
        <w:gridCol w:w="985"/>
      </w:tblGrid>
      <w:tr w:rsidR="002B012F" w:rsidTr="002B012F">
        <w:tc>
          <w:tcPr>
            <w:tcW w:w="0" w:type="auto"/>
            <w:shd w:val="clear" w:color="auto" w:fill="FFFFFF"/>
            <w:tcMar>
              <w:top w:w="120" w:type="dxa"/>
              <w:left w:w="240" w:type="dxa"/>
              <w:bottom w:w="120" w:type="dxa"/>
              <w:right w:w="120" w:type="dxa"/>
            </w:tcMar>
            <w:hideMark/>
          </w:tcPr>
          <w:p w:rsidR="002B012F" w:rsidRDefault="002B012F">
            <w:pPr>
              <w:spacing w:before="300" w:after="300"/>
              <w:rPr>
                <w:b/>
                <w:bCs/>
                <w:sz w:val="24"/>
                <w:szCs w:val="24"/>
              </w:rPr>
            </w:pPr>
            <w:r>
              <w:rPr>
                <w:b/>
                <w:bCs/>
              </w:rPr>
              <w:t>CustomerID</w:t>
            </w:r>
          </w:p>
        </w:tc>
        <w:tc>
          <w:tcPr>
            <w:tcW w:w="0" w:type="auto"/>
            <w:shd w:val="clear" w:color="auto" w:fill="FFFFFF"/>
            <w:tcMar>
              <w:top w:w="120" w:type="dxa"/>
              <w:left w:w="120" w:type="dxa"/>
              <w:bottom w:w="120" w:type="dxa"/>
              <w:right w:w="120" w:type="dxa"/>
            </w:tcMar>
            <w:hideMark/>
          </w:tcPr>
          <w:p w:rsidR="002B012F" w:rsidRDefault="002B012F">
            <w:pPr>
              <w:spacing w:before="300" w:after="300"/>
              <w:rPr>
                <w:b/>
                <w:bCs/>
                <w:sz w:val="24"/>
                <w:szCs w:val="24"/>
              </w:rPr>
            </w:pPr>
            <w:r>
              <w:rPr>
                <w:b/>
                <w:bCs/>
              </w:rPr>
              <w:t>CustomerName</w:t>
            </w:r>
          </w:p>
        </w:tc>
        <w:tc>
          <w:tcPr>
            <w:tcW w:w="0" w:type="auto"/>
            <w:shd w:val="clear" w:color="auto" w:fill="FFFFFF"/>
            <w:tcMar>
              <w:top w:w="120" w:type="dxa"/>
              <w:bottom w:w="120" w:type="dxa"/>
              <w:right w:w="120" w:type="dxa"/>
            </w:tcMar>
            <w:hideMark/>
          </w:tcPr>
          <w:p w:rsidR="002B012F" w:rsidRDefault="002B012F">
            <w:pPr>
              <w:spacing w:before="300" w:after="300"/>
              <w:rPr>
                <w:b/>
                <w:bCs/>
                <w:sz w:val="24"/>
                <w:szCs w:val="24"/>
              </w:rPr>
            </w:pPr>
            <w:r>
              <w:rPr>
                <w:b/>
                <w:bCs/>
              </w:rPr>
              <w:t>ContactName</w:t>
            </w:r>
          </w:p>
        </w:tc>
        <w:tc>
          <w:tcPr>
            <w:tcW w:w="0" w:type="auto"/>
            <w:shd w:val="clear" w:color="auto" w:fill="FFFFFF"/>
            <w:tcMar>
              <w:top w:w="120" w:type="dxa"/>
              <w:bottom w:w="120" w:type="dxa"/>
              <w:right w:w="120" w:type="dxa"/>
            </w:tcMar>
            <w:hideMark/>
          </w:tcPr>
          <w:p w:rsidR="002B012F" w:rsidRDefault="002B012F">
            <w:pPr>
              <w:spacing w:before="300" w:after="300"/>
              <w:rPr>
                <w:b/>
                <w:bCs/>
                <w:sz w:val="24"/>
                <w:szCs w:val="24"/>
              </w:rPr>
            </w:pPr>
            <w:r>
              <w:rPr>
                <w:b/>
                <w:bCs/>
              </w:rPr>
              <w:t>Address</w:t>
            </w:r>
          </w:p>
        </w:tc>
        <w:tc>
          <w:tcPr>
            <w:tcW w:w="0" w:type="auto"/>
            <w:shd w:val="clear" w:color="auto" w:fill="FFFFFF"/>
            <w:tcMar>
              <w:top w:w="120" w:type="dxa"/>
              <w:bottom w:w="120" w:type="dxa"/>
              <w:right w:w="120" w:type="dxa"/>
            </w:tcMar>
            <w:hideMark/>
          </w:tcPr>
          <w:p w:rsidR="002B012F" w:rsidRDefault="002B012F">
            <w:pPr>
              <w:spacing w:before="300" w:after="300"/>
              <w:rPr>
                <w:b/>
                <w:bCs/>
                <w:sz w:val="24"/>
                <w:szCs w:val="24"/>
              </w:rPr>
            </w:pPr>
            <w:r>
              <w:rPr>
                <w:b/>
                <w:bCs/>
              </w:rPr>
              <w:t>City</w:t>
            </w:r>
          </w:p>
        </w:tc>
        <w:tc>
          <w:tcPr>
            <w:tcW w:w="0" w:type="auto"/>
            <w:shd w:val="clear" w:color="auto" w:fill="FFFFFF"/>
            <w:tcMar>
              <w:top w:w="120" w:type="dxa"/>
              <w:bottom w:w="120" w:type="dxa"/>
              <w:right w:w="120" w:type="dxa"/>
            </w:tcMar>
            <w:hideMark/>
          </w:tcPr>
          <w:p w:rsidR="002B012F" w:rsidRDefault="002B012F">
            <w:pPr>
              <w:spacing w:before="300" w:after="300"/>
              <w:rPr>
                <w:b/>
                <w:bCs/>
                <w:sz w:val="24"/>
                <w:szCs w:val="24"/>
              </w:rPr>
            </w:pPr>
            <w:r>
              <w:rPr>
                <w:b/>
                <w:bCs/>
              </w:rPr>
              <w:t>PostalCode</w:t>
            </w:r>
          </w:p>
        </w:tc>
        <w:tc>
          <w:tcPr>
            <w:tcW w:w="0" w:type="auto"/>
            <w:shd w:val="clear" w:color="auto" w:fill="FFFFFF"/>
            <w:tcMar>
              <w:top w:w="120" w:type="dxa"/>
              <w:bottom w:w="120" w:type="dxa"/>
              <w:right w:w="120" w:type="dxa"/>
            </w:tcMar>
            <w:hideMark/>
          </w:tcPr>
          <w:p w:rsidR="002B012F" w:rsidRDefault="002B012F">
            <w:pPr>
              <w:spacing w:before="300" w:after="300"/>
              <w:rPr>
                <w:b/>
                <w:bCs/>
                <w:sz w:val="24"/>
                <w:szCs w:val="24"/>
              </w:rPr>
            </w:pPr>
            <w:r>
              <w:rPr>
                <w:b/>
                <w:bCs/>
              </w:rPr>
              <w:t>Country</w:t>
            </w:r>
          </w:p>
        </w:tc>
      </w:tr>
      <w:tr w:rsidR="002B012F" w:rsidTr="002B012F">
        <w:tc>
          <w:tcPr>
            <w:tcW w:w="0" w:type="auto"/>
            <w:shd w:val="clear" w:color="auto" w:fill="F1F1F1"/>
            <w:tcMar>
              <w:top w:w="120" w:type="dxa"/>
              <w:left w:w="240" w:type="dxa"/>
              <w:bottom w:w="120" w:type="dxa"/>
              <w:right w:w="120" w:type="dxa"/>
            </w:tcMar>
            <w:hideMark/>
          </w:tcPr>
          <w:p w:rsidR="002B012F" w:rsidRDefault="002B012F">
            <w:pPr>
              <w:spacing w:before="300" w:after="300"/>
              <w:rPr>
                <w:sz w:val="24"/>
                <w:szCs w:val="24"/>
              </w:rPr>
            </w:pPr>
            <w:r>
              <w:t>1</w:t>
            </w:r>
            <w:r>
              <w:br/>
            </w:r>
          </w:p>
        </w:tc>
        <w:tc>
          <w:tcPr>
            <w:tcW w:w="0" w:type="auto"/>
            <w:shd w:val="clear" w:color="auto" w:fill="F1F1F1"/>
            <w:tcMar>
              <w:top w:w="120" w:type="dxa"/>
              <w:left w:w="120" w:type="dxa"/>
              <w:bottom w:w="120" w:type="dxa"/>
              <w:right w:w="120" w:type="dxa"/>
            </w:tcMar>
            <w:hideMark/>
          </w:tcPr>
          <w:p w:rsidR="002B012F" w:rsidRDefault="002B012F">
            <w:pPr>
              <w:spacing w:before="300" w:after="300"/>
              <w:rPr>
                <w:sz w:val="24"/>
                <w:szCs w:val="24"/>
              </w:rPr>
            </w:pPr>
            <w:r>
              <w:t>Alfreds Futterkiste</w:t>
            </w:r>
          </w:p>
        </w:tc>
        <w:tc>
          <w:tcPr>
            <w:tcW w:w="0" w:type="auto"/>
            <w:shd w:val="clear" w:color="auto" w:fill="F1F1F1"/>
            <w:tcMar>
              <w:top w:w="120" w:type="dxa"/>
              <w:bottom w:w="120" w:type="dxa"/>
              <w:right w:w="120" w:type="dxa"/>
            </w:tcMar>
            <w:hideMark/>
          </w:tcPr>
          <w:p w:rsidR="002B012F" w:rsidRDefault="002B012F">
            <w:pPr>
              <w:spacing w:before="300" w:after="300"/>
              <w:rPr>
                <w:sz w:val="24"/>
                <w:szCs w:val="24"/>
              </w:rPr>
            </w:pPr>
            <w:r>
              <w:t>Maria Anders</w:t>
            </w:r>
          </w:p>
        </w:tc>
        <w:tc>
          <w:tcPr>
            <w:tcW w:w="0" w:type="auto"/>
            <w:shd w:val="clear" w:color="auto" w:fill="F1F1F1"/>
            <w:tcMar>
              <w:top w:w="120" w:type="dxa"/>
              <w:bottom w:w="120" w:type="dxa"/>
              <w:right w:w="120" w:type="dxa"/>
            </w:tcMar>
            <w:hideMark/>
          </w:tcPr>
          <w:p w:rsidR="002B012F" w:rsidRDefault="002B012F">
            <w:pPr>
              <w:spacing w:before="300" w:after="300"/>
              <w:rPr>
                <w:sz w:val="24"/>
                <w:szCs w:val="24"/>
              </w:rPr>
            </w:pPr>
            <w:r>
              <w:t>Obere Str. 57</w:t>
            </w:r>
          </w:p>
        </w:tc>
        <w:tc>
          <w:tcPr>
            <w:tcW w:w="0" w:type="auto"/>
            <w:shd w:val="clear" w:color="auto" w:fill="F1F1F1"/>
            <w:tcMar>
              <w:top w:w="120" w:type="dxa"/>
              <w:bottom w:w="120" w:type="dxa"/>
              <w:right w:w="120" w:type="dxa"/>
            </w:tcMar>
            <w:hideMark/>
          </w:tcPr>
          <w:p w:rsidR="002B012F" w:rsidRDefault="002B012F">
            <w:pPr>
              <w:spacing w:before="300" w:after="300"/>
              <w:rPr>
                <w:sz w:val="24"/>
                <w:szCs w:val="24"/>
              </w:rPr>
            </w:pPr>
            <w:r>
              <w:t>Berlin</w:t>
            </w:r>
          </w:p>
        </w:tc>
        <w:tc>
          <w:tcPr>
            <w:tcW w:w="0" w:type="auto"/>
            <w:shd w:val="clear" w:color="auto" w:fill="F1F1F1"/>
            <w:tcMar>
              <w:top w:w="120" w:type="dxa"/>
              <w:bottom w:w="120" w:type="dxa"/>
              <w:right w:w="120" w:type="dxa"/>
            </w:tcMar>
            <w:hideMark/>
          </w:tcPr>
          <w:p w:rsidR="002B012F" w:rsidRDefault="002B012F">
            <w:pPr>
              <w:spacing w:before="300" w:after="300"/>
              <w:rPr>
                <w:sz w:val="24"/>
                <w:szCs w:val="24"/>
              </w:rPr>
            </w:pPr>
            <w:r>
              <w:t>12209</w:t>
            </w:r>
          </w:p>
        </w:tc>
        <w:tc>
          <w:tcPr>
            <w:tcW w:w="0" w:type="auto"/>
            <w:shd w:val="clear" w:color="auto" w:fill="F1F1F1"/>
            <w:tcMar>
              <w:top w:w="120" w:type="dxa"/>
              <w:bottom w:w="120" w:type="dxa"/>
              <w:right w:w="120" w:type="dxa"/>
            </w:tcMar>
            <w:hideMark/>
          </w:tcPr>
          <w:p w:rsidR="002B012F" w:rsidRDefault="002B012F">
            <w:pPr>
              <w:spacing w:before="300" w:after="300"/>
              <w:rPr>
                <w:sz w:val="24"/>
                <w:szCs w:val="24"/>
              </w:rPr>
            </w:pPr>
            <w:r>
              <w:t>Germany</w:t>
            </w:r>
          </w:p>
        </w:tc>
      </w:tr>
      <w:tr w:rsidR="002B012F" w:rsidTr="002B012F">
        <w:tc>
          <w:tcPr>
            <w:tcW w:w="0" w:type="auto"/>
            <w:shd w:val="clear" w:color="auto" w:fill="FFFFFF"/>
            <w:tcMar>
              <w:top w:w="120" w:type="dxa"/>
              <w:left w:w="240" w:type="dxa"/>
              <w:bottom w:w="120" w:type="dxa"/>
              <w:right w:w="120" w:type="dxa"/>
            </w:tcMar>
            <w:hideMark/>
          </w:tcPr>
          <w:p w:rsidR="002B012F" w:rsidRDefault="002B012F">
            <w:pPr>
              <w:spacing w:before="300" w:after="300"/>
              <w:rPr>
                <w:sz w:val="24"/>
                <w:szCs w:val="24"/>
              </w:rPr>
            </w:pPr>
            <w:r>
              <w:t>2</w:t>
            </w:r>
          </w:p>
        </w:tc>
        <w:tc>
          <w:tcPr>
            <w:tcW w:w="0" w:type="auto"/>
            <w:shd w:val="clear" w:color="auto" w:fill="FFFFFF"/>
            <w:tcMar>
              <w:top w:w="120" w:type="dxa"/>
              <w:left w:w="120" w:type="dxa"/>
              <w:bottom w:w="120" w:type="dxa"/>
              <w:right w:w="120" w:type="dxa"/>
            </w:tcMar>
            <w:hideMark/>
          </w:tcPr>
          <w:p w:rsidR="002B012F" w:rsidRDefault="002B012F">
            <w:pPr>
              <w:spacing w:before="300" w:after="300"/>
              <w:rPr>
                <w:sz w:val="24"/>
                <w:szCs w:val="24"/>
              </w:rPr>
            </w:pPr>
            <w:r>
              <w:t>Ana Trujillo Emparedados y helados</w:t>
            </w:r>
          </w:p>
        </w:tc>
        <w:tc>
          <w:tcPr>
            <w:tcW w:w="0" w:type="auto"/>
            <w:shd w:val="clear" w:color="auto" w:fill="FFFFFF"/>
            <w:tcMar>
              <w:top w:w="120" w:type="dxa"/>
              <w:bottom w:w="120" w:type="dxa"/>
              <w:right w:w="120" w:type="dxa"/>
            </w:tcMar>
            <w:hideMark/>
          </w:tcPr>
          <w:p w:rsidR="002B012F" w:rsidRDefault="002B012F">
            <w:pPr>
              <w:spacing w:before="300" w:after="300"/>
              <w:rPr>
                <w:sz w:val="24"/>
                <w:szCs w:val="24"/>
              </w:rPr>
            </w:pPr>
            <w:r>
              <w:t>Ana Trujillo</w:t>
            </w:r>
          </w:p>
        </w:tc>
        <w:tc>
          <w:tcPr>
            <w:tcW w:w="0" w:type="auto"/>
            <w:shd w:val="clear" w:color="auto" w:fill="FFFFFF"/>
            <w:tcMar>
              <w:top w:w="120" w:type="dxa"/>
              <w:bottom w:w="120" w:type="dxa"/>
              <w:right w:w="120" w:type="dxa"/>
            </w:tcMar>
            <w:hideMark/>
          </w:tcPr>
          <w:p w:rsidR="002B012F" w:rsidRDefault="002B012F">
            <w:pPr>
              <w:spacing w:before="300" w:after="300"/>
              <w:rPr>
                <w:sz w:val="24"/>
                <w:szCs w:val="24"/>
              </w:rPr>
            </w:pPr>
            <w:r>
              <w:t>Avda. de la Constitución 2222</w:t>
            </w:r>
          </w:p>
        </w:tc>
        <w:tc>
          <w:tcPr>
            <w:tcW w:w="0" w:type="auto"/>
            <w:shd w:val="clear" w:color="auto" w:fill="FFFFFF"/>
            <w:tcMar>
              <w:top w:w="120" w:type="dxa"/>
              <w:bottom w:w="120" w:type="dxa"/>
              <w:right w:w="120" w:type="dxa"/>
            </w:tcMar>
            <w:hideMark/>
          </w:tcPr>
          <w:p w:rsidR="002B012F" w:rsidRDefault="002B012F">
            <w:pPr>
              <w:spacing w:before="300" w:after="300"/>
              <w:rPr>
                <w:sz w:val="24"/>
                <w:szCs w:val="24"/>
              </w:rPr>
            </w:pPr>
            <w:r>
              <w:t>México D.F.</w:t>
            </w:r>
          </w:p>
        </w:tc>
        <w:tc>
          <w:tcPr>
            <w:tcW w:w="0" w:type="auto"/>
            <w:shd w:val="clear" w:color="auto" w:fill="FFFFFF"/>
            <w:tcMar>
              <w:top w:w="120" w:type="dxa"/>
              <w:bottom w:w="120" w:type="dxa"/>
              <w:right w:w="120" w:type="dxa"/>
            </w:tcMar>
            <w:hideMark/>
          </w:tcPr>
          <w:p w:rsidR="002B012F" w:rsidRDefault="002B012F">
            <w:pPr>
              <w:spacing w:before="300" w:after="300"/>
              <w:rPr>
                <w:sz w:val="24"/>
                <w:szCs w:val="24"/>
              </w:rPr>
            </w:pPr>
            <w:r>
              <w:t>05021</w:t>
            </w:r>
          </w:p>
        </w:tc>
        <w:tc>
          <w:tcPr>
            <w:tcW w:w="0" w:type="auto"/>
            <w:shd w:val="clear" w:color="auto" w:fill="FFFFFF"/>
            <w:tcMar>
              <w:top w:w="120" w:type="dxa"/>
              <w:bottom w:w="120" w:type="dxa"/>
              <w:right w:w="120" w:type="dxa"/>
            </w:tcMar>
            <w:hideMark/>
          </w:tcPr>
          <w:p w:rsidR="002B012F" w:rsidRDefault="002B012F">
            <w:pPr>
              <w:spacing w:before="300" w:after="300"/>
              <w:rPr>
                <w:sz w:val="24"/>
                <w:szCs w:val="24"/>
              </w:rPr>
            </w:pPr>
            <w:r>
              <w:t>Mexico</w:t>
            </w:r>
          </w:p>
        </w:tc>
      </w:tr>
      <w:tr w:rsidR="002B012F" w:rsidTr="002B012F">
        <w:tc>
          <w:tcPr>
            <w:tcW w:w="0" w:type="auto"/>
            <w:shd w:val="clear" w:color="auto" w:fill="F1F1F1"/>
            <w:tcMar>
              <w:top w:w="120" w:type="dxa"/>
              <w:left w:w="240" w:type="dxa"/>
              <w:bottom w:w="120" w:type="dxa"/>
              <w:right w:w="120" w:type="dxa"/>
            </w:tcMar>
            <w:hideMark/>
          </w:tcPr>
          <w:p w:rsidR="002B012F" w:rsidRDefault="002B012F">
            <w:pPr>
              <w:spacing w:before="300" w:after="300"/>
              <w:rPr>
                <w:sz w:val="24"/>
                <w:szCs w:val="24"/>
              </w:rPr>
            </w:pPr>
            <w:r>
              <w:t>3</w:t>
            </w:r>
          </w:p>
        </w:tc>
        <w:tc>
          <w:tcPr>
            <w:tcW w:w="0" w:type="auto"/>
            <w:shd w:val="clear" w:color="auto" w:fill="F1F1F1"/>
            <w:tcMar>
              <w:top w:w="120" w:type="dxa"/>
              <w:left w:w="120" w:type="dxa"/>
              <w:bottom w:w="120" w:type="dxa"/>
              <w:right w:w="120" w:type="dxa"/>
            </w:tcMar>
            <w:hideMark/>
          </w:tcPr>
          <w:p w:rsidR="002B012F" w:rsidRDefault="002B012F">
            <w:pPr>
              <w:spacing w:before="300" w:after="300"/>
              <w:rPr>
                <w:sz w:val="24"/>
                <w:szCs w:val="24"/>
              </w:rPr>
            </w:pPr>
            <w:r>
              <w:t>Antonio Moreno Taquería</w:t>
            </w:r>
          </w:p>
        </w:tc>
        <w:tc>
          <w:tcPr>
            <w:tcW w:w="0" w:type="auto"/>
            <w:shd w:val="clear" w:color="auto" w:fill="F1F1F1"/>
            <w:tcMar>
              <w:top w:w="120" w:type="dxa"/>
              <w:bottom w:w="120" w:type="dxa"/>
              <w:right w:w="120" w:type="dxa"/>
            </w:tcMar>
            <w:hideMark/>
          </w:tcPr>
          <w:p w:rsidR="002B012F" w:rsidRDefault="002B012F">
            <w:pPr>
              <w:spacing w:before="300" w:after="300"/>
              <w:rPr>
                <w:sz w:val="24"/>
                <w:szCs w:val="24"/>
              </w:rPr>
            </w:pPr>
            <w:r>
              <w:t>Antonio Moreno</w:t>
            </w:r>
          </w:p>
        </w:tc>
        <w:tc>
          <w:tcPr>
            <w:tcW w:w="0" w:type="auto"/>
            <w:shd w:val="clear" w:color="auto" w:fill="F1F1F1"/>
            <w:tcMar>
              <w:top w:w="120" w:type="dxa"/>
              <w:bottom w:w="120" w:type="dxa"/>
              <w:right w:w="120" w:type="dxa"/>
            </w:tcMar>
            <w:hideMark/>
          </w:tcPr>
          <w:p w:rsidR="002B012F" w:rsidRDefault="002B012F">
            <w:pPr>
              <w:spacing w:before="300" w:after="300"/>
              <w:rPr>
                <w:sz w:val="24"/>
                <w:szCs w:val="24"/>
              </w:rPr>
            </w:pPr>
            <w:r>
              <w:t>Mataderos 2312</w:t>
            </w:r>
          </w:p>
        </w:tc>
        <w:tc>
          <w:tcPr>
            <w:tcW w:w="0" w:type="auto"/>
            <w:shd w:val="clear" w:color="auto" w:fill="F1F1F1"/>
            <w:tcMar>
              <w:top w:w="120" w:type="dxa"/>
              <w:bottom w:w="120" w:type="dxa"/>
              <w:right w:w="120" w:type="dxa"/>
            </w:tcMar>
            <w:hideMark/>
          </w:tcPr>
          <w:p w:rsidR="002B012F" w:rsidRDefault="002B012F">
            <w:pPr>
              <w:spacing w:before="300" w:after="300"/>
              <w:rPr>
                <w:sz w:val="24"/>
                <w:szCs w:val="24"/>
              </w:rPr>
            </w:pPr>
            <w:r>
              <w:t>México D.F.</w:t>
            </w:r>
          </w:p>
        </w:tc>
        <w:tc>
          <w:tcPr>
            <w:tcW w:w="0" w:type="auto"/>
            <w:shd w:val="clear" w:color="auto" w:fill="F1F1F1"/>
            <w:tcMar>
              <w:top w:w="120" w:type="dxa"/>
              <w:bottom w:w="120" w:type="dxa"/>
              <w:right w:w="120" w:type="dxa"/>
            </w:tcMar>
            <w:hideMark/>
          </w:tcPr>
          <w:p w:rsidR="002B012F" w:rsidRDefault="002B012F">
            <w:pPr>
              <w:spacing w:before="300" w:after="300"/>
              <w:rPr>
                <w:sz w:val="24"/>
                <w:szCs w:val="24"/>
              </w:rPr>
            </w:pPr>
            <w:r>
              <w:t>05023</w:t>
            </w:r>
          </w:p>
        </w:tc>
        <w:tc>
          <w:tcPr>
            <w:tcW w:w="0" w:type="auto"/>
            <w:shd w:val="clear" w:color="auto" w:fill="F1F1F1"/>
            <w:tcMar>
              <w:top w:w="120" w:type="dxa"/>
              <w:bottom w:w="120" w:type="dxa"/>
              <w:right w:w="120" w:type="dxa"/>
            </w:tcMar>
            <w:hideMark/>
          </w:tcPr>
          <w:p w:rsidR="002B012F" w:rsidRDefault="002B012F">
            <w:pPr>
              <w:spacing w:before="300" w:after="300"/>
              <w:rPr>
                <w:sz w:val="24"/>
                <w:szCs w:val="24"/>
              </w:rPr>
            </w:pPr>
            <w:r>
              <w:t>Mexico</w:t>
            </w:r>
          </w:p>
        </w:tc>
      </w:tr>
      <w:tr w:rsidR="002B012F" w:rsidTr="002B012F">
        <w:tc>
          <w:tcPr>
            <w:tcW w:w="0" w:type="auto"/>
            <w:shd w:val="clear" w:color="auto" w:fill="FFFFFF"/>
            <w:tcMar>
              <w:top w:w="120" w:type="dxa"/>
              <w:left w:w="240" w:type="dxa"/>
              <w:bottom w:w="120" w:type="dxa"/>
              <w:right w:w="120" w:type="dxa"/>
            </w:tcMar>
            <w:hideMark/>
          </w:tcPr>
          <w:p w:rsidR="002B012F" w:rsidRDefault="002B012F">
            <w:pPr>
              <w:spacing w:before="300" w:after="300"/>
              <w:rPr>
                <w:sz w:val="24"/>
                <w:szCs w:val="24"/>
              </w:rPr>
            </w:pPr>
            <w:r>
              <w:t>4</w:t>
            </w:r>
            <w:r>
              <w:br/>
            </w:r>
          </w:p>
        </w:tc>
        <w:tc>
          <w:tcPr>
            <w:tcW w:w="0" w:type="auto"/>
            <w:shd w:val="clear" w:color="auto" w:fill="FFFFFF"/>
            <w:tcMar>
              <w:top w:w="120" w:type="dxa"/>
              <w:left w:w="120" w:type="dxa"/>
              <w:bottom w:w="120" w:type="dxa"/>
              <w:right w:w="120" w:type="dxa"/>
            </w:tcMar>
            <w:hideMark/>
          </w:tcPr>
          <w:p w:rsidR="002B012F" w:rsidRDefault="002B012F">
            <w:pPr>
              <w:spacing w:before="300" w:after="300"/>
              <w:rPr>
                <w:sz w:val="24"/>
                <w:szCs w:val="24"/>
              </w:rPr>
            </w:pPr>
            <w:r>
              <w:t>Around the Horn</w:t>
            </w:r>
          </w:p>
        </w:tc>
        <w:tc>
          <w:tcPr>
            <w:tcW w:w="0" w:type="auto"/>
            <w:shd w:val="clear" w:color="auto" w:fill="FFFFFF"/>
            <w:tcMar>
              <w:top w:w="120" w:type="dxa"/>
              <w:bottom w:w="120" w:type="dxa"/>
              <w:right w:w="120" w:type="dxa"/>
            </w:tcMar>
            <w:hideMark/>
          </w:tcPr>
          <w:p w:rsidR="002B012F" w:rsidRDefault="002B012F">
            <w:pPr>
              <w:spacing w:before="300" w:after="300"/>
              <w:rPr>
                <w:sz w:val="24"/>
                <w:szCs w:val="24"/>
              </w:rPr>
            </w:pPr>
            <w:r>
              <w:t>Thomas Hardy</w:t>
            </w:r>
          </w:p>
        </w:tc>
        <w:tc>
          <w:tcPr>
            <w:tcW w:w="0" w:type="auto"/>
            <w:shd w:val="clear" w:color="auto" w:fill="FFFFFF"/>
            <w:tcMar>
              <w:top w:w="120" w:type="dxa"/>
              <w:bottom w:w="120" w:type="dxa"/>
              <w:right w:w="120" w:type="dxa"/>
            </w:tcMar>
            <w:hideMark/>
          </w:tcPr>
          <w:p w:rsidR="002B012F" w:rsidRDefault="002B012F">
            <w:pPr>
              <w:spacing w:before="300" w:after="300"/>
              <w:rPr>
                <w:sz w:val="24"/>
                <w:szCs w:val="24"/>
              </w:rPr>
            </w:pPr>
            <w:r>
              <w:t>120 Hanover Sq.</w:t>
            </w:r>
          </w:p>
        </w:tc>
        <w:tc>
          <w:tcPr>
            <w:tcW w:w="0" w:type="auto"/>
            <w:shd w:val="clear" w:color="auto" w:fill="FFFFFF"/>
            <w:tcMar>
              <w:top w:w="120" w:type="dxa"/>
              <w:bottom w:w="120" w:type="dxa"/>
              <w:right w:w="120" w:type="dxa"/>
            </w:tcMar>
            <w:hideMark/>
          </w:tcPr>
          <w:p w:rsidR="002B012F" w:rsidRDefault="002B012F">
            <w:pPr>
              <w:spacing w:before="300" w:after="300"/>
              <w:rPr>
                <w:sz w:val="24"/>
                <w:szCs w:val="24"/>
              </w:rPr>
            </w:pPr>
            <w:r>
              <w:t>London</w:t>
            </w:r>
          </w:p>
        </w:tc>
        <w:tc>
          <w:tcPr>
            <w:tcW w:w="0" w:type="auto"/>
            <w:shd w:val="clear" w:color="auto" w:fill="FFFFFF"/>
            <w:tcMar>
              <w:top w:w="120" w:type="dxa"/>
              <w:bottom w:w="120" w:type="dxa"/>
              <w:right w:w="120" w:type="dxa"/>
            </w:tcMar>
            <w:hideMark/>
          </w:tcPr>
          <w:p w:rsidR="002B012F" w:rsidRDefault="002B012F">
            <w:pPr>
              <w:spacing w:before="300" w:after="300"/>
              <w:rPr>
                <w:sz w:val="24"/>
                <w:szCs w:val="24"/>
              </w:rPr>
            </w:pPr>
            <w:r>
              <w:t>WA1 1DP</w:t>
            </w:r>
          </w:p>
        </w:tc>
        <w:tc>
          <w:tcPr>
            <w:tcW w:w="0" w:type="auto"/>
            <w:shd w:val="clear" w:color="auto" w:fill="FFFFFF"/>
            <w:tcMar>
              <w:top w:w="120" w:type="dxa"/>
              <w:bottom w:w="120" w:type="dxa"/>
              <w:right w:w="120" w:type="dxa"/>
            </w:tcMar>
            <w:hideMark/>
          </w:tcPr>
          <w:p w:rsidR="002B012F" w:rsidRDefault="002B012F">
            <w:pPr>
              <w:spacing w:before="300" w:after="300"/>
              <w:rPr>
                <w:sz w:val="24"/>
                <w:szCs w:val="24"/>
              </w:rPr>
            </w:pPr>
            <w:r>
              <w:t>UK</w:t>
            </w:r>
          </w:p>
        </w:tc>
      </w:tr>
      <w:tr w:rsidR="002B012F" w:rsidTr="002B012F">
        <w:tc>
          <w:tcPr>
            <w:tcW w:w="0" w:type="auto"/>
            <w:shd w:val="clear" w:color="auto" w:fill="F1F1F1"/>
            <w:tcMar>
              <w:top w:w="120" w:type="dxa"/>
              <w:left w:w="240" w:type="dxa"/>
              <w:bottom w:w="120" w:type="dxa"/>
              <w:right w:w="120" w:type="dxa"/>
            </w:tcMar>
            <w:hideMark/>
          </w:tcPr>
          <w:p w:rsidR="002B012F" w:rsidRDefault="002B012F">
            <w:pPr>
              <w:spacing w:before="300" w:after="300"/>
              <w:rPr>
                <w:sz w:val="24"/>
                <w:szCs w:val="24"/>
              </w:rPr>
            </w:pPr>
            <w:r>
              <w:t>5</w:t>
            </w:r>
          </w:p>
        </w:tc>
        <w:tc>
          <w:tcPr>
            <w:tcW w:w="0" w:type="auto"/>
            <w:shd w:val="clear" w:color="auto" w:fill="F1F1F1"/>
            <w:tcMar>
              <w:top w:w="120" w:type="dxa"/>
              <w:left w:w="120" w:type="dxa"/>
              <w:bottom w:w="120" w:type="dxa"/>
              <w:right w:w="120" w:type="dxa"/>
            </w:tcMar>
            <w:hideMark/>
          </w:tcPr>
          <w:p w:rsidR="002B012F" w:rsidRDefault="002B012F">
            <w:pPr>
              <w:spacing w:before="300" w:after="300"/>
              <w:rPr>
                <w:sz w:val="24"/>
                <w:szCs w:val="24"/>
              </w:rPr>
            </w:pPr>
            <w:r>
              <w:t>Berglunds snabbköp</w:t>
            </w:r>
          </w:p>
        </w:tc>
        <w:tc>
          <w:tcPr>
            <w:tcW w:w="0" w:type="auto"/>
            <w:shd w:val="clear" w:color="auto" w:fill="F1F1F1"/>
            <w:tcMar>
              <w:top w:w="120" w:type="dxa"/>
              <w:bottom w:w="120" w:type="dxa"/>
              <w:right w:w="120" w:type="dxa"/>
            </w:tcMar>
            <w:hideMark/>
          </w:tcPr>
          <w:p w:rsidR="002B012F" w:rsidRDefault="002B012F">
            <w:pPr>
              <w:spacing w:before="300" w:after="300"/>
              <w:rPr>
                <w:sz w:val="24"/>
                <w:szCs w:val="24"/>
              </w:rPr>
            </w:pPr>
            <w:r>
              <w:t>Christina Berglund</w:t>
            </w:r>
          </w:p>
        </w:tc>
        <w:tc>
          <w:tcPr>
            <w:tcW w:w="0" w:type="auto"/>
            <w:shd w:val="clear" w:color="auto" w:fill="F1F1F1"/>
            <w:tcMar>
              <w:top w:w="120" w:type="dxa"/>
              <w:bottom w:w="120" w:type="dxa"/>
              <w:right w:w="120" w:type="dxa"/>
            </w:tcMar>
            <w:hideMark/>
          </w:tcPr>
          <w:p w:rsidR="002B012F" w:rsidRDefault="002B012F">
            <w:pPr>
              <w:spacing w:before="300" w:after="300"/>
              <w:rPr>
                <w:sz w:val="24"/>
                <w:szCs w:val="24"/>
              </w:rPr>
            </w:pPr>
            <w:r>
              <w:t>Berguvsvägen 8</w:t>
            </w:r>
          </w:p>
        </w:tc>
        <w:tc>
          <w:tcPr>
            <w:tcW w:w="0" w:type="auto"/>
            <w:shd w:val="clear" w:color="auto" w:fill="F1F1F1"/>
            <w:tcMar>
              <w:top w:w="120" w:type="dxa"/>
              <w:bottom w:w="120" w:type="dxa"/>
              <w:right w:w="120" w:type="dxa"/>
            </w:tcMar>
            <w:hideMark/>
          </w:tcPr>
          <w:p w:rsidR="002B012F" w:rsidRDefault="002B012F">
            <w:pPr>
              <w:spacing w:before="300" w:after="300"/>
              <w:rPr>
                <w:sz w:val="24"/>
                <w:szCs w:val="24"/>
              </w:rPr>
            </w:pPr>
            <w:r>
              <w:t>Luleå</w:t>
            </w:r>
          </w:p>
        </w:tc>
        <w:tc>
          <w:tcPr>
            <w:tcW w:w="0" w:type="auto"/>
            <w:shd w:val="clear" w:color="auto" w:fill="F1F1F1"/>
            <w:tcMar>
              <w:top w:w="120" w:type="dxa"/>
              <w:bottom w:w="120" w:type="dxa"/>
              <w:right w:w="120" w:type="dxa"/>
            </w:tcMar>
            <w:hideMark/>
          </w:tcPr>
          <w:p w:rsidR="002B012F" w:rsidRDefault="002B012F">
            <w:pPr>
              <w:spacing w:before="300" w:after="300"/>
              <w:rPr>
                <w:sz w:val="24"/>
                <w:szCs w:val="24"/>
              </w:rPr>
            </w:pPr>
            <w:r>
              <w:t>S-958 22</w:t>
            </w:r>
          </w:p>
        </w:tc>
        <w:tc>
          <w:tcPr>
            <w:tcW w:w="0" w:type="auto"/>
            <w:shd w:val="clear" w:color="auto" w:fill="F1F1F1"/>
            <w:tcMar>
              <w:top w:w="120" w:type="dxa"/>
              <w:bottom w:w="120" w:type="dxa"/>
              <w:right w:w="120" w:type="dxa"/>
            </w:tcMar>
            <w:hideMark/>
          </w:tcPr>
          <w:p w:rsidR="002B012F" w:rsidRDefault="002B012F">
            <w:pPr>
              <w:spacing w:before="300" w:after="300"/>
              <w:rPr>
                <w:sz w:val="24"/>
                <w:szCs w:val="24"/>
              </w:rPr>
            </w:pPr>
            <w:r>
              <w:t>Sweden</w:t>
            </w:r>
          </w:p>
        </w:tc>
      </w:tr>
    </w:tbl>
    <w:p w:rsidR="002B012F" w:rsidRDefault="00F60B67" w:rsidP="002B012F">
      <w:pPr>
        <w:spacing w:before="300" w:after="300"/>
        <w:rPr>
          <w:rFonts w:ascii="Times New Roman" w:hAnsi="Times New Roman"/>
          <w:sz w:val="24"/>
          <w:szCs w:val="24"/>
        </w:rPr>
      </w:pPr>
      <w:r>
        <w:pict>
          <v:rect id="_x0000_i1041" style="width:0;height:0" o:hralign="center" o:hrstd="t" o:hrnoshade="t" o:hr="t" fillcolor="black" stroked="f"/>
        </w:pict>
      </w:r>
    </w:p>
    <w:p w:rsidR="002B012F" w:rsidRDefault="002B012F" w:rsidP="002B012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 Example</w:t>
      </w:r>
    </w:p>
    <w:p w:rsidR="002B012F" w:rsidRDefault="002B012F" w:rsidP="002B01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selects all customers from the "Customers" table, sorted by the "Country" column:</w:t>
      </w:r>
    </w:p>
    <w:p w:rsidR="002B012F" w:rsidRDefault="002B012F" w:rsidP="002B012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B012F" w:rsidRDefault="002B012F" w:rsidP="002B012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Country;</w:t>
      </w:r>
    </w:p>
    <w:p w:rsidR="002B012F" w:rsidRDefault="00F60B67" w:rsidP="002B012F">
      <w:pPr>
        <w:shd w:val="clear" w:color="auto" w:fill="F1F1F1"/>
        <w:rPr>
          <w:rFonts w:ascii="Verdana" w:hAnsi="Verdana" w:cs="Times New Roman"/>
          <w:color w:val="000000"/>
          <w:sz w:val="23"/>
          <w:szCs w:val="23"/>
        </w:rPr>
      </w:pPr>
      <w:hyperlink r:id="rId81" w:tgtFrame="_blank" w:history="1">
        <w:r w:rsidR="002B012F">
          <w:rPr>
            <w:rStyle w:val="Hyperlink"/>
            <w:rFonts w:ascii="Verdana" w:hAnsi="Verdana"/>
            <w:color w:val="FFFFFF"/>
            <w:sz w:val="23"/>
            <w:szCs w:val="23"/>
            <w:bdr w:val="none" w:sz="0" w:space="0" w:color="auto" w:frame="1"/>
            <w:shd w:val="clear" w:color="auto" w:fill="4CAF50"/>
          </w:rPr>
          <w:t>Try it Yourself »</w:t>
        </w:r>
      </w:hyperlink>
    </w:p>
    <w:p w:rsidR="002B012F" w:rsidRDefault="00F60B67" w:rsidP="002B012F">
      <w:pPr>
        <w:spacing w:before="300" w:after="300"/>
        <w:rPr>
          <w:rFonts w:ascii="Times New Roman" w:hAnsi="Times New Roman"/>
          <w:sz w:val="24"/>
          <w:szCs w:val="24"/>
        </w:rPr>
      </w:pPr>
      <w:r>
        <w:pict>
          <v:rect id="_x0000_i1042" style="width:0;height:0" o:hralign="center" o:hrstd="t" o:hrnoshade="t" o:hr="t" fillcolor="black" stroked="f"/>
        </w:pict>
      </w:r>
    </w:p>
    <w:p w:rsidR="002B012F" w:rsidRDefault="00F60B67" w:rsidP="002B012F">
      <w:pPr>
        <w:spacing w:before="300" w:after="300"/>
      </w:pPr>
      <w:r>
        <w:pict>
          <v:rect id="_x0000_i1043" style="width:0;height:0" o:hralign="center" o:hrstd="t" o:hrnoshade="t" o:hr="t" fillcolor="black" stroked="f"/>
        </w:pict>
      </w:r>
    </w:p>
    <w:p w:rsidR="002B012F" w:rsidRDefault="002B012F" w:rsidP="002B012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 DESC Example</w:t>
      </w:r>
    </w:p>
    <w:p w:rsidR="002B012F" w:rsidRDefault="002B012F" w:rsidP="002B01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from the "Customers" table, sorted DESCENDING by the "Country" column:</w:t>
      </w:r>
    </w:p>
    <w:p w:rsidR="002B012F" w:rsidRDefault="002B012F" w:rsidP="002B012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B012F" w:rsidRDefault="002B012F" w:rsidP="002B012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Country </w:t>
      </w:r>
      <w:r>
        <w:rPr>
          <w:rStyle w:val="sqlkeywordcolor"/>
          <w:rFonts w:ascii="Consolas" w:hAnsi="Consolas" w:cs="Consolas"/>
          <w:color w:val="0000CD"/>
          <w:sz w:val="23"/>
          <w:szCs w:val="23"/>
        </w:rPr>
        <w:t>DESC</w:t>
      </w:r>
      <w:r>
        <w:rPr>
          <w:rStyle w:val="sqlcolor"/>
          <w:rFonts w:ascii="Consolas" w:hAnsi="Consolas" w:cs="Consolas"/>
          <w:color w:val="000000"/>
          <w:sz w:val="23"/>
          <w:szCs w:val="23"/>
        </w:rPr>
        <w:t>;</w:t>
      </w:r>
    </w:p>
    <w:p w:rsidR="008B730A" w:rsidRDefault="008B730A" w:rsidP="008B730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INSERT INTO Statement</w:t>
      </w:r>
    </w:p>
    <w:p w:rsidR="008B730A" w:rsidRDefault="008B730A" w:rsidP="008B73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INSERT INTO statement is used to insert new records in a table.</w:t>
      </w:r>
    </w:p>
    <w:p w:rsidR="008B730A" w:rsidRDefault="008B730A" w:rsidP="008B730A">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INSERT INTO Syntax</w:t>
      </w:r>
    </w:p>
    <w:p w:rsidR="008B730A" w:rsidRDefault="008B730A" w:rsidP="008B73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possible to write the INSERT INTO statement in two ways.</w:t>
      </w:r>
    </w:p>
    <w:p w:rsidR="008B730A" w:rsidRDefault="008B730A" w:rsidP="008B73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way specifies both the column names and the values to be inserted:</w:t>
      </w:r>
    </w:p>
    <w:p w:rsidR="008B730A" w:rsidRDefault="008B730A" w:rsidP="008B730A">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INSERT</w:t>
      </w:r>
      <w:r>
        <w:rPr>
          <w:rStyle w:val="sqlcolor"/>
          <w:rFonts w:ascii="Consolas" w:hAnsi="Consolas" w:cs="Consolas"/>
          <w:color w:val="000000"/>
          <w:sz w:val="23"/>
          <w:szCs w:val="23"/>
        </w:rPr>
        <w:t> </w:t>
      </w:r>
      <w:r>
        <w:rPr>
          <w:rStyle w:val="sqlkeywordcolor"/>
          <w:rFonts w:ascii="Consolas" w:hAnsi="Consolas" w:cs="Consolas"/>
          <w:color w:val="0000CD"/>
          <w:sz w:val="23"/>
          <w:szCs w:val="23"/>
        </w:rPr>
        <w:t>INTO</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column2</w:t>
      </w:r>
      <w:r>
        <w:rPr>
          <w:rStyle w:val="sqlcolor"/>
          <w:rFonts w:ascii="Consolas" w:hAnsi="Consolas" w:cs="Consolas"/>
          <w:color w:val="000000"/>
          <w:sz w:val="23"/>
          <w:szCs w:val="23"/>
        </w:rPr>
        <w:t>,</w:t>
      </w:r>
      <w:r>
        <w:rPr>
          <w:rStyle w:val="Emphasis"/>
          <w:rFonts w:ascii="Consolas" w:hAnsi="Consolas" w:cs="Consolas"/>
          <w:color w:val="000000"/>
          <w:sz w:val="23"/>
          <w:szCs w:val="23"/>
        </w:rPr>
        <w:t> column3</w:t>
      </w:r>
      <w:r>
        <w:rPr>
          <w:rStyle w:val="sqlcolor"/>
          <w:rFonts w:ascii="Consolas" w:hAnsi="Consolas" w:cs="Consolas"/>
          <w:color w:val="000000"/>
          <w:sz w:val="23"/>
          <w:szCs w:val="23"/>
        </w:rPr>
        <w:t>, ...)</w:t>
      </w:r>
      <w:r>
        <w:rPr>
          <w:rFonts w:ascii="Consolas" w:hAnsi="Consolas" w:cs="Consolas"/>
          <w:color w:val="000000"/>
          <w:sz w:val="23"/>
          <w:szCs w:val="23"/>
        </w:rPr>
        <w:br/>
      </w:r>
      <w:r>
        <w:rPr>
          <w:rStyle w:val="sqlkeywordcolor"/>
          <w:rFonts w:ascii="Consolas" w:hAnsi="Consolas" w:cs="Consolas"/>
          <w:color w:val="0000CD"/>
          <w:sz w:val="23"/>
          <w:szCs w:val="23"/>
        </w:rPr>
        <w:t>VALUES</w:t>
      </w:r>
      <w:r>
        <w:rPr>
          <w:rStyle w:val="sqlcolor"/>
          <w:rFonts w:ascii="Consolas" w:hAnsi="Consolas" w:cs="Consolas"/>
          <w:color w:val="000000"/>
          <w:sz w:val="23"/>
          <w:szCs w:val="23"/>
        </w:rPr>
        <w:t> (</w:t>
      </w:r>
      <w:r>
        <w:rPr>
          <w:rStyle w:val="Emphasis"/>
          <w:rFonts w:ascii="Consolas" w:hAnsi="Consolas" w:cs="Consolas"/>
          <w:color w:val="000000"/>
          <w:sz w:val="23"/>
          <w:szCs w:val="23"/>
        </w:rPr>
        <w:t>value1</w:t>
      </w:r>
      <w:r>
        <w:rPr>
          <w:rStyle w:val="sqlcolor"/>
          <w:rFonts w:ascii="Consolas" w:hAnsi="Consolas" w:cs="Consolas"/>
          <w:color w:val="000000"/>
          <w:sz w:val="23"/>
          <w:szCs w:val="23"/>
        </w:rPr>
        <w:t>,</w:t>
      </w:r>
      <w:r>
        <w:rPr>
          <w:rStyle w:val="Emphasis"/>
          <w:rFonts w:ascii="Consolas" w:hAnsi="Consolas" w:cs="Consolas"/>
          <w:color w:val="000000"/>
          <w:sz w:val="23"/>
          <w:szCs w:val="23"/>
        </w:rPr>
        <w:t> value2</w:t>
      </w:r>
      <w:r>
        <w:rPr>
          <w:rStyle w:val="sqlcolor"/>
          <w:rFonts w:ascii="Consolas" w:hAnsi="Consolas" w:cs="Consolas"/>
          <w:color w:val="000000"/>
          <w:sz w:val="23"/>
          <w:szCs w:val="23"/>
        </w:rPr>
        <w:t>,</w:t>
      </w:r>
      <w:r>
        <w:rPr>
          <w:rStyle w:val="Emphasis"/>
          <w:rFonts w:ascii="Consolas" w:hAnsi="Consolas" w:cs="Consolas"/>
          <w:color w:val="000000"/>
          <w:sz w:val="23"/>
          <w:szCs w:val="23"/>
        </w:rPr>
        <w:t> value3</w:t>
      </w:r>
      <w:r>
        <w:rPr>
          <w:rStyle w:val="sqlcolor"/>
          <w:rFonts w:ascii="Consolas" w:hAnsi="Consolas" w:cs="Consolas"/>
          <w:color w:val="000000"/>
          <w:sz w:val="23"/>
          <w:szCs w:val="23"/>
        </w:rPr>
        <w:t>, ...);</w:t>
      </w:r>
    </w:p>
    <w:p w:rsidR="008B730A" w:rsidRDefault="008B730A" w:rsidP="008B73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are adding values for all the columns of the table, you do not need to specify the column names in the SQL query. However, make sure the order of the values is in the same order as the columns in the table. The INSERT INTO syntax would be as follows:</w:t>
      </w:r>
    </w:p>
    <w:p w:rsidR="008B730A" w:rsidRDefault="008B730A" w:rsidP="008B730A">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INSERT</w:t>
      </w:r>
      <w:r>
        <w:rPr>
          <w:rStyle w:val="sqlcolor"/>
          <w:rFonts w:ascii="Consolas" w:hAnsi="Consolas" w:cs="Consolas"/>
          <w:color w:val="000000"/>
          <w:sz w:val="23"/>
          <w:szCs w:val="23"/>
        </w:rPr>
        <w:t> </w:t>
      </w:r>
      <w:r>
        <w:rPr>
          <w:rStyle w:val="sqlkeywordcolor"/>
          <w:rFonts w:ascii="Consolas" w:hAnsi="Consolas" w:cs="Consolas"/>
          <w:color w:val="0000CD"/>
          <w:sz w:val="23"/>
          <w:szCs w:val="23"/>
        </w:rPr>
        <w:t>INTO</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VALUES</w:t>
      </w:r>
      <w:r>
        <w:rPr>
          <w:rStyle w:val="sqlcolor"/>
          <w:rFonts w:ascii="Consolas" w:hAnsi="Consolas" w:cs="Consolas"/>
          <w:color w:val="000000"/>
          <w:sz w:val="23"/>
          <w:szCs w:val="23"/>
        </w:rPr>
        <w:t> (</w:t>
      </w:r>
      <w:r>
        <w:rPr>
          <w:rStyle w:val="Emphasis"/>
          <w:rFonts w:ascii="Consolas" w:hAnsi="Consolas" w:cs="Consolas"/>
          <w:color w:val="000000"/>
          <w:sz w:val="23"/>
          <w:szCs w:val="23"/>
        </w:rPr>
        <w:t>value1</w:t>
      </w:r>
      <w:r>
        <w:rPr>
          <w:rStyle w:val="sqlcolor"/>
          <w:rFonts w:ascii="Consolas" w:hAnsi="Consolas" w:cs="Consolas"/>
          <w:color w:val="000000"/>
          <w:sz w:val="23"/>
          <w:szCs w:val="23"/>
        </w:rPr>
        <w:t>,</w:t>
      </w:r>
      <w:r>
        <w:rPr>
          <w:rStyle w:val="Emphasis"/>
          <w:rFonts w:ascii="Consolas" w:hAnsi="Consolas" w:cs="Consolas"/>
          <w:color w:val="000000"/>
          <w:sz w:val="23"/>
          <w:szCs w:val="23"/>
        </w:rPr>
        <w:t> value2</w:t>
      </w:r>
      <w:r>
        <w:rPr>
          <w:rStyle w:val="sqlcolor"/>
          <w:rFonts w:ascii="Consolas" w:hAnsi="Consolas" w:cs="Consolas"/>
          <w:color w:val="000000"/>
          <w:sz w:val="23"/>
          <w:szCs w:val="23"/>
        </w:rPr>
        <w:t>,</w:t>
      </w:r>
      <w:r>
        <w:rPr>
          <w:rStyle w:val="Emphasis"/>
          <w:rFonts w:ascii="Consolas" w:hAnsi="Consolas" w:cs="Consolas"/>
          <w:color w:val="000000"/>
          <w:sz w:val="23"/>
          <w:szCs w:val="23"/>
        </w:rPr>
        <w:t> value3</w:t>
      </w:r>
      <w:r>
        <w:rPr>
          <w:rStyle w:val="sqlcolor"/>
          <w:rFonts w:ascii="Consolas" w:hAnsi="Consolas" w:cs="Consolas"/>
          <w:color w:val="000000"/>
          <w:sz w:val="23"/>
          <w:szCs w:val="23"/>
        </w:rPr>
        <w:t>, ...);</w:t>
      </w:r>
    </w:p>
    <w:p w:rsidR="008B730A" w:rsidRDefault="00F60B67" w:rsidP="008B730A">
      <w:pPr>
        <w:spacing w:before="300" w:after="300"/>
        <w:rPr>
          <w:rFonts w:ascii="Times New Roman" w:hAnsi="Times New Roman" w:cs="Times New Roman"/>
          <w:sz w:val="24"/>
          <w:szCs w:val="24"/>
        </w:rPr>
      </w:pPr>
      <w:r>
        <w:lastRenderedPageBreak/>
        <w:pict>
          <v:rect id="_x0000_i1044" style="width:0;height:0" o:hralign="center" o:hrstd="t" o:hrnoshade="t" o:hr="t" fillcolor="black" stroked="f"/>
        </w:pict>
      </w:r>
    </w:p>
    <w:p w:rsidR="008B730A" w:rsidRDefault="008B730A" w:rsidP="008B730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rsidR="008B730A" w:rsidRDefault="008B730A" w:rsidP="008B73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794"/>
        <w:gridCol w:w="2729"/>
        <w:gridCol w:w="1961"/>
        <w:gridCol w:w="3082"/>
        <w:gridCol w:w="1039"/>
        <w:gridCol w:w="1444"/>
        <w:gridCol w:w="1076"/>
      </w:tblGrid>
      <w:tr w:rsidR="008B730A" w:rsidTr="008B730A">
        <w:tc>
          <w:tcPr>
            <w:tcW w:w="0" w:type="auto"/>
            <w:shd w:val="clear" w:color="auto" w:fill="FFFFFF"/>
            <w:tcMar>
              <w:top w:w="120" w:type="dxa"/>
              <w:left w:w="240" w:type="dxa"/>
              <w:bottom w:w="120" w:type="dxa"/>
              <w:right w:w="120" w:type="dxa"/>
            </w:tcMar>
            <w:hideMark/>
          </w:tcPr>
          <w:p w:rsidR="008B730A" w:rsidRDefault="008B730A">
            <w:pPr>
              <w:spacing w:before="300" w:after="300"/>
              <w:rPr>
                <w:b/>
                <w:bCs/>
                <w:sz w:val="24"/>
                <w:szCs w:val="24"/>
              </w:rPr>
            </w:pPr>
            <w:r>
              <w:rPr>
                <w:b/>
                <w:bCs/>
              </w:rPr>
              <w:t>CustomerID</w:t>
            </w:r>
          </w:p>
        </w:tc>
        <w:tc>
          <w:tcPr>
            <w:tcW w:w="0" w:type="auto"/>
            <w:shd w:val="clear" w:color="auto" w:fill="FFFFFF"/>
            <w:tcMar>
              <w:top w:w="120" w:type="dxa"/>
              <w:left w:w="120" w:type="dxa"/>
              <w:bottom w:w="120" w:type="dxa"/>
              <w:right w:w="120" w:type="dxa"/>
            </w:tcMar>
            <w:hideMark/>
          </w:tcPr>
          <w:p w:rsidR="008B730A" w:rsidRDefault="008B730A">
            <w:pPr>
              <w:spacing w:before="300" w:after="300"/>
              <w:rPr>
                <w:b/>
                <w:bCs/>
                <w:sz w:val="24"/>
                <w:szCs w:val="24"/>
              </w:rPr>
            </w:pPr>
            <w:r>
              <w:rPr>
                <w:b/>
                <w:bCs/>
              </w:rPr>
              <w:t>CustomerName</w:t>
            </w:r>
          </w:p>
        </w:tc>
        <w:tc>
          <w:tcPr>
            <w:tcW w:w="0" w:type="auto"/>
            <w:shd w:val="clear" w:color="auto" w:fill="FFFFFF"/>
            <w:tcMar>
              <w:top w:w="120" w:type="dxa"/>
              <w:bottom w:w="120" w:type="dxa"/>
              <w:right w:w="120" w:type="dxa"/>
            </w:tcMar>
            <w:hideMark/>
          </w:tcPr>
          <w:p w:rsidR="008B730A" w:rsidRDefault="008B730A">
            <w:pPr>
              <w:spacing w:before="300" w:after="300"/>
              <w:rPr>
                <w:b/>
                <w:bCs/>
                <w:sz w:val="24"/>
                <w:szCs w:val="24"/>
              </w:rPr>
            </w:pPr>
            <w:r>
              <w:rPr>
                <w:b/>
                <w:bCs/>
              </w:rPr>
              <w:t>ContactName</w:t>
            </w:r>
          </w:p>
        </w:tc>
        <w:tc>
          <w:tcPr>
            <w:tcW w:w="0" w:type="auto"/>
            <w:shd w:val="clear" w:color="auto" w:fill="FFFFFF"/>
            <w:tcMar>
              <w:top w:w="120" w:type="dxa"/>
              <w:bottom w:w="120" w:type="dxa"/>
              <w:right w:w="120" w:type="dxa"/>
            </w:tcMar>
            <w:hideMark/>
          </w:tcPr>
          <w:p w:rsidR="008B730A" w:rsidRDefault="008B730A">
            <w:pPr>
              <w:spacing w:before="300" w:after="300"/>
              <w:rPr>
                <w:b/>
                <w:bCs/>
                <w:sz w:val="24"/>
                <w:szCs w:val="24"/>
              </w:rPr>
            </w:pPr>
            <w:r>
              <w:rPr>
                <w:b/>
                <w:bCs/>
              </w:rPr>
              <w:t>Address</w:t>
            </w:r>
          </w:p>
        </w:tc>
        <w:tc>
          <w:tcPr>
            <w:tcW w:w="0" w:type="auto"/>
            <w:shd w:val="clear" w:color="auto" w:fill="FFFFFF"/>
            <w:tcMar>
              <w:top w:w="120" w:type="dxa"/>
              <w:bottom w:w="120" w:type="dxa"/>
              <w:right w:w="120" w:type="dxa"/>
            </w:tcMar>
            <w:hideMark/>
          </w:tcPr>
          <w:p w:rsidR="008B730A" w:rsidRDefault="008B730A">
            <w:pPr>
              <w:spacing w:before="300" w:after="300"/>
              <w:rPr>
                <w:b/>
                <w:bCs/>
                <w:sz w:val="24"/>
                <w:szCs w:val="24"/>
              </w:rPr>
            </w:pPr>
            <w:r>
              <w:rPr>
                <w:b/>
                <w:bCs/>
              </w:rPr>
              <w:t>City</w:t>
            </w:r>
          </w:p>
        </w:tc>
        <w:tc>
          <w:tcPr>
            <w:tcW w:w="0" w:type="auto"/>
            <w:shd w:val="clear" w:color="auto" w:fill="FFFFFF"/>
            <w:tcMar>
              <w:top w:w="120" w:type="dxa"/>
              <w:bottom w:w="120" w:type="dxa"/>
              <w:right w:w="120" w:type="dxa"/>
            </w:tcMar>
            <w:hideMark/>
          </w:tcPr>
          <w:p w:rsidR="008B730A" w:rsidRDefault="008B730A">
            <w:pPr>
              <w:spacing w:before="300" w:after="300"/>
              <w:rPr>
                <w:b/>
                <w:bCs/>
                <w:sz w:val="24"/>
                <w:szCs w:val="24"/>
              </w:rPr>
            </w:pPr>
            <w:r>
              <w:rPr>
                <w:b/>
                <w:bCs/>
              </w:rPr>
              <w:t>PostalCode</w:t>
            </w:r>
          </w:p>
        </w:tc>
        <w:tc>
          <w:tcPr>
            <w:tcW w:w="0" w:type="auto"/>
            <w:shd w:val="clear" w:color="auto" w:fill="FFFFFF"/>
            <w:tcMar>
              <w:top w:w="120" w:type="dxa"/>
              <w:bottom w:w="120" w:type="dxa"/>
              <w:right w:w="120" w:type="dxa"/>
            </w:tcMar>
            <w:hideMark/>
          </w:tcPr>
          <w:p w:rsidR="008B730A" w:rsidRDefault="008B730A">
            <w:pPr>
              <w:spacing w:before="300" w:after="300"/>
              <w:rPr>
                <w:b/>
                <w:bCs/>
                <w:sz w:val="24"/>
                <w:szCs w:val="24"/>
              </w:rPr>
            </w:pPr>
            <w:r>
              <w:rPr>
                <w:b/>
                <w:bCs/>
              </w:rPr>
              <w:t>Country</w:t>
            </w:r>
          </w:p>
        </w:tc>
      </w:tr>
      <w:tr w:rsidR="008B730A" w:rsidTr="008B730A">
        <w:tc>
          <w:tcPr>
            <w:tcW w:w="0" w:type="auto"/>
            <w:shd w:val="clear" w:color="auto" w:fill="F1F1F1"/>
            <w:tcMar>
              <w:top w:w="120" w:type="dxa"/>
              <w:left w:w="240" w:type="dxa"/>
              <w:bottom w:w="120" w:type="dxa"/>
              <w:right w:w="120" w:type="dxa"/>
            </w:tcMar>
            <w:hideMark/>
          </w:tcPr>
          <w:p w:rsidR="008B730A" w:rsidRDefault="008B730A">
            <w:pPr>
              <w:spacing w:before="300" w:after="300"/>
              <w:rPr>
                <w:sz w:val="24"/>
                <w:szCs w:val="24"/>
              </w:rPr>
            </w:pPr>
            <w:r>
              <w:t>89</w:t>
            </w:r>
          </w:p>
        </w:tc>
        <w:tc>
          <w:tcPr>
            <w:tcW w:w="0" w:type="auto"/>
            <w:shd w:val="clear" w:color="auto" w:fill="F1F1F1"/>
            <w:tcMar>
              <w:top w:w="120" w:type="dxa"/>
              <w:left w:w="120" w:type="dxa"/>
              <w:bottom w:w="120" w:type="dxa"/>
              <w:right w:w="120" w:type="dxa"/>
            </w:tcMar>
            <w:hideMark/>
          </w:tcPr>
          <w:p w:rsidR="008B730A" w:rsidRDefault="008B730A">
            <w:pPr>
              <w:spacing w:before="300" w:after="300"/>
              <w:rPr>
                <w:sz w:val="24"/>
                <w:szCs w:val="24"/>
              </w:rPr>
            </w:pPr>
            <w:r>
              <w:t>White Clover Markets</w:t>
            </w:r>
          </w:p>
        </w:tc>
        <w:tc>
          <w:tcPr>
            <w:tcW w:w="0" w:type="auto"/>
            <w:shd w:val="clear" w:color="auto" w:fill="F1F1F1"/>
            <w:tcMar>
              <w:top w:w="120" w:type="dxa"/>
              <w:bottom w:w="120" w:type="dxa"/>
              <w:right w:w="120" w:type="dxa"/>
            </w:tcMar>
            <w:hideMark/>
          </w:tcPr>
          <w:p w:rsidR="008B730A" w:rsidRDefault="008B730A">
            <w:pPr>
              <w:spacing w:before="300" w:after="300"/>
              <w:rPr>
                <w:sz w:val="24"/>
                <w:szCs w:val="24"/>
              </w:rPr>
            </w:pPr>
            <w:r>
              <w:t>Karl Jablonski</w:t>
            </w:r>
          </w:p>
        </w:tc>
        <w:tc>
          <w:tcPr>
            <w:tcW w:w="0" w:type="auto"/>
            <w:shd w:val="clear" w:color="auto" w:fill="F1F1F1"/>
            <w:tcMar>
              <w:top w:w="120" w:type="dxa"/>
              <w:bottom w:w="120" w:type="dxa"/>
              <w:right w:w="120" w:type="dxa"/>
            </w:tcMar>
            <w:hideMark/>
          </w:tcPr>
          <w:p w:rsidR="008B730A" w:rsidRDefault="008B730A">
            <w:pPr>
              <w:spacing w:before="300" w:after="300"/>
              <w:rPr>
                <w:sz w:val="24"/>
                <w:szCs w:val="24"/>
              </w:rPr>
            </w:pPr>
            <w:r>
              <w:t>305 - 14th Ave. S. Suite 3B</w:t>
            </w:r>
          </w:p>
        </w:tc>
        <w:tc>
          <w:tcPr>
            <w:tcW w:w="0" w:type="auto"/>
            <w:shd w:val="clear" w:color="auto" w:fill="F1F1F1"/>
            <w:tcMar>
              <w:top w:w="120" w:type="dxa"/>
              <w:bottom w:w="120" w:type="dxa"/>
              <w:right w:w="120" w:type="dxa"/>
            </w:tcMar>
            <w:hideMark/>
          </w:tcPr>
          <w:p w:rsidR="008B730A" w:rsidRDefault="008B730A">
            <w:pPr>
              <w:spacing w:before="300" w:after="300"/>
              <w:rPr>
                <w:sz w:val="24"/>
                <w:szCs w:val="24"/>
              </w:rPr>
            </w:pPr>
            <w:r>
              <w:t>Seattle</w:t>
            </w:r>
          </w:p>
        </w:tc>
        <w:tc>
          <w:tcPr>
            <w:tcW w:w="0" w:type="auto"/>
            <w:shd w:val="clear" w:color="auto" w:fill="F1F1F1"/>
            <w:tcMar>
              <w:top w:w="120" w:type="dxa"/>
              <w:bottom w:w="120" w:type="dxa"/>
              <w:right w:w="120" w:type="dxa"/>
            </w:tcMar>
            <w:hideMark/>
          </w:tcPr>
          <w:p w:rsidR="008B730A" w:rsidRDefault="008B730A">
            <w:pPr>
              <w:spacing w:before="300" w:after="300"/>
              <w:rPr>
                <w:sz w:val="24"/>
                <w:szCs w:val="24"/>
              </w:rPr>
            </w:pPr>
            <w:r>
              <w:t>98128</w:t>
            </w:r>
          </w:p>
        </w:tc>
        <w:tc>
          <w:tcPr>
            <w:tcW w:w="0" w:type="auto"/>
            <w:shd w:val="clear" w:color="auto" w:fill="F1F1F1"/>
            <w:tcMar>
              <w:top w:w="120" w:type="dxa"/>
              <w:bottom w:w="120" w:type="dxa"/>
              <w:right w:w="120" w:type="dxa"/>
            </w:tcMar>
            <w:hideMark/>
          </w:tcPr>
          <w:p w:rsidR="008B730A" w:rsidRDefault="008B730A">
            <w:pPr>
              <w:spacing w:before="300" w:after="300"/>
              <w:rPr>
                <w:sz w:val="24"/>
                <w:szCs w:val="24"/>
              </w:rPr>
            </w:pPr>
            <w:r>
              <w:t>USA</w:t>
            </w:r>
          </w:p>
        </w:tc>
      </w:tr>
      <w:tr w:rsidR="008B730A" w:rsidTr="008B730A">
        <w:tc>
          <w:tcPr>
            <w:tcW w:w="0" w:type="auto"/>
            <w:shd w:val="clear" w:color="auto" w:fill="FFFFFF"/>
            <w:tcMar>
              <w:top w:w="120" w:type="dxa"/>
              <w:left w:w="240" w:type="dxa"/>
              <w:bottom w:w="120" w:type="dxa"/>
              <w:right w:w="120" w:type="dxa"/>
            </w:tcMar>
            <w:hideMark/>
          </w:tcPr>
          <w:p w:rsidR="008B730A" w:rsidRDefault="008B730A">
            <w:pPr>
              <w:spacing w:before="300" w:after="300"/>
              <w:rPr>
                <w:sz w:val="24"/>
                <w:szCs w:val="24"/>
              </w:rPr>
            </w:pPr>
            <w:r>
              <w:t>90</w:t>
            </w:r>
            <w:r>
              <w:br/>
            </w:r>
          </w:p>
        </w:tc>
        <w:tc>
          <w:tcPr>
            <w:tcW w:w="0" w:type="auto"/>
            <w:shd w:val="clear" w:color="auto" w:fill="FFFFFF"/>
            <w:tcMar>
              <w:top w:w="120" w:type="dxa"/>
              <w:left w:w="120" w:type="dxa"/>
              <w:bottom w:w="120" w:type="dxa"/>
              <w:right w:w="120" w:type="dxa"/>
            </w:tcMar>
            <w:hideMark/>
          </w:tcPr>
          <w:p w:rsidR="008B730A" w:rsidRDefault="008B730A">
            <w:pPr>
              <w:spacing w:before="300" w:after="300"/>
              <w:rPr>
                <w:sz w:val="24"/>
                <w:szCs w:val="24"/>
              </w:rPr>
            </w:pPr>
            <w:r>
              <w:t>Wilman Kala</w:t>
            </w:r>
          </w:p>
        </w:tc>
        <w:tc>
          <w:tcPr>
            <w:tcW w:w="0" w:type="auto"/>
            <w:shd w:val="clear" w:color="auto" w:fill="FFFFFF"/>
            <w:tcMar>
              <w:top w:w="120" w:type="dxa"/>
              <w:bottom w:w="120" w:type="dxa"/>
              <w:right w:w="120" w:type="dxa"/>
            </w:tcMar>
            <w:hideMark/>
          </w:tcPr>
          <w:p w:rsidR="008B730A" w:rsidRDefault="008B730A">
            <w:pPr>
              <w:spacing w:before="300" w:after="300"/>
              <w:rPr>
                <w:sz w:val="24"/>
                <w:szCs w:val="24"/>
              </w:rPr>
            </w:pPr>
            <w:r>
              <w:t>Matti Karttunen</w:t>
            </w:r>
          </w:p>
        </w:tc>
        <w:tc>
          <w:tcPr>
            <w:tcW w:w="0" w:type="auto"/>
            <w:shd w:val="clear" w:color="auto" w:fill="FFFFFF"/>
            <w:tcMar>
              <w:top w:w="120" w:type="dxa"/>
              <w:bottom w:w="120" w:type="dxa"/>
              <w:right w:w="120" w:type="dxa"/>
            </w:tcMar>
            <w:hideMark/>
          </w:tcPr>
          <w:p w:rsidR="008B730A" w:rsidRDefault="008B730A">
            <w:pPr>
              <w:spacing w:before="300" w:after="300"/>
              <w:rPr>
                <w:sz w:val="24"/>
                <w:szCs w:val="24"/>
              </w:rPr>
            </w:pPr>
            <w:r>
              <w:t>Keskuskatu 45</w:t>
            </w:r>
          </w:p>
        </w:tc>
        <w:tc>
          <w:tcPr>
            <w:tcW w:w="0" w:type="auto"/>
            <w:shd w:val="clear" w:color="auto" w:fill="FFFFFF"/>
            <w:tcMar>
              <w:top w:w="120" w:type="dxa"/>
              <w:bottom w:w="120" w:type="dxa"/>
              <w:right w:w="120" w:type="dxa"/>
            </w:tcMar>
            <w:hideMark/>
          </w:tcPr>
          <w:p w:rsidR="008B730A" w:rsidRDefault="008B730A">
            <w:pPr>
              <w:spacing w:before="300" w:after="300"/>
              <w:rPr>
                <w:sz w:val="24"/>
                <w:szCs w:val="24"/>
              </w:rPr>
            </w:pPr>
            <w:r>
              <w:t>Helsinki</w:t>
            </w:r>
          </w:p>
        </w:tc>
        <w:tc>
          <w:tcPr>
            <w:tcW w:w="0" w:type="auto"/>
            <w:shd w:val="clear" w:color="auto" w:fill="FFFFFF"/>
            <w:tcMar>
              <w:top w:w="120" w:type="dxa"/>
              <w:bottom w:w="120" w:type="dxa"/>
              <w:right w:w="120" w:type="dxa"/>
            </w:tcMar>
            <w:hideMark/>
          </w:tcPr>
          <w:p w:rsidR="008B730A" w:rsidRDefault="008B730A">
            <w:pPr>
              <w:spacing w:before="300" w:after="300"/>
              <w:rPr>
                <w:sz w:val="24"/>
                <w:szCs w:val="24"/>
              </w:rPr>
            </w:pPr>
            <w:r>
              <w:t>21240</w:t>
            </w:r>
          </w:p>
        </w:tc>
        <w:tc>
          <w:tcPr>
            <w:tcW w:w="0" w:type="auto"/>
            <w:shd w:val="clear" w:color="auto" w:fill="FFFFFF"/>
            <w:tcMar>
              <w:top w:w="120" w:type="dxa"/>
              <w:bottom w:w="120" w:type="dxa"/>
              <w:right w:w="120" w:type="dxa"/>
            </w:tcMar>
            <w:hideMark/>
          </w:tcPr>
          <w:p w:rsidR="008B730A" w:rsidRDefault="008B730A">
            <w:pPr>
              <w:spacing w:before="300" w:after="300"/>
              <w:rPr>
                <w:sz w:val="24"/>
                <w:szCs w:val="24"/>
              </w:rPr>
            </w:pPr>
            <w:r>
              <w:t>Finland</w:t>
            </w:r>
          </w:p>
        </w:tc>
      </w:tr>
      <w:tr w:rsidR="008B730A" w:rsidTr="008B730A">
        <w:tc>
          <w:tcPr>
            <w:tcW w:w="0" w:type="auto"/>
            <w:shd w:val="clear" w:color="auto" w:fill="F1F1F1"/>
            <w:tcMar>
              <w:top w:w="120" w:type="dxa"/>
              <w:left w:w="240" w:type="dxa"/>
              <w:bottom w:w="120" w:type="dxa"/>
              <w:right w:w="120" w:type="dxa"/>
            </w:tcMar>
            <w:hideMark/>
          </w:tcPr>
          <w:p w:rsidR="008B730A" w:rsidRDefault="008B730A">
            <w:pPr>
              <w:spacing w:before="300" w:after="300"/>
              <w:rPr>
                <w:sz w:val="24"/>
                <w:szCs w:val="24"/>
              </w:rPr>
            </w:pPr>
            <w:r>
              <w:t>91</w:t>
            </w:r>
            <w:r>
              <w:br/>
            </w:r>
          </w:p>
        </w:tc>
        <w:tc>
          <w:tcPr>
            <w:tcW w:w="0" w:type="auto"/>
            <w:shd w:val="clear" w:color="auto" w:fill="F1F1F1"/>
            <w:tcMar>
              <w:top w:w="120" w:type="dxa"/>
              <w:left w:w="120" w:type="dxa"/>
              <w:bottom w:w="120" w:type="dxa"/>
              <w:right w:w="120" w:type="dxa"/>
            </w:tcMar>
            <w:hideMark/>
          </w:tcPr>
          <w:p w:rsidR="008B730A" w:rsidRDefault="008B730A">
            <w:pPr>
              <w:spacing w:before="300" w:after="300"/>
              <w:rPr>
                <w:sz w:val="24"/>
                <w:szCs w:val="24"/>
              </w:rPr>
            </w:pPr>
            <w:r>
              <w:t>Wolski</w:t>
            </w:r>
          </w:p>
        </w:tc>
        <w:tc>
          <w:tcPr>
            <w:tcW w:w="0" w:type="auto"/>
            <w:shd w:val="clear" w:color="auto" w:fill="F1F1F1"/>
            <w:tcMar>
              <w:top w:w="120" w:type="dxa"/>
              <w:bottom w:w="120" w:type="dxa"/>
              <w:right w:w="120" w:type="dxa"/>
            </w:tcMar>
            <w:hideMark/>
          </w:tcPr>
          <w:p w:rsidR="008B730A" w:rsidRDefault="008B730A">
            <w:pPr>
              <w:spacing w:before="300" w:after="300"/>
              <w:rPr>
                <w:sz w:val="24"/>
                <w:szCs w:val="24"/>
              </w:rPr>
            </w:pPr>
            <w:r>
              <w:t>Zbyszek</w:t>
            </w:r>
          </w:p>
        </w:tc>
        <w:tc>
          <w:tcPr>
            <w:tcW w:w="0" w:type="auto"/>
            <w:shd w:val="clear" w:color="auto" w:fill="F1F1F1"/>
            <w:tcMar>
              <w:top w:w="120" w:type="dxa"/>
              <w:bottom w:w="120" w:type="dxa"/>
              <w:right w:w="120" w:type="dxa"/>
            </w:tcMar>
            <w:hideMark/>
          </w:tcPr>
          <w:p w:rsidR="008B730A" w:rsidRDefault="008B730A">
            <w:pPr>
              <w:spacing w:before="300" w:after="300"/>
              <w:rPr>
                <w:sz w:val="24"/>
                <w:szCs w:val="24"/>
              </w:rPr>
            </w:pPr>
            <w:r>
              <w:t>ul. Filtrowa 68</w:t>
            </w:r>
          </w:p>
        </w:tc>
        <w:tc>
          <w:tcPr>
            <w:tcW w:w="0" w:type="auto"/>
            <w:shd w:val="clear" w:color="auto" w:fill="F1F1F1"/>
            <w:tcMar>
              <w:top w:w="120" w:type="dxa"/>
              <w:bottom w:w="120" w:type="dxa"/>
              <w:right w:w="120" w:type="dxa"/>
            </w:tcMar>
            <w:hideMark/>
          </w:tcPr>
          <w:p w:rsidR="008B730A" w:rsidRDefault="008B730A">
            <w:pPr>
              <w:spacing w:before="300" w:after="300"/>
              <w:rPr>
                <w:sz w:val="24"/>
                <w:szCs w:val="24"/>
              </w:rPr>
            </w:pPr>
            <w:r>
              <w:t>Walla</w:t>
            </w:r>
          </w:p>
        </w:tc>
        <w:tc>
          <w:tcPr>
            <w:tcW w:w="0" w:type="auto"/>
            <w:shd w:val="clear" w:color="auto" w:fill="F1F1F1"/>
            <w:tcMar>
              <w:top w:w="120" w:type="dxa"/>
              <w:bottom w:w="120" w:type="dxa"/>
              <w:right w:w="120" w:type="dxa"/>
            </w:tcMar>
            <w:hideMark/>
          </w:tcPr>
          <w:p w:rsidR="008B730A" w:rsidRDefault="008B730A">
            <w:pPr>
              <w:spacing w:before="300" w:after="300"/>
              <w:rPr>
                <w:sz w:val="24"/>
                <w:szCs w:val="24"/>
              </w:rPr>
            </w:pPr>
            <w:r>
              <w:t>01-012</w:t>
            </w:r>
          </w:p>
        </w:tc>
        <w:tc>
          <w:tcPr>
            <w:tcW w:w="0" w:type="auto"/>
            <w:shd w:val="clear" w:color="auto" w:fill="F1F1F1"/>
            <w:tcMar>
              <w:top w:w="120" w:type="dxa"/>
              <w:bottom w:w="120" w:type="dxa"/>
              <w:right w:w="120" w:type="dxa"/>
            </w:tcMar>
            <w:hideMark/>
          </w:tcPr>
          <w:p w:rsidR="008B730A" w:rsidRDefault="008B730A">
            <w:pPr>
              <w:spacing w:before="300" w:after="300"/>
              <w:rPr>
                <w:sz w:val="24"/>
                <w:szCs w:val="24"/>
              </w:rPr>
            </w:pPr>
            <w:r>
              <w:t>Poland</w:t>
            </w:r>
          </w:p>
        </w:tc>
      </w:tr>
    </w:tbl>
    <w:p w:rsidR="008B730A" w:rsidRDefault="00F60B67" w:rsidP="008B730A">
      <w:pPr>
        <w:spacing w:before="300" w:after="300"/>
        <w:rPr>
          <w:rFonts w:ascii="Times New Roman" w:hAnsi="Times New Roman"/>
          <w:sz w:val="24"/>
          <w:szCs w:val="24"/>
        </w:rPr>
      </w:pPr>
      <w:r>
        <w:pict>
          <v:rect id="_x0000_i1045" style="width:0;height:0" o:hralign="center" o:hrstd="t" o:hrnoshade="t" o:hr="t" fillcolor="black" stroked="f"/>
        </w:pict>
      </w:r>
    </w:p>
    <w:p w:rsidR="008B730A" w:rsidRDefault="00F60B67" w:rsidP="008B730A">
      <w:pPr>
        <w:spacing w:before="300" w:after="300"/>
      </w:pPr>
      <w:r>
        <w:pict>
          <v:rect id="_x0000_i1046" style="width:0;height:0" o:hralign="center" o:hrstd="t" o:hrnoshade="t" o:hr="t" fillcolor="black" stroked="f"/>
        </w:pict>
      </w:r>
    </w:p>
    <w:p w:rsidR="008B730A" w:rsidRDefault="008B730A" w:rsidP="008B730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INSERT INTO Example</w:t>
      </w:r>
    </w:p>
    <w:p w:rsidR="008B730A" w:rsidRDefault="008B730A" w:rsidP="008B73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inserts a new record in the "Customers" table:</w:t>
      </w:r>
    </w:p>
    <w:p w:rsidR="008B730A" w:rsidRDefault="008B730A" w:rsidP="008B730A">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B730A" w:rsidRDefault="008B730A" w:rsidP="008B730A">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INSERT</w:t>
      </w:r>
      <w:r>
        <w:rPr>
          <w:rStyle w:val="sqlcolor"/>
          <w:rFonts w:ascii="Consolas" w:hAnsi="Consolas" w:cs="Consolas"/>
          <w:color w:val="000000"/>
          <w:sz w:val="23"/>
          <w:szCs w:val="23"/>
        </w:rPr>
        <w:t> </w:t>
      </w:r>
      <w:r>
        <w:rPr>
          <w:rStyle w:val="sqlkeywordcolor"/>
          <w:rFonts w:ascii="Consolas" w:hAnsi="Consolas" w:cs="Consolas"/>
          <w:color w:val="0000CD"/>
          <w:sz w:val="23"/>
          <w:szCs w:val="23"/>
        </w:rPr>
        <w:t>INTO</w:t>
      </w:r>
      <w:r>
        <w:rPr>
          <w:rStyle w:val="sqlcolor"/>
          <w:rFonts w:ascii="Consolas" w:hAnsi="Consolas" w:cs="Consolas"/>
          <w:color w:val="000000"/>
          <w:sz w:val="23"/>
          <w:szCs w:val="23"/>
        </w:rPr>
        <w:t> Customers (CustomerName, ContactName, Address, City, PostalCode, Country)</w:t>
      </w:r>
      <w:r>
        <w:rPr>
          <w:rFonts w:ascii="Consolas" w:hAnsi="Consolas" w:cs="Consolas"/>
          <w:color w:val="000000"/>
          <w:sz w:val="23"/>
          <w:szCs w:val="23"/>
        </w:rPr>
        <w:br/>
      </w:r>
      <w:r>
        <w:rPr>
          <w:rStyle w:val="sqlkeywordcolor"/>
          <w:rFonts w:ascii="Consolas" w:hAnsi="Consolas" w:cs="Consolas"/>
          <w:color w:val="0000CD"/>
          <w:sz w:val="23"/>
          <w:szCs w:val="23"/>
        </w:rPr>
        <w:t>VALUES</w:t>
      </w:r>
      <w:r>
        <w:rPr>
          <w:rStyle w:val="sqlcolor"/>
          <w:rFonts w:ascii="Consolas" w:hAnsi="Consolas" w:cs="Consolas"/>
          <w:color w:val="000000"/>
          <w:sz w:val="23"/>
          <w:szCs w:val="23"/>
        </w:rPr>
        <w:t> (</w:t>
      </w:r>
      <w:r>
        <w:rPr>
          <w:rStyle w:val="sqlstringcolor"/>
          <w:rFonts w:ascii="Consolas" w:hAnsi="Consolas" w:cs="Consolas"/>
          <w:color w:val="A52A2A"/>
          <w:sz w:val="23"/>
          <w:szCs w:val="23"/>
        </w:rPr>
        <w:t>'Cardinal'</w:t>
      </w:r>
      <w:r>
        <w:rPr>
          <w:rStyle w:val="sqlcolor"/>
          <w:rFonts w:ascii="Consolas" w:hAnsi="Consolas" w:cs="Consolas"/>
          <w:color w:val="000000"/>
          <w:sz w:val="23"/>
          <w:szCs w:val="23"/>
        </w:rPr>
        <w:t>, </w:t>
      </w:r>
      <w:r>
        <w:rPr>
          <w:rStyle w:val="sqlstringcolor"/>
          <w:rFonts w:ascii="Consolas" w:hAnsi="Consolas" w:cs="Consolas"/>
          <w:color w:val="A52A2A"/>
          <w:sz w:val="23"/>
          <w:szCs w:val="23"/>
        </w:rPr>
        <w:t>'Tom B. Erichsen'</w:t>
      </w:r>
      <w:r>
        <w:rPr>
          <w:rStyle w:val="sqlcolor"/>
          <w:rFonts w:ascii="Consolas" w:hAnsi="Consolas" w:cs="Consolas"/>
          <w:color w:val="000000"/>
          <w:sz w:val="23"/>
          <w:szCs w:val="23"/>
        </w:rPr>
        <w:t>, </w:t>
      </w:r>
      <w:r>
        <w:rPr>
          <w:rStyle w:val="sqlstringcolor"/>
          <w:rFonts w:ascii="Consolas" w:hAnsi="Consolas" w:cs="Consolas"/>
          <w:color w:val="A52A2A"/>
          <w:sz w:val="23"/>
          <w:szCs w:val="23"/>
        </w:rPr>
        <w:t>'Skagen 21'</w:t>
      </w:r>
      <w:r>
        <w:rPr>
          <w:rStyle w:val="sqlcolor"/>
          <w:rFonts w:ascii="Consolas" w:hAnsi="Consolas" w:cs="Consolas"/>
          <w:color w:val="000000"/>
          <w:sz w:val="23"/>
          <w:szCs w:val="23"/>
        </w:rPr>
        <w:t>, </w:t>
      </w:r>
      <w:r>
        <w:rPr>
          <w:rStyle w:val="sqlstringcolor"/>
          <w:rFonts w:ascii="Consolas" w:hAnsi="Consolas" w:cs="Consolas"/>
          <w:color w:val="A52A2A"/>
          <w:sz w:val="23"/>
          <w:szCs w:val="23"/>
        </w:rPr>
        <w:t>'Stavanger'</w:t>
      </w:r>
      <w:r>
        <w:rPr>
          <w:rStyle w:val="sqlcolor"/>
          <w:rFonts w:ascii="Consolas" w:hAnsi="Consolas" w:cs="Consolas"/>
          <w:color w:val="000000"/>
          <w:sz w:val="23"/>
          <w:szCs w:val="23"/>
        </w:rPr>
        <w:t>, </w:t>
      </w:r>
      <w:r>
        <w:rPr>
          <w:rStyle w:val="sqlstringcolor"/>
          <w:rFonts w:ascii="Consolas" w:hAnsi="Consolas" w:cs="Consolas"/>
          <w:color w:val="A52A2A"/>
          <w:sz w:val="23"/>
          <w:szCs w:val="23"/>
        </w:rPr>
        <w:t>'4006'</w:t>
      </w:r>
      <w:r>
        <w:rPr>
          <w:rStyle w:val="sqlcolor"/>
          <w:rFonts w:ascii="Consolas" w:hAnsi="Consolas" w:cs="Consolas"/>
          <w:color w:val="000000"/>
          <w:sz w:val="23"/>
          <w:szCs w:val="23"/>
        </w:rPr>
        <w:t>, </w:t>
      </w:r>
      <w:r>
        <w:rPr>
          <w:rStyle w:val="sqlstringcolor"/>
          <w:rFonts w:ascii="Consolas" w:hAnsi="Consolas" w:cs="Consolas"/>
          <w:color w:val="A52A2A"/>
          <w:sz w:val="23"/>
          <w:szCs w:val="23"/>
        </w:rPr>
        <w:t>'Norway'</w:t>
      </w:r>
      <w:r>
        <w:rPr>
          <w:rStyle w:val="sqlcolor"/>
          <w:rFonts w:ascii="Consolas" w:hAnsi="Consolas" w:cs="Consolas"/>
          <w:color w:val="000000"/>
          <w:sz w:val="23"/>
          <w:szCs w:val="23"/>
        </w:rPr>
        <w:t>);</w:t>
      </w:r>
    </w:p>
    <w:p w:rsidR="008B730A" w:rsidRDefault="00F60B67" w:rsidP="008B730A">
      <w:pPr>
        <w:shd w:val="clear" w:color="auto" w:fill="F1F1F1"/>
        <w:rPr>
          <w:rFonts w:ascii="Verdana" w:hAnsi="Verdana" w:cs="Times New Roman"/>
          <w:color w:val="000000"/>
          <w:sz w:val="23"/>
          <w:szCs w:val="23"/>
        </w:rPr>
      </w:pPr>
      <w:hyperlink r:id="rId82" w:tgtFrame="_blank" w:history="1">
        <w:r w:rsidR="008B730A">
          <w:rPr>
            <w:rStyle w:val="Hyperlink"/>
            <w:rFonts w:ascii="Verdana" w:hAnsi="Verdana"/>
            <w:color w:val="FFFFFF"/>
            <w:sz w:val="23"/>
            <w:szCs w:val="23"/>
            <w:bdr w:val="none" w:sz="0" w:space="0" w:color="auto" w:frame="1"/>
            <w:shd w:val="clear" w:color="auto" w:fill="4CAF50"/>
          </w:rPr>
          <w:t>Try it Yourself »</w:t>
        </w:r>
      </w:hyperlink>
    </w:p>
    <w:p w:rsidR="008B730A" w:rsidRDefault="008B730A" w:rsidP="008B73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selection from the "Customers" table will now look like this:</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764"/>
        <w:gridCol w:w="2680"/>
        <w:gridCol w:w="1926"/>
        <w:gridCol w:w="3027"/>
        <w:gridCol w:w="1253"/>
        <w:gridCol w:w="1418"/>
        <w:gridCol w:w="1057"/>
      </w:tblGrid>
      <w:tr w:rsidR="008B730A" w:rsidTr="008B730A">
        <w:tc>
          <w:tcPr>
            <w:tcW w:w="0" w:type="auto"/>
            <w:shd w:val="clear" w:color="auto" w:fill="FFFFFF"/>
            <w:tcMar>
              <w:top w:w="120" w:type="dxa"/>
              <w:left w:w="240" w:type="dxa"/>
              <w:bottom w:w="120" w:type="dxa"/>
              <w:right w:w="120" w:type="dxa"/>
            </w:tcMar>
            <w:hideMark/>
          </w:tcPr>
          <w:p w:rsidR="008B730A" w:rsidRDefault="008B730A">
            <w:pPr>
              <w:spacing w:before="300" w:after="300"/>
              <w:rPr>
                <w:b/>
                <w:bCs/>
                <w:sz w:val="24"/>
                <w:szCs w:val="24"/>
              </w:rPr>
            </w:pPr>
            <w:r>
              <w:rPr>
                <w:b/>
                <w:bCs/>
              </w:rPr>
              <w:lastRenderedPageBreak/>
              <w:t>CustomerID</w:t>
            </w:r>
          </w:p>
        </w:tc>
        <w:tc>
          <w:tcPr>
            <w:tcW w:w="0" w:type="auto"/>
            <w:shd w:val="clear" w:color="auto" w:fill="FFFFFF"/>
            <w:tcMar>
              <w:top w:w="120" w:type="dxa"/>
              <w:left w:w="120" w:type="dxa"/>
              <w:bottom w:w="120" w:type="dxa"/>
              <w:right w:w="120" w:type="dxa"/>
            </w:tcMar>
            <w:hideMark/>
          </w:tcPr>
          <w:p w:rsidR="008B730A" w:rsidRDefault="008B730A">
            <w:pPr>
              <w:spacing w:before="300" w:after="300"/>
              <w:rPr>
                <w:b/>
                <w:bCs/>
                <w:sz w:val="24"/>
                <w:szCs w:val="24"/>
              </w:rPr>
            </w:pPr>
            <w:r>
              <w:rPr>
                <w:b/>
                <w:bCs/>
              </w:rPr>
              <w:t>CustomerName</w:t>
            </w:r>
          </w:p>
        </w:tc>
        <w:tc>
          <w:tcPr>
            <w:tcW w:w="0" w:type="auto"/>
            <w:shd w:val="clear" w:color="auto" w:fill="FFFFFF"/>
            <w:tcMar>
              <w:top w:w="120" w:type="dxa"/>
              <w:bottom w:w="120" w:type="dxa"/>
              <w:right w:w="120" w:type="dxa"/>
            </w:tcMar>
            <w:hideMark/>
          </w:tcPr>
          <w:p w:rsidR="008B730A" w:rsidRDefault="008B730A">
            <w:pPr>
              <w:spacing w:before="300" w:after="300"/>
              <w:rPr>
                <w:b/>
                <w:bCs/>
                <w:sz w:val="24"/>
                <w:szCs w:val="24"/>
              </w:rPr>
            </w:pPr>
            <w:r>
              <w:rPr>
                <w:b/>
                <w:bCs/>
              </w:rPr>
              <w:t>ContactName</w:t>
            </w:r>
          </w:p>
        </w:tc>
        <w:tc>
          <w:tcPr>
            <w:tcW w:w="0" w:type="auto"/>
            <w:shd w:val="clear" w:color="auto" w:fill="FFFFFF"/>
            <w:tcMar>
              <w:top w:w="120" w:type="dxa"/>
              <w:bottom w:w="120" w:type="dxa"/>
              <w:right w:w="120" w:type="dxa"/>
            </w:tcMar>
            <w:hideMark/>
          </w:tcPr>
          <w:p w:rsidR="008B730A" w:rsidRDefault="008B730A">
            <w:pPr>
              <w:spacing w:before="300" w:after="300"/>
              <w:rPr>
                <w:b/>
                <w:bCs/>
                <w:sz w:val="24"/>
                <w:szCs w:val="24"/>
              </w:rPr>
            </w:pPr>
            <w:r>
              <w:rPr>
                <w:b/>
                <w:bCs/>
              </w:rPr>
              <w:t>Address</w:t>
            </w:r>
          </w:p>
        </w:tc>
        <w:tc>
          <w:tcPr>
            <w:tcW w:w="0" w:type="auto"/>
            <w:shd w:val="clear" w:color="auto" w:fill="FFFFFF"/>
            <w:tcMar>
              <w:top w:w="120" w:type="dxa"/>
              <w:bottom w:w="120" w:type="dxa"/>
              <w:right w:w="120" w:type="dxa"/>
            </w:tcMar>
            <w:hideMark/>
          </w:tcPr>
          <w:p w:rsidR="008B730A" w:rsidRDefault="008B730A">
            <w:pPr>
              <w:spacing w:before="300" w:after="300"/>
              <w:rPr>
                <w:b/>
                <w:bCs/>
                <w:sz w:val="24"/>
                <w:szCs w:val="24"/>
              </w:rPr>
            </w:pPr>
            <w:r>
              <w:rPr>
                <w:b/>
                <w:bCs/>
              </w:rPr>
              <w:t>City</w:t>
            </w:r>
          </w:p>
        </w:tc>
        <w:tc>
          <w:tcPr>
            <w:tcW w:w="0" w:type="auto"/>
            <w:shd w:val="clear" w:color="auto" w:fill="FFFFFF"/>
            <w:tcMar>
              <w:top w:w="120" w:type="dxa"/>
              <w:bottom w:w="120" w:type="dxa"/>
              <w:right w:w="120" w:type="dxa"/>
            </w:tcMar>
            <w:hideMark/>
          </w:tcPr>
          <w:p w:rsidR="008B730A" w:rsidRDefault="008B730A">
            <w:pPr>
              <w:spacing w:before="300" w:after="300"/>
              <w:rPr>
                <w:b/>
                <w:bCs/>
                <w:sz w:val="24"/>
                <w:szCs w:val="24"/>
              </w:rPr>
            </w:pPr>
            <w:r>
              <w:rPr>
                <w:b/>
                <w:bCs/>
              </w:rPr>
              <w:t>PostalCode</w:t>
            </w:r>
          </w:p>
        </w:tc>
        <w:tc>
          <w:tcPr>
            <w:tcW w:w="0" w:type="auto"/>
            <w:shd w:val="clear" w:color="auto" w:fill="FFFFFF"/>
            <w:tcMar>
              <w:top w:w="120" w:type="dxa"/>
              <w:bottom w:w="120" w:type="dxa"/>
              <w:right w:w="120" w:type="dxa"/>
            </w:tcMar>
            <w:hideMark/>
          </w:tcPr>
          <w:p w:rsidR="008B730A" w:rsidRDefault="008B730A">
            <w:pPr>
              <w:spacing w:before="300" w:after="300"/>
              <w:rPr>
                <w:b/>
                <w:bCs/>
                <w:sz w:val="24"/>
                <w:szCs w:val="24"/>
              </w:rPr>
            </w:pPr>
            <w:r>
              <w:rPr>
                <w:b/>
                <w:bCs/>
              </w:rPr>
              <w:t>Country</w:t>
            </w:r>
          </w:p>
        </w:tc>
      </w:tr>
      <w:tr w:rsidR="008B730A" w:rsidTr="008B730A">
        <w:tc>
          <w:tcPr>
            <w:tcW w:w="0" w:type="auto"/>
            <w:shd w:val="clear" w:color="auto" w:fill="F1F1F1"/>
            <w:tcMar>
              <w:top w:w="120" w:type="dxa"/>
              <w:left w:w="240" w:type="dxa"/>
              <w:bottom w:w="120" w:type="dxa"/>
              <w:right w:w="120" w:type="dxa"/>
            </w:tcMar>
            <w:hideMark/>
          </w:tcPr>
          <w:p w:rsidR="008B730A" w:rsidRDefault="008B730A">
            <w:pPr>
              <w:spacing w:before="300" w:after="300"/>
              <w:rPr>
                <w:sz w:val="24"/>
                <w:szCs w:val="24"/>
              </w:rPr>
            </w:pPr>
            <w:r>
              <w:t>89</w:t>
            </w:r>
          </w:p>
        </w:tc>
        <w:tc>
          <w:tcPr>
            <w:tcW w:w="0" w:type="auto"/>
            <w:shd w:val="clear" w:color="auto" w:fill="F1F1F1"/>
            <w:tcMar>
              <w:top w:w="120" w:type="dxa"/>
              <w:left w:w="120" w:type="dxa"/>
              <w:bottom w:w="120" w:type="dxa"/>
              <w:right w:w="120" w:type="dxa"/>
            </w:tcMar>
            <w:hideMark/>
          </w:tcPr>
          <w:p w:rsidR="008B730A" w:rsidRDefault="008B730A">
            <w:pPr>
              <w:spacing w:before="300" w:after="300"/>
              <w:rPr>
                <w:sz w:val="24"/>
                <w:szCs w:val="24"/>
              </w:rPr>
            </w:pPr>
            <w:r>
              <w:t>White Clover Markets</w:t>
            </w:r>
          </w:p>
        </w:tc>
        <w:tc>
          <w:tcPr>
            <w:tcW w:w="0" w:type="auto"/>
            <w:shd w:val="clear" w:color="auto" w:fill="F1F1F1"/>
            <w:tcMar>
              <w:top w:w="120" w:type="dxa"/>
              <w:bottom w:w="120" w:type="dxa"/>
              <w:right w:w="120" w:type="dxa"/>
            </w:tcMar>
            <w:hideMark/>
          </w:tcPr>
          <w:p w:rsidR="008B730A" w:rsidRDefault="008B730A">
            <w:pPr>
              <w:spacing w:before="300" w:after="300"/>
              <w:rPr>
                <w:sz w:val="24"/>
                <w:szCs w:val="24"/>
              </w:rPr>
            </w:pPr>
            <w:r>
              <w:t>Karl Jablonski</w:t>
            </w:r>
          </w:p>
        </w:tc>
        <w:tc>
          <w:tcPr>
            <w:tcW w:w="0" w:type="auto"/>
            <w:shd w:val="clear" w:color="auto" w:fill="F1F1F1"/>
            <w:tcMar>
              <w:top w:w="120" w:type="dxa"/>
              <w:bottom w:w="120" w:type="dxa"/>
              <w:right w:w="120" w:type="dxa"/>
            </w:tcMar>
            <w:hideMark/>
          </w:tcPr>
          <w:p w:rsidR="008B730A" w:rsidRDefault="008B730A">
            <w:pPr>
              <w:spacing w:before="300" w:after="300"/>
              <w:rPr>
                <w:sz w:val="24"/>
                <w:szCs w:val="24"/>
              </w:rPr>
            </w:pPr>
            <w:r>
              <w:t>305 - 14th Ave. S. Suite 3B</w:t>
            </w:r>
          </w:p>
        </w:tc>
        <w:tc>
          <w:tcPr>
            <w:tcW w:w="0" w:type="auto"/>
            <w:shd w:val="clear" w:color="auto" w:fill="F1F1F1"/>
            <w:tcMar>
              <w:top w:w="120" w:type="dxa"/>
              <w:bottom w:w="120" w:type="dxa"/>
              <w:right w:w="120" w:type="dxa"/>
            </w:tcMar>
            <w:hideMark/>
          </w:tcPr>
          <w:p w:rsidR="008B730A" w:rsidRDefault="008B730A">
            <w:pPr>
              <w:spacing w:before="300" w:after="300"/>
              <w:rPr>
                <w:sz w:val="24"/>
                <w:szCs w:val="24"/>
              </w:rPr>
            </w:pPr>
            <w:r>
              <w:t>Seattle</w:t>
            </w:r>
          </w:p>
        </w:tc>
        <w:tc>
          <w:tcPr>
            <w:tcW w:w="0" w:type="auto"/>
            <w:shd w:val="clear" w:color="auto" w:fill="F1F1F1"/>
            <w:tcMar>
              <w:top w:w="120" w:type="dxa"/>
              <w:bottom w:w="120" w:type="dxa"/>
              <w:right w:w="120" w:type="dxa"/>
            </w:tcMar>
            <w:hideMark/>
          </w:tcPr>
          <w:p w:rsidR="008B730A" w:rsidRDefault="008B730A">
            <w:pPr>
              <w:spacing w:before="300" w:after="300"/>
              <w:rPr>
                <w:sz w:val="24"/>
                <w:szCs w:val="24"/>
              </w:rPr>
            </w:pPr>
            <w:r>
              <w:t>98128</w:t>
            </w:r>
          </w:p>
        </w:tc>
        <w:tc>
          <w:tcPr>
            <w:tcW w:w="0" w:type="auto"/>
            <w:shd w:val="clear" w:color="auto" w:fill="F1F1F1"/>
            <w:tcMar>
              <w:top w:w="120" w:type="dxa"/>
              <w:bottom w:w="120" w:type="dxa"/>
              <w:right w:w="120" w:type="dxa"/>
            </w:tcMar>
            <w:hideMark/>
          </w:tcPr>
          <w:p w:rsidR="008B730A" w:rsidRDefault="008B730A">
            <w:pPr>
              <w:spacing w:before="300" w:after="300"/>
              <w:rPr>
                <w:sz w:val="24"/>
                <w:szCs w:val="24"/>
              </w:rPr>
            </w:pPr>
            <w:r>
              <w:t>USA</w:t>
            </w:r>
          </w:p>
        </w:tc>
      </w:tr>
      <w:tr w:rsidR="008B730A" w:rsidTr="008B730A">
        <w:tc>
          <w:tcPr>
            <w:tcW w:w="0" w:type="auto"/>
            <w:shd w:val="clear" w:color="auto" w:fill="FFFFFF"/>
            <w:tcMar>
              <w:top w:w="120" w:type="dxa"/>
              <w:left w:w="240" w:type="dxa"/>
              <w:bottom w:w="120" w:type="dxa"/>
              <w:right w:w="120" w:type="dxa"/>
            </w:tcMar>
            <w:hideMark/>
          </w:tcPr>
          <w:p w:rsidR="008B730A" w:rsidRDefault="008B730A">
            <w:pPr>
              <w:spacing w:before="300" w:after="300"/>
              <w:rPr>
                <w:sz w:val="24"/>
                <w:szCs w:val="24"/>
              </w:rPr>
            </w:pPr>
            <w:r>
              <w:t>90</w:t>
            </w:r>
            <w:r>
              <w:br/>
            </w:r>
          </w:p>
        </w:tc>
        <w:tc>
          <w:tcPr>
            <w:tcW w:w="0" w:type="auto"/>
            <w:shd w:val="clear" w:color="auto" w:fill="FFFFFF"/>
            <w:tcMar>
              <w:top w:w="120" w:type="dxa"/>
              <w:left w:w="120" w:type="dxa"/>
              <w:bottom w:w="120" w:type="dxa"/>
              <w:right w:w="120" w:type="dxa"/>
            </w:tcMar>
            <w:hideMark/>
          </w:tcPr>
          <w:p w:rsidR="008B730A" w:rsidRDefault="008B730A">
            <w:pPr>
              <w:spacing w:before="300" w:after="300"/>
              <w:rPr>
                <w:sz w:val="24"/>
                <w:szCs w:val="24"/>
              </w:rPr>
            </w:pPr>
            <w:r>
              <w:t>Wilman Kala</w:t>
            </w:r>
          </w:p>
        </w:tc>
        <w:tc>
          <w:tcPr>
            <w:tcW w:w="0" w:type="auto"/>
            <w:shd w:val="clear" w:color="auto" w:fill="FFFFFF"/>
            <w:tcMar>
              <w:top w:w="120" w:type="dxa"/>
              <w:bottom w:w="120" w:type="dxa"/>
              <w:right w:w="120" w:type="dxa"/>
            </w:tcMar>
            <w:hideMark/>
          </w:tcPr>
          <w:p w:rsidR="008B730A" w:rsidRDefault="008B730A">
            <w:pPr>
              <w:spacing w:before="300" w:after="300"/>
              <w:rPr>
                <w:sz w:val="24"/>
                <w:szCs w:val="24"/>
              </w:rPr>
            </w:pPr>
            <w:r>
              <w:t>Matti Karttunen</w:t>
            </w:r>
          </w:p>
        </w:tc>
        <w:tc>
          <w:tcPr>
            <w:tcW w:w="0" w:type="auto"/>
            <w:shd w:val="clear" w:color="auto" w:fill="FFFFFF"/>
            <w:tcMar>
              <w:top w:w="120" w:type="dxa"/>
              <w:bottom w:w="120" w:type="dxa"/>
              <w:right w:w="120" w:type="dxa"/>
            </w:tcMar>
            <w:hideMark/>
          </w:tcPr>
          <w:p w:rsidR="008B730A" w:rsidRDefault="008B730A">
            <w:pPr>
              <w:spacing w:before="300" w:after="300"/>
              <w:rPr>
                <w:sz w:val="24"/>
                <w:szCs w:val="24"/>
              </w:rPr>
            </w:pPr>
            <w:r>
              <w:t>Keskuskatu 45</w:t>
            </w:r>
          </w:p>
        </w:tc>
        <w:tc>
          <w:tcPr>
            <w:tcW w:w="0" w:type="auto"/>
            <w:shd w:val="clear" w:color="auto" w:fill="FFFFFF"/>
            <w:tcMar>
              <w:top w:w="120" w:type="dxa"/>
              <w:bottom w:w="120" w:type="dxa"/>
              <w:right w:w="120" w:type="dxa"/>
            </w:tcMar>
            <w:hideMark/>
          </w:tcPr>
          <w:p w:rsidR="008B730A" w:rsidRDefault="008B730A">
            <w:pPr>
              <w:spacing w:before="300" w:after="300"/>
              <w:rPr>
                <w:sz w:val="24"/>
                <w:szCs w:val="24"/>
              </w:rPr>
            </w:pPr>
            <w:r>
              <w:t>Helsinki</w:t>
            </w:r>
          </w:p>
        </w:tc>
        <w:tc>
          <w:tcPr>
            <w:tcW w:w="0" w:type="auto"/>
            <w:shd w:val="clear" w:color="auto" w:fill="FFFFFF"/>
            <w:tcMar>
              <w:top w:w="120" w:type="dxa"/>
              <w:bottom w:w="120" w:type="dxa"/>
              <w:right w:w="120" w:type="dxa"/>
            </w:tcMar>
            <w:hideMark/>
          </w:tcPr>
          <w:p w:rsidR="008B730A" w:rsidRDefault="008B730A">
            <w:pPr>
              <w:spacing w:before="300" w:after="300"/>
              <w:rPr>
                <w:sz w:val="24"/>
                <w:szCs w:val="24"/>
              </w:rPr>
            </w:pPr>
            <w:r>
              <w:t>21240</w:t>
            </w:r>
          </w:p>
        </w:tc>
        <w:tc>
          <w:tcPr>
            <w:tcW w:w="0" w:type="auto"/>
            <w:shd w:val="clear" w:color="auto" w:fill="FFFFFF"/>
            <w:tcMar>
              <w:top w:w="120" w:type="dxa"/>
              <w:bottom w:w="120" w:type="dxa"/>
              <w:right w:w="120" w:type="dxa"/>
            </w:tcMar>
            <w:hideMark/>
          </w:tcPr>
          <w:p w:rsidR="008B730A" w:rsidRDefault="008B730A">
            <w:pPr>
              <w:spacing w:before="300" w:after="300"/>
              <w:rPr>
                <w:sz w:val="24"/>
                <w:szCs w:val="24"/>
              </w:rPr>
            </w:pPr>
            <w:r>
              <w:t>Finland</w:t>
            </w:r>
          </w:p>
        </w:tc>
      </w:tr>
      <w:tr w:rsidR="008B730A" w:rsidTr="008B730A">
        <w:tc>
          <w:tcPr>
            <w:tcW w:w="0" w:type="auto"/>
            <w:shd w:val="clear" w:color="auto" w:fill="F1F1F1"/>
            <w:tcMar>
              <w:top w:w="120" w:type="dxa"/>
              <w:left w:w="240" w:type="dxa"/>
              <w:bottom w:w="120" w:type="dxa"/>
              <w:right w:w="120" w:type="dxa"/>
            </w:tcMar>
            <w:hideMark/>
          </w:tcPr>
          <w:p w:rsidR="008B730A" w:rsidRDefault="008B730A">
            <w:pPr>
              <w:spacing w:before="300" w:after="300"/>
              <w:rPr>
                <w:sz w:val="24"/>
                <w:szCs w:val="24"/>
              </w:rPr>
            </w:pPr>
            <w:r>
              <w:t>91</w:t>
            </w:r>
            <w:r>
              <w:br/>
            </w:r>
          </w:p>
        </w:tc>
        <w:tc>
          <w:tcPr>
            <w:tcW w:w="0" w:type="auto"/>
            <w:shd w:val="clear" w:color="auto" w:fill="F1F1F1"/>
            <w:tcMar>
              <w:top w:w="120" w:type="dxa"/>
              <w:left w:w="120" w:type="dxa"/>
              <w:bottom w:w="120" w:type="dxa"/>
              <w:right w:w="120" w:type="dxa"/>
            </w:tcMar>
            <w:hideMark/>
          </w:tcPr>
          <w:p w:rsidR="008B730A" w:rsidRDefault="008B730A">
            <w:pPr>
              <w:spacing w:before="300" w:after="300"/>
              <w:rPr>
                <w:sz w:val="24"/>
                <w:szCs w:val="24"/>
              </w:rPr>
            </w:pPr>
            <w:r>
              <w:t>Wolski</w:t>
            </w:r>
          </w:p>
        </w:tc>
        <w:tc>
          <w:tcPr>
            <w:tcW w:w="0" w:type="auto"/>
            <w:shd w:val="clear" w:color="auto" w:fill="F1F1F1"/>
            <w:tcMar>
              <w:top w:w="120" w:type="dxa"/>
              <w:bottom w:w="120" w:type="dxa"/>
              <w:right w:w="120" w:type="dxa"/>
            </w:tcMar>
            <w:hideMark/>
          </w:tcPr>
          <w:p w:rsidR="008B730A" w:rsidRDefault="008B730A">
            <w:pPr>
              <w:spacing w:before="300" w:after="300"/>
              <w:rPr>
                <w:sz w:val="24"/>
                <w:szCs w:val="24"/>
              </w:rPr>
            </w:pPr>
            <w:r>
              <w:t>Zbyszek</w:t>
            </w:r>
          </w:p>
        </w:tc>
        <w:tc>
          <w:tcPr>
            <w:tcW w:w="0" w:type="auto"/>
            <w:shd w:val="clear" w:color="auto" w:fill="F1F1F1"/>
            <w:tcMar>
              <w:top w:w="120" w:type="dxa"/>
              <w:bottom w:w="120" w:type="dxa"/>
              <w:right w:w="120" w:type="dxa"/>
            </w:tcMar>
            <w:hideMark/>
          </w:tcPr>
          <w:p w:rsidR="008B730A" w:rsidRDefault="008B730A">
            <w:pPr>
              <w:spacing w:before="300" w:after="300"/>
              <w:rPr>
                <w:sz w:val="24"/>
                <w:szCs w:val="24"/>
              </w:rPr>
            </w:pPr>
            <w:r>
              <w:t>ul. Filtrowa 68</w:t>
            </w:r>
          </w:p>
        </w:tc>
        <w:tc>
          <w:tcPr>
            <w:tcW w:w="0" w:type="auto"/>
            <w:shd w:val="clear" w:color="auto" w:fill="F1F1F1"/>
            <w:tcMar>
              <w:top w:w="120" w:type="dxa"/>
              <w:bottom w:w="120" w:type="dxa"/>
              <w:right w:w="120" w:type="dxa"/>
            </w:tcMar>
            <w:hideMark/>
          </w:tcPr>
          <w:p w:rsidR="008B730A" w:rsidRDefault="008B730A">
            <w:pPr>
              <w:spacing w:before="300" w:after="300"/>
              <w:rPr>
                <w:sz w:val="24"/>
                <w:szCs w:val="24"/>
              </w:rPr>
            </w:pPr>
            <w:r>
              <w:t>Walla</w:t>
            </w:r>
          </w:p>
        </w:tc>
        <w:tc>
          <w:tcPr>
            <w:tcW w:w="0" w:type="auto"/>
            <w:shd w:val="clear" w:color="auto" w:fill="F1F1F1"/>
            <w:tcMar>
              <w:top w:w="120" w:type="dxa"/>
              <w:bottom w:w="120" w:type="dxa"/>
              <w:right w:w="120" w:type="dxa"/>
            </w:tcMar>
            <w:hideMark/>
          </w:tcPr>
          <w:p w:rsidR="008B730A" w:rsidRDefault="008B730A">
            <w:pPr>
              <w:spacing w:before="300" w:after="300"/>
              <w:rPr>
                <w:sz w:val="24"/>
                <w:szCs w:val="24"/>
              </w:rPr>
            </w:pPr>
            <w:r>
              <w:t>01-012</w:t>
            </w:r>
          </w:p>
        </w:tc>
        <w:tc>
          <w:tcPr>
            <w:tcW w:w="0" w:type="auto"/>
            <w:shd w:val="clear" w:color="auto" w:fill="F1F1F1"/>
            <w:tcMar>
              <w:top w:w="120" w:type="dxa"/>
              <w:bottom w:w="120" w:type="dxa"/>
              <w:right w:w="120" w:type="dxa"/>
            </w:tcMar>
            <w:hideMark/>
          </w:tcPr>
          <w:p w:rsidR="008B730A" w:rsidRDefault="008B730A">
            <w:pPr>
              <w:spacing w:before="300" w:after="300"/>
              <w:rPr>
                <w:sz w:val="24"/>
                <w:szCs w:val="24"/>
              </w:rPr>
            </w:pPr>
            <w:r>
              <w:t>Poland</w:t>
            </w:r>
          </w:p>
        </w:tc>
      </w:tr>
      <w:tr w:rsidR="008B730A" w:rsidTr="008B730A">
        <w:tc>
          <w:tcPr>
            <w:tcW w:w="0" w:type="auto"/>
            <w:shd w:val="clear" w:color="auto" w:fill="FFFFFF"/>
            <w:tcMar>
              <w:top w:w="120" w:type="dxa"/>
              <w:left w:w="240" w:type="dxa"/>
              <w:bottom w:w="120" w:type="dxa"/>
              <w:right w:w="120" w:type="dxa"/>
            </w:tcMar>
            <w:hideMark/>
          </w:tcPr>
          <w:p w:rsidR="008B730A" w:rsidRDefault="008B730A">
            <w:pPr>
              <w:spacing w:before="300" w:after="300"/>
              <w:rPr>
                <w:sz w:val="24"/>
                <w:szCs w:val="24"/>
              </w:rPr>
            </w:pPr>
            <w:r>
              <w:t>92</w:t>
            </w:r>
          </w:p>
        </w:tc>
        <w:tc>
          <w:tcPr>
            <w:tcW w:w="0" w:type="auto"/>
            <w:shd w:val="clear" w:color="auto" w:fill="FFFFFF"/>
            <w:tcMar>
              <w:top w:w="120" w:type="dxa"/>
              <w:left w:w="120" w:type="dxa"/>
              <w:bottom w:w="120" w:type="dxa"/>
              <w:right w:w="120" w:type="dxa"/>
            </w:tcMar>
            <w:hideMark/>
          </w:tcPr>
          <w:p w:rsidR="008B730A" w:rsidRDefault="008B730A">
            <w:pPr>
              <w:spacing w:before="300" w:after="300"/>
              <w:rPr>
                <w:sz w:val="24"/>
                <w:szCs w:val="24"/>
              </w:rPr>
            </w:pPr>
            <w:r>
              <w:t>Cardinal</w:t>
            </w:r>
          </w:p>
        </w:tc>
        <w:tc>
          <w:tcPr>
            <w:tcW w:w="0" w:type="auto"/>
            <w:shd w:val="clear" w:color="auto" w:fill="FFFFFF"/>
            <w:tcMar>
              <w:top w:w="120" w:type="dxa"/>
              <w:bottom w:w="120" w:type="dxa"/>
              <w:right w:w="120" w:type="dxa"/>
            </w:tcMar>
            <w:hideMark/>
          </w:tcPr>
          <w:p w:rsidR="008B730A" w:rsidRDefault="008B730A">
            <w:pPr>
              <w:spacing w:before="300" w:after="300"/>
              <w:rPr>
                <w:sz w:val="24"/>
                <w:szCs w:val="24"/>
              </w:rPr>
            </w:pPr>
            <w:r>
              <w:t>Tom B. Erichsen</w:t>
            </w:r>
          </w:p>
        </w:tc>
        <w:tc>
          <w:tcPr>
            <w:tcW w:w="0" w:type="auto"/>
            <w:shd w:val="clear" w:color="auto" w:fill="FFFFFF"/>
            <w:tcMar>
              <w:top w:w="120" w:type="dxa"/>
              <w:bottom w:w="120" w:type="dxa"/>
              <w:right w:w="120" w:type="dxa"/>
            </w:tcMar>
            <w:hideMark/>
          </w:tcPr>
          <w:p w:rsidR="008B730A" w:rsidRDefault="008B730A">
            <w:pPr>
              <w:spacing w:before="300" w:after="300"/>
              <w:rPr>
                <w:sz w:val="24"/>
                <w:szCs w:val="24"/>
              </w:rPr>
            </w:pPr>
            <w:r>
              <w:t>Skagen 21</w:t>
            </w:r>
          </w:p>
        </w:tc>
        <w:tc>
          <w:tcPr>
            <w:tcW w:w="0" w:type="auto"/>
            <w:shd w:val="clear" w:color="auto" w:fill="FFFFFF"/>
            <w:tcMar>
              <w:top w:w="120" w:type="dxa"/>
              <w:bottom w:w="120" w:type="dxa"/>
              <w:right w:w="120" w:type="dxa"/>
            </w:tcMar>
            <w:hideMark/>
          </w:tcPr>
          <w:p w:rsidR="008B730A" w:rsidRDefault="008B730A">
            <w:pPr>
              <w:spacing w:before="300" w:after="300"/>
              <w:rPr>
                <w:sz w:val="24"/>
                <w:szCs w:val="24"/>
              </w:rPr>
            </w:pPr>
            <w:r>
              <w:t>Stavanger</w:t>
            </w:r>
          </w:p>
        </w:tc>
        <w:tc>
          <w:tcPr>
            <w:tcW w:w="0" w:type="auto"/>
            <w:shd w:val="clear" w:color="auto" w:fill="FFFFFF"/>
            <w:tcMar>
              <w:top w:w="120" w:type="dxa"/>
              <w:bottom w:w="120" w:type="dxa"/>
              <w:right w:w="120" w:type="dxa"/>
            </w:tcMar>
            <w:hideMark/>
          </w:tcPr>
          <w:p w:rsidR="008B730A" w:rsidRDefault="008B730A">
            <w:pPr>
              <w:spacing w:before="300" w:after="300"/>
              <w:rPr>
                <w:sz w:val="24"/>
                <w:szCs w:val="24"/>
              </w:rPr>
            </w:pPr>
            <w:r>
              <w:t>4006</w:t>
            </w:r>
          </w:p>
        </w:tc>
        <w:tc>
          <w:tcPr>
            <w:tcW w:w="0" w:type="auto"/>
            <w:shd w:val="clear" w:color="auto" w:fill="FFFFFF"/>
            <w:tcMar>
              <w:top w:w="120" w:type="dxa"/>
              <w:bottom w:w="120" w:type="dxa"/>
              <w:right w:w="120" w:type="dxa"/>
            </w:tcMar>
            <w:hideMark/>
          </w:tcPr>
          <w:p w:rsidR="008B730A" w:rsidRDefault="008B730A">
            <w:pPr>
              <w:spacing w:before="300" w:after="300"/>
              <w:rPr>
                <w:sz w:val="24"/>
                <w:szCs w:val="24"/>
              </w:rPr>
            </w:pPr>
            <w:r>
              <w:t>Norway</w:t>
            </w:r>
          </w:p>
        </w:tc>
      </w:tr>
    </w:tbl>
    <w:p w:rsidR="008B730A" w:rsidRDefault="008B730A" w:rsidP="008B730A">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Did you notice that we did not insert any number into the CustomerID field?</w:t>
      </w:r>
      <w:r>
        <w:rPr>
          <w:rFonts w:ascii="Verdana" w:hAnsi="Verdana"/>
          <w:color w:val="000000"/>
          <w:sz w:val="23"/>
          <w:szCs w:val="23"/>
        </w:rPr>
        <w:br/>
        <w:t>The CustomerID column is an </w:t>
      </w:r>
      <w:hyperlink r:id="rId83" w:history="1">
        <w:r>
          <w:rPr>
            <w:rStyle w:val="Hyperlink"/>
            <w:rFonts w:ascii="Verdana" w:hAnsi="Verdana"/>
            <w:sz w:val="23"/>
            <w:szCs w:val="23"/>
          </w:rPr>
          <w:t>auto-increment</w:t>
        </w:r>
      </w:hyperlink>
      <w:r>
        <w:rPr>
          <w:rFonts w:ascii="Verdana" w:hAnsi="Verdana"/>
          <w:color w:val="000000"/>
          <w:sz w:val="23"/>
          <w:szCs w:val="23"/>
        </w:rPr>
        <w:t> field and will be generated automatically when a new record is inserted into the table.</w:t>
      </w:r>
    </w:p>
    <w:p w:rsidR="008B730A" w:rsidRDefault="00F60B67" w:rsidP="008B730A">
      <w:pPr>
        <w:spacing w:before="300" w:after="300"/>
        <w:rPr>
          <w:rFonts w:ascii="Times New Roman" w:hAnsi="Times New Roman"/>
          <w:sz w:val="24"/>
          <w:szCs w:val="24"/>
        </w:rPr>
      </w:pPr>
      <w:r>
        <w:pict>
          <v:rect id="_x0000_i1047" style="width:0;height:0" o:hralign="center" o:hrstd="t" o:hrnoshade="t" o:hr="t" fillcolor="black" stroked="f"/>
        </w:pict>
      </w:r>
    </w:p>
    <w:p w:rsidR="008B730A" w:rsidRDefault="008B730A" w:rsidP="008B730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Insert Data Only in Specified Columns</w:t>
      </w:r>
    </w:p>
    <w:p w:rsidR="008B730A" w:rsidRDefault="008B730A" w:rsidP="008B73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also possible to only insert data in specific columns.</w:t>
      </w:r>
    </w:p>
    <w:p w:rsidR="008B730A" w:rsidRDefault="008B730A" w:rsidP="008B73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will insert a new record, but only insert data in the "CustomerName", "City", and "Country" columns (CustomerID will be updated automatically):</w:t>
      </w:r>
    </w:p>
    <w:p w:rsidR="008B730A" w:rsidRDefault="008B730A" w:rsidP="008B730A">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B730A" w:rsidRDefault="008B730A" w:rsidP="008B730A">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INSERT</w:t>
      </w:r>
      <w:r>
        <w:rPr>
          <w:rStyle w:val="sqlcolor"/>
          <w:rFonts w:ascii="Consolas" w:hAnsi="Consolas" w:cs="Consolas"/>
          <w:color w:val="000000"/>
          <w:sz w:val="23"/>
          <w:szCs w:val="23"/>
        </w:rPr>
        <w:t> </w:t>
      </w:r>
      <w:r>
        <w:rPr>
          <w:rStyle w:val="sqlkeywordcolor"/>
          <w:rFonts w:ascii="Consolas" w:hAnsi="Consolas" w:cs="Consolas"/>
          <w:color w:val="0000CD"/>
          <w:sz w:val="23"/>
          <w:szCs w:val="23"/>
        </w:rPr>
        <w:t>INTO</w:t>
      </w:r>
      <w:r>
        <w:rPr>
          <w:rStyle w:val="sqlcolor"/>
          <w:rFonts w:ascii="Consolas" w:hAnsi="Consolas" w:cs="Consolas"/>
          <w:color w:val="000000"/>
          <w:sz w:val="23"/>
          <w:szCs w:val="23"/>
        </w:rPr>
        <w:t> Customers (CustomerName, City, Country)</w:t>
      </w:r>
      <w:r>
        <w:rPr>
          <w:rFonts w:ascii="Consolas" w:hAnsi="Consolas" w:cs="Consolas"/>
          <w:color w:val="000000"/>
          <w:sz w:val="23"/>
          <w:szCs w:val="23"/>
        </w:rPr>
        <w:br/>
      </w:r>
      <w:r>
        <w:rPr>
          <w:rStyle w:val="sqlkeywordcolor"/>
          <w:rFonts w:ascii="Consolas" w:hAnsi="Consolas" w:cs="Consolas"/>
          <w:color w:val="0000CD"/>
          <w:sz w:val="23"/>
          <w:szCs w:val="23"/>
        </w:rPr>
        <w:t>VALUES</w:t>
      </w:r>
      <w:r>
        <w:rPr>
          <w:rStyle w:val="sqlcolor"/>
          <w:rFonts w:ascii="Consolas" w:hAnsi="Consolas" w:cs="Consolas"/>
          <w:color w:val="000000"/>
          <w:sz w:val="23"/>
          <w:szCs w:val="23"/>
        </w:rPr>
        <w:t> (</w:t>
      </w:r>
      <w:r>
        <w:rPr>
          <w:rStyle w:val="sqlstringcolor"/>
          <w:rFonts w:ascii="Consolas" w:hAnsi="Consolas" w:cs="Consolas"/>
          <w:color w:val="A52A2A"/>
          <w:sz w:val="23"/>
          <w:szCs w:val="23"/>
        </w:rPr>
        <w:t>'Cardinal'</w:t>
      </w:r>
      <w:r>
        <w:rPr>
          <w:rStyle w:val="sqlcolor"/>
          <w:rFonts w:ascii="Consolas" w:hAnsi="Consolas" w:cs="Consolas"/>
          <w:color w:val="000000"/>
          <w:sz w:val="23"/>
          <w:szCs w:val="23"/>
        </w:rPr>
        <w:t>, </w:t>
      </w:r>
      <w:r>
        <w:rPr>
          <w:rStyle w:val="sqlstringcolor"/>
          <w:rFonts w:ascii="Consolas" w:hAnsi="Consolas" w:cs="Consolas"/>
          <w:color w:val="A52A2A"/>
          <w:sz w:val="23"/>
          <w:szCs w:val="23"/>
        </w:rPr>
        <w:t>'Stavanger'</w:t>
      </w:r>
      <w:r>
        <w:rPr>
          <w:rStyle w:val="sqlcolor"/>
          <w:rFonts w:ascii="Consolas" w:hAnsi="Consolas" w:cs="Consolas"/>
          <w:color w:val="000000"/>
          <w:sz w:val="23"/>
          <w:szCs w:val="23"/>
        </w:rPr>
        <w:t>, </w:t>
      </w:r>
      <w:r>
        <w:rPr>
          <w:rStyle w:val="sqlstringcolor"/>
          <w:rFonts w:ascii="Consolas" w:hAnsi="Consolas" w:cs="Consolas"/>
          <w:color w:val="A52A2A"/>
          <w:sz w:val="23"/>
          <w:szCs w:val="23"/>
        </w:rPr>
        <w:t>'Norway'</w:t>
      </w:r>
      <w:r>
        <w:rPr>
          <w:rStyle w:val="sqlcolor"/>
          <w:rFonts w:ascii="Consolas" w:hAnsi="Consolas" w:cs="Consolas"/>
          <w:color w:val="000000"/>
          <w:sz w:val="23"/>
          <w:szCs w:val="23"/>
        </w:rPr>
        <w:t>);</w:t>
      </w:r>
    </w:p>
    <w:p w:rsidR="008B730A" w:rsidRDefault="00F60B67" w:rsidP="008B730A">
      <w:pPr>
        <w:shd w:val="clear" w:color="auto" w:fill="F1F1F1"/>
        <w:rPr>
          <w:rFonts w:ascii="Verdana" w:hAnsi="Verdana" w:cs="Times New Roman"/>
          <w:color w:val="000000"/>
          <w:sz w:val="23"/>
          <w:szCs w:val="23"/>
        </w:rPr>
      </w:pPr>
      <w:hyperlink r:id="rId84" w:tgtFrame="_blank" w:history="1">
        <w:r w:rsidR="008B730A">
          <w:rPr>
            <w:rStyle w:val="Hyperlink"/>
            <w:rFonts w:ascii="Verdana" w:hAnsi="Verdana"/>
            <w:color w:val="FFFFFF"/>
            <w:sz w:val="23"/>
            <w:szCs w:val="23"/>
            <w:bdr w:val="none" w:sz="0" w:space="0" w:color="auto" w:frame="1"/>
            <w:shd w:val="clear" w:color="auto" w:fill="4CAF50"/>
          </w:rPr>
          <w:t>Try it Yourself »</w:t>
        </w:r>
      </w:hyperlink>
    </w:p>
    <w:p w:rsidR="002B012F" w:rsidRDefault="002B012F" w:rsidP="00037219">
      <w:pPr>
        <w:shd w:val="clear" w:color="auto" w:fill="FFFFFF"/>
        <w:rPr>
          <w:rFonts w:ascii="Consolas" w:hAnsi="Consolas" w:cs="Consolas"/>
          <w:color w:val="000000"/>
          <w:sz w:val="23"/>
          <w:szCs w:val="23"/>
        </w:rPr>
      </w:pPr>
    </w:p>
    <w:p w:rsidR="00E30C2C" w:rsidRDefault="00E30C2C" w:rsidP="00037219">
      <w:pPr>
        <w:shd w:val="clear" w:color="auto" w:fill="FFFFFF"/>
        <w:rPr>
          <w:rFonts w:ascii="Consolas" w:hAnsi="Consolas" w:cs="Consolas"/>
          <w:color w:val="000000"/>
          <w:sz w:val="23"/>
          <w:szCs w:val="23"/>
        </w:rPr>
      </w:pPr>
    </w:p>
    <w:p w:rsidR="00E30C2C" w:rsidRDefault="00E30C2C" w:rsidP="00E30C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a NULL Value?</w:t>
      </w:r>
    </w:p>
    <w:p w:rsidR="00E30C2C" w:rsidRDefault="00E30C2C" w:rsidP="00E30C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field with a NULL value is a field with no value.</w:t>
      </w:r>
    </w:p>
    <w:p w:rsidR="00E30C2C" w:rsidRDefault="00E30C2C" w:rsidP="00E30C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a field in a table is optional, it is possible to insert a new record or update a record without adding a value to this field. Then, the field will be saved with a NULL value.</w:t>
      </w:r>
    </w:p>
    <w:p w:rsidR="00E30C2C" w:rsidRDefault="00E30C2C" w:rsidP="00E30C2C">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 NULL value is different from a zero value or a field that contains spaces. A field with a NULL value is one that has been left blank during record creation!</w:t>
      </w:r>
    </w:p>
    <w:p w:rsidR="00E30C2C" w:rsidRDefault="00F60B67" w:rsidP="00E30C2C">
      <w:pPr>
        <w:spacing w:before="300" w:after="300"/>
        <w:rPr>
          <w:rFonts w:ascii="Times New Roman" w:hAnsi="Times New Roman"/>
          <w:sz w:val="24"/>
          <w:szCs w:val="24"/>
        </w:rPr>
      </w:pPr>
      <w:r>
        <w:pict>
          <v:rect id="_x0000_i1048" style="width:0;height:0" o:hralign="center" o:hrstd="t" o:hrnoshade="t" o:hr="t" fillcolor="black" stroked="f"/>
        </w:pict>
      </w:r>
    </w:p>
    <w:p w:rsidR="00E30C2C" w:rsidRDefault="00E30C2C" w:rsidP="00E30C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How to Test for NULL Values?</w:t>
      </w:r>
    </w:p>
    <w:p w:rsidR="00E30C2C" w:rsidRDefault="00E30C2C" w:rsidP="00E30C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not possible to test for NULL values with comparison operators, such as =, &lt;, or &lt;&gt;.</w:t>
      </w:r>
    </w:p>
    <w:p w:rsidR="00E30C2C" w:rsidRDefault="00E30C2C" w:rsidP="00E30C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will have to use the IS NULL and IS NOT NULL operators instead.</w:t>
      </w:r>
    </w:p>
    <w:p w:rsidR="00E30C2C" w:rsidRDefault="00E30C2C" w:rsidP="00E30C2C">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IS NULL Syntax</w:t>
      </w:r>
    </w:p>
    <w:p w:rsidR="00E30C2C" w:rsidRDefault="00E30C2C" w:rsidP="00E30C2C">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Fonts w:ascii="Consolas" w:hAnsi="Consolas" w:cs="Consolas"/>
          <w:i/>
          <w:iC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w:t>
      </w:r>
      <w:r>
        <w:rPr>
          <w:rStyle w:val="sqlcolor"/>
          <w:rFonts w:ascii="Consolas" w:hAnsi="Consolas" w:cs="Consolas"/>
          <w:color w:val="000000"/>
          <w:sz w:val="23"/>
          <w:szCs w:val="23"/>
        </w:rPr>
        <w:t> </w:t>
      </w:r>
      <w:r>
        <w:rPr>
          <w:rStyle w:val="sqlkeywordcolor"/>
          <w:rFonts w:ascii="Consolas" w:hAnsi="Consolas" w:cs="Consolas"/>
          <w:color w:val="0000CD"/>
          <w:sz w:val="23"/>
          <w:szCs w:val="23"/>
        </w:rPr>
        <w:t>IS</w:t>
      </w:r>
      <w:r>
        <w:rPr>
          <w:rStyle w:val="sqlcolor"/>
          <w:rFonts w:ascii="Consolas" w:hAnsi="Consolas" w:cs="Consolas"/>
          <w:color w:val="000000"/>
          <w:sz w:val="23"/>
          <w:szCs w:val="23"/>
        </w:rPr>
        <w:t> </w:t>
      </w:r>
      <w:r>
        <w:rPr>
          <w:rStyle w:val="sqlkeywordcolor"/>
          <w:rFonts w:ascii="Consolas" w:hAnsi="Consolas" w:cs="Consolas"/>
          <w:color w:val="0000CD"/>
          <w:sz w:val="23"/>
          <w:szCs w:val="23"/>
        </w:rPr>
        <w:t>NULL</w:t>
      </w:r>
      <w:r>
        <w:rPr>
          <w:rStyle w:val="sqlcolor"/>
          <w:rFonts w:ascii="Consolas" w:hAnsi="Consolas" w:cs="Consolas"/>
          <w:color w:val="000000"/>
          <w:sz w:val="23"/>
          <w:szCs w:val="23"/>
        </w:rPr>
        <w:t>;</w:t>
      </w:r>
    </w:p>
    <w:p w:rsidR="00E30C2C" w:rsidRDefault="00E30C2C" w:rsidP="00E30C2C">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IS NOT NULL Syntax</w:t>
      </w:r>
    </w:p>
    <w:p w:rsidR="00E30C2C" w:rsidRDefault="00E30C2C" w:rsidP="00E30C2C">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Fonts w:ascii="Consolas" w:hAnsi="Consolas" w:cs="Consolas"/>
          <w:i/>
          <w:iC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w:t>
      </w:r>
      <w:r>
        <w:rPr>
          <w:rStyle w:val="sqlcolor"/>
          <w:rFonts w:ascii="Consolas" w:hAnsi="Consolas" w:cs="Consolas"/>
          <w:color w:val="000000"/>
          <w:sz w:val="23"/>
          <w:szCs w:val="23"/>
        </w:rPr>
        <w:t> </w:t>
      </w:r>
      <w:r>
        <w:rPr>
          <w:rStyle w:val="sqlkeywordcolor"/>
          <w:rFonts w:ascii="Consolas" w:hAnsi="Consolas" w:cs="Consolas"/>
          <w:color w:val="0000CD"/>
          <w:sz w:val="23"/>
          <w:szCs w:val="23"/>
        </w:rPr>
        <w:t>IS</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sqlkeywordcolor"/>
          <w:rFonts w:ascii="Consolas" w:hAnsi="Consolas" w:cs="Consolas"/>
          <w:color w:val="0000CD"/>
          <w:sz w:val="23"/>
          <w:szCs w:val="23"/>
        </w:rPr>
        <w:t>NULL</w:t>
      </w:r>
      <w:r>
        <w:rPr>
          <w:rStyle w:val="sqlcolor"/>
          <w:rFonts w:ascii="Consolas" w:hAnsi="Consolas" w:cs="Consolas"/>
          <w:color w:val="000000"/>
          <w:sz w:val="23"/>
          <w:szCs w:val="23"/>
        </w:rPr>
        <w:t>;</w:t>
      </w:r>
    </w:p>
    <w:p w:rsidR="00E30C2C" w:rsidRDefault="00F60B67" w:rsidP="00E30C2C">
      <w:pPr>
        <w:spacing w:before="300" w:after="300"/>
        <w:rPr>
          <w:rFonts w:ascii="Times New Roman" w:hAnsi="Times New Roman" w:cs="Times New Roman"/>
          <w:sz w:val="24"/>
          <w:szCs w:val="24"/>
        </w:rPr>
      </w:pPr>
      <w:r>
        <w:pict>
          <v:rect id="_x0000_i1049" style="width:0;height:0" o:hralign="center" o:hrstd="t" o:hrnoshade="t" o:hr="t" fillcolor="black" stroked="f"/>
        </w:pict>
      </w:r>
    </w:p>
    <w:p w:rsidR="00E30C2C" w:rsidRDefault="00E30C2C" w:rsidP="00E30C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rsidR="00E30C2C" w:rsidRDefault="00E30C2C" w:rsidP="00E30C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485"/>
        <w:gridCol w:w="3535"/>
        <w:gridCol w:w="1835"/>
        <w:gridCol w:w="2870"/>
        <w:gridCol w:w="1220"/>
        <w:gridCol w:w="1195"/>
        <w:gridCol w:w="985"/>
      </w:tblGrid>
      <w:tr w:rsidR="00E30C2C" w:rsidTr="00E30C2C">
        <w:tc>
          <w:tcPr>
            <w:tcW w:w="0" w:type="auto"/>
            <w:shd w:val="clear" w:color="auto" w:fill="FFFFFF"/>
            <w:tcMar>
              <w:top w:w="120" w:type="dxa"/>
              <w:left w:w="240" w:type="dxa"/>
              <w:bottom w:w="120" w:type="dxa"/>
              <w:right w:w="120" w:type="dxa"/>
            </w:tcMar>
            <w:hideMark/>
          </w:tcPr>
          <w:p w:rsidR="00E30C2C" w:rsidRDefault="00E30C2C">
            <w:pPr>
              <w:spacing w:before="300" w:after="300"/>
              <w:rPr>
                <w:b/>
                <w:bCs/>
                <w:sz w:val="24"/>
                <w:szCs w:val="24"/>
              </w:rPr>
            </w:pPr>
            <w:r>
              <w:rPr>
                <w:b/>
                <w:bCs/>
              </w:rPr>
              <w:lastRenderedPageBreak/>
              <w:t>CustomerID</w:t>
            </w:r>
          </w:p>
        </w:tc>
        <w:tc>
          <w:tcPr>
            <w:tcW w:w="0" w:type="auto"/>
            <w:shd w:val="clear" w:color="auto" w:fill="FFFFFF"/>
            <w:tcMar>
              <w:top w:w="120" w:type="dxa"/>
              <w:left w:w="120" w:type="dxa"/>
              <w:bottom w:w="120" w:type="dxa"/>
              <w:right w:w="120" w:type="dxa"/>
            </w:tcMar>
            <w:hideMark/>
          </w:tcPr>
          <w:p w:rsidR="00E30C2C" w:rsidRDefault="00E30C2C">
            <w:pPr>
              <w:spacing w:before="300" w:after="300"/>
              <w:rPr>
                <w:b/>
                <w:bCs/>
                <w:sz w:val="24"/>
                <w:szCs w:val="24"/>
              </w:rPr>
            </w:pPr>
            <w:r>
              <w:rPr>
                <w:b/>
                <w:bCs/>
              </w:rPr>
              <w:t>CustomerName</w:t>
            </w:r>
          </w:p>
        </w:tc>
        <w:tc>
          <w:tcPr>
            <w:tcW w:w="0" w:type="auto"/>
            <w:shd w:val="clear" w:color="auto" w:fill="FFFFFF"/>
            <w:tcMar>
              <w:top w:w="120" w:type="dxa"/>
              <w:bottom w:w="120" w:type="dxa"/>
              <w:right w:w="120" w:type="dxa"/>
            </w:tcMar>
            <w:hideMark/>
          </w:tcPr>
          <w:p w:rsidR="00E30C2C" w:rsidRDefault="00E30C2C">
            <w:pPr>
              <w:spacing w:before="300" w:after="300"/>
              <w:rPr>
                <w:b/>
                <w:bCs/>
                <w:sz w:val="24"/>
                <w:szCs w:val="24"/>
              </w:rPr>
            </w:pPr>
            <w:r>
              <w:rPr>
                <w:b/>
                <w:bCs/>
              </w:rPr>
              <w:t>ContactName</w:t>
            </w:r>
          </w:p>
        </w:tc>
        <w:tc>
          <w:tcPr>
            <w:tcW w:w="0" w:type="auto"/>
            <w:shd w:val="clear" w:color="auto" w:fill="FFFFFF"/>
            <w:tcMar>
              <w:top w:w="120" w:type="dxa"/>
              <w:bottom w:w="120" w:type="dxa"/>
              <w:right w:w="120" w:type="dxa"/>
            </w:tcMar>
            <w:hideMark/>
          </w:tcPr>
          <w:p w:rsidR="00E30C2C" w:rsidRDefault="00E30C2C">
            <w:pPr>
              <w:spacing w:before="300" w:after="300"/>
              <w:rPr>
                <w:b/>
                <w:bCs/>
                <w:sz w:val="24"/>
                <w:szCs w:val="24"/>
              </w:rPr>
            </w:pPr>
            <w:r>
              <w:rPr>
                <w:b/>
                <w:bCs/>
              </w:rPr>
              <w:t>Address</w:t>
            </w:r>
          </w:p>
        </w:tc>
        <w:tc>
          <w:tcPr>
            <w:tcW w:w="0" w:type="auto"/>
            <w:shd w:val="clear" w:color="auto" w:fill="FFFFFF"/>
            <w:tcMar>
              <w:top w:w="120" w:type="dxa"/>
              <w:bottom w:w="120" w:type="dxa"/>
              <w:right w:w="120" w:type="dxa"/>
            </w:tcMar>
            <w:hideMark/>
          </w:tcPr>
          <w:p w:rsidR="00E30C2C" w:rsidRDefault="00E30C2C">
            <w:pPr>
              <w:spacing w:before="300" w:after="300"/>
              <w:rPr>
                <w:b/>
                <w:bCs/>
                <w:sz w:val="24"/>
                <w:szCs w:val="24"/>
              </w:rPr>
            </w:pPr>
            <w:r>
              <w:rPr>
                <w:b/>
                <w:bCs/>
              </w:rPr>
              <w:t>City</w:t>
            </w:r>
          </w:p>
        </w:tc>
        <w:tc>
          <w:tcPr>
            <w:tcW w:w="0" w:type="auto"/>
            <w:shd w:val="clear" w:color="auto" w:fill="FFFFFF"/>
            <w:tcMar>
              <w:top w:w="120" w:type="dxa"/>
              <w:bottom w:w="120" w:type="dxa"/>
              <w:right w:w="120" w:type="dxa"/>
            </w:tcMar>
            <w:hideMark/>
          </w:tcPr>
          <w:p w:rsidR="00E30C2C" w:rsidRDefault="00E30C2C">
            <w:pPr>
              <w:spacing w:before="300" w:after="300"/>
              <w:rPr>
                <w:b/>
                <w:bCs/>
                <w:sz w:val="24"/>
                <w:szCs w:val="24"/>
              </w:rPr>
            </w:pPr>
            <w:r>
              <w:rPr>
                <w:b/>
                <w:bCs/>
              </w:rPr>
              <w:t>PostalCode</w:t>
            </w:r>
          </w:p>
        </w:tc>
        <w:tc>
          <w:tcPr>
            <w:tcW w:w="0" w:type="auto"/>
            <w:shd w:val="clear" w:color="auto" w:fill="FFFFFF"/>
            <w:tcMar>
              <w:top w:w="120" w:type="dxa"/>
              <w:bottom w:w="120" w:type="dxa"/>
              <w:right w:w="120" w:type="dxa"/>
            </w:tcMar>
            <w:hideMark/>
          </w:tcPr>
          <w:p w:rsidR="00E30C2C" w:rsidRDefault="00E30C2C">
            <w:pPr>
              <w:spacing w:before="300" w:after="300"/>
              <w:rPr>
                <w:b/>
                <w:bCs/>
                <w:sz w:val="24"/>
                <w:szCs w:val="24"/>
              </w:rPr>
            </w:pPr>
            <w:r>
              <w:rPr>
                <w:b/>
                <w:bCs/>
              </w:rPr>
              <w:t>Country</w:t>
            </w:r>
          </w:p>
        </w:tc>
      </w:tr>
      <w:tr w:rsidR="00E30C2C" w:rsidTr="00E30C2C">
        <w:tc>
          <w:tcPr>
            <w:tcW w:w="0" w:type="auto"/>
            <w:shd w:val="clear" w:color="auto" w:fill="F1F1F1"/>
            <w:tcMar>
              <w:top w:w="120" w:type="dxa"/>
              <w:left w:w="240" w:type="dxa"/>
              <w:bottom w:w="120" w:type="dxa"/>
              <w:right w:w="120" w:type="dxa"/>
            </w:tcMar>
            <w:hideMark/>
          </w:tcPr>
          <w:p w:rsidR="00E30C2C" w:rsidRDefault="00E30C2C">
            <w:pPr>
              <w:spacing w:before="300" w:after="300"/>
              <w:rPr>
                <w:sz w:val="24"/>
                <w:szCs w:val="24"/>
              </w:rPr>
            </w:pPr>
            <w:r>
              <w:t>1</w:t>
            </w:r>
            <w:r>
              <w:br/>
            </w:r>
          </w:p>
        </w:tc>
        <w:tc>
          <w:tcPr>
            <w:tcW w:w="0" w:type="auto"/>
            <w:shd w:val="clear" w:color="auto" w:fill="F1F1F1"/>
            <w:tcMar>
              <w:top w:w="120" w:type="dxa"/>
              <w:left w:w="120" w:type="dxa"/>
              <w:bottom w:w="120" w:type="dxa"/>
              <w:right w:w="120" w:type="dxa"/>
            </w:tcMar>
            <w:hideMark/>
          </w:tcPr>
          <w:p w:rsidR="00E30C2C" w:rsidRDefault="00E30C2C">
            <w:pPr>
              <w:spacing w:before="300" w:after="300"/>
              <w:rPr>
                <w:sz w:val="24"/>
                <w:szCs w:val="24"/>
              </w:rPr>
            </w:pPr>
            <w:r>
              <w:t>Alfreds Futterkiste</w:t>
            </w:r>
          </w:p>
        </w:tc>
        <w:tc>
          <w:tcPr>
            <w:tcW w:w="0" w:type="auto"/>
            <w:shd w:val="clear" w:color="auto" w:fill="F1F1F1"/>
            <w:tcMar>
              <w:top w:w="120" w:type="dxa"/>
              <w:bottom w:w="120" w:type="dxa"/>
              <w:right w:w="120" w:type="dxa"/>
            </w:tcMar>
            <w:hideMark/>
          </w:tcPr>
          <w:p w:rsidR="00E30C2C" w:rsidRDefault="00E30C2C">
            <w:pPr>
              <w:spacing w:before="300" w:after="300"/>
              <w:rPr>
                <w:sz w:val="24"/>
                <w:szCs w:val="24"/>
              </w:rPr>
            </w:pPr>
            <w:r>
              <w:t>Maria Anders</w:t>
            </w:r>
          </w:p>
        </w:tc>
        <w:tc>
          <w:tcPr>
            <w:tcW w:w="0" w:type="auto"/>
            <w:shd w:val="clear" w:color="auto" w:fill="F1F1F1"/>
            <w:tcMar>
              <w:top w:w="120" w:type="dxa"/>
              <w:bottom w:w="120" w:type="dxa"/>
              <w:right w:w="120" w:type="dxa"/>
            </w:tcMar>
            <w:hideMark/>
          </w:tcPr>
          <w:p w:rsidR="00E30C2C" w:rsidRDefault="00E30C2C">
            <w:pPr>
              <w:spacing w:before="300" w:after="300"/>
              <w:rPr>
                <w:sz w:val="24"/>
                <w:szCs w:val="24"/>
              </w:rPr>
            </w:pPr>
            <w:r>
              <w:t>Obere Str. 57</w:t>
            </w:r>
          </w:p>
        </w:tc>
        <w:tc>
          <w:tcPr>
            <w:tcW w:w="0" w:type="auto"/>
            <w:shd w:val="clear" w:color="auto" w:fill="F1F1F1"/>
            <w:tcMar>
              <w:top w:w="120" w:type="dxa"/>
              <w:bottom w:w="120" w:type="dxa"/>
              <w:right w:w="120" w:type="dxa"/>
            </w:tcMar>
            <w:hideMark/>
          </w:tcPr>
          <w:p w:rsidR="00E30C2C" w:rsidRDefault="00E30C2C">
            <w:pPr>
              <w:spacing w:before="300" w:after="300"/>
              <w:rPr>
                <w:sz w:val="24"/>
                <w:szCs w:val="24"/>
              </w:rPr>
            </w:pPr>
            <w:r>
              <w:t>Berlin</w:t>
            </w:r>
          </w:p>
        </w:tc>
        <w:tc>
          <w:tcPr>
            <w:tcW w:w="0" w:type="auto"/>
            <w:shd w:val="clear" w:color="auto" w:fill="F1F1F1"/>
            <w:tcMar>
              <w:top w:w="120" w:type="dxa"/>
              <w:bottom w:w="120" w:type="dxa"/>
              <w:right w:w="120" w:type="dxa"/>
            </w:tcMar>
            <w:hideMark/>
          </w:tcPr>
          <w:p w:rsidR="00E30C2C" w:rsidRDefault="00E30C2C">
            <w:pPr>
              <w:spacing w:before="300" w:after="300"/>
              <w:rPr>
                <w:sz w:val="24"/>
                <w:szCs w:val="24"/>
              </w:rPr>
            </w:pPr>
            <w:r>
              <w:t>12209</w:t>
            </w:r>
          </w:p>
        </w:tc>
        <w:tc>
          <w:tcPr>
            <w:tcW w:w="0" w:type="auto"/>
            <w:shd w:val="clear" w:color="auto" w:fill="F1F1F1"/>
            <w:tcMar>
              <w:top w:w="120" w:type="dxa"/>
              <w:bottom w:w="120" w:type="dxa"/>
              <w:right w:w="120" w:type="dxa"/>
            </w:tcMar>
            <w:hideMark/>
          </w:tcPr>
          <w:p w:rsidR="00E30C2C" w:rsidRDefault="00E30C2C">
            <w:pPr>
              <w:spacing w:before="300" w:after="300"/>
              <w:rPr>
                <w:sz w:val="24"/>
                <w:szCs w:val="24"/>
              </w:rPr>
            </w:pPr>
            <w:r>
              <w:t>Germany</w:t>
            </w:r>
          </w:p>
        </w:tc>
      </w:tr>
      <w:tr w:rsidR="00E30C2C" w:rsidTr="00E30C2C">
        <w:tc>
          <w:tcPr>
            <w:tcW w:w="0" w:type="auto"/>
            <w:shd w:val="clear" w:color="auto" w:fill="FFFFFF"/>
            <w:tcMar>
              <w:top w:w="120" w:type="dxa"/>
              <w:left w:w="240" w:type="dxa"/>
              <w:bottom w:w="120" w:type="dxa"/>
              <w:right w:w="120" w:type="dxa"/>
            </w:tcMar>
            <w:hideMark/>
          </w:tcPr>
          <w:p w:rsidR="00E30C2C" w:rsidRDefault="00E30C2C">
            <w:pPr>
              <w:spacing w:before="300" w:after="300"/>
              <w:rPr>
                <w:sz w:val="24"/>
                <w:szCs w:val="24"/>
              </w:rPr>
            </w:pPr>
            <w:r>
              <w:t>2</w:t>
            </w:r>
          </w:p>
        </w:tc>
        <w:tc>
          <w:tcPr>
            <w:tcW w:w="0" w:type="auto"/>
            <w:shd w:val="clear" w:color="auto" w:fill="FFFFFF"/>
            <w:tcMar>
              <w:top w:w="120" w:type="dxa"/>
              <w:left w:w="120" w:type="dxa"/>
              <w:bottom w:w="120" w:type="dxa"/>
              <w:right w:w="120" w:type="dxa"/>
            </w:tcMar>
            <w:hideMark/>
          </w:tcPr>
          <w:p w:rsidR="00E30C2C" w:rsidRDefault="00E30C2C">
            <w:pPr>
              <w:spacing w:before="300" w:after="300"/>
              <w:rPr>
                <w:sz w:val="24"/>
                <w:szCs w:val="24"/>
              </w:rPr>
            </w:pPr>
            <w:r>
              <w:t>Ana Trujillo Emparedados y helados</w:t>
            </w:r>
          </w:p>
        </w:tc>
        <w:tc>
          <w:tcPr>
            <w:tcW w:w="0" w:type="auto"/>
            <w:shd w:val="clear" w:color="auto" w:fill="FFFFFF"/>
            <w:tcMar>
              <w:top w:w="120" w:type="dxa"/>
              <w:bottom w:w="120" w:type="dxa"/>
              <w:right w:w="120" w:type="dxa"/>
            </w:tcMar>
            <w:hideMark/>
          </w:tcPr>
          <w:p w:rsidR="00E30C2C" w:rsidRDefault="00E30C2C">
            <w:pPr>
              <w:spacing w:before="300" w:after="300"/>
              <w:rPr>
                <w:sz w:val="24"/>
                <w:szCs w:val="24"/>
              </w:rPr>
            </w:pPr>
            <w:r>
              <w:t>Ana Trujillo</w:t>
            </w:r>
          </w:p>
        </w:tc>
        <w:tc>
          <w:tcPr>
            <w:tcW w:w="0" w:type="auto"/>
            <w:shd w:val="clear" w:color="auto" w:fill="FFFFFF"/>
            <w:tcMar>
              <w:top w:w="120" w:type="dxa"/>
              <w:bottom w:w="120" w:type="dxa"/>
              <w:right w:w="120" w:type="dxa"/>
            </w:tcMar>
            <w:hideMark/>
          </w:tcPr>
          <w:p w:rsidR="00E30C2C" w:rsidRDefault="00E30C2C">
            <w:pPr>
              <w:spacing w:before="300" w:after="300"/>
              <w:rPr>
                <w:sz w:val="24"/>
                <w:szCs w:val="24"/>
              </w:rPr>
            </w:pPr>
            <w:r>
              <w:t>Avda. de la Constitución 2222</w:t>
            </w:r>
          </w:p>
        </w:tc>
        <w:tc>
          <w:tcPr>
            <w:tcW w:w="0" w:type="auto"/>
            <w:shd w:val="clear" w:color="auto" w:fill="FFFFFF"/>
            <w:tcMar>
              <w:top w:w="120" w:type="dxa"/>
              <w:bottom w:w="120" w:type="dxa"/>
              <w:right w:w="120" w:type="dxa"/>
            </w:tcMar>
            <w:hideMark/>
          </w:tcPr>
          <w:p w:rsidR="00E30C2C" w:rsidRDefault="00E30C2C">
            <w:pPr>
              <w:spacing w:before="300" w:after="300"/>
              <w:rPr>
                <w:sz w:val="24"/>
                <w:szCs w:val="24"/>
              </w:rPr>
            </w:pPr>
            <w:r>
              <w:t>México D.F.</w:t>
            </w:r>
          </w:p>
        </w:tc>
        <w:tc>
          <w:tcPr>
            <w:tcW w:w="0" w:type="auto"/>
            <w:shd w:val="clear" w:color="auto" w:fill="FFFFFF"/>
            <w:tcMar>
              <w:top w:w="120" w:type="dxa"/>
              <w:bottom w:w="120" w:type="dxa"/>
              <w:right w:w="120" w:type="dxa"/>
            </w:tcMar>
            <w:hideMark/>
          </w:tcPr>
          <w:p w:rsidR="00E30C2C" w:rsidRDefault="00E30C2C">
            <w:pPr>
              <w:spacing w:before="300" w:after="300"/>
              <w:rPr>
                <w:sz w:val="24"/>
                <w:szCs w:val="24"/>
              </w:rPr>
            </w:pPr>
            <w:r>
              <w:t>05021</w:t>
            </w:r>
          </w:p>
        </w:tc>
        <w:tc>
          <w:tcPr>
            <w:tcW w:w="0" w:type="auto"/>
            <w:shd w:val="clear" w:color="auto" w:fill="FFFFFF"/>
            <w:tcMar>
              <w:top w:w="120" w:type="dxa"/>
              <w:bottom w:w="120" w:type="dxa"/>
              <w:right w:w="120" w:type="dxa"/>
            </w:tcMar>
            <w:hideMark/>
          </w:tcPr>
          <w:p w:rsidR="00E30C2C" w:rsidRDefault="00E30C2C">
            <w:pPr>
              <w:spacing w:before="300" w:after="300"/>
              <w:rPr>
                <w:sz w:val="24"/>
                <w:szCs w:val="24"/>
              </w:rPr>
            </w:pPr>
            <w:r>
              <w:t>Mexico</w:t>
            </w:r>
          </w:p>
        </w:tc>
      </w:tr>
      <w:tr w:rsidR="00E30C2C" w:rsidTr="00E30C2C">
        <w:tc>
          <w:tcPr>
            <w:tcW w:w="0" w:type="auto"/>
            <w:shd w:val="clear" w:color="auto" w:fill="F1F1F1"/>
            <w:tcMar>
              <w:top w:w="120" w:type="dxa"/>
              <w:left w:w="240" w:type="dxa"/>
              <w:bottom w:w="120" w:type="dxa"/>
              <w:right w:w="120" w:type="dxa"/>
            </w:tcMar>
            <w:hideMark/>
          </w:tcPr>
          <w:p w:rsidR="00E30C2C" w:rsidRDefault="00E30C2C">
            <w:pPr>
              <w:spacing w:before="300" w:after="300"/>
              <w:rPr>
                <w:sz w:val="24"/>
                <w:szCs w:val="24"/>
              </w:rPr>
            </w:pPr>
            <w:r>
              <w:t>3</w:t>
            </w:r>
          </w:p>
        </w:tc>
        <w:tc>
          <w:tcPr>
            <w:tcW w:w="0" w:type="auto"/>
            <w:shd w:val="clear" w:color="auto" w:fill="F1F1F1"/>
            <w:tcMar>
              <w:top w:w="120" w:type="dxa"/>
              <w:left w:w="120" w:type="dxa"/>
              <w:bottom w:w="120" w:type="dxa"/>
              <w:right w:w="120" w:type="dxa"/>
            </w:tcMar>
            <w:hideMark/>
          </w:tcPr>
          <w:p w:rsidR="00E30C2C" w:rsidRDefault="00E30C2C">
            <w:pPr>
              <w:spacing w:before="300" w:after="300"/>
              <w:rPr>
                <w:sz w:val="24"/>
                <w:szCs w:val="24"/>
              </w:rPr>
            </w:pPr>
            <w:r>
              <w:t>Antonio Moreno Taquería</w:t>
            </w:r>
          </w:p>
        </w:tc>
        <w:tc>
          <w:tcPr>
            <w:tcW w:w="0" w:type="auto"/>
            <w:shd w:val="clear" w:color="auto" w:fill="F1F1F1"/>
            <w:tcMar>
              <w:top w:w="120" w:type="dxa"/>
              <w:bottom w:w="120" w:type="dxa"/>
              <w:right w:w="120" w:type="dxa"/>
            </w:tcMar>
            <w:hideMark/>
          </w:tcPr>
          <w:p w:rsidR="00E30C2C" w:rsidRDefault="00E30C2C">
            <w:pPr>
              <w:spacing w:before="300" w:after="300"/>
              <w:rPr>
                <w:sz w:val="24"/>
                <w:szCs w:val="24"/>
              </w:rPr>
            </w:pPr>
            <w:r>
              <w:t>Antonio Moreno</w:t>
            </w:r>
          </w:p>
        </w:tc>
        <w:tc>
          <w:tcPr>
            <w:tcW w:w="0" w:type="auto"/>
            <w:shd w:val="clear" w:color="auto" w:fill="F1F1F1"/>
            <w:tcMar>
              <w:top w:w="120" w:type="dxa"/>
              <w:bottom w:w="120" w:type="dxa"/>
              <w:right w:w="120" w:type="dxa"/>
            </w:tcMar>
            <w:hideMark/>
          </w:tcPr>
          <w:p w:rsidR="00E30C2C" w:rsidRDefault="00E30C2C">
            <w:pPr>
              <w:spacing w:before="300" w:after="300"/>
              <w:rPr>
                <w:sz w:val="24"/>
                <w:szCs w:val="24"/>
              </w:rPr>
            </w:pPr>
            <w:r>
              <w:t>Mataderos 2312</w:t>
            </w:r>
          </w:p>
        </w:tc>
        <w:tc>
          <w:tcPr>
            <w:tcW w:w="0" w:type="auto"/>
            <w:shd w:val="clear" w:color="auto" w:fill="F1F1F1"/>
            <w:tcMar>
              <w:top w:w="120" w:type="dxa"/>
              <w:bottom w:w="120" w:type="dxa"/>
              <w:right w:w="120" w:type="dxa"/>
            </w:tcMar>
            <w:hideMark/>
          </w:tcPr>
          <w:p w:rsidR="00E30C2C" w:rsidRDefault="00E30C2C">
            <w:pPr>
              <w:spacing w:before="300" w:after="300"/>
              <w:rPr>
                <w:sz w:val="24"/>
                <w:szCs w:val="24"/>
              </w:rPr>
            </w:pPr>
            <w:r>
              <w:t>México D.F.</w:t>
            </w:r>
          </w:p>
        </w:tc>
        <w:tc>
          <w:tcPr>
            <w:tcW w:w="0" w:type="auto"/>
            <w:shd w:val="clear" w:color="auto" w:fill="F1F1F1"/>
            <w:tcMar>
              <w:top w:w="120" w:type="dxa"/>
              <w:bottom w:w="120" w:type="dxa"/>
              <w:right w:w="120" w:type="dxa"/>
            </w:tcMar>
            <w:hideMark/>
          </w:tcPr>
          <w:p w:rsidR="00E30C2C" w:rsidRDefault="00E30C2C">
            <w:pPr>
              <w:spacing w:before="300" w:after="300"/>
              <w:rPr>
                <w:sz w:val="24"/>
                <w:szCs w:val="24"/>
              </w:rPr>
            </w:pPr>
            <w:r>
              <w:t>05023</w:t>
            </w:r>
          </w:p>
        </w:tc>
        <w:tc>
          <w:tcPr>
            <w:tcW w:w="0" w:type="auto"/>
            <w:shd w:val="clear" w:color="auto" w:fill="F1F1F1"/>
            <w:tcMar>
              <w:top w:w="120" w:type="dxa"/>
              <w:bottom w:w="120" w:type="dxa"/>
              <w:right w:w="120" w:type="dxa"/>
            </w:tcMar>
            <w:hideMark/>
          </w:tcPr>
          <w:p w:rsidR="00E30C2C" w:rsidRDefault="00E30C2C">
            <w:pPr>
              <w:spacing w:before="300" w:after="300"/>
              <w:rPr>
                <w:sz w:val="24"/>
                <w:szCs w:val="24"/>
              </w:rPr>
            </w:pPr>
            <w:r>
              <w:t>Mexico</w:t>
            </w:r>
          </w:p>
        </w:tc>
      </w:tr>
      <w:tr w:rsidR="00E30C2C" w:rsidTr="00E30C2C">
        <w:tc>
          <w:tcPr>
            <w:tcW w:w="0" w:type="auto"/>
            <w:shd w:val="clear" w:color="auto" w:fill="FFFFFF"/>
            <w:tcMar>
              <w:top w:w="120" w:type="dxa"/>
              <w:left w:w="240" w:type="dxa"/>
              <w:bottom w:w="120" w:type="dxa"/>
              <w:right w:w="120" w:type="dxa"/>
            </w:tcMar>
            <w:hideMark/>
          </w:tcPr>
          <w:p w:rsidR="00E30C2C" w:rsidRDefault="00E30C2C">
            <w:pPr>
              <w:spacing w:before="300" w:after="300"/>
              <w:rPr>
                <w:sz w:val="24"/>
                <w:szCs w:val="24"/>
              </w:rPr>
            </w:pPr>
            <w:r>
              <w:t>4</w:t>
            </w:r>
            <w:r>
              <w:br/>
            </w:r>
          </w:p>
        </w:tc>
        <w:tc>
          <w:tcPr>
            <w:tcW w:w="0" w:type="auto"/>
            <w:shd w:val="clear" w:color="auto" w:fill="FFFFFF"/>
            <w:tcMar>
              <w:top w:w="120" w:type="dxa"/>
              <w:left w:w="120" w:type="dxa"/>
              <w:bottom w:w="120" w:type="dxa"/>
              <w:right w:w="120" w:type="dxa"/>
            </w:tcMar>
            <w:hideMark/>
          </w:tcPr>
          <w:p w:rsidR="00E30C2C" w:rsidRDefault="00E30C2C">
            <w:pPr>
              <w:spacing w:before="300" w:after="300"/>
              <w:rPr>
                <w:sz w:val="24"/>
                <w:szCs w:val="24"/>
              </w:rPr>
            </w:pPr>
            <w:r>
              <w:t>Around the Horn</w:t>
            </w:r>
          </w:p>
        </w:tc>
        <w:tc>
          <w:tcPr>
            <w:tcW w:w="0" w:type="auto"/>
            <w:shd w:val="clear" w:color="auto" w:fill="FFFFFF"/>
            <w:tcMar>
              <w:top w:w="120" w:type="dxa"/>
              <w:bottom w:w="120" w:type="dxa"/>
              <w:right w:w="120" w:type="dxa"/>
            </w:tcMar>
            <w:hideMark/>
          </w:tcPr>
          <w:p w:rsidR="00E30C2C" w:rsidRDefault="00E30C2C">
            <w:pPr>
              <w:spacing w:before="300" w:after="300"/>
              <w:rPr>
                <w:sz w:val="24"/>
                <w:szCs w:val="24"/>
              </w:rPr>
            </w:pPr>
            <w:r>
              <w:t>Thomas Hardy</w:t>
            </w:r>
          </w:p>
        </w:tc>
        <w:tc>
          <w:tcPr>
            <w:tcW w:w="0" w:type="auto"/>
            <w:shd w:val="clear" w:color="auto" w:fill="FFFFFF"/>
            <w:tcMar>
              <w:top w:w="120" w:type="dxa"/>
              <w:bottom w:w="120" w:type="dxa"/>
              <w:right w:w="120" w:type="dxa"/>
            </w:tcMar>
            <w:hideMark/>
          </w:tcPr>
          <w:p w:rsidR="00E30C2C" w:rsidRDefault="00E30C2C">
            <w:pPr>
              <w:spacing w:before="300" w:after="300"/>
              <w:rPr>
                <w:sz w:val="24"/>
                <w:szCs w:val="24"/>
              </w:rPr>
            </w:pPr>
            <w:r>
              <w:t>120 Hanover Sq.</w:t>
            </w:r>
          </w:p>
        </w:tc>
        <w:tc>
          <w:tcPr>
            <w:tcW w:w="0" w:type="auto"/>
            <w:shd w:val="clear" w:color="auto" w:fill="FFFFFF"/>
            <w:tcMar>
              <w:top w:w="120" w:type="dxa"/>
              <w:bottom w:w="120" w:type="dxa"/>
              <w:right w:w="120" w:type="dxa"/>
            </w:tcMar>
            <w:hideMark/>
          </w:tcPr>
          <w:p w:rsidR="00E30C2C" w:rsidRDefault="00E30C2C">
            <w:pPr>
              <w:spacing w:before="300" w:after="300"/>
              <w:rPr>
                <w:sz w:val="24"/>
                <w:szCs w:val="24"/>
              </w:rPr>
            </w:pPr>
            <w:r>
              <w:t>London</w:t>
            </w:r>
          </w:p>
        </w:tc>
        <w:tc>
          <w:tcPr>
            <w:tcW w:w="0" w:type="auto"/>
            <w:shd w:val="clear" w:color="auto" w:fill="FFFFFF"/>
            <w:tcMar>
              <w:top w:w="120" w:type="dxa"/>
              <w:bottom w:w="120" w:type="dxa"/>
              <w:right w:w="120" w:type="dxa"/>
            </w:tcMar>
            <w:hideMark/>
          </w:tcPr>
          <w:p w:rsidR="00E30C2C" w:rsidRDefault="00E30C2C">
            <w:pPr>
              <w:spacing w:before="300" w:after="300"/>
              <w:rPr>
                <w:sz w:val="24"/>
                <w:szCs w:val="24"/>
              </w:rPr>
            </w:pPr>
            <w:r>
              <w:t>WA1 1DP</w:t>
            </w:r>
          </w:p>
        </w:tc>
        <w:tc>
          <w:tcPr>
            <w:tcW w:w="0" w:type="auto"/>
            <w:shd w:val="clear" w:color="auto" w:fill="FFFFFF"/>
            <w:tcMar>
              <w:top w:w="120" w:type="dxa"/>
              <w:bottom w:w="120" w:type="dxa"/>
              <w:right w:w="120" w:type="dxa"/>
            </w:tcMar>
            <w:hideMark/>
          </w:tcPr>
          <w:p w:rsidR="00E30C2C" w:rsidRDefault="00E30C2C">
            <w:pPr>
              <w:spacing w:before="300" w:after="300"/>
              <w:rPr>
                <w:sz w:val="24"/>
                <w:szCs w:val="24"/>
              </w:rPr>
            </w:pPr>
            <w:r>
              <w:t>UK</w:t>
            </w:r>
          </w:p>
        </w:tc>
      </w:tr>
      <w:tr w:rsidR="00E30C2C" w:rsidTr="00E30C2C">
        <w:tc>
          <w:tcPr>
            <w:tcW w:w="0" w:type="auto"/>
            <w:shd w:val="clear" w:color="auto" w:fill="F1F1F1"/>
            <w:tcMar>
              <w:top w:w="120" w:type="dxa"/>
              <w:left w:w="240" w:type="dxa"/>
              <w:bottom w:w="120" w:type="dxa"/>
              <w:right w:w="120" w:type="dxa"/>
            </w:tcMar>
            <w:hideMark/>
          </w:tcPr>
          <w:p w:rsidR="00E30C2C" w:rsidRDefault="00E30C2C">
            <w:pPr>
              <w:spacing w:before="300" w:after="300"/>
              <w:rPr>
                <w:sz w:val="24"/>
                <w:szCs w:val="24"/>
              </w:rPr>
            </w:pPr>
            <w:r>
              <w:t>5</w:t>
            </w:r>
          </w:p>
        </w:tc>
        <w:tc>
          <w:tcPr>
            <w:tcW w:w="0" w:type="auto"/>
            <w:shd w:val="clear" w:color="auto" w:fill="F1F1F1"/>
            <w:tcMar>
              <w:top w:w="120" w:type="dxa"/>
              <w:left w:w="120" w:type="dxa"/>
              <w:bottom w:w="120" w:type="dxa"/>
              <w:right w:w="120" w:type="dxa"/>
            </w:tcMar>
            <w:hideMark/>
          </w:tcPr>
          <w:p w:rsidR="00E30C2C" w:rsidRDefault="00E30C2C">
            <w:pPr>
              <w:spacing w:before="300" w:after="300"/>
              <w:rPr>
                <w:sz w:val="24"/>
                <w:szCs w:val="24"/>
              </w:rPr>
            </w:pPr>
            <w:r>
              <w:t>Berglunds snabbköp</w:t>
            </w:r>
          </w:p>
        </w:tc>
        <w:tc>
          <w:tcPr>
            <w:tcW w:w="0" w:type="auto"/>
            <w:shd w:val="clear" w:color="auto" w:fill="F1F1F1"/>
            <w:tcMar>
              <w:top w:w="120" w:type="dxa"/>
              <w:bottom w:w="120" w:type="dxa"/>
              <w:right w:w="120" w:type="dxa"/>
            </w:tcMar>
            <w:hideMark/>
          </w:tcPr>
          <w:p w:rsidR="00E30C2C" w:rsidRDefault="00E30C2C">
            <w:pPr>
              <w:spacing w:before="300" w:after="300"/>
              <w:rPr>
                <w:sz w:val="24"/>
                <w:szCs w:val="24"/>
              </w:rPr>
            </w:pPr>
            <w:r>
              <w:t>Christina Berglund</w:t>
            </w:r>
          </w:p>
        </w:tc>
        <w:tc>
          <w:tcPr>
            <w:tcW w:w="0" w:type="auto"/>
            <w:shd w:val="clear" w:color="auto" w:fill="F1F1F1"/>
            <w:tcMar>
              <w:top w:w="120" w:type="dxa"/>
              <w:bottom w:w="120" w:type="dxa"/>
              <w:right w:w="120" w:type="dxa"/>
            </w:tcMar>
            <w:hideMark/>
          </w:tcPr>
          <w:p w:rsidR="00E30C2C" w:rsidRDefault="00E30C2C">
            <w:pPr>
              <w:spacing w:before="300" w:after="300"/>
              <w:rPr>
                <w:sz w:val="24"/>
                <w:szCs w:val="24"/>
              </w:rPr>
            </w:pPr>
            <w:r>
              <w:t>Berguvsvägen 8</w:t>
            </w:r>
          </w:p>
        </w:tc>
        <w:tc>
          <w:tcPr>
            <w:tcW w:w="0" w:type="auto"/>
            <w:shd w:val="clear" w:color="auto" w:fill="F1F1F1"/>
            <w:tcMar>
              <w:top w:w="120" w:type="dxa"/>
              <w:bottom w:w="120" w:type="dxa"/>
              <w:right w:w="120" w:type="dxa"/>
            </w:tcMar>
            <w:hideMark/>
          </w:tcPr>
          <w:p w:rsidR="00E30C2C" w:rsidRDefault="00E30C2C">
            <w:pPr>
              <w:spacing w:before="300" w:after="300"/>
              <w:rPr>
                <w:sz w:val="24"/>
                <w:szCs w:val="24"/>
              </w:rPr>
            </w:pPr>
            <w:r>
              <w:t>Luleå</w:t>
            </w:r>
          </w:p>
        </w:tc>
        <w:tc>
          <w:tcPr>
            <w:tcW w:w="0" w:type="auto"/>
            <w:shd w:val="clear" w:color="auto" w:fill="F1F1F1"/>
            <w:tcMar>
              <w:top w:w="120" w:type="dxa"/>
              <w:bottom w:w="120" w:type="dxa"/>
              <w:right w:w="120" w:type="dxa"/>
            </w:tcMar>
            <w:hideMark/>
          </w:tcPr>
          <w:p w:rsidR="00E30C2C" w:rsidRDefault="00E30C2C">
            <w:pPr>
              <w:spacing w:before="300" w:after="300"/>
              <w:rPr>
                <w:sz w:val="24"/>
                <w:szCs w:val="24"/>
              </w:rPr>
            </w:pPr>
            <w:r>
              <w:t>S-958 22</w:t>
            </w:r>
          </w:p>
        </w:tc>
        <w:tc>
          <w:tcPr>
            <w:tcW w:w="0" w:type="auto"/>
            <w:shd w:val="clear" w:color="auto" w:fill="F1F1F1"/>
            <w:tcMar>
              <w:top w:w="120" w:type="dxa"/>
              <w:bottom w:w="120" w:type="dxa"/>
              <w:right w:w="120" w:type="dxa"/>
            </w:tcMar>
            <w:hideMark/>
          </w:tcPr>
          <w:p w:rsidR="00E30C2C" w:rsidRDefault="00E30C2C">
            <w:pPr>
              <w:spacing w:before="300" w:after="300"/>
              <w:rPr>
                <w:sz w:val="24"/>
                <w:szCs w:val="24"/>
              </w:rPr>
            </w:pPr>
            <w:r>
              <w:t>Sweden</w:t>
            </w:r>
          </w:p>
        </w:tc>
      </w:tr>
    </w:tbl>
    <w:p w:rsidR="00E30C2C" w:rsidRDefault="00F60B67" w:rsidP="00E30C2C">
      <w:pPr>
        <w:spacing w:before="300" w:after="300"/>
        <w:rPr>
          <w:rFonts w:ascii="Times New Roman" w:hAnsi="Times New Roman"/>
          <w:sz w:val="24"/>
          <w:szCs w:val="24"/>
        </w:rPr>
      </w:pPr>
      <w:r>
        <w:pict>
          <v:rect id="_x0000_i1050" style="width:0;height:0" o:hralign="center" o:hrstd="t" o:hrnoshade="t" o:hr="t" fillcolor="black" stroked="f"/>
        </w:pict>
      </w:r>
    </w:p>
    <w:p w:rsidR="00E30C2C" w:rsidRDefault="00F60B67" w:rsidP="00E30C2C">
      <w:pPr>
        <w:spacing w:before="300" w:after="300"/>
      </w:pPr>
      <w:r>
        <w:pict>
          <v:rect id="_x0000_i1051" style="width:0;height:0" o:hralign="center" o:hrstd="t" o:hrnoshade="t" o:hr="t" fillcolor="black" stroked="f"/>
        </w:pict>
      </w:r>
    </w:p>
    <w:p w:rsidR="00E30C2C" w:rsidRDefault="00E30C2C" w:rsidP="00E30C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IS NULL Operator</w:t>
      </w:r>
    </w:p>
    <w:p w:rsidR="00E30C2C" w:rsidRDefault="00E30C2C" w:rsidP="00E30C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IS NULL operator is used to test for empty values (NULL values).</w:t>
      </w:r>
    </w:p>
    <w:p w:rsidR="00E30C2C" w:rsidRDefault="00E30C2C" w:rsidP="00E30C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lists all customers with a NULL value in the "Address" field:</w:t>
      </w:r>
    </w:p>
    <w:p w:rsidR="00E30C2C" w:rsidRDefault="00E30C2C" w:rsidP="00E30C2C">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30C2C" w:rsidRDefault="00E30C2C" w:rsidP="00E30C2C">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CustomerName, ContactName, Address</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Address </w:t>
      </w:r>
      <w:r>
        <w:rPr>
          <w:rStyle w:val="sqlkeywordcolor"/>
          <w:rFonts w:ascii="Consolas" w:hAnsi="Consolas" w:cs="Consolas"/>
          <w:color w:val="0000CD"/>
          <w:sz w:val="23"/>
          <w:szCs w:val="23"/>
        </w:rPr>
        <w:t>IS</w:t>
      </w:r>
      <w:r>
        <w:rPr>
          <w:rStyle w:val="sqlcolor"/>
          <w:rFonts w:ascii="Consolas" w:hAnsi="Consolas" w:cs="Consolas"/>
          <w:color w:val="000000"/>
          <w:sz w:val="23"/>
          <w:szCs w:val="23"/>
        </w:rPr>
        <w:t> </w:t>
      </w:r>
      <w:r>
        <w:rPr>
          <w:rStyle w:val="sqlkeywordcolor"/>
          <w:rFonts w:ascii="Consolas" w:hAnsi="Consolas" w:cs="Consolas"/>
          <w:color w:val="0000CD"/>
          <w:sz w:val="23"/>
          <w:szCs w:val="23"/>
        </w:rPr>
        <w:t>NULL</w:t>
      </w:r>
      <w:r>
        <w:rPr>
          <w:rStyle w:val="sqlcolor"/>
          <w:rFonts w:ascii="Consolas" w:hAnsi="Consolas" w:cs="Consolas"/>
          <w:color w:val="000000"/>
          <w:sz w:val="23"/>
          <w:szCs w:val="23"/>
        </w:rPr>
        <w:t>;</w:t>
      </w:r>
    </w:p>
    <w:p w:rsidR="00E30C2C" w:rsidRDefault="00F60B67" w:rsidP="00E30C2C">
      <w:pPr>
        <w:shd w:val="clear" w:color="auto" w:fill="F1F1F1"/>
        <w:rPr>
          <w:rFonts w:ascii="Verdana" w:hAnsi="Verdana" w:cs="Times New Roman"/>
          <w:color w:val="000000"/>
          <w:sz w:val="23"/>
          <w:szCs w:val="23"/>
        </w:rPr>
      </w:pPr>
      <w:hyperlink r:id="rId85" w:tgtFrame="_blank" w:history="1">
        <w:r w:rsidR="00E30C2C">
          <w:rPr>
            <w:rStyle w:val="Hyperlink"/>
            <w:rFonts w:ascii="Verdana" w:hAnsi="Verdana"/>
            <w:color w:val="FFFFFF"/>
            <w:sz w:val="23"/>
            <w:szCs w:val="23"/>
            <w:bdr w:val="none" w:sz="0" w:space="0" w:color="auto" w:frame="1"/>
            <w:shd w:val="clear" w:color="auto" w:fill="4CAF50"/>
          </w:rPr>
          <w:t>Try it Yourself »</w:t>
        </w:r>
      </w:hyperlink>
    </w:p>
    <w:p w:rsidR="00E30C2C" w:rsidRDefault="00E30C2C" w:rsidP="00E30C2C">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lastRenderedPageBreak/>
        <w:t>Tip:</w:t>
      </w:r>
      <w:r>
        <w:rPr>
          <w:rFonts w:ascii="Verdana" w:hAnsi="Verdana"/>
          <w:color w:val="000000"/>
          <w:sz w:val="23"/>
          <w:szCs w:val="23"/>
        </w:rPr>
        <w:t> Always use IS NULL to look for NULL values.</w:t>
      </w:r>
    </w:p>
    <w:p w:rsidR="00E30C2C" w:rsidRDefault="00F60B67" w:rsidP="00E30C2C">
      <w:pPr>
        <w:spacing w:before="300" w:after="300"/>
        <w:rPr>
          <w:rFonts w:ascii="Times New Roman" w:hAnsi="Times New Roman"/>
          <w:sz w:val="24"/>
          <w:szCs w:val="24"/>
        </w:rPr>
      </w:pPr>
      <w:r>
        <w:pict>
          <v:rect id="_x0000_i1052" style="width:0;height:0" o:hralign="center" o:hrstd="t" o:hrnoshade="t" o:hr="t" fillcolor="black" stroked="f"/>
        </w:pict>
      </w:r>
    </w:p>
    <w:p w:rsidR="00E30C2C" w:rsidRDefault="00E30C2C" w:rsidP="00E30C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IS NOT NULL Operator</w:t>
      </w:r>
    </w:p>
    <w:p w:rsidR="00E30C2C" w:rsidRDefault="00E30C2C" w:rsidP="00E30C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IS NOT NULL operator is used to test for non-empty values (NOT NULL values).</w:t>
      </w:r>
    </w:p>
    <w:p w:rsidR="00E30C2C" w:rsidRDefault="00E30C2C" w:rsidP="00E30C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lists all customers with a value in the "Address" field:</w:t>
      </w:r>
    </w:p>
    <w:p w:rsidR="00E30C2C" w:rsidRDefault="00E30C2C" w:rsidP="00E30C2C">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30C2C" w:rsidRDefault="00E30C2C" w:rsidP="00E30C2C">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CustomerName, ContactName, Address</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Address </w:t>
      </w:r>
      <w:r>
        <w:rPr>
          <w:rStyle w:val="sqlkeywordcolor"/>
          <w:rFonts w:ascii="Consolas" w:hAnsi="Consolas" w:cs="Consolas"/>
          <w:color w:val="0000CD"/>
          <w:sz w:val="23"/>
          <w:szCs w:val="23"/>
        </w:rPr>
        <w:t>IS</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sqlkeywordcolor"/>
          <w:rFonts w:ascii="Consolas" w:hAnsi="Consolas" w:cs="Consolas"/>
          <w:color w:val="0000CD"/>
          <w:sz w:val="23"/>
          <w:szCs w:val="23"/>
        </w:rPr>
        <w:t>NULL</w:t>
      </w:r>
      <w:r>
        <w:rPr>
          <w:rStyle w:val="sqlcolor"/>
          <w:rFonts w:ascii="Consolas" w:hAnsi="Consolas" w:cs="Consolas"/>
          <w:color w:val="000000"/>
          <w:sz w:val="23"/>
          <w:szCs w:val="23"/>
        </w:rPr>
        <w:t>;</w:t>
      </w:r>
    </w:p>
    <w:p w:rsidR="00E30C2C" w:rsidRDefault="00F60B67" w:rsidP="00E30C2C">
      <w:pPr>
        <w:shd w:val="clear" w:color="auto" w:fill="F1F1F1"/>
        <w:rPr>
          <w:rFonts w:ascii="Verdana" w:hAnsi="Verdana" w:cs="Times New Roman"/>
          <w:color w:val="000000"/>
          <w:sz w:val="23"/>
          <w:szCs w:val="23"/>
        </w:rPr>
      </w:pPr>
      <w:hyperlink r:id="rId86" w:tgtFrame="_blank" w:history="1">
        <w:r w:rsidR="00E30C2C">
          <w:rPr>
            <w:rStyle w:val="Hyperlink"/>
            <w:rFonts w:ascii="Verdana" w:hAnsi="Verdana"/>
            <w:color w:val="FFFFFF"/>
            <w:sz w:val="23"/>
            <w:szCs w:val="23"/>
            <w:bdr w:val="none" w:sz="0" w:space="0" w:color="auto" w:frame="1"/>
            <w:shd w:val="clear" w:color="auto" w:fill="4CAF50"/>
          </w:rPr>
          <w:t>Try it Yourself »</w:t>
        </w:r>
      </w:hyperlink>
    </w:p>
    <w:p w:rsidR="00E30C2C" w:rsidRDefault="00E30C2C" w:rsidP="00037219">
      <w:pPr>
        <w:shd w:val="clear" w:color="auto" w:fill="FFFFFF"/>
        <w:rPr>
          <w:rFonts w:ascii="Consolas" w:hAnsi="Consolas" w:cs="Consolas"/>
          <w:color w:val="000000"/>
          <w:sz w:val="23"/>
          <w:szCs w:val="23"/>
        </w:rPr>
      </w:pPr>
    </w:p>
    <w:p w:rsidR="00C91693" w:rsidRDefault="00C91693" w:rsidP="00C916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UPDATE Statement</w:t>
      </w:r>
    </w:p>
    <w:p w:rsidR="00C91693" w:rsidRDefault="00C91693" w:rsidP="00C916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UPDATE statement is used to modify the existing records in a table.</w:t>
      </w:r>
    </w:p>
    <w:p w:rsidR="00C91693" w:rsidRDefault="00C91693" w:rsidP="00C91693">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UPDATE Syntax</w:t>
      </w:r>
    </w:p>
    <w:p w:rsidR="00C91693" w:rsidRDefault="00C91693" w:rsidP="00C91693">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UPDATE</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SET</w:t>
      </w:r>
      <w:r>
        <w:rPr>
          <w:rStyle w:val="sqlcolor"/>
          <w:rFonts w:ascii="Consolas" w:hAnsi="Consolas" w:cs="Consolas"/>
          <w:color w:val="000000"/>
          <w:sz w:val="23"/>
          <w:szCs w:val="23"/>
        </w:rPr>
        <w:t> </w:t>
      </w:r>
      <w:r>
        <w:rPr>
          <w:rStyle w:val="Emphasis"/>
          <w:rFonts w:ascii="Consolas" w:hAnsi="Consolas" w:cs="Consolas"/>
          <w:color w:val="000000"/>
          <w:sz w:val="23"/>
          <w:szCs w:val="23"/>
        </w:rPr>
        <w:t>column1 </w:t>
      </w:r>
      <w:r>
        <w:rPr>
          <w:rStyle w:val="sqlcolor"/>
          <w:rFonts w:ascii="Consolas" w:hAnsi="Consolas" w:cs="Consolas"/>
          <w:color w:val="000000"/>
          <w:sz w:val="23"/>
          <w:szCs w:val="23"/>
        </w:rPr>
        <w:t>=</w:t>
      </w:r>
      <w:r>
        <w:rPr>
          <w:rStyle w:val="Emphasis"/>
          <w:rFonts w:ascii="Consolas" w:hAnsi="Consolas" w:cs="Consolas"/>
          <w:color w:val="000000"/>
          <w:sz w:val="23"/>
          <w:szCs w:val="23"/>
        </w:rPr>
        <w:t> value1</w:t>
      </w:r>
      <w:r>
        <w:rPr>
          <w:rStyle w:val="sqlcolor"/>
          <w:rFonts w:ascii="Consolas" w:hAnsi="Consolas" w:cs="Consolas"/>
          <w:color w:val="000000"/>
          <w:sz w:val="23"/>
          <w:szCs w:val="23"/>
        </w:rPr>
        <w:t>,</w:t>
      </w:r>
      <w:r>
        <w:rPr>
          <w:rStyle w:val="Emphasis"/>
          <w:rFonts w:ascii="Consolas" w:hAnsi="Consolas" w:cs="Consolas"/>
          <w:color w:val="000000"/>
          <w:sz w:val="23"/>
          <w:szCs w:val="23"/>
        </w:rPr>
        <w:t> column2 </w:t>
      </w:r>
      <w:r>
        <w:rPr>
          <w:rStyle w:val="sqlcolor"/>
          <w:rFonts w:ascii="Consolas" w:hAnsi="Consolas" w:cs="Consolas"/>
          <w:color w:val="000000"/>
          <w:sz w:val="23"/>
          <w:szCs w:val="23"/>
        </w:rPr>
        <w:t>=</w:t>
      </w:r>
      <w:r>
        <w:rPr>
          <w:rStyle w:val="Emphasis"/>
          <w:rFonts w:ascii="Consolas" w:hAnsi="Consolas" w:cs="Consolas"/>
          <w:color w:val="000000"/>
          <w:sz w:val="23"/>
          <w:szCs w:val="23"/>
        </w:rPr>
        <w:t> value2</w:t>
      </w:r>
      <w:r>
        <w:rPr>
          <w:rStyle w:val="sqlcolor"/>
          <w:rFonts w:ascii="Consolas" w:hAnsi="Consolas" w:cs="Consolas"/>
          <w:color w:val="000000"/>
          <w:sz w:val="23"/>
          <w:szCs w:val="23"/>
        </w:rPr>
        <w:t>, ...</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C91693" w:rsidRDefault="00C91693" w:rsidP="00C9169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Be careful when updating records in a table! Notice the WHERE clause in the UPDATE statement. The WHERE clause specifies which record(s) that should be updated. If you omit the WHERE clause, all records in the table will be updated!</w:t>
      </w:r>
    </w:p>
    <w:p w:rsidR="00C91693" w:rsidRDefault="00F60B67" w:rsidP="00C91693">
      <w:pPr>
        <w:spacing w:before="300" w:after="300"/>
        <w:rPr>
          <w:rFonts w:ascii="Times New Roman" w:hAnsi="Times New Roman"/>
          <w:sz w:val="24"/>
          <w:szCs w:val="24"/>
        </w:rPr>
      </w:pPr>
      <w:r>
        <w:pict>
          <v:rect id="_x0000_i1053" style="width:0;height:0" o:hralign="center" o:hrstd="t" o:hrnoshade="t" o:hr="t" fillcolor="black" stroked="f"/>
        </w:pict>
      </w:r>
    </w:p>
    <w:p w:rsidR="00C91693" w:rsidRDefault="00C91693" w:rsidP="00C916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rsidR="00C91693" w:rsidRDefault="00C91693" w:rsidP="00C916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485"/>
        <w:gridCol w:w="3535"/>
        <w:gridCol w:w="1835"/>
        <w:gridCol w:w="2870"/>
        <w:gridCol w:w="1220"/>
        <w:gridCol w:w="1195"/>
        <w:gridCol w:w="985"/>
      </w:tblGrid>
      <w:tr w:rsidR="00C91693" w:rsidTr="00C91693">
        <w:tc>
          <w:tcPr>
            <w:tcW w:w="0" w:type="auto"/>
            <w:shd w:val="clear" w:color="auto" w:fill="FFFFFF"/>
            <w:tcMar>
              <w:top w:w="120" w:type="dxa"/>
              <w:left w:w="240" w:type="dxa"/>
              <w:bottom w:w="120" w:type="dxa"/>
              <w:right w:w="120" w:type="dxa"/>
            </w:tcMar>
            <w:hideMark/>
          </w:tcPr>
          <w:p w:rsidR="00C91693" w:rsidRDefault="00C91693">
            <w:pPr>
              <w:spacing w:before="300" w:after="300"/>
              <w:rPr>
                <w:b/>
                <w:bCs/>
                <w:sz w:val="24"/>
                <w:szCs w:val="24"/>
              </w:rPr>
            </w:pPr>
            <w:r>
              <w:rPr>
                <w:b/>
                <w:bCs/>
              </w:rPr>
              <w:lastRenderedPageBreak/>
              <w:t>CustomerID</w:t>
            </w:r>
          </w:p>
        </w:tc>
        <w:tc>
          <w:tcPr>
            <w:tcW w:w="0" w:type="auto"/>
            <w:shd w:val="clear" w:color="auto" w:fill="FFFFFF"/>
            <w:tcMar>
              <w:top w:w="120" w:type="dxa"/>
              <w:left w:w="120" w:type="dxa"/>
              <w:bottom w:w="120" w:type="dxa"/>
              <w:right w:w="120" w:type="dxa"/>
            </w:tcMar>
            <w:hideMark/>
          </w:tcPr>
          <w:p w:rsidR="00C91693" w:rsidRDefault="00C91693">
            <w:pPr>
              <w:spacing w:before="300" w:after="300"/>
              <w:rPr>
                <w:b/>
                <w:bCs/>
                <w:sz w:val="24"/>
                <w:szCs w:val="24"/>
              </w:rPr>
            </w:pPr>
            <w:r>
              <w:rPr>
                <w:b/>
                <w:bCs/>
              </w:rPr>
              <w:t>CustomerName</w:t>
            </w:r>
          </w:p>
        </w:tc>
        <w:tc>
          <w:tcPr>
            <w:tcW w:w="0" w:type="auto"/>
            <w:shd w:val="clear" w:color="auto" w:fill="FFFFFF"/>
            <w:tcMar>
              <w:top w:w="120" w:type="dxa"/>
              <w:bottom w:w="120" w:type="dxa"/>
              <w:right w:w="120" w:type="dxa"/>
            </w:tcMar>
            <w:hideMark/>
          </w:tcPr>
          <w:p w:rsidR="00C91693" w:rsidRDefault="00C91693">
            <w:pPr>
              <w:spacing w:before="300" w:after="300"/>
              <w:rPr>
                <w:b/>
                <w:bCs/>
                <w:sz w:val="24"/>
                <w:szCs w:val="24"/>
              </w:rPr>
            </w:pPr>
            <w:r>
              <w:rPr>
                <w:b/>
                <w:bCs/>
              </w:rPr>
              <w:t>ContactName</w:t>
            </w:r>
          </w:p>
        </w:tc>
        <w:tc>
          <w:tcPr>
            <w:tcW w:w="0" w:type="auto"/>
            <w:shd w:val="clear" w:color="auto" w:fill="FFFFFF"/>
            <w:tcMar>
              <w:top w:w="120" w:type="dxa"/>
              <w:bottom w:w="120" w:type="dxa"/>
              <w:right w:w="120" w:type="dxa"/>
            </w:tcMar>
            <w:hideMark/>
          </w:tcPr>
          <w:p w:rsidR="00C91693" w:rsidRDefault="00C91693">
            <w:pPr>
              <w:spacing w:before="300" w:after="300"/>
              <w:rPr>
                <w:b/>
                <w:bCs/>
                <w:sz w:val="24"/>
                <w:szCs w:val="24"/>
              </w:rPr>
            </w:pPr>
            <w:r>
              <w:rPr>
                <w:b/>
                <w:bCs/>
              </w:rPr>
              <w:t>Address</w:t>
            </w:r>
          </w:p>
        </w:tc>
        <w:tc>
          <w:tcPr>
            <w:tcW w:w="0" w:type="auto"/>
            <w:shd w:val="clear" w:color="auto" w:fill="FFFFFF"/>
            <w:tcMar>
              <w:top w:w="120" w:type="dxa"/>
              <w:bottom w:w="120" w:type="dxa"/>
              <w:right w:w="120" w:type="dxa"/>
            </w:tcMar>
            <w:hideMark/>
          </w:tcPr>
          <w:p w:rsidR="00C91693" w:rsidRDefault="00C91693">
            <w:pPr>
              <w:spacing w:before="300" w:after="300"/>
              <w:rPr>
                <w:b/>
                <w:bCs/>
                <w:sz w:val="24"/>
                <w:szCs w:val="24"/>
              </w:rPr>
            </w:pPr>
            <w:r>
              <w:rPr>
                <w:b/>
                <w:bCs/>
              </w:rPr>
              <w:t>City</w:t>
            </w:r>
          </w:p>
        </w:tc>
        <w:tc>
          <w:tcPr>
            <w:tcW w:w="0" w:type="auto"/>
            <w:shd w:val="clear" w:color="auto" w:fill="FFFFFF"/>
            <w:tcMar>
              <w:top w:w="120" w:type="dxa"/>
              <w:bottom w:w="120" w:type="dxa"/>
              <w:right w:w="120" w:type="dxa"/>
            </w:tcMar>
            <w:hideMark/>
          </w:tcPr>
          <w:p w:rsidR="00C91693" w:rsidRDefault="00C91693">
            <w:pPr>
              <w:spacing w:before="300" w:after="300"/>
              <w:rPr>
                <w:b/>
                <w:bCs/>
                <w:sz w:val="24"/>
                <w:szCs w:val="24"/>
              </w:rPr>
            </w:pPr>
            <w:r>
              <w:rPr>
                <w:b/>
                <w:bCs/>
              </w:rPr>
              <w:t>PostalCode</w:t>
            </w:r>
          </w:p>
        </w:tc>
        <w:tc>
          <w:tcPr>
            <w:tcW w:w="0" w:type="auto"/>
            <w:shd w:val="clear" w:color="auto" w:fill="FFFFFF"/>
            <w:tcMar>
              <w:top w:w="120" w:type="dxa"/>
              <w:bottom w:w="120" w:type="dxa"/>
              <w:right w:w="120" w:type="dxa"/>
            </w:tcMar>
            <w:hideMark/>
          </w:tcPr>
          <w:p w:rsidR="00C91693" w:rsidRDefault="00C91693">
            <w:pPr>
              <w:spacing w:before="300" w:after="300"/>
              <w:rPr>
                <w:b/>
                <w:bCs/>
                <w:sz w:val="24"/>
                <w:szCs w:val="24"/>
              </w:rPr>
            </w:pPr>
            <w:r>
              <w:rPr>
                <w:b/>
                <w:bCs/>
              </w:rPr>
              <w:t>Country</w:t>
            </w:r>
          </w:p>
        </w:tc>
      </w:tr>
      <w:tr w:rsidR="00C91693" w:rsidTr="00C91693">
        <w:tc>
          <w:tcPr>
            <w:tcW w:w="0" w:type="auto"/>
            <w:shd w:val="clear" w:color="auto" w:fill="F1F1F1"/>
            <w:tcMar>
              <w:top w:w="120" w:type="dxa"/>
              <w:left w:w="240" w:type="dxa"/>
              <w:bottom w:w="120" w:type="dxa"/>
              <w:right w:w="120" w:type="dxa"/>
            </w:tcMar>
            <w:hideMark/>
          </w:tcPr>
          <w:p w:rsidR="00C91693" w:rsidRDefault="00C91693">
            <w:pPr>
              <w:spacing w:before="300" w:after="300"/>
              <w:rPr>
                <w:sz w:val="24"/>
                <w:szCs w:val="24"/>
              </w:rPr>
            </w:pPr>
            <w:r>
              <w:t>1</w:t>
            </w:r>
            <w:r>
              <w:br/>
            </w:r>
          </w:p>
        </w:tc>
        <w:tc>
          <w:tcPr>
            <w:tcW w:w="0" w:type="auto"/>
            <w:shd w:val="clear" w:color="auto" w:fill="F1F1F1"/>
            <w:tcMar>
              <w:top w:w="120" w:type="dxa"/>
              <w:left w:w="120" w:type="dxa"/>
              <w:bottom w:w="120" w:type="dxa"/>
              <w:right w:w="120" w:type="dxa"/>
            </w:tcMar>
            <w:hideMark/>
          </w:tcPr>
          <w:p w:rsidR="00C91693" w:rsidRDefault="00C91693">
            <w:pPr>
              <w:spacing w:before="300" w:after="300"/>
              <w:rPr>
                <w:sz w:val="24"/>
                <w:szCs w:val="24"/>
              </w:rPr>
            </w:pPr>
            <w:r>
              <w:t>Alfreds Futterkiste</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Maria Anders</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Obere Str. 57</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Berlin</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12209</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Germany</w:t>
            </w:r>
          </w:p>
        </w:tc>
      </w:tr>
      <w:tr w:rsidR="00C91693" w:rsidTr="00C91693">
        <w:tc>
          <w:tcPr>
            <w:tcW w:w="0" w:type="auto"/>
            <w:shd w:val="clear" w:color="auto" w:fill="FFFFFF"/>
            <w:tcMar>
              <w:top w:w="120" w:type="dxa"/>
              <w:left w:w="240" w:type="dxa"/>
              <w:bottom w:w="120" w:type="dxa"/>
              <w:right w:w="120" w:type="dxa"/>
            </w:tcMar>
            <w:hideMark/>
          </w:tcPr>
          <w:p w:rsidR="00C91693" w:rsidRDefault="00C91693">
            <w:pPr>
              <w:spacing w:before="300" w:after="300"/>
              <w:rPr>
                <w:sz w:val="24"/>
                <w:szCs w:val="24"/>
              </w:rPr>
            </w:pPr>
            <w:r>
              <w:t>2</w:t>
            </w:r>
          </w:p>
        </w:tc>
        <w:tc>
          <w:tcPr>
            <w:tcW w:w="0" w:type="auto"/>
            <w:shd w:val="clear" w:color="auto" w:fill="FFFFFF"/>
            <w:tcMar>
              <w:top w:w="120" w:type="dxa"/>
              <w:left w:w="120" w:type="dxa"/>
              <w:bottom w:w="120" w:type="dxa"/>
              <w:right w:w="120" w:type="dxa"/>
            </w:tcMar>
            <w:hideMark/>
          </w:tcPr>
          <w:p w:rsidR="00C91693" w:rsidRDefault="00C91693">
            <w:pPr>
              <w:spacing w:before="300" w:after="300"/>
              <w:rPr>
                <w:sz w:val="24"/>
                <w:szCs w:val="24"/>
              </w:rPr>
            </w:pPr>
            <w:r>
              <w:t>Ana Trujillo Emparedados y helados</w:t>
            </w:r>
          </w:p>
        </w:tc>
        <w:tc>
          <w:tcPr>
            <w:tcW w:w="0" w:type="auto"/>
            <w:shd w:val="clear" w:color="auto" w:fill="FFFFFF"/>
            <w:tcMar>
              <w:top w:w="120" w:type="dxa"/>
              <w:bottom w:w="120" w:type="dxa"/>
              <w:right w:w="120" w:type="dxa"/>
            </w:tcMar>
            <w:hideMark/>
          </w:tcPr>
          <w:p w:rsidR="00C91693" w:rsidRDefault="00C91693">
            <w:pPr>
              <w:spacing w:before="300" w:after="300"/>
              <w:rPr>
                <w:sz w:val="24"/>
                <w:szCs w:val="24"/>
              </w:rPr>
            </w:pPr>
            <w:r>
              <w:t>Ana Trujillo</w:t>
            </w:r>
          </w:p>
        </w:tc>
        <w:tc>
          <w:tcPr>
            <w:tcW w:w="0" w:type="auto"/>
            <w:shd w:val="clear" w:color="auto" w:fill="FFFFFF"/>
            <w:tcMar>
              <w:top w:w="120" w:type="dxa"/>
              <w:bottom w:w="120" w:type="dxa"/>
              <w:right w:w="120" w:type="dxa"/>
            </w:tcMar>
            <w:hideMark/>
          </w:tcPr>
          <w:p w:rsidR="00C91693" w:rsidRDefault="00C91693">
            <w:pPr>
              <w:spacing w:before="300" w:after="300"/>
              <w:rPr>
                <w:sz w:val="24"/>
                <w:szCs w:val="24"/>
              </w:rPr>
            </w:pPr>
            <w:r>
              <w:t>Avda. de la Constitución 2222</w:t>
            </w:r>
          </w:p>
        </w:tc>
        <w:tc>
          <w:tcPr>
            <w:tcW w:w="0" w:type="auto"/>
            <w:shd w:val="clear" w:color="auto" w:fill="FFFFFF"/>
            <w:tcMar>
              <w:top w:w="120" w:type="dxa"/>
              <w:bottom w:w="120" w:type="dxa"/>
              <w:right w:w="120" w:type="dxa"/>
            </w:tcMar>
            <w:hideMark/>
          </w:tcPr>
          <w:p w:rsidR="00C91693" w:rsidRDefault="00C91693">
            <w:pPr>
              <w:spacing w:before="300" w:after="300"/>
              <w:rPr>
                <w:sz w:val="24"/>
                <w:szCs w:val="24"/>
              </w:rPr>
            </w:pPr>
            <w:r>
              <w:t>México D.F.</w:t>
            </w:r>
          </w:p>
        </w:tc>
        <w:tc>
          <w:tcPr>
            <w:tcW w:w="0" w:type="auto"/>
            <w:shd w:val="clear" w:color="auto" w:fill="FFFFFF"/>
            <w:tcMar>
              <w:top w:w="120" w:type="dxa"/>
              <w:bottom w:w="120" w:type="dxa"/>
              <w:right w:w="120" w:type="dxa"/>
            </w:tcMar>
            <w:hideMark/>
          </w:tcPr>
          <w:p w:rsidR="00C91693" w:rsidRDefault="00C91693">
            <w:pPr>
              <w:spacing w:before="300" w:after="300"/>
              <w:rPr>
                <w:sz w:val="24"/>
                <w:szCs w:val="24"/>
              </w:rPr>
            </w:pPr>
            <w:r>
              <w:t>05021</w:t>
            </w:r>
          </w:p>
        </w:tc>
        <w:tc>
          <w:tcPr>
            <w:tcW w:w="0" w:type="auto"/>
            <w:shd w:val="clear" w:color="auto" w:fill="FFFFFF"/>
            <w:tcMar>
              <w:top w:w="120" w:type="dxa"/>
              <w:bottom w:w="120" w:type="dxa"/>
              <w:right w:w="120" w:type="dxa"/>
            </w:tcMar>
            <w:hideMark/>
          </w:tcPr>
          <w:p w:rsidR="00C91693" w:rsidRDefault="00C91693">
            <w:pPr>
              <w:spacing w:before="300" w:after="300"/>
              <w:rPr>
                <w:sz w:val="24"/>
                <w:szCs w:val="24"/>
              </w:rPr>
            </w:pPr>
            <w:r>
              <w:t>Mexico</w:t>
            </w:r>
          </w:p>
        </w:tc>
      </w:tr>
      <w:tr w:rsidR="00C91693" w:rsidTr="00C91693">
        <w:tc>
          <w:tcPr>
            <w:tcW w:w="0" w:type="auto"/>
            <w:shd w:val="clear" w:color="auto" w:fill="F1F1F1"/>
            <w:tcMar>
              <w:top w:w="120" w:type="dxa"/>
              <w:left w:w="240" w:type="dxa"/>
              <w:bottom w:w="120" w:type="dxa"/>
              <w:right w:w="120" w:type="dxa"/>
            </w:tcMar>
            <w:hideMark/>
          </w:tcPr>
          <w:p w:rsidR="00C91693" w:rsidRDefault="00C91693">
            <w:pPr>
              <w:spacing w:before="300" w:after="300"/>
              <w:rPr>
                <w:sz w:val="24"/>
                <w:szCs w:val="24"/>
              </w:rPr>
            </w:pPr>
            <w:r>
              <w:t>3</w:t>
            </w:r>
          </w:p>
        </w:tc>
        <w:tc>
          <w:tcPr>
            <w:tcW w:w="0" w:type="auto"/>
            <w:shd w:val="clear" w:color="auto" w:fill="F1F1F1"/>
            <w:tcMar>
              <w:top w:w="120" w:type="dxa"/>
              <w:left w:w="120" w:type="dxa"/>
              <w:bottom w:w="120" w:type="dxa"/>
              <w:right w:w="120" w:type="dxa"/>
            </w:tcMar>
            <w:hideMark/>
          </w:tcPr>
          <w:p w:rsidR="00C91693" w:rsidRDefault="00C91693">
            <w:pPr>
              <w:spacing w:before="300" w:after="300"/>
              <w:rPr>
                <w:sz w:val="24"/>
                <w:szCs w:val="24"/>
              </w:rPr>
            </w:pPr>
            <w:r>
              <w:t>Antonio Moreno Taquería</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Antonio Moreno</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Mataderos 2312</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México D.F.</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05023</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Mexico</w:t>
            </w:r>
          </w:p>
        </w:tc>
      </w:tr>
      <w:tr w:rsidR="00C91693" w:rsidTr="00C91693">
        <w:tc>
          <w:tcPr>
            <w:tcW w:w="0" w:type="auto"/>
            <w:shd w:val="clear" w:color="auto" w:fill="FFFFFF"/>
            <w:tcMar>
              <w:top w:w="120" w:type="dxa"/>
              <w:left w:w="240" w:type="dxa"/>
              <w:bottom w:w="120" w:type="dxa"/>
              <w:right w:w="120" w:type="dxa"/>
            </w:tcMar>
            <w:hideMark/>
          </w:tcPr>
          <w:p w:rsidR="00C91693" w:rsidRDefault="00C91693">
            <w:pPr>
              <w:spacing w:before="300" w:after="300"/>
              <w:rPr>
                <w:sz w:val="24"/>
                <w:szCs w:val="24"/>
              </w:rPr>
            </w:pPr>
            <w:r>
              <w:t>4</w:t>
            </w:r>
            <w:r>
              <w:br/>
            </w:r>
          </w:p>
        </w:tc>
        <w:tc>
          <w:tcPr>
            <w:tcW w:w="0" w:type="auto"/>
            <w:shd w:val="clear" w:color="auto" w:fill="FFFFFF"/>
            <w:tcMar>
              <w:top w:w="120" w:type="dxa"/>
              <w:left w:w="120" w:type="dxa"/>
              <w:bottom w:w="120" w:type="dxa"/>
              <w:right w:w="120" w:type="dxa"/>
            </w:tcMar>
            <w:hideMark/>
          </w:tcPr>
          <w:p w:rsidR="00C91693" w:rsidRDefault="00C91693">
            <w:pPr>
              <w:spacing w:before="300" w:after="300"/>
              <w:rPr>
                <w:sz w:val="24"/>
                <w:szCs w:val="24"/>
              </w:rPr>
            </w:pPr>
            <w:r>
              <w:t>Around the Horn</w:t>
            </w:r>
          </w:p>
        </w:tc>
        <w:tc>
          <w:tcPr>
            <w:tcW w:w="0" w:type="auto"/>
            <w:shd w:val="clear" w:color="auto" w:fill="FFFFFF"/>
            <w:tcMar>
              <w:top w:w="120" w:type="dxa"/>
              <w:bottom w:w="120" w:type="dxa"/>
              <w:right w:w="120" w:type="dxa"/>
            </w:tcMar>
            <w:hideMark/>
          </w:tcPr>
          <w:p w:rsidR="00C91693" w:rsidRDefault="00C91693">
            <w:pPr>
              <w:spacing w:before="300" w:after="300"/>
              <w:rPr>
                <w:sz w:val="24"/>
                <w:szCs w:val="24"/>
              </w:rPr>
            </w:pPr>
            <w:r>
              <w:t>Thomas Hardy</w:t>
            </w:r>
          </w:p>
        </w:tc>
        <w:tc>
          <w:tcPr>
            <w:tcW w:w="0" w:type="auto"/>
            <w:shd w:val="clear" w:color="auto" w:fill="FFFFFF"/>
            <w:tcMar>
              <w:top w:w="120" w:type="dxa"/>
              <w:bottom w:w="120" w:type="dxa"/>
              <w:right w:w="120" w:type="dxa"/>
            </w:tcMar>
            <w:hideMark/>
          </w:tcPr>
          <w:p w:rsidR="00C91693" w:rsidRDefault="00C91693">
            <w:pPr>
              <w:spacing w:before="300" w:after="300"/>
              <w:rPr>
                <w:sz w:val="24"/>
                <w:szCs w:val="24"/>
              </w:rPr>
            </w:pPr>
            <w:r>
              <w:t>120 Hanover Sq.</w:t>
            </w:r>
          </w:p>
        </w:tc>
        <w:tc>
          <w:tcPr>
            <w:tcW w:w="0" w:type="auto"/>
            <w:shd w:val="clear" w:color="auto" w:fill="FFFFFF"/>
            <w:tcMar>
              <w:top w:w="120" w:type="dxa"/>
              <w:bottom w:w="120" w:type="dxa"/>
              <w:right w:w="120" w:type="dxa"/>
            </w:tcMar>
            <w:hideMark/>
          </w:tcPr>
          <w:p w:rsidR="00C91693" w:rsidRDefault="00C91693">
            <w:pPr>
              <w:spacing w:before="300" w:after="300"/>
              <w:rPr>
                <w:sz w:val="24"/>
                <w:szCs w:val="24"/>
              </w:rPr>
            </w:pPr>
            <w:r>
              <w:t>London</w:t>
            </w:r>
          </w:p>
        </w:tc>
        <w:tc>
          <w:tcPr>
            <w:tcW w:w="0" w:type="auto"/>
            <w:shd w:val="clear" w:color="auto" w:fill="FFFFFF"/>
            <w:tcMar>
              <w:top w:w="120" w:type="dxa"/>
              <w:bottom w:w="120" w:type="dxa"/>
              <w:right w:w="120" w:type="dxa"/>
            </w:tcMar>
            <w:hideMark/>
          </w:tcPr>
          <w:p w:rsidR="00C91693" w:rsidRDefault="00C91693">
            <w:pPr>
              <w:spacing w:before="300" w:after="300"/>
              <w:rPr>
                <w:sz w:val="24"/>
                <w:szCs w:val="24"/>
              </w:rPr>
            </w:pPr>
            <w:r>
              <w:t>WA1 1DP</w:t>
            </w:r>
          </w:p>
        </w:tc>
        <w:tc>
          <w:tcPr>
            <w:tcW w:w="0" w:type="auto"/>
            <w:shd w:val="clear" w:color="auto" w:fill="FFFFFF"/>
            <w:tcMar>
              <w:top w:w="120" w:type="dxa"/>
              <w:bottom w:w="120" w:type="dxa"/>
              <w:right w:w="120" w:type="dxa"/>
            </w:tcMar>
            <w:hideMark/>
          </w:tcPr>
          <w:p w:rsidR="00C91693" w:rsidRDefault="00C91693">
            <w:pPr>
              <w:spacing w:before="300" w:after="300"/>
              <w:rPr>
                <w:sz w:val="24"/>
                <w:szCs w:val="24"/>
              </w:rPr>
            </w:pPr>
            <w:r>
              <w:t>UK</w:t>
            </w:r>
          </w:p>
        </w:tc>
      </w:tr>
      <w:tr w:rsidR="00C91693" w:rsidTr="00C91693">
        <w:tc>
          <w:tcPr>
            <w:tcW w:w="0" w:type="auto"/>
            <w:shd w:val="clear" w:color="auto" w:fill="F1F1F1"/>
            <w:tcMar>
              <w:top w:w="120" w:type="dxa"/>
              <w:left w:w="240" w:type="dxa"/>
              <w:bottom w:w="120" w:type="dxa"/>
              <w:right w:w="120" w:type="dxa"/>
            </w:tcMar>
            <w:hideMark/>
          </w:tcPr>
          <w:p w:rsidR="00C91693" w:rsidRDefault="00C91693">
            <w:pPr>
              <w:spacing w:before="300" w:after="300"/>
              <w:rPr>
                <w:sz w:val="24"/>
                <w:szCs w:val="24"/>
              </w:rPr>
            </w:pPr>
            <w:r>
              <w:t>5</w:t>
            </w:r>
          </w:p>
        </w:tc>
        <w:tc>
          <w:tcPr>
            <w:tcW w:w="0" w:type="auto"/>
            <w:shd w:val="clear" w:color="auto" w:fill="F1F1F1"/>
            <w:tcMar>
              <w:top w:w="120" w:type="dxa"/>
              <w:left w:w="120" w:type="dxa"/>
              <w:bottom w:w="120" w:type="dxa"/>
              <w:right w:w="120" w:type="dxa"/>
            </w:tcMar>
            <w:hideMark/>
          </w:tcPr>
          <w:p w:rsidR="00C91693" w:rsidRDefault="00C91693">
            <w:pPr>
              <w:spacing w:before="300" w:after="300"/>
              <w:rPr>
                <w:sz w:val="24"/>
                <w:szCs w:val="24"/>
              </w:rPr>
            </w:pPr>
            <w:r>
              <w:t>Berglunds snabbköp</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Christina Berglund</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Berguvsvägen 8</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Luleå</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S-958 22</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Sweden</w:t>
            </w:r>
          </w:p>
        </w:tc>
      </w:tr>
    </w:tbl>
    <w:p w:rsidR="00C91693" w:rsidRDefault="00F60B67" w:rsidP="00C91693">
      <w:pPr>
        <w:spacing w:before="300" w:after="300"/>
        <w:rPr>
          <w:rFonts w:ascii="Times New Roman" w:hAnsi="Times New Roman"/>
          <w:sz w:val="24"/>
          <w:szCs w:val="24"/>
        </w:rPr>
      </w:pPr>
      <w:r>
        <w:pict>
          <v:rect id="_x0000_i1054" style="width:0;height:0" o:hralign="center" o:hrstd="t" o:hrnoshade="t" o:hr="t" fillcolor="black" stroked="f"/>
        </w:pict>
      </w:r>
    </w:p>
    <w:p w:rsidR="00C91693" w:rsidRDefault="00C91693" w:rsidP="00C916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UPDATE Table</w:t>
      </w:r>
    </w:p>
    <w:p w:rsidR="00C91693" w:rsidRDefault="00C91693" w:rsidP="00C916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updates the first customer (CustomerID = 1) with a new contact person </w:t>
      </w:r>
      <w:r>
        <w:rPr>
          <w:rStyle w:val="Emphasis"/>
          <w:rFonts w:ascii="Verdana" w:hAnsi="Verdana"/>
          <w:color w:val="000000"/>
          <w:sz w:val="23"/>
          <w:szCs w:val="23"/>
        </w:rPr>
        <w:t>and</w:t>
      </w:r>
      <w:r>
        <w:rPr>
          <w:rFonts w:ascii="Verdana" w:hAnsi="Verdana"/>
          <w:color w:val="000000"/>
          <w:sz w:val="23"/>
          <w:szCs w:val="23"/>
        </w:rPr>
        <w:t> a new city.</w:t>
      </w:r>
    </w:p>
    <w:p w:rsidR="00C91693" w:rsidRDefault="00C91693" w:rsidP="00C9169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91693" w:rsidRDefault="00C91693" w:rsidP="00C91693">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UPDATE</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SET</w:t>
      </w:r>
      <w:r>
        <w:rPr>
          <w:rStyle w:val="sqlcolor"/>
          <w:rFonts w:ascii="Consolas" w:hAnsi="Consolas" w:cs="Consolas"/>
          <w:color w:val="000000"/>
          <w:sz w:val="23"/>
          <w:szCs w:val="23"/>
        </w:rPr>
        <w:t> ContactName = </w:t>
      </w:r>
      <w:r>
        <w:rPr>
          <w:rStyle w:val="sqlstringcolor"/>
          <w:rFonts w:ascii="Consolas" w:hAnsi="Consolas" w:cs="Consolas"/>
          <w:color w:val="A52A2A"/>
          <w:sz w:val="23"/>
          <w:szCs w:val="23"/>
        </w:rPr>
        <w:t>'Alfred Schmidt'</w:t>
      </w:r>
      <w:r>
        <w:rPr>
          <w:rStyle w:val="sqlcolor"/>
          <w:rFonts w:ascii="Consolas" w:hAnsi="Consolas" w:cs="Consolas"/>
          <w:color w:val="000000"/>
          <w:sz w:val="23"/>
          <w:szCs w:val="23"/>
        </w:rPr>
        <w:t>, City= </w:t>
      </w:r>
      <w:r>
        <w:rPr>
          <w:rStyle w:val="sqlstringcolor"/>
          <w:rFonts w:ascii="Consolas" w:hAnsi="Consolas" w:cs="Consolas"/>
          <w:color w:val="A52A2A"/>
          <w:sz w:val="23"/>
          <w:szCs w:val="23"/>
        </w:rPr>
        <w:t>'Frankfurt'</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CustomerID = </w:t>
      </w:r>
      <w:r>
        <w:rPr>
          <w:rStyle w:val="sqlnumbercolor"/>
          <w:rFonts w:ascii="Consolas" w:hAnsi="Consolas" w:cs="Consolas"/>
          <w:color w:val="000000"/>
          <w:sz w:val="23"/>
          <w:szCs w:val="23"/>
        </w:rPr>
        <w:t>1</w:t>
      </w:r>
      <w:r>
        <w:rPr>
          <w:rStyle w:val="sqlcolor"/>
          <w:rFonts w:ascii="Consolas" w:hAnsi="Consolas" w:cs="Consolas"/>
          <w:color w:val="000000"/>
          <w:sz w:val="23"/>
          <w:szCs w:val="23"/>
        </w:rPr>
        <w:t>;</w:t>
      </w:r>
    </w:p>
    <w:p w:rsidR="00C91693" w:rsidRDefault="00F60B67" w:rsidP="00C91693">
      <w:pPr>
        <w:shd w:val="clear" w:color="auto" w:fill="F1F1F1"/>
        <w:rPr>
          <w:rFonts w:ascii="Verdana" w:hAnsi="Verdana" w:cs="Times New Roman"/>
          <w:color w:val="000000"/>
          <w:sz w:val="23"/>
          <w:szCs w:val="23"/>
        </w:rPr>
      </w:pPr>
      <w:hyperlink r:id="rId87" w:tgtFrame="_blank" w:history="1">
        <w:r w:rsidR="00C91693">
          <w:rPr>
            <w:rStyle w:val="Hyperlink"/>
            <w:rFonts w:ascii="Verdana" w:hAnsi="Verdana"/>
            <w:color w:val="FFFFFF"/>
            <w:sz w:val="23"/>
            <w:szCs w:val="23"/>
            <w:bdr w:val="none" w:sz="0" w:space="0" w:color="auto" w:frame="1"/>
            <w:shd w:val="clear" w:color="auto" w:fill="4CAF50"/>
          </w:rPr>
          <w:t>Try it Yourself »</w:t>
        </w:r>
      </w:hyperlink>
    </w:p>
    <w:p w:rsidR="00C91693" w:rsidRDefault="00C91693" w:rsidP="00C916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selection from the "Customers" table will now look like this:</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485"/>
        <w:gridCol w:w="3535"/>
        <w:gridCol w:w="1835"/>
        <w:gridCol w:w="2870"/>
        <w:gridCol w:w="1220"/>
        <w:gridCol w:w="1195"/>
        <w:gridCol w:w="985"/>
      </w:tblGrid>
      <w:tr w:rsidR="00C91693" w:rsidTr="00C91693">
        <w:tc>
          <w:tcPr>
            <w:tcW w:w="0" w:type="auto"/>
            <w:shd w:val="clear" w:color="auto" w:fill="FFFFFF"/>
            <w:tcMar>
              <w:top w:w="120" w:type="dxa"/>
              <w:left w:w="240" w:type="dxa"/>
              <w:bottom w:w="120" w:type="dxa"/>
              <w:right w:w="120" w:type="dxa"/>
            </w:tcMar>
            <w:hideMark/>
          </w:tcPr>
          <w:p w:rsidR="00C91693" w:rsidRDefault="00C91693">
            <w:pPr>
              <w:spacing w:before="300" w:after="300"/>
              <w:rPr>
                <w:b/>
                <w:bCs/>
                <w:sz w:val="24"/>
                <w:szCs w:val="24"/>
              </w:rPr>
            </w:pPr>
            <w:r>
              <w:rPr>
                <w:b/>
                <w:bCs/>
              </w:rPr>
              <w:lastRenderedPageBreak/>
              <w:t>CustomerID</w:t>
            </w:r>
          </w:p>
        </w:tc>
        <w:tc>
          <w:tcPr>
            <w:tcW w:w="0" w:type="auto"/>
            <w:shd w:val="clear" w:color="auto" w:fill="FFFFFF"/>
            <w:tcMar>
              <w:top w:w="120" w:type="dxa"/>
              <w:left w:w="120" w:type="dxa"/>
              <w:bottom w:w="120" w:type="dxa"/>
              <w:right w:w="120" w:type="dxa"/>
            </w:tcMar>
            <w:hideMark/>
          </w:tcPr>
          <w:p w:rsidR="00C91693" w:rsidRDefault="00C91693">
            <w:pPr>
              <w:spacing w:before="300" w:after="300"/>
              <w:rPr>
                <w:b/>
                <w:bCs/>
                <w:sz w:val="24"/>
                <w:szCs w:val="24"/>
              </w:rPr>
            </w:pPr>
            <w:r>
              <w:rPr>
                <w:b/>
                <w:bCs/>
              </w:rPr>
              <w:t>CustomerName</w:t>
            </w:r>
          </w:p>
        </w:tc>
        <w:tc>
          <w:tcPr>
            <w:tcW w:w="0" w:type="auto"/>
            <w:shd w:val="clear" w:color="auto" w:fill="FFFFFF"/>
            <w:tcMar>
              <w:top w:w="120" w:type="dxa"/>
              <w:bottom w:w="120" w:type="dxa"/>
              <w:right w:w="120" w:type="dxa"/>
            </w:tcMar>
            <w:hideMark/>
          </w:tcPr>
          <w:p w:rsidR="00C91693" w:rsidRDefault="00C91693">
            <w:pPr>
              <w:spacing w:before="300" w:after="300"/>
              <w:rPr>
                <w:b/>
                <w:bCs/>
                <w:sz w:val="24"/>
                <w:szCs w:val="24"/>
              </w:rPr>
            </w:pPr>
            <w:r>
              <w:rPr>
                <w:b/>
                <w:bCs/>
              </w:rPr>
              <w:t>ContactName</w:t>
            </w:r>
          </w:p>
        </w:tc>
        <w:tc>
          <w:tcPr>
            <w:tcW w:w="0" w:type="auto"/>
            <w:shd w:val="clear" w:color="auto" w:fill="FFFFFF"/>
            <w:tcMar>
              <w:top w:w="120" w:type="dxa"/>
              <w:bottom w:w="120" w:type="dxa"/>
              <w:right w:w="120" w:type="dxa"/>
            </w:tcMar>
            <w:hideMark/>
          </w:tcPr>
          <w:p w:rsidR="00C91693" w:rsidRDefault="00C91693">
            <w:pPr>
              <w:spacing w:before="300" w:after="300"/>
              <w:rPr>
                <w:b/>
                <w:bCs/>
                <w:sz w:val="24"/>
                <w:szCs w:val="24"/>
              </w:rPr>
            </w:pPr>
            <w:r>
              <w:rPr>
                <w:b/>
                <w:bCs/>
              </w:rPr>
              <w:t>Address</w:t>
            </w:r>
          </w:p>
        </w:tc>
        <w:tc>
          <w:tcPr>
            <w:tcW w:w="0" w:type="auto"/>
            <w:shd w:val="clear" w:color="auto" w:fill="FFFFFF"/>
            <w:tcMar>
              <w:top w:w="120" w:type="dxa"/>
              <w:bottom w:w="120" w:type="dxa"/>
              <w:right w:w="120" w:type="dxa"/>
            </w:tcMar>
            <w:hideMark/>
          </w:tcPr>
          <w:p w:rsidR="00C91693" w:rsidRDefault="00C91693">
            <w:pPr>
              <w:spacing w:before="300" w:after="300"/>
              <w:rPr>
                <w:b/>
                <w:bCs/>
                <w:sz w:val="24"/>
                <w:szCs w:val="24"/>
              </w:rPr>
            </w:pPr>
            <w:r>
              <w:rPr>
                <w:b/>
                <w:bCs/>
              </w:rPr>
              <w:t>City</w:t>
            </w:r>
          </w:p>
        </w:tc>
        <w:tc>
          <w:tcPr>
            <w:tcW w:w="0" w:type="auto"/>
            <w:shd w:val="clear" w:color="auto" w:fill="FFFFFF"/>
            <w:tcMar>
              <w:top w:w="120" w:type="dxa"/>
              <w:bottom w:w="120" w:type="dxa"/>
              <w:right w:w="120" w:type="dxa"/>
            </w:tcMar>
            <w:hideMark/>
          </w:tcPr>
          <w:p w:rsidR="00C91693" w:rsidRDefault="00C91693">
            <w:pPr>
              <w:spacing w:before="300" w:after="300"/>
              <w:rPr>
                <w:b/>
                <w:bCs/>
                <w:sz w:val="24"/>
                <w:szCs w:val="24"/>
              </w:rPr>
            </w:pPr>
            <w:r>
              <w:rPr>
                <w:b/>
                <w:bCs/>
              </w:rPr>
              <w:t>PostalCode</w:t>
            </w:r>
          </w:p>
        </w:tc>
        <w:tc>
          <w:tcPr>
            <w:tcW w:w="0" w:type="auto"/>
            <w:shd w:val="clear" w:color="auto" w:fill="FFFFFF"/>
            <w:tcMar>
              <w:top w:w="120" w:type="dxa"/>
              <w:bottom w:w="120" w:type="dxa"/>
              <w:right w:w="120" w:type="dxa"/>
            </w:tcMar>
            <w:hideMark/>
          </w:tcPr>
          <w:p w:rsidR="00C91693" w:rsidRDefault="00C91693">
            <w:pPr>
              <w:spacing w:before="300" w:after="300"/>
              <w:rPr>
                <w:b/>
                <w:bCs/>
                <w:sz w:val="24"/>
                <w:szCs w:val="24"/>
              </w:rPr>
            </w:pPr>
            <w:r>
              <w:rPr>
                <w:b/>
                <w:bCs/>
              </w:rPr>
              <w:t>Country</w:t>
            </w:r>
          </w:p>
        </w:tc>
      </w:tr>
      <w:tr w:rsidR="00C91693" w:rsidTr="00C91693">
        <w:tc>
          <w:tcPr>
            <w:tcW w:w="0" w:type="auto"/>
            <w:shd w:val="clear" w:color="auto" w:fill="F1F1F1"/>
            <w:tcMar>
              <w:top w:w="120" w:type="dxa"/>
              <w:left w:w="240" w:type="dxa"/>
              <w:bottom w:w="120" w:type="dxa"/>
              <w:right w:w="120" w:type="dxa"/>
            </w:tcMar>
            <w:hideMark/>
          </w:tcPr>
          <w:p w:rsidR="00C91693" w:rsidRDefault="00C91693">
            <w:pPr>
              <w:spacing w:before="300" w:after="300"/>
              <w:rPr>
                <w:sz w:val="24"/>
                <w:szCs w:val="24"/>
              </w:rPr>
            </w:pPr>
            <w:r>
              <w:t>1</w:t>
            </w:r>
            <w:r>
              <w:br/>
            </w:r>
          </w:p>
        </w:tc>
        <w:tc>
          <w:tcPr>
            <w:tcW w:w="0" w:type="auto"/>
            <w:shd w:val="clear" w:color="auto" w:fill="F1F1F1"/>
            <w:tcMar>
              <w:top w:w="120" w:type="dxa"/>
              <w:left w:w="120" w:type="dxa"/>
              <w:bottom w:w="120" w:type="dxa"/>
              <w:right w:w="120" w:type="dxa"/>
            </w:tcMar>
            <w:hideMark/>
          </w:tcPr>
          <w:p w:rsidR="00C91693" w:rsidRDefault="00C91693">
            <w:pPr>
              <w:spacing w:before="300" w:after="300"/>
              <w:rPr>
                <w:sz w:val="24"/>
                <w:szCs w:val="24"/>
              </w:rPr>
            </w:pPr>
            <w:r>
              <w:t>Alfreds Futterkiste</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Alfred Schmidt</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Obere Str. 57</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Frankfurt</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12209</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Germany</w:t>
            </w:r>
          </w:p>
        </w:tc>
      </w:tr>
      <w:tr w:rsidR="00C91693" w:rsidTr="00C91693">
        <w:tc>
          <w:tcPr>
            <w:tcW w:w="0" w:type="auto"/>
            <w:shd w:val="clear" w:color="auto" w:fill="FFFFFF"/>
            <w:tcMar>
              <w:top w:w="120" w:type="dxa"/>
              <w:left w:w="240" w:type="dxa"/>
              <w:bottom w:w="120" w:type="dxa"/>
              <w:right w:w="120" w:type="dxa"/>
            </w:tcMar>
            <w:hideMark/>
          </w:tcPr>
          <w:p w:rsidR="00C91693" w:rsidRDefault="00C91693">
            <w:pPr>
              <w:spacing w:before="300" w:after="300"/>
              <w:rPr>
                <w:sz w:val="24"/>
                <w:szCs w:val="24"/>
              </w:rPr>
            </w:pPr>
            <w:r>
              <w:t>2</w:t>
            </w:r>
          </w:p>
        </w:tc>
        <w:tc>
          <w:tcPr>
            <w:tcW w:w="0" w:type="auto"/>
            <w:shd w:val="clear" w:color="auto" w:fill="FFFFFF"/>
            <w:tcMar>
              <w:top w:w="120" w:type="dxa"/>
              <w:left w:w="120" w:type="dxa"/>
              <w:bottom w:w="120" w:type="dxa"/>
              <w:right w:w="120" w:type="dxa"/>
            </w:tcMar>
            <w:hideMark/>
          </w:tcPr>
          <w:p w:rsidR="00C91693" w:rsidRDefault="00C91693">
            <w:pPr>
              <w:spacing w:before="300" w:after="300"/>
              <w:rPr>
                <w:sz w:val="24"/>
                <w:szCs w:val="24"/>
              </w:rPr>
            </w:pPr>
            <w:r>
              <w:t>Ana Trujillo Emparedados y helados</w:t>
            </w:r>
          </w:p>
        </w:tc>
        <w:tc>
          <w:tcPr>
            <w:tcW w:w="0" w:type="auto"/>
            <w:shd w:val="clear" w:color="auto" w:fill="FFFFFF"/>
            <w:tcMar>
              <w:top w:w="120" w:type="dxa"/>
              <w:bottom w:w="120" w:type="dxa"/>
              <w:right w:w="120" w:type="dxa"/>
            </w:tcMar>
            <w:hideMark/>
          </w:tcPr>
          <w:p w:rsidR="00C91693" w:rsidRDefault="00C91693">
            <w:pPr>
              <w:spacing w:before="300" w:after="300"/>
              <w:rPr>
                <w:sz w:val="24"/>
                <w:szCs w:val="24"/>
              </w:rPr>
            </w:pPr>
            <w:r>
              <w:t>Ana Trujillo</w:t>
            </w:r>
          </w:p>
        </w:tc>
        <w:tc>
          <w:tcPr>
            <w:tcW w:w="0" w:type="auto"/>
            <w:shd w:val="clear" w:color="auto" w:fill="FFFFFF"/>
            <w:tcMar>
              <w:top w:w="120" w:type="dxa"/>
              <w:bottom w:w="120" w:type="dxa"/>
              <w:right w:w="120" w:type="dxa"/>
            </w:tcMar>
            <w:hideMark/>
          </w:tcPr>
          <w:p w:rsidR="00C91693" w:rsidRDefault="00C91693">
            <w:pPr>
              <w:spacing w:before="300" w:after="300"/>
              <w:rPr>
                <w:sz w:val="24"/>
                <w:szCs w:val="24"/>
              </w:rPr>
            </w:pPr>
            <w:r>
              <w:t>Avda. de la Constitución 2222</w:t>
            </w:r>
          </w:p>
        </w:tc>
        <w:tc>
          <w:tcPr>
            <w:tcW w:w="0" w:type="auto"/>
            <w:shd w:val="clear" w:color="auto" w:fill="FFFFFF"/>
            <w:tcMar>
              <w:top w:w="120" w:type="dxa"/>
              <w:bottom w:w="120" w:type="dxa"/>
              <w:right w:w="120" w:type="dxa"/>
            </w:tcMar>
            <w:hideMark/>
          </w:tcPr>
          <w:p w:rsidR="00C91693" w:rsidRDefault="00C91693">
            <w:pPr>
              <w:spacing w:before="300" w:after="300"/>
              <w:rPr>
                <w:sz w:val="24"/>
                <w:szCs w:val="24"/>
              </w:rPr>
            </w:pPr>
            <w:r>
              <w:t>México D.F.</w:t>
            </w:r>
          </w:p>
        </w:tc>
        <w:tc>
          <w:tcPr>
            <w:tcW w:w="0" w:type="auto"/>
            <w:shd w:val="clear" w:color="auto" w:fill="FFFFFF"/>
            <w:tcMar>
              <w:top w:w="120" w:type="dxa"/>
              <w:bottom w:w="120" w:type="dxa"/>
              <w:right w:w="120" w:type="dxa"/>
            </w:tcMar>
            <w:hideMark/>
          </w:tcPr>
          <w:p w:rsidR="00C91693" w:rsidRDefault="00C91693">
            <w:pPr>
              <w:spacing w:before="300" w:after="300"/>
              <w:rPr>
                <w:sz w:val="24"/>
                <w:szCs w:val="24"/>
              </w:rPr>
            </w:pPr>
            <w:r>
              <w:t>05021</w:t>
            </w:r>
          </w:p>
        </w:tc>
        <w:tc>
          <w:tcPr>
            <w:tcW w:w="0" w:type="auto"/>
            <w:shd w:val="clear" w:color="auto" w:fill="FFFFFF"/>
            <w:tcMar>
              <w:top w:w="120" w:type="dxa"/>
              <w:bottom w:w="120" w:type="dxa"/>
              <w:right w:w="120" w:type="dxa"/>
            </w:tcMar>
            <w:hideMark/>
          </w:tcPr>
          <w:p w:rsidR="00C91693" w:rsidRDefault="00C91693">
            <w:pPr>
              <w:spacing w:before="300" w:after="300"/>
              <w:rPr>
                <w:sz w:val="24"/>
                <w:szCs w:val="24"/>
              </w:rPr>
            </w:pPr>
            <w:r>
              <w:t>Mexico</w:t>
            </w:r>
          </w:p>
        </w:tc>
      </w:tr>
      <w:tr w:rsidR="00C91693" w:rsidTr="00C91693">
        <w:tc>
          <w:tcPr>
            <w:tcW w:w="0" w:type="auto"/>
            <w:shd w:val="clear" w:color="auto" w:fill="F1F1F1"/>
            <w:tcMar>
              <w:top w:w="120" w:type="dxa"/>
              <w:left w:w="240" w:type="dxa"/>
              <w:bottom w:w="120" w:type="dxa"/>
              <w:right w:w="120" w:type="dxa"/>
            </w:tcMar>
            <w:hideMark/>
          </w:tcPr>
          <w:p w:rsidR="00C91693" w:rsidRDefault="00C91693">
            <w:pPr>
              <w:spacing w:before="300" w:after="300"/>
              <w:rPr>
                <w:sz w:val="24"/>
                <w:szCs w:val="24"/>
              </w:rPr>
            </w:pPr>
            <w:r>
              <w:t>3</w:t>
            </w:r>
          </w:p>
        </w:tc>
        <w:tc>
          <w:tcPr>
            <w:tcW w:w="0" w:type="auto"/>
            <w:shd w:val="clear" w:color="auto" w:fill="F1F1F1"/>
            <w:tcMar>
              <w:top w:w="120" w:type="dxa"/>
              <w:left w:w="120" w:type="dxa"/>
              <w:bottom w:w="120" w:type="dxa"/>
              <w:right w:w="120" w:type="dxa"/>
            </w:tcMar>
            <w:hideMark/>
          </w:tcPr>
          <w:p w:rsidR="00C91693" w:rsidRDefault="00C91693">
            <w:pPr>
              <w:spacing w:before="300" w:after="300"/>
              <w:rPr>
                <w:sz w:val="24"/>
                <w:szCs w:val="24"/>
              </w:rPr>
            </w:pPr>
            <w:r>
              <w:t>Antonio Moreno Taquería</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Antonio Moreno</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Mataderos 2312</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México D.F.</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05023</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Mexico</w:t>
            </w:r>
          </w:p>
        </w:tc>
      </w:tr>
      <w:tr w:rsidR="00C91693" w:rsidTr="00C91693">
        <w:tc>
          <w:tcPr>
            <w:tcW w:w="0" w:type="auto"/>
            <w:shd w:val="clear" w:color="auto" w:fill="FFFFFF"/>
            <w:tcMar>
              <w:top w:w="120" w:type="dxa"/>
              <w:left w:w="240" w:type="dxa"/>
              <w:bottom w:w="120" w:type="dxa"/>
              <w:right w:w="120" w:type="dxa"/>
            </w:tcMar>
            <w:hideMark/>
          </w:tcPr>
          <w:p w:rsidR="00C91693" w:rsidRDefault="00C91693">
            <w:pPr>
              <w:spacing w:before="300" w:after="300"/>
              <w:rPr>
                <w:sz w:val="24"/>
                <w:szCs w:val="24"/>
              </w:rPr>
            </w:pPr>
            <w:r>
              <w:t>4</w:t>
            </w:r>
            <w:r>
              <w:br/>
            </w:r>
          </w:p>
        </w:tc>
        <w:tc>
          <w:tcPr>
            <w:tcW w:w="0" w:type="auto"/>
            <w:shd w:val="clear" w:color="auto" w:fill="FFFFFF"/>
            <w:tcMar>
              <w:top w:w="120" w:type="dxa"/>
              <w:left w:w="120" w:type="dxa"/>
              <w:bottom w:w="120" w:type="dxa"/>
              <w:right w:w="120" w:type="dxa"/>
            </w:tcMar>
            <w:hideMark/>
          </w:tcPr>
          <w:p w:rsidR="00C91693" w:rsidRDefault="00C91693">
            <w:pPr>
              <w:spacing w:before="300" w:after="300"/>
              <w:rPr>
                <w:sz w:val="24"/>
                <w:szCs w:val="24"/>
              </w:rPr>
            </w:pPr>
            <w:r>
              <w:t>Around the Horn</w:t>
            </w:r>
          </w:p>
        </w:tc>
        <w:tc>
          <w:tcPr>
            <w:tcW w:w="0" w:type="auto"/>
            <w:shd w:val="clear" w:color="auto" w:fill="FFFFFF"/>
            <w:tcMar>
              <w:top w:w="120" w:type="dxa"/>
              <w:bottom w:w="120" w:type="dxa"/>
              <w:right w:w="120" w:type="dxa"/>
            </w:tcMar>
            <w:hideMark/>
          </w:tcPr>
          <w:p w:rsidR="00C91693" w:rsidRDefault="00C91693">
            <w:pPr>
              <w:spacing w:before="300" w:after="300"/>
              <w:rPr>
                <w:sz w:val="24"/>
                <w:szCs w:val="24"/>
              </w:rPr>
            </w:pPr>
            <w:r>
              <w:t>Thomas Hardy</w:t>
            </w:r>
          </w:p>
        </w:tc>
        <w:tc>
          <w:tcPr>
            <w:tcW w:w="0" w:type="auto"/>
            <w:shd w:val="clear" w:color="auto" w:fill="FFFFFF"/>
            <w:tcMar>
              <w:top w:w="120" w:type="dxa"/>
              <w:bottom w:w="120" w:type="dxa"/>
              <w:right w:w="120" w:type="dxa"/>
            </w:tcMar>
            <w:hideMark/>
          </w:tcPr>
          <w:p w:rsidR="00C91693" w:rsidRDefault="00C91693">
            <w:pPr>
              <w:spacing w:before="300" w:after="300"/>
              <w:rPr>
                <w:sz w:val="24"/>
                <w:szCs w:val="24"/>
              </w:rPr>
            </w:pPr>
            <w:r>
              <w:t>120 Hanover Sq.</w:t>
            </w:r>
          </w:p>
        </w:tc>
        <w:tc>
          <w:tcPr>
            <w:tcW w:w="0" w:type="auto"/>
            <w:shd w:val="clear" w:color="auto" w:fill="FFFFFF"/>
            <w:tcMar>
              <w:top w:w="120" w:type="dxa"/>
              <w:bottom w:w="120" w:type="dxa"/>
              <w:right w:w="120" w:type="dxa"/>
            </w:tcMar>
            <w:hideMark/>
          </w:tcPr>
          <w:p w:rsidR="00C91693" w:rsidRDefault="00C91693">
            <w:pPr>
              <w:spacing w:before="300" w:after="300"/>
              <w:rPr>
                <w:sz w:val="24"/>
                <w:szCs w:val="24"/>
              </w:rPr>
            </w:pPr>
            <w:r>
              <w:t>London</w:t>
            </w:r>
          </w:p>
        </w:tc>
        <w:tc>
          <w:tcPr>
            <w:tcW w:w="0" w:type="auto"/>
            <w:shd w:val="clear" w:color="auto" w:fill="FFFFFF"/>
            <w:tcMar>
              <w:top w:w="120" w:type="dxa"/>
              <w:bottom w:w="120" w:type="dxa"/>
              <w:right w:w="120" w:type="dxa"/>
            </w:tcMar>
            <w:hideMark/>
          </w:tcPr>
          <w:p w:rsidR="00C91693" w:rsidRDefault="00C91693">
            <w:pPr>
              <w:spacing w:before="300" w:after="300"/>
              <w:rPr>
                <w:sz w:val="24"/>
                <w:szCs w:val="24"/>
              </w:rPr>
            </w:pPr>
            <w:r>
              <w:t>WA1 1DP</w:t>
            </w:r>
          </w:p>
        </w:tc>
        <w:tc>
          <w:tcPr>
            <w:tcW w:w="0" w:type="auto"/>
            <w:shd w:val="clear" w:color="auto" w:fill="FFFFFF"/>
            <w:tcMar>
              <w:top w:w="120" w:type="dxa"/>
              <w:bottom w:w="120" w:type="dxa"/>
              <w:right w:w="120" w:type="dxa"/>
            </w:tcMar>
            <w:hideMark/>
          </w:tcPr>
          <w:p w:rsidR="00C91693" w:rsidRDefault="00C91693">
            <w:pPr>
              <w:spacing w:before="300" w:after="300"/>
              <w:rPr>
                <w:sz w:val="24"/>
                <w:szCs w:val="24"/>
              </w:rPr>
            </w:pPr>
            <w:r>
              <w:t>UK</w:t>
            </w:r>
          </w:p>
        </w:tc>
      </w:tr>
      <w:tr w:rsidR="00C91693" w:rsidTr="00C91693">
        <w:tc>
          <w:tcPr>
            <w:tcW w:w="0" w:type="auto"/>
            <w:shd w:val="clear" w:color="auto" w:fill="F1F1F1"/>
            <w:tcMar>
              <w:top w:w="120" w:type="dxa"/>
              <w:left w:w="240" w:type="dxa"/>
              <w:bottom w:w="120" w:type="dxa"/>
              <w:right w:w="120" w:type="dxa"/>
            </w:tcMar>
            <w:hideMark/>
          </w:tcPr>
          <w:p w:rsidR="00C91693" w:rsidRDefault="00C91693">
            <w:pPr>
              <w:spacing w:before="300" w:after="300"/>
              <w:rPr>
                <w:sz w:val="24"/>
                <w:szCs w:val="24"/>
              </w:rPr>
            </w:pPr>
            <w:r>
              <w:t>5</w:t>
            </w:r>
          </w:p>
        </w:tc>
        <w:tc>
          <w:tcPr>
            <w:tcW w:w="0" w:type="auto"/>
            <w:shd w:val="clear" w:color="auto" w:fill="F1F1F1"/>
            <w:tcMar>
              <w:top w:w="120" w:type="dxa"/>
              <w:left w:w="120" w:type="dxa"/>
              <w:bottom w:w="120" w:type="dxa"/>
              <w:right w:w="120" w:type="dxa"/>
            </w:tcMar>
            <w:hideMark/>
          </w:tcPr>
          <w:p w:rsidR="00C91693" w:rsidRDefault="00C91693">
            <w:pPr>
              <w:spacing w:before="300" w:after="300"/>
              <w:rPr>
                <w:sz w:val="24"/>
                <w:szCs w:val="24"/>
              </w:rPr>
            </w:pPr>
            <w:r>
              <w:t>Berglunds snabbköp</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Christina Berglund</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Berguvsvägen 8</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Luleå</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S-958 22</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Sweden</w:t>
            </w:r>
          </w:p>
        </w:tc>
      </w:tr>
    </w:tbl>
    <w:p w:rsidR="00C91693" w:rsidRDefault="00F60B67" w:rsidP="00C91693">
      <w:pPr>
        <w:spacing w:before="300" w:after="300"/>
        <w:rPr>
          <w:rFonts w:ascii="Times New Roman" w:hAnsi="Times New Roman"/>
          <w:sz w:val="24"/>
          <w:szCs w:val="24"/>
        </w:rPr>
      </w:pPr>
      <w:r>
        <w:pict>
          <v:rect id="_x0000_i1055" style="width:0;height:0" o:hralign="center" o:hrstd="t" o:hrnoshade="t" o:hr="t" fillcolor="black" stroked="f"/>
        </w:pict>
      </w:r>
    </w:p>
    <w:p w:rsidR="00C91693" w:rsidRDefault="00F60B67" w:rsidP="00C91693">
      <w:pPr>
        <w:spacing w:before="300" w:after="300"/>
      </w:pPr>
      <w:r>
        <w:pict>
          <v:rect id="_x0000_i1056" style="width:0;height:0" o:hralign="center" o:hrstd="t" o:hrnoshade="t" o:hr="t" fillcolor="black" stroked="f"/>
        </w:pict>
      </w:r>
    </w:p>
    <w:p w:rsidR="00C91693" w:rsidRDefault="00C91693" w:rsidP="00C916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UPDATE Multiple Records</w:t>
      </w:r>
    </w:p>
    <w:p w:rsidR="00C91693" w:rsidRDefault="00C91693" w:rsidP="00C916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the WHERE clause that determines how many records will be updated.</w:t>
      </w:r>
    </w:p>
    <w:p w:rsidR="00C91693" w:rsidRDefault="00C91693" w:rsidP="00C916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will update the contactname to "Juan" for all records where country is "Mexico":</w:t>
      </w:r>
    </w:p>
    <w:p w:rsidR="00C91693" w:rsidRDefault="00C91693" w:rsidP="00C9169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91693" w:rsidRDefault="00C91693" w:rsidP="00C91693">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UPDATE</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SET</w:t>
      </w:r>
      <w:r>
        <w:rPr>
          <w:rStyle w:val="sqlcolor"/>
          <w:rFonts w:ascii="Consolas" w:hAnsi="Consolas" w:cs="Consolas"/>
          <w:color w:val="000000"/>
          <w:sz w:val="23"/>
          <w:szCs w:val="23"/>
        </w:rPr>
        <w:t> ContactName=</w:t>
      </w:r>
      <w:r>
        <w:rPr>
          <w:rStyle w:val="sqlstringcolor"/>
          <w:rFonts w:ascii="Consolas" w:hAnsi="Consolas" w:cs="Consolas"/>
          <w:color w:val="A52A2A"/>
          <w:sz w:val="23"/>
          <w:szCs w:val="23"/>
        </w:rPr>
        <w:t>'Juan'</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'Mexico'</w:t>
      </w:r>
      <w:r>
        <w:rPr>
          <w:rStyle w:val="sqlcolor"/>
          <w:rFonts w:ascii="Consolas" w:hAnsi="Consolas" w:cs="Consolas"/>
          <w:color w:val="000000"/>
          <w:sz w:val="23"/>
          <w:szCs w:val="23"/>
        </w:rPr>
        <w:t>;</w:t>
      </w:r>
    </w:p>
    <w:p w:rsidR="00C91693" w:rsidRDefault="00F60B67" w:rsidP="00C91693">
      <w:pPr>
        <w:shd w:val="clear" w:color="auto" w:fill="F1F1F1"/>
        <w:rPr>
          <w:rFonts w:ascii="Verdana" w:hAnsi="Verdana" w:cs="Times New Roman"/>
          <w:color w:val="000000"/>
          <w:sz w:val="23"/>
          <w:szCs w:val="23"/>
        </w:rPr>
      </w:pPr>
      <w:hyperlink r:id="rId88" w:tgtFrame="_blank" w:history="1">
        <w:r w:rsidR="00C91693">
          <w:rPr>
            <w:rStyle w:val="Hyperlink"/>
            <w:rFonts w:ascii="Verdana" w:hAnsi="Verdana"/>
            <w:color w:val="FFFFFF"/>
            <w:sz w:val="23"/>
            <w:szCs w:val="23"/>
            <w:bdr w:val="none" w:sz="0" w:space="0" w:color="auto" w:frame="1"/>
            <w:shd w:val="clear" w:color="auto" w:fill="4CAF50"/>
          </w:rPr>
          <w:t>Try it Yourself »</w:t>
        </w:r>
      </w:hyperlink>
    </w:p>
    <w:p w:rsidR="00C91693" w:rsidRDefault="00C91693" w:rsidP="00C916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selection from the "Customers" table will now look like this:</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485"/>
        <w:gridCol w:w="3535"/>
        <w:gridCol w:w="1835"/>
        <w:gridCol w:w="2870"/>
        <w:gridCol w:w="1220"/>
        <w:gridCol w:w="1195"/>
        <w:gridCol w:w="985"/>
      </w:tblGrid>
      <w:tr w:rsidR="00C91693" w:rsidTr="00C91693">
        <w:tc>
          <w:tcPr>
            <w:tcW w:w="0" w:type="auto"/>
            <w:shd w:val="clear" w:color="auto" w:fill="FFFFFF"/>
            <w:tcMar>
              <w:top w:w="120" w:type="dxa"/>
              <w:left w:w="240" w:type="dxa"/>
              <w:bottom w:w="120" w:type="dxa"/>
              <w:right w:w="120" w:type="dxa"/>
            </w:tcMar>
            <w:hideMark/>
          </w:tcPr>
          <w:p w:rsidR="00C91693" w:rsidRDefault="00C91693">
            <w:pPr>
              <w:spacing w:before="300" w:after="300"/>
              <w:rPr>
                <w:b/>
                <w:bCs/>
                <w:sz w:val="24"/>
                <w:szCs w:val="24"/>
              </w:rPr>
            </w:pPr>
            <w:r>
              <w:rPr>
                <w:b/>
                <w:bCs/>
              </w:rPr>
              <w:t>CustomerID</w:t>
            </w:r>
          </w:p>
        </w:tc>
        <w:tc>
          <w:tcPr>
            <w:tcW w:w="0" w:type="auto"/>
            <w:shd w:val="clear" w:color="auto" w:fill="FFFFFF"/>
            <w:tcMar>
              <w:top w:w="120" w:type="dxa"/>
              <w:left w:w="120" w:type="dxa"/>
              <w:bottom w:w="120" w:type="dxa"/>
              <w:right w:w="120" w:type="dxa"/>
            </w:tcMar>
            <w:hideMark/>
          </w:tcPr>
          <w:p w:rsidR="00C91693" w:rsidRDefault="00C91693">
            <w:pPr>
              <w:spacing w:before="300" w:after="300"/>
              <w:rPr>
                <w:b/>
                <w:bCs/>
                <w:sz w:val="24"/>
                <w:szCs w:val="24"/>
              </w:rPr>
            </w:pPr>
            <w:r>
              <w:rPr>
                <w:b/>
                <w:bCs/>
              </w:rPr>
              <w:t>CustomerName</w:t>
            </w:r>
          </w:p>
        </w:tc>
        <w:tc>
          <w:tcPr>
            <w:tcW w:w="0" w:type="auto"/>
            <w:shd w:val="clear" w:color="auto" w:fill="FFFFFF"/>
            <w:tcMar>
              <w:top w:w="120" w:type="dxa"/>
              <w:bottom w:w="120" w:type="dxa"/>
              <w:right w:w="120" w:type="dxa"/>
            </w:tcMar>
            <w:hideMark/>
          </w:tcPr>
          <w:p w:rsidR="00C91693" w:rsidRDefault="00C91693">
            <w:pPr>
              <w:spacing w:before="300" w:after="300"/>
              <w:rPr>
                <w:b/>
                <w:bCs/>
                <w:sz w:val="24"/>
                <w:szCs w:val="24"/>
              </w:rPr>
            </w:pPr>
            <w:r>
              <w:rPr>
                <w:b/>
                <w:bCs/>
              </w:rPr>
              <w:t>ContactName</w:t>
            </w:r>
          </w:p>
        </w:tc>
        <w:tc>
          <w:tcPr>
            <w:tcW w:w="0" w:type="auto"/>
            <w:shd w:val="clear" w:color="auto" w:fill="FFFFFF"/>
            <w:tcMar>
              <w:top w:w="120" w:type="dxa"/>
              <w:bottom w:w="120" w:type="dxa"/>
              <w:right w:w="120" w:type="dxa"/>
            </w:tcMar>
            <w:hideMark/>
          </w:tcPr>
          <w:p w:rsidR="00C91693" w:rsidRDefault="00C91693">
            <w:pPr>
              <w:spacing w:before="300" w:after="300"/>
              <w:rPr>
                <w:b/>
                <w:bCs/>
                <w:sz w:val="24"/>
                <w:szCs w:val="24"/>
              </w:rPr>
            </w:pPr>
            <w:r>
              <w:rPr>
                <w:b/>
                <w:bCs/>
              </w:rPr>
              <w:t>Address</w:t>
            </w:r>
          </w:p>
        </w:tc>
        <w:tc>
          <w:tcPr>
            <w:tcW w:w="0" w:type="auto"/>
            <w:shd w:val="clear" w:color="auto" w:fill="FFFFFF"/>
            <w:tcMar>
              <w:top w:w="120" w:type="dxa"/>
              <w:bottom w:w="120" w:type="dxa"/>
              <w:right w:w="120" w:type="dxa"/>
            </w:tcMar>
            <w:hideMark/>
          </w:tcPr>
          <w:p w:rsidR="00C91693" w:rsidRDefault="00C91693">
            <w:pPr>
              <w:spacing w:before="300" w:after="300"/>
              <w:rPr>
                <w:b/>
                <w:bCs/>
                <w:sz w:val="24"/>
                <w:szCs w:val="24"/>
              </w:rPr>
            </w:pPr>
            <w:r>
              <w:rPr>
                <w:b/>
                <w:bCs/>
              </w:rPr>
              <w:t>City</w:t>
            </w:r>
          </w:p>
        </w:tc>
        <w:tc>
          <w:tcPr>
            <w:tcW w:w="0" w:type="auto"/>
            <w:shd w:val="clear" w:color="auto" w:fill="FFFFFF"/>
            <w:tcMar>
              <w:top w:w="120" w:type="dxa"/>
              <w:bottom w:w="120" w:type="dxa"/>
              <w:right w:w="120" w:type="dxa"/>
            </w:tcMar>
            <w:hideMark/>
          </w:tcPr>
          <w:p w:rsidR="00C91693" w:rsidRDefault="00C91693">
            <w:pPr>
              <w:spacing w:before="300" w:after="300"/>
              <w:rPr>
                <w:b/>
                <w:bCs/>
                <w:sz w:val="24"/>
                <w:szCs w:val="24"/>
              </w:rPr>
            </w:pPr>
            <w:r>
              <w:rPr>
                <w:b/>
                <w:bCs/>
              </w:rPr>
              <w:t>PostalCode</w:t>
            </w:r>
          </w:p>
        </w:tc>
        <w:tc>
          <w:tcPr>
            <w:tcW w:w="0" w:type="auto"/>
            <w:shd w:val="clear" w:color="auto" w:fill="FFFFFF"/>
            <w:tcMar>
              <w:top w:w="120" w:type="dxa"/>
              <w:bottom w:w="120" w:type="dxa"/>
              <w:right w:w="120" w:type="dxa"/>
            </w:tcMar>
            <w:hideMark/>
          </w:tcPr>
          <w:p w:rsidR="00C91693" w:rsidRDefault="00C91693">
            <w:pPr>
              <w:spacing w:before="300" w:after="300"/>
              <w:rPr>
                <w:b/>
                <w:bCs/>
                <w:sz w:val="24"/>
                <w:szCs w:val="24"/>
              </w:rPr>
            </w:pPr>
            <w:r>
              <w:rPr>
                <w:b/>
                <w:bCs/>
              </w:rPr>
              <w:t>Country</w:t>
            </w:r>
          </w:p>
        </w:tc>
      </w:tr>
      <w:tr w:rsidR="00C91693" w:rsidTr="00C91693">
        <w:tc>
          <w:tcPr>
            <w:tcW w:w="0" w:type="auto"/>
            <w:shd w:val="clear" w:color="auto" w:fill="F1F1F1"/>
            <w:tcMar>
              <w:top w:w="120" w:type="dxa"/>
              <w:left w:w="240" w:type="dxa"/>
              <w:bottom w:w="120" w:type="dxa"/>
              <w:right w:w="120" w:type="dxa"/>
            </w:tcMar>
            <w:hideMark/>
          </w:tcPr>
          <w:p w:rsidR="00C91693" w:rsidRDefault="00C91693">
            <w:pPr>
              <w:spacing w:before="300" w:after="300"/>
              <w:rPr>
                <w:sz w:val="24"/>
                <w:szCs w:val="24"/>
              </w:rPr>
            </w:pPr>
            <w:r>
              <w:t>1</w:t>
            </w:r>
            <w:r>
              <w:br/>
            </w:r>
          </w:p>
        </w:tc>
        <w:tc>
          <w:tcPr>
            <w:tcW w:w="0" w:type="auto"/>
            <w:shd w:val="clear" w:color="auto" w:fill="F1F1F1"/>
            <w:tcMar>
              <w:top w:w="120" w:type="dxa"/>
              <w:left w:w="120" w:type="dxa"/>
              <w:bottom w:w="120" w:type="dxa"/>
              <w:right w:w="120" w:type="dxa"/>
            </w:tcMar>
            <w:hideMark/>
          </w:tcPr>
          <w:p w:rsidR="00C91693" w:rsidRDefault="00C91693">
            <w:pPr>
              <w:spacing w:before="300" w:after="300"/>
              <w:rPr>
                <w:sz w:val="24"/>
                <w:szCs w:val="24"/>
              </w:rPr>
            </w:pPr>
            <w:r>
              <w:t>Alfreds Futterkiste</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Alfred Schmidt</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Obere Str. 57</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Frankfurt</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12209</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Germany</w:t>
            </w:r>
          </w:p>
        </w:tc>
      </w:tr>
      <w:tr w:rsidR="00C91693" w:rsidTr="00C91693">
        <w:tc>
          <w:tcPr>
            <w:tcW w:w="0" w:type="auto"/>
            <w:shd w:val="clear" w:color="auto" w:fill="FFFFFF"/>
            <w:tcMar>
              <w:top w:w="120" w:type="dxa"/>
              <w:left w:w="240" w:type="dxa"/>
              <w:bottom w:w="120" w:type="dxa"/>
              <w:right w:w="120" w:type="dxa"/>
            </w:tcMar>
            <w:hideMark/>
          </w:tcPr>
          <w:p w:rsidR="00C91693" w:rsidRDefault="00C91693">
            <w:pPr>
              <w:spacing w:before="300" w:after="300"/>
              <w:rPr>
                <w:sz w:val="24"/>
                <w:szCs w:val="24"/>
              </w:rPr>
            </w:pPr>
            <w:r>
              <w:t>2</w:t>
            </w:r>
          </w:p>
        </w:tc>
        <w:tc>
          <w:tcPr>
            <w:tcW w:w="0" w:type="auto"/>
            <w:shd w:val="clear" w:color="auto" w:fill="FFFFFF"/>
            <w:tcMar>
              <w:top w:w="120" w:type="dxa"/>
              <w:left w:w="120" w:type="dxa"/>
              <w:bottom w:w="120" w:type="dxa"/>
              <w:right w:w="120" w:type="dxa"/>
            </w:tcMar>
            <w:hideMark/>
          </w:tcPr>
          <w:p w:rsidR="00C91693" w:rsidRDefault="00C91693">
            <w:pPr>
              <w:spacing w:before="300" w:after="300"/>
              <w:rPr>
                <w:sz w:val="24"/>
                <w:szCs w:val="24"/>
              </w:rPr>
            </w:pPr>
            <w:r>
              <w:t>Ana Trujillo Emparedados y helados</w:t>
            </w:r>
          </w:p>
        </w:tc>
        <w:tc>
          <w:tcPr>
            <w:tcW w:w="0" w:type="auto"/>
            <w:shd w:val="clear" w:color="auto" w:fill="FFFFFF"/>
            <w:tcMar>
              <w:top w:w="120" w:type="dxa"/>
              <w:bottom w:w="120" w:type="dxa"/>
              <w:right w:w="120" w:type="dxa"/>
            </w:tcMar>
            <w:hideMark/>
          </w:tcPr>
          <w:p w:rsidR="00C91693" w:rsidRDefault="00C91693">
            <w:pPr>
              <w:spacing w:before="300" w:after="300"/>
              <w:rPr>
                <w:sz w:val="24"/>
                <w:szCs w:val="24"/>
              </w:rPr>
            </w:pPr>
            <w:r>
              <w:t>Juan</w:t>
            </w:r>
          </w:p>
        </w:tc>
        <w:tc>
          <w:tcPr>
            <w:tcW w:w="0" w:type="auto"/>
            <w:shd w:val="clear" w:color="auto" w:fill="FFFFFF"/>
            <w:tcMar>
              <w:top w:w="120" w:type="dxa"/>
              <w:bottom w:w="120" w:type="dxa"/>
              <w:right w:w="120" w:type="dxa"/>
            </w:tcMar>
            <w:hideMark/>
          </w:tcPr>
          <w:p w:rsidR="00C91693" w:rsidRDefault="00C91693">
            <w:pPr>
              <w:spacing w:before="300" w:after="300"/>
              <w:rPr>
                <w:sz w:val="24"/>
                <w:szCs w:val="24"/>
              </w:rPr>
            </w:pPr>
            <w:r>
              <w:t>Avda. de la Constitución 2222</w:t>
            </w:r>
          </w:p>
        </w:tc>
        <w:tc>
          <w:tcPr>
            <w:tcW w:w="0" w:type="auto"/>
            <w:shd w:val="clear" w:color="auto" w:fill="FFFFFF"/>
            <w:tcMar>
              <w:top w:w="120" w:type="dxa"/>
              <w:bottom w:w="120" w:type="dxa"/>
              <w:right w:w="120" w:type="dxa"/>
            </w:tcMar>
            <w:hideMark/>
          </w:tcPr>
          <w:p w:rsidR="00C91693" w:rsidRDefault="00C91693">
            <w:pPr>
              <w:spacing w:before="300" w:after="300"/>
              <w:rPr>
                <w:sz w:val="24"/>
                <w:szCs w:val="24"/>
              </w:rPr>
            </w:pPr>
            <w:r>
              <w:t>México D.F.</w:t>
            </w:r>
          </w:p>
        </w:tc>
        <w:tc>
          <w:tcPr>
            <w:tcW w:w="0" w:type="auto"/>
            <w:shd w:val="clear" w:color="auto" w:fill="FFFFFF"/>
            <w:tcMar>
              <w:top w:w="120" w:type="dxa"/>
              <w:bottom w:w="120" w:type="dxa"/>
              <w:right w:w="120" w:type="dxa"/>
            </w:tcMar>
            <w:hideMark/>
          </w:tcPr>
          <w:p w:rsidR="00C91693" w:rsidRDefault="00C91693">
            <w:pPr>
              <w:spacing w:before="300" w:after="300"/>
              <w:rPr>
                <w:sz w:val="24"/>
                <w:szCs w:val="24"/>
              </w:rPr>
            </w:pPr>
            <w:r>
              <w:t>05021</w:t>
            </w:r>
          </w:p>
        </w:tc>
        <w:tc>
          <w:tcPr>
            <w:tcW w:w="0" w:type="auto"/>
            <w:shd w:val="clear" w:color="auto" w:fill="FFFFFF"/>
            <w:tcMar>
              <w:top w:w="120" w:type="dxa"/>
              <w:bottom w:w="120" w:type="dxa"/>
              <w:right w:w="120" w:type="dxa"/>
            </w:tcMar>
            <w:hideMark/>
          </w:tcPr>
          <w:p w:rsidR="00C91693" w:rsidRDefault="00C91693">
            <w:pPr>
              <w:spacing w:before="300" w:after="300"/>
              <w:rPr>
                <w:sz w:val="24"/>
                <w:szCs w:val="24"/>
              </w:rPr>
            </w:pPr>
            <w:r>
              <w:t>Mexico</w:t>
            </w:r>
          </w:p>
        </w:tc>
      </w:tr>
      <w:tr w:rsidR="00C91693" w:rsidTr="00C91693">
        <w:tc>
          <w:tcPr>
            <w:tcW w:w="0" w:type="auto"/>
            <w:shd w:val="clear" w:color="auto" w:fill="F1F1F1"/>
            <w:tcMar>
              <w:top w:w="120" w:type="dxa"/>
              <w:left w:w="240" w:type="dxa"/>
              <w:bottom w:w="120" w:type="dxa"/>
              <w:right w:w="120" w:type="dxa"/>
            </w:tcMar>
            <w:hideMark/>
          </w:tcPr>
          <w:p w:rsidR="00C91693" w:rsidRDefault="00C91693">
            <w:pPr>
              <w:spacing w:before="300" w:after="300"/>
              <w:rPr>
                <w:sz w:val="24"/>
                <w:szCs w:val="24"/>
              </w:rPr>
            </w:pPr>
            <w:r>
              <w:t>3</w:t>
            </w:r>
          </w:p>
        </w:tc>
        <w:tc>
          <w:tcPr>
            <w:tcW w:w="0" w:type="auto"/>
            <w:shd w:val="clear" w:color="auto" w:fill="F1F1F1"/>
            <w:tcMar>
              <w:top w:w="120" w:type="dxa"/>
              <w:left w:w="120" w:type="dxa"/>
              <w:bottom w:w="120" w:type="dxa"/>
              <w:right w:w="120" w:type="dxa"/>
            </w:tcMar>
            <w:hideMark/>
          </w:tcPr>
          <w:p w:rsidR="00C91693" w:rsidRDefault="00C91693">
            <w:pPr>
              <w:spacing w:before="300" w:after="300"/>
              <w:rPr>
                <w:sz w:val="24"/>
                <w:szCs w:val="24"/>
              </w:rPr>
            </w:pPr>
            <w:r>
              <w:t>Antonio Moreno Taquería</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Juan</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Mataderos 2312</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México D.F.</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05023</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Mexico</w:t>
            </w:r>
          </w:p>
        </w:tc>
      </w:tr>
      <w:tr w:rsidR="00C91693" w:rsidTr="00C91693">
        <w:tc>
          <w:tcPr>
            <w:tcW w:w="0" w:type="auto"/>
            <w:shd w:val="clear" w:color="auto" w:fill="FFFFFF"/>
            <w:tcMar>
              <w:top w:w="120" w:type="dxa"/>
              <w:left w:w="240" w:type="dxa"/>
              <w:bottom w:w="120" w:type="dxa"/>
              <w:right w:w="120" w:type="dxa"/>
            </w:tcMar>
            <w:hideMark/>
          </w:tcPr>
          <w:p w:rsidR="00C91693" w:rsidRDefault="00C91693">
            <w:pPr>
              <w:spacing w:before="300" w:after="300"/>
              <w:rPr>
                <w:sz w:val="24"/>
                <w:szCs w:val="24"/>
              </w:rPr>
            </w:pPr>
            <w:r>
              <w:t>4</w:t>
            </w:r>
            <w:r>
              <w:br/>
            </w:r>
          </w:p>
        </w:tc>
        <w:tc>
          <w:tcPr>
            <w:tcW w:w="0" w:type="auto"/>
            <w:shd w:val="clear" w:color="auto" w:fill="FFFFFF"/>
            <w:tcMar>
              <w:top w:w="120" w:type="dxa"/>
              <w:left w:w="120" w:type="dxa"/>
              <w:bottom w:w="120" w:type="dxa"/>
              <w:right w:w="120" w:type="dxa"/>
            </w:tcMar>
            <w:hideMark/>
          </w:tcPr>
          <w:p w:rsidR="00C91693" w:rsidRDefault="00C91693">
            <w:pPr>
              <w:spacing w:before="300" w:after="300"/>
              <w:rPr>
                <w:sz w:val="24"/>
                <w:szCs w:val="24"/>
              </w:rPr>
            </w:pPr>
            <w:r>
              <w:t>Around the Horn</w:t>
            </w:r>
          </w:p>
        </w:tc>
        <w:tc>
          <w:tcPr>
            <w:tcW w:w="0" w:type="auto"/>
            <w:shd w:val="clear" w:color="auto" w:fill="FFFFFF"/>
            <w:tcMar>
              <w:top w:w="120" w:type="dxa"/>
              <w:bottom w:w="120" w:type="dxa"/>
              <w:right w:w="120" w:type="dxa"/>
            </w:tcMar>
            <w:hideMark/>
          </w:tcPr>
          <w:p w:rsidR="00C91693" w:rsidRDefault="00C91693">
            <w:pPr>
              <w:spacing w:before="300" w:after="300"/>
              <w:rPr>
                <w:sz w:val="24"/>
                <w:szCs w:val="24"/>
              </w:rPr>
            </w:pPr>
            <w:r>
              <w:t>Thomas Hardy</w:t>
            </w:r>
          </w:p>
        </w:tc>
        <w:tc>
          <w:tcPr>
            <w:tcW w:w="0" w:type="auto"/>
            <w:shd w:val="clear" w:color="auto" w:fill="FFFFFF"/>
            <w:tcMar>
              <w:top w:w="120" w:type="dxa"/>
              <w:bottom w:w="120" w:type="dxa"/>
              <w:right w:w="120" w:type="dxa"/>
            </w:tcMar>
            <w:hideMark/>
          </w:tcPr>
          <w:p w:rsidR="00C91693" w:rsidRDefault="00C91693">
            <w:pPr>
              <w:spacing w:before="300" w:after="300"/>
              <w:rPr>
                <w:sz w:val="24"/>
                <w:szCs w:val="24"/>
              </w:rPr>
            </w:pPr>
            <w:r>
              <w:t>120 Hanover Sq.</w:t>
            </w:r>
          </w:p>
        </w:tc>
        <w:tc>
          <w:tcPr>
            <w:tcW w:w="0" w:type="auto"/>
            <w:shd w:val="clear" w:color="auto" w:fill="FFFFFF"/>
            <w:tcMar>
              <w:top w:w="120" w:type="dxa"/>
              <w:bottom w:w="120" w:type="dxa"/>
              <w:right w:w="120" w:type="dxa"/>
            </w:tcMar>
            <w:hideMark/>
          </w:tcPr>
          <w:p w:rsidR="00C91693" w:rsidRDefault="00C91693">
            <w:pPr>
              <w:spacing w:before="300" w:after="300"/>
              <w:rPr>
                <w:sz w:val="24"/>
                <w:szCs w:val="24"/>
              </w:rPr>
            </w:pPr>
            <w:r>
              <w:t>London</w:t>
            </w:r>
          </w:p>
        </w:tc>
        <w:tc>
          <w:tcPr>
            <w:tcW w:w="0" w:type="auto"/>
            <w:shd w:val="clear" w:color="auto" w:fill="FFFFFF"/>
            <w:tcMar>
              <w:top w:w="120" w:type="dxa"/>
              <w:bottom w:w="120" w:type="dxa"/>
              <w:right w:w="120" w:type="dxa"/>
            </w:tcMar>
            <w:hideMark/>
          </w:tcPr>
          <w:p w:rsidR="00C91693" w:rsidRDefault="00C91693">
            <w:pPr>
              <w:spacing w:before="300" w:after="300"/>
              <w:rPr>
                <w:sz w:val="24"/>
                <w:szCs w:val="24"/>
              </w:rPr>
            </w:pPr>
            <w:r>
              <w:t>WA1 1DP</w:t>
            </w:r>
          </w:p>
        </w:tc>
        <w:tc>
          <w:tcPr>
            <w:tcW w:w="0" w:type="auto"/>
            <w:shd w:val="clear" w:color="auto" w:fill="FFFFFF"/>
            <w:tcMar>
              <w:top w:w="120" w:type="dxa"/>
              <w:bottom w:w="120" w:type="dxa"/>
              <w:right w:w="120" w:type="dxa"/>
            </w:tcMar>
            <w:hideMark/>
          </w:tcPr>
          <w:p w:rsidR="00C91693" w:rsidRDefault="00C91693">
            <w:pPr>
              <w:spacing w:before="300" w:after="300"/>
              <w:rPr>
                <w:sz w:val="24"/>
                <w:szCs w:val="24"/>
              </w:rPr>
            </w:pPr>
            <w:r>
              <w:t>UK</w:t>
            </w:r>
          </w:p>
        </w:tc>
      </w:tr>
      <w:tr w:rsidR="00C91693" w:rsidTr="00C91693">
        <w:tc>
          <w:tcPr>
            <w:tcW w:w="0" w:type="auto"/>
            <w:shd w:val="clear" w:color="auto" w:fill="F1F1F1"/>
            <w:tcMar>
              <w:top w:w="120" w:type="dxa"/>
              <w:left w:w="240" w:type="dxa"/>
              <w:bottom w:w="120" w:type="dxa"/>
              <w:right w:w="120" w:type="dxa"/>
            </w:tcMar>
            <w:hideMark/>
          </w:tcPr>
          <w:p w:rsidR="00C91693" w:rsidRDefault="00C91693">
            <w:pPr>
              <w:spacing w:before="300" w:after="300"/>
              <w:rPr>
                <w:sz w:val="24"/>
                <w:szCs w:val="24"/>
              </w:rPr>
            </w:pPr>
            <w:r>
              <w:t>5</w:t>
            </w:r>
          </w:p>
        </w:tc>
        <w:tc>
          <w:tcPr>
            <w:tcW w:w="0" w:type="auto"/>
            <w:shd w:val="clear" w:color="auto" w:fill="F1F1F1"/>
            <w:tcMar>
              <w:top w:w="120" w:type="dxa"/>
              <w:left w:w="120" w:type="dxa"/>
              <w:bottom w:w="120" w:type="dxa"/>
              <w:right w:w="120" w:type="dxa"/>
            </w:tcMar>
            <w:hideMark/>
          </w:tcPr>
          <w:p w:rsidR="00C91693" w:rsidRDefault="00C91693">
            <w:pPr>
              <w:spacing w:before="300" w:after="300"/>
              <w:rPr>
                <w:sz w:val="24"/>
                <w:szCs w:val="24"/>
              </w:rPr>
            </w:pPr>
            <w:r>
              <w:t>Berglunds snabbköp</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Christina Berglund</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Berguvsvägen 8</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Luleå</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S-958 22</w:t>
            </w:r>
          </w:p>
        </w:tc>
        <w:tc>
          <w:tcPr>
            <w:tcW w:w="0" w:type="auto"/>
            <w:shd w:val="clear" w:color="auto" w:fill="F1F1F1"/>
            <w:tcMar>
              <w:top w:w="120" w:type="dxa"/>
              <w:bottom w:w="120" w:type="dxa"/>
              <w:right w:w="120" w:type="dxa"/>
            </w:tcMar>
            <w:hideMark/>
          </w:tcPr>
          <w:p w:rsidR="00C91693" w:rsidRDefault="00C91693">
            <w:pPr>
              <w:spacing w:before="300" w:after="300"/>
              <w:rPr>
                <w:sz w:val="24"/>
                <w:szCs w:val="24"/>
              </w:rPr>
            </w:pPr>
            <w:r>
              <w:t>Sweden</w:t>
            </w:r>
          </w:p>
        </w:tc>
      </w:tr>
    </w:tbl>
    <w:p w:rsidR="00C91693" w:rsidRDefault="00F60B67" w:rsidP="00C91693">
      <w:pPr>
        <w:spacing w:before="300" w:after="300"/>
        <w:rPr>
          <w:rFonts w:ascii="Times New Roman" w:hAnsi="Times New Roman"/>
          <w:sz w:val="24"/>
          <w:szCs w:val="24"/>
        </w:rPr>
      </w:pPr>
      <w:r>
        <w:pict>
          <v:rect id="_x0000_i1057" style="width:0;height:0" o:hralign="center" o:hrstd="t" o:hrnoshade="t" o:hr="t" fillcolor="black" stroked="f"/>
        </w:pict>
      </w:r>
    </w:p>
    <w:p w:rsidR="00C91693" w:rsidRDefault="00C91693" w:rsidP="00C916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Update Warning!</w:t>
      </w:r>
    </w:p>
    <w:p w:rsidR="00C91693" w:rsidRDefault="00C91693" w:rsidP="00C9169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Be careful when updating records. If you omit the WHERE clause, ALL records will be updated!</w:t>
      </w:r>
    </w:p>
    <w:p w:rsidR="00C91693" w:rsidRDefault="00C91693" w:rsidP="00C9169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91693" w:rsidRDefault="00C91693" w:rsidP="00C91693">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UPDATE</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SET</w:t>
      </w:r>
      <w:r>
        <w:rPr>
          <w:rStyle w:val="sqlcolor"/>
          <w:rFonts w:ascii="Consolas" w:hAnsi="Consolas" w:cs="Consolas"/>
          <w:color w:val="000000"/>
          <w:sz w:val="23"/>
          <w:szCs w:val="23"/>
        </w:rPr>
        <w:t> ContactName=</w:t>
      </w:r>
      <w:r>
        <w:rPr>
          <w:rStyle w:val="sqlstringcolor"/>
          <w:rFonts w:ascii="Consolas" w:hAnsi="Consolas" w:cs="Consolas"/>
          <w:color w:val="A52A2A"/>
          <w:sz w:val="23"/>
          <w:szCs w:val="23"/>
        </w:rPr>
        <w:t>'Juan'</w:t>
      </w:r>
      <w:r>
        <w:rPr>
          <w:rStyle w:val="sqlcolor"/>
          <w:rFonts w:ascii="Consolas" w:hAnsi="Consolas" w:cs="Consolas"/>
          <w:color w:val="000000"/>
          <w:sz w:val="23"/>
          <w:szCs w:val="23"/>
        </w:rPr>
        <w:t>;</w:t>
      </w:r>
    </w:p>
    <w:p w:rsidR="00C91693" w:rsidRDefault="00C91693" w:rsidP="00037219">
      <w:pPr>
        <w:shd w:val="clear" w:color="auto" w:fill="FFFFFF"/>
        <w:rPr>
          <w:rFonts w:ascii="Consolas" w:hAnsi="Consolas" w:cs="Consolas"/>
          <w:color w:val="000000"/>
          <w:sz w:val="23"/>
          <w:szCs w:val="23"/>
        </w:rPr>
      </w:pPr>
    </w:p>
    <w:p w:rsidR="00AF2C9C" w:rsidRDefault="00AF2C9C" w:rsidP="00037219">
      <w:pPr>
        <w:shd w:val="clear" w:color="auto" w:fill="FFFFFF"/>
        <w:rPr>
          <w:rFonts w:ascii="Consolas" w:hAnsi="Consolas" w:cs="Consolas"/>
          <w:color w:val="000000"/>
          <w:sz w:val="23"/>
          <w:szCs w:val="23"/>
        </w:rPr>
      </w:pPr>
    </w:p>
    <w:p w:rsidR="00AF2C9C" w:rsidRDefault="00AF2C9C" w:rsidP="00037219">
      <w:pPr>
        <w:shd w:val="clear" w:color="auto" w:fill="FFFFFF"/>
        <w:rPr>
          <w:rFonts w:ascii="Consolas" w:hAnsi="Consolas" w:cs="Consolas"/>
          <w:color w:val="000000"/>
          <w:sz w:val="23"/>
          <w:szCs w:val="23"/>
        </w:rPr>
      </w:pPr>
    </w:p>
    <w:p w:rsidR="00536C26" w:rsidRDefault="00536C26" w:rsidP="00536C2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SQL DELETE Statement</w:t>
      </w:r>
    </w:p>
    <w:p w:rsidR="00536C26" w:rsidRDefault="00536C26" w:rsidP="00536C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DELETE statement is used to delete existing records in a table.</w:t>
      </w:r>
    </w:p>
    <w:p w:rsidR="00536C26" w:rsidRDefault="00536C26" w:rsidP="00536C26">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DELETE Syntax</w:t>
      </w:r>
    </w:p>
    <w:p w:rsidR="00536C26" w:rsidRDefault="00536C26" w:rsidP="00536C26">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DELETE</w:t>
      </w:r>
      <w:r>
        <w:rPr>
          <w:rStyle w:val="sqlcolor"/>
          <w:rFonts w:ascii="Consolas" w:hAnsi="Consolas" w:cs="Consolas"/>
          <w:color w:val="000000"/>
          <w:sz w:val="23"/>
          <w:szCs w:val="23"/>
        </w:rPr>
        <w:t>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 </w:t>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536C26" w:rsidRDefault="00536C26" w:rsidP="00536C26">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Be careful when deleting records in a table! Notice the WHERE clause in the DELETE statement. The WHERE clause specifies which record(s) should be deleted. If you omit the WHERE clause, all records in the table will be deleted!</w:t>
      </w:r>
    </w:p>
    <w:p w:rsidR="00536C26" w:rsidRDefault="00F60B67" w:rsidP="00536C26">
      <w:pPr>
        <w:spacing w:before="300" w:after="300"/>
        <w:rPr>
          <w:rFonts w:ascii="Times New Roman" w:hAnsi="Times New Roman"/>
          <w:sz w:val="24"/>
          <w:szCs w:val="24"/>
        </w:rPr>
      </w:pPr>
      <w:r>
        <w:pict>
          <v:rect id="_x0000_i1058" style="width:0;height:0" o:hralign="center" o:hrstd="t" o:hrnoshade="t" o:hr="t" fillcolor="black" stroked="f"/>
        </w:pict>
      </w:r>
    </w:p>
    <w:p w:rsidR="00536C26" w:rsidRDefault="00536C26" w:rsidP="00536C2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rsidR="00536C26" w:rsidRDefault="00536C26" w:rsidP="00536C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485"/>
        <w:gridCol w:w="3535"/>
        <w:gridCol w:w="1835"/>
        <w:gridCol w:w="2870"/>
        <w:gridCol w:w="1220"/>
        <w:gridCol w:w="1195"/>
        <w:gridCol w:w="985"/>
      </w:tblGrid>
      <w:tr w:rsidR="00536C26" w:rsidTr="00536C26">
        <w:tc>
          <w:tcPr>
            <w:tcW w:w="0" w:type="auto"/>
            <w:shd w:val="clear" w:color="auto" w:fill="FFFFFF"/>
            <w:tcMar>
              <w:top w:w="120" w:type="dxa"/>
              <w:left w:w="240" w:type="dxa"/>
              <w:bottom w:w="120" w:type="dxa"/>
              <w:right w:w="120" w:type="dxa"/>
            </w:tcMar>
            <w:hideMark/>
          </w:tcPr>
          <w:p w:rsidR="00536C26" w:rsidRDefault="00536C26">
            <w:pPr>
              <w:spacing w:before="300" w:after="300"/>
              <w:rPr>
                <w:b/>
                <w:bCs/>
                <w:sz w:val="24"/>
                <w:szCs w:val="24"/>
              </w:rPr>
            </w:pPr>
            <w:r>
              <w:rPr>
                <w:b/>
                <w:bCs/>
              </w:rPr>
              <w:t>CustomerID</w:t>
            </w:r>
          </w:p>
        </w:tc>
        <w:tc>
          <w:tcPr>
            <w:tcW w:w="0" w:type="auto"/>
            <w:shd w:val="clear" w:color="auto" w:fill="FFFFFF"/>
            <w:tcMar>
              <w:top w:w="120" w:type="dxa"/>
              <w:left w:w="120" w:type="dxa"/>
              <w:bottom w:w="120" w:type="dxa"/>
              <w:right w:w="120" w:type="dxa"/>
            </w:tcMar>
            <w:hideMark/>
          </w:tcPr>
          <w:p w:rsidR="00536C26" w:rsidRDefault="00536C26">
            <w:pPr>
              <w:spacing w:before="300" w:after="300"/>
              <w:rPr>
                <w:b/>
                <w:bCs/>
                <w:sz w:val="24"/>
                <w:szCs w:val="24"/>
              </w:rPr>
            </w:pPr>
            <w:r>
              <w:rPr>
                <w:b/>
                <w:bCs/>
              </w:rPr>
              <w:t>CustomerName</w:t>
            </w:r>
          </w:p>
        </w:tc>
        <w:tc>
          <w:tcPr>
            <w:tcW w:w="0" w:type="auto"/>
            <w:shd w:val="clear" w:color="auto" w:fill="FFFFFF"/>
            <w:tcMar>
              <w:top w:w="120" w:type="dxa"/>
              <w:bottom w:w="120" w:type="dxa"/>
              <w:right w:w="120" w:type="dxa"/>
            </w:tcMar>
            <w:hideMark/>
          </w:tcPr>
          <w:p w:rsidR="00536C26" w:rsidRDefault="00536C26">
            <w:pPr>
              <w:spacing w:before="300" w:after="300"/>
              <w:rPr>
                <w:b/>
                <w:bCs/>
                <w:sz w:val="24"/>
                <w:szCs w:val="24"/>
              </w:rPr>
            </w:pPr>
            <w:r>
              <w:rPr>
                <w:b/>
                <w:bCs/>
              </w:rPr>
              <w:t>ContactName</w:t>
            </w:r>
          </w:p>
        </w:tc>
        <w:tc>
          <w:tcPr>
            <w:tcW w:w="0" w:type="auto"/>
            <w:shd w:val="clear" w:color="auto" w:fill="FFFFFF"/>
            <w:tcMar>
              <w:top w:w="120" w:type="dxa"/>
              <w:bottom w:w="120" w:type="dxa"/>
              <w:right w:w="120" w:type="dxa"/>
            </w:tcMar>
            <w:hideMark/>
          </w:tcPr>
          <w:p w:rsidR="00536C26" w:rsidRDefault="00536C26">
            <w:pPr>
              <w:spacing w:before="300" w:after="300"/>
              <w:rPr>
                <w:b/>
                <w:bCs/>
                <w:sz w:val="24"/>
                <w:szCs w:val="24"/>
              </w:rPr>
            </w:pPr>
            <w:r>
              <w:rPr>
                <w:b/>
                <w:bCs/>
              </w:rPr>
              <w:t>Address</w:t>
            </w:r>
          </w:p>
        </w:tc>
        <w:tc>
          <w:tcPr>
            <w:tcW w:w="0" w:type="auto"/>
            <w:shd w:val="clear" w:color="auto" w:fill="FFFFFF"/>
            <w:tcMar>
              <w:top w:w="120" w:type="dxa"/>
              <w:bottom w:w="120" w:type="dxa"/>
              <w:right w:w="120" w:type="dxa"/>
            </w:tcMar>
            <w:hideMark/>
          </w:tcPr>
          <w:p w:rsidR="00536C26" w:rsidRDefault="00536C26">
            <w:pPr>
              <w:spacing w:before="300" w:after="300"/>
              <w:rPr>
                <w:b/>
                <w:bCs/>
                <w:sz w:val="24"/>
                <w:szCs w:val="24"/>
              </w:rPr>
            </w:pPr>
            <w:r>
              <w:rPr>
                <w:b/>
                <w:bCs/>
              </w:rPr>
              <w:t>City</w:t>
            </w:r>
          </w:p>
        </w:tc>
        <w:tc>
          <w:tcPr>
            <w:tcW w:w="0" w:type="auto"/>
            <w:shd w:val="clear" w:color="auto" w:fill="FFFFFF"/>
            <w:tcMar>
              <w:top w:w="120" w:type="dxa"/>
              <w:bottom w:w="120" w:type="dxa"/>
              <w:right w:w="120" w:type="dxa"/>
            </w:tcMar>
            <w:hideMark/>
          </w:tcPr>
          <w:p w:rsidR="00536C26" w:rsidRDefault="00536C26">
            <w:pPr>
              <w:spacing w:before="300" w:after="300"/>
              <w:rPr>
                <w:b/>
                <w:bCs/>
                <w:sz w:val="24"/>
                <w:szCs w:val="24"/>
              </w:rPr>
            </w:pPr>
            <w:r>
              <w:rPr>
                <w:b/>
                <w:bCs/>
              </w:rPr>
              <w:t>PostalCode</w:t>
            </w:r>
          </w:p>
        </w:tc>
        <w:tc>
          <w:tcPr>
            <w:tcW w:w="0" w:type="auto"/>
            <w:shd w:val="clear" w:color="auto" w:fill="FFFFFF"/>
            <w:tcMar>
              <w:top w:w="120" w:type="dxa"/>
              <w:bottom w:w="120" w:type="dxa"/>
              <w:right w:w="120" w:type="dxa"/>
            </w:tcMar>
            <w:hideMark/>
          </w:tcPr>
          <w:p w:rsidR="00536C26" w:rsidRDefault="00536C26">
            <w:pPr>
              <w:spacing w:before="300" w:after="300"/>
              <w:rPr>
                <w:b/>
                <w:bCs/>
                <w:sz w:val="24"/>
                <w:szCs w:val="24"/>
              </w:rPr>
            </w:pPr>
            <w:r>
              <w:rPr>
                <w:b/>
                <w:bCs/>
              </w:rPr>
              <w:t>Country</w:t>
            </w:r>
          </w:p>
        </w:tc>
      </w:tr>
      <w:tr w:rsidR="00536C26" w:rsidTr="00536C26">
        <w:tc>
          <w:tcPr>
            <w:tcW w:w="0" w:type="auto"/>
            <w:shd w:val="clear" w:color="auto" w:fill="F1F1F1"/>
            <w:tcMar>
              <w:top w:w="120" w:type="dxa"/>
              <w:left w:w="240" w:type="dxa"/>
              <w:bottom w:w="120" w:type="dxa"/>
              <w:right w:w="120" w:type="dxa"/>
            </w:tcMar>
            <w:hideMark/>
          </w:tcPr>
          <w:p w:rsidR="00536C26" w:rsidRDefault="00536C26">
            <w:pPr>
              <w:spacing w:before="300" w:after="300"/>
              <w:rPr>
                <w:sz w:val="24"/>
                <w:szCs w:val="24"/>
              </w:rPr>
            </w:pPr>
            <w:r>
              <w:t>1</w:t>
            </w:r>
            <w:r>
              <w:br/>
            </w:r>
          </w:p>
        </w:tc>
        <w:tc>
          <w:tcPr>
            <w:tcW w:w="0" w:type="auto"/>
            <w:shd w:val="clear" w:color="auto" w:fill="F1F1F1"/>
            <w:tcMar>
              <w:top w:w="120" w:type="dxa"/>
              <w:left w:w="120" w:type="dxa"/>
              <w:bottom w:w="120" w:type="dxa"/>
              <w:right w:w="120" w:type="dxa"/>
            </w:tcMar>
            <w:hideMark/>
          </w:tcPr>
          <w:p w:rsidR="00536C26" w:rsidRDefault="00536C26">
            <w:pPr>
              <w:spacing w:before="300" w:after="300"/>
              <w:rPr>
                <w:sz w:val="24"/>
                <w:szCs w:val="24"/>
              </w:rPr>
            </w:pPr>
            <w:r>
              <w:t>Alfreds Futterkiste</w:t>
            </w:r>
          </w:p>
        </w:tc>
        <w:tc>
          <w:tcPr>
            <w:tcW w:w="0" w:type="auto"/>
            <w:shd w:val="clear" w:color="auto" w:fill="F1F1F1"/>
            <w:tcMar>
              <w:top w:w="120" w:type="dxa"/>
              <w:bottom w:w="120" w:type="dxa"/>
              <w:right w:w="120" w:type="dxa"/>
            </w:tcMar>
            <w:hideMark/>
          </w:tcPr>
          <w:p w:rsidR="00536C26" w:rsidRDefault="00536C26">
            <w:pPr>
              <w:spacing w:before="300" w:after="300"/>
              <w:rPr>
                <w:sz w:val="24"/>
                <w:szCs w:val="24"/>
              </w:rPr>
            </w:pPr>
            <w:r>
              <w:t>Maria Anders</w:t>
            </w:r>
          </w:p>
        </w:tc>
        <w:tc>
          <w:tcPr>
            <w:tcW w:w="0" w:type="auto"/>
            <w:shd w:val="clear" w:color="auto" w:fill="F1F1F1"/>
            <w:tcMar>
              <w:top w:w="120" w:type="dxa"/>
              <w:bottom w:w="120" w:type="dxa"/>
              <w:right w:w="120" w:type="dxa"/>
            </w:tcMar>
            <w:hideMark/>
          </w:tcPr>
          <w:p w:rsidR="00536C26" w:rsidRDefault="00536C26">
            <w:pPr>
              <w:spacing w:before="300" w:after="300"/>
              <w:rPr>
                <w:sz w:val="24"/>
                <w:szCs w:val="24"/>
              </w:rPr>
            </w:pPr>
            <w:r>
              <w:t>Obere Str. 57</w:t>
            </w:r>
          </w:p>
        </w:tc>
        <w:tc>
          <w:tcPr>
            <w:tcW w:w="0" w:type="auto"/>
            <w:shd w:val="clear" w:color="auto" w:fill="F1F1F1"/>
            <w:tcMar>
              <w:top w:w="120" w:type="dxa"/>
              <w:bottom w:w="120" w:type="dxa"/>
              <w:right w:w="120" w:type="dxa"/>
            </w:tcMar>
            <w:hideMark/>
          </w:tcPr>
          <w:p w:rsidR="00536C26" w:rsidRDefault="00536C26">
            <w:pPr>
              <w:spacing w:before="300" w:after="300"/>
              <w:rPr>
                <w:sz w:val="24"/>
                <w:szCs w:val="24"/>
              </w:rPr>
            </w:pPr>
            <w:r>
              <w:t>Berlin</w:t>
            </w:r>
          </w:p>
        </w:tc>
        <w:tc>
          <w:tcPr>
            <w:tcW w:w="0" w:type="auto"/>
            <w:shd w:val="clear" w:color="auto" w:fill="F1F1F1"/>
            <w:tcMar>
              <w:top w:w="120" w:type="dxa"/>
              <w:bottom w:w="120" w:type="dxa"/>
              <w:right w:w="120" w:type="dxa"/>
            </w:tcMar>
            <w:hideMark/>
          </w:tcPr>
          <w:p w:rsidR="00536C26" w:rsidRDefault="00536C26">
            <w:pPr>
              <w:spacing w:before="300" w:after="300"/>
              <w:rPr>
                <w:sz w:val="24"/>
                <w:szCs w:val="24"/>
              </w:rPr>
            </w:pPr>
            <w:r>
              <w:t>12209</w:t>
            </w:r>
          </w:p>
        </w:tc>
        <w:tc>
          <w:tcPr>
            <w:tcW w:w="0" w:type="auto"/>
            <w:shd w:val="clear" w:color="auto" w:fill="F1F1F1"/>
            <w:tcMar>
              <w:top w:w="120" w:type="dxa"/>
              <w:bottom w:w="120" w:type="dxa"/>
              <w:right w:w="120" w:type="dxa"/>
            </w:tcMar>
            <w:hideMark/>
          </w:tcPr>
          <w:p w:rsidR="00536C26" w:rsidRDefault="00536C26">
            <w:pPr>
              <w:spacing w:before="300" w:after="300"/>
              <w:rPr>
                <w:sz w:val="24"/>
                <w:szCs w:val="24"/>
              </w:rPr>
            </w:pPr>
            <w:r>
              <w:t>Germany</w:t>
            </w:r>
          </w:p>
        </w:tc>
      </w:tr>
      <w:tr w:rsidR="00536C26" w:rsidTr="00536C26">
        <w:tc>
          <w:tcPr>
            <w:tcW w:w="0" w:type="auto"/>
            <w:shd w:val="clear" w:color="auto" w:fill="FFFFFF"/>
            <w:tcMar>
              <w:top w:w="120" w:type="dxa"/>
              <w:left w:w="240" w:type="dxa"/>
              <w:bottom w:w="120" w:type="dxa"/>
              <w:right w:w="120" w:type="dxa"/>
            </w:tcMar>
            <w:hideMark/>
          </w:tcPr>
          <w:p w:rsidR="00536C26" w:rsidRDefault="00536C26">
            <w:pPr>
              <w:spacing w:before="300" w:after="300"/>
              <w:rPr>
                <w:sz w:val="24"/>
                <w:szCs w:val="24"/>
              </w:rPr>
            </w:pPr>
            <w:r>
              <w:t>2</w:t>
            </w:r>
          </w:p>
        </w:tc>
        <w:tc>
          <w:tcPr>
            <w:tcW w:w="0" w:type="auto"/>
            <w:shd w:val="clear" w:color="auto" w:fill="FFFFFF"/>
            <w:tcMar>
              <w:top w:w="120" w:type="dxa"/>
              <w:left w:w="120" w:type="dxa"/>
              <w:bottom w:w="120" w:type="dxa"/>
              <w:right w:w="120" w:type="dxa"/>
            </w:tcMar>
            <w:hideMark/>
          </w:tcPr>
          <w:p w:rsidR="00536C26" w:rsidRDefault="00536C26">
            <w:pPr>
              <w:spacing w:before="300" w:after="300"/>
              <w:rPr>
                <w:sz w:val="24"/>
                <w:szCs w:val="24"/>
              </w:rPr>
            </w:pPr>
            <w:r>
              <w:t>Ana Trujillo Emparedados y helados</w:t>
            </w:r>
          </w:p>
        </w:tc>
        <w:tc>
          <w:tcPr>
            <w:tcW w:w="0" w:type="auto"/>
            <w:shd w:val="clear" w:color="auto" w:fill="FFFFFF"/>
            <w:tcMar>
              <w:top w:w="120" w:type="dxa"/>
              <w:bottom w:w="120" w:type="dxa"/>
              <w:right w:w="120" w:type="dxa"/>
            </w:tcMar>
            <w:hideMark/>
          </w:tcPr>
          <w:p w:rsidR="00536C26" w:rsidRDefault="00536C26">
            <w:pPr>
              <w:spacing w:before="300" w:after="300"/>
              <w:rPr>
                <w:sz w:val="24"/>
                <w:szCs w:val="24"/>
              </w:rPr>
            </w:pPr>
            <w:r>
              <w:t>Ana Trujillo</w:t>
            </w:r>
          </w:p>
        </w:tc>
        <w:tc>
          <w:tcPr>
            <w:tcW w:w="0" w:type="auto"/>
            <w:shd w:val="clear" w:color="auto" w:fill="FFFFFF"/>
            <w:tcMar>
              <w:top w:w="120" w:type="dxa"/>
              <w:bottom w:w="120" w:type="dxa"/>
              <w:right w:w="120" w:type="dxa"/>
            </w:tcMar>
            <w:hideMark/>
          </w:tcPr>
          <w:p w:rsidR="00536C26" w:rsidRDefault="00536C26">
            <w:pPr>
              <w:spacing w:before="300" w:after="300"/>
              <w:rPr>
                <w:sz w:val="24"/>
                <w:szCs w:val="24"/>
              </w:rPr>
            </w:pPr>
            <w:r>
              <w:t>Avda. de la Constitución 2222</w:t>
            </w:r>
          </w:p>
        </w:tc>
        <w:tc>
          <w:tcPr>
            <w:tcW w:w="0" w:type="auto"/>
            <w:shd w:val="clear" w:color="auto" w:fill="FFFFFF"/>
            <w:tcMar>
              <w:top w:w="120" w:type="dxa"/>
              <w:bottom w:w="120" w:type="dxa"/>
              <w:right w:w="120" w:type="dxa"/>
            </w:tcMar>
            <w:hideMark/>
          </w:tcPr>
          <w:p w:rsidR="00536C26" w:rsidRDefault="00536C26">
            <w:pPr>
              <w:spacing w:before="300" w:after="300"/>
              <w:rPr>
                <w:sz w:val="24"/>
                <w:szCs w:val="24"/>
              </w:rPr>
            </w:pPr>
            <w:r>
              <w:t>México D.F.</w:t>
            </w:r>
          </w:p>
        </w:tc>
        <w:tc>
          <w:tcPr>
            <w:tcW w:w="0" w:type="auto"/>
            <w:shd w:val="clear" w:color="auto" w:fill="FFFFFF"/>
            <w:tcMar>
              <w:top w:w="120" w:type="dxa"/>
              <w:bottom w:w="120" w:type="dxa"/>
              <w:right w:w="120" w:type="dxa"/>
            </w:tcMar>
            <w:hideMark/>
          </w:tcPr>
          <w:p w:rsidR="00536C26" w:rsidRDefault="00536C26">
            <w:pPr>
              <w:spacing w:before="300" w:after="300"/>
              <w:rPr>
                <w:sz w:val="24"/>
                <w:szCs w:val="24"/>
              </w:rPr>
            </w:pPr>
            <w:r>
              <w:t>05021</w:t>
            </w:r>
          </w:p>
        </w:tc>
        <w:tc>
          <w:tcPr>
            <w:tcW w:w="0" w:type="auto"/>
            <w:shd w:val="clear" w:color="auto" w:fill="FFFFFF"/>
            <w:tcMar>
              <w:top w:w="120" w:type="dxa"/>
              <w:bottom w:w="120" w:type="dxa"/>
              <w:right w:w="120" w:type="dxa"/>
            </w:tcMar>
            <w:hideMark/>
          </w:tcPr>
          <w:p w:rsidR="00536C26" w:rsidRDefault="00536C26">
            <w:pPr>
              <w:spacing w:before="300" w:after="300"/>
              <w:rPr>
                <w:sz w:val="24"/>
                <w:szCs w:val="24"/>
              </w:rPr>
            </w:pPr>
            <w:r>
              <w:t>Mexico</w:t>
            </w:r>
          </w:p>
        </w:tc>
      </w:tr>
      <w:tr w:rsidR="00536C26" w:rsidTr="00536C26">
        <w:tc>
          <w:tcPr>
            <w:tcW w:w="0" w:type="auto"/>
            <w:shd w:val="clear" w:color="auto" w:fill="F1F1F1"/>
            <w:tcMar>
              <w:top w:w="120" w:type="dxa"/>
              <w:left w:w="240" w:type="dxa"/>
              <w:bottom w:w="120" w:type="dxa"/>
              <w:right w:w="120" w:type="dxa"/>
            </w:tcMar>
            <w:hideMark/>
          </w:tcPr>
          <w:p w:rsidR="00536C26" w:rsidRDefault="00536C26">
            <w:pPr>
              <w:spacing w:before="300" w:after="300"/>
              <w:rPr>
                <w:sz w:val="24"/>
                <w:szCs w:val="24"/>
              </w:rPr>
            </w:pPr>
            <w:r>
              <w:t>3</w:t>
            </w:r>
          </w:p>
        </w:tc>
        <w:tc>
          <w:tcPr>
            <w:tcW w:w="0" w:type="auto"/>
            <w:shd w:val="clear" w:color="auto" w:fill="F1F1F1"/>
            <w:tcMar>
              <w:top w:w="120" w:type="dxa"/>
              <w:left w:w="120" w:type="dxa"/>
              <w:bottom w:w="120" w:type="dxa"/>
              <w:right w:w="120" w:type="dxa"/>
            </w:tcMar>
            <w:hideMark/>
          </w:tcPr>
          <w:p w:rsidR="00536C26" w:rsidRDefault="00536C26">
            <w:pPr>
              <w:spacing w:before="300" w:after="300"/>
              <w:rPr>
                <w:sz w:val="24"/>
                <w:szCs w:val="24"/>
              </w:rPr>
            </w:pPr>
            <w:r>
              <w:t>Antonio Moreno Taquería</w:t>
            </w:r>
          </w:p>
        </w:tc>
        <w:tc>
          <w:tcPr>
            <w:tcW w:w="0" w:type="auto"/>
            <w:shd w:val="clear" w:color="auto" w:fill="F1F1F1"/>
            <w:tcMar>
              <w:top w:w="120" w:type="dxa"/>
              <w:bottom w:w="120" w:type="dxa"/>
              <w:right w:w="120" w:type="dxa"/>
            </w:tcMar>
            <w:hideMark/>
          </w:tcPr>
          <w:p w:rsidR="00536C26" w:rsidRDefault="00536C26">
            <w:pPr>
              <w:spacing w:before="300" w:after="300"/>
              <w:rPr>
                <w:sz w:val="24"/>
                <w:szCs w:val="24"/>
              </w:rPr>
            </w:pPr>
            <w:r>
              <w:t>Antonio Moreno</w:t>
            </w:r>
          </w:p>
        </w:tc>
        <w:tc>
          <w:tcPr>
            <w:tcW w:w="0" w:type="auto"/>
            <w:shd w:val="clear" w:color="auto" w:fill="F1F1F1"/>
            <w:tcMar>
              <w:top w:w="120" w:type="dxa"/>
              <w:bottom w:w="120" w:type="dxa"/>
              <w:right w:w="120" w:type="dxa"/>
            </w:tcMar>
            <w:hideMark/>
          </w:tcPr>
          <w:p w:rsidR="00536C26" w:rsidRDefault="00536C26">
            <w:pPr>
              <w:spacing w:before="300" w:after="300"/>
              <w:rPr>
                <w:sz w:val="24"/>
                <w:szCs w:val="24"/>
              </w:rPr>
            </w:pPr>
            <w:r>
              <w:t>Mataderos 2312</w:t>
            </w:r>
          </w:p>
        </w:tc>
        <w:tc>
          <w:tcPr>
            <w:tcW w:w="0" w:type="auto"/>
            <w:shd w:val="clear" w:color="auto" w:fill="F1F1F1"/>
            <w:tcMar>
              <w:top w:w="120" w:type="dxa"/>
              <w:bottom w:w="120" w:type="dxa"/>
              <w:right w:w="120" w:type="dxa"/>
            </w:tcMar>
            <w:hideMark/>
          </w:tcPr>
          <w:p w:rsidR="00536C26" w:rsidRDefault="00536C26">
            <w:pPr>
              <w:spacing w:before="300" w:after="300"/>
              <w:rPr>
                <w:sz w:val="24"/>
                <w:szCs w:val="24"/>
              </w:rPr>
            </w:pPr>
            <w:r>
              <w:t>México D.F.</w:t>
            </w:r>
          </w:p>
        </w:tc>
        <w:tc>
          <w:tcPr>
            <w:tcW w:w="0" w:type="auto"/>
            <w:shd w:val="clear" w:color="auto" w:fill="F1F1F1"/>
            <w:tcMar>
              <w:top w:w="120" w:type="dxa"/>
              <w:bottom w:w="120" w:type="dxa"/>
              <w:right w:w="120" w:type="dxa"/>
            </w:tcMar>
            <w:hideMark/>
          </w:tcPr>
          <w:p w:rsidR="00536C26" w:rsidRDefault="00536C26">
            <w:pPr>
              <w:spacing w:before="300" w:after="300"/>
              <w:rPr>
                <w:sz w:val="24"/>
                <w:szCs w:val="24"/>
              </w:rPr>
            </w:pPr>
            <w:r>
              <w:t>05023</w:t>
            </w:r>
          </w:p>
        </w:tc>
        <w:tc>
          <w:tcPr>
            <w:tcW w:w="0" w:type="auto"/>
            <w:shd w:val="clear" w:color="auto" w:fill="F1F1F1"/>
            <w:tcMar>
              <w:top w:w="120" w:type="dxa"/>
              <w:bottom w:w="120" w:type="dxa"/>
              <w:right w:w="120" w:type="dxa"/>
            </w:tcMar>
            <w:hideMark/>
          </w:tcPr>
          <w:p w:rsidR="00536C26" w:rsidRDefault="00536C26">
            <w:pPr>
              <w:spacing w:before="300" w:after="300"/>
              <w:rPr>
                <w:sz w:val="24"/>
                <w:szCs w:val="24"/>
              </w:rPr>
            </w:pPr>
            <w:r>
              <w:t>Mexico</w:t>
            </w:r>
          </w:p>
        </w:tc>
      </w:tr>
      <w:tr w:rsidR="00536C26" w:rsidTr="00536C26">
        <w:tc>
          <w:tcPr>
            <w:tcW w:w="0" w:type="auto"/>
            <w:shd w:val="clear" w:color="auto" w:fill="FFFFFF"/>
            <w:tcMar>
              <w:top w:w="120" w:type="dxa"/>
              <w:left w:w="240" w:type="dxa"/>
              <w:bottom w:w="120" w:type="dxa"/>
              <w:right w:w="120" w:type="dxa"/>
            </w:tcMar>
            <w:hideMark/>
          </w:tcPr>
          <w:p w:rsidR="00536C26" w:rsidRDefault="00536C26">
            <w:pPr>
              <w:spacing w:before="300" w:after="300"/>
              <w:rPr>
                <w:sz w:val="24"/>
                <w:szCs w:val="24"/>
              </w:rPr>
            </w:pPr>
            <w:r>
              <w:t>4</w:t>
            </w:r>
            <w:r>
              <w:br/>
            </w:r>
          </w:p>
        </w:tc>
        <w:tc>
          <w:tcPr>
            <w:tcW w:w="0" w:type="auto"/>
            <w:shd w:val="clear" w:color="auto" w:fill="FFFFFF"/>
            <w:tcMar>
              <w:top w:w="120" w:type="dxa"/>
              <w:left w:w="120" w:type="dxa"/>
              <w:bottom w:w="120" w:type="dxa"/>
              <w:right w:w="120" w:type="dxa"/>
            </w:tcMar>
            <w:hideMark/>
          </w:tcPr>
          <w:p w:rsidR="00536C26" w:rsidRDefault="00536C26">
            <w:pPr>
              <w:spacing w:before="300" w:after="300"/>
              <w:rPr>
                <w:sz w:val="24"/>
                <w:szCs w:val="24"/>
              </w:rPr>
            </w:pPr>
            <w:r>
              <w:t>Around the Horn</w:t>
            </w:r>
          </w:p>
        </w:tc>
        <w:tc>
          <w:tcPr>
            <w:tcW w:w="0" w:type="auto"/>
            <w:shd w:val="clear" w:color="auto" w:fill="FFFFFF"/>
            <w:tcMar>
              <w:top w:w="120" w:type="dxa"/>
              <w:bottom w:w="120" w:type="dxa"/>
              <w:right w:w="120" w:type="dxa"/>
            </w:tcMar>
            <w:hideMark/>
          </w:tcPr>
          <w:p w:rsidR="00536C26" w:rsidRDefault="00536C26">
            <w:pPr>
              <w:spacing w:before="300" w:after="300"/>
              <w:rPr>
                <w:sz w:val="24"/>
                <w:szCs w:val="24"/>
              </w:rPr>
            </w:pPr>
            <w:r>
              <w:t>Thomas Hardy</w:t>
            </w:r>
          </w:p>
        </w:tc>
        <w:tc>
          <w:tcPr>
            <w:tcW w:w="0" w:type="auto"/>
            <w:shd w:val="clear" w:color="auto" w:fill="FFFFFF"/>
            <w:tcMar>
              <w:top w:w="120" w:type="dxa"/>
              <w:bottom w:w="120" w:type="dxa"/>
              <w:right w:w="120" w:type="dxa"/>
            </w:tcMar>
            <w:hideMark/>
          </w:tcPr>
          <w:p w:rsidR="00536C26" w:rsidRDefault="00536C26">
            <w:pPr>
              <w:spacing w:before="300" w:after="300"/>
              <w:rPr>
                <w:sz w:val="24"/>
                <w:szCs w:val="24"/>
              </w:rPr>
            </w:pPr>
            <w:r>
              <w:t>120 Hanover Sq.</w:t>
            </w:r>
          </w:p>
        </w:tc>
        <w:tc>
          <w:tcPr>
            <w:tcW w:w="0" w:type="auto"/>
            <w:shd w:val="clear" w:color="auto" w:fill="FFFFFF"/>
            <w:tcMar>
              <w:top w:w="120" w:type="dxa"/>
              <w:bottom w:w="120" w:type="dxa"/>
              <w:right w:w="120" w:type="dxa"/>
            </w:tcMar>
            <w:hideMark/>
          </w:tcPr>
          <w:p w:rsidR="00536C26" w:rsidRDefault="00536C26">
            <w:pPr>
              <w:spacing w:before="300" w:after="300"/>
              <w:rPr>
                <w:sz w:val="24"/>
                <w:szCs w:val="24"/>
              </w:rPr>
            </w:pPr>
            <w:r>
              <w:t>London</w:t>
            </w:r>
          </w:p>
        </w:tc>
        <w:tc>
          <w:tcPr>
            <w:tcW w:w="0" w:type="auto"/>
            <w:shd w:val="clear" w:color="auto" w:fill="FFFFFF"/>
            <w:tcMar>
              <w:top w:w="120" w:type="dxa"/>
              <w:bottom w:w="120" w:type="dxa"/>
              <w:right w:w="120" w:type="dxa"/>
            </w:tcMar>
            <w:hideMark/>
          </w:tcPr>
          <w:p w:rsidR="00536C26" w:rsidRDefault="00536C26">
            <w:pPr>
              <w:spacing w:before="300" w:after="300"/>
              <w:rPr>
                <w:sz w:val="24"/>
                <w:szCs w:val="24"/>
              </w:rPr>
            </w:pPr>
            <w:r>
              <w:t>WA1 1DP</w:t>
            </w:r>
          </w:p>
        </w:tc>
        <w:tc>
          <w:tcPr>
            <w:tcW w:w="0" w:type="auto"/>
            <w:shd w:val="clear" w:color="auto" w:fill="FFFFFF"/>
            <w:tcMar>
              <w:top w:w="120" w:type="dxa"/>
              <w:bottom w:w="120" w:type="dxa"/>
              <w:right w:w="120" w:type="dxa"/>
            </w:tcMar>
            <w:hideMark/>
          </w:tcPr>
          <w:p w:rsidR="00536C26" w:rsidRDefault="00536C26">
            <w:pPr>
              <w:spacing w:before="300" w:after="300"/>
              <w:rPr>
                <w:sz w:val="24"/>
                <w:szCs w:val="24"/>
              </w:rPr>
            </w:pPr>
            <w:r>
              <w:t>UK</w:t>
            </w:r>
          </w:p>
        </w:tc>
      </w:tr>
      <w:tr w:rsidR="00536C26" w:rsidTr="00536C26">
        <w:tc>
          <w:tcPr>
            <w:tcW w:w="0" w:type="auto"/>
            <w:shd w:val="clear" w:color="auto" w:fill="F1F1F1"/>
            <w:tcMar>
              <w:top w:w="120" w:type="dxa"/>
              <w:left w:w="240" w:type="dxa"/>
              <w:bottom w:w="120" w:type="dxa"/>
              <w:right w:w="120" w:type="dxa"/>
            </w:tcMar>
            <w:hideMark/>
          </w:tcPr>
          <w:p w:rsidR="00536C26" w:rsidRDefault="00536C26">
            <w:pPr>
              <w:spacing w:before="300" w:after="300"/>
              <w:rPr>
                <w:sz w:val="24"/>
                <w:szCs w:val="24"/>
              </w:rPr>
            </w:pPr>
            <w:r>
              <w:lastRenderedPageBreak/>
              <w:t>5</w:t>
            </w:r>
          </w:p>
        </w:tc>
        <w:tc>
          <w:tcPr>
            <w:tcW w:w="0" w:type="auto"/>
            <w:shd w:val="clear" w:color="auto" w:fill="F1F1F1"/>
            <w:tcMar>
              <w:top w:w="120" w:type="dxa"/>
              <w:left w:w="120" w:type="dxa"/>
              <w:bottom w:w="120" w:type="dxa"/>
              <w:right w:w="120" w:type="dxa"/>
            </w:tcMar>
            <w:hideMark/>
          </w:tcPr>
          <w:p w:rsidR="00536C26" w:rsidRDefault="00536C26">
            <w:pPr>
              <w:spacing w:before="300" w:after="300"/>
              <w:rPr>
                <w:sz w:val="24"/>
                <w:szCs w:val="24"/>
              </w:rPr>
            </w:pPr>
            <w:r>
              <w:t>Berglunds snabbköp</w:t>
            </w:r>
          </w:p>
        </w:tc>
        <w:tc>
          <w:tcPr>
            <w:tcW w:w="0" w:type="auto"/>
            <w:shd w:val="clear" w:color="auto" w:fill="F1F1F1"/>
            <w:tcMar>
              <w:top w:w="120" w:type="dxa"/>
              <w:bottom w:w="120" w:type="dxa"/>
              <w:right w:w="120" w:type="dxa"/>
            </w:tcMar>
            <w:hideMark/>
          </w:tcPr>
          <w:p w:rsidR="00536C26" w:rsidRDefault="00536C26">
            <w:pPr>
              <w:spacing w:before="300" w:after="300"/>
              <w:rPr>
                <w:sz w:val="24"/>
                <w:szCs w:val="24"/>
              </w:rPr>
            </w:pPr>
            <w:r>
              <w:t>Christina Berglund</w:t>
            </w:r>
          </w:p>
        </w:tc>
        <w:tc>
          <w:tcPr>
            <w:tcW w:w="0" w:type="auto"/>
            <w:shd w:val="clear" w:color="auto" w:fill="F1F1F1"/>
            <w:tcMar>
              <w:top w:w="120" w:type="dxa"/>
              <w:bottom w:w="120" w:type="dxa"/>
              <w:right w:w="120" w:type="dxa"/>
            </w:tcMar>
            <w:hideMark/>
          </w:tcPr>
          <w:p w:rsidR="00536C26" w:rsidRDefault="00536C26">
            <w:pPr>
              <w:spacing w:before="300" w:after="300"/>
              <w:rPr>
                <w:sz w:val="24"/>
                <w:szCs w:val="24"/>
              </w:rPr>
            </w:pPr>
            <w:r>
              <w:t>Berguvsvägen 8</w:t>
            </w:r>
          </w:p>
        </w:tc>
        <w:tc>
          <w:tcPr>
            <w:tcW w:w="0" w:type="auto"/>
            <w:shd w:val="clear" w:color="auto" w:fill="F1F1F1"/>
            <w:tcMar>
              <w:top w:w="120" w:type="dxa"/>
              <w:bottom w:w="120" w:type="dxa"/>
              <w:right w:w="120" w:type="dxa"/>
            </w:tcMar>
            <w:hideMark/>
          </w:tcPr>
          <w:p w:rsidR="00536C26" w:rsidRDefault="00536C26">
            <w:pPr>
              <w:spacing w:before="300" w:after="300"/>
              <w:rPr>
                <w:sz w:val="24"/>
                <w:szCs w:val="24"/>
              </w:rPr>
            </w:pPr>
            <w:r>
              <w:t>Luleå</w:t>
            </w:r>
          </w:p>
        </w:tc>
        <w:tc>
          <w:tcPr>
            <w:tcW w:w="0" w:type="auto"/>
            <w:shd w:val="clear" w:color="auto" w:fill="F1F1F1"/>
            <w:tcMar>
              <w:top w:w="120" w:type="dxa"/>
              <w:bottom w:w="120" w:type="dxa"/>
              <w:right w:w="120" w:type="dxa"/>
            </w:tcMar>
            <w:hideMark/>
          </w:tcPr>
          <w:p w:rsidR="00536C26" w:rsidRDefault="00536C26">
            <w:pPr>
              <w:spacing w:before="300" w:after="300"/>
              <w:rPr>
                <w:sz w:val="24"/>
                <w:szCs w:val="24"/>
              </w:rPr>
            </w:pPr>
            <w:r>
              <w:t>S-958 22</w:t>
            </w:r>
          </w:p>
        </w:tc>
        <w:tc>
          <w:tcPr>
            <w:tcW w:w="0" w:type="auto"/>
            <w:shd w:val="clear" w:color="auto" w:fill="F1F1F1"/>
            <w:tcMar>
              <w:top w:w="120" w:type="dxa"/>
              <w:bottom w:w="120" w:type="dxa"/>
              <w:right w:w="120" w:type="dxa"/>
            </w:tcMar>
            <w:hideMark/>
          </w:tcPr>
          <w:p w:rsidR="00536C26" w:rsidRDefault="00536C26">
            <w:pPr>
              <w:spacing w:before="300" w:after="300"/>
              <w:rPr>
                <w:sz w:val="24"/>
                <w:szCs w:val="24"/>
              </w:rPr>
            </w:pPr>
            <w:r>
              <w:t>Sweden</w:t>
            </w:r>
          </w:p>
        </w:tc>
      </w:tr>
    </w:tbl>
    <w:p w:rsidR="00536C26" w:rsidRDefault="00F60B67" w:rsidP="00536C26">
      <w:pPr>
        <w:spacing w:before="300" w:after="300"/>
        <w:rPr>
          <w:rFonts w:ascii="Times New Roman" w:hAnsi="Times New Roman"/>
          <w:sz w:val="24"/>
          <w:szCs w:val="24"/>
        </w:rPr>
      </w:pPr>
      <w:r>
        <w:pict>
          <v:rect id="_x0000_i1059" style="width:0;height:0" o:hralign="center" o:hrstd="t" o:hrnoshade="t" o:hr="t" fillcolor="black" stroked="f"/>
        </w:pict>
      </w:r>
    </w:p>
    <w:p w:rsidR="00536C26" w:rsidRDefault="00F60B67" w:rsidP="00536C26">
      <w:pPr>
        <w:spacing w:before="300" w:after="300"/>
      </w:pPr>
      <w:r>
        <w:pict>
          <v:rect id="_x0000_i1060" style="width:0;height:0" o:hralign="center" o:hrstd="t" o:hrnoshade="t" o:hr="t" fillcolor="black" stroked="f"/>
        </w:pict>
      </w:r>
    </w:p>
    <w:p w:rsidR="00536C26" w:rsidRDefault="00536C26" w:rsidP="00536C2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DELETE Example</w:t>
      </w:r>
    </w:p>
    <w:p w:rsidR="00536C26" w:rsidRDefault="00536C26" w:rsidP="00536C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deletes the customer "Alfreds Futterkiste" from the "Customers" table:</w:t>
      </w:r>
    </w:p>
    <w:p w:rsidR="00536C26" w:rsidRDefault="00536C26" w:rsidP="00536C26">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36C26" w:rsidRDefault="00536C26" w:rsidP="00536C26">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DELETE</w:t>
      </w:r>
      <w:r>
        <w:rPr>
          <w:rStyle w:val="sqlcolor"/>
          <w:rFonts w:ascii="Consolas" w:hAnsi="Consolas" w:cs="Consolas"/>
          <w:color w:val="000000"/>
          <w:sz w:val="23"/>
          <w:szCs w:val="23"/>
        </w:rPr>
        <w:t>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 </w:t>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CustomerName=</w:t>
      </w:r>
      <w:r>
        <w:rPr>
          <w:rStyle w:val="sqlstringcolor"/>
          <w:rFonts w:ascii="Consolas" w:hAnsi="Consolas" w:cs="Consolas"/>
          <w:color w:val="A52A2A"/>
          <w:sz w:val="23"/>
          <w:szCs w:val="23"/>
        </w:rPr>
        <w:t>'Alfreds Futterkiste'</w:t>
      </w:r>
      <w:r>
        <w:rPr>
          <w:rStyle w:val="sqlcolor"/>
          <w:rFonts w:ascii="Consolas" w:hAnsi="Consolas" w:cs="Consolas"/>
          <w:color w:val="000000"/>
          <w:sz w:val="23"/>
          <w:szCs w:val="23"/>
        </w:rPr>
        <w:t>;</w:t>
      </w:r>
    </w:p>
    <w:p w:rsidR="00536C26" w:rsidRDefault="00F60B67" w:rsidP="00536C26">
      <w:pPr>
        <w:shd w:val="clear" w:color="auto" w:fill="F1F1F1"/>
        <w:rPr>
          <w:rFonts w:ascii="Verdana" w:hAnsi="Verdana" w:cs="Times New Roman"/>
          <w:color w:val="000000"/>
          <w:sz w:val="23"/>
          <w:szCs w:val="23"/>
        </w:rPr>
      </w:pPr>
      <w:hyperlink r:id="rId89" w:tgtFrame="_blank" w:history="1">
        <w:r w:rsidR="00536C26">
          <w:rPr>
            <w:rStyle w:val="Hyperlink"/>
            <w:rFonts w:ascii="Verdana" w:hAnsi="Verdana"/>
            <w:color w:val="FFFFFF"/>
            <w:sz w:val="23"/>
            <w:szCs w:val="23"/>
            <w:bdr w:val="none" w:sz="0" w:space="0" w:color="auto" w:frame="1"/>
            <w:shd w:val="clear" w:color="auto" w:fill="4CAF50"/>
          </w:rPr>
          <w:t>Try it Yourself »</w:t>
        </w:r>
      </w:hyperlink>
    </w:p>
    <w:p w:rsidR="00536C26" w:rsidRDefault="00536C26" w:rsidP="00536C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"Customers" table will now look like this:</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495"/>
        <w:gridCol w:w="3560"/>
        <w:gridCol w:w="1849"/>
        <w:gridCol w:w="2891"/>
        <w:gridCol w:w="1229"/>
        <w:gridCol w:w="1204"/>
        <w:gridCol w:w="897"/>
      </w:tblGrid>
      <w:tr w:rsidR="00536C26" w:rsidTr="00536C26">
        <w:tc>
          <w:tcPr>
            <w:tcW w:w="0" w:type="auto"/>
            <w:shd w:val="clear" w:color="auto" w:fill="FFFFFF"/>
            <w:tcMar>
              <w:top w:w="120" w:type="dxa"/>
              <w:left w:w="240" w:type="dxa"/>
              <w:bottom w:w="120" w:type="dxa"/>
              <w:right w:w="120" w:type="dxa"/>
            </w:tcMar>
            <w:hideMark/>
          </w:tcPr>
          <w:p w:rsidR="00536C26" w:rsidRDefault="00536C26">
            <w:pPr>
              <w:spacing w:before="300" w:after="300"/>
              <w:rPr>
                <w:b/>
                <w:bCs/>
                <w:sz w:val="24"/>
                <w:szCs w:val="24"/>
              </w:rPr>
            </w:pPr>
            <w:r>
              <w:rPr>
                <w:b/>
                <w:bCs/>
              </w:rPr>
              <w:t>CustomerID</w:t>
            </w:r>
          </w:p>
        </w:tc>
        <w:tc>
          <w:tcPr>
            <w:tcW w:w="0" w:type="auto"/>
            <w:shd w:val="clear" w:color="auto" w:fill="FFFFFF"/>
            <w:tcMar>
              <w:top w:w="120" w:type="dxa"/>
              <w:left w:w="120" w:type="dxa"/>
              <w:bottom w:w="120" w:type="dxa"/>
              <w:right w:w="120" w:type="dxa"/>
            </w:tcMar>
            <w:hideMark/>
          </w:tcPr>
          <w:p w:rsidR="00536C26" w:rsidRDefault="00536C26">
            <w:pPr>
              <w:spacing w:before="300" w:after="300"/>
              <w:rPr>
                <w:b/>
                <w:bCs/>
                <w:sz w:val="24"/>
                <w:szCs w:val="24"/>
              </w:rPr>
            </w:pPr>
            <w:r>
              <w:rPr>
                <w:b/>
                <w:bCs/>
              </w:rPr>
              <w:t>CustomerName</w:t>
            </w:r>
          </w:p>
        </w:tc>
        <w:tc>
          <w:tcPr>
            <w:tcW w:w="0" w:type="auto"/>
            <w:shd w:val="clear" w:color="auto" w:fill="FFFFFF"/>
            <w:tcMar>
              <w:top w:w="120" w:type="dxa"/>
              <w:bottom w:w="120" w:type="dxa"/>
              <w:right w:w="120" w:type="dxa"/>
            </w:tcMar>
            <w:hideMark/>
          </w:tcPr>
          <w:p w:rsidR="00536C26" w:rsidRDefault="00536C26">
            <w:pPr>
              <w:spacing w:before="300" w:after="300"/>
              <w:rPr>
                <w:b/>
                <w:bCs/>
                <w:sz w:val="24"/>
                <w:szCs w:val="24"/>
              </w:rPr>
            </w:pPr>
            <w:r>
              <w:rPr>
                <w:b/>
                <w:bCs/>
              </w:rPr>
              <w:t>ContactName</w:t>
            </w:r>
          </w:p>
        </w:tc>
        <w:tc>
          <w:tcPr>
            <w:tcW w:w="0" w:type="auto"/>
            <w:shd w:val="clear" w:color="auto" w:fill="FFFFFF"/>
            <w:tcMar>
              <w:top w:w="120" w:type="dxa"/>
              <w:bottom w:w="120" w:type="dxa"/>
              <w:right w:w="120" w:type="dxa"/>
            </w:tcMar>
            <w:hideMark/>
          </w:tcPr>
          <w:p w:rsidR="00536C26" w:rsidRDefault="00536C26">
            <w:pPr>
              <w:spacing w:before="300" w:after="300"/>
              <w:rPr>
                <w:b/>
                <w:bCs/>
                <w:sz w:val="24"/>
                <w:szCs w:val="24"/>
              </w:rPr>
            </w:pPr>
            <w:r>
              <w:rPr>
                <w:b/>
                <w:bCs/>
              </w:rPr>
              <w:t>Address</w:t>
            </w:r>
          </w:p>
        </w:tc>
        <w:tc>
          <w:tcPr>
            <w:tcW w:w="0" w:type="auto"/>
            <w:shd w:val="clear" w:color="auto" w:fill="FFFFFF"/>
            <w:tcMar>
              <w:top w:w="120" w:type="dxa"/>
              <w:bottom w:w="120" w:type="dxa"/>
              <w:right w:w="120" w:type="dxa"/>
            </w:tcMar>
            <w:hideMark/>
          </w:tcPr>
          <w:p w:rsidR="00536C26" w:rsidRDefault="00536C26">
            <w:pPr>
              <w:spacing w:before="300" w:after="300"/>
              <w:rPr>
                <w:b/>
                <w:bCs/>
                <w:sz w:val="24"/>
                <w:szCs w:val="24"/>
              </w:rPr>
            </w:pPr>
            <w:r>
              <w:rPr>
                <w:b/>
                <w:bCs/>
              </w:rPr>
              <w:t>City</w:t>
            </w:r>
          </w:p>
        </w:tc>
        <w:tc>
          <w:tcPr>
            <w:tcW w:w="0" w:type="auto"/>
            <w:shd w:val="clear" w:color="auto" w:fill="FFFFFF"/>
            <w:tcMar>
              <w:top w:w="120" w:type="dxa"/>
              <w:bottom w:w="120" w:type="dxa"/>
              <w:right w:w="120" w:type="dxa"/>
            </w:tcMar>
            <w:hideMark/>
          </w:tcPr>
          <w:p w:rsidR="00536C26" w:rsidRDefault="00536C26">
            <w:pPr>
              <w:spacing w:before="300" w:after="300"/>
              <w:rPr>
                <w:b/>
                <w:bCs/>
                <w:sz w:val="24"/>
                <w:szCs w:val="24"/>
              </w:rPr>
            </w:pPr>
            <w:r>
              <w:rPr>
                <w:b/>
                <w:bCs/>
              </w:rPr>
              <w:t>PostalCode</w:t>
            </w:r>
          </w:p>
        </w:tc>
        <w:tc>
          <w:tcPr>
            <w:tcW w:w="0" w:type="auto"/>
            <w:shd w:val="clear" w:color="auto" w:fill="FFFFFF"/>
            <w:tcMar>
              <w:top w:w="120" w:type="dxa"/>
              <w:bottom w:w="120" w:type="dxa"/>
              <w:right w:w="120" w:type="dxa"/>
            </w:tcMar>
            <w:hideMark/>
          </w:tcPr>
          <w:p w:rsidR="00536C26" w:rsidRDefault="00536C26">
            <w:pPr>
              <w:spacing w:before="300" w:after="300"/>
              <w:rPr>
                <w:b/>
                <w:bCs/>
                <w:sz w:val="24"/>
                <w:szCs w:val="24"/>
              </w:rPr>
            </w:pPr>
            <w:r>
              <w:rPr>
                <w:b/>
                <w:bCs/>
              </w:rPr>
              <w:t>Country</w:t>
            </w:r>
          </w:p>
        </w:tc>
      </w:tr>
      <w:tr w:rsidR="00536C26" w:rsidTr="00536C26">
        <w:tc>
          <w:tcPr>
            <w:tcW w:w="0" w:type="auto"/>
            <w:shd w:val="clear" w:color="auto" w:fill="F1F1F1"/>
            <w:tcMar>
              <w:top w:w="120" w:type="dxa"/>
              <w:left w:w="240" w:type="dxa"/>
              <w:bottom w:w="120" w:type="dxa"/>
              <w:right w:w="120" w:type="dxa"/>
            </w:tcMar>
            <w:hideMark/>
          </w:tcPr>
          <w:p w:rsidR="00536C26" w:rsidRDefault="00536C26">
            <w:pPr>
              <w:spacing w:before="300" w:after="300"/>
              <w:rPr>
                <w:sz w:val="24"/>
                <w:szCs w:val="24"/>
              </w:rPr>
            </w:pPr>
            <w:r>
              <w:t>2</w:t>
            </w:r>
          </w:p>
        </w:tc>
        <w:tc>
          <w:tcPr>
            <w:tcW w:w="0" w:type="auto"/>
            <w:shd w:val="clear" w:color="auto" w:fill="F1F1F1"/>
            <w:tcMar>
              <w:top w:w="120" w:type="dxa"/>
              <w:left w:w="120" w:type="dxa"/>
              <w:bottom w:w="120" w:type="dxa"/>
              <w:right w:w="120" w:type="dxa"/>
            </w:tcMar>
            <w:hideMark/>
          </w:tcPr>
          <w:p w:rsidR="00536C26" w:rsidRDefault="00536C26">
            <w:pPr>
              <w:spacing w:before="300" w:after="300"/>
              <w:rPr>
                <w:sz w:val="24"/>
                <w:szCs w:val="24"/>
              </w:rPr>
            </w:pPr>
            <w:r>
              <w:t>Ana Trujillo Emparedados y helados</w:t>
            </w:r>
          </w:p>
        </w:tc>
        <w:tc>
          <w:tcPr>
            <w:tcW w:w="0" w:type="auto"/>
            <w:shd w:val="clear" w:color="auto" w:fill="F1F1F1"/>
            <w:tcMar>
              <w:top w:w="120" w:type="dxa"/>
              <w:bottom w:w="120" w:type="dxa"/>
              <w:right w:w="120" w:type="dxa"/>
            </w:tcMar>
            <w:hideMark/>
          </w:tcPr>
          <w:p w:rsidR="00536C26" w:rsidRDefault="00536C26">
            <w:pPr>
              <w:spacing w:before="300" w:after="300"/>
              <w:rPr>
                <w:sz w:val="24"/>
                <w:szCs w:val="24"/>
              </w:rPr>
            </w:pPr>
            <w:r>
              <w:t>Ana Trujillo</w:t>
            </w:r>
          </w:p>
        </w:tc>
        <w:tc>
          <w:tcPr>
            <w:tcW w:w="0" w:type="auto"/>
            <w:shd w:val="clear" w:color="auto" w:fill="F1F1F1"/>
            <w:tcMar>
              <w:top w:w="120" w:type="dxa"/>
              <w:bottom w:w="120" w:type="dxa"/>
              <w:right w:w="120" w:type="dxa"/>
            </w:tcMar>
            <w:hideMark/>
          </w:tcPr>
          <w:p w:rsidR="00536C26" w:rsidRDefault="00536C26">
            <w:pPr>
              <w:spacing w:before="300" w:after="300"/>
              <w:rPr>
                <w:sz w:val="24"/>
                <w:szCs w:val="24"/>
              </w:rPr>
            </w:pPr>
            <w:r>
              <w:t>Avda. de la Constitución 2222</w:t>
            </w:r>
          </w:p>
        </w:tc>
        <w:tc>
          <w:tcPr>
            <w:tcW w:w="0" w:type="auto"/>
            <w:shd w:val="clear" w:color="auto" w:fill="F1F1F1"/>
            <w:tcMar>
              <w:top w:w="120" w:type="dxa"/>
              <w:bottom w:w="120" w:type="dxa"/>
              <w:right w:w="120" w:type="dxa"/>
            </w:tcMar>
            <w:hideMark/>
          </w:tcPr>
          <w:p w:rsidR="00536C26" w:rsidRDefault="00536C26">
            <w:pPr>
              <w:spacing w:before="300" w:after="300"/>
              <w:rPr>
                <w:sz w:val="24"/>
                <w:szCs w:val="24"/>
              </w:rPr>
            </w:pPr>
            <w:r>
              <w:t>México D.F.</w:t>
            </w:r>
          </w:p>
        </w:tc>
        <w:tc>
          <w:tcPr>
            <w:tcW w:w="0" w:type="auto"/>
            <w:shd w:val="clear" w:color="auto" w:fill="F1F1F1"/>
            <w:tcMar>
              <w:top w:w="120" w:type="dxa"/>
              <w:bottom w:w="120" w:type="dxa"/>
              <w:right w:w="120" w:type="dxa"/>
            </w:tcMar>
            <w:hideMark/>
          </w:tcPr>
          <w:p w:rsidR="00536C26" w:rsidRDefault="00536C26">
            <w:pPr>
              <w:spacing w:before="300" w:after="300"/>
              <w:rPr>
                <w:sz w:val="24"/>
                <w:szCs w:val="24"/>
              </w:rPr>
            </w:pPr>
            <w:r>
              <w:t>05021</w:t>
            </w:r>
          </w:p>
        </w:tc>
        <w:tc>
          <w:tcPr>
            <w:tcW w:w="0" w:type="auto"/>
            <w:shd w:val="clear" w:color="auto" w:fill="F1F1F1"/>
            <w:tcMar>
              <w:top w:w="120" w:type="dxa"/>
              <w:bottom w:w="120" w:type="dxa"/>
              <w:right w:w="120" w:type="dxa"/>
            </w:tcMar>
            <w:hideMark/>
          </w:tcPr>
          <w:p w:rsidR="00536C26" w:rsidRDefault="00536C26">
            <w:pPr>
              <w:spacing w:before="300" w:after="300"/>
              <w:rPr>
                <w:sz w:val="24"/>
                <w:szCs w:val="24"/>
              </w:rPr>
            </w:pPr>
            <w:r>
              <w:t>Mexico</w:t>
            </w:r>
          </w:p>
        </w:tc>
      </w:tr>
      <w:tr w:rsidR="00536C26" w:rsidTr="00536C26">
        <w:tc>
          <w:tcPr>
            <w:tcW w:w="0" w:type="auto"/>
            <w:shd w:val="clear" w:color="auto" w:fill="FFFFFF"/>
            <w:tcMar>
              <w:top w:w="120" w:type="dxa"/>
              <w:left w:w="240" w:type="dxa"/>
              <w:bottom w:w="120" w:type="dxa"/>
              <w:right w:w="120" w:type="dxa"/>
            </w:tcMar>
            <w:hideMark/>
          </w:tcPr>
          <w:p w:rsidR="00536C26" w:rsidRDefault="00536C26">
            <w:pPr>
              <w:spacing w:before="300" w:after="300"/>
              <w:rPr>
                <w:sz w:val="24"/>
                <w:szCs w:val="24"/>
              </w:rPr>
            </w:pPr>
            <w:r>
              <w:t>3</w:t>
            </w:r>
          </w:p>
        </w:tc>
        <w:tc>
          <w:tcPr>
            <w:tcW w:w="0" w:type="auto"/>
            <w:shd w:val="clear" w:color="auto" w:fill="FFFFFF"/>
            <w:tcMar>
              <w:top w:w="120" w:type="dxa"/>
              <w:left w:w="120" w:type="dxa"/>
              <w:bottom w:w="120" w:type="dxa"/>
              <w:right w:w="120" w:type="dxa"/>
            </w:tcMar>
            <w:hideMark/>
          </w:tcPr>
          <w:p w:rsidR="00536C26" w:rsidRDefault="00536C26">
            <w:pPr>
              <w:spacing w:before="300" w:after="300"/>
              <w:rPr>
                <w:sz w:val="24"/>
                <w:szCs w:val="24"/>
              </w:rPr>
            </w:pPr>
            <w:r>
              <w:t>Antonio Moreno Taquería</w:t>
            </w:r>
          </w:p>
        </w:tc>
        <w:tc>
          <w:tcPr>
            <w:tcW w:w="0" w:type="auto"/>
            <w:shd w:val="clear" w:color="auto" w:fill="FFFFFF"/>
            <w:tcMar>
              <w:top w:w="120" w:type="dxa"/>
              <w:bottom w:w="120" w:type="dxa"/>
              <w:right w:w="120" w:type="dxa"/>
            </w:tcMar>
            <w:hideMark/>
          </w:tcPr>
          <w:p w:rsidR="00536C26" w:rsidRDefault="00536C26">
            <w:pPr>
              <w:spacing w:before="300" w:after="300"/>
              <w:rPr>
                <w:sz w:val="24"/>
                <w:szCs w:val="24"/>
              </w:rPr>
            </w:pPr>
            <w:r>
              <w:t>Antonio Moreno</w:t>
            </w:r>
          </w:p>
        </w:tc>
        <w:tc>
          <w:tcPr>
            <w:tcW w:w="0" w:type="auto"/>
            <w:shd w:val="clear" w:color="auto" w:fill="FFFFFF"/>
            <w:tcMar>
              <w:top w:w="120" w:type="dxa"/>
              <w:bottom w:w="120" w:type="dxa"/>
              <w:right w:w="120" w:type="dxa"/>
            </w:tcMar>
            <w:hideMark/>
          </w:tcPr>
          <w:p w:rsidR="00536C26" w:rsidRDefault="00536C26">
            <w:pPr>
              <w:spacing w:before="300" w:after="300"/>
              <w:rPr>
                <w:sz w:val="24"/>
                <w:szCs w:val="24"/>
              </w:rPr>
            </w:pPr>
            <w:r>
              <w:t>Mataderos 2312</w:t>
            </w:r>
          </w:p>
        </w:tc>
        <w:tc>
          <w:tcPr>
            <w:tcW w:w="0" w:type="auto"/>
            <w:shd w:val="clear" w:color="auto" w:fill="FFFFFF"/>
            <w:tcMar>
              <w:top w:w="120" w:type="dxa"/>
              <w:bottom w:w="120" w:type="dxa"/>
              <w:right w:w="120" w:type="dxa"/>
            </w:tcMar>
            <w:hideMark/>
          </w:tcPr>
          <w:p w:rsidR="00536C26" w:rsidRDefault="00536C26">
            <w:pPr>
              <w:spacing w:before="300" w:after="300"/>
              <w:rPr>
                <w:sz w:val="24"/>
                <w:szCs w:val="24"/>
              </w:rPr>
            </w:pPr>
            <w:r>
              <w:t>México D.F.</w:t>
            </w:r>
          </w:p>
        </w:tc>
        <w:tc>
          <w:tcPr>
            <w:tcW w:w="0" w:type="auto"/>
            <w:shd w:val="clear" w:color="auto" w:fill="FFFFFF"/>
            <w:tcMar>
              <w:top w:w="120" w:type="dxa"/>
              <w:bottom w:w="120" w:type="dxa"/>
              <w:right w:w="120" w:type="dxa"/>
            </w:tcMar>
            <w:hideMark/>
          </w:tcPr>
          <w:p w:rsidR="00536C26" w:rsidRDefault="00536C26">
            <w:pPr>
              <w:spacing w:before="300" w:after="300"/>
              <w:rPr>
                <w:sz w:val="24"/>
                <w:szCs w:val="24"/>
              </w:rPr>
            </w:pPr>
            <w:r>
              <w:t>05023</w:t>
            </w:r>
          </w:p>
        </w:tc>
        <w:tc>
          <w:tcPr>
            <w:tcW w:w="0" w:type="auto"/>
            <w:shd w:val="clear" w:color="auto" w:fill="FFFFFF"/>
            <w:tcMar>
              <w:top w:w="120" w:type="dxa"/>
              <w:bottom w:w="120" w:type="dxa"/>
              <w:right w:w="120" w:type="dxa"/>
            </w:tcMar>
            <w:hideMark/>
          </w:tcPr>
          <w:p w:rsidR="00536C26" w:rsidRDefault="00536C26">
            <w:pPr>
              <w:spacing w:before="300" w:after="300"/>
              <w:rPr>
                <w:sz w:val="24"/>
                <w:szCs w:val="24"/>
              </w:rPr>
            </w:pPr>
            <w:r>
              <w:t>Mexico</w:t>
            </w:r>
          </w:p>
        </w:tc>
      </w:tr>
      <w:tr w:rsidR="00536C26" w:rsidTr="00536C26">
        <w:tc>
          <w:tcPr>
            <w:tcW w:w="0" w:type="auto"/>
            <w:shd w:val="clear" w:color="auto" w:fill="F1F1F1"/>
            <w:tcMar>
              <w:top w:w="120" w:type="dxa"/>
              <w:left w:w="240" w:type="dxa"/>
              <w:bottom w:w="120" w:type="dxa"/>
              <w:right w:w="120" w:type="dxa"/>
            </w:tcMar>
            <w:hideMark/>
          </w:tcPr>
          <w:p w:rsidR="00536C26" w:rsidRDefault="00536C26">
            <w:pPr>
              <w:spacing w:before="300" w:after="300"/>
              <w:rPr>
                <w:sz w:val="24"/>
                <w:szCs w:val="24"/>
              </w:rPr>
            </w:pPr>
            <w:r>
              <w:t>4</w:t>
            </w:r>
            <w:r>
              <w:br/>
            </w:r>
          </w:p>
        </w:tc>
        <w:tc>
          <w:tcPr>
            <w:tcW w:w="0" w:type="auto"/>
            <w:shd w:val="clear" w:color="auto" w:fill="F1F1F1"/>
            <w:tcMar>
              <w:top w:w="120" w:type="dxa"/>
              <w:left w:w="120" w:type="dxa"/>
              <w:bottom w:w="120" w:type="dxa"/>
              <w:right w:w="120" w:type="dxa"/>
            </w:tcMar>
            <w:hideMark/>
          </w:tcPr>
          <w:p w:rsidR="00536C26" w:rsidRDefault="00536C26">
            <w:pPr>
              <w:spacing w:before="300" w:after="300"/>
              <w:rPr>
                <w:sz w:val="24"/>
                <w:szCs w:val="24"/>
              </w:rPr>
            </w:pPr>
            <w:r>
              <w:t>Around the Horn</w:t>
            </w:r>
          </w:p>
        </w:tc>
        <w:tc>
          <w:tcPr>
            <w:tcW w:w="0" w:type="auto"/>
            <w:shd w:val="clear" w:color="auto" w:fill="F1F1F1"/>
            <w:tcMar>
              <w:top w:w="120" w:type="dxa"/>
              <w:bottom w:w="120" w:type="dxa"/>
              <w:right w:w="120" w:type="dxa"/>
            </w:tcMar>
            <w:hideMark/>
          </w:tcPr>
          <w:p w:rsidR="00536C26" w:rsidRDefault="00536C26">
            <w:pPr>
              <w:spacing w:before="300" w:after="300"/>
              <w:rPr>
                <w:sz w:val="24"/>
                <w:szCs w:val="24"/>
              </w:rPr>
            </w:pPr>
            <w:r>
              <w:t>Thomas Hardy</w:t>
            </w:r>
          </w:p>
        </w:tc>
        <w:tc>
          <w:tcPr>
            <w:tcW w:w="0" w:type="auto"/>
            <w:shd w:val="clear" w:color="auto" w:fill="F1F1F1"/>
            <w:tcMar>
              <w:top w:w="120" w:type="dxa"/>
              <w:bottom w:w="120" w:type="dxa"/>
              <w:right w:w="120" w:type="dxa"/>
            </w:tcMar>
            <w:hideMark/>
          </w:tcPr>
          <w:p w:rsidR="00536C26" w:rsidRDefault="00536C26">
            <w:pPr>
              <w:spacing w:before="300" w:after="300"/>
              <w:rPr>
                <w:sz w:val="24"/>
                <w:szCs w:val="24"/>
              </w:rPr>
            </w:pPr>
            <w:r>
              <w:t>120 Hanover Sq.</w:t>
            </w:r>
          </w:p>
        </w:tc>
        <w:tc>
          <w:tcPr>
            <w:tcW w:w="0" w:type="auto"/>
            <w:shd w:val="clear" w:color="auto" w:fill="F1F1F1"/>
            <w:tcMar>
              <w:top w:w="120" w:type="dxa"/>
              <w:bottom w:w="120" w:type="dxa"/>
              <w:right w:w="120" w:type="dxa"/>
            </w:tcMar>
            <w:hideMark/>
          </w:tcPr>
          <w:p w:rsidR="00536C26" w:rsidRDefault="00536C26">
            <w:pPr>
              <w:spacing w:before="300" w:after="300"/>
              <w:rPr>
                <w:sz w:val="24"/>
                <w:szCs w:val="24"/>
              </w:rPr>
            </w:pPr>
            <w:r>
              <w:t>London</w:t>
            </w:r>
          </w:p>
        </w:tc>
        <w:tc>
          <w:tcPr>
            <w:tcW w:w="0" w:type="auto"/>
            <w:shd w:val="clear" w:color="auto" w:fill="F1F1F1"/>
            <w:tcMar>
              <w:top w:w="120" w:type="dxa"/>
              <w:bottom w:w="120" w:type="dxa"/>
              <w:right w:w="120" w:type="dxa"/>
            </w:tcMar>
            <w:hideMark/>
          </w:tcPr>
          <w:p w:rsidR="00536C26" w:rsidRDefault="00536C26">
            <w:pPr>
              <w:spacing w:before="300" w:after="300"/>
              <w:rPr>
                <w:sz w:val="24"/>
                <w:szCs w:val="24"/>
              </w:rPr>
            </w:pPr>
            <w:r>
              <w:t>WA1 1DP</w:t>
            </w:r>
          </w:p>
        </w:tc>
        <w:tc>
          <w:tcPr>
            <w:tcW w:w="0" w:type="auto"/>
            <w:shd w:val="clear" w:color="auto" w:fill="F1F1F1"/>
            <w:tcMar>
              <w:top w:w="120" w:type="dxa"/>
              <w:bottom w:w="120" w:type="dxa"/>
              <w:right w:w="120" w:type="dxa"/>
            </w:tcMar>
            <w:hideMark/>
          </w:tcPr>
          <w:p w:rsidR="00536C26" w:rsidRDefault="00536C26">
            <w:pPr>
              <w:spacing w:before="300" w:after="300"/>
              <w:rPr>
                <w:sz w:val="24"/>
                <w:szCs w:val="24"/>
              </w:rPr>
            </w:pPr>
            <w:r>
              <w:t>UK</w:t>
            </w:r>
          </w:p>
        </w:tc>
      </w:tr>
      <w:tr w:rsidR="00536C26" w:rsidTr="00536C26">
        <w:tc>
          <w:tcPr>
            <w:tcW w:w="0" w:type="auto"/>
            <w:shd w:val="clear" w:color="auto" w:fill="FFFFFF"/>
            <w:tcMar>
              <w:top w:w="120" w:type="dxa"/>
              <w:left w:w="240" w:type="dxa"/>
              <w:bottom w:w="120" w:type="dxa"/>
              <w:right w:w="120" w:type="dxa"/>
            </w:tcMar>
            <w:hideMark/>
          </w:tcPr>
          <w:p w:rsidR="00536C26" w:rsidRDefault="00536C26">
            <w:pPr>
              <w:spacing w:before="300" w:after="300"/>
              <w:rPr>
                <w:sz w:val="24"/>
                <w:szCs w:val="24"/>
              </w:rPr>
            </w:pPr>
            <w:r>
              <w:t>5</w:t>
            </w:r>
          </w:p>
        </w:tc>
        <w:tc>
          <w:tcPr>
            <w:tcW w:w="0" w:type="auto"/>
            <w:shd w:val="clear" w:color="auto" w:fill="FFFFFF"/>
            <w:tcMar>
              <w:top w:w="120" w:type="dxa"/>
              <w:left w:w="120" w:type="dxa"/>
              <w:bottom w:w="120" w:type="dxa"/>
              <w:right w:w="120" w:type="dxa"/>
            </w:tcMar>
            <w:hideMark/>
          </w:tcPr>
          <w:p w:rsidR="00536C26" w:rsidRDefault="00536C26">
            <w:pPr>
              <w:spacing w:before="300" w:after="300"/>
              <w:rPr>
                <w:sz w:val="24"/>
                <w:szCs w:val="24"/>
              </w:rPr>
            </w:pPr>
            <w:r>
              <w:t>Berglunds snabbköp</w:t>
            </w:r>
          </w:p>
        </w:tc>
        <w:tc>
          <w:tcPr>
            <w:tcW w:w="0" w:type="auto"/>
            <w:shd w:val="clear" w:color="auto" w:fill="FFFFFF"/>
            <w:tcMar>
              <w:top w:w="120" w:type="dxa"/>
              <w:bottom w:w="120" w:type="dxa"/>
              <w:right w:w="120" w:type="dxa"/>
            </w:tcMar>
            <w:hideMark/>
          </w:tcPr>
          <w:p w:rsidR="00536C26" w:rsidRDefault="00536C26">
            <w:pPr>
              <w:spacing w:before="300" w:after="300"/>
              <w:rPr>
                <w:sz w:val="24"/>
                <w:szCs w:val="24"/>
              </w:rPr>
            </w:pPr>
            <w:r>
              <w:t>Christina Berglund</w:t>
            </w:r>
          </w:p>
        </w:tc>
        <w:tc>
          <w:tcPr>
            <w:tcW w:w="0" w:type="auto"/>
            <w:shd w:val="clear" w:color="auto" w:fill="FFFFFF"/>
            <w:tcMar>
              <w:top w:w="120" w:type="dxa"/>
              <w:bottom w:w="120" w:type="dxa"/>
              <w:right w:w="120" w:type="dxa"/>
            </w:tcMar>
            <w:hideMark/>
          </w:tcPr>
          <w:p w:rsidR="00536C26" w:rsidRDefault="00536C26">
            <w:pPr>
              <w:spacing w:before="300" w:after="300"/>
              <w:rPr>
                <w:sz w:val="24"/>
                <w:szCs w:val="24"/>
              </w:rPr>
            </w:pPr>
            <w:r>
              <w:t>Berguvsvägen 8</w:t>
            </w:r>
          </w:p>
        </w:tc>
        <w:tc>
          <w:tcPr>
            <w:tcW w:w="0" w:type="auto"/>
            <w:shd w:val="clear" w:color="auto" w:fill="FFFFFF"/>
            <w:tcMar>
              <w:top w:w="120" w:type="dxa"/>
              <w:bottom w:w="120" w:type="dxa"/>
              <w:right w:w="120" w:type="dxa"/>
            </w:tcMar>
            <w:hideMark/>
          </w:tcPr>
          <w:p w:rsidR="00536C26" w:rsidRDefault="00536C26">
            <w:pPr>
              <w:spacing w:before="300" w:after="300"/>
              <w:rPr>
                <w:sz w:val="24"/>
                <w:szCs w:val="24"/>
              </w:rPr>
            </w:pPr>
            <w:r>
              <w:t>Luleå</w:t>
            </w:r>
          </w:p>
        </w:tc>
        <w:tc>
          <w:tcPr>
            <w:tcW w:w="0" w:type="auto"/>
            <w:shd w:val="clear" w:color="auto" w:fill="FFFFFF"/>
            <w:tcMar>
              <w:top w:w="120" w:type="dxa"/>
              <w:bottom w:w="120" w:type="dxa"/>
              <w:right w:w="120" w:type="dxa"/>
            </w:tcMar>
            <w:hideMark/>
          </w:tcPr>
          <w:p w:rsidR="00536C26" w:rsidRDefault="00536C26">
            <w:pPr>
              <w:spacing w:before="300" w:after="300"/>
              <w:rPr>
                <w:sz w:val="24"/>
                <w:szCs w:val="24"/>
              </w:rPr>
            </w:pPr>
            <w:r>
              <w:t>S-958 22</w:t>
            </w:r>
          </w:p>
        </w:tc>
        <w:tc>
          <w:tcPr>
            <w:tcW w:w="0" w:type="auto"/>
            <w:shd w:val="clear" w:color="auto" w:fill="FFFFFF"/>
            <w:tcMar>
              <w:top w:w="120" w:type="dxa"/>
              <w:bottom w:w="120" w:type="dxa"/>
              <w:right w:w="120" w:type="dxa"/>
            </w:tcMar>
            <w:hideMark/>
          </w:tcPr>
          <w:p w:rsidR="00536C26" w:rsidRDefault="00536C26">
            <w:pPr>
              <w:spacing w:before="300" w:after="300"/>
              <w:rPr>
                <w:sz w:val="24"/>
                <w:szCs w:val="24"/>
              </w:rPr>
            </w:pPr>
            <w:r>
              <w:t>Sweden</w:t>
            </w:r>
          </w:p>
        </w:tc>
      </w:tr>
    </w:tbl>
    <w:p w:rsidR="00536C26" w:rsidRDefault="00F60B67" w:rsidP="00536C26">
      <w:pPr>
        <w:spacing w:before="300" w:after="300"/>
        <w:rPr>
          <w:rFonts w:ascii="Times New Roman" w:hAnsi="Times New Roman"/>
          <w:sz w:val="24"/>
          <w:szCs w:val="24"/>
        </w:rPr>
      </w:pPr>
      <w:r>
        <w:pict>
          <v:rect id="_x0000_i1061" style="width:0;height:0" o:hralign="center" o:hrstd="t" o:hrnoshade="t" o:hr="t" fillcolor="black" stroked="f"/>
        </w:pict>
      </w:r>
    </w:p>
    <w:p w:rsidR="00536C26" w:rsidRDefault="00536C26" w:rsidP="00536C2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Delete All Records</w:t>
      </w:r>
    </w:p>
    <w:p w:rsidR="00536C26" w:rsidRDefault="00536C26" w:rsidP="00536C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possible to delete all rows in a table without deleting the table. This means that the table structure, attributes, and indexes will be intact:</w:t>
      </w:r>
    </w:p>
    <w:p w:rsidR="00536C26" w:rsidRDefault="00536C26" w:rsidP="00536C26">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DELETE</w:t>
      </w:r>
      <w:r>
        <w:rPr>
          <w:rStyle w:val="sqlcolor"/>
          <w:rFonts w:ascii="Consolas" w:hAnsi="Consolas" w:cs="Consolas"/>
          <w:color w:val="000000"/>
          <w:sz w:val="23"/>
          <w:szCs w:val="23"/>
        </w:rPr>
        <w:t>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Style w:val="sqlcolor"/>
          <w:rFonts w:ascii="Consolas" w:hAnsi="Consolas" w:cs="Consolas"/>
          <w:color w:val="000000"/>
          <w:sz w:val="23"/>
          <w:szCs w:val="23"/>
        </w:rPr>
        <w:t>;</w:t>
      </w:r>
    </w:p>
    <w:p w:rsidR="00536C26" w:rsidRDefault="00536C26" w:rsidP="00536C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deletes all rows in the "Customers" table, without deleting the table:</w:t>
      </w:r>
    </w:p>
    <w:p w:rsidR="00536C26" w:rsidRDefault="00536C26" w:rsidP="00536C26">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36C26" w:rsidRDefault="00536C26" w:rsidP="00536C26">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DELETE</w:t>
      </w:r>
      <w:r>
        <w:rPr>
          <w:rStyle w:val="sqlcolor"/>
          <w:rFonts w:ascii="Consolas" w:hAnsi="Consolas" w:cs="Consolas"/>
          <w:color w:val="000000"/>
          <w:sz w:val="23"/>
          <w:szCs w:val="23"/>
        </w:rPr>
        <w:t>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p>
    <w:p w:rsidR="006A110F" w:rsidRDefault="006A110F" w:rsidP="006A110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MIN() and MAX() Functions</w:t>
      </w:r>
    </w:p>
    <w:p w:rsidR="006A110F" w:rsidRDefault="006A110F" w:rsidP="006A110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MIN() function returns the smallest value of the selected column.</w:t>
      </w:r>
    </w:p>
    <w:p w:rsidR="006A110F" w:rsidRDefault="006A110F" w:rsidP="006A110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MAX() function returns the largest value of the selected column.</w:t>
      </w:r>
    </w:p>
    <w:p w:rsidR="006A110F" w:rsidRDefault="006A110F" w:rsidP="006A110F">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MIN() Syntax</w:t>
      </w:r>
    </w:p>
    <w:p w:rsidR="006A110F" w:rsidRDefault="006A110F" w:rsidP="006A110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MIN(</w:t>
      </w:r>
      <w:r>
        <w:rPr>
          <w:rStyle w:val="Emphasis"/>
          <w:rFonts w:ascii="Consolas" w:hAnsi="Consolas" w:cs="Consolas"/>
          <w:color w:val="000000"/>
          <w:sz w:val="23"/>
          <w:szCs w:val="23"/>
        </w:rPr>
        <w:t>column_name</w:t>
      </w:r>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6A110F" w:rsidRDefault="006A110F" w:rsidP="006A110F">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MAX() Syntax</w:t>
      </w:r>
    </w:p>
    <w:p w:rsidR="006A110F" w:rsidRDefault="006A110F" w:rsidP="006A110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MAX(</w:t>
      </w:r>
      <w:r>
        <w:rPr>
          <w:rStyle w:val="Emphasis"/>
          <w:rFonts w:ascii="Consolas" w:hAnsi="Consolas" w:cs="Consolas"/>
          <w:color w:val="000000"/>
          <w:sz w:val="23"/>
          <w:szCs w:val="23"/>
        </w:rPr>
        <w:t>column_name</w:t>
      </w:r>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6A110F" w:rsidRDefault="00F60B67" w:rsidP="006A110F">
      <w:pPr>
        <w:spacing w:before="300" w:after="300"/>
        <w:rPr>
          <w:rFonts w:ascii="Times New Roman" w:hAnsi="Times New Roman" w:cs="Times New Roman"/>
          <w:sz w:val="24"/>
          <w:szCs w:val="24"/>
        </w:rPr>
      </w:pPr>
      <w:r>
        <w:pict>
          <v:rect id="_x0000_i1062" style="width:0;height:0" o:hralign="center" o:hrstd="t" o:hrnoshade="t" o:hr="t" fillcolor="black" stroked="f"/>
        </w:pict>
      </w:r>
    </w:p>
    <w:p w:rsidR="006A110F" w:rsidRDefault="006A110F" w:rsidP="006A110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rsidR="006A110F" w:rsidRDefault="006A110F" w:rsidP="006A110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"Products"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891"/>
        <w:gridCol w:w="4287"/>
        <w:gridCol w:w="1613"/>
        <w:gridCol w:w="1705"/>
        <w:gridCol w:w="2685"/>
        <w:gridCol w:w="944"/>
      </w:tblGrid>
      <w:tr w:rsidR="006A110F" w:rsidTr="006A110F">
        <w:tc>
          <w:tcPr>
            <w:tcW w:w="0" w:type="auto"/>
            <w:shd w:val="clear" w:color="auto" w:fill="FFFFFF"/>
            <w:tcMar>
              <w:top w:w="120" w:type="dxa"/>
              <w:left w:w="240" w:type="dxa"/>
              <w:bottom w:w="120" w:type="dxa"/>
              <w:right w:w="120" w:type="dxa"/>
            </w:tcMar>
            <w:hideMark/>
          </w:tcPr>
          <w:p w:rsidR="006A110F" w:rsidRDefault="006A110F">
            <w:pPr>
              <w:spacing w:before="300" w:after="300"/>
              <w:rPr>
                <w:b/>
                <w:bCs/>
                <w:sz w:val="24"/>
                <w:szCs w:val="24"/>
              </w:rPr>
            </w:pPr>
            <w:r>
              <w:rPr>
                <w:b/>
                <w:bCs/>
              </w:rPr>
              <w:t>ProductID</w:t>
            </w:r>
          </w:p>
        </w:tc>
        <w:tc>
          <w:tcPr>
            <w:tcW w:w="0" w:type="auto"/>
            <w:shd w:val="clear" w:color="auto" w:fill="FFFFFF"/>
            <w:tcMar>
              <w:top w:w="120" w:type="dxa"/>
              <w:left w:w="120" w:type="dxa"/>
              <w:bottom w:w="120" w:type="dxa"/>
              <w:right w:w="120" w:type="dxa"/>
            </w:tcMar>
            <w:hideMark/>
          </w:tcPr>
          <w:p w:rsidR="006A110F" w:rsidRDefault="006A110F">
            <w:pPr>
              <w:spacing w:before="300" w:after="300"/>
              <w:rPr>
                <w:b/>
                <w:bCs/>
                <w:sz w:val="24"/>
                <w:szCs w:val="24"/>
              </w:rPr>
            </w:pPr>
            <w:r>
              <w:rPr>
                <w:b/>
                <w:bCs/>
              </w:rPr>
              <w:t>ProductName</w:t>
            </w:r>
          </w:p>
        </w:tc>
        <w:tc>
          <w:tcPr>
            <w:tcW w:w="0" w:type="auto"/>
            <w:shd w:val="clear" w:color="auto" w:fill="FFFFFF"/>
            <w:tcMar>
              <w:top w:w="120" w:type="dxa"/>
              <w:bottom w:w="120" w:type="dxa"/>
              <w:right w:w="120" w:type="dxa"/>
            </w:tcMar>
            <w:hideMark/>
          </w:tcPr>
          <w:p w:rsidR="006A110F" w:rsidRDefault="006A110F">
            <w:pPr>
              <w:spacing w:before="300" w:after="300"/>
              <w:rPr>
                <w:b/>
                <w:bCs/>
                <w:sz w:val="24"/>
                <w:szCs w:val="24"/>
              </w:rPr>
            </w:pPr>
            <w:r>
              <w:rPr>
                <w:b/>
                <w:bCs/>
              </w:rPr>
              <w:t>SupplierID</w:t>
            </w:r>
          </w:p>
        </w:tc>
        <w:tc>
          <w:tcPr>
            <w:tcW w:w="0" w:type="auto"/>
            <w:shd w:val="clear" w:color="auto" w:fill="FFFFFF"/>
            <w:tcMar>
              <w:top w:w="120" w:type="dxa"/>
              <w:bottom w:w="120" w:type="dxa"/>
              <w:right w:w="120" w:type="dxa"/>
            </w:tcMar>
            <w:hideMark/>
          </w:tcPr>
          <w:p w:rsidR="006A110F" w:rsidRDefault="006A110F">
            <w:pPr>
              <w:spacing w:before="300" w:after="300"/>
              <w:rPr>
                <w:b/>
                <w:bCs/>
                <w:sz w:val="24"/>
                <w:szCs w:val="24"/>
              </w:rPr>
            </w:pPr>
            <w:r>
              <w:rPr>
                <w:b/>
                <w:bCs/>
              </w:rPr>
              <w:t>CategoryID</w:t>
            </w:r>
          </w:p>
        </w:tc>
        <w:tc>
          <w:tcPr>
            <w:tcW w:w="0" w:type="auto"/>
            <w:shd w:val="clear" w:color="auto" w:fill="FFFFFF"/>
            <w:tcMar>
              <w:top w:w="120" w:type="dxa"/>
              <w:bottom w:w="120" w:type="dxa"/>
              <w:right w:w="120" w:type="dxa"/>
            </w:tcMar>
            <w:hideMark/>
          </w:tcPr>
          <w:p w:rsidR="006A110F" w:rsidRDefault="006A110F">
            <w:pPr>
              <w:spacing w:before="300" w:after="300"/>
              <w:rPr>
                <w:b/>
                <w:bCs/>
                <w:sz w:val="24"/>
                <w:szCs w:val="24"/>
              </w:rPr>
            </w:pPr>
            <w:r>
              <w:rPr>
                <w:b/>
                <w:bCs/>
              </w:rPr>
              <w:t>Unit</w:t>
            </w:r>
          </w:p>
        </w:tc>
        <w:tc>
          <w:tcPr>
            <w:tcW w:w="0" w:type="auto"/>
            <w:shd w:val="clear" w:color="auto" w:fill="FFFFFF"/>
            <w:tcMar>
              <w:top w:w="120" w:type="dxa"/>
              <w:bottom w:w="120" w:type="dxa"/>
              <w:right w:w="120" w:type="dxa"/>
            </w:tcMar>
            <w:hideMark/>
          </w:tcPr>
          <w:p w:rsidR="006A110F" w:rsidRDefault="006A110F">
            <w:pPr>
              <w:spacing w:before="300" w:after="300"/>
              <w:rPr>
                <w:b/>
                <w:bCs/>
                <w:sz w:val="24"/>
                <w:szCs w:val="24"/>
              </w:rPr>
            </w:pPr>
            <w:r>
              <w:rPr>
                <w:b/>
                <w:bCs/>
              </w:rPr>
              <w:t>Price</w:t>
            </w:r>
          </w:p>
        </w:tc>
      </w:tr>
      <w:tr w:rsidR="006A110F" w:rsidTr="006A110F">
        <w:tc>
          <w:tcPr>
            <w:tcW w:w="0" w:type="auto"/>
            <w:shd w:val="clear" w:color="auto" w:fill="F1F1F1"/>
            <w:tcMar>
              <w:top w:w="120" w:type="dxa"/>
              <w:left w:w="240" w:type="dxa"/>
              <w:bottom w:w="120" w:type="dxa"/>
              <w:right w:w="120" w:type="dxa"/>
            </w:tcMar>
            <w:hideMark/>
          </w:tcPr>
          <w:p w:rsidR="006A110F" w:rsidRDefault="006A110F">
            <w:pPr>
              <w:spacing w:before="300" w:after="300"/>
              <w:rPr>
                <w:sz w:val="24"/>
                <w:szCs w:val="24"/>
              </w:rPr>
            </w:pPr>
            <w:r>
              <w:lastRenderedPageBreak/>
              <w:t>1</w:t>
            </w:r>
          </w:p>
        </w:tc>
        <w:tc>
          <w:tcPr>
            <w:tcW w:w="0" w:type="auto"/>
            <w:shd w:val="clear" w:color="auto" w:fill="F1F1F1"/>
            <w:tcMar>
              <w:top w:w="120" w:type="dxa"/>
              <w:left w:w="120" w:type="dxa"/>
              <w:bottom w:w="120" w:type="dxa"/>
              <w:right w:w="120" w:type="dxa"/>
            </w:tcMar>
            <w:hideMark/>
          </w:tcPr>
          <w:p w:rsidR="006A110F" w:rsidRDefault="006A110F">
            <w:pPr>
              <w:spacing w:before="300" w:after="300"/>
              <w:rPr>
                <w:sz w:val="24"/>
                <w:szCs w:val="24"/>
              </w:rPr>
            </w:pPr>
            <w:r>
              <w:t>Chais</w:t>
            </w:r>
          </w:p>
        </w:tc>
        <w:tc>
          <w:tcPr>
            <w:tcW w:w="0" w:type="auto"/>
            <w:shd w:val="clear" w:color="auto" w:fill="F1F1F1"/>
            <w:tcMar>
              <w:top w:w="120" w:type="dxa"/>
              <w:bottom w:w="120" w:type="dxa"/>
              <w:right w:w="120" w:type="dxa"/>
            </w:tcMar>
            <w:hideMark/>
          </w:tcPr>
          <w:p w:rsidR="006A110F" w:rsidRDefault="006A110F">
            <w:pPr>
              <w:spacing w:before="300" w:after="300"/>
              <w:rPr>
                <w:sz w:val="24"/>
                <w:szCs w:val="24"/>
              </w:rPr>
            </w:pPr>
            <w:r>
              <w:t>1</w:t>
            </w:r>
          </w:p>
        </w:tc>
        <w:tc>
          <w:tcPr>
            <w:tcW w:w="0" w:type="auto"/>
            <w:shd w:val="clear" w:color="auto" w:fill="F1F1F1"/>
            <w:tcMar>
              <w:top w:w="120" w:type="dxa"/>
              <w:bottom w:w="120" w:type="dxa"/>
              <w:right w:w="120" w:type="dxa"/>
            </w:tcMar>
            <w:hideMark/>
          </w:tcPr>
          <w:p w:rsidR="006A110F" w:rsidRDefault="006A110F">
            <w:pPr>
              <w:spacing w:before="300" w:after="300"/>
              <w:rPr>
                <w:sz w:val="24"/>
                <w:szCs w:val="24"/>
              </w:rPr>
            </w:pPr>
            <w:r>
              <w:t>1</w:t>
            </w:r>
          </w:p>
        </w:tc>
        <w:tc>
          <w:tcPr>
            <w:tcW w:w="0" w:type="auto"/>
            <w:shd w:val="clear" w:color="auto" w:fill="F1F1F1"/>
            <w:tcMar>
              <w:top w:w="120" w:type="dxa"/>
              <w:bottom w:w="120" w:type="dxa"/>
              <w:right w:w="120" w:type="dxa"/>
            </w:tcMar>
            <w:hideMark/>
          </w:tcPr>
          <w:p w:rsidR="006A110F" w:rsidRDefault="006A110F">
            <w:pPr>
              <w:spacing w:before="300" w:after="300"/>
              <w:rPr>
                <w:sz w:val="24"/>
                <w:szCs w:val="24"/>
              </w:rPr>
            </w:pPr>
            <w:r>
              <w:t>10 boxes x 20 bags</w:t>
            </w:r>
          </w:p>
        </w:tc>
        <w:tc>
          <w:tcPr>
            <w:tcW w:w="0" w:type="auto"/>
            <w:shd w:val="clear" w:color="auto" w:fill="F1F1F1"/>
            <w:tcMar>
              <w:top w:w="120" w:type="dxa"/>
              <w:bottom w:w="120" w:type="dxa"/>
              <w:right w:w="120" w:type="dxa"/>
            </w:tcMar>
            <w:hideMark/>
          </w:tcPr>
          <w:p w:rsidR="006A110F" w:rsidRDefault="006A110F">
            <w:pPr>
              <w:spacing w:before="300" w:after="300"/>
              <w:rPr>
                <w:sz w:val="24"/>
                <w:szCs w:val="24"/>
              </w:rPr>
            </w:pPr>
            <w:r>
              <w:t>18</w:t>
            </w:r>
          </w:p>
        </w:tc>
      </w:tr>
      <w:tr w:rsidR="006A110F" w:rsidTr="006A110F">
        <w:tc>
          <w:tcPr>
            <w:tcW w:w="0" w:type="auto"/>
            <w:shd w:val="clear" w:color="auto" w:fill="FFFFFF"/>
            <w:tcMar>
              <w:top w:w="120" w:type="dxa"/>
              <w:left w:w="240" w:type="dxa"/>
              <w:bottom w:w="120" w:type="dxa"/>
              <w:right w:w="120" w:type="dxa"/>
            </w:tcMar>
            <w:hideMark/>
          </w:tcPr>
          <w:p w:rsidR="006A110F" w:rsidRDefault="006A110F">
            <w:pPr>
              <w:spacing w:before="300" w:after="300"/>
              <w:rPr>
                <w:sz w:val="24"/>
                <w:szCs w:val="24"/>
              </w:rPr>
            </w:pPr>
            <w:r>
              <w:t>2</w:t>
            </w:r>
          </w:p>
        </w:tc>
        <w:tc>
          <w:tcPr>
            <w:tcW w:w="0" w:type="auto"/>
            <w:shd w:val="clear" w:color="auto" w:fill="FFFFFF"/>
            <w:tcMar>
              <w:top w:w="120" w:type="dxa"/>
              <w:left w:w="120" w:type="dxa"/>
              <w:bottom w:w="120" w:type="dxa"/>
              <w:right w:w="120" w:type="dxa"/>
            </w:tcMar>
            <w:hideMark/>
          </w:tcPr>
          <w:p w:rsidR="006A110F" w:rsidRDefault="006A110F">
            <w:pPr>
              <w:spacing w:before="300" w:after="300"/>
              <w:rPr>
                <w:sz w:val="24"/>
                <w:szCs w:val="24"/>
              </w:rPr>
            </w:pPr>
            <w:r>
              <w:t>Chang</w:t>
            </w:r>
          </w:p>
        </w:tc>
        <w:tc>
          <w:tcPr>
            <w:tcW w:w="0" w:type="auto"/>
            <w:shd w:val="clear" w:color="auto" w:fill="FFFFFF"/>
            <w:tcMar>
              <w:top w:w="120" w:type="dxa"/>
              <w:bottom w:w="120" w:type="dxa"/>
              <w:right w:w="120" w:type="dxa"/>
            </w:tcMar>
            <w:hideMark/>
          </w:tcPr>
          <w:p w:rsidR="006A110F" w:rsidRDefault="006A110F">
            <w:pPr>
              <w:spacing w:before="300" w:after="300"/>
              <w:rPr>
                <w:sz w:val="24"/>
                <w:szCs w:val="24"/>
              </w:rPr>
            </w:pPr>
            <w:r>
              <w:t>1</w:t>
            </w:r>
          </w:p>
        </w:tc>
        <w:tc>
          <w:tcPr>
            <w:tcW w:w="0" w:type="auto"/>
            <w:shd w:val="clear" w:color="auto" w:fill="FFFFFF"/>
            <w:tcMar>
              <w:top w:w="120" w:type="dxa"/>
              <w:bottom w:w="120" w:type="dxa"/>
              <w:right w:w="120" w:type="dxa"/>
            </w:tcMar>
            <w:hideMark/>
          </w:tcPr>
          <w:p w:rsidR="006A110F" w:rsidRDefault="006A110F">
            <w:pPr>
              <w:spacing w:before="300" w:after="300"/>
              <w:rPr>
                <w:sz w:val="24"/>
                <w:szCs w:val="24"/>
              </w:rPr>
            </w:pPr>
            <w:r>
              <w:t>1</w:t>
            </w:r>
          </w:p>
        </w:tc>
        <w:tc>
          <w:tcPr>
            <w:tcW w:w="0" w:type="auto"/>
            <w:shd w:val="clear" w:color="auto" w:fill="FFFFFF"/>
            <w:tcMar>
              <w:top w:w="120" w:type="dxa"/>
              <w:bottom w:w="120" w:type="dxa"/>
              <w:right w:w="120" w:type="dxa"/>
            </w:tcMar>
            <w:hideMark/>
          </w:tcPr>
          <w:p w:rsidR="006A110F" w:rsidRDefault="006A110F">
            <w:pPr>
              <w:spacing w:before="300" w:after="300"/>
              <w:rPr>
                <w:sz w:val="24"/>
                <w:szCs w:val="24"/>
              </w:rPr>
            </w:pPr>
            <w:r>
              <w:t>24 - 12 oz bottles</w:t>
            </w:r>
          </w:p>
        </w:tc>
        <w:tc>
          <w:tcPr>
            <w:tcW w:w="0" w:type="auto"/>
            <w:shd w:val="clear" w:color="auto" w:fill="FFFFFF"/>
            <w:tcMar>
              <w:top w:w="120" w:type="dxa"/>
              <w:bottom w:w="120" w:type="dxa"/>
              <w:right w:w="120" w:type="dxa"/>
            </w:tcMar>
            <w:hideMark/>
          </w:tcPr>
          <w:p w:rsidR="006A110F" w:rsidRDefault="006A110F">
            <w:pPr>
              <w:spacing w:before="300" w:after="300"/>
              <w:rPr>
                <w:sz w:val="24"/>
                <w:szCs w:val="24"/>
              </w:rPr>
            </w:pPr>
            <w:r>
              <w:t>19</w:t>
            </w:r>
          </w:p>
        </w:tc>
      </w:tr>
      <w:tr w:rsidR="006A110F" w:rsidTr="006A110F">
        <w:tc>
          <w:tcPr>
            <w:tcW w:w="0" w:type="auto"/>
            <w:shd w:val="clear" w:color="auto" w:fill="F1F1F1"/>
            <w:tcMar>
              <w:top w:w="120" w:type="dxa"/>
              <w:left w:w="240" w:type="dxa"/>
              <w:bottom w:w="120" w:type="dxa"/>
              <w:right w:w="120" w:type="dxa"/>
            </w:tcMar>
            <w:hideMark/>
          </w:tcPr>
          <w:p w:rsidR="006A110F" w:rsidRDefault="006A110F">
            <w:pPr>
              <w:spacing w:before="300" w:after="300"/>
              <w:rPr>
                <w:sz w:val="24"/>
                <w:szCs w:val="24"/>
              </w:rPr>
            </w:pPr>
            <w:r>
              <w:t>3</w:t>
            </w:r>
          </w:p>
        </w:tc>
        <w:tc>
          <w:tcPr>
            <w:tcW w:w="0" w:type="auto"/>
            <w:shd w:val="clear" w:color="auto" w:fill="F1F1F1"/>
            <w:tcMar>
              <w:top w:w="120" w:type="dxa"/>
              <w:left w:w="120" w:type="dxa"/>
              <w:bottom w:w="120" w:type="dxa"/>
              <w:right w:w="120" w:type="dxa"/>
            </w:tcMar>
            <w:hideMark/>
          </w:tcPr>
          <w:p w:rsidR="006A110F" w:rsidRDefault="006A110F">
            <w:pPr>
              <w:spacing w:before="300" w:after="300"/>
              <w:rPr>
                <w:sz w:val="24"/>
                <w:szCs w:val="24"/>
              </w:rPr>
            </w:pPr>
            <w:r>
              <w:t>Aniseed Syrup</w:t>
            </w:r>
          </w:p>
        </w:tc>
        <w:tc>
          <w:tcPr>
            <w:tcW w:w="0" w:type="auto"/>
            <w:shd w:val="clear" w:color="auto" w:fill="F1F1F1"/>
            <w:tcMar>
              <w:top w:w="120" w:type="dxa"/>
              <w:bottom w:w="120" w:type="dxa"/>
              <w:right w:w="120" w:type="dxa"/>
            </w:tcMar>
            <w:hideMark/>
          </w:tcPr>
          <w:p w:rsidR="006A110F" w:rsidRDefault="006A110F">
            <w:pPr>
              <w:spacing w:before="300" w:after="300"/>
              <w:rPr>
                <w:sz w:val="24"/>
                <w:szCs w:val="24"/>
              </w:rPr>
            </w:pPr>
            <w:r>
              <w:t>1</w:t>
            </w:r>
          </w:p>
        </w:tc>
        <w:tc>
          <w:tcPr>
            <w:tcW w:w="0" w:type="auto"/>
            <w:shd w:val="clear" w:color="auto" w:fill="F1F1F1"/>
            <w:tcMar>
              <w:top w:w="120" w:type="dxa"/>
              <w:bottom w:w="120" w:type="dxa"/>
              <w:right w:w="120" w:type="dxa"/>
            </w:tcMar>
            <w:hideMark/>
          </w:tcPr>
          <w:p w:rsidR="006A110F" w:rsidRDefault="006A110F">
            <w:pPr>
              <w:spacing w:before="300" w:after="300"/>
              <w:rPr>
                <w:sz w:val="24"/>
                <w:szCs w:val="24"/>
              </w:rPr>
            </w:pPr>
            <w:r>
              <w:t>2</w:t>
            </w:r>
          </w:p>
        </w:tc>
        <w:tc>
          <w:tcPr>
            <w:tcW w:w="0" w:type="auto"/>
            <w:shd w:val="clear" w:color="auto" w:fill="F1F1F1"/>
            <w:tcMar>
              <w:top w:w="120" w:type="dxa"/>
              <w:bottom w:w="120" w:type="dxa"/>
              <w:right w:w="120" w:type="dxa"/>
            </w:tcMar>
            <w:hideMark/>
          </w:tcPr>
          <w:p w:rsidR="006A110F" w:rsidRDefault="006A110F">
            <w:pPr>
              <w:spacing w:before="300" w:after="300"/>
              <w:rPr>
                <w:sz w:val="24"/>
                <w:szCs w:val="24"/>
              </w:rPr>
            </w:pPr>
            <w:r>
              <w:t>12 - 550 ml bottles</w:t>
            </w:r>
          </w:p>
        </w:tc>
        <w:tc>
          <w:tcPr>
            <w:tcW w:w="0" w:type="auto"/>
            <w:shd w:val="clear" w:color="auto" w:fill="F1F1F1"/>
            <w:tcMar>
              <w:top w:w="120" w:type="dxa"/>
              <w:bottom w:w="120" w:type="dxa"/>
              <w:right w:w="120" w:type="dxa"/>
            </w:tcMar>
            <w:hideMark/>
          </w:tcPr>
          <w:p w:rsidR="006A110F" w:rsidRDefault="006A110F">
            <w:pPr>
              <w:spacing w:before="300" w:after="300"/>
              <w:rPr>
                <w:sz w:val="24"/>
                <w:szCs w:val="24"/>
              </w:rPr>
            </w:pPr>
            <w:r>
              <w:t>10</w:t>
            </w:r>
          </w:p>
        </w:tc>
      </w:tr>
      <w:tr w:rsidR="006A110F" w:rsidTr="006A110F">
        <w:tc>
          <w:tcPr>
            <w:tcW w:w="0" w:type="auto"/>
            <w:shd w:val="clear" w:color="auto" w:fill="FFFFFF"/>
            <w:tcMar>
              <w:top w:w="120" w:type="dxa"/>
              <w:left w:w="240" w:type="dxa"/>
              <w:bottom w:w="120" w:type="dxa"/>
              <w:right w:w="120" w:type="dxa"/>
            </w:tcMar>
            <w:hideMark/>
          </w:tcPr>
          <w:p w:rsidR="006A110F" w:rsidRDefault="006A110F">
            <w:pPr>
              <w:spacing w:before="300" w:after="300"/>
              <w:rPr>
                <w:sz w:val="24"/>
                <w:szCs w:val="24"/>
              </w:rPr>
            </w:pPr>
            <w:r>
              <w:t>4</w:t>
            </w:r>
          </w:p>
        </w:tc>
        <w:tc>
          <w:tcPr>
            <w:tcW w:w="0" w:type="auto"/>
            <w:shd w:val="clear" w:color="auto" w:fill="FFFFFF"/>
            <w:tcMar>
              <w:top w:w="120" w:type="dxa"/>
              <w:left w:w="120" w:type="dxa"/>
              <w:bottom w:w="120" w:type="dxa"/>
              <w:right w:w="120" w:type="dxa"/>
            </w:tcMar>
            <w:hideMark/>
          </w:tcPr>
          <w:p w:rsidR="006A110F" w:rsidRDefault="006A110F">
            <w:pPr>
              <w:spacing w:before="300" w:after="300"/>
              <w:rPr>
                <w:sz w:val="24"/>
                <w:szCs w:val="24"/>
              </w:rPr>
            </w:pPr>
            <w:r>
              <w:t>Chef Anton's Cajun Seasoning</w:t>
            </w:r>
          </w:p>
        </w:tc>
        <w:tc>
          <w:tcPr>
            <w:tcW w:w="0" w:type="auto"/>
            <w:shd w:val="clear" w:color="auto" w:fill="FFFFFF"/>
            <w:tcMar>
              <w:top w:w="120" w:type="dxa"/>
              <w:bottom w:w="120" w:type="dxa"/>
              <w:right w:w="120" w:type="dxa"/>
            </w:tcMar>
            <w:hideMark/>
          </w:tcPr>
          <w:p w:rsidR="006A110F" w:rsidRDefault="006A110F">
            <w:pPr>
              <w:spacing w:before="300" w:after="300"/>
              <w:rPr>
                <w:sz w:val="24"/>
                <w:szCs w:val="24"/>
              </w:rPr>
            </w:pPr>
            <w:r>
              <w:t>2</w:t>
            </w:r>
          </w:p>
        </w:tc>
        <w:tc>
          <w:tcPr>
            <w:tcW w:w="0" w:type="auto"/>
            <w:shd w:val="clear" w:color="auto" w:fill="FFFFFF"/>
            <w:tcMar>
              <w:top w:w="120" w:type="dxa"/>
              <w:bottom w:w="120" w:type="dxa"/>
              <w:right w:w="120" w:type="dxa"/>
            </w:tcMar>
            <w:hideMark/>
          </w:tcPr>
          <w:p w:rsidR="006A110F" w:rsidRDefault="006A110F">
            <w:pPr>
              <w:spacing w:before="300" w:after="300"/>
              <w:rPr>
                <w:sz w:val="24"/>
                <w:szCs w:val="24"/>
              </w:rPr>
            </w:pPr>
            <w:r>
              <w:t>2</w:t>
            </w:r>
          </w:p>
        </w:tc>
        <w:tc>
          <w:tcPr>
            <w:tcW w:w="0" w:type="auto"/>
            <w:shd w:val="clear" w:color="auto" w:fill="FFFFFF"/>
            <w:tcMar>
              <w:top w:w="120" w:type="dxa"/>
              <w:bottom w:w="120" w:type="dxa"/>
              <w:right w:w="120" w:type="dxa"/>
            </w:tcMar>
            <w:hideMark/>
          </w:tcPr>
          <w:p w:rsidR="006A110F" w:rsidRDefault="006A110F">
            <w:pPr>
              <w:spacing w:before="300" w:after="300"/>
              <w:rPr>
                <w:sz w:val="24"/>
                <w:szCs w:val="24"/>
              </w:rPr>
            </w:pPr>
            <w:r>
              <w:t>48 - 6 oz jars</w:t>
            </w:r>
          </w:p>
        </w:tc>
        <w:tc>
          <w:tcPr>
            <w:tcW w:w="0" w:type="auto"/>
            <w:shd w:val="clear" w:color="auto" w:fill="FFFFFF"/>
            <w:tcMar>
              <w:top w:w="120" w:type="dxa"/>
              <w:bottom w:w="120" w:type="dxa"/>
              <w:right w:w="120" w:type="dxa"/>
            </w:tcMar>
            <w:hideMark/>
          </w:tcPr>
          <w:p w:rsidR="006A110F" w:rsidRDefault="006A110F">
            <w:pPr>
              <w:spacing w:before="300" w:after="300"/>
              <w:rPr>
                <w:sz w:val="24"/>
                <w:szCs w:val="24"/>
              </w:rPr>
            </w:pPr>
            <w:r>
              <w:t>22</w:t>
            </w:r>
          </w:p>
        </w:tc>
      </w:tr>
      <w:tr w:rsidR="006A110F" w:rsidTr="006A110F">
        <w:tc>
          <w:tcPr>
            <w:tcW w:w="0" w:type="auto"/>
            <w:shd w:val="clear" w:color="auto" w:fill="F1F1F1"/>
            <w:tcMar>
              <w:top w:w="120" w:type="dxa"/>
              <w:left w:w="240" w:type="dxa"/>
              <w:bottom w:w="120" w:type="dxa"/>
              <w:right w:w="120" w:type="dxa"/>
            </w:tcMar>
            <w:hideMark/>
          </w:tcPr>
          <w:p w:rsidR="006A110F" w:rsidRDefault="006A110F">
            <w:pPr>
              <w:spacing w:before="300" w:after="300"/>
              <w:rPr>
                <w:sz w:val="24"/>
                <w:szCs w:val="24"/>
              </w:rPr>
            </w:pPr>
            <w:r>
              <w:t>5</w:t>
            </w:r>
          </w:p>
        </w:tc>
        <w:tc>
          <w:tcPr>
            <w:tcW w:w="0" w:type="auto"/>
            <w:shd w:val="clear" w:color="auto" w:fill="F1F1F1"/>
            <w:tcMar>
              <w:top w:w="120" w:type="dxa"/>
              <w:left w:w="120" w:type="dxa"/>
              <w:bottom w:w="120" w:type="dxa"/>
              <w:right w:w="120" w:type="dxa"/>
            </w:tcMar>
            <w:hideMark/>
          </w:tcPr>
          <w:p w:rsidR="006A110F" w:rsidRDefault="006A110F">
            <w:pPr>
              <w:spacing w:before="300" w:after="300"/>
              <w:rPr>
                <w:sz w:val="24"/>
                <w:szCs w:val="24"/>
              </w:rPr>
            </w:pPr>
            <w:r>
              <w:t>Chef Anton's Gumbo Mix</w:t>
            </w:r>
          </w:p>
        </w:tc>
        <w:tc>
          <w:tcPr>
            <w:tcW w:w="0" w:type="auto"/>
            <w:shd w:val="clear" w:color="auto" w:fill="F1F1F1"/>
            <w:tcMar>
              <w:top w:w="120" w:type="dxa"/>
              <w:bottom w:w="120" w:type="dxa"/>
              <w:right w:w="120" w:type="dxa"/>
            </w:tcMar>
            <w:hideMark/>
          </w:tcPr>
          <w:p w:rsidR="006A110F" w:rsidRDefault="006A110F">
            <w:pPr>
              <w:spacing w:before="300" w:after="300"/>
              <w:rPr>
                <w:sz w:val="24"/>
                <w:szCs w:val="24"/>
              </w:rPr>
            </w:pPr>
            <w:r>
              <w:t>2</w:t>
            </w:r>
          </w:p>
        </w:tc>
        <w:tc>
          <w:tcPr>
            <w:tcW w:w="0" w:type="auto"/>
            <w:shd w:val="clear" w:color="auto" w:fill="F1F1F1"/>
            <w:tcMar>
              <w:top w:w="120" w:type="dxa"/>
              <w:bottom w:w="120" w:type="dxa"/>
              <w:right w:w="120" w:type="dxa"/>
            </w:tcMar>
            <w:hideMark/>
          </w:tcPr>
          <w:p w:rsidR="006A110F" w:rsidRDefault="006A110F">
            <w:pPr>
              <w:spacing w:before="300" w:after="300"/>
              <w:rPr>
                <w:sz w:val="24"/>
                <w:szCs w:val="24"/>
              </w:rPr>
            </w:pPr>
            <w:r>
              <w:t>2</w:t>
            </w:r>
          </w:p>
        </w:tc>
        <w:tc>
          <w:tcPr>
            <w:tcW w:w="0" w:type="auto"/>
            <w:shd w:val="clear" w:color="auto" w:fill="F1F1F1"/>
            <w:tcMar>
              <w:top w:w="120" w:type="dxa"/>
              <w:bottom w:w="120" w:type="dxa"/>
              <w:right w:w="120" w:type="dxa"/>
            </w:tcMar>
            <w:hideMark/>
          </w:tcPr>
          <w:p w:rsidR="006A110F" w:rsidRDefault="006A110F">
            <w:pPr>
              <w:spacing w:before="300" w:after="300"/>
              <w:rPr>
                <w:sz w:val="24"/>
                <w:szCs w:val="24"/>
              </w:rPr>
            </w:pPr>
            <w:r>
              <w:t>36 boxes</w:t>
            </w:r>
          </w:p>
        </w:tc>
        <w:tc>
          <w:tcPr>
            <w:tcW w:w="0" w:type="auto"/>
            <w:shd w:val="clear" w:color="auto" w:fill="F1F1F1"/>
            <w:tcMar>
              <w:top w:w="120" w:type="dxa"/>
              <w:bottom w:w="120" w:type="dxa"/>
              <w:right w:w="120" w:type="dxa"/>
            </w:tcMar>
            <w:hideMark/>
          </w:tcPr>
          <w:p w:rsidR="006A110F" w:rsidRDefault="006A110F">
            <w:pPr>
              <w:spacing w:before="300" w:after="300"/>
              <w:rPr>
                <w:sz w:val="24"/>
                <w:szCs w:val="24"/>
              </w:rPr>
            </w:pPr>
            <w:r>
              <w:t>21.35</w:t>
            </w:r>
          </w:p>
        </w:tc>
      </w:tr>
    </w:tbl>
    <w:p w:rsidR="006A110F" w:rsidRDefault="00F60B67" w:rsidP="006A110F">
      <w:pPr>
        <w:spacing w:before="300" w:after="300"/>
        <w:rPr>
          <w:rFonts w:ascii="Times New Roman" w:hAnsi="Times New Roman"/>
          <w:sz w:val="24"/>
          <w:szCs w:val="24"/>
        </w:rPr>
      </w:pPr>
      <w:r>
        <w:pict>
          <v:rect id="_x0000_i1063" style="width:0;height:0" o:hralign="center" o:hrstd="t" o:hrnoshade="t" o:hr="t" fillcolor="black" stroked="f"/>
        </w:pict>
      </w:r>
    </w:p>
    <w:p w:rsidR="006A110F" w:rsidRDefault="006A110F" w:rsidP="006A110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MIN() Example</w:t>
      </w:r>
    </w:p>
    <w:p w:rsidR="006A110F" w:rsidRDefault="006A110F" w:rsidP="006A110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price of the cheapest product:</w:t>
      </w:r>
    </w:p>
    <w:p w:rsidR="006A110F" w:rsidRDefault="006A110F" w:rsidP="006A110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A110F" w:rsidRDefault="006A110F" w:rsidP="006A110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MIN(Price) </w:t>
      </w:r>
      <w:r>
        <w:rPr>
          <w:rStyle w:val="sqlkeywordcolor"/>
          <w:rFonts w:ascii="Consolas" w:hAnsi="Consolas" w:cs="Consolas"/>
          <w:color w:val="0000CD"/>
          <w:sz w:val="23"/>
          <w:szCs w:val="23"/>
        </w:rPr>
        <w:t>AS</w:t>
      </w:r>
      <w:r>
        <w:rPr>
          <w:rStyle w:val="sqlcolor"/>
          <w:rFonts w:ascii="Consolas" w:hAnsi="Consolas" w:cs="Consolas"/>
          <w:color w:val="000000"/>
          <w:sz w:val="23"/>
          <w:szCs w:val="23"/>
        </w:rPr>
        <w:t> SmallestPrice</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Products;</w:t>
      </w:r>
    </w:p>
    <w:p w:rsidR="006A110F" w:rsidRDefault="00F60B67" w:rsidP="006A110F">
      <w:pPr>
        <w:shd w:val="clear" w:color="auto" w:fill="F1F1F1"/>
        <w:rPr>
          <w:rFonts w:ascii="Verdana" w:hAnsi="Verdana" w:cs="Times New Roman"/>
          <w:color w:val="000000"/>
          <w:sz w:val="23"/>
          <w:szCs w:val="23"/>
        </w:rPr>
      </w:pPr>
      <w:hyperlink r:id="rId90" w:tgtFrame="_blank" w:history="1">
        <w:r w:rsidR="006A110F">
          <w:rPr>
            <w:rStyle w:val="Hyperlink"/>
            <w:rFonts w:ascii="Verdana" w:hAnsi="Verdana"/>
            <w:color w:val="FFFFFF"/>
            <w:sz w:val="23"/>
            <w:szCs w:val="23"/>
            <w:bdr w:val="none" w:sz="0" w:space="0" w:color="auto" w:frame="1"/>
            <w:shd w:val="clear" w:color="auto" w:fill="4CAF50"/>
          </w:rPr>
          <w:t>Try it Yourself »</w:t>
        </w:r>
      </w:hyperlink>
    </w:p>
    <w:p w:rsidR="006A110F" w:rsidRDefault="00F60B67" w:rsidP="006A110F">
      <w:pPr>
        <w:spacing w:before="300" w:after="300"/>
        <w:rPr>
          <w:rFonts w:ascii="Times New Roman" w:hAnsi="Times New Roman"/>
          <w:sz w:val="24"/>
          <w:szCs w:val="24"/>
        </w:rPr>
      </w:pPr>
      <w:r>
        <w:pict>
          <v:rect id="_x0000_i1064" style="width:0;height:0" o:hralign="center" o:hrstd="t" o:hrnoshade="t" o:hr="t" fillcolor="black" stroked="f"/>
        </w:pict>
      </w:r>
    </w:p>
    <w:p w:rsidR="006A110F" w:rsidRDefault="006A110F" w:rsidP="006A110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MAX() Example</w:t>
      </w:r>
    </w:p>
    <w:p w:rsidR="006A110F" w:rsidRDefault="006A110F" w:rsidP="006A110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price of the most expensive product:</w:t>
      </w:r>
    </w:p>
    <w:p w:rsidR="006A110F" w:rsidRDefault="006A110F" w:rsidP="006A110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F2C9C" w:rsidRPr="006A110F" w:rsidRDefault="006A110F" w:rsidP="006A110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MAX(Price) </w:t>
      </w:r>
      <w:r>
        <w:rPr>
          <w:rStyle w:val="sqlkeywordcolor"/>
          <w:rFonts w:ascii="Consolas" w:hAnsi="Consolas" w:cs="Consolas"/>
          <w:color w:val="0000CD"/>
          <w:sz w:val="23"/>
          <w:szCs w:val="23"/>
        </w:rPr>
        <w:t>AS</w:t>
      </w:r>
      <w:r>
        <w:rPr>
          <w:rStyle w:val="sqlcolor"/>
          <w:rFonts w:ascii="Consolas" w:hAnsi="Consolas" w:cs="Consolas"/>
          <w:color w:val="000000"/>
          <w:sz w:val="23"/>
          <w:szCs w:val="23"/>
        </w:rPr>
        <w:t> LargestPrice</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Products;</w:t>
      </w:r>
    </w:p>
    <w:p w:rsidR="00D763AB" w:rsidRDefault="00D763AB" w:rsidP="00D763A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SQL COUNT(), AVG() and SUM() Functions</w:t>
      </w:r>
    </w:p>
    <w:p w:rsidR="00D763AB" w:rsidRDefault="00D763AB" w:rsidP="00D763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COUNT() function returns the number of rows that matches a specified criteria.</w:t>
      </w:r>
    </w:p>
    <w:p w:rsidR="00D763AB" w:rsidRDefault="00D763AB" w:rsidP="00D763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AVG() function returns the average value of a numeric column.</w:t>
      </w:r>
    </w:p>
    <w:p w:rsidR="00D763AB" w:rsidRDefault="00D763AB" w:rsidP="00D763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SUM() function returns the total sum of a numeric column.</w:t>
      </w:r>
    </w:p>
    <w:p w:rsidR="00D763AB" w:rsidRDefault="00D763AB" w:rsidP="00D763A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COUNT() Syntax</w:t>
      </w:r>
    </w:p>
    <w:p w:rsidR="00D763AB" w:rsidRDefault="00D763AB" w:rsidP="00D763AB">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w:t>
      </w:r>
      <w:r>
        <w:rPr>
          <w:rStyle w:val="Emphasis"/>
          <w:rFonts w:ascii="Consolas" w:hAnsi="Consolas" w:cs="Consolas"/>
          <w:color w:val="000000"/>
          <w:sz w:val="23"/>
          <w:szCs w:val="23"/>
        </w:rPr>
        <w:t>column_name</w:t>
      </w:r>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D763AB" w:rsidRDefault="00D763AB" w:rsidP="00D763A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AVG() Syntax</w:t>
      </w:r>
    </w:p>
    <w:p w:rsidR="00D763AB" w:rsidRDefault="00D763AB" w:rsidP="00D763AB">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AVG(</w:t>
      </w:r>
      <w:r>
        <w:rPr>
          <w:rStyle w:val="Emphasis"/>
          <w:rFonts w:ascii="Consolas" w:hAnsi="Consolas" w:cs="Consolas"/>
          <w:color w:val="000000"/>
          <w:sz w:val="23"/>
          <w:szCs w:val="23"/>
        </w:rPr>
        <w:t>column_name</w:t>
      </w:r>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D763AB" w:rsidRDefault="00D763AB" w:rsidP="00D763A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SUM() Syntax</w:t>
      </w:r>
    </w:p>
    <w:p w:rsidR="00D763AB" w:rsidRDefault="00D763AB" w:rsidP="00D763AB">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SUM(</w:t>
      </w:r>
      <w:r>
        <w:rPr>
          <w:rStyle w:val="Emphasis"/>
          <w:rFonts w:ascii="Consolas" w:hAnsi="Consolas" w:cs="Consolas"/>
          <w:color w:val="000000"/>
          <w:sz w:val="23"/>
          <w:szCs w:val="23"/>
        </w:rPr>
        <w:t>column_name</w:t>
      </w:r>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D763AB" w:rsidRDefault="00F60B67" w:rsidP="00D763AB">
      <w:pPr>
        <w:spacing w:before="300" w:after="300"/>
        <w:rPr>
          <w:rFonts w:ascii="Times New Roman" w:hAnsi="Times New Roman" w:cs="Times New Roman"/>
          <w:sz w:val="24"/>
          <w:szCs w:val="24"/>
        </w:rPr>
      </w:pPr>
      <w:r>
        <w:pict>
          <v:rect id="_x0000_i1065" style="width:0;height:0" o:hralign="center" o:hrstd="t" o:hrnoshade="t" o:hr="t" fillcolor="black" stroked="f"/>
        </w:pict>
      </w:r>
    </w:p>
    <w:p w:rsidR="00D763AB" w:rsidRDefault="00D763AB" w:rsidP="00D763A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rsidR="00D763AB" w:rsidRDefault="00D763AB" w:rsidP="00D763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"Products"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891"/>
        <w:gridCol w:w="4287"/>
        <w:gridCol w:w="1613"/>
        <w:gridCol w:w="1705"/>
        <w:gridCol w:w="2685"/>
        <w:gridCol w:w="944"/>
      </w:tblGrid>
      <w:tr w:rsidR="00D763AB" w:rsidTr="00D763AB">
        <w:tc>
          <w:tcPr>
            <w:tcW w:w="0" w:type="auto"/>
            <w:shd w:val="clear" w:color="auto" w:fill="FFFFFF"/>
            <w:tcMar>
              <w:top w:w="120" w:type="dxa"/>
              <w:left w:w="240" w:type="dxa"/>
              <w:bottom w:w="120" w:type="dxa"/>
              <w:right w:w="120" w:type="dxa"/>
            </w:tcMar>
            <w:hideMark/>
          </w:tcPr>
          <w:p w:rsidR="00D763AB" w:rsidRDefault="00D763AB">
            <w:pPr>
              <w:spacing w:before="300" w:after="300"/>
              <w:rPr>
                <w:b/>
                <w:bCs/>
                <w:sz w:val="24"/>
                <w:szCs w:val="24"/>
              </w:rPr>
            </w:pPr>
            <w:r>
              <w:rPr>
                <w:b/>
                <w:bCs/>
              </w:rPr>
              <w:t>ProductID</w:t>
            </w:r>
          </w:p>
        </w:tc>
        <w:tc>
          <w:tcPr>
            <w:tcW w:w="0" w:type="auto"/>
            <w:shd w:val="clear" w:color="auto" w:fill="FFFFFF"/>
            <w:tcMar>
              <w:top w:w="120" w:type="dxa"/>
              <w:left w:w="120" w:type="dxa"/>
              <w:bottom w:w="120" w:type="dxa"/>
              <w:right w:w="120" w:type="dxa"/>
            </w:tcMar>
            <w:hideMark/>
          </w:tcPr>
          <w:p w:rsidR="00D763AB" w:rsidRDefault="00D763AB">
            <w:pPr>
              <w:spacing w:before="300" w:after="300"/>
              <w:rPr>
                <w:b/>
                <w:bCs/>
                <w:sz w:val="24"/>
                <w:szCs w:val="24"/>
              </w:rPr>
            </w:pPr>
            <w:r>
              <w:rPr>
                <w:b/>
                <w:bCs/>
              </w:rPr>
              <w:t>ProductName</w:t>
            </w:r>
          </w:p>
        </w:tc>
        <w:tc>
          <w:tcPr>
            <w:tcW w:w="0" w:type="auto"/>
            <w:shd w:val="clear" w:color="auto" w:fill="FFFFFF"/>
            <w:tcMar>
              <w:top w:w="120" w:type="dxa"/>
              <w:bottom w:w="120" w:type="dxa"/>
              <w:right w:w="120" w:type="dxa"/>
            </w:tcMar>
            <w:hideMark/>
          </w:tcPr>
          <w:p w:rsidR="00D763AB" w:rsidRDefault="00D763AB">
            <w:pPr>
              <w:spacing w:before="300" w:after="300"/>
              <w:rPr>
                <w:b/>
                <w:bCs/>
                <w:sz w:val="24"/>
                <w:szCs w:val="24"/>
              </w:rPr>
            </w:pPr>
            <w:r>
              <w:rPr>
                <w:b/>
                <w:bCs/>
              </w:rPr>
              <w:t>SupplierID</w:t>
            </w:r>
          </w:p>
        </w:tc>
        <w:tc>
          <w:tcPr>
            <w:tcW w:w="0" w:type="auto"/>
            <w:shd w:val="clear" w:color="auto" w:fill="FFFFFF"/>
            <w:tcMar>
              <w:top w:w="120" w:type="dxa"/>
              <w:bottom w:w="120" w:type="dxa"/>
              <w:right w:w="120" w:type="dxa"/>
            </w:tcMar>
            <w:hideMark/>
          </w:tcPr>
          <w:p w:rsidR="00D763AB" w:rsidRDefault="00D763AB">
            <w:pPr>
              <w:spacing w:before="300" w:after="300"/>
              <w:rPr>
                <w:b/>
                <w:bCs/>
                <w:sz w:val="24"/>
                <w:szCs w:val="24"/>
              </w:rPr>
            </w:pPr>
            <w:r>
              <w:rPr>
                <w:b/>
                <w:bCs/>
              </w:rPr>
              <w:t>CategoryID</w:t>
            </w:r>
          </w:p>
        </w:tc>
        <w:tc>
          <w:tcPr>
            <w:tcW w:w="0" w:type="auto"/>
            <w:shd w:val="clear" w:color="auto" w:fill="FFFFFF"/>
            <w:tcMar>
              <w:top w:w="120" w:type="dxa"/>
              <w:bottom w:w="120" w:type="dxa"/>
              <w:right w:w="120" w:type="dxa"/>
            </w:tcMar>
            <w:hideMark/>
          </w:tcPr>
          <w:p w:rsidR="00D763AB" w:rsidRDefault="00D763AB">
            <w:pPr>
              <w:spacing w:before="300" w:after="300"/>
              <w:rPr>
                <w:b/>
                <w:bCs/>
                <w:sz w:val="24"/>
                <w:szCs w:val="24"/>
              </w:rPr>
            </w:pPr>
            <w:r>
              <w:rPr>
                <w:b/>
                <w:bCs/>
              </w:rPr>
              <w:t>Unit</w:t>
            </w:r>
          </w:p>
        </w:tc>
        <w:tc>
          <w:tcPr>
            <w:tcW w:w="0" w:type="auto"/>
            <w:shd w:val="clear" w:color="auto" w:fill="FFFFFF"/>
            <w:tcMar>
              <w:top w:w="120" w:type="dxa"/>
              <w:bottom w:w="120" w:type="dxa"/>
              <w:right w:w="120" w:type="dxa"/>
            </w:tcMar>
            <w:hideMark/>
          </w:tcPr>
          <w:p w:rsidR="00D763AB" w:rsidRDefault="00D763AB">
            <w:pPr>
              <w:spacing w:before="300" w:after="300"/>
              <w:rPr>
                <w:b/>
                <w:bCs/>
                <w:sz w:val="24"/>
                <w:szCs w:val="24"/>
              </w:rPr>
            </w:pPr>
            <w:r>
              <w:rPr>
                <w:b/>
                <w:bCs/>
              </w:rPr>
              <w:t>Price</w:t>
            </w:r>
          </w:p>
        </w:tc>
      </w:tr>
      <w:tr w:rsidR="00D763AB" w:rsidTr="00D763AB">
        <w:tc>
          <w:tcPr>
            <w:tcW w:w="0" w:type="auto"/>
            <w:shd w:val="clear" w:color="auto" w:fill="F1F1F1"/>
            <w:tcMar>
              <w:top w:w="120" w:type="dxa"/>
              <w:left w:w="240" w:type="dxa"/>
              <w:bottom w:w="120" w:type="dxa"/>
              <w:right w:w="120" w:type="dxa"/>
            </w:tcMar>
            <w:hideMark/>
          </w:tcPr>
          <w:p w:rsidR="00D763AB" w:rsidRDefault="00D763AB">
            <w:pPr>
              <w:spacing w:before="300" w:after="300"/>
              <w:rPr>
                <w:sz w:val="24"/>
                <w:szCs w:val="24"/>
              </w:rPr>
            </w:pPr>
            <w:r>
              <w:t>1</w:t>
            </w:r>
          </w:p>
        </w:tc>
        <w:tc>
          <w:tcPr>
            <w:tcW w:w="0" w:type="auto"/>
            <w:shd w:val="clear" w:color="auto" w:fill="F1F1F1"/>
            <w:tcMar>
              <w:top w:w="120" w:type="dxa"/>
              <w:left w:w="120" w:type="dxa"/>
              <w:bottom w:w="120" w:type="dxa"/>
              <w:right w:w="120" w:type="dxa"/>
            </w:tcMar>
            <w:hideMark/>
          </w:tcPr>
          <w:p w:rsidR="00D763AB" w:rsidRDefault="00D763AB">
            <w:pPr>
              <w:spacing w:before="300" w:after="300"/>
              <w:rPr>
                <w:sz w:val="24"/>
                <w:szCs w:val="24"/>
              </w:rPr>
            </w:pPr>
            <w:r>
              <w:t>Chais</w:t>
            </w:r>
          </w:p>
        </w:tc>
        <w:tc>
          <w:tcPr>
            <w:tcW w:w="0" w:type="auto"/>
            <w:shd w:val="clear" w:color="auto" w:fill="F1F1F1"/>
            <w:tcMar>
              <w:top w:w="120" w:type="dxa"/>
              <w:bottom w:w="120" w:type="dxa"/>
              <w:right w:w="120" w:type="dxa"/>
            </w:tcMar>
            <w:hideMark/>
          </w:tcPr>
          <w:p w:rsidR="00D763AB" w:rsidRDefault="00D763AB">
            <w:pPr>
              <w:spacing w:before="300" w:after="300"/>
              <w:rPr>
                <w:sz w:val="24"/>
                <w:szCs w:val="24"/>
              </w:rPr>
            </w:pPr>
            <w:r>
              <w:t>1</w:t>
            </w:r>
          </w:p>
        </w:tc>
        <w:tc>
          <w:tcPr>
            <w:tcW w:w="0" w:type="auto"/>
            <w:shd w:val="clear" w:color="auto" w:fill="F1F1F1"/>
            <w:tcMar>
              <w:top w:w="120" w:type="dxa"/>
              <w:bottom w:w="120" w:type="dxa"/>
              <w:right w:w="120" w:type="dxa"/>
            </w:tcMar>
            <w:hideMark/>
          </w:tcPr>
          <w:p w:rsidR="00D763AB" w:rsidRDefault="00D763AB">
            <w:pPr>
              <w:spacing w:before="300" w:after="300"/>
              <w:rPr>
                <w:sz w:val="24"/>
                <w:szCs w:val="24"/>
              </w:rPr>
            </w:pPr>
            <w:r>
              <w:t>1</w:t>
            </w:r>
          </w:p>
        </w:tc>
        <w:tc>
          <w:tcPr>
            <w:tcW w:w="0" w:type="auto"/>
            <w:shd w:val="clear" w:color="auto" w:fill="F1F1F1"/>
            <w:tcMar>
              <w:top w:w="120" w:type="dxa"/>
              <w:bottom w:w="120" w:type="dxa"/>
              <w:right w:w="120" w:type="dxa"/>
            </w:tcMar>
            <w:hideMark/>
          </w:tcPr>
          <w:p w:rsidR="00D763AB" w:rsidRDefault="00D763AB">
            <w:pPr>
              <w:spacing w:before="300" w:after="300"/>
              <w:rPr>
                <w:sz w:val="24"/>
                <w:szCs w:val="24"/>
              </w:rPr>
            </w:pPr>
            <w:r>
              <w:t>10 boxes x 20 bags</w:t>
            </w:r>
          </w:p>
        </w:tc>
        <w:tc>
          <w:tcPr>
            <w:tcW w:w="0" w:type="auto"/>
            <w:shd w:val="clear" w:color="auto" w:fill="F1F1F1"/>
            <w:tcMar>
              <w:top w:w="120" w:type="dxa"/>
              <w:bottom w:w="120" w:type="dxa"/>
              <w:right w:w="120" w:type="dxa"/>
            </w:tcMar>
            <w:hideMark/>
          </w:tcPr>
          <w:p w:rsidR="00D763AB" w:rsidRDefault="00D763AB">
            <w:pPr>
              <w:spacing w:before="300" w:after="300"/>
              <w:rPr>
                <w:sz w:val="24"/>
                <w:szCs w:val="24"/>
              </w:rPr>
            </w:pPr>
            <w:r>
              <w:t>18</w:t>
            </w:r>
          </w:p>
        </w:tc>
      </w:tr>
      <w:tr w:rsidR="00D763AB" w:rsidTr="00D763AB">
        <w:tc>
          <w:tcPr>
            <w:tcW w:w="0" w:type="auto"/>
            <w:shd w:val="clear" w:color="auto" w:fill="FFFFFF"/>
            <w:tcMar>
              <w:top w:w="120" w:type="dxa"/>
              <w:left w:w="240" w:type="dxa"/>
              <w:bottom w:w="120" w:type="dxa"/>
              <w:right w:w="120" w:type="dxa"/>
            </w:tcMar>
            <w:hideMark/>
          </w:tcPr>
          <w:p w:rsidR="00D763AB" w:rsidRDefault="00D763AB">
            <w:pPr>
              <w:spacing w:before="300" w:after="300"/>
              <w:rPr>
                <w:sz w:val="24"/>
                <w:szCs w:val="24"/>
              </w:rPr>
            </w:pPr>
            <w:r>
              <w:lastRenderedPageBreak/>
              <w:t>2</w:t>
            </w:r>
          </w:p>
        </w:tc>
        <w:tc>
          <w:tcPr>
            <w:tcW w:w="0" w:type="auto"/>
            <w:shd w:val="clear" w:color="auto" w:fill="FFFFFF"/>
            <w:tcMar>
              <w:top w:w="120" w:type="dxa"/>
              <w:left w:w="120" w:type="dxa"/>
              <w:bottom w:w="120" w:type="dxa"/>
              <w:right w:w="120" w:type="dxa"/>
            </w:tcMar>
            <w:hideMark/>
          </w:tcPr>
          <w:p w:rsidR="00D763AB" w:rsidRDefault="00D763AB">
            <w:pPr>
              <w:spacing w:before="300" w:after="300"/>
              <w:rPr>
                <w:sz w:val="24"/>
                <w:szCs w:val="24"/>
              </w:rPr>
            </w:pPr>
            <w:r>
              <w:t>Chang</w:t>
            </w:r>
          </w:p>
        </w:tc>
        <w:tc>
          <w:tcPr>
            <w:tcW w:w="0" w:type="auto"/>
            <w:shd w:val="clear" w:color="auto" w:fill="FFFFFF"/>
            <w:tcMar>
              <w:top w:w="120" w:type="dxa"/>
              <w:bottom w:w="120" w:type="dxa"/>
              <w:right w:w="120" w:type="dxa"/>
            </w:tcMar>
            <w:hideMark/>
          </w:tcPr>
          <w:p w:rsidR="00D763AB" w:rsidRDefault="00D763AB">
            <w:pPr>
              <w:spacing w:before="300" w:after="300"/>
              <w:rPr>
                <w:sz w:val="24"/>
                <w:szCs w:val="24"/>
              </w:rPr>
            </w:pPr>
            <w:r>
              <w:t>1</w:t>
            </w:r>
          </w:p>
        </w:tc>
        <w:tc>
          <w:tcPr>
            <w:tcW w:w="0" w:type="auto"/>
            <w:shd w:val="clear" w:color="auto" w:fill="FFFFFF"/>
            <w:tcMar>
              <w:top w:w="120" w:type="dxa"/>
              <w:bottom w:w="120" w:type="dxa"/>
              <w:right w:w="120" w:type="dxa"/>
            </w:tcMar>
            <w:hideMark/>
          </w:tcPr>
          <w:p w:rsidR="00D763AB" w:rsidRDefault="00D763AB">
            <w:pPr>
              <w:spacing w:before="300" w:after="300"/>
              <w:rPr>
                <w:sz w:val="24"/>
                <w:szCs w:val="24"/>
              </w:rPr>
            </w:pPr>
            <w:r>
              <w:t>1</w:t>
            </w:r>
          </w:p>
        </w:tc>
        <w:tc>
          <w:tcPr>
            <w:tcW w:w="0" w:type="auto"/>
            <w:shd w:val="clear" w:color="auto" w:fill="FFFFFF"/>
            <w:tcMar>
              <w:top w:w="120" w:type="dxa"/>
              <w:bottom w:w="120" w:type="dxa"/>
              <w:right w:w="120" w:type="dxa"/>
            </w:tcMar>
            <w:hideMark/>
          </w:tcPr>
          <w:p w:rsidR="00D763AB" w:rsidRDefault="00D763AB">
            <w:pPr>
              <w:spacing w:before="300" w:after="300"/>
              <w:rPr>
                <w:sz w:val="24"/>
                <w:szCs w:val="24"/>
              </w:rPr>
            </w:pPr>
            <w:r>
              <w:t>24 - 12 oz bottles</w:t>
            </w:r>
          </w:p>
        </w:tc>
        <w:tc>
          <w:tcPr>
            <w:tcW w:w="0" w:type="auto"/>
            <w:shd w:val="clear" w:color="auto" w:fill="FFFFFF"/>
            <w:tcMar>
              <w:top w:w="120" w:type="dxa"/>
              <w:bottom w:w="120" w:type="dxa"/>
              <w:right w:w="120" w:type="dxa"/>
            </w:tcMar>
            <w:hideMark/>
          </w:tcPr>
          <w:p w:rsidR="00D763AB" w:rsidRDefault="00D763AB">
            <w:pPr>
              <w:spacing w:before="300" w:after="300"/>
              <w:rPr>
                <w:sz w:val="24"/>
                <w:szCs w:val="24"/>
              </w:rPr>
            </w:pPr>
            <w:r>
              <w:t>19</w:t>
            </w:r>
          </w:p>
        </w:tc>
      </w:tr>
      <w:tr w:rsidR="00D763AB" w:rsidTr="00D763AB">
        <w:tc>
          <w:tcPr>
            <w:tcW w:w="0" w:type="auto"/>
            <w:shd w:val="clear" w:color="auto" w:fill="F1F1F1"/>
            <w:tcMar>
              <w:top w:w="120" w:type="dxa"/>
              <w:left w:w="240" w:type="dxa"/>
              <w:bottom w:w="120" w:type="dxa"/>
              <w:right w:w="120" w:type="dxa"/>
            </w:tcMar>
            <w:hideMark/>
          </w:tcPr>
          <w:p w:rsidR="00D763AB" w:rsidRDefault="00D763AB">
            <w:pPr>
              <w:spacing w:before="300" w:after="300"/>
              <w:rPr>
                <w:sz w:val="24"/>
                <w:szCs w:val="24"/>
              </w:rPr>
            </w:pPr>
            <w:r>
              <w:t>3</w:t>
            </w:r>
          </w:p>
        </w:tc>
        <w:tc>
          <w:tcPr>
            <w:tcW w:w="0" w:type="auto"/>
            <w:shd w:val="clear" w:color="auto" w:fill="F1F1F1"/>
            <w:tcMar>
              <w:top w:w="120" w:type="dxa"/>
              <w:left w:w="120" w:type="dxa"/>
              <w:bottom w:w="120" w:type="dxa"/>
              <w:right w:w="120" w:type="dxa"/>
            </w:tcMar>
            <w:hideMark/>
          </w:tcPr>
          <w:p w:rsidR="00D763AB" w:rsidRDefault="00D763AB">
            <w:pPr>
              <w:spacing w:before="300" w:after="300"/>
              <w:rPr>
                <w:sz w:val="24"/>
                <w:szCs w:val="24"/>
              </w:rPr>
            </w:pPr>
            <w:r>
              <w:t>Aniseed Syrup</w:t>
            </w:r>
          </w:p>
        </w:tc>
        <w:tc>
          <w:tcPr>
            <w:tcW w:w="0" w:type="auto"/>
            <w:shd w:val="clear" w:color="auto" w:fill="F1F1F1"/>
            <w:tcMar>
              <w:top w:w="120" w:type="dxa"/>
              <w:bottom w:w="120" w:type="dxa"/>
              <w:right w:w="120" w:type="dxa"/>
            </w:tcMar>
            <w:hideMark/>
          </w:tcPr>
          <w:p w:rsidR="00D763AB" w:rsidRDefault="00D763AB">
            <w:pPr>
              <w:spacing w:before="300" w:after="300"/>
              <w:rPr>
                <w:sz w:val="24"/>
                <w:szCs w:val="24"/>
              </w:rPr>
            </w:pPr>
            <w:r>
              <w:t>1</w:t>
            </w:r>
          </w:p>
        </w:tc>
        <w:tc>
          <w:tcPr>
            <w:tcW w:w="0" w:type="auto"/>
            <w:shd w:val="clear" w:color="auto" w:fill="F1F1F1"/>
            <w:tcMar>
              <w:top w:w="120" w:type="dxa"/>
              <w:bottom w:w="120" w:type="dxa"/>
              <w:right w:w="120" w:type="dxa"/>
            </w:tcMar>
            <w:hideMark/>
          </w:tcPr>
          <w:p w:rsidR="00D763AB" w:rsidRDefault="00D763AB">
            <w:pPr>
              <w:spacing w:before="300" w:after="300"/>
              <w:rPr>
                <w:sz w:val="24"/>
                <w:szCs w:val="24"/>
              </w:rPr>
            </w:pPr>
            <w:r>
              <w:t>2</w:t>
            </w:r>
          </w:p>
        </w:tc>
        <w:tc>
          <w:tcPr>
            <w:tcW w:w="0" w:type="auto"/>
            <w:shd w:val="clear" w:color="auto" w:fill="F1F1F1"/>
            <w:tcMar>
              <w:top w:w="120" w:type="dxa"/>
              <w:bottom w:w="120" w:type="dxa"/>
              <w:right w:w="120" w:type="dxa"/>
            </w:tcMar>
            <w:hideMark/>
          </w:tcPr>
          <w:p w:rsidR="00D763AB" w:rsidRDefault="00D763AB">
            <w:pPr>
              <w:spacing w:before="300" w:after="300"/>
              <w:rPr>
                <w:sz w:val="24"/>
                <w:szCs w:val="24"/>
              </w:rPr>
            </w:pPr>
            <w:r>
              <w:t>12 - 550 ml bottles</w:t>
            </w:r>
          </w:p>
        </w:tc>
        <w:tc>
          <w:tcPr>
            <w:tcW w:w="0" w:type="auto"/>
            <w:shd w:val="clear" w:color="auto" w:fill="F1F1F1"/>
            <w:tcMar>
              <w:top w:w="120" w:type="dxa"/>
              <w:bottom w:w="120" w:type="dxa"/>
              <w:right w:w="120" w:type="dxa"/>
            </w:tcMar>
            <w:hideMark/>
          </w:tcPr>
          <w:p w:rsidR="00D763AB" w:rsidRDefault="00D763AB">
            <w:pPr>
              <w:spacing w:before="300" w:after="300"/>
              <w:rPr>
                <w:sz w:val="24"/>
                <w:szCs w:val="24"/>
              </w:rPr>
            </w:pPr>
            <w:r>
              <w:t>10</w:t>
            </w:r>
          </w:p>
        </w:tc>
      </w:tr>
      <w:tr w:rsidR="00D763AB" w:rsidTr="00D763AB">
        <w:tc>
          <w:tcPr>
            <w:tcW w:w="0" w:type="auto"/>
            <w:shd w:val="clear" w:color="auto" w:fill="FFFFFF"/>
            <w:tcMar>
              <w:top w:w="120" w:type="dxa"/>
              <w:left w:w="240" w:type="dxa"/>
              <w:bottom w:w="120" w:type="dxa"/>
              <w:right w:w="120" w:type="dxa"/>
            </w:tcMar>
            <w:hideMark/>
          </w:tcPr>
          <w:p w:rsidR="00D763AB" w:rsidRDefault="00D763AB">
            <w:pPr>
              <w:spacing w:before="300" w:after="300"/>
              <w:rPr>
                <w:sz w:val="24"/>
                <w:szCs w:val="24"/>
              </w:rPr>
            </w:pPr>
            <w:r>
              <w:t>4</w:t>
            </w:r>
          </w:p>
        </w:tc>
        <w:tc>
          <w:tcPr>
            <w:tcW w:w="0" w:type="auto"/>
            <w:shd w:val="clear" w:color="auto" w:fill="FFFFFF"/>
            <w:tcMar>
              <w:top w:w="120" w:type="dxa"/>
              <w:left w:w="120" w:type="dxa"/>
              <w:bottom w:w="120" w:type="dxa"/>
              <w:right w:w="120" w:type="dxa"/>
            </w:tcMar>
            <w:hideMark/>
          </w:tcPr>
          <w:p w:rsidR="00D763AB" w:rsidRDefault="00D763AB">
            <w:pPr>
              <w:spacing w:before="300" w:after="300"/>
              <w:rPr>
                <w:sz w:val="24"/>
                <w:szCs w:val="24"/>
              </w:rPr>
            </w:pPr>
            <w:r>
              <w:t>Chef Anton's Cajun Seasoning</w:t>
            </w:r>
          </w:p>
        </w:tc>
        <w:tc>
          <w:tcPr>
            <w:tcW w:w="0" w:type="auto"/>
            <w:shd w:val="clear" w:color="auto" w:fill="FFFFFF"/>
            <w:tcMar>
              <w:top w:w="120" w:type="dxa"/>
              <w:bottom w:w="120" w:type="dxa"/>
              <w:right w:w="120" w:type="dxa"/>
            </w:tcMar>
            <w:hideMark/>
          </w:tcPr>
          <w:p w:rsidR="00D763AB" w:rsidRDefault="00D763AB">
            <w:pPr>
              <w:spacing w:before="300" w:after="300"/>
              <w:rPr>
                <w:sz w:val="24"/>
                <w:szCs w:val="24"/>
              </w:rPr>
            </w:pPr>
            <w:r>
              <w:t>2</w:t>
            </w:r>
          </w:p>
        </w:tc>
        <w:tc>
          <w:tcPr>
            <w:tcW w:w="0" w:type="auto"/>
            <w:shd w:val="clear" w:color="auto" w:fill="FFFFFF"/>
            <w:tcMar>
              <w:top w:w="120" w:type="dxa"/>
              <w:bottom w:w="120" w:type="dxa"/>
              <w:right w:w="120" w:type="dxa"/>
            </w:tcMar>
            <w:hideMark/>
          </w:tcPr>
          <w:p w:rsidR="00D763AB" w:rsidRDefault="00D763AB">
            <w:pPr>
              <w:spacing w:before="300" w:after="300"/>
              <w:rPr>
                <w:sz w:val="24"/>
                <w:szCs w:val="24"/>
              </w:rPr>
            </w:pPr>
            <w:r>
              <w:t>2</w:t>
            </w:r>
          </w:p>
        </w:tc>
        <w:tc>
          <w:tcPr>
            <w:tcW w:w="0" w:type="auto"/>
            <w:shd w:val="clear" w:color="auto" w:fill="FFFFFF"/>
            <w:tcMar>
              <w:top w:w="120" w:type="dxa"/>
              <w:bottom w:w="120" w:type="dxa"/>
              <w:right w:w="120" w:type="dxa"/>
            </w:tcMar>
            <w:hideMark/>
          </w:tcPr>
          <w:p w:rsidR="00D763AB" w:rsidRDefault="00D763AB">
            <w:pPr>
              <w:spacing w:before="300" w:after="300"/>
              <w:rPr>
                <w:sz w:val="24"/>
                <w:szCs w:val="24"/>
              </w:rPr>
            </w:pPr>
            <w:r>
              <w:t>48 - 6 oz jars</w:t>
            </w:r>
          </w:p>
        </w:tc>
        <w:tc>
          <w:tcPr>
            <w:tcW w:w="0" w:type="auto"/>
            <w:shd w:val="clear" w:color="auto" w:fill="FFFFFF"/>
            <w:tcMar>
              <w:top w:w="120" w:type="dxa"/>
              <w:bottom w:w="120" w:type="dxa"/>
              <w:right w:w="120" w:type="dxa"/>
            </w:tcMar>
            <w:hideMark/>
          </w:tcPr>
          <w:p w:rsidR="00D763AB" w:rsidRDefault="00D763AB">
            <w:pPr>
              <w:spacing w:before="300" w:after="300"/>
              <w:rPr>
                <w:sz w:val="24"/>
                <w:szCs w:val="24"/>
              </w:rPr>
            </w:pPr>
            <w:r>
              <w:t>22</w:t>
            </w:r>
          </w:p>
        </w:tc>
      </w:tr>
      <w:tr w:rsidR="00D763AB" w:rsidTr="00D763AB">
        <w:tc>
          <w:tcPr>
            <w:tcW w:w="0" w:type="auto"/>
            <w:shd w:val="clear" w:color="auto" w:fill="F1F1F1"/>
            <w:tcMar>
              <w:top w:w="120" w:type="dxa"/>
              <w:left w:w="240" w:type="dxa"/>
              <w:bottom w:w="120" w:type="dxa"/>
              <w:right w:w="120" w:type="dxa"/>
            </w:tcMar>
            <w:hideMark/>
          </w:tcPr>
          <w:p w:rsidR="00D763AB" w:rsidRDefault="00D763AB">
            <w:pPr>
              <w:spacing w:before="300" w:after="300"/>
              <w:rPr>
                <w:sz w:val="24"/>
                <w:szCs w:val="24"/>
              </w:rPr>
            </w:pPr>
            <w:r>
              <w:t>5</w:t>
            </w:r>
          </w:p>
        </w:tc>
        <w:tc>
          <w:tcPr>
            <w:tcW w:w="0" w:type="auto"/>
            <w:shd w:val="clear" w:color="auto" w:fill="F1F1F1"/>
            <w:tcMar>
              <w:top w:w="120" w:type="dxa"/>
              <w:left w:w="120" w:type="dxa"/>
              <w:bottom w:w="120" w:type="dxa"/>
              <w:right w:w="120" w:type="dxa"/>
            </w:tcMar>
            <w:hideMark/>
          </w:tcPr>
          <w:p w:rsidR="00D763AB" w:rsidRDefault="00D763AB">
            <w:pPr>
              <w:spacing w:before="300" w:after="300"/>
              <w:rPr>
                <w:sz w:val="24"/>
                <w:szCs w:val="24"/>
              </w:rPr>
            </w:pPr>
            <w:r>
              <w:t>Chef Anton's Gumbo Mix</w:t>
            </w:r>
          </w:p>
        </w:tc>
        <w:tc>
          <w:tcPr>
            <w:tcW w:w="0" w:type="auto"/>
            <w:shd w:val="clear" w:color="auto" w:fill="F1F1F1"/>
            <w:tcMar>
              <w:top w:w="120" w:type="dxa"/>
              <w:bottom w:w="120" w:type="dxa"/>
              <w:right w:w="120" w:type="dxa"/>
            </w:tcMar>
            <w:hideMark/>
          </w:tcPr>
          <w:p w:rsidR="00D763AB" w:rsidRDefault="00D763AB">
            <w:pPr>
              <w:spacing w:before="300" w:after="300"/>
              <w:rPr>
                <w:sz w:val="24"/>
                <w:szCs w:val="24"/>
              </w:rPr>
            </w:pPr>
            <w:r>
              <w:t>2</w:t>
            </w:r>
          </w:p>
        </w:tc>
        <w:tc>
          <w:tcPr>
            <w:tcW w:w="0" w:type="auto"/>
            <w:shd w:val="clear" w:color="auto" w:fill="F1F1F1"/>
            <w:tcMar>
              <w:top w:w="120" w:type="dxa"/>
              <w:bottom w:w="120" w:type="dxa"/>
              <w:right w:w="120" w:type="dxa"/>
            </w:tcMar>
            <w:hideMark/>
          </w:tcPr>
          <w:p w:rsidR="00D763AB" w:rsidRDefault="00D763AB">
            <w:pPr>
              <w:spacing w:before="300" w:after="300"/>
              <w:rPr>
                <w:sz w:val="24"/>
                <w:szCs w:val="24"/>
              </w:rPr>
            </w:pPr>
            <w:r>
              <w:t>2</w:t>
            </w:r>
          </w:p>
        </w:tc>
        <w:tc>
          <w:tcPr>
            <w:tcW w:w="0" w:type="auto"/>
            <w:shd w:val="clear" w:color="auto" w:fill="F1F1F1"/>
            <w:tcMar>
              <w:top w:w="120" w:type="dxa"/>
              <w:bottom w:w="120" w:type="dxa"/>
              <w:right w:w="120" w:type="dxa"/>
            </w:tcMar>
            <w:hideMark/>
          </w:tcPr>
          <w:p w:rsidR="00D763AB" w:rsidRDefault="00D763AB">
            <w:pPr>
              <w:spacing w:before="300" w:after="300"/>
              <w:rPr>
                <w:sz w:val="24"/>
                <w:szCs w:val="24"/>
              </w:rPr>
            </w:pPr>
            <w:r>
              <w:t>36 boxes</w:t>
            </w:r>
          </w:p>
        </w:tc>
        <w:tc>
          <w:tcPr>
            <w:tcW w:w="0" w:type="auto"/>
            <w:shd w:val="clear" w:color="auto" w:fill="F1F1F1"/>
            <w:tcMar>
              <w:top w:w="120" w:type="dxa"/>
              <w:bottom w:w="120" w:type="dxa"/>
              <w:right w:w="120" w:type="dxa"/>
            </w:tcMar>
            <w:hideMark/>
          </w:tcPr>
          <w:p w:rsidR="00D763AB" w:rsidRDefault="00D763AB">
            <w:pPr>
              <w:spacing w:before="300" w:after="300"/>
              <w:rPr>
                <w:sz w:val="24"/>
                <w:szCs w:val="24"/>
              </w:rPr>
            </w:pPr>
            <w:r>
              <w:t>21.35</w:t>
            </w:r>
          </w:p>
        </w:tc>
      </w:tr>
    </w:tbl>
    <w:p w:rsidR="00D763AB" w:rsidRDefault="00F60B67" w:rsidP="00D763AB">
      <w:pPr>
        <w:spacing w:before="300" w:after="300"/>
        <w:rPr>
          <w:rFonts w:ascii="Times New Roman" w:hAnsi="Times New Roman"/>
          <w:sz w:val="24"/>
          <w:szCs w:val="24"/>
        </w:rPr>
      </w:pPr>
      <w:r>
        <w:pict>
          <v:rect id="_x0000_i1066" style="width:0;height:0" o:hralign="center" o:hrstd="t" o:hrnoshade="t" o:hr="t" fillcolor="black" stroked="f"/>
        </w:pict>
      </w:r>
    </w:p>
    <w:p w:rsidR="00D763AB" w:rsidRDefault="00F60B67" w:rsidP="00D763AB">
      <w:pPr>
        <w:spacing w:before="300" w:after="300"/>
      </w:pPr>
      <w:r>
        <w:pict>
          <v:rect id="_x0000_i1067" style="width:0;height:0" o:hralign="center" o:hrstd="t" o:hrnoshade="t" o:hr="t" fillcolor="black" stroked="f"/>
        </w:pict>
      </w:r>
    </w:p>
    <w:p w:rsidR="00D763AB" w:rsidRDefault="00D763AB" w:rsidP="00D763A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COUNT() Example</w:t>
      </w:r>
    </w:p>
    <w:p w:rsidR="00D763AB" w:rsidRDefault="00D763AB" w:rsidP="00D763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number of products:</w:t>
      </w:r>
    </w:p>
    <w:p w:rsidR="00D763AB" w:rsidRDefault="00D763AB" w:rsidP="00D763A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63AB" w:rsidRDefault="00D763AB" w:rsidP="00D763AB">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(ProductID)</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Products;</w:t>
      </w:r>
    </w:p>
    <w:p w:rsidR="00D763AB" w:rsidRDefault="00F60B67" w:rsidP="00D763AB">
      <w:pPr>
        <w:shd w:val="clear" w:color="auto" w:fill="F1F1F1"/>
        <w:rPr>
          <w:rFonts w:ascii="Verdana" w:hAnsi="Verdana" w:cs="Times New Roman"/>
          <w:color w:val="000000"/>
          <w:sz w:val="23"/>
          <w:szCs w:val="23"/>
        </w:rPr>
      </w:pPr>
      <w:hyperlink r:id="rId91" w:tgtFrame="_blank" w:history="1">
        <w:r w:rsidR="00D763AB">
          <w:rPr>
            <w:rStyle w:val="Hyperlink"/>
            <w:rFonts w:ascii="Verdana" w:hAnsi="Verdana"/>
            <w:color w:val="FFFFFF"/>
            <w:sz w:val="23"/>
            <w:szCs w:val="23"/>
            <w:bdr w:val="none" w:sz="0" w:space="0" w:color="auto" w:frame="1"/>
            <w:shd w:val="clear" w:color="auto" w:fill="4CAF50"/>
          </w:rPr>
          <w:t>Try it Yourself »</w:t>
        </w:r>
      </w:hyperlink>
    </w:p>
    <w:p w:rsidR="00D763AB" w:rsidRDefault="00D763AB" w:rsidP="00D763AB">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NULL values are not counted.</w:t>
      </w:r>
    </w:p>
    <w:p w:rsidR="00D763AB" w:rsidRDefault="00F60B67" w:rsidP="00D763AB">
      <w:pPr>
        <w:spacing w:before="300" w:after="300"/>
        <w:rPr>
          <w:rFonts w:ascii="Times New Roman" w:hAnsi="Times New Roman"/>
          <w:sz w:val="24"/>
          <w:szCs w:val="24"/>
        </w:rPr>
      </w:pPr>
      <w:r>
        <w:pict>
          <v:rect id="_x0000_i1068" style="width:0;height:0" o:hralign="center" o:hrstd="t" o:hrnoshade="t" o:hr="t" fillcolor="black" stroked="f"/>
        </w:pict>
      </w:r>
    </w:p>
    <w:p w:rsidR="00D763AB" w:rsidRDefault="00D763AB" w:rsidP="00D763A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AVG() Example</w:t>
      </w:r>
    </w:p>
    <w:p w:rsidR="00D763AB" w:rsidRDefault="00D763AB" w:rsidP="00D763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average price of all products:</w:t>
      </w:r>
    </w:p>
    <w:p w:rsidR="00D763AB" w:rsidRDefault="00D763AB" w:rsidP="00D763A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63AB" w:rsidRDefault="00D763AB" w:rsidP="00D763AB">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AVG(Price)</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Products;</w:t>
      </w:r>
    </w:p>
    <w:p w:rsidR="00D763AB" w:rsidRDefault="00F60B67" w:rsidP="00D763AB">
      <w:pPr>
        <w:shd w:val="clear" w:color="auto" w:fill="F1F1F1"/>
        <w:rPr>
          <w:rFonts w:ascii="Verdana" w:hAnsi="Verdana" w:cs="Times New Roman"/>
          <w:color w:val="000000"/>
          <w:sz w:val="23"/>
          <w:szCs w:val="23"/>
        </w:rPr>
      </w:pPr>
      <w:hyperlink r:id="rId92" w:tgtFrame="_blank" w:history="1">
        <w:r w:rsidR="00D763AB">
          <w:rPr>
            <w:rStyle w:val="Hyperlink"/>
            <w:rFonts w:ascii="Verdana" w:hAnsi="Verdana"/>
            <w:color w:val="FFFFFF"/>
            <w:sz w:val="23"/>
            <w:szCs w:val="23"/>
            <w:bdr w:val="none" w:sz="0" w:space="0" w:color="auto" w:frame="1"/>
            <w:shd w:val="clear" w:color="auto" w:fill="4CAF50"/>
          </w:rPr>
          <w:t>Try it Yourself »</w:t>
        </w:r>
      </w:hyperlink>
    </w:p>
    <w:p w:rsidR="00D763AB" w:rsidRDefault="00D763AB" w:rsidP="00D763AB">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NULL values are ignored.</w:t>
      </w:r>
    </w:p>
    <w:p w:rsidR="00D763AB" w:rsidRDefault="00F60B67" w:rsidP="00D763AB">
      <w:pPr>
        <w:spacing w:before="300" w:after="300"/>
        <w:rPr>
          <w:rFonts w:ascii="Times New Roman" w:hAnsi="Times New Roman"/>
          <w:sz w:val="24"/>
          <w:szCs w:val="24"/>
        </w:rPr>
      </w:pPr>
      <w:r>
        <w:pict>
          <v:rect id="_x0000_i1069" style="width:0;height:0" o:hralign="center" o:hrstd="t" o:hrnoshade="t" o:hr="t" fillcolor="black" stroked="f"/>
        </w:pict>
      </w:r>
    </w:p>
    <w:p w:rsidR="00D763AB" w:rsidRDefault="00D763AB" w:rsidP="00D763A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rsidR="00D763AB" w:rsidRDefault="00D763AB" w:rsidP="00D763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"OrderDetails"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4664"/>
        <w:gridCol w:w="2774"/>
        <w:gridCol w:w="2999"/>
        <w:gridCol w:w="2688"/>
      </w:tblGrid>
      <w:tr w:rsidR="00D763AB" w:rsidTr="00D763AB">
        <w:tc>
          <w:tcPr>
            <w:tcW w:w="0" w:type="auto"/>
            <w:shd w:val="clear" w:color="auto" w:fill="FFFFFF"/>
            <w:tcMar>
              <w:top w:w="120" w:type="dxa"/>
              <w:left w:w="240" w:type="dxa"/>
              <w:bottom w:w="120" w:type="dxa"/>
              <w:right w:w="120" w:type="dxa"/>
            </w:tcMar>
            <w:hideMark/>
          </w:tcPr>
          <w:p w:rsidR="00D763AB" w:rsidRDefault="00D763AB">
            <w:pPr>
              <w:spacing w:before="300" w:after="300"/>
              <w:rPr>
                <w:b/>
                <w:bCs/>
                <w:sz w:val="24"/>
                <w:szCs w:val="24"/>
              </w:rPr>
            </w:pPr>
            <w:r>
              <w:rPr>
                <w:b/>
                <w:bCs/>
              </w:rPr>
              <w:t>OrderDetailID</w:t>
            </w:r>
          </w:p>
        </w:tc>
        <w:tc>
          <w:tcPr>
            <w:tcW w:w="0" w:type="auto"/>
            <w:shd w:val="clear" w:color="auto" w:fill="FFFFFF"/>
            <w:tcMar>
              <w:top w:w="120" w:type="dxa"/>
              <w:left w:w="120" w:type="dxa"/>
              <w:bottom w:w="120" w:type="dxa"/>
              <w:right w:w="120" w:type="dxa"/>
            </w:tcMar>
            <w:hideMark/>
          </w:tcPr>
          <w:p w:rsidR="00D763AB" w:rsidRDefault="00D763AB">
            <w:pPr>
              <w:spacing w:before="300" w:after="300"/>
              <w:rPr>
                <w:b/>
                <w:bCs/>
                <w:sz w:val="24"/>
                <w:szCs w:val="24"/>
              </w:rPr>
            </w:pPr>
            <w:r>
              <w:rPr>
                <w:b/>
                <w:bCs/>
              </w:rPr>
              <w:t>OrderID</w:t>
            </w:r>
          </w:p>
        </w:tc>
        <w:tc>
          <w:tcPr>
            <w:tcW w:w="0" w:type="auto"/>
            <w:shd w:val="clear" w:color="auto" w:fill="FFFFFF"/>
            <w:tcMar>
              <w:top w:w="120" w:type="dxa"/>
              <w:bottom w:w="120" w:type="dxa"/>
              <w:right w:w="120" w:type="dxa"/>
            </w:tcMar>
            <w:hideMark/>
          </w:tcPr>
          <w:p w:rsidR="00D763AB" w:rsidRDefault="00D763AB">
            <w:pPr>
              <w:spacing w:before="300" w:after="300"/>
              <w:rPr>
                <w:b/>
                <w:bCs/>
                <w:sz w:val="24"/>
                <w:szCs w:val="24"/>
              </w:rPr>
            </w:pPr>
            <w:r>
              <w:rPr>
                <w:b/>
                <w:bCs/>
              </w:rPr>
              <w:t>ProductID</w:t>
            </w:r>
          </w:p>
        </w:tc>
        <w:tc>
          <w:tcPr>
            <w:tcW w:w="0" w:type="auto"/>
            <w:shd w:val="clear" w:color="auto" w:fill="FFFFFF"/>
            <w:tcMar>
              <w:top w:w="120" w:type="dxa"/>
              <w:bottom w:w="120" w:type="dxa"/>
              <w:right w:w="120" w:type="dxa"/>
            </w:tcMar>
            <w:hideMark/>
          </w:tcPr>
          <w:p w:rsidR="00D763AB" w:rsidRDefault="00D763AB">
            <w:pPr>
              <w:spacing w:before="300" w:after="300"/>
              <w:rPr>
                <w:b/>
                <w:bCs/>
                <w:sz w:val="24"/>
                <w:szCs w:val="24"/>
              </w:rPr>
            </w:pPr>
            <w:r>
              <w:rPr>
                <w:b/>
                <w:bCs/>
              </w:rPr>
              <w:t>Quantity</w:t>
            </w:r>
          </w:p>
        </w:tc>
      </w:tr>
      <w:tr w:rsidR="00D763AB" w:rsidTr="00D763AB">
        <w:tc>
          <w:tcPr>
            <w:tcW w:w="0" w:type="auto"/>
            <w:shd w:val="clear" w:color="auto" w:fill="F1F1F1"/>
            <w:tcMar>
              <w:top w:w="120" w:type="dxa"/>
              <w:left w:w="240" w:type="dxa"/>
              <w:bottom w:w="120" w:type="dxa"/>
              <w:right w:w="120" w:type="dxa"/>
            </w:tcMar>
            <w:hideMark/>
          </w:tcPr>
          <w:p w:rsidR="00D763AB" w:rsidRDefault="00D763AB">
            <w:pPr>
              <w:spacing w:before="300" w:after="300"/>
              <w:rPr>
                <w:sz w:val="24"/>
                <w:szCs w:val="24"/>
              </w:rPr>
            </w:pPr>
            <w:r>
              <w:t>1</w:t>
            </w:r>
          </w:p>
        </w:tc>
        <w:tc>
          <w:tcPr>
            <w:tcW w:w="0" w:type="auto"/>
            <w:shd w:val="clear" w:color="auto" w:fill="F1F1F1"/>
            <w:tcMar>
              <w:top w:w="120" w:type="dxa"/>
              <w:left w:w="120" w:type="dxa"/>
              <w:bottom w:w="120" w:type="dxa"/>
              <w:right w:w="120" w:type="dxa"/>
            </w:tcMar>
            <w:hideMark/>
          </w:tcPr>
          <w:p w:rsidR="00D763AB" w:rsidRDefault="00D763AB">
            <w:pPr>
              <w:spacing w:before="300" w:after="300"/>
              <w:rPr>
                <w:sz w:val="24"/>
                <w:szCs w:val="24"/>
              </w:rPr>
            </w:pPr>
            <w:r>
              <w:t>10248</w:t>
            </w:r>
          </w:p>
        </w:tc>
        <w:tc>
          <w:tcPr>
            <w:tcW w:w="0" w:type="auto"/>
            <w:shd w:val="clear" w:color="auto" w:fill="F1F1F1"/>
            <w:tcMar>
              <w:top w:w="120" w:type="dxa"/>
              <w:bottom w:w="120" w:type="dxa"/>
              <w:right w:w="120" w:type="dxa"/>
            </w:tcMar>
            <w:hideMark/>
          </w:tcPr>
          <w:p w:rsidR="00D763AB" w:rsidRDefault="00D763AB">
            <w:pPr>
              <w:spacing w:before="300" w:after="300"/>
              <w:rPr>
                <w:sz w:val="24"/>
                <w:szCs w:val="24"/>
              </w:rPr>
            </w:pPr>
            <w:r>
              <w:t>11</w:t>
            </w:r>
          </w:p>
        </w:tc>
        <w:tc>
          <w:tcPr>
            <w:tcW w:w="0" w:type="auto"/>
            <w:shd w:val="clear" w:color="auto" w:fill="F1F1F1"/>
            <w:tcMar>
              <w:top w:w="120" w:type="dxa"/>
              <w:bottom w:w="120" w:type="dxa"/>
              <w:right w:w="120" w:type="dxa"/>
            </w:tcMar>
            <w:hideMark/>
          </w:tcPr>
          <w:p w:rsidR="00D763AB" w:rsidRDefault="00D763AB">
            <w:pPr>
              <w:spacing w:before="300" w:after="300"/>
              <w:rPr>
                <w:sz w:val="24"/>
                <w:szCs w:val="24"/>
              </w:rPr>
            </w:pPr>
            <w:r>
              <w:t>12</w:t>
            </w:r>
          </w:p>
        </w:tc>
      </w:tr>
      <w:tr w:rsidR="00D763AB" w:rsidTr="00D763AB">
        <w:tc>
          <w:tcPr>
            <w:tcW w:w="0" w:type="auto"/>
            <w:shd w:val="clear" w:color="auto" w:fill="FFFFFF"/>
            <w:tcMar>
              <w:top w:w="120" w:type="dxa"/>
              <w:left w:w="240" w:type="dxa"/>
              <w:bottom w:w="120" w:type="dxa"/>
              <w:right w:w="120" w:type="dxa"/>
            </w:tcMar>
            <w:hideMark/>
          </w:tcPr>
          <w:p w:rsidR="00D763AB" w:rsidRDefault="00D763AB">
            <w:pPr>
              <w:spacing w:before="300" w:after="300"/>
              <w:rPr>
                <w:sz w:val="24"/>
                <w:szCs w:val="24"/>
              </w:rPr>
            </w:pPr>
            <w:r>
              <w:t>2</w:t>
            </w:r>
          </w:p>
        </w:tc>
        <w:tc>
          <w:tcPr>
            <w:tcW w:w="0" w:type="auto"/>
            <w:shd w:val="clear" w:color="auto" w:fill="FFFFFF"/>
            <w:tcMar>
              <w:top w:w="120" w:type="dxa"/>
              <w:left w:w="120" w:type="dxa"/>
              <w:bottom w:w="120" w:type="dxa"/>
              <w:right w:w="120" w:type="dxa"/>
            </w:tcMar>
            <w:hideMark/>
          </w:tcPr>
          <w:p w:rsidR="00D763AB" w:rsidRDefault="00D763AB">
            <w:pPr>
              <w:spacing w:before="300" w:after="300"/>
              <w:rPr>
                <w:sz w:val="24"/>
                <w:szCs w:val="24"/>
              </w:rPr>
            </w:pPr>
            <w:r>
              <w:t>10248</w:t>
            </w:r>
          </w:p>
        </w:tc>
        <w:tc>
          <w:tcPr>
            <w:tcW w:w="0" w:type="auto"/>
            <w:shd w:val="clear" w:color="auto" w:fill="FFFFFF"/>
            <w:tcMar>
              <w:top w:w="120" w:type="dxa"/>
              <w:bottom w:w="120" w:type="dxa"/>
              <w:right w:w="120" w:type="dxa"/>
            </w:tcMar>
            <w:hideMark/>
          </w:tcPr>
          <w:p w:rsidR="00D763AB" w:rsidRDefault="00D763AB">
            <w:pPr>
              <w:spacing w:before="300" w:after="300"/>
              <w:rPr>
                <w:sz w:val="24"/>
                <w:szCs w:val="24"/>
              </w:rPr>
            </w:pPr>
            <w:r>
              <w:t>42</w:t>
            </w:r>
          </w:p>
        </w:tc>
        <w:tc>
          <w:tcPr>
            <w:tcW w:w="0" w:type="auto"/>
            <w:shd w:val="clear" w:color="auto" w:fill="FFFFFF"/>
            <w:tcMar>
              <w:top w:w="120" w:type="dxa"/>
              <w:bottom w:w="120" w:type="dxa"/>
              <w:right w:w="120" w:type="dxa"/>
            </w:tcMar>
            <w:hideMark/>
          </w:tcPr>
          <w:p w:rsidR="00D763AB" w:rsidRDefault="00D763AB">
            <w:pPr>
              <w:spacing w:before="300" w:after="300"/>
              <w:rPr>
                <w:sz w:val="24"/>
                <w:szCs w:val="24"/>
              </w:rPr>
            </w:pPr>
            <w:r>
              <w:t>10</w:t>
            </w:r>
          </w:p>
        </w:tc>
      </w:tr>
      <w:tr w:rsidR="00D763AB" w:rsidTr="00D763AB">
        <w:tc>
          <w:tcPr>
            <w:tcW w:w="0" w:type="auto"/>
            <w:shd w:val="clear" w:color="auto" w:fill="F1F1F1"/>
            <w:tcMar>
              <w:top w:w="120" w:type="dxa"/>
              <w:left w:w="240" w:type="dxa"/>
              <w:bottom w:w="120" w:type="dxa"/>
              <w:right w:w="120" w:type="dxa"/>
            </w:tcMar>
            <w:hideMark/>
          </w:tcPr>
          <w:p w:rsidR="00D763AB" w:rsidRDefault="00D763AB">
            <w:pPr>
              <w:spacing w:before="300" w:after="300"/>
              <w:rPr>
                <w:sz w:val="24"/>
                <w:szCs w:val="24"/>
              </w:rPr>
            </w:pPr>
            <w:r>
              <w:t>3</w:t>
            </w:r>
          </w:p>
        </w:tc>
        <w:tc>
          <w:tcPr>
            <w:tcW w:w="0" w:type="auto"/>
            <w:shd w:val="clear" w:color="auto" w:fill="F1F1F1"/>
            <w:tcMar>
              <w:top w:w="120" w:type="dxa"/>
              <w:left w:w="120" w:type="dxa"/>
              <w:bottom w:w="120" w:type="dxa"/>
              <w:right w:w="120" w:type="dxa"/>
            </w:tcMar>
            <w:hideMark/>
          </w:tcPr>
          <w:p w:rsidR="00D763AB" w:rsidRDefault="00D763AB">
            <w:pPr>
              <w:spacing w:before="300" w:after="300"/>
              <w:rPr>
                <w:sz w:val="24"/>
                <w:szCs w:val="24"/>
              </w:rPr>
            </w:pPr>
            <w:r>
              <w:t>10248</w:t>
            </w:r>
          </w:p>
        </w:tc>
        <w:tc>
          <w:tcPr>
            <w:tcW w:w="0" w:type="auto"/>
            <w:shd w:val="clear" w:color="auto" w:fill="F1F1F1"/>
            <w:tcMar>
              <w:top w:w="120" w:type="dxa"/>
              <w:bottom w:w="120" w:type="dxa"/>
              <w:right w:w="120" w:type="dxa"/>
            </w:tcMar>
            <w:hideMark/>
          </w:tcPr>
          <w:p w:rsidR="00D763AB" w:rsidRDefault="00D763AB">
            <w:pPr>
              <w:spacing w:before="300" w:after="300"/>
              <w:rPr>
                <w:sz w:val="24"/>
                <w:szCs w:val="24"/>
              </w:rPr>
            </w:pPr>
            <w:r>
              <w:t>72</w:t>
            </w:r>
          </w:p>
        </w:tc>
        <w:tc>
          <w:tcPr>
            <w:tcW w:w="0" w:type="auto"/>
            <w:shd w:val="clear" w:color="auto" w:fill="F1F1F1"/>
            <w:tcMar>
              <w:top w:w="120" w:type="dxa"/>
              <w:bottom w:w="120" w:type="dxa"/>
              <w:right w:w="120" w:type="dxa"/>
            </w:tcMar>
            <w:hideMark/>
          </w:tcPr>
          <w:p w:rsidR="00D763AB" w:rsidRDefault="00D763AB">
            <w:pPr>
              <w:spacing w:before="300" w:after="300"/>
              <w:rPr>
                <w:sz w:val="24"/>
                <w:szCs w:val="24"/>
              </w:rPr>
            </w:pPr>
            <w:r>
              <w:t>5</w:t>
            </w:r>
          </w:p>
        </w:tc>
      </w:tr>
      <w:tr w:rsidR="00D763AB" w:rsidTr="00D763AB">
        <w:tc>
          <w:tcPr>
            <w:tcW w:w="0" w:type="auto"/>
            <w:shd w:val="clear" w:color="auto" w:fill="FFFFFF"/>
            <w:tcMar>
              <w:top w:w="120" w:type="dxa"/>
              <w:left w:w="240" w:type="dxa"/>
              <w:bottom w:w="120" w:type="dxa"/>
              <w:right w:w="120" w:type="dxa"/>
            </w:tcMar>
            <w:hideMark/>
          </w:tcPr>
          <w:p w:rsidR="00D763AB" w:rsidRDefault="00D763AB">
            <w:pPr>
              <w:spacing w:before="300" w:after="300"/>
              <w:rPr>
                <w:sz w:val="24"/>
                <w:szCs w:val="24"/>
              </w:rPr>
            </w:pPr>
            <w:r>
              <w:t>4</w:t>
            </w:r>
          </w:p>
        </w:tc>
        <w:tc>
          <w:tcPr>
            <w:tcW w:w="0" w:type="auto"/>
            <w:shd w:val="clear" w:color="auto" w:fill="FFFFFF"/>
            <w:tcMar>
              <w:top w:w="120" w:type="dxa"/>
              <w:left w:w="120" w:type="dxa"/>
              <w:bottom w:w="120" w:type="dxa"/>
              <w:right w:w="120" w:type="dxa"/>
            </w:tcMar>
            <w:hideMark/>
          </w:tcPr>
          <w:p w:rsidR="00D763AB" w:rsidRDefault="00D763AB">
            <w:pPr>
              <w:spacing w:before="300" w:after="300"/>
              <w:rPr>
                <w:sz w:val="24"/>
                <w:szCs w:val="24"/>
              </w:rPr>
            </w:pPr>
            <w:r>
              <w:t>10249</w:t>
            </w:r>
          </w:p>
        </w:tc>
        <w:tc>
          <w:tcPr>
            <w:tcW w:w="0" w:type="auto"/>
            <w:shd w:val="clear" w:color="auto" w:fill="FFFFFF"/>
            <w:tcMar>
              <w:top w:w="120" w:type="dxa"/>
              <w:bottom w:w="120" w:type="dxa"/>
              <w:right w:w="120" w:type="dxa"/>
            </w:tcMar>
            <w:hideMark/>
          </w:tcPr>
          <w:p w:rsidR="00D763AB" w:rsidRDefault="00D763AB">
            <w:pPr>
              <w:spacing w:before="300" w:after="300"/>
              <w:rPr>
                <w:sz w:val="24"/>
                <w:szCs w:val="24"/>
              </w:rPr>
            </w:pPr>
            <w:r>
              <w:t>14</w:t>
            </w:r>
          </w:p>
        </w:tc>
        <w:tc>
          <w:tcPr>
            <w:tcW w:w="0" w:type="auto"/>
            <w:shd w:val="clear" w:color="auto" w:fill="FFFFFF"/>
            <w:tcMar>
              <w:top w:w="120" w:type="dxa"/>
              <w:bottom w:w="120" w:type="dxa"/>
              <w:right w:w="120" w:type="dxa"/>
            </w:tcMar>
            <w:hideMark/>
          </w:tcPr>
          <w:p w:rsidR="00D763AB" w:rsidRDefault="00D763AB">
            <w:pPr>
              <w:spacing w:before="300" w:after="300"/>
              <w:rPr>
                <w:sz w:val="24"/>
                <w:szCs w:val="24"/>
              </w:rPr>
            </w:pPr>
            <w:r>
              <w:t>9</w:t>
            </w:r>
          </w:p>
        </w:tc>
      </w:tr>
      <w:tr w:rsidR="00D763AB" w:rsidTr="00D763AB">
        <w:tc>
          <w:tcPr>
            <w:tcW w:w="0" w:type="auto"/>
            <w:shd w:val="clear" w:color="auto" w:fill="F1F1F1"/>
            <w:tcMar>
              <w:top w:w="120" w:type="dxa"/>
              <w:left w:w="240" w:type="dxa"/>
              <w:bottom w:w="120" w:type="dxa"/>
              <w:right w:w="120" w:type="dxa"/>
            </w:tcMar>
            <w:hideMark/>
          </w:tcPr>
          <w:p w:rsidR="00D763AB" w:rsidRDefault="00D763AB">
            <w:pPr>
              <w:spacing w:before="300" w:after="300"/>
              <w:rPr>
                <w:sz w:val="24"/>
                <w:szCs w:val="24"/>
              </w:rPr>
            </w:pPr>
            <w:r>
              <w:t>5</w:t>
            </w:r>
          </w:p>
        </w:tc>
        <w:tc>
          <w:tcPr>
            <w:tcW w:w="0" w:type="auto"/>
            <w:shd w:val="clear" w:color="auto" w:fill="F1F1F1"/>
            <w:tcMar>
              <w:top w:w="120" w:type="dxa"/>
              <w:left w:w="120" w:type="dxa"/>
              <w:bottom w:w="120" w:type="dxa"/>
              <w:right w:w="120" w:type="dxa"/>
            </w:tcMar>
            <w:hideMark/>
          </w:tcPr>
          <w:p w:rsidR="00D763AB" w:rsidRDefault="00D763AB">
            <w:pPr>
              <w:spacing w:before="300" w:after="300"/>
              <w:rPr>
                <w:sz w:val="24"/>
                <w:szCs w:val="24"/>
              </w:rPr>
            </w:pPr>
            <w:r>
              <w:t>10249</w:t>
            </w:r>
          </w:p>
        </w:tc>
        <w:tc>
          <w:tcPr>
            <w:tcW w:w="0" w:type="auto"/>
            <w:shd w:val="clear" w:color="auto" w:fill="F1F1F1"/>
            <w:tcMar>
              <w:top w:w="120" w:type="dxa"/>
              <w:bottom w:w="120" w:type="dxa"/>
              <w:right w:w="120" w:type="dxa"/>
            </w:tcMar>
            <w:hideMark/>
          </w:tcPr>
          <w:p w:rsidR="00D763AB" w:rsidRDefault="00D763AB">
            <w:pPr>
              <w:spacing w:before="300" w:after="300"/>
              <w:rPr>
                <w:sz w:val="24"/>
                <w:szCs w:val="24"/>
              </w:rPr>
            </w:pPr>
            <w:r>
              <w:t>51</w:t>
            </w:r>
          </w:p>
        </w:tc>
        <w:tc>
          <w:tcPr>
            <w:tcW w:w="0" w:type="auto"/>
            <w:shd w:val="clear" w:color="auto" w:fill="F1F1F1"/>
            <w:tcMar>
              <w:top w:w="120" w:type="dxa"/>
              <w:bottom w:w="120" w:type="dxa"/>
              <w:right w:w="120" w:type="dxa"/>
            </w:tcMar>
            <w:hideMark/>
          </w:tcPr>
          <w:p w:rsidR="00D763AB" w:rsidRDefault="00D763AB">
            <w:pPr>
              <w:spacing w:before="300" w:after="300"/>
              <w:rPr>
                <w:sz w:val="24"/>
                <w:szCs w:val="24"/>
              </w:rPr>
            </w:pPr>
            <w:r>
              <w:t>40</w:t>
            </w:r>
          </w:p>
        </w:tc>
      </w:tr>
    </w:tbl>
    <w:p w:rsidR="00D763AB" w:rsidRDefault="00F60B67" w:rsidP="00D763AB">
      <w:pPr>
        <w:spacing w:before="300" w:after="300"/>
        <w:rPr>
          <w:rFonts w:ascii="Times New Roman" w:hAnsi="Times New Roman"/>
          <w:sz w:val="24"/>
          <w:szCs w:val="24"/>
        </w:rPr>
      </w:pPr>
      <w:r>
        <w:pict>
          <v:rect id="_x0000_i1070" style="width:0;height:0" o:hralign="center" o:hrstd="t" o:hrnoshade="t" o:hr="t" fillcolor="black" stroked="f"/>
        </w:pict>
      </w:r>
    </w:p>
    <w:p w:rsidR="00D763AB" w:rsidRDefault="00D763AB" w:rsidP="00D763A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SUM() Example</w:t>
      </w:r>
    </w:p>
    <w:p w:rsidR="00D763AB" w:rsidRDefault="00D763AB" w:rsidP="00D763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sum of the "Quantity" fields in the "OrderDetails" table:</w:t>
      </w:r>
    </w:p>
    <w:p w:rsidR="00D763AB" w:rsidRDefault="00D763AB" w:rsidP="00D763A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D763AB" w:rsidRDefault="00D763AB" w:rsidP="00D763AB">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SUM(Quantity)</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OrderDetails;</w:t>
      </w:r>
    </w:p>
    <w:p w:rsidR="00330714" w:rsidRDefault="00330714" w:rsidP="0033071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LIKE Operator</w:t>
      </w:r>
    </w:p>
    <w:p w:rsidR="00330714" w:rsidRDefault="00330714" w:rsidP="003307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LIKE operator is used in a WHERE clause to search for a specified pattern in a column.</w:t>
      </w:r>
    </w:p>
    <w:p w:rsidR="00330714" w:rsidRDefault="00330714" w:rsidP="003307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two wildcards often used in conjunction with the LIKE operator:</w:t>
      </w:r>
    </w:p>
    <w:p w:rsidR="00330714" w:rsidRDefault="00330714" w:rsidP="00330714">
      <w:pPr>
        <w:numPr>
          <w:ilvl w:val="0"/>
          <w:numId w:val="7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 The percent sign represents zero, one, or multiple characters</w:t>
      </w:r>
    </w:p>
    <w:p w:rsidR="00330714" w:rsidRDefault="00330714" w:rsidP="00330714">
      <w:pPr>
        <w:numPr>
          <w:ilvl w:val="0"/>
          <w:numId w:val="7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_ - The underscore represents a single character</w:t>
      </w:r>
    </w:p>
    <w:p w:rsidR="00330714" w:rsidRDefault="00330714" w:rsidP="00330714">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MS Access uses an asterisk (*) instead of the percent sign (%), and a question mark (?) instead of the underscore (_).</w:t>
      </w:r>
    </w:p>
    <w:p w:rsidR="00330714" w:rsidRDefault="00330714" w:rsidP="003307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percent sign and the underscore can also be used in combinations!</w:t>
      </w:r>
    </w:p>
    <w:p w:rsidR="00330714" w:rsidRDefault="00330714" w:rsidP="00330714">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LIKE Syntax</w:t>
      </w:r>
    </w:p>
    <w:p w:rsidR="00330714" w:rsidRDefault="00330714" w:rsidP="00330714">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 column2, ...</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columnN</w:t>
      </w:r>
      <w:r>
        <w:rPr>
          <w:rStyle w:val="sqlcolor"/>
          <w:rFonts w:ascii="Consolas" w:hAnsi="Consolas" w:cs="Consolas"/>
          <w:color w:val="000000"/>
          <w:sz w:val="23"/>
          <w:szCs w:val="23"/>
        </w:rPr>
        <w:t> </w:t>
      </w:r>
      <w:r>
        <w:rPr>
          <w:rStyle w:val="sqlkeywordcolor"/>
          <w:rFonts w:ascii="Consolas" w:hAnsi="Consolas" w:cs="Consolas"/>
          <w:color w:val="0000CD"/>
          <w:sz w:val="23"/>
          <w:szCs w:val="23"/>
        </w:rPr>
        <w:t>LIKE</w:t>
      </w:r>
      <w:r>
        <w:rPr>
          <w:rStyle w:val="sqlcolor"/>
          <w:rFonts w:ascii="Consolas" w:hAnsi="Consolas" w:cs="Consolas"/>
          <w:color w:val="000000"/>
          <w:sz w:val="23"/>
          <w:szCs w:val="23"/>
        </w:rPr>
        <w:t> </w:t>
      </w:r>
      <w:r>
        <w:rPr>
          <w:rStyle w:val="Emphasis"/>
          <w:rFonts w:ascii="Consolas" w:hAnsi="Consolas" w:cs="Consolas"/>
          <w:color w:val="000000"/>
          <w:sz w:val="23"/>
          <w:szCs w:val="23"/>
        </w:rPr>
        <w:t>pattern</w:t>
      </w:r>
      <w:r>
        <w:rPr>
          <w:rStyle w:val="sqlcolor"/>
          <w:rFonts w:ascii="Consolas" w:hAnsi="Consolas" w:cs="Consolas"/>
          <w:color w:val="000000"/>
          <w:sz w:val="23"/>
          <w:szCs w:val="23"/>
        </w:rPr>
        <w:t>;</w:t>
      </w:r>
    </w:p>
    <w:p w:rsidR="00330714" w:rsidRDefault="00330714" w:rsidP="00330714">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You can also combine any number of conditions using AND or OR operators.</w:t>
      </w:r>
    </w:p>
    <w:p w:rsidR="00330714" w:rsidRDefault="00330714" w:rsidP="003307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some examples showing different LIKE operators with '%' and '_' wildcards: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4538"/>
        <w:gridCol w:w="8587"/>
      </w:tblGrid>
      <w:tr w:rsidR="00330714" w:rsidTr="00330714">
        <w:tc>
          <w:tcPr>
            <w:tcW w:w="0" w:type="auto"/>
            <w:shd w:val="clear" w:color="auto" w:fill="FFFFFF"/>
            <w:tcMar>
              <w:top w:w="120" w:type="dxa"/>
              <w:left w:w="240" w:type="dxa"/>
              <w:bottom w:w="120" w:type="dxa"/>
              <w:right w:w="120" w:type="dxa"/>
            </w:tcMar>
            <w:hideMark/>
          </w:tcPr>
          <w:p w:rsidR="00330714" w:rsidRDefault="00330714">
            <w:pPr>
              <w:spacing w:before="300" w:after="300"/>
              <w:rPr>
                <w:rFonts w:ascii="Verdana" w:hAnsi="Verdana"/>
                <w:b/>
                <w:bCs/>
                <w:color w:val="000000"/>
                <w:sz w:val="23"/>
                <w:szCs w:val="23"/>
              </w:rPr>
            </w:pPr>
            <w:r>
              <w:rPr>
                <w:rFonts w:ascii="Verdana" w:hAnsi="Verdana"/>
                <w:b/>
                <w:bCs/>
                <w:color w:val="000000"/>
                <w:sz w:val="23"/>
                <w:szCs w:val="23"/>
              </w:rPr>
              <w:t>LIKE Operator</w:t>
            </w:r>
          </w:p>
        </w:tc>
        <w:tc>
          <w:tcPr>
            <w:tcW w:w="0" w:type="auto"/>
            <w:shd w:val="clear" w:color="auto" w:fill="FFFFFF"/>
            <w:tcMar>
              <w:top w:w="120" w:type="dxa"/>
              <w:left w:w="120" w:type="dxa"/>
              <w:bottom w:w="120" w:type="dxa"/>
              <w:right w:w="120" w:type="dxa"/>
            </w:tcMar>
            <w:hideMark/>
          </w:tcPr>
          <w:p w:rsidR="00330714" w:rsidRDefault="00330714">
            <w:pPr>
              <w:spacing w:before="300" w:after="300"/>
              <w:rPr>
                <w:rFonts w:ascii="Verdana" w:hAnsi="Verdana"/>
                <w:b/>
                <w:bCs/>
                <w:color w:val="000000"/>
                <w:sz w:val="23"/>
                <w:szCs w:val="23"/>
              </w:rPr>
            </w:pPr>
            <w:r>
              <w:rPr>
                <w:rFonts w:ascii="Verdana" w:hAnsi="Verdana"/>
                <w:b/>
                <w:bCs/>
                <w:color w:val="000000"/>
                <w:sz w:val="23"/>
                <w:szCs w:val="23"/>
              </w:rPr>
              <w:t>Description</w:t>
            </w:r>
          </w:p>
        </w:tc>
      </w:tr>
      <w:tr w:rsidR="00330714" w:rsidTr="00330714">
        <w:tc>
          <w:tcPr>
            <w:tcW w:w="0" w:type="auto"/>
            <w:shd w:val="clear" w:color="auto" w:fill="F1F1F1"/>
            <w:tcMar>
              <w:top w:w="120" w:type="dxa"/>
              <w:left w:w="240" w:type="dxa"/>
              <w:bottom w:w="120" w:type="dxa"/>
              <w:right w:w="120" w:type="dxa"/>
            </w:tcMar>
            <w:hideMark/>
          </w:tcPr>
          <w:p w:rsidR="00330714" w:rsidRDefault="00330714">
            <w:pPr>
              <w:spacing w:before="300" w:after="300"/>
              <w:rPr>
                <w:rFonts w:ascii="Verdana" w:hAnsi="Verdana"/>
                <w:color w:val="000000"/>
                <w:sz w:val="23"/>
                <w:szCs w:val="23"/>
              </w:rPr>
            </w:pPr>
            <w:r>
              <w:rPr>
                <w:rFonts w:ascii="Verdana" w:hAnsi="Verdana"/>
                <w:color w:val="000000"/>
                <w:sz w:val="23"/>
                <w:szCs w:val="23"/>
              </w:rPr>
              <w:t>WHERE CustomerName LIKE 'a%'</w:t>
            </w:r>
          </w:p>
        </w:tc>
        <w:tc>
          <w:tcPr>
            <w:tcW w:w="0" w:type="auto"/>
            <w:shd w:val="clear" w:color="auto" w:fill="F1F1F1"/>
            <w:tcMar>
              <w:top w:w="120" w:type="dxa"/>
              <w:left w:w="120" w:type="dxa"/>
              <w:bottom w:w="120" w:type="dxa"/>
              <w:right w:w="120" w:type="dxa"/>
            </w:tcMar>
            <w:hideMark/>
          </w:tcPr>
          <w:p w:rsidR="00330714" w:rsidRDefault="00330714">
            <w:pPr>
              <w:spacing w:before="300" w:after="300"/>
              <w:rPr>
                <w:rFonts w:ascii="Verdana" w:hAnsi="Verdana"/>
                <w:color w:val="000000"/>
                <w:sz w:val="23"/>
                <w:szCs w:val="23"/>
              </w:rPr>
            </w:pPr>
            <w:r>
              <w:rPr>
                <w:rFonts w:ascii="Verdana" w:hAnsi="Verdana"/>
                <w:color w:val="000000"/>
                <w:sz w:val="23"/>
                <w:szCs w:val="23"/>
              </w:rPr>
              <w:t>Finds any values that start with "a"</w:t>
            </w:r>
          </w:p>
        </w:tc>
      </w:tr>
      <w:tr w:rsidR="00330714" w:rsidTr="00330714">
        <w:tc>
          <w:tcPr>
            <w:tcW w:w="0" w:type="auto"/>
            <w:shd w:val="clear" w:color="auto" w:fill="FFFFFF"/>
            <w:tcMar>
              <w:top w:w="120" w:type="dxa"/>
              <w:left w:w="240" w:type="dxa"/>
              <w:bottom w:w="120" w:type="dxa"/>
              <w:right w:w="120" w:type="dxa"/>
            </w:tcMar>
            <w:hideMark/>
          </w:tcPr>
          <w:p w:rsidR="00330714" w:rsidRDefault="00330714">
            <w:pPr>
              <w:spacing w:before="300" w:after="300"/>
              <w:rPr>
                <w:rFonts w:ascii="Verdana" w:hAnsi="Verdana"/>
                <w:color w:val="000000"/>
                <w:sz w:val="23"/>
                <w:szCs w:val="23"/>
              </w:rPr>
            </w:pPr>
            <w:r>
              <w:rPr>
                <w:rFonts w:ascii="Verdana" w:hAnsi="Verdana"/>
                <w:color w:val="000000"/>
                <w:sz w:val="23"/>
                <w:szCs w:val="23"/>
              </w:rPr>
              <w:t>WHERE CustomerName LIKE '%a'</w:t>
            </w:r>
          </w:p>
        </w:tc>
        <w:tc>
          <w:tcPr>
            <w:tcW w:w="0" w:type="auto"/>
            <w:shd w:val="clear" w:color="auto" w:fill="FFFFFF"/>
            <w:tcMar>
              <w:top w:w="120" w:type="dxa"/>
              <w:left w:w="120" w:type="dxa"/>
              <w:bottom w:w="120" w:type="dxa"/>
              <w:right w:w="120" w:type="dxa"/>
            </w:tcMar>
            <w:hideMark/>
          </w:tcPr>
          <w:p w:rsidR="00330714" w:rsidRDefault="00330714">
            <w:pPr>
              <w:spacing w:before="300" w:after="300"/>
              <w:rPr>
                <w:rFonts w:ascii="Verdana" w:hAnsi="Verdana"/>
                <w:color w:val="000000"/>
                <w:sz w:val="23"/>
                <w:szCs w:val="23"/>
              </w:rPr>
            </w:pPr>
            <w:r>
              <w:rPr>
                <w:rFonts w:ascii="Verdana" w:hAnsi="Verdana"/>
                <w:color w:val="000000"/>
                <w:sz w:val="23"/>
                <w:szCs w:val="23"/>
              </w:rPr>
              <w:t>Finds any values that end with "a"</w:t>
            </w:r>
          </w:p>
        </w:tc>
      </w:tr>
      <w:tr w:rsidR="00330714" w:rsidTr="00330714">
        <w:tc>
          <w:tcPr>
            <w:tcW w:w="0" w:type="auto"/>
            <w:shd w:val="clear" w:color="auto" w:fill="F1F1F1"/>
            <w:tcMar>
              <w:top w:w="120" w:type="dxa"/>
              <w:left w:w="240" w:type="dxa"/>
              <w:bottom w:w="120" w:type="dxa"/>
              <w:right w:w="120" w:type="dxa"/>
            </w:tcMar>
            <w:hideMark/>
          </w:tcPr>
          <w:p w:rsidR="00330714" w:rsidRDefault="00330714">
            <w:pPr>
              <w:spacing w:before="300" w:after="300"/>
              <w:rPr>
                <w:rFonts w:ascii="Verdana" w:hAnsi="Verdana"/>
                <w:color w:val="000000"/>
                <w:sz w:val="23"/>
                <w:szCs w:val="23"/>
              </w:rPr>
            </w:pPr>
            <w:r>
              <w:rPr>
                <w:rFonts w:ascii="Verdana" w:hAnsi="Verdana"/>
                <w:color w:val="000000"/>
                <w:sz w:val="23"/>
                <w:szCs w:val="23"/>
              </w:rPr>
              <w:lastRenderedPageBreak/>
              <w:t>WHERE CustomerName LIKE '%or%'</w:t>
            </w:r>
          </w:p>
        </w:tc>
        <w:tc>
          <w:tcPr>
            <w:tcW w:w="0" w:type="auto"/>
            <w:shd w:val="clear" w:color="auto" w:fill="F1F1F1"/>
            <w:tcMar>
              <w:top w:w="120" w:type="dxa"/>
              <w:left w:w="120" w:type="dxa"/>
              <w:bottom w:w="120" w:type="dxa"/>
              <w:right w:w="120" w:type="dxa"/>
            </w:tcMar>
            <w:hideMark/>
          </w:tcPr>
          <w:p w:rsidR="00330714" w:rsidRDefault="00330714">
            <w:pPr>
              <w:spacing w:before="300" w:after="300"/>
              <w:rPr>
                <w:rFonts w:ascii="Verdana" w:hAnsi="Verdana"/>
                <w:color w:val="000000"/>
                <w:sz w:val="23"/>
                <w:szCs w:val="23"/>
              </w:rPr>
            </w:pPr>
            <w:r>
              <w:rPr>
                <w:rFonts w:ascii="Verdana" w:hAnsi="Verdana"/>
                <w:color w:val="000000"/>
                <w:sz w:val="23"/>
                <w:szCs w:val="23"/>
              </w:rPr>
              <w:t>Finds any values that have "or" in any position</w:t>
            </w:r>
          </w:p>
        </w:tc>
      </w:tr>
      <w:tr w:rsidR="00330714" w:rsidTr="00330714">
        <w:tc>
          <w:tcPr>
            <w:tcW w:w="0" w:type="auto"/>
            <w:shd w:val="clear" w:color="auto" w:fill="FFFFFF"/>
            <w:tcMar>
              <w:top w:w="120" w:type="dxa"/>
              <w:left w:w="240" w:type="dxa"/>
              <w:bottom w:w="120" w:type="dxa"/>
              <w:right w:w="120" w:type="dxa"/>
            </w:tcMar>
            <w:hideMark/>
          </w:tcPr>
          <w:p w:rsidR="00330714" w:rsidRDefault="00330714">
            <w:pPr>
              <w:spacing w:before="300" w:after="300"/>
              <w:rPr>
                <w:rFonts w:ascii="Verdana" w:hAnsi="Verdana"/>
                <w:color w:val="000000"/>
                <w:sz w:val="23"/>
                <w:szCs w:val="23"/>
              </w:rPr>
            </w:pPr>
            <w:r>
              <w:rPr>
                <w:rFonts w:ascii="Verdana" w:hAnsi="Verdana"/>
                <w:color w:val="000000"/>
                <w:sz w:val="23"/>
                <w:szCs w:val="23"/>
              </w:rPr>
              <w:t>WHERE CustomerName LIKE '_r%'</w:t>
            </w:r>
          </w:p>
        </w:tc>
        <w:tc>
          <w:tcPr>
            <w:tcW w:w="0" w:type="auto"/>
            <w:shd w:val="clear" w:color="auto" w:fill="FFFFFF"/>
            <w:tcMar>
              <w:top w:w="120" w:type="dxa"/>
              <w:left w:w="120" w:type="dxa"/>
              <w:bottom w:w="120" w:type="dxa"/>
              <w:right w:w="120" w:type="dxa"/>
            </w:tcMar>
            <w:hideMark/>
          </w:tcPr>
          <w:p w:rsidR="00330714" w:rsidRDefault="00330714">
            <w:pPr>
              <w:spacing w:before="300" w:after="300"/>
              <w:rPr>
                <w:rFonts w:ascii="Verdana" w:hAnsi="Verdana"/>
                <w:color w:val="000000"/>
                <w:sz w:val="23"/>
                <w:szCs w:val="23"/>
              </w:rPr>
            </w:pPr>
            <w:r>
              <w:rPr>
                <w:rFonts w:ascii="Verdana" w:hAnsi="Verdana"/>
                <w:color w:val="000000"/>
                <w:sz w:val="23"/>
                <w:szCs w:val="23"/>
              </w:rPr>
              <w:t>Finds any values that have "r" in the second position</w:t>
            </w:r>
          </w:p>
        </w:tc>
      </w:tr>
      <w:tr w:rsidR="00330714" w:rsidTr="00330714">
        <w:tc>
          <w:tcPr>
            <w:tcW w:w="0" w:type="auto"/>
            <w:shd w:val="clear" w:color="auto" w:fill="F1F1F1"/>
            <w:tcMar>
              <w:top w:w="120" w:type="dxa"/>
              <w:left w:w="240" w:type="dxa"/>
              <w:bottom w:w="120" w:type="dxa"/>
              <w:right w:w="120" w:type="dxa"/>
            </w:tcMar>
            <w:hideMark/>
          </w:tcPr>
          <w:p w:rsidR="00330714" w:rsidRDefault="00330714">
            <w:pPr>
              <w:spacing w:before="300" w:after="300"/>
              <w:rPr>
                <w:rFonts w:ascii="Verdana" w:hAnsi="Verdana"/>
                <w:color w:val="000000"/>
                <w:sz w:val="23"/>
                <w:szCs w:val="23"/>
              </w:rPr>
            </w:pPr>
            <w:r>
              <w:rPr>
                <w:rFonts w:ascii="Verdana" w:hAnsi="Verdana"/>
                <w:color w:val="000000"/>
                <w:sz w:val="23"/>
                <w:szCs w:val="23"/>
              </w:rPr>
              <w:t>WHERE CustomerName LIKE 'a__%'</w:t>
            </w:r>
          </w:p>
        </w:tc>
        <w:tc>
          <w:tcPr>
            <w:tcW w:w="0" w:type="auto"/>
            <w:shd w:val="clear" w:color="auto" w:fill="F1F1F1"/>
            <w:tcMar>
              <w:top w:w="120" w:type="dxa"/>
              <w:left w:w="120" w:type="dxa"/>
              <w:bottom w:w="120" w:type="dxa"/>
              <w:right w:w="120" w:type="dxa"/>
            </w:tcMar>
            <w:hideMark/>
          </w:tcPr>
          <w:p w:rsidR="00330714" w:rsidRDefault="00330714">
            <w:pPr>
              <w:spacing w:before="300" w:after="300"/>
              <w:rPr>
                <w:rFonts w:ascii="Verdana" w:hAnsi="Verdana"/>
                <w:color w:val="000000"/>
                <w:sz w:val="23"/>
                <w:szCs w:val="23"/>
              </w:rPr>
            </w:pPr>
            <w:r>
              <w:rPr>
                <w:rFonts w:ascii="Verdana" w:hAnsi="Verdana"/>
                <w:color w:val="000000"/>
                <w:sz w:val="23"/>
                <w:szCs w:val="23"/>
              </w:rPr>
              <w:t>Finds any values that start with "a" and are at least 3 characters in length</w:t>
            </w:r>
          </w:p>
        </w:tc>
      </w:tr>
      <w:tr w:rsidR="00330714" w:rsidTr="00330714">
        <w:tc>
          <w:tcPr>
            <w:tcW w:w="0" w:type="auto"/>
            <w:shd w:val="clear" w:color="auto" w:fill="FFFFFF"/>
            <w:tcMar>
              <w:top w:w="120" w:type="dxa"/>
              <w:left w:w="240" w:type="dxa"/>
              <w:bottom w:w="120" w:type="dxa"/>
              <w:right w:w="120" w:type="dxa"/>
            </w:tcMar>
            <w:hideMark/>
          </w:tcPr>
          <w:p w:rsidR="00330714" w:rsidRDefault="00330714">
            <w:pPr>
              <w:spacing w:before="300" w:after="300"/>
              <w:rPr>
                <w:rFonts w:ascii="Verdana" w:hAnsi="Verdana"/>
                <w:color w:val="000000"/>
                <w:sz w:val="23"/>
                <w:szCs w:val="23"/>
              </w:rPr>
            </w:pPr>
            <w:r>
              <w:rPr>
                <w:rFonts w:ascii="Verdana" w:hAnsi="Verdana"/>
                <w:color w:val="000000"/>
                <w:sz w:val="23"/>
                <w:szCs w:val="23"/>
              </w:rPr>
              <w:t>WHERE ContactName LIKE 'a%o'</w:t>
            </w:r>
          </w:p>
        </w:tc>
        <w:tc>
          <w:tcPr>
            <w:tcW w:w="0" w:type="auto"/>
            <w:shd w:val="clear" w:color="auto" w:fill="FFFFFF"/>
            <w:tcMar>
              <w:top w:w="120" w:type="dxa"/>
              <w:left w:w="120" w:type="dxa"/>
              <w:bottom w:w="120" w:type="dxa"/>
              <w:right w:w="120" w:type="dxa"/>
            </w:tcMar>
            <w:hideMark/>
          </w:tcPr>
          <w:p w:rsidR="00330714" w:rsidRDefault="00330714">
            <w:pPr>
              <w:spacing w:before="300" w:after="300"/>
              <w:rPr>
                <w:rFonts w:ascii="Verdana" w:hAnsi="Verdana"/>
                <w:color w:val="000000"/>
                <w:sz w:val="23"/>
                <w:szCs w:val="23"/>
              </w:rPr>
            </w:pPr>
            <w:r>
              <w:rPr>
                <w:rFonts w:ascii="Verdana" w:hAnsi="Verdana"/>
                <w:color w:val="000000"/>
                <w:sz w:val="23"/>
                <w:szCs w:val="23"/>
              </w:rPr>
              <w:t>Finds any values that start with "a" and ends with "o"</w:t>
            </w:r>
          </w:p>
        </w:tc>
      </w:tr>
    </w:tbl>
    <w:p w:rsidR="00330714" w:rsidRDefault="00F60B67" w:rsidP="00330714">
      <w:pPr>
        <w:spacing w:before="300" w:after="300"/>
        <w:rPr>
          <w:rFonts w:ascii="Times New Roman" w:hAnsi="Times New Roman"/>
          <w:sz w:val="24"/>
          <w:szCs w:val="24"/>
        </w:rPr>
      </w:pPr>
      <w:r>
        <w:pict>
          <v:rect id="_x0000_i1071" style="width:0;height:0" o:hralign="center" o:hrstd="t" o:hrnoshade="t" o:hr="t" fillcolor="black" stroked="f"/>
        </w:pict>
      </w:r>
    </w:p>
    <w:p w:rsidR="00330714" w:rsidRDefault="00330714" w:rsidP="0033071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rsidR="00330714" w:rsidRDefault="00330714" w:rsidP="003307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485"/>
        <w:gridCol w:w="3535"/>
        <w:gridCol w:w="1835"/>
        <w:gridCol w:w="2870"/>
        <w:gridCol w:w="1220"/>
        <w:gridCol w:w="1195"/>
        <w:gridCol w:w="985"/>
      </w:tblGrid>
      <w:tr w:rsidR="00330714" w:rsidTr="00330714">
        <w:tc>
          <w:tcPr>
            <w:tcW w:w="0" w:type="auto"/>
            <w:shd w:val="clear" w:color="auto" w:fill="FFFFFF"/>
            <w:tcMar>
              <w:top w:w="120" w:type="dxa"/>
              <w:left w:w="240" w:type="dxa"/>
              <w:bottom w:w="120" w:type="dxa"/>
              <w:right w:w="120" w:type="dxa"/>
            </w:tcMar>
            <w:hideMark/>
          </w:tcPr>
          <w:p w:rsidR="00330714" w:rsidRDefault="00330714">
            <w:pPr>
              <w:spacing w:before="300" w:after="300"/>
              <w:rPr>
                <w:b/>
                <w:bCs/>
                <w:sz w:val="24"/>
                <w:szCs w:val="24"/>
              </w:rPr>
            </w:pPr>
            <w:r>
              <w:rPr>
                <w:b/>
                <w:bCs/>
              </w:rPr>
              <w:t>CustomerID</w:t>
            </w:r>
          </w:p>
        </w:tc>
        <w:tc>
          <w:tcPr>
            <w:tcW w:w="0" w:type="auto"/>
            <w:shd w:val="clear" w:color="auto" w:fill="FFFFFF"/>
            <w:tcMar>
              <w:top w:w="120" w:type="dxa"/>
              <w:left w:w="120" w:type="dxa"/>
              <w:bottom w:w="120" w:type="dxa"/>
              <w:right w:w="120" w:type="dxa"/>
            </w:tcMar>
            <w:hideMark/>
          </w:tcPr>
          <w:p w:rsidR="00330714" w:rsidRDefault="00330714">
            <w:pPr>
              <w:spacing w:before="300" w:after="300"/>
              <w:rPr>
                <w:b/>
                <w:bCs/>
                <w:sz w:val="24"/>
                <w:szCs w:val="24"/>
              </w:rPr>
            </w:pPr>
            <w:r>
              <w:rPr>
                <w:b/>
                <w:bCs/>
              </w:rPr>
              <w:t>CustomerName</w:t>
            </w:r>
          </w:p>
        </w:tc>
        <w:tc>
          <w:tcPr>
            <w:tcW w:w="0" w:type="auto"/>
            <w:shd w:val="clear" w:color="auto" w:fill="FFFFFF"/>
            <w:tcMar>
              <w:top w:w="120" w:type="dxa"/>
              <w:bottom w:w="120" w:type="dxa"/>
              <w:right w:w="120" w:type="dxa"/>
            </w:tcMar>
            <w:hideMark/>
          </w:tcPr>
          <w:p w:rsidR="00330714" w:rsidRDefault="00330714">
            <w:pPr>
              <w:spacing w:before="300" w:after="300"/>
              <w:rPr>
                <w:b/>
                <w:bCs/>
                <w:sz w:val="24"/>
                <w:szCs w:val="24"/>
              </w:rPr>
            </w:pPr>
            <w:r>
              <w:rPr>
                <w:b/>
                <w:bCs/>
              </w:rPr>
              <w:t>ContactName</w:t>
            </w:r>
          </w:p>
        </w:tc>
        <w:tc>
          <w:tcPr>
            <w:tcW w:w="0" w:type="auto"/>
            <w:shd w:val="clear" w:color="auto" w:fill="FFFFFF"/>
            <w:tcMar>
              <w:top w:w="120" w:type="dxa"/>
              <w:bottom w:w="120" w:type="dxa"/>
              <w:right w:w="120" w:type="dxa"/>
            </w:tcMar>
            <w:hideMark/>
          </w:tcPr>
          <w:p w:rsidR="00330714" w:rsidRDefault="00330714">
            <w:pPr>
              <w:spacing w:before="300" w:after="300"/>
              <w:rPr>
                <w:b/>
                <w:bCs/>
                <w:sz w:val="24"/>
                <w:szCs w:val="24"/>
              </w:rPr>
            </w:pPr>
            <w:r>
              <w:rPr>
                <w:b/>
                <w:bCs/>
              </w:rPr>
              <w:t>Address</w:t>
            </w:r>
          </w:p>
        </w:tc>
        <w:tc>
          <w:tcPr>
            <w:tcW w:w="0" w:type="auto"/>
            <w:shd w:val="clear" w:color="auto" w:fill="FFFFFF"/>
            <w:tcMar>
              <w:top w:w="120" w:type="dxa"/>
              <w:bottom w:w="120" w:type="dxa"/>
              <w:right w:w="120" w:type="dxa"/>
            </w:tcMar>
            <w:hideMark/>
          </w:tcPr>
          <w:p w:rsidR="00330714" w:rsidRDefault="00330714">
            <w:pPr>
              <w:spacing w:before="300" w:after="300"/>
              <w:rPr>
                <w:b/>
                <w:bCs/>
                <w:sz w:val="24"/>
                <w:szCs w:val="24"/>
              </w:rPr>
            </w:pPr>
            <w:r>
              <w:rPr>
                <w:b/>
                <w:bCs/>
              </w:rPr>
              <w:t>City</w:t>
            </w:r>
          </w:p>
        </w:tc>
        <w:tc>
          <w:tcPr>
            <w:tcW w:w="0" w:type="auto"/>
            <w:shd w:val="clear" w:color="auto" w:fill="FFFFFF"/>
            <w:tcMar>
              <w:top w:w="120" w:type="dxa"/>
              <w:bottom w:w="120" w:type="dxa"/>
              <w:right w:w="120" w:type="dxa"/>
            </w:tcMar>
            <w:hideMark/>
          </w:tcPr>
          <w:p w:rsidR="00330714" w:rsidRDefault="00330714">
            <w:pPr>
              <w:spacing w:before="300" w:after="300"/>
              <w:rPr>
                <w:b/>
                <w:bCs/>
                <w:sz w:val="24"/>
                <w:szCs w:val="24"/>
              </w:rPr>
            </w:pPr>
            <w:r>
              <w:rPr>
                <w:b/>
                <w:bCs/>
              </w:rPr>
              <w:t>PostalCode</w:t>
            </w:r>
          </w:p>
        </w:tc>
        <w:tc>
          <w:tcPr>
            <w:tcW w:w="0" w:type="auto"/>
            <w:shd w:val="clear" w:color="auto" w:fill="FFFFFF"/>
            <w:tcMar>
              <w:top w:w="120" w:type="dxa"/>
              <w:bottom w:w="120" w:type="dxa"/>
              <w:right w:w="120" w:type="dxa"/>
            </w:tcMar>
            <w:hideMark/>
          </w:tcPr>
          <w:p w:rsidR="00330714" w:rsidRDefault="00330714">
            <w:pPr>
              <w:spacing w:before="300" w:after="300"/>
              <w:rPr>
                <w:b/>
                <w:bCs/>
                <w:sz w:val="24"/>
                <w:szCs w:val="24"/>
              </w:rPr>
            </w:pPr>
            <w:r>
              <w:rPr>
                <w:b/>
                <w:bCs/>
              </w:rPr>
              <w:t>Country</w:t>
            </w:r>
          </w:p>
        </w:tc>
      </w:tr>
      <w:tr w:rsidR="00330714" w:rsidTr="00330714">
        <w:tc>
          <w:tcPr>
            <w:tcW w:w="0" w:type="auto"/>
            <w:shd w:val="clear" w:color="auto" w:fill="F1F1F1"/>
            <w:tcMar>
              <w:top w:w="120" w:type="dxa"/>
              <w:left w:w="240" w:type="dxa"/>
              <w:bottom w:w="120" w:type="dxa"/>
              <w:right w:w="120" w:type="dxa"/>
            </w:tcMar>
            <w:hideMark/>
          </w:tcPr>
          <w:p w:rsidR="00330714" w:rsidRDefault="00330714">
            <w:pPr>
              <w:spacing w:before="300" w:after="300"/>
              <w:rPr>
                <w:sz w:val="24"/>
                <w:szCs w:val="24"/>
              </w:rPr>
            </w:pPr>
            <w:r>
              <w:t>1</w:t>
            </w:r>
            <w:r>
              <w:br/>
            </w:r>
          </w:p>
        </w:tc>
        <w:tc>
          <w:tcPr>
            <w:tcW w:w="0" w:type="auto"/>
            <w:shd w:val="clear" w:color="auto" w:fill="F1F1F1"/>
            <w:tcMar>
              <w:top w:w="120" w:type="dxa"/>
              <w:left w:w="120" w:type="dxa"/>
              <w:bottom w:w="120" w:type="dxa"/>
              <w:right w:w="120" w:type="dxa"/>
            </w:tcMar>
            <w:hideMark/>
          </w:tcPr>
          <w:p w:rsidR="00330714" w:rsidRDefault="00330714">
            <w:pPr>
              <w:spacing w:before="300" w:after="300"/>
              <w:rPr>
                <w:sz w:val="24"/>
                <w:szCs w:val="24"/>
              </w:rPr>
            </w:pPr>
            <w:r>
              <w:t>Alfreds Futterkiste</w:t>
            </w:r>
          </w:p>
        </w:tc>
        <w:tc>
          <w:tcPr>
            <w:tcW w:w="0" w:type="auto"/>
            <w:shd w:val="clear" w:color="auto" w:fill="F1F1F1"/>
            <w:tcMar>
              <w:top w:w="120" w:type="dxa"/>
              <w:bottom w:w="120" w:type="dxa"/>
              <w:right w:w="120" w:type="dxa"/>
            </w:tcMar>
            <w:hideMark/>
          </w:tcPr>
          <w:p w:rsidR="00330714" w:rsidRDefault="00330714">
            <w:pPr>
              <w:spacing w:before="300" w:after="300"/>
              <w:rPr>
                <w:sz w:val="24"/>
                <w:szCs w:val="24"/>
              </w:rPr>
            </w:pPr>
            <w:r>
              <w:t>Maria Anders</w:t>
            </w:r>
          </w:p>
        </w:tc>
        <w:tc>
          <w:tcPr>
            <w:tcW w:w="0" w:type="auto"/>
            <w:shd w:val="clear" w:color="auto" w:fill="F1F1F1"/>
            <w:tcMar>
              <w:top w:w="120" w:type="dxa"/>
              <w:bottom w:w="120" w:type="dxa"/>
              <w:right w:w="120" w:type="dxa"/>
            </w:tcMar>
            <w:hideMark/>
          </w:tcPr>
          <w:p w:rsidR="00330714" w:rsidRDefault="00330714">
            <w:pPr>
              <w:spacing w:before="300" w:after="300"/>
              <w:rPr>
                <w:sz w:val="24"/>
                <w:szCs w:val="24"/>
              </w:rPr>
            </w:pPr>
            <w:r>
              <w:t>Obere Str. 57</w:t>
            </w:r>
          </w:p>
        </w:tc>
        <w:tc>
          <w:tcPr>
            <w:tcW w:w="0" w:type="auto"/>
            <w:shd w:val="clear" w:color="auto" w:fill="F1F1F1"/>
            <w:tcMar>
              <w:top w:w="120" w:type="dxa"/>
              <w:bottom w:w="120" w:type="dxa"/>
              <w:right w:w="120" w:type="dxa"/>
            </w:tcMar>
            <w:hideMark/>
          </w:tcPr>
          <w:p w:rsidR="00330714" w:rsidRDefault="00330714">
            <w:pPr>
              <w:spacing w:before="300" w:after="300"/>
              <w:rPr>
                <w:sz w:val="24"/>
                <w:szCs w:val="24"/>
              </w:rPr>
            </w:pPr>
            <w:r>
              <w:t>Berlin</w:t>
            </w:r>
          </w:p>
        </w:tc>
        <w:tc>
          <w:tcPr>
            <w:tcW w:w="0" w:type="auto"/>
            <w:shd w:val="clear" w:color="auto" w:fill="F1F1F1"/>
            <w:tcMar>
              <w:top w:w="120" w:type="dxa"/>
              <w:bottom w:w="120" w:type="dxa"/>
              <w:right w:w="120" w:type="dxa"/>
            </w:tcMar>
            <w:hideMark/>
          </w:tcPr>
          <w:p w:rsidR="00330714" w:rsidRDefault="00330714">
            <w:pPr>
              <w:spacing w:before="300" w:after="300"/>
              <w:rPr>
                <w:sz w:val="24"/>
                <w:szCs w:val="24"/>
              </w:rPr>
            </w:pPr>
            <w:r>
              <w:t>12209</w:t>
            </w:r>
          </w:p>
        </w:tc>
        <w:tc>
          <w:tcPr>
            <w:tcW w:w="0" w:type="auto"/>
            <w:shd w:val="clear" w:color="auto" w:fill="F1F1F1"/>
            <w:tcMar>
              <w:top w:w="120" w:type="dxa"/>
              <w:bottom w:w="120" w:type="dxa"/>
              <w:right w:w="120" w:type="dxa"/>
            </w:tcMar>
            <w:hideMark/>
          </w:tcPr>
          <w:p w:rsidR="00330714" w:rsidRDefault="00330714">
            <w:pPr>
              <w:spacing w:before="300" w:after="300"/>
              <w:rPr>
                <w:sz w:val="24"/>
                <w:szCs w:val="24"/>
              </w:rPr>
            </w:pPr>
            <w:r>
              <w:t>Germany</w:t>
            </w:r>
          </w:p>
        </w:tc>
      </w:tr>
      <w:tr w:rsidR="00330714" w:rsidTr="00330714">
        <w:tc>
          <w:tcPr>
            <w:tcW w:w="0" w:type="auto"/>
            <w:shd w:val="clear" w:color="auto" w:fill="FFFFFF"/>
            <w:tcMar>
              <w:top w:w="120" w:type="dxa"/>
              <w:left w:w="240" w:type="dxa"/>
              <w:bottom w:w="120" w:type="dxa"/>
              <w:right w:w="120" w:type="dxa"/>
            </w:tcMar>
            <w:hideMark/>
          </w:tcPr>
          <w:p w:rsidR="00330714" w:rsidRDefault="00330714">
            <w:pPr>
              <w:spacing w:before="300" w:after="300"/>
              <w:rPr>
                <w:sz w:val="24"/>
                <w:szCs w:val="24"/>
              </w:rPr>
            </w:pPr>
            <w:r>
              <w:t>2</w:t>
            </w:r>
          </w:p>
        </w:tc>
        <w:tc>
          <w:tcPr>
            <w:tcW w:w="0" w:type="auto"/>
            <w:shd w:val="clear" w:color="auto" w:fill="FFFFFF"/>
            <w:tcMar>
              <w:top w:w="120" w:type="dxa"/>
              <w:left w:w="120" w:type="dxa"/>
              <w:bottom w:w="120" w:type="dxa"/>
              <w:right w:w="120" w:type="dxa"/>
            </w:tcMar>
            <w:hideMark/>
          </w:tcPr>
          <w:p w:rsidR="00330714" w:rsidRDefault="00330714">
            <w:pPr>
              <w:spacing w:before="300" w:after="300"/>
              <w:rPr>
                <w:sz w:val="24"/>
                <w:szCs w:val="24"/>
              </w:rPr>
            </w:pPr>
            <w:r>
              <w:t>Ana Trujillo Emparedados y helados</w:t>
            </w:r>
          </w:p>
        </w:tc>
        <w:tc>
          <w:tcPr>
            <w:tcW w:w="0" w:type="auto"/>
            <w:shd w:val="clear" w:color="auto" w:fill="FFFFFF"/>
            <w:tcMar>
              <w:top w:w="120" w:type="dxa"/>
              <w:bottom w:w="120" w:type="dxa"/>
              <w:right w:w="120" w:type="dxa"/>
            </w:tcMar>
            <w:hideMark/>
          </w:tcPr>
          <w:p w:rsidR="00330714" w:rsidRDefault="00330714">
            <w:pPr>
              <w:spacing w:before="300" w:after="300"/>
              <w:rPr>
                <w:sz w:val="24"/>
                <w:szCs w:val="24"/>
              </w:rPr>
            </w:pPr>
            <w:r>
              <w:t>Ana Trujillo</w:t>
            </w:r>
          </w:p>
        </w:tc>
        <w:tc>
          <w:tcPr>
            <w:tcW w:w="0" w:type="auto"/>
            <w:shd w:val="clear" w:color="auto" w:fill="FFFFFF"/>
            <w:tcMar>
              <w:top w:w="120" w:type="dxa"/>
              <w:bottom w:w="120" w:type="dxa"/>
              <w:right w:w="120" w:type="dxa"/>
            </w:tcMar>
            <w:hideMark/>
          </w:tcPr>
          <w:p w:rsidR="00330714" w:rsidRDefault="00330714">
            <w:pPr>
              <w:spacing w:before="300" w:after="300"/>
              <w:rPr>
                <w:sz w:val="24"/>
                <w:szCs w:val="24"/>
              </w:rPr>
            </w:pPr>
            <w:r>
              <w:t>Avda. de la Constitución 2222</w:t>
            </w:r>
          </w:p>
        </w:tc>
        <w:tc>
          <w:tcPr>
            <w:tcW w:w="0" w:type="auto"/>
            <w:shd w:val="clear" w:color="auto" w:fill="FFFFFF"/>
            <w:tcMar>
              <w:top w:w="120" w:type="dxa"/>
              <w:bottom w:w="120" w:type="dxa"/>
              <w:right w:w="120" w:type="dxa"/>
            </w:tcMar>
            <w:hideMark/>
          </w:tcPr>
          <w:p w:rsidR="00330714" w:rsidRDefault="00330714">
            <w:pPr>
              <w:spacing w:before="300" w:after="300"/>
              <w:rPr>
                <w:sz w:val="24"/>
                <w:szCs w:val="24"/>
              </w:rPr>
            </w:pPr>
            <w:r>
              <w:t>México D.F.</w:t>
            </w:r>
          </w:p>
        </w:tc>
        <w:tc>
          <w:tcPr>
            <w:tcW w:w="0" w:type="auto"/>
            <w:shd w:val="clear" w:color="auto" w:fill="FFFFFF"/>
            <w:tcMar>
              <w:top w:w="120" w:type="dxa"/>
              <w:bottom w:w="120" w:type="dxa"/>
              <w:right w:w="120" w:type="dxa"/>
            </w:tcMar>
            <w:hideMark/>
          </w:tcPr>
          <w:p w:rsidR="00330714" w:rsidRDefault="00330714">
            <w:pPr>
              <w:spacing w:before="300" w:after="300"/>
              <w:rPr>
                <w:sz w:val="24"/>
                <w:szCs w:val="24"/>
              </w:rPr>
            </w:pPr>
            <w:r>
              <w:t>05021</w:t>
            </w:r>
          </w:p>
        </w:tc>
        <w:tc>
          <w:tcPr>
            <w:tcW w:w="0" w:type="auto"/>
            <w:shd w:val="clear" w:color="auto" w:fill="FFFFFF"/>
            <w:tcMar>
              <w:top w:w="120" w:type="dxa"/>
              <w:bottom w:w="120" w:type="dxa"/>
              <w:right w:w="120" w:type="dxa"/>
            </w:tcMar>
            <w:hideMark/>
          </w:tcPr>
          <w:p w:rsidR="00330714" w:rsidRDefault="00330714">
            <w:pPr>
              <w:spacing w:before="300" w:after="300"/>
              <w:rPr>
                <w:sz w:val="24"/>
                <w:szCs w:val="24"/>
              </w:rPr>
            </w:pPr>
            <w:r>
              <w:t>Mexico</w:t>
            </w:r>
          </w:p>
        </w:tc>
      </w:tr>
      <w:tr w:rsidR="00330714" w:rsidTr="00330714">
        <w:tc>
          <w:tcPr>
            <w:tcW w:w="0" w:type="auto"/>
            <w:shd w:val="clear" w:color="auto" w:fill="F1F1F1"/>
            <w:tcMar>
              <w:top w:w="120" w:type="dxa"/>
              <w:left w:w="240" w:type="dxa"/>
              <w:bottom w:w="120" w:type="dxa"/>
              <w:right w:w="120" w:type="dxa"/>
            </w:tcMar>
            <w:hideMark/>
          </w:tcPr>
          <w:p w:rsidR="00330714" w:rsidRDefault="00330714">
            <w:pPr>
              <w:spacing w:before="300" w:after="300"/>
              <w:rPr>
                <w:sz w:val="24"/>
                <w:szCs w:val="24"/>
              </w:rPr>
            </w:pPr>
            <w:r>
              <w:t>3</w:t>
            </w:r>
          </w:p>
        </w:tc>
        <w:tc>
          <w:tcPr>
            <w:tcW w:w="0" w:type="auto"/>
            <w:shd w:val="clear" w:color="auto" w:fill="F1F1F1"/>
            <w:tcMar>
              <w:top w:w="120" w:type="dxa"/>
              <w:left w:w="120" w:type="dxa"/>
              <w:bottom w:w="120" w:type="dxa"/>
              <w:right w:w="120" w:type="dxa"/>
            </w:tcMar>
            <w:hideMark/>
          </w:tcPr>
          <w:p w:rsidR="00330714" w:rsidRDefault="00330714">
            <w:pPr>
              <w:spacing w:before="300" w:after="300"/>
              <w:rPr>
                <w:sz w:val="24"/>
                <w:szCs w:val="24"/>
              </w:rPr>
            </w:pPr>
            <w:r>
              <w:t>Antonio Moreno Taquería</w:t>
            </w:r>
          </w:p>
        </w:tc>
        <w:tc>
          <w:tcPr>
            <w:tcW w:w="0" w:type="auto"/>
            <w:shd w:val="clear" w:color="auto" w:fill="F1F1F1"/>
            <w:tcMar>
              <w:top w:w="120" w:type="dxa"/>
              <w:bottom w:w="120" w:type="dxa"/>
              <w:right w:w="120" w:type="dxa"/>
            </w:tcMar>
            <w:hideMark/>
          </w:tcPr>
          <w:p w:rsidR="00330714" w:rsidRDefault="00330714">
            <w:pPr>
              <w:spacing w:before="300" w:after="300"/>
              <w:rPr>
                <w:sz w:val="24"/>
                <w:szCs w:val="24"/>
              </w:rPr>
            </w:pPr>
            <w:r>
              <w:t>Antonio Moreno</w:t>
            </w:r>
          </w:p>
        </w:tc>
        <w:tc>
          <w:tcPr>
            <w:tcW w:w="0" w:type="auto"/>
            <w:shd w:val="clear" w:color="auto" w:fill="F1F1F1"/>
            <w:tcMar>
              <w:top w:w="120" w:type="dxa"/>
              <w:bottom w:w="120" w:type="dxa"/>
              <w:right w:w="120" w:type="dxa"/>
            </w:tcMar>
            <w:hideMark/>
          </w:tcPr>
          <w:p w:rsidR="00330714" w:rsidRDefault="00330714">
            <w:pPr>
              <w:spacing w:before="300" w:after="300"/>
              <w:rPr>
                <w:sz w:val="24"/>
                <w:szCs w:val="24"/>
              </w:rPr>
            </w:pPr>
            <w:r>
              <w:t>Mataderos 2312</w:t>
            </w:r>
          </w:p>
        </w:tc>
        <w:tc>
          <w:tcPr>
            <w:tcW w:w="0" w:type="auto"/>
            <w:shd w:val="clear" w:color="auto" w:fill="F1F1F1"/>
            <w:tcMar>
              <w:top w:w="120" w:type="dxa"/>
              <w:bottom w:w="120" w:type="dxa"/>
              <w:right w:w="120" w:type="dxa"/>
            </w:tcMar>
            <w:hideMark/>
          </w:tcPr>
          <w:p w:rsidR="00330714" w:rsidRDefault="00330714">
            <w:pPr>
              <w:spacing w:before="300" w:after="300"/>
              <w:rPr>
                <w:sz w:val="24"/>
                <w:szCs w:val="24"/>
              </w:rPr>
            </w:pPr>
            <w:r>
              <w:t>México D.F.</w:t>
            </w:r>
          </w:p>
        </w:tc>
        <w:tc>
          <w:tcPr>
            <w:tcW w:w="0" w:type="auto"/>
            <w:shd w:val="clear" w:color="auto" w:fill="F1F1F1"/>
            <w:tcMar>
              <w:top w:w="120" w:type="dxa"/>
              <w:bottom w:w="120" w:type="dxa"/>
              <w:right w:w="120" w:type="dxa"/>
            </w:tcMar>
            <w:hideMark/>
          </w:tcPr>
          <w:p w:rsidR="00330714" w:rsidRDefault="00330714">
            <w:pPr>
              <w:spacing w:before="300" w:after="300"/>
              <w:rPr>
                <w:sz w:val="24"/>
                <w:szCs w:val="24"/>
              </w:rPr>
            </w:pPr>
            <w:r>
              <w:t>05023</w:t>
            </w:r>
          </w:p>
        </w:tc>
        <w:tc>
          <w:tcPr>
            <w:tcW w:w="0" w:type="auto"/>
            <w:shd w:val="clear" w:color="auto" w:fill="F1F1F1"/>
            <w:tcMar>
              <w:top w:w="120" w:type="dxa"/>
              <w:bottom w:w="120" w:type="dxa"/>
              <w:right w:w="120" w:type="dxa"/>
            </w:tcMar>
            <w:hideMark/>
          </w:tcPr>
          <w:p w:rsidR="00330714" w:rsidRDefault="00330714">
            <w:pPr>
              <w:spacing w:before="300" w:after="300"/>
              <w:rPr>
                <w:sz w:val="24"/>
                <w:szCs w:val="24"/>
              </w:rPr>
            </w:pPr>
            <w:r>
              <w:t>Mexico</w:t>
            </w:r>
          </w:p>
        </w:tc>
      </w:tr>
      <w:tr w:rsidR="00330714" w:rsidTr="00330714">
        <w:tc>
          <w:tcPr>
            <w:tcW w:w="0" w:type="auto"/>
            <w:shd w:val="clear" w:color="auto" w:fill="FFFFFF"/>
            <w:tcMar>
              <w:top w:w="120" w:type="dxa"/>
              <w:left w:w="240" w:type="dxa"/>
              <w:bottom w:w="120" w:type="dxa"/>
              <w:right w:w="120" w:type="dxa"/>
            </w:tcMar>
            <w:hideMark/>
          </w:tcPr>
          <w:p w:rsidR="00330714" w:rsidRDefault="00330714">
            <w:pPr>
              <w:spacing w:before="300" w:after="300"/>
              <w:rPr>
                <w:sz w:val="24"/>
                <w:szCs w:val="24"/>
              </w:rPr>
            </w:pPr>
            <w:r>
              <w:lastRenderedPageBreak/>
              <w:t>4</w:t>
            </w:r>
            <w:r>
              <w:br/>
            </w:r>
          </w:p>
        </w:tc>
        <w:tc>
          <w:tcPr>
            <w:tcW w:w="0" w:type="auto"/>
            <w:shd w:val="clear" w:color="auto" w:fill="FFFFFF"/>
            <w:tcMar>
              <w:top w:w="120" w:type="dxa"/>
              <w:left w:w="120" w:type="dxa"/>
              <w:bottom w:w="120" w:type="dxa"/>
              <w:right w:w="120" w:type="dxa"/>
            </w:tcMar>
            <w:hideMark/>
          </w:tcPr>
          <w:p w:rsidR="00330714" w:rsidRDefault="00330714">
            <w:pPr>
              <w:spacing w:before="300" w:after="300"/>
              <w:rPr>
                <w:sz w:val="24"/>
                <w:szCs w:val="24"/>
              </w:rPr>
            </w:pPr>
            <w:r>
              <w:t>Around the Horn</w:t>
            </w:r>
          </w:p>
        </w:tc>
        <w:tc>
          <w:tcPr>
            <w:tcW w:w="0" w:type="auto"/>
            <w:shd w:val="clear" w:color="auto" w:fill="FFFFFF"/>
            <w:tcMar>
              <w:top w:w="120" w:type="dxa"/>
              <w:bottom w:w="120" w:type="dxa"/>
              <w:right w:w="120" w:type="dxa"/>
            </w:tcMar>
            <w:hideMark/>
          </w:tcPr>
          <w:p w:rsidR="00330714" w:rsidRDefault="00330714">
            <w:pPr>
              <w:spacing w:before="300" w:after="300"/>
              <w:rPr>
                <w:sz w:val="24"/>
                <w:szCs w:val="24"/>
              </w:rPr>
            </w:pPr>
            <w:r>
              <w:t>Thomas Hardy</w:t>
            </w:r>
          </w:p>
        </w:tc>
        <w:tc>
          <w:tcPr>
            <w:tcW w:w="0" w:type="auto"/>
            <w:shd w:val="clear" w:color="auto" w:fill="FFFFFF"/>
            <w:tcMar>
              <w:top w:w="120" w:type="dxa"/>
              <w:bottom w:w="120" w:type="dxa"/>
              <w:right w:w="120" w:type="dxa"/>
            </w:tcMar>
            <w:hideMark/>
          </w:tcPr>
          <w:p w:rsidR="00330714" w:rsidRDefault="00330714">
            <w:pPr>
              <w:spacing w:before="300" w:after="300"/>
              <w:rPr>
                <w:sz w:val="24"/>
                <w:szCs w:val="24"/>
              </w:rPr>
            </w:pPr>
            <w:r>
              <w:t>120 Hanover Sq.</w:t>
            </w:r>
          </w:p>
        </w:tc>
        <w:tc>
          <w:tcPr>
            <w:tcW w:w="0" w:type="auto"/>
            <w:shd w:val="clear" w:color="auto" w:fill="FFFFFF"/>
            <w:tcMar>
              <w:top w:w="120" w:type="dxa"/>
              <w:bottom w:w="120" w:type="dxa"/>
              <w:right w:w="120" w:type="dxa"/>
            </w:tcMar>
            <w:hideMark/>
          </w:tcPr>
          <w:p w:rsidR="00330714" w:rsidRDefault="00330714">
            <w:pPr>
              <w:spacing w:before="300" w:after="300"/>
              <w:rPr>
                <w:sz w:val="24"/>
                <w:szCs w:val="24"/>
              </w:rPr>
            </w:pPr>
            <w:r>
              <w:t>London</w:t>
            </w:r>
          </w:p>
        </w:tc>
        <w:tc>
          <w:tcPr>
            <w:tcW w:w="0" w:type="auto"/>
            <w:shd w:val="clear" w:color="auto" w:fill="FFFFFF"/>
            <w:tcMar>
              <w:top w:w="120" w:type="dxa"/>
              <w:bottom w:w="120" w:type="dxa"/>
              <w:right w:w="120" w:type="dxa"/>
            </w:tcMar>
            <w:hideMark/>
          </w:tcPr>
          <w:p w:rsidR="00330714" w:rsidRDefault="00330714">
            <w:pPr>
              <w:spacing w:before="300" w:after="300"/>
              <w:rPr>
                <w:sz w:val="24"/>
                <w:szCs w:val="24"/>
              </w:rPr>
            </w:pPr>
            <w:r>
              <w:t>WA1 1DP</w:t>
            </w:r>
          </w:p>
        </w:tc>
        <w:tc>
          <w:tcPr>
            <w:tcW w:w="0" w:type="auto"/>
            <w:shd w:val="clear" w:color="auto" w:fill="FFFFFF"/>
            <w:tcMar>
              <w:top w:w="120" w:type="dxa"/>
              <w:bottom w:w="120" w:type="dxa"/>
              <w:right w:w="120" w:type="dxa"/>
            </w:tcMar>
            <w:hideMark/>
          </w:tcPr>
          <w:p w:rsidR="00330714" w:rsidRDefault="00330714">
            <w:pPr>
              <w:spacing w:before="300" w:after="300"/>
              <w:rPr>
                <w:sz w:val="24"/>
                <w:szCs w:val="24"/>
              </w:rPr>
            </w:pPr>
            <w:r>
              <w:t>UK</w:t>
            </w:r>
          </w:p>
        </w:tc>
      </w:tr>
      <w:tr w:rsidR="00330714" w:rsidTr="00330714">
        <w:tc>
          <w:tcPr>
            <w:tcW w:w="0" w:type="auto"/>
            <w:shd w:val="clear" w:color="auto" w:fill="F1F1F1"/>
            <w:tcMar>
              <w:top w:w="120" w:type="dxa"/>
              <w:left w:w="240" w:type="dxa"/>
              <w:bottom w:w="120" w:type="dxa"/>
              <w:right w:w="120" w:type="dxa"/>
            </w:tcMar>
            <w:hideMark/>
          </w:tcPr>
          <w:p w:rsidR="00330714" w:rsidRDefault="00330714">
            <w:pPr>
              <w:spacing w:before="300" w:after="300"/>
              <w:rPr>
                <w:sz w:val="24"/>
                <w:szCs w:val="24"/>
              </w:rPr>
            </w:pPr>
            <w:r>
              <w:t>5</w:t>
            </w:r>
          </w:p>
        </w:tc>
        <w:tc>
          <w:tcPr>
            <w:tcW w:w="0" w:type="auto"/>
            <w:shd w:val="clear" w:color="auto" w:fill="F1F1F1"/>
            <w:tcMar>
              <w:top w:w="120" w:type="dxa"/>
              <w:left w:w="120" w:type="dxa"/>
              <w:bottom w:w="120" w:type="dxa"/>
              <w:right w:w="120" w:type="dxa"/>
            </w:tcMar>
            <w:hideMark/>
          </w:tcPr>
          <w:p w:rsidR="00330714" w:rsidRDefault="00330714">
            <w:pPr>
              <w:spacing w:before="300" w:after="300"/>
              <w:rPr>
                <w:sz w:val="24"/>
                <w:szCs w:val="24"/>
              </w:rPr>
            </w:pPr>
            <w:r>
              <w:t>Berglunds snabbköp</w:t>
            </w:r>
          </w:p>
        </w:tc>
        <w:tc>
          <w:tcPr>
            <w:tcW w:w="0" w:type="auto"/>
            <w:shd w:val="clear" w:color="auto" w:fill="F1F1F1"/>
            <w:tcMar>
              <w:top w:w="120" w:type="dxa"/>
              <w:bottom w:w="120" w:type="dxa"/>
              <w:right w:w="120" w:type="dxa"/>
            </w:tcMar>
            <w:hideMark/>
          </w:tcPr>
          <w:p w:rsidR="00330714" w:rsidRDefault="00330714">
            <w:pPr>
              <w:spacing w:before="300" w:after="300"/>
              <w:rPr>
                <w:sz w:val="24"/>
                <w:szCs w:val="24"/>
              </w:rPr>
            </w:pPr>
            <w:r>
              <w:t>Christina Berglund</w:t>
            </w:r>
          </w:p>
        </w:tc>
        <w:tc>
          <w:tcPr>
            <w:tcW w:w="0" w:type="auto"/>
            <w:shd w:val="clear" w:color="auto" w:fill="F1F1F1"/>
            <w:tcMar>
              <w:top w:w="120" w:type="dxa"/>
              <w:bottom w:w="120" w:type="dxa"/>
              <w:right w:w="120" w:type="dxa"/>
            </w:tcMar>
            <w:hideMark/>
          </w:tcPr>
          <w:p w:rsidR="00330714" w:rsidRDefault="00330714">
            <w:pPr>
              <w:spacing w:before="300" w:after="300"/>
              <w:rPr>
                <w:sz w:val="24"/>
                <w:szCs w:val="24"/>
              </w:rPr>
            </w:pPr>
            <w:r>
              <w:t>Berguvsvägen 8</w:t>
            </w:r>
          </w:p>
        </w:tc>
        <w:tc>
          <w:tcPr>
            <w:tcW w:w="0" w:type="auto"/>
            <w:shd w:val="clear" w:color="auto" w:fill="F1F1F1"/>
            <w:tcMar>
              <w:top w:w="120" w:type="dxa"/>
              <w:bottom w:w="120" w:type="dxa"/>
              <w:right w:w="120" w:type="dxa"/>
            </w:tcMar>
            <w:hideMark/>
          </w:tcPr>
          <w:p w:rsidR="00330714" w:rsidRDefault="00330714">
            <w:pPr>
              <w:spacing w:before="300" w:after="300"/>
              <w:rPr>
                <w:sz w:val="24"/>
                <w:szCs w:val="24"/>
              </w:rPr>
            </w:pPr>
            <w:r>
              <w:t>Luleå</w:t>
            </w:r>
          </w:p>
        </w:tc>
        <w:tc>
          <w:tcPr>
            <w:tcW w:w="0" w:type="auto"/>
            <w:shd w:val="clear" w:color="auto" w:fill="F1F1F1"/>
            <w:tcMar>
              <w:top w:w="120" w:type="dxa"/>
              <w:bottom w:w="120" w:type="dxa"/>
              <w:right w:w="120" w:type="dxa"/>
            </w:tcMar>
            <w:hideMark/>
          </w:tcPr>
          <w:p w:rsidR="00330714" w:rsidRDefault="00330714">
            <w:pPr>
              <w:spacing w:before="300" w:after="300"/>
              <w:rPr>
                <w:sz w:val="24"/>
                <w:szCs w:val="24"/>
              </w:rPr>
            </w:pPr>
            <w:r>
              <w:t>S-958 22</w:t>
            </w:r>
          </w:p>
        </w:tc>
        <w:tc>
          <w:tcPr>
            <w:tcW w:w="0" w:type="auto"/>
            <w:shd w:val="clear" w:color="auto" w:fill="F1F1F1"/>
            <w:tcMar>
              <w:top w:w="120" w:type="dxa"/>
              <w:bottom w:w="120" w:type="dxa"/>
              <w:right w:w="120" w:type="dxa"/>
            </w:tcMar>
            <w:hideMark/>
          </w:tcPr>
          <w:p w:rsidR="00330714" w:rsidRDefault="00330714">
            <w:pPr>
              <w:spacing w:before="300" w:after="300"/>
              <w:rPr>
                <w:sz w:val="24"/>
                <w:szCs w:val="24"/>
              </w:rPr>
            </w:pPr>
            <w:r>
              <w:t>Sweden</w:t>
            </w:r>
          </w:p>
        </w:tc>
      </w:tr>
    </w:tbl>
    <w:p w:rsidR="00330714" w:rsidRDefault="00F60B67" w:rsidP="00330714">
      <w:pPr>
        <w:spacing w:before="300" w:after="300"/>
        <w:rPr>
          <w:rFonts w:ascii="Times New Roman" w:hAnsi="Times New Roman"/>
          <w:sz w:val="24"/>
          <w:szCs w:val="24"/>
        </w:rPr>
      </w:pPr>
      <w:r>
        <w:pict>
          <v:rect id="_x0000_i1072" style="width:0;height:0" o:hralign="center" o:hrstd="t" o:hrnoshade="t" o:hr="t" fillcolor="black" stroked="f"/>
        </w:pict>
      </w:r>
    </w:p>
    <w:p w:rsidR="00330714" w:rsidRDefault="00F60B67" w:rsidP="00330714">
      <w:pPr>
        <w:spacing w:before="300" w:after="300"/>
      </w:pPr>
      <w:r>
        <w:pict>
          <v:rect id="_x0000_i1073" style="width:0;height:0" o:hralign="center" o:hrstd="t" o:hrnoshade="t" o:hr="t" fillcolor="black" stroked="f"/>
        </w:pict>
      </w:r>
    </w:p>
    <w:p w:rsidR="00330714" w:rsidRDefault="00330714" w:rsidP="0033071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LIKE Examples</w:t>
      </w:r>
    </w:p>
    <w:p w:rsidR="00330714" w:rsidRDefault="00330714" w:rsidP="003307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with a CustomerName starting with "a":</w:t>
      </w:r>
    </w:p>
    <w:p w:rsidR="00330714" w:rsidRDefault="00330714" w:rsidP="0033071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30714" w:rsidRDefault="00330714" w:rsidP="00330714">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CustomerName </w:t>
      </w:r>
      <w:r>
        <w:rPr>
          <w:rStyle w:val="sqlkeywordcolor"/>
          <w:rFonts w:ascii="Consolas" w:hAnsi="Consolas" w:cs="Consolas"/>
          <w:color w:val="0000CD"/>
          <w:sz w:val="23"/>
          <w:szCs w:val="23"/>
        </w:rPr>
        <w:t>LIKE</w:t>
      </w:r>
      <w:r>
        <w:rPr>
          <w:rStyle w:val="sqlcolor"/>
          <w:rFonts w:ascii="Consolas" w:hAnsi="Consolas" w:cs="Consolas"/>
          <w:color w:val="000000"/>
          <w:sz w:val="23"/>
          <w:szCs w:val="23"/>
        </w:rPr>
        <w:t> </w:t>
      </w:r>
      <w:r>
        <w:rPr>
          <w:rStyle w:val="sqlstringcolor"/>
          <w:rFonts w:ascii="Consolas" w:hAnsi="Consolas" w:cs="Consolas"/>
          <w:color w:val="A52A2A"/>
          <w:sz w:val="23"/>
          <w:szCs w:val="23"/>
        </w:rPr>
        <w:t>'a%'</w:t>
      </w:r>
      <w:r>
        <w:rPr>
          <w:rStyle w:val="sqlcolor"/>
          <w:rFonts w:ascii="Consolas" w:hAnsi="Consolas" w:cs="Consolas"/>
          <w:color w:val="000000"/>
          <w:sz w:val="23"/>
          <w:szCs w:val="23"/>
        </w:rPr>
        <w:t>;</w:t>
      </w:r>
    </w:p>
    <w:p w:rsidR="00330714" w:rsidRDefault="00F60B67" w:rsidP="00330714">
      <w:pPr>
        <w:shd w:val="clear" w:color="auto" w:fill="F1F1F1"/>
        <w:rPr>
          <w:rFonts w:ascii="Verdana" w:hAnsi="Verdana" w:cs="Times New Roman"/>
          <w:color w:val="000000"/>
          <w:sz w:val="23"/>
          <w:szCs w:val="23"/>
        </w:rPr>
      </w:pPr>
      <w:hyperlink r:id="rId93" w:tgtFrame="_blank" w:history="1">
        <w:r w:rsidR="00330714">
          <w:rPr>
            <w:rStyle w:val="Hyperlink"/>
            <w:rFonts w:ascii="Verdana" w:hAnsi="Verdana"/>
            <w:color w:val="FFFFFF"/>
            <w:sz w:val="23"/>
            <w:szCs w:val="23"/>
            <w:bdr w:val="none" w:sz="0" w:space="0" w:color="auto" w:frame="1"/>
            <w:shd w:val="clear" w:color="auto" w:fill="4CAF50"/>
          </w:rPr>
          <w:t>Try it Yourself »</w:t>
        </w:r>
      </w:hyperlink>
    </w:p>
    <w:p w:rsidR="00330714" w:rsidRDefault="00330714" w:rsidP="003307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with a CustomerName ending with "a":</w:t>
      </w:r>
    </w:p>
    <w:p w:rsidR="00330714" w:rsidRDefault="00330714" w:rsidP="0033071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30714" w:rsidRDefault="00330714" w:rsidP="00330714">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CustomerName </w:t>
      </w:r>
      <w:r>
        <w:rPr>
          <w:rStyle w:val="sqlkeywordcolor"/>
          <w:rFonts w:ascii="Consolas" w:hAnsi="Consolas" w:cs="Consolas"/>
          <w:color w:val="0000CD"/>
          <w:sz w:val="23"/>
          <w:szCs w:val="23"/>
        </w:rPr>
        <w:t>LIKE</w:t>
      </w:r>
      <w:r>
        <w:rPr>
          <w:rStyle w:val="sqlcolor"/>
          <w:rFonts w:ascii="Consolas" w:hAnsi="Consolas" w:cs="Consolas"/>
          <w:color w:val="000000"/>
          <w:sz w:val="23"/>
          <w:szCs w:val="23"/>
        </w:rPr>
        <w:t> </w:t>
      </w:r>
      <w:r>
        <w:rPr>
          <w:rStyle w:val="sqlstringcolor"/>
          <w:rFonts w:ascii="Consolas" w:hAnsi="Consolas" w:cs="Consolas"/>
          <w:color w:val="A52A2A"/>
          <w:sz w:val="23"/>
          <w:szCs w:val="23"/>
        </w:rPr>
        <w:t>'%a'</w:t>
      </w:r>
      <w:r>
        <w:rPr>
          <w:rStyle w:val="sqlcolor"/>
          <w:rFonts w:ascii="Consolas" w:hAnsi="Consolas" w:cs="Consolas"/>
          <w:color w:val="000000"/>
          <w:sz w:val="23"/>
          <w:szCs w:val="23"/>
        </w:rPr>
        <w:t>;</w:t>
      </w:r>
    </w:p>
    <w:p w:rsidR="00330714" w:rsidRDefault="00F60B67" w:rsidP="00330714">
      <w:pPr>
        <w:shd w:val="clear" w:color="auto" w:fill="F1F1F1"/>
        <w:rPr>
          <w:rFonts w:ascii="Verdana" w:hAnsi="Verdana" w:cs="Times New Roman"/>
          <w:color w:val="000000"/>
          <w:sz w:val="23"/>
          <w:szCs w:val="23"/>
        </w:rPr>
      </w:pPr>
      <w:hyperlink r:id="rId94" w:tgtFrame="_blank" w:history="1">
        <w:r w:rsidR="00330714">
          <w:rPr>
            <w:rStyle w:val="Hyperlink"/>
            <w:rFonts w:ascii="Verdana" w:hAnsi="Verdana"/>
            <w:color w:val="FFFFFF"/>
            <w:sz w:val="23"/>
            <w:szCs w:val="23"/>
            <w:bdr w:val="none" w:sz="0" w:space="0" w:color="auto" w:frame="1"/>
            <w:shd w:val="clear" w:color="auto" w:fill="4CAF50"/>
          </w:rPr>
          <w:t>Try it Yourself »</w:t>
        </w:r>
      </w:hyperlink>
    </w:p>
    <w:p w:rsidR="00330714" w:rsidRDefault="00330714" w:rsidP="003307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with a CustomerName that have "or" in any position:</w:t>
      </w:r>
    </w:p>
    <w:p w:rsidR="00330714" w:rsidRDefault="00330714" w:rsidP="0033071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30714" w:rsidRDefault="00330714" w:rsidP="00330714">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CustomerName </w:t>
      </w:r>
      <w:r>
        <w:rPr>
          <w:rStyle w:val="sqlkeywordcolor"/>
          <w:rFonts w:ascii="Consolas" w:hAnsi="Consolas" w:cs="Consolas"/>
          <w:color w:val="0000CD"/>
          <w:sz w:val="23"/>
          <w:szCs w:val="23"/>
        </w:rPr>
        <w:t>LIKE</w:t>
      </w:r>
      <w:r>
        <w:rPr>
          <w:rStyle w:val="sqlcolor"/>
          <w:rFonts w:ascii="Consolas" w:hAnsi="Consolas" w:cs="Consolas"/>
          <w:color w:val="000000"/>
          <w:sz w:val="23"/>
          <w:szCs w:val="23"/>
        </w:rPr>
        <w:t> </w:t>
      </w:r>
      <w:r>
        <w:rPr>
          <w:rStyle w:val="sqlstringcolor"/>
          <w:rFonts w:ascii="Consolas" w:hAnsi="Consolas" w:cs="Consolas"/>
          <w:color w:val="A52A2A"/>
          <w:sz w:val="23"/>
          <w:szCs w:val="23"/>
        </w:rPr>
        <w:t>'%or%'</w:t>
      </w:r>
      <w:r>
        <w:rPr>
          <w:rStyle w:val="sqlcolor"/>
          <w:rFonts w:ascii="Consolas" w:hAnsi="Consolas" w:cs="Consolas"/>
          <w:color w:val="000000"/>
          <w:sz w:val="23"/>
          <w:szCs w:val="23"/>
        </w:rPr>
        <w:t>;</w:t>
      </w:r>
    </w:p>
    <w:p w:rsidR="00330714" w:rsidRDefault="00F60B67" w:rsidP="00330714">
      <w:pPr>
        <w:shd w:val="clear" w:color="auto" w:fill="F1F1F1"/>
        <w:rPr>
          <w:rFonts w:ascii="Verdana" w:hAnsi="Verdana" w:cs="Times New Roman"/>
          <w:color w:val="000000"/>
          <w:sz w:val="23"/>
          <w:szCs w:val="23"/>
        </w:rPr>
      </w:pPr>
      <w:hyperlink r:id="rId95" w:tgtFrame="_blank" w:history="1">
        <w:r w:rsidR="00330714">
          <w:rPr>
            <w:rStyle w:val="Hyperlink"/>
            <w:rFonts w:ascii="Verdana" w:hAnsi="Verdana"/>
            <w:color w:val="FFFFFF"/>
            <w:sz w:val="23"/>
            <w:szCs w:val="23"/>
            <w:bdr w:val="none" w:sz="0" w:space="0" w:color="auto" w:frame="1"/>
            <w:shd w:val="clear" w:color="auto" w:fill="4CAF50"/>
          </w:rPr>
          <w:t>Try it Yourself »</w:t>
        </w:r>
      </w:hyperlink>
    </w:p>
    <w:p w:rsidR="00330714" w:rsidRDefault="00330714" w:rsidP="003307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selects all customers with a CustomerName that have "r" in the second position:</w:t>
      </w:r>
    </w:p>
    <w:p w:rsidR="00330714" w:rsidRDefault="00330714" w:rsidP="0033071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30714" w:rsidRDefault="00330714" w:rsidP="00330714">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CustomerName </w:t>
      </w:r>
      <w:r>
        <w:rPr>
          <w:rStyle w:val="sqlkeywordcolor"/>
          <w:rFonts w:ascii="Consolas" w:hAnsi="Consolas" w:cs="Consolas"/>
          <w:color w:val="0000CD"/>
          <w:sz w:val="23"/>
          <w:szCs w:val="23"/>
        </w:rPr>
        <w:t>LIKE</w:t>
      </w:r>
      <w:r>
        <w:rPr>
          <w:rStyle w:val="sqlcolor"/>
          <w:rFonts w:ascii="Consolas" w:hAnsi="Consolas" w:cs="Consolas"/>
          <w:color w:val="000000"/>
          <w:sz w:val="23"/>
          <w:szCs w:val="23"/>
        </w:rPr>
        <w:t> </w:t>
      </w:r>
      <w:r>
        <w:rPr>
          <w:rStyle w:val="sqlstringcolor"/>
          <w:rFonts w:ascii="Consolas" w:hAnsi="Consolas" w:cs="Consolas"/>
          <w:color w:val="A52A2A"/>
          <w:sz w:val="23"/>
          <w:szCs w:val="23"/>
        </w:rPr>
        <w:t>'_r%'</w:t>
      </w:r>
      <w:r>
        <w:rPr>
          <w:rStyle w:val="sqlcolor"/>
          <w:rFonts w:ascii="Consolas" w:hAnsi="Consolas" w:cs="Consolas"/>
          <w:color w:val="000000"/>
          <w:sz w:val="23"/>
          <w:szCs w:val="23"/>
        </w:rPr>
        <w:t>;</w:t>
      </w:r>
    </w:p>
    <w:p w:rsidR="00330714" w:rsidRDefault="00F60B67" w:rsidP="00330714">
      <w:pPr>
        <w:shd w:val="clear" w:color="auto" w:fill="F1F1F1"/>
        <w:rPr>
          <w:rFonts w:ascii="Verdana" w:hAnsi="Verdana" w:cs="Times New Roman"/>
          <w:color w:val="000000"/>
          <w:sz w:val="23"/>
          <w:szCs w:val="23"/>
        </w:rPr>
      </w:pPr>
      <w:hyperlink r:id="rId96" w:tgtFrame="_blank" w:history="1">
        <w:r w:rsidR="00330714">
          <w:rPr>
            <w:rStyle w:val="Hyperlink"/>
            <w:rFonts w:ascii="Verdana" w:hAnsi="Verdana"/>
            <w:color w:val="FFFFFF"/>
            <w:sz w:val="23"/>
            <w:szCs w:val="23"/>
            <w:bdr w:val="none" w:sz="0" w:space="0" w:color="auto" w:frame="1"/>
            <w:shd w:val="clear" w:color="auto" w:fill="4CAF50"/>
          </w:rPr>
          <w:t>Try it Yourself »</w:t>
        </w:r>
      </w:hyperlink>
    </w:p>
    <w:p w:rsidR="00330714" w:rsidRDefault="00330714" w:rsidP="003307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with a CustomerName that starts with "a" and are at least 3 characters in length:</w:t>
      </w:r>
    </w:p>
    <w:p w:rsidR="00330714" w:rsidRDefault="00330714" w:rsidP="0033071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30714" w:rsidRDefault="00330714" w:rsidP="00330714">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CustomerName </w:t>
      </w:r>
      <w:r>
        <w:rPr>
          <w:rStyle w:val="sqlkeywordcolor"/>
          <w:rFonts w:ascii="Consolas" w:hAnsi="Consolas" w:cs="Consolas"/>
          <w:color w:val="0000CD"/>
          <w:sz w:val="23"/>
          <w:szCs w:val="23"/>
        </w:rPr>
        <w:t>LIKE</w:t>
      </w:r>
      <w:r>
        <w:rPr>
          <w:rStyle w:val="sqlcolor"/>
          <w:rFonts w:ascii="Consolas" w:hAnsi="Consolas" w:cs="Consolas"/>
          <w:color w:val="000000"/>
          <w:sz w:val="23"/>
          <w:szCs w:val="23"/>
        </w:rPr>
        <w:t> </w:t>
      </w:r>
      <w:r>
        <w:rPr>
          <w:rStyle w:val="sqlstringcolor"/>
          <w:rFonts w:ascii="Consolas" w:hAnsi="Consolas" w:cs="Consolas"/>
          <w:color w:val="A52A2A"/>
          <w:sz w:val="23"/>
          <w:szCs w:val="23"/>
        </w:rPr>
        <w:t>'a__%'</w:t>
      </w:r>
      <w:r>
        <w:rPr>
          <w:rStyle w:val="sqlcolor"/>
          <w:rFonts w:ascii="Consolas" w:hAnsi="Consolas" w:cs="Consolas"/>
          <w:color w:val="000000"/>
          <w:sz w:val="23"/>
          <w:szCs w:val="23"/>
        </w:rPr>
        <w:t>;</w:t>
      </w:r>
    </w:p>
    <w:p w:rsidR="00330714" w:rsidRDefault="00F60B67" w:rsidP="00330714">
      <w:pPr>
        <w:shd w:val="clear" w:color="auto" w:fill="F1F1F1"/>
        <w:rPr>
          <w:rFonts w:ascii="Verdana" w:hAnsi="Verdana" w:cs="Times New Roman"/>
          <w:color w:val="000000"/>
          <w:sz w:val="23"/>
          <w:szCs w:val="23"/>
        </w:rPr>
      </w:pPr>
      <w:hyperlink r:id="rId97" w:tgtFrame="_blank" w:history="1">
        <w:r w:rsidR="00330714">
          <w:rPr>
            <w:rStyle w:val="Hyperlink"/>
            <w:rFonts w:ascii="Verdana" w:hAnsi="Verdana"/>
            <w:color w:val="FFFFFF"/>
            <w:sz w:val="23"/>
            <w:szCs w:val="23"/>
            <w:bdr w:val="none" w:sz="0" w:space="0" w:color="auto" w:frame="1"/>
            <w:shd w:val="clear" w:color="auto" w:fill="4CAF50"/>
          </w:rPr>
          <w:t>Try it Yourself »</w:t>
        </w:r>
      </w:hyperlink>
    </w:p>
    <w:p w:rsidR="00330714" w:rsidRDefault="00330714" w:rsidP="003307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with a ContactName that starts with "a" and ends with "o":</w:t>
      </w:r>
    </w:p>
    <w:p w:rsidR="00330714" w:rsidRDefault="00330714" w:rsidP="0033071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30714" w:rsidRDefault="00330714" w:rsidP="00330714">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ContactName </w:t>
      </w:r>
      <w:r>
        <w:rPr>
          <w:rStyle w:val="sqlkeywordcolor"/>
          <w:rFonts w:ascii="Consolas" w:hAnsi="Consolas" w:cs="Consolas"/>
          <w:color w:val="0000CD"/>
          <w:sz w:val="23"/>
          <w:szCs w:val="23"/>
        </w:rPr>
        <w:t>LIKE</w:t>
      </w:r>
      <w:r>
        <w:rPr>
          <w:rStyle w:val="sqlcolor"/>
          <w:rFonts w:ascii="Consolas" w:hAnsi="Consolas" w:cs="Consolas"/>
          <w:color w:val="000000"/>
          <w:sz w:val="23"/>
          <w:szCs w:val="23"/>
        </w:rPr>
        <w:t> </w:t>
      </w:r>
      <w:r>
        <w:rPr>
          <w:rStyle w:val="sqlstringcolor"/>
          <w:rFonts w:ascii="Consolas" w:hAnsi="Consolas" w:cs="Consolas"/>
          <w:color w:val="A52A2A"/>
          <w:sz w:val="23"/>
          <w:szCs w:val="23"/>
        </w:rPr>
        <w:t>'a%o'</w:t>
      </w:r>
      <w:r>
        <w:rPr>
          <w:rStyle w:val="sqlcolor"/>
          <w:rFonts w:ascii="Consolas" w:hAnsi="Consolas" w:cs="Consolas"/>
          <w:color w:val="000000"/>
          <w:sz w:val="23"/>
          <w:szCs w:val="23"/>
        </w:rPr>
        <w:t>;</w:t>
      </w:r>
    </w:p>
    <w:p w:rsidR="00330714" w:rsidRDefault="00F60B67" w:rsidP="00330714">
      <w:pPr>
        <w:shd w:val="clear" w:color="auto" w:fill="F1F1F1"/>
        <w:rPr>
          <w:rFonts w:ascii="Verdana" w:hAnsi="Verdana" w:cs="Times New Roman"/>
          <w:color w:val="000000"/>
          <w:sz w:val="23"/>
          <w:szCs w:val="23"/>
        </w:rPr>
      </w:pPr>
      <w:hyperlink r:id="rId98" w:tgtFrame="_blank" w:history="1">
        <w:r w:rsidR="00330714">
          <w:rPr>
            <w:rStyle w:val="Hyperlink"/>
            <w:rFonts w:ascii="Verdana" w:hAnsi="Verdana"/>
            <w:color w:val="FFFFFF"/>
            <w:sz w:val="23"/>
            <w:szCs w:val="23"/>
            <w:bdr w:val="none" w:sz="0" w:space="0" w:color="auto" w:frame="1"/>
            <w:shd w:val="clear" w:color="auto" w:fill="4CAF50"/>
          </w:rPr>
          <w:t>Try it Yourself »</w:t>
        </w:r>
      </w:hyperlink>
    </w:p>
    <w:p w:rsidR="00330714" w:rsidRDefault="00330714" w:rsidP="003307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with a CustomerName that does NOT start with "a":</w:t>
      </w:r>
    </w:p>
    <w:p w:rsidR="00330714" w:rsidRDefault="00330714" w:rsidP="0033071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30714" w:rsidRDefault="00330714" w:rsidP="00330714">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CustomerName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sqlkeywordcolor"/>
          <w:rFonts w:ascii="Consolas" w:hAnsi="Consolas" w:cs="Consolas"/>
          <w:color w:val="0000CD"/>
          <w:sz w:val="23"/>
          <w:szCs w:val="23"/>
        </w:rPr>
        <w:t>LIKE</w:t>
      </w:r>
      <w:r>
        <w:rPr>
          <w:rStyle w:val="sqlcolor"/>
          <w:rFonts w:ascii="Consolas" w:hAnsi="Consolas" w:cs="Consolas"/>
          <w:color w:val="000000"/>
          <w:sz w:val="23"/>
          <w:szCs w:val="23"/>
        </w:rPr>
        <w:t> </w:t>
      </w:r>
      <w:r>
        <w:rPr>
          <w:rStyle w:val="sqlstringcolor"/>
          <w:rFonts w:ascii="Consolas" w:hAnsi="Consolas" w:cs="Consolas"/>
          <w:color w:val="A52A2A"/>
          <w:sz w:val="23"/>
          <w:szCs w:val="23"/>
        </w:rPr>
        <w:t>'a%'</w:t>
      </w:r>
      <w:r>
        <w:rPr>
          <w:rStyle w:val="sqlcolor"/>
          <w:rFonts w:ascii="Consolas" w:hAnsi="Consolas" w:cs="Consolas"/>
          <w:color w:val="000000"/>
          <w:sz w:val="23"/>
          <w:szCs w:val="23"/>
        </w:rPr>
        <w:t>;</w:t>
      </w:r>
    </w:p>
    <w:p w:rsidR="00330714" w:rsidRDefault="00F60B67" w:rsidP="00330714">
      <w:pPr>
        <w:shd w:val="clear" w:color="auto" w:fill="F1F1F1"/>
        <w:rPr>
          <w:rFonts w:ascii="Verdana" w:hAnsi="Verdana" w:cs="Times New Roman"/>
          <w:color w:val="000000"/>
          <w:sz w:val="23"/>
          <w:szCs w:val="23"/>
        </w:rPr>
      </w:pPr>
      <w:hyperlink r:id="rId99" w:tgtFrame="_blank" w:history="1">
        <w:r w:rsidR="00330714">
          <w:rPr>
            <w:rStyle w:val="Hyperlink"/>
            <w:rFonts w:ascii="Verdana" w:hAnsi="Verdana"/>
            <w:color w:val="FFFFFF"/>
            <w:sz w:val="23"/>
            <w:szCs w:val="23"/>
            <w:bdr w:val="none" w:sz="0" w:space="0" w:color="auto" w:frame="1"/>
            <w:shd w:val="clear" w:color="auto" w:fill="4CAF50"/>
          </w:rPr>
          <w:t>Try it Yourself »</w:t>
        </w:r>
      </w:hyperlink>
    </w:p>
    <w:p w:rsidR="007C2BE9" w:rsidRDefault="007C2BE9" w:rsidP="008D2EF5"/>
    <w:p w:rsidR="00F27324" w:rsidRDefault="00F27324" w:rsidP="008D2EF5"/>
    <w:p w:rsidR="00F27324" w:rsidRDefault="00F27324" w:rsidP="008D2EF5"/>
    <w:p w:rsidR="00F27324" w:rsidRDefault="00F27324" w:rsidP="008D2EF5"/>
    <w:p w:rsidR="00653E9F" w:rsidRDefault="00653E9F" w:rsidP="00653E9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ALTER TABLE Statement</w:t>
      </w:r>
    </w:p>
    <w:p w:rsidR="00653E9F" w:rsidRDefault="00653E9F" w:rsidP="00653E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ALTER TABLE statement is used to add, delete, or modify columns in an existing table.</w:t>
      </w:r>
    </w:p>
    <w:p w:rsidR="00653E9F" w:rsidRDefault="00653E9F" w:rsidP="00653E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ALTER TABLE statement is also used to add and drop various constraints on an existing table.</w:t>
      </w:r>
    </w:p>
    <w:p w:rsidR="00653E9F" w:rsidRDefault="00F60B67" w:rsidP="00653E9F">
      <w:pPr>
        <w:spacing w:before="300" w:after="300"/>
        <w:rPr>
          <w:rFonts w:ascii="Times New Roman" w:hAnsi="Times New Roman"/>
          <w:sz w:val="24"/>
          <w:szCs w:val="24"/>
        </w:rPr>
      </w:pPr>
      <w:r>
        <w:pict>
          <v:rect id="_x0000_i1074" style="width:0;height:0" o:hralign="center" o:hrstd="t" o:hrnoshade="t" o:hr="t" fillcolor="black" stroked="f"/>
        </w:pict>
      </w:r>
    </w:p>
    <w:p w:rsidR="00653E9F" w:rsidRDefault="00653E9F" w:rsidP="00653E9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ALTER TABLE - ADD Column</w:t>
      </w:r>
    </w:p>
    <w:p w:rsidR="00653E9F" w:rsidRDefault="00653E9F" w:rsidP="00653E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a column in a table, use the following syntax:</w:t>
      </w:r>
    </w:p>
    <w:p w:rsidR="00653E9F" w:rsidRDefault="00653E9F" w:rsidP="00653E9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ALTER</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ADD</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 datatype</w:t>
      </w:r>
      <w:r>
        <w:rPr>
          <w:rStyle w:val="sqlcolor"/>
          <w:rFonts w:ascii="Consolas" w:hAnsi="Consolas" w:cs="Consolas"/>
          <w:color w:val="000000"/>
          <w:sz w:val="23"/>
          <w:szCs w:val="23"/>
        </w:rPr>
        <w:t>;</w:t>
      </w:r>
    </w:p>
    <w:p w:rsidR="00653E9F" w:rsidRDefault="00653E9F" w:rsidP="00653E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adds an "Email" column to the "Customers" table:</w:t>
      </w:r>
    </w:p>
    <w:p w:rsidR="00653E9F" w:rsidRDefault="00653E9F" w:rsidP="00653E9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53E9F" w:rsidRDefault="00653E9F" w:rsidP="00653E9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ALTER</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ADD</w:t>
      </w:r>
      <w:r>
        <w:rPr>
          <w:rStyle w:val="sqlcolor"/>
          <w:rFonts w:ascii="Consolas" w:hAnsi="Consolas" w:cs="Consolas"/>
          <w:color w:val="000000"/>
          <w:sz w:val="23"/>
          <w:szCs w:val="23"/>
        </w:rPr>
        <w:t> Email varchar(</w:t>
      </w:r>
      <w:r>
        <w:rPr>
          <w:rStyle w:val="sqlnumbercolor"/>
          <w:rFonts w:ascii="Consolas" w:hAnsi="Consolas" w:cs="Consolas"/>
          <w:color w:val="000000"/>
          <w:sz w:val="23"/>
          <w:szCs w:val="23"/>
        </w:rPr>
        <w:t>255</w:t>
      </w:r>
      <w:r>
        <w:rPr>
          <w:rStyle w:val="sqlcolor"/>
          <w:rFonts w:ascii="Consolas" w:hAnsi="Consolas" w:cs="Consolas"/>
          <w:color w:val="000000"/>
          <w:sz w:val="23"/>
          <w:szCs w:val="23"/>
        </w:rPr>
        <w:t>);</w:t>
      </w:r>
    </w:p>
    <w:p w:rsidR="00653E9F" w:rsidRDefault="00F60B67" w:rsidP="00653E9F">
      <w:pPr>
        <w:shd w:val="clear" w:color="auto" w:fill="F1F1F1"/>
        <w:rPr>
          <w:rFonts w:ascii="Verdana" w:hAnsi="Verdana" w:cs="Times New Roman"/>
          <w:color w:val="000000"/>
          <w:sz w:val="23"/>
          <w:szCs w:val="23"/>
        </w:rPr>
      </w:pPr>
      <w:hyperlink r:id="rId100" w:tgtFrame="_blank" w:history="1">
        <w:r w:rsidR="00653E9F">
          <w:rPr>
            <w:rStyle w:val="Hyperlink"/>
            <w:rFonts w:ascii="Verdana" w:hAnsi="Verdana"/>
            <w:color w:val="FFFFFF"/>
            <w:sz w:val="23"/>
            <w:szCs w:val="23"/>
            <w:bdr w:val="none" w:sz="0" w:space="0" w:color="auto" w:frame="1"/>
            <w:shd w:val="clear" w:color="auto" w:fill="4CAF50"/>
          </w:rPr>
          <w:t>Try it Yourself »</w:t>
        </w:r>
      </w:hyperlink>
    </w:p>
    <w:p w:rsidR="00653E9F" w:rsidRDefault="00F60B67" w:rsidP="00653E9F">
      <w:pPr>
        <w:spacing w:before="300" w:after="300"/>
        <w:rPr>
          <w:rFonts w:ascii="Times New Roman" w:hAnsi="Times New Roman"/>
          <w:sz w:val="24"/>
          <w:szCs w:val="24"/>
        </w:rPr>
      </w:pPr>
      <w:r>
        <w:pict>
          <v:rect id="_x0000_i1075" style="width:0;height:0" o:hralign="center" o:hrstd="t" o:hrnoshade="t" o:hr="t" fillcolor="black" stroked="f"/>
        </w:pict>
      </w:r>
    </w:p>
    <w:p w:rsidR="00653E9F" w:rsidRDefault="00653E9F" w:rsidP="00653E9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ALTER TABLE - DROP COLUMN</w:t>
      </w:r>
    </w:p>
    <w:p w:rsidR="00653E9F" w:rsidRDefault="00653E9F" w:rsidP="00653E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delete a column in a table, use the following syntax (notice that some database systems don't allow deleting a column):</w:t>
      </w:r>
    </w:p>
    <w:p w:rsidR="00653E9F" w:rsidRDefault="00653E9F" w:rsidP="00653E9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ALTER</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DROP</w:t>
      </w:r>
      <w:r>
        <w:rPr>
          <w:rStyle w:val="sqlcolor"/>
          <w:rFonts w:ascii="Consolas" w:hAnsi="Consolas" w:cs="Consolas"/>
          <w:color w:val="000000"/>
          <w:sz w:val="23"/>
          <w:szCs w:val="23"/>
        </w:rPr>
        <w:t> </w:t>
      </w:r>
      <w:r>
        <w:rPr>
          <w:rStyle w:val="sqlkeywordcolor"/>
          <w:rFonts w:ascii="Consolas" w:hAnsi="Consolas" w:cs="Consolas"/>
          <w:color w:val="0000CD"/>
          <w:sz w:val="23"/>
          <w:szCs w:val="23"/>
        </w:rPr>
        <w:t>COLUMN</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w:t>
      </w:r>
      <w:r>
        <w:rPr>
          <w:rStyle w:val="sqlcolor"/>
          <w:rFonts w:ascii="Consolas" w:hAnsi="Consolas" w:cs="Consolas"/>
          <w:color w:val="000000"/>
          <w:sz w:val="23"/>
          <w:szCs w:val="23"/>
        </w:rPr>
        <w:t>;</w:t>
      </w:r>
    </w:p>
    <w:p w:rsidR="00653E9F" w:rsidRDefault="00653E9F" w:rsidP="00653E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deletes the "Email" column from the "Customers" table:</w:t>
      </w:r>
    </w:p>
    <w:p w:rsidR="00653E9F" w:rsidRDefault="00653E9F" w:rsidP="00653E9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53E9F" w:rsidRDefault="00653E9F" w:rsidP="00653E9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ALTER</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DROP</w:t>
      </w:r>
      <w:r>
        <w:rPr>
          <w:rStyle w:val="sqlcolor"/>
          <w:rFonts w:ascii="Consolas" w:hAnsi="Consolas" w:cs="Consolas"/>
          <w:color w:val="000000"/>
          <w:sz w:val="23"/>
          <w:szCs w:val="23"/>
        </w:rPr>
        <w:t> </w:t>
      </w:r>
      <w:r>
        <w:rPr>
          <w:rStyle w:val="sqlkeywordcolor"/>
          <w:rFonts w:ascii="Consolas" w:hAnsi="Consolas" w:cs="Consolas"/>
          <w:color w:val="0000CD"/>
          <w:sz w:val="23"/>
          <w:szCs w:val="23"/>
        </w:rPr>
        <w:t>COLUMN</w:t>
      </w:r>
      <w:r>
        <w:rPr>
          <w:rStyle w:val="sqlcolor"/>
          <w:rFonts w:ascii="Consolas" w:hAnsi="Consolas" w:cs="Consolas"/>
          <w:color w:val="000000"/>
          <w:sz w:val="23"/>
          <w:szCs w:val="23"/>
        </w:rPr>
        <w:t> Email;</w:t>
      </w:r>
    </w:p>
    <w:p w:rsidR="00653E9F" w:rsidRDefault="00F60B67" w:rsidP="00653E9F">
      <w:pPr>
        <w:shd w:val="clear" w:color="auto" w:fill="F1F1F1"/>
        <w:rPr>
          <w:rFonts w:ascii="Verdana" w:hAnsi="Verdana" w:cs="Times New Roman"/>
          <w:color w:val="000000"/>
          <w:sz w:val="23"/>
          <w:szCs w:val="23"/>
        </w:rPr>
      </w:pPr>
      <w:hyperlink r:id="rId101" w:tgtFrame="_blank" w:history="1">
        <w:r w:rsidR="00653E9F">
          <w:rPr>
            <w:rStyle w:val="Hyperlink"/>
            <w:rFonts w:ascii="Verdana" w:hAnsi="Verdana"/>
            <w:color w:val="FFFFFF"/>
            <w:sz w:val="23"/>
            <w:szCs w:val="23"/>
            <w:bdr w:val="none" w:sz="0" w:space="0" w:color="auto" w:frame="1"/>
            <w:shd w:val="clear" w:color="auto" w:fill="4CAF50"/>
          </w:rPr>
          <w:t>Try it Yourself »</w:t>
        </w:r>
      </w:hyperlink>
    </w:p>
    <w:p w:rsidR="00653E9F" w:rsidRDefault="00F60B67" w:rsidP="00653E9F">
      <w:pPr>
        <w:spacing w:before="300" w:after="300"/>
        <w:rPr>
          <w:rFonts w:ascii="Times New Roman" w:hAnsi="Times New Roman"/>
          <w:sz w:val="24"/>
          <w:szCs w:val="24"/>
        </w:rPr>
      </w:pPr>
      <w:r>
        <w:pict>
          <v:rect id="_x0000_i1076" style="width:0;height:0" o:hralign="center" o:hrstd="t" o:hrnoshade="t" o:hr="t" fillcolor="black" stroked="f"/>
        </w:pict>
      </w:r>
    </w:p>
    <w:p w:rsidR="00653E9F" w:rsidRDefault="00653E9F" w:rsidP="00653E9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ALTER TABLE - ALTER/MODIFY COLUMN</w:t>
      </w:r>
    </w:p>
    <w:p w:rsidR="00653E9F" w:rsidRDefault="00653E9F" w:rsidP="00653E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change the data type of a column in a table, use the following syntax:</w:t>
      </w:r>
    </w:p>
    <w:p w:rsidR="00653E9F" w:rsidRDefault="00653E9F" w:rsidP="00653E9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MS Access:</w:t>
      </w:r>
    </w:p>
    <w:p w:rsidR="00653E9F" w:rsidRDefault="00653E9F" w:rsidP="00653E9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ALTER</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ALTER</w:t>
      </w:r>
      <w:r>
        <w:rPr>
          <w:rStyle w:val="sqlcolor"/>
          <w:rFonts w:ascii="Consolas" w:hAnsi="Consolas" w:cs="Consolas"/>
          <w:color w:val="000000"/>
          <w:sz w:val="23"/>
          <w:szCs w:val="23"/>
        </w:rPr>
        <w:t> </w:t>
      </w:r>
      <w:r>
        <w:rPr>
          <w:rStyle w:val="sqlkeywordcolor"/>
          <w:rFonts w:ascii="Consolas" w:hAnsi="Consolas" w:cs="Consolas"/>
          <w:color w:val="0000CD"/>
          <w:sz w:val="23"/>
          <w:szCs w:val="23"/>
        </w:rPr>
        <w:t>COLUMN</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 datatype</w:t>
      </w:r>
      <w:r>
        <w:rPr>
          <w:rStyle w:val="sqlcolor"/>
          <w:rFonts w:ascii="Consolas" w:hAnsi="Consolas" w:cs="Consolas"/>
          <w:color w:val="000000"/>
          <w:sz w:val="23"/>
          <w:szCs w:val="23"/>
        </w:rPr>
        <w:t>;</w:t>
      </w:r>
    </w:p>
    <w:p w:rsidR="00653E9F" w:rsidRDefault="00653E9F" w:rsidP="00653E9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 SQL / Oracle (prior version 10G):</w:t>
      </w:r>
    </w:p>
    <w:p w:rsidR="00653E9F" w:rsidRDefault="00653E9F" w:rsidP="00653E9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ALTER</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MODIFY</w:t>
      </w:r>
      <w:r>
        <w:rPr>
          <w:rStyle w:val="sqlcolor"/>
          <w:rFonts w:ascii="Consolas" w:hAnsi="Consolas" w:cs="Consolas"/>
          <w:color w:val="000000"/>
          <w:sz w:val="23"/>
          <w:szCs w:val="23"/>
        </w:rPr>
        <w:t> </w:t>
      </w:r>
      <w:r>
        <w:rPr>
          <w:rStyle w:val="sqlkeywordcolor"/>
          <w:rFonts w:ascii="Consolas" w:hAnsi="Consolas" w:cs="Consolas"/>
          <w:color w:val="0000CD"/>
          <w:sz w:val="23"/>
          <w:szCs w:val="23"/>
        </w:rPr>
        <w:t>COLUMN</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 datatype</w:t>
      </w:r>
      <w:r>
        <w:rPr>
          <w:rStyle w:val="sqlcolor"/>
          <w:rFonts w:ascii="Consolas" w:hAnsi="Consolas" w:cs="Consolas"/>
          <w:color w:val="000000"/>
          <w:sz w:val="23"/>
          <w:szCs w:val="23"/>
        </w:rPr>
        <w:t>;</w:t>
      </w:r>
    </w:p>
    <w:p w:rsidR="00653E9F" w:rsidRDefault="00653E9F" w:rsidP="00653E9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Oracle 10G and later:</w:t>
      </w:r>
    </w:p>
    <w:p w:rsidR="00653E9F" w:rsidRDefault="00653E9F" w:rsidP="00653E9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ALTER</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MODIFY</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 datatype</w:t>
      </w:r>
      <w:r>
        <w:rPr>
          <w:rStyle w:val="sqlcolor"/>
          <w:rFonts w:ascii="Consolas" w:hAnsi="Consolas" w:cs="Consolas"/>
          <w:color w:val="000000"/>
          <w:sz w:val="23"/>
          <w:szCs w:val="23"/>
        </w:rPr>
        <w:t>;</w:t>
      </w:r>
    </w:p>
    <w:p w:rsidR="00653E9F" w:rsidRDefault="00F60B67" w:rsidP="00653E9F">
      <w:pPr>
        <w:spacing w:before="300" w:after="300"/>
        <w:rPr>
          <w:rFonts w:ascii="Times New Roman" w:hAnsi="Times New Roman" w:cs="Times New Roman"/>
          <w:sz w:val="24"/>
          <w:szCs w:val="24"/>
        </w:rPr>
      </w:pPr>
      <w:r>
        <w:pict>
          <v:rect id="_x0000_i1077" style="width:0;height:0" o:hralign="center" o:hrstd="t" o:hrnoshade="t" o:hr="t" fillcolor="black" stroked="f"/>
        </w:pict>
      </w:r>
    </w:p>
    <w:p w:rsidR="00653E9F" w:rsidRDefault="00F60B67" w:rsidP="00653E9F">
      <w:pPr>
        <w:spacing w:before="300" w:after="300"/>
      </w:pPr>
      <w:r>
        <w:pict>
          <v:rect id="_x0000_i1078" style="width:0;height:0" o:hralign="center" o:hrstd="t" o:hrnoshade="t" o:hr="t" fillcolor="black" stroked="f"/>
        </w:pict>
      </w:r>
    </w:p>
    <w:p w:rsidR="00653E9F" w:rsidRDefault="00653E9F" w:rsidP="00653E9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ALTER TABLE Example</w:t>
      </w:r>
    </w:p>
    <w:p w:rsidR="00653E9F" w:rsidRDefault="00653E9F" w:rsidP="00653E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"Persons"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432"/>
        <w:gridCol w:w="2948"/>
        <w:gridCol w:w="2761"/>
        <w:gridCol w:w="3351"/>
        <w:gridCol w:w="2633"/>
      </w:tblGrid>
      <w:tr w:rsidR="00653E9F" w:rsidTr="00653E9F">
        <w:tc>
          <w:tcPr>
            <w:tcW w:w="0" w:type="auto"/>
            <w:shd w:val="clear" w:color="auto" w:fill="FFFFFF"/>
            <w:tcMar>
              <w:top w:w="120" w:type="dxa"/>
              <w:left w:w="240" w:type="dxa"/>
              <w:bottom w:w="120" w:type="dxa"/>
              <w:right w:w="120" w:type="dxa"/>
            </w:tcMar>
            <w:hideMark/>
          </w:tcPr>
          <w:p w:rsidR="00653E9F" w:rsidRDefault="00653E9F">
            <w:pPr>
              <w:spacing w:before="300" w:after="300"/>
              <w:rPr>
                <w:b/>
                <w:bCs/>
                <w:sz w:val="24"/>
                <w:szCs w:val="24"/>
              </w:rPr>
            </w:pPr>
            <w:r>
              <w:rPr>
                <w:b/>
                <w:bCs/>
              </w:rPr>
              <w:t>ID</w:t>
            </w:r>
          </w:p>
        </w:tc>
        <w:tc>
          <w:tcPr>
            <w:tcW w:w="0" w:type="auto"/>
            <w:shd w:val="clear" w:color="auto" w:fill="FFFFFF"/>
            <w:tcMar>
              <w:top w:w="120" w:type="dxa"/>
              <w:left w:w="120" w:type="dxa"/>
              <w:bottom w:w="120" w:type="dxa"/>
              <w:right w:w="120" w:type="dxa"/>
            </w:tcMar>
            <w:hideMark/>
          </w:tcPr>
          <w:p w:rsidR="00653E9F" w:rsidRDefault="00653E9F">
            <w:pPr>
              <w:spacing w:before="300" w:after="300"/>
              <w:rPr>
                <w:b/>
                <w:bCs/>
                <w:sz w:val="24"/>
                <w:szCs w:val="24"/>
              </w:rPr>
            </w:pPr>
            <w:r>
              <w:rPr>
                <w:b/>
                <w:bCs/>
              </w:rPr>
              <w:t>LastName</w:t>
            </w:r>
          </w:p>
        </w:tc>
        <w:tc>
          <w:tcPr>
            <w:tcW w:w="0" w:type="auto"/>
            <w:shd w:val="clear" w:color="auto" w:fill="FFFFFF"/>
            <w:tcMar>
              <w:top w:w="120" w:type="dxa"/>
              <w:bottom w:w="120" w:type="dxa"/>
              <w:right w:w="120" w:type="dxa"/>
            </w:tcMar>
            <w:hideMark/>
          </w:tcPr>
          <w:p w:rsidR="00653E9F" w:rsidRDefault="00653E9F">
            <w:pPr>
              <w:spacing w:before="300" w:after="300"/>
              <w:rPr>
                <w:b/>
                <w:bCs/>
                <w:sz w:val="24"/>
                <w:szCs w:val="24"/>
              </w:rPr>
            </w:pPr>
            <w:r>
              <w:rPr>
                <w:b/>
                <w:bCs/>
              </w:rPr>
              <w:t>FirstName</w:t>
            </w:r>
          </w:p>
        </w:tc>
        <w:tc>
          <w:tcPr>
            <w:tcW w:w="0" w:type="auto"/>
            <w:shd w:val="clear" w:color="auto" w:fill="FFFFFF"/>
            <w:tcMar>
              <w:top w:w="120" w:type="dxa"/>
              <w:bottom w:w="120" w:type="dxa"/>
              <w:right w:w="120" w:type="dxa"/>
            </w:tcMar>
            <w:hideMark/>
          </w:tcPr>
          <w:p w:rsidR="00653E9F" w:rsidRDefault="00653E9F">
            <w:pPr>
              <w:spacing w:before="300" w:after="300"/>
              <w:rPr>
                <w:b/>
                <w:bCs/>
                <w:sz w:val="24"/>
                <w:szCs w:val="24"/>
              </w:rPr>
            </w:pPr>
            <w:r>
              <w:rPr>
                <w:b/>
                <w:bCs/>
              </w:rPr>
              <w:t>Address</w:t>
            </w:r>
          </w:p>
        </w:tc>
        <w:tc>
          <w:tcPr>
            <w:tcW w:w="0" w:type="auto"/>
            <w:shd w:val="clear" w:color="auto" w:fill="FFFFFF"/>
            <w:tcMar>
              <w:top w:w="120" w:type="dxa"/>
              <w:bottom w:w="120" w:type="dxa"/>
              <w:right w:w="120" w:type="dxa"/>
            </w:tcMar>
            <w:hideMark/>
          </w:tcPr>
          <w:p w:rsidR="00653E9F" w:rsidRDefault="00653E9F">
            <w:pPr>
              <w:spacing w:before="300" w:after="300"/>
              <w:rPr>
                <w:b/>
                <w:bCs/>
                <w:sz w:val="24"/>
                <w:szCs w:val="24"/>
              </w:rPr>
            </w:pPr>
            <w:r>
              <w:rPr>
                <w:b/>
                <w:bCs/>
              </w:rPr>
              <w:t>City</w:t>
            </w:r>
          </w:p>
        </w:tc>
      </w:tr>
      <w:tr w:rsidR="00653E9F" w:rsidTr="00653E9F">
        <w:tc>
          <w:tcPr>
            <w:tcW w:w="0" w:type="auto"/>
            <w:shd w:val="clear" w:color="auto" w:fill="F1F1F1"/>
            <w:tcMar>
              <w:top w:w="120" w:type="dxa"/>
              <w:left w:w="240" w:type="dxa"/>
              <w:bottom w:w="120" w:type="dxa"/>
              <w:right w:w="120" w:type="dxa"/>
            </w:tcMar>
            <w:hideMark/>
          </w:tcPr>
          <w:p w:rsidR="00653E9F" w:rsidRDefault="00653E9F">
            <w:pPr>
              <w:spacing w:before="300" w:after="300"/>
              <w:rPr>
                <w:sz w:val="24"/>
                <w:szCs w:val="24"/>
              </w:rPr>
            </w:pPr>
            <w:r>
              <w:t>1</w:t>
            </w:r>
          </w:p>
        </w:tc>
        <w:tc>
          <w:tcPr>
            <w:tcW w:w="0" w:type="auto"/>
            <w:shd w:val="clear" w:color="auto" w:fill="F1F1F1"/>
            <w:tcMar>
              <w:top w:w="120" w:type="dxa"/>
              <w:left w:w="120" w:type="dxa"/>
              <w:bottom w:w="120" w:type="dxa"/>
              <w:right w:w="120" w:type="dxa"/>
            </w:tcMar>
            <w:hideMark/>
          </w:tcPr>
          <w:p w:rsidR="00653E9F" w:rsidRDefault="00653E9F">
            <w:pPr>
              <w:spacing w:before="300" w:after="300"/>
              <w:rPr>
                <w:sz w:val="24"/>
                <w:szCs w:val="24"/>
              </w:rPr>
            </w:pPr>
            <w:r>
              <w:t>Hansen</w:t>
            </w:r>
          </w:p>
        </w:tc>
        <w:tc>
          <w:tcPr>
            <w:tcW w:w="0" w:type="auto"/>
            <w:shd w:val="clear" w:color="auto" w:fill="F1F1F1"/>
            <w:tcMar>
              <w:top w:w="120" w:type="dxa"/>
              <w:bottom w:w="120" w:type="dxa"/>
              <w:right w:w="120" w:type="dxa"/>
            </w:tcMar>
            <w:hideMark/>
          </w:tcPr>
          <w:p w:rsidR="00653E9F" w:rsidRDefault="00653E9F">
            <w:pPr>
              <w:spacing w:before="300" w:after="300"/>
              <w:rPr>
                <w:sz w:val="24"/>
                <w:szCs w:val="24"/>
              </w:rPr>
            </w:pPr>
            <w:r>
              <w:t>Ola</w:t>
            </w:r>
          </w:p>
        </w:tc>
        <w:tc>
          <w:tcPr>
            <w:tcW w:w="0" w:type="auto"/>
            <w:shd w:val="clear" w:color="auto" w:fill="F1F1F1"/>
            <w:tcMar>
              <w:top w:w="120" w:type="dxa"/>
              <w:bottom w:w="120" w:type="dxa"/>
              <w:right w:w="120" w:type="dxa"/>
            </w:tcMar>
            <w:hideMark/>
          </w:tcPr>
          <w:p w:rsidR="00653E9F" w:rsidRDefault="00653E9F">
            <w:pPr>
              <w:spacing w:before="300" w:after="300"/>
              <w:rPr>
                <w:sz w:val="24"/>
                <w:szCs w:val="24"/>
              </w:rPr>
            </w:pPr>
            <w:r>
              <w:t>Timoteivn 10</w:t>
            </w:r>
          </w:p>
        </w:tc>
        <w:tc>
          <w:tcPr>
            <w:tcW w:w="0" w:type="auto"/>
            <w:shd w:val="clear" w:color="auto" w:fill="F1F1F1"/>
            <w:tcMar>
              <w:top w:w="120" w:type="dxa"/>
              <w:bottom w:w="120" w:type="dxa"/>
              <w:right w:w="120" w:type="dxa"/>
            </w:tcMar>
            <w:hideMark/>
          </w:tcPr>
          <w:p w:rsidR="00653E9F" w:rsidRDefault="00653E9F">
            <w:pPr>
              <w:spacing w:before="300" w:after="300"/>
              <w:rPr>
                <w:sz w:val="24"/>
                <w:szCs w:val="24"/>
              </w:rPr>
            </w:pPr>
            <w:r>
              <w:t>Sandnes</w:t>
            </w:r>
          </w:p>
        </w:tc>
      </w:tr>
      <w:tr w:rsidR="00653E9F" w:rsidTr="00653E9F">
        <w:tc>
          <w:tcPr>
            <w:tcW w:w="0" w:type="auto"/>
            <w:shd w:val="clear" w:color="auto" w:fill="FFFFFF"/>
            <w:tcMar>
              <w:top w:w="120" w:type="dxa"/>
              <w:left w:w="240" w:type="dxa"/>
              <w:bottom w:w="120" w:type="dxa"/>
              <w:right w:w="120" w:type="dxa"/>
            </w:tcMar>
            <w:hideMark/>
          </w:tcPr>
          <w:p w:rsidR="00653E9F" w:rsidRDefault="00653E9F">
            <w:pPr>
              <w:spacing w:before="300" w:after="300"/>
              <w:rPr>
                <w:sz w:val="24"/>
                <w:szCs w:val="24"/>
              </w:rPr>
            </w:pPr>
            <w:r>
              <w:t>2</w:t>
            </w:r>
          </w:p>
        </w:tc>
        <w:tc>
          <w:tcPr>
            <w:tcW w:w="0" w:type="auto"/>
            <w:shd w:val="clear" w:color="auto" w:fill="FFFFFF"/>
            <w:tcMar>
              <w:top w:w="120" w:type="dxa"/>
              <w:left w:w="120" w:type="dxa"/>
              <w:bottom w:w="120" w:type="dxa"/>
              <w:right w:w="120" w:type="dxa"/>
            </w:tcMar>
            <w:hideMark/>
          </w:tcPr>
          <w:p w:rsidR="00653E9F" w:rsidRDefault="00653E9F">
            <w:pPr>
              <w:spacing w:before="300" w:after="300"/>
              <w:rPr>
                <w:sz w:val="24"/>
                <w:szCs w:val="24"/>
              </w:rPr>
            </w:pPr>
            <w:r>
              <w:t>Svendson</w:t>
            </w:r>
          </w:p>
        </w:tc>
        <w:tc>
          <w:tcPr>
            <w:tcW w:w="0" w:type="auto"/>
            <w:shd w:val="clear" w:color="auto" w:fill="FFFFFF"/>
            <w:tcMar>
              <w:top w:w="120" w:type="dxa"/>
              <w:bottom w:w="120" w:type="dxa"/>
              <w:right w:w="120" w:type="dxa"/>
            </w:tcMar>
            <w:hideMark/>
          </w:tcPr>
          <w:p w:rsidR="00653E9F" w:rsidRDefault="00653E9F">
            <w:pPr>
              <w:spacing w:before="300" w:after="300"/>
              <w:rPr>
                <w:sz w:val="24"/>
                <w:szCs w:val="24"/>
              </w:rPr>
            </w:pPr>
            <w:r>
              <w:t>Tove</w:t>
            </w:r>
          </w:p>
        </w:tc>
        <w:tc>
          <w:tcPr>
            <w:tcW w:w="0" w:type="auto"/>
            <w:shd w:val="clear" w:color="auto" w:fill="FFFFFF"/>
            <w:tcMar>
              <w:top w:w="120" w:type="dxa"/>
              <w:bottom w:w="120" w:type="dxa"/>
              <w:right w:w="120" w:type="dxa"/>
            </w:tcMar>
            <w:hideMark/>
          </w:tcPr>
          <w:p w:rsidR="00653E9F" w:rsidRDefault="00653E9F">
            <w:pPr>
              <w:spacing w:before="300" w:after="300"/>
              <w:rPr>
                <w:sz w:val="24"/>
                <w:szCs w:val="24"/>
              </w:rPr>
            </w:pPr>
            <w:r>
              <w:t>Borgvn 23</w:t>
            </w:r>
          </w:p>
        </w:tc>
        <w:tc>
          <w:tcPr>
            <w:tcW w:w="0" w:type="auto"/>
            <w:shd w:val="clear" w:color="auto" w:fill="FFFFFF"/>
            <w:tcMar>
              <w:top w:w="120" w:type="dxa"/>
              <w:bottom w:w="120" w:type="dxa"/>
              <w:right w:w="120" w:type="dxa"/>
            </w:tcMar>
            <w:hideMark/>
          </w:tcPr>
          <w:p w:rsidR="00653E9F" w:rsidRDefault="00653E9F">
            <w:pPr>
              <w:spacing w:before="300" w:after="300"/>
              <w:rPr>
                <w:sz w:val="24"/>
                <w:szCs w:val="24"/>
              </w:rPr>
            </w:pPr>
            <w:r>
              <w:t>Sandnes</w:t>
            </w:r>
          </w:p>
        </w:tc>
      </w:tr>
      <w:tr w:rsidR="00653E9F" w:rsidTr="00653E9F">
        <w:tc>
          <w:tcPr>
            <w:tcW w:w="0" w:type="auto"/>
            <w:shd w:val="clear" w:color="auto" w:fill="F1F1F1"/>
            <w:tcMar>
              <w:top w:w="120" w:type="dxa"/>
              <w:left w:w="240" w:type="dxa"/>
              <w:bottom w:w="120" w:type="dxa"/>
              <w:right w:w="120" w:type="dxa"/>
            </w:tcMar>
            <w:hideMark/>
          </w:tcPr>
          <w:p w:rsidR="00653E9F" w:rsidRDefault="00653E9F">
            <w:pPr>
              <w:spacing w:before="300" w:after="300"/>
              <w:rPr>
                <w:sz w:val="24"/>
                <w:szCs w:val="24"/>
              </w:rPr>
            </w:pPr>
            <w:r>
              <w:lastRenderedPageBreak/>
              <w:t>3</w:t>
            </w:r>
          </w:p>
        </w:tc>
        <w:tc>
          <w:tcPr>
            <w:tcW w:w="0" w:type="auto"/>
            <w:shd w:val="clear" w:color="auto" w:fill="F1F1F1"/>
            <w:tcMar>
              <w:top w:w="120" w:type="dxa"/>
              <w:left w:w="120" w:type="dxa"/>
              <w:bottom w:w="120" w:type="dxa"/>
              <w:right w:w="120" w:type="dxa"/>
            </w:tcMar>
            <w:hideMark/>
          </w:tcPr>
          <w:p w:rsidR="00653E9F" w:rsidRDefault="00653E9F">
            <w:pPr>
              <w:spacing w:before="300" w:after="300"/>
              <w:rPr>
                <w:sz w:val="24"/>
                <w:szCs w:val="24"/>
              </w:rPr>
            </w:pPr>
            <w:r>
              <w:t>Pettersen</w:t>
            </w:r>
          </w:p>
        </w:tc>
        <w:tc>
          <w:tcPr>
            <w:tcW w:w="0" w:type="auto"/>
            <w:shd w:val="clear" w:color="auto" w:fill="F1F1F1"/>
            <w:tcMar>
              <w:top w:w="120" w:type="dxa"/>
              <w:bottom w:w="120" w:type="dxa"/>
              <w:right w:w="120" w:type="dxa"/>
            </w:tcMar>
            <w:hideMark/>
          </w:tcPr>
          <w:p w:rsidR="00653E9F" w:rsidRDefault="00653E9F">
            <w:pPr>
              <w:spacing w:before="300" w:after="300"/>
              <w:rPr>
                <w:sz w:val="24"/>
                <w:szCs w:val="24"/>
              </w:rPr>
            </w:pPr>
            <w:r>
              <w:t>Kari</w:t>
            </w:r>
          </w:p>
        </w:tc>
        <w:tc>
          <w:tcPr>
            <w:tcW w:w="0" w:type="auto"/>
            <w:shd w:val="clear" w:color="auto" w:fill="F1F1F1"/>
            <w:tcMar>
              <w:top w:w="120" w:type="dxa"/>
              <w:bottom w:w="120" w:type="dxa"/>
              <w:right w:w="120" w:type="dxa"/>
            </w:tcMar>
            <w:hideMark/>
          </w:tcPr>
          <w:p w:rsidR="00653E9F" w:rsidRDefault="00653E9F">
            <w:pPr>
              <w:spacing w:before="300" w:after="300"/>
              <w:rPr>
                <w:sz w:val="24"/>
                <w:szCs w:val="24"/>
              </w:rPr>
            </w:pPr>
            <w:r>
              <w:t>Storgt 20</w:t>
            </w:r>
          </w:p>
        </w:tc>
        <w:tc>
          <w:tcPr>
            <w:tcW w:w="0" w:type="auto"/>
            <w:shd w:val="clear" w:color="auto" w:fill="F1F1F1"/>
            <w:tcMar>
              <w:top w:w="120" w:type="dxa"/>
              <w:bottom w:w="120" w:type="dxa"/>
              <w:right w:w="120" w:type="dxa"/>
            </w:tcMar>
            <w:hideMark/>
          </w:tcPr>
          <w:p w:rsidR="00653E9F" w:rsidRDefault="00653E9F">
            <w:pPr>
              <w:spacing w:before="300" w:after="300"/>
              <w:rPr>
                <w:sz w:val="24"/>
                <w:szCs w:val="24"/>
              </w:rPr>
            </w:pPr>
            <w:r>
              <w:t>Stavanger</w:t>
            </w:r>
          </w:p>
        </w:tc>
      </w:tr>
    </w:tbl>
    <w:p w:rsidR="00653E9F" w:rsidRDefault="00653E9F" w:rsidP="00653E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want to add a column named "DateOfBirth" in the "Persons" table.</w:t>
      </w:r>
    </w:p>
    <w:p w:rsidR="00653E9F" w:rsidRDefault="00653E9F" w:rsidP="00653E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use the following SQL statement:</w:t>
      </w:r>
    </w:p>
    <w:p w:rsidR="00653E9F" w:rsidRDefault="00653E9F" w:rsidP="00653E9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ALTER</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Persons</w:t>
      </w:r>
      <w:r>
        <w:rPr>
          <w:rFonts w:ascii="Consolas" w:hAnsi="Consolas" w:cs="Consolas"/>
          <w:color w:val="000000"/>
          <w:sz w:val="23"/>
          <w:szCs w:val="23"/>
        </w:rPr>
        <w:br/>
      </w:r>
      <w:r>
        <w:rPr>
          <w:rStyle w:val="sqlkeywordcolor"/>
          <w:rFonts w:ascii="Consolas" w:hAnsi="Consolas" w:cs="Consolas"/>
          <w:color w:val="0000CD"/>
          <w:sz w:val="23"/>
          <w:szCs w:val="23"/>
        </w:rPr>
        <w:t>ADD</w:t>
      </w:r>
      <w:r>
        <w:rPr>
          <w:rStyle w:val="sqlcolor"/>
          <w:rFonts w:ascii="Consolas" w:hAnsi="Consolas" w:cs="Consolas"/>
          <w:color w:val="000000"/>
          <w:sz w:val="23"/>
          <w:szCs w:val="23"/>
        </w:rPr>
        <w:t> DateOfBirth date;</w:t>
      </w:r>
    </w:p>
    <w:p w:rsidR="00653E9F" w:rsidRDefault="00653E9F" w:rsidP="00653E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the new column, "DateOfBirth", is of type date and is going to hold a date. The data type specifies what type of data the column can hold. For a complete reference of all the data types available in MS Access, MySQL, and SQL Server, go to our complete </w:t>
      </w:r>
      <w:hyperlink r:id="rId102" w:history="1">
        <w:r>
          <w:rPr>
            <w:rStyle w:val="Hyperlink"/>
            <w:rFonts w:ascii="Verdana" w:hAnsi="Verdana"/>
            <w:sz w:val="23"/>
            <w:szCs w:val="23"/>
          </w:rPr>
          <w:t>Data Types reference</w:t>
        </w:r>
      </w:hyperlink>
      <w:r>
        <w:rPr>
          <w:rFonts w:ascii="Verdana" w:hAnsi="Verdana"/>
          <w:color w:val="000000"/>
          <w:sz w:val="23"/>
          <w:szCs w:val="23"/>
        </w:rPr>
        <w:t>.</w:t>
      </w:r>
    </w:p>
    <w:p w:rsidR="00653E9F" w:rsidRDefault="00653E9F" w:rsidP="00653E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"Persons" table will now look like this:</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152"/>
        <w:gridCol w:w="2374"/>
        <w:gridCol w:w="2223"/>
        <w:gridCol w:w="2698"/>
        <w:gridCol w:w="2120"/>
        <w:gridCol w:w="2558"/>
      </w:tblGrid>
      <w:tr w:rsidR="00653E9F" w:rsidTr="00653E9F">
        <w:tc>
          <w:tcPr>
            <w:tcW w:w="0" w:type="auto"/>
            <w:shd w:val="clear" w:color="auto" w:fill="FFFFFF"/>
            <w:tcMar>
              <w:top w:w="120" w:type="dxa"/>
              <w:left w:w="240" w:type="dxa"/>
              <w:bottom w:w="120" w:type="dxa"/>
              <w:right w:w="120" w:type="dxa"/>
            </w:tcMar>
            <w:hideMark/>
          </w:tcPr>
          <w:p w:rsidR="00653E9F" w:rsidRDefault="00653E9F">
            <w:pPr>
              <w:spacing w:before="300" w:after="300"/>
              <w:rPr>
                <w:b/>
                <w:bCs/>
                <w:sz w:val="24"/>
                <w:szCs w:val="24"/>
              </w:rPr>
            </w:pPr>
            <w:r>
              <w:rPr>
                <w:b/>
                <w:bCs/>
              </w:rPr>
              <w:t>ID</w:t>
            </w:r>
          </w:p>
        </w:tc>
        <w:tc>
          <w:tcPr>
            <w:tcW w:w="0" w:type="auto"/>
            <w:shd w:val="clear" w:color="auto" w:fill="FFFFFF"/>
            <w:tcMar>
              <w:top w:w="120" w:type="dxa"/>
              <w:left w:w="120" w:type="dxa"/>
              <w:bottom w:w="120" w:type="dxa"/>
              <w:right w:w="120" w:type="dxa"/>
            </w:tcMar>
            <w:hideMark/>
          </w:tcPr>
          <w:p w:rsidR="00653E9F" w:rsidRDefault="00653E9F">
            <w:pPr>
              <w:spacing w:before="300" w:after="300"/>
              <w:rPr>
                <w:b/>
                <w:bCs/>
                <w:sz w:val="24"/>
                <w:szCs w:val="24"/>
              </w:rPr>
            </w:pPr>
            <w:r>
              <w:rPr>
                <w:b/>
                <w:bCs/>
              </w:rPr>
              <w:t>LastName</w:t>
            </w:r>
          </w:p>
        </w:tc>
        <w:tc>
          <w:tcPr>
            <w:tcW w:w="0" w:type="auto"/>
            <w:shd w:val="clear" w:color="auto" w:fill="FFFFFF"/>
            <w:tcMar>
              <w:top w:w="120" w:type="dxa"/>
              <w:bottom w:w="120" w:type="dxa"/>
              <w:right w:w="120" w:type="dxa"/>
            </w:tcMar>
            <w:hideMark/>
          </w:tcPr>
          <w:p w:rsidR="00653E9F" w:rsidRDefault="00653E9F">
            <w:pPr>
              <w:spacing w:before="300" w:after="300"/>
              <w:rPr>
                <w:b/>
                <w:bCs/>
                <w:sz w:val="24"/>
                <w:szCs w:val="24"/>
              </w:rPr>
            </w:pPr>
            <w:r>
              <w:rPr>
                <w:b/>
                <w:bCs/>
              </w:rPr>
              <w:t>FirstName</w:t>
            </w:r>
          </w:p>
        </w:tc>
        <w:tc>
          <w:tcPr>
            <w:tcW w:w="0" w:type="auto"/>
            <w:shd w:val="clear" w:color="auto" w:fill="FFFFFF"/>
            <w:tcMar>
              <w:top w:w="120" w:type="dxa"/>
              <w:bottom w:w="120" w:type="dxa"/>
              <w:right w:w="120" w:type="dxa"/>
            </w:tcMar>
            <w:hideMark/>
          </w:tcPr>
          <w:p w:rsidR="00653E9F" w:rsidRDefault="00653E9F">
            <w:pPr>
              <w:spacing w:before="300" w:after="300"/>
              <w:rPr>
                <w:b/>
                <w:bCs/>
                <w:sz w:val="24"/>
                <w:szCs w:val="24"/>
              </w:rPr>
            </w:pPr>
            <w:r>
              <w:rPr>
                <w:b/>
                <w:bCs/>
              </w:rPr>
              <w:t>Address</w:t>
            </w:r>
          </w:p>
        </w:tc>
        <w:tc>
          <w:tcPr>
            <w:tcW w:w="0" w:type="auto"/>
            <w:shd w:val="clear" w:color="auto" w:fill="FFFFFF"/>
            <w:tcMar>
              <w:top w:w="120" w:type="dxa"/>
              <w:bottom w:w="120" w:type="dxa"/>
              <w:right w:w="120" w:type="dxa"/>
            </w:tcMar>
            <w:hideMark/>
          </w:tcPr>
          <w:p w:rsidR="00653E9F" w:rsidRDefault="00653E9F">
            <w:pPr>
              <w:spacing w:before="300" w:after="300"/>
              <w:rPr>
                <w:b/>
                <w:bCs/>
                <w:sz w:val="24"/>
                <w:szCs w:val="24"/>
              </w:rPr>
            </w:pPr>
            <w:r>
              <w:rPr>
                <w:b/>
                <w:bCs/>
              </w:rPr>
              <w:t>City</w:t>
            </w:r>
          </w:p>
        </w:tc>
        <w:tc>
          <w:tcPr>
            <w:tcW w:w="0" w:type="auto"/>
            <w:shd w:val="clear" w:color="auto" w:fill="FFFFFF"/>
            <w:tcMar>
              <w:top w:w="120" w:type="dxa"/>
              <w:bottom w:w="120" w:type="dxa"/>
              <w:right w:w="120" w:type="dxa"/>
            </w:tcMar>
            <w:hideMark/>
          </w:tcPr>
          <w:p w:rsidR="00653E9F" w:rsidRDefault="00653E9F">
            <w:pPr>
              <w:spacing w:before="300" w:after="300"/>
              <w:rPr>
                <w:b/>
                <w:bCs/>
                <w:sz w:val="24"/>
                <w:szCs w:val="24"/>
              </w:rPr>
            </w:pPr>
            <w:r>
              <w:rPr>
                <w:b/>
                <w:bCs/>
              </w:rPr>
              <w:t>DateOfBirth</w:t>
            </w:r>
          </w:p>
        </w:tc>
      </w:tr>
      <w:tr w:rsidR="00653E9F" w:rsidTr="00653E9F">
        <w:tc>
          <w:tcPr>
            <w:tcW w:w="0" w:type="auto"/>
            <w:shd w:val="clear" w:color="auto" w:fill="F1F1F1"/>
            <w:tcMar>
              <w:top w:w="120" w:type="dxa"/>
              <w:left w:w="240" w:type="dxa"/>
              <w:bottom w:w="120" w:type="dxa"/>
              <w:right w:w="120" w:type="dxa"/>
            </w:tcMar>
            <w:hideMark/>
          </w:tcPr>
          <w:p w:rsidR="00653E9F" w:rsidRDefault="00653E9F">
            <w:pPr>
              <w:spacing w:before="300" w:after="300"/>
              <w:rPr>
                <w:sz w:val="24"/>
                <w:szCs w:val="24"/>
              </w:rPr>
            </w:pPr>
            <w:r>
              <w:t>1</w:t>
            </w:r>
          </w:p>
        </w:tc>
        <w:tc>
          <w:tcPr>
            <w:tcW w:w="0" w:type="auto"/>
            <w:shd w:val="clear" w:color="auto" w:fill="F1F1F1"/>
            <w:tcMar>
              <w:top w:w="120" w:type="dxa"/>
              <w:left w:w="120" w:type="dxa"/>
              <w:bottom w:w="120" w:type="dxa"/>
              <w:right w:w="120" w:type="dxa"/>
            </w:tcMar>
            <w:hideMark/>
          </w:tcPr>
          <w:p w:rsidR="00653E9F" w:rsidRDefault="00653E9F">
            <w:pPr>
              <w:spacing w:before="300" w:after="300"/>
              <w:rPr>
                <w:sz w:val="24"/>
                <w:szCs w:val="24"/>
              </w:rPr>
            </w:pPr>
            <w:r>
              <w:t>Hansen</w:t>
            </w:r>
          </w:p>
        </w:tc>
        <w:tc>
          <w:tcPr>
            <w:tcW w:w="0" w:type="auto"/>
            <w:shd w:val="clear" w:color="auto" w:fill="F1F1F1"/>
            <w:tcMar>
              <w:top w:w="120" w:type="dxa"/>
              <w:bottom w:w="120" w:type="dxa"/>
              <w:right w:w="120" w:type="dxa"/>
            </w:tcMar>
            <w:hideMark/>
          </w:tcPr>
          <w:p w:rsidR="00653E9F" w:rsidRDefault="00653E9F">
            <w:pPr>
              <w:spacing w:before="300" w:after="300"/>
              <w:rPr>
                <w:sz w:val="24"/>
                <w:szCs w:val="24"/>
              </w:rPr>
            </w:pPr>
            <w:r>
              <w:t>Ola</w:t>
            </w:r>
          </w:p>
        </w:tc>
        <w:tc>
          <w:tcPr>
            <w:tcW w:w="0" w:type="auto"/>
            <w:shd w:val="clear" w:color="auto" w:fill="F1F1F1"/>
            <w:tcMar>
              <w:top w:w="120" w:type="dxa"/>
              <w:bottom w:w="120" w:type="dxa"/>
              <w:right w:w="120" w:type="dxa"/>
            </w:tcMar>
            <w:hideMark/>
          </w:tcPr>
          <w:p w:rsidR="00653E9F" w:rsidRDefault="00653E9F">
            <w:pPr>
              <w:spacing w:before="300" w:after="300"/>
              <w:rPr>
                <w:sz w:val="24"/>
                <w:szCs w:val="24"/>
              </w:rPr>
            </w:pPr>
            <w:r>
              <w:t>Timoteivn 10</w:t>
            </w:r>
          </w:p>
        </w:tc>
        <w:tc>
          <w:tcPr>
            <w:tcW w:w="0" w:type="auto"/>
            <w:shd w:val="clear" w:color="auto" w:fill="F1F1F1"/>
            <w:tcMar>
              <w:top w:w="120" w:type="dxa"/>
              <w:bottom w:w="120" w:type="dxa"/>
              <w:right w:w="120" w:type="dxa"/>
            </w:tcMar>
            <w:hideMark/>
          </w:tcPr>
          <w:p w:rsidR="00653E9F" w:rsidRDefault="00653E9F">
            <w:pPr>
              <w:spacing w:before="300" w:after="300"/>
              <w:rPr>
                <w:sz w:val="24"/>
                <w:szCs w:val="24"/>
              </w:rPr>
            </w:pPr>
            <w:r>
              <w:t>Sandnes</w:t>
            </w:r>
          </w:p>
        </w:tc>
        <w:tc>
          <w:tcPr>
            <w:tcW w:w="0" w:type="auto"/>
            <w:shd w:val="clear" w:color="auto" w:fill="F1F1F1"/>
            <w:tcMar>
              <w:top w:w="120" w:type="dxa"/>
              <w:bottom w:w="120" w:type="dxa"/>
              <w:right w:w="120" w:type="dxa"/>
            </w:tcMar>
            <w:hideMark/>
          </w:tcPr>
          <w:p w:rsidR="00653E9F" w:rsidRDefault="00653E9F">
            <w:pPr>
              <w:spacing w:before="300" w:after="300"/>
              <w:rPr>
                <w:sz w:val="24"/>
                <w:szCs w:val="24"/>
              </w:rPr>
            </w:pPr>
            <w:r>
              <w:t> </w:t>
            </w:r>
          </w:p>
        </w:tc>
      </w:tr>
      <w:tr w:rsidR="00653E9F" w:rsidTr="00653E9F">
        <w:tc>
          <w:tcPr>
            <w:tcW w:w="0" w:type="auto"/>
            <w:shd w:val="clear" w:color="auto" w:fill="FFFFFF"/>
            <w:tcMar>
              <w:top w:w="120" w:type="dxa"/>
              <w:left w:w="240" w:type="dxa"/>
              <w:bottom w:w="120" w:type="dxa"/>
              <w:right w:w="120" w:type="dxa"/>
            </w:tcMar>
            <w:hideMark/>
          </w:tcPr>
          <w:p w:rsidR="00653E9F" w:rsidRDefault="00653E9F">
            <w:pPr>
              <w:spacing w:before="300" w:after="300"/>
              <w:rPr>
                <w:sz w:val="24"/>
                <w:szCs w:val="24"/>
              </w:rPr>
            </w:pPr>
            <w:r>
              <w:t>2</w:t>
            </w:r>
          </w:p>
        </w:tc>
        <w:tc>
          <w:tcPr>
            <w:tcW w:w="0" w:type="auto"/>
            <w:shd w:val="clear" w:color="auto" w:fill="FFFFFF"/>
            <w:tcMar>
              <w:top w:w="120" w:type="dxa"/>
              <w:left w:w="120" w:type="dxa"/>
              <w:bottom w:w="120" w:type="dxa"/>
              <w:right w:w="120" w:type="dxa"/>
            </w:tcMar>
            <w:hideMark/>
          </w:tcPr>
          <w:p w:rsidR="00653E9F" w:rsidRDefault="00653E9F">
            <w:pPr>
              <w:spacing w:before="300" w:after="300"/>
              <w:rPr>
                <w:sz w:val="24"/>
                <w:szCs w:val="24"/>
              </w:rPr>
            </w:pPr>
            <w:r>
              <w:t>Svendson</w:t>
            </w:r>
          </w:p>
        </w:tc>
        <w:tc>
          <w:tcPr>
            <w:tcW w:w="0" w:type="auto"/>
            <w:shd w:val="clear" w:color="auto" w:fill="FFFFFF"/>
            <w:tcMar>
              <w:top w:w="120" w:type="dxa"/>
              <w:bottom w:w="120" w:type="dxa"/>
              <w:right w:w="120" w:type="dxa"/>
            </w:tcMar>
            <w:hideMark/>
          </w:tcPr>
          <w:p w:rsidR="00653E9F" w:rsidRDefault="00653E9F">
            <w:pPr>
              <w:spacing w:before="300" w:after="300"/>
              <w:rPr>
                <w:sz w:val="24"/>
                <w:szCs w:val="24"/>
              </w:rPr>
            </w:pPr>
            <w:r>
              <w:t>Tove</w:t>
            </w:r>
          </w:p>
        </w:tc>
        <w:tc>
          <w:tcPr>
            <w:tcW w:w="0" w:type="auto"/>
            <w:shd w:val="clear" w:color="auto" w:fill="FFFFFF"/>
            <w:tcMar>
              <w:top w:w="120" w:type="dxa"/>
              <w:bottom w:w="120" w:type="dxa"/>
              <w:right w:w="120" w:type="dxa"/>
            </w:tcMar>
            <w:hideMark/>
          </w:tcPr>
          <w:p w:rsidR="00653E9F" w:rsidRDefault="00653E9F">
            <w:pPr>
              <w:spacing w:before="300" w:after="300"/>
              <w:rPr>
                <w:sz w:val="24"/>
                <w:szCs w:val="24"/>
              </w:rPr>
            </w:pPr>
            <w:r>
              <w:t>Borgvn 23</w:t>
            </w:r>
          </w:p>
        </w:tc>
        <w:tc>
          <w:tcPr>
            <w:tcW w:w="0" w:type="auto"/>
            <w:shd w:val="clear" w:color="auto" w:fill="FFFFFF"/>
            <w:tcMar>
              <w:top w:w="120" w:type="dxa"/>
              <w:bottom w:w="120" w:type="dxa"/>
              <w:right w:w="120" w:type="dxa"/>
            </w:tcMar>
            <w:hideMark/>
          </w:tcPr>
          <w:p w:rsidR="00653E9F" w:rsidRDefault="00653E9F">
            <w:pPr>
              <w:spacing w:before="300" w:after="300"/>
              <w:rPr>
                <w:sz w:val="24"/>
                <w:szCs w:val="24"/>
              </w:rPr>
            </w:pPr>
            <w:r>
              <w:t>Sandnes</w:t>
            </w:r>
          </w:p>
        </w:tc>
        <w:tc>
          <w:tcPr>
            <w:tcW w:w="0" w:type="auto"/>
            <w:shd w:val="clear" w:color="auto" w:fill="FFFFFF"/>
            <w:tcMar>
              <w:top w:w="120" w:type="dxa"/>
              <w:bottom w:w="120" w:type="dxa"/>
              <w:right w:w="120" w:type="dxa"/>
            </w:tcMar>
            <w:hideMark/>
          </w:tcPr>
          <w:p w:rsidR="00653E9F" w:rsidRDefault="00653E9F">
            <w:pPr>
              <w:spacing w:before="300" w:after="300"/>
              <w:rPr>
                <w:sz w:val="24"/>
                <w:szCs w:val="24"/>
              </w:rPr>
            </w:pPr>
            <w:r>
              <w:t> </w:t>
            </w:r>
          </w:p>
        </w:tc>
      </w:tr>
      <w:tr w:rsidR="00653E9F" w:rsidTr="00653E9F">
        <w:tc>
          <w:tcPr>
            <w:tcW w:w="0" w:type="auto"/>
            <w:shd w:val="clear" w:color="auto" w:fill="F1F1F1"/>
            <w:tcMar>
              <w:top w:w="120" w:type="dxa"/>
              <w:left w:w="240" w:type="dxa"/>
              <w:bottom w:w="120" w:type="dxa"/>
              <w:right w:w="120" w:type="dxa"/>
            </w:tcMar>
            <w:hideMark/>
          </w:tcPr>
          <w:p w:rsidR="00653E9F" w:rsidRDefault="00653E9F">
            <w:pPr>
              <w:spacing w:before="300" w:after="300"/>
              <w:rPr>
                <w:sz w:val="24"/>
                <w:szCs w:val="24"/>
              </w:rPr>
            </w:pPr>
            <w:r>
              <w:t>3</w:t>
            </w:r>
          </w:p>
        </w:tc>
        <w:tc>
          <w:tcPr>
            <w:tcW w:w="0" w:type="auto"/>
            <w:shd w:val="clear" w:color="auto" w:fill="F1F1F1"/>
            <w:tcMar>
              <w:top w:w="120" w:type="dxa"/>
              <w:left w:w="120" w:type="dxa"/>
              <w:bottom w:w="120" w:type="dxa"/>
              <w:right w:w="120" w:type="dxa"/>
            </w:tcMar>
            <w:hideMark/>
          </w:tcPr>
          <w:p w:rsidR="00653E9F" w:rsidRDefault="00653E9F">
            <w:pPr>
              <w:spacing w:before="300" w:after="300"/>
              <w:rPr>
                <w:sz w:val="24"/>
                <w:szCs w:val="24"/>
              </w:rPr>
            </w:pPr>
            <w:r>
              <w:t>Pettersen</w:t>
            </w:r>
          </w:p>
        </w:tc>
        <w:tc>
          <w:tcPr>
            <w:tcW w:w="0" w:type="auto"/>
            <w:shd w:val="clear" w:color="auto" w:fill="F1F1F1"/>
            <w:tcMar>
              <w:top w:w="120" w:type="dxa"/>
              <w:bottom w:w="120" w:type="dxa"/>
              <w:right w:w="120" w:type="dxa"/>
            </w:tcMar>
            <w:hideMark/>
          </w:tcPr>
          <w:p w:rsidR="00653E9F" w:rsidRDefault="00653E9F">
            <w:pPr>
              <w:spacing w:before="300" w:after="300"/>
              <w:rPr>
                <w:sz w:val="24"/>
                <w:szCs w:val="24"/>
              </w:rPr>
            </w:pPr>
            <w:r>
              <w:t>Kari</w:t>
            </w:r>
          </w:p>
        </w:tc>
        <w:tc>
          <w:tcPr>
            <w:tcW w:w="0" w:type="auto"/>
            <w:shd w:val="clear" w:color="auto" w:fill="F1F1F1"/>
            <w:tcMar>
              <w:top w:w="120" w:type="dxa"/>
              <w:bottom w:w="120" w:type="dxa"/>
              <w:right w:w="120" w:type="dxa"/>
            </w:tcMar>
            <w:hideMark/>
          </w:tcPr>
          <w:p w:rsidR="00653E9F" w:rsidRDefault="00653E9F">
            <w:pPr>
              <w:spacing w:before="300" w:after="300"/>
              <w:rPr>
                <w:sz w:val="24"/>
                <w:szCs w:val="24"/>
              </w:rPr>
            </w:pPr>
            <w:r>
              <w:t>Storgt 20</w:t>
            </w:r>
          </w:p>
        </w:tc>
        <w:tc>
          <w:tcPr>
            <w:tcW w:w="0" w:type="auto"/>
            <w:shd w:val="clear" w:color="auto" w:fill="F1F1F1"/>
            <w:tcMar>
              <w:top w:w="120" w:type="dxa"/>
              <w:bottom w:w="120" w:type="dxa"/>
              <w:right w:w="120" w:type="dxa"/>
            </w:tcMar>
            <w:hideMark/>
          </w:tcPr>
          <w:p w:rsidR="00653E9F" w:rsidRDefault="00653E9F">
            <w:pPr>
              <w:spacing w:before="300" w:after="300"/>
              <w:rPr>
                <w:sz w:val="24"/>
                <w:szCs w:val="24"/>
              </w:rPr>
            </w:pPr>
            <w:r>
              <w:t>Stavanger</w:t>
            </w:r>
          </w:p>
        </w:tc>
        <w:tc>
          <w:tcPr>
            <w:tcW w:w="0" w:type="auto"/>
            <w:shd w:val="clear" w:color="auto" w:fill="F1F1F1"/>
            <w:tcMar>
              <w:top w:w="120" w:type="dxa"/>
              <w:bottom w:w="120" w:type="dxa"/>
              <w:right w:w="120" w:type="dxa"/>
            </w:tcMar>
            <w:hideMark/>
          </w:tcPr>
          <w:p w:rsidR="00653E9F" w:rsidRDefault="00653E9F">
            <w:pPr>
              <w:spacing w:before="300" w:after="300"/>
              <w:rPr>
                <w:sz w:val="24"/>
                <w:szCs w:val="24"/>
              </w:rPr>
            </w:pPr>
            <w:r>
              <w:t> </w:t>
            </w:r>
          </w:p>
        </w:tc>
      </w:tr>
    </w:tbl>
    <w:p w:rsidR="00653E9F" w:rsidRDefault="00F60B67" w:rsidP="00653E9F">
      <w:pPr>
        <w:spacing w:before="300" w:after="300"/>
        <w:rPr>
          <w:rFonts w:ascii="Times New Roman" w:hAnsi="Times New Roman"/>
          <w:sz w:val="24"/>
          <w:szCs w:val="24"/>
        </w:rPr>
      </w:pPr>
      <w:r>
        <w:pict>
          <v:rect id="_x0000_i1079" style="width:0;height:0" o:hralign="center" o:hrstd="t" o:hrnoshade="t" o:hr="t" fillcolor="black" stroked="f"/>
        </w:pict>
      </w:r>
    </w:p>
    <w:p w:rsidR="00653E9F" w:rsidRDefault="00653E9F" w:rsidP="00653E9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Change Data Type Example</w:t>
      </w:r>
    </w:p>
    <w:p w:rsidR="00653E9F" w:rsidRDefault="00653E9F" w:rsidP="00653E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want to change the data type of the column named "DateOfBirth" in the "Persons" table.</w:t>
      </w:r>
    </w:p>
    <w:p w:rsidR="00653E9F" w:rsidRDefault="00653E9F" w:rsidP="00653E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use the following SQL statement:</w:t>
      </w:r>
    </w:p>
    <w:p w:rsidR="00653E9F" w:rsidRDefault="00653E9F" w:rsidP="00653E9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ALTER</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Persons</w:t>
      </w:r>
      <w:r>
        <w:rPr>
          <w:rFonts w:ascii="Consolas" w:hAnsi="Consolas" w:cs="Consolas"/>
          <w:color w:val="000000"/>
          <w:sz w:val="23"/>
          <w:szCs w:val="23"/>
        </w:rPr>
        <w:br/>
      </w:r>
      <w:r>
        <w:rPr>
          <w:rStyle w:val="sqlkeywordcolor"/>
          <w:rFonts w:ascii="Consolas" w:hAnsi="Consolas" w:cs="Consolas"/>
          <w:color w:val="0000CD"/>
          <w:sz w:val="23"/>
          <w:szCs w:val="23"/>
        </w:rPr>
        <w:t>ALTER</w:t>
      </w:r>
      <w:r>
        <w:rPr>
          <w:rStyle w:val="sqlcolor"/>
          <w:rFonts w:ascii="Consolas" w:hAnsi="Consolas" w:cs="Consolas"/>
          <w:color w:val="000000"/>
          <w:sz w:val="23"/>
          <w:szCs w:val="23"/>
        </w:rPr>
        <w:t> </w:t>
      </w:r>
      <w:r>
        <w:rPr>
          <w:rStyle w:val="sqlkeywordcolor"/>
          <w:rFonts w:ascii="Consolas" w:hAnsi="Consolas" w:cs="Consolas"/>
          <w:color w:val="0000CD"/>
          <w:sz w:val="23"/>
          <w:szCs w:val="23"/>
        </w:rPr>
        <w:t>COLUMN</w:t>
      </w:r>
      <w:r>
        <w:rPr>
          <w:rStyle w:val="sqlcolor"/>
          <w:rFonts w:ascii="Consolas" w:hAnsi="Consolas" w:cs="Consolas"/>
          <w:color w:val="000000"/>
          <w:sz w:val="23"/>
          <w:szCs w:val="23"/>
        </w:rPr>
        <w:t> DateOfBirth year;</w:t>
      </w:r>
    </w:p>
    <w:p w:rsidR="00653E9F" w:rsidRDefault="00653E9F" w:rsidP="00653E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Notice that the "DateOfBirth" column is now of type year and is going to hold a year in a two- or four-digit format.</w:t>
      </w:r>
    </w:p>
    <w:p w:rsidR="00653E9F" w:rsidRDefault="00F60B67" w:rsidP="00653E9F">
      <w:pPr>
        <w:spacing w:before="300" w:after="300"/>
        <w:rPr>
          <w:rFonts w:ascii="Times New Roman" w:hAnsi="Times New Roman"/>
          <w:sz w:val="24"/>
          <w:szCs w:val="24"/>
        </w:rPr>
      </w:pPr>
      <w:r>
        <w:pict>
          <v:rect id="_x0000_i1080" style="width:0;height:0" o:hralign="center" o:hrstd="t" o:hrnoshade="t" o:hr="t" fillcolor="black" stroked="f"/>
        </w:pict>
      </w:r>
    </w:p>
    <w:p w:rsidR="00653E9F" w:rsidRDefault="00653E9F" w:rsidP="00653E9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COLUMN Example</w:t>
      </w:r>
    </w:p>
    <w:p w:rsidR="00653E9F" w:rsidRDefault="00653E9F" w:rsidP="00653E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Next, we want to delete the column named "DateOfBirth" in the "Persons" table.</w:t>
      </w:r>
    </w:p>
    <w:p w:rsidR="00653E9F" w:rsidRDefault="00653E9F" w:rsidP="00653E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use the following SQL statement:</w:t>
      </w:r>
    </w:p>
    <w:p w:rsidR="00653E9F" w:rsidRDefault="00653E9F" w:rsidP="00653E9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ALTER</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Persons</w:t>
      </w:r>
      <w:r>
        <w:rPr>
          <w:rFonts w:ascii="Consolas" w:hAnsi="Consolas" w:cs="Consolas"/>
          <w:color w:val="000000"/>
          <w:sz w:val="23"/>
          <w:szCs w:val="23"/>
        </w:rPr>
        <w:br/>
      </w:r>
      <w:r>
        <w:rPr>
          <w:rStyle w:val="sqlkeywordcolor"/>
          <w:rFonts w:ascii="Consolas" w:hAnsi="Consolas" w:cs="Consolas"/>
          <w:color w:val="0000CD"/>
          <w:sz w:val="23"/>
          <w:szCs w:val="23"/>
        </w:rPr>
        <w:t>DROP</w:t>
      </w:r>
      <w:r>
        <w:rPr>
          <w:rStyle w:val="sqlcolor"/>
          <w:rFonts w:ascii="Consolas" w:hAnsi="Consolas" w:cs="Consolas"/>
          <w:color w:val="000000"/>
          <w:sz w:val="23"/>
          <w:szCs w:val="23"/>
        </w:rPr>
        <w:t> </w:t>
      </w:r>
      <w:r>
        <w:rPr>
          <w:rStyle w:val="sqlkeywordcolor"/>
          <w:rFonts w:ascii="Consolas" w:hAnsi="Consolas" w:cs="Consolas"/>
          <w:color w:val="0000CD"/>
          <w:sz w:val="23"/>
          <w:szCs w:val="23"/>
        </w:rPr>
        <w:t>COLUMN</w:t>
      </w:r>
      <w:r>
        <w:rPr>
          <w:rStyle w:val="sqlcolor"/>
          <w:rFonts w:ascii="Consolas" w:hAnsi="Consolas" w:cs="Consolas"/>
          <w:color w:val="000000"/>
          <w:sz w:val="23"/>
          <w:szCs w:val="23"/>
        </w:rPr>
        <w:t> DateOfBirth;</w:t>
      </w:r>
    </w:p>
    <w:p w:rsidR="00653E9F" w:rsidRDefault="00653E9F" w:rsidP="00653E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"Persons" table will now look like this:</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432"/>
        <w:gridCol w:w="2948"/>
        <w:gridCol w:w="2761"/>
        <w:gridCol w:w="3351"/>
        <w:gridCol w:w="2633"/>
      </w:tblGrid>
      <w:tr w:rsidR="00653E9F" w:rsidTr="00653E9F">
        <w:tc>
          <w:tcPr>
            <w:tcW w:w="0" w:type="auto"/>
            <w:shd w:val="clear" w:color="auto" w:fill="FFFFFF"/>
            <w:tcMar>
              <w:top w:w="120" w:type="dxa"/>
              <w:left w:w="240" w:type="dxa"/>
              <w:bottom w:w="120" w:type="dxa"/>
              <w:right w:w="120" w:type="dxa"/>
            </w:tcMar>
            <w:hideMark/>
          </w:tcPr>
          <w:p w:rsidR="00653E9F" w:rsidRDefault="00653E9F">
            <w:pPr>
              <w:spacing w:before="300" w:after="300"/>
              <w:rPr>
                <w:b/>
                <w:bCs/>
                <w:sz w:val="24"/>
                <w:szCs w:val="24"/>
              </w:rPr>
            </w:pPr>
            <w:r>
              <w:rPr>
                <w:b/>
                <w:bCs/>
              </w:rPr>
              <w:t>ID</w:t>
            </w:r>
          </w:p>
        </w:tc>
        <w:tc>
          <w:tcPr>
            <w:tcW w:w="0" w:type="auto"/>
            <w:shd w:val="clear" w:color="auto" w:fill="FFFFFF"/>
            <w:tcMar>
              <w:top w:w="120" w:type="dxa"/>
              <w:left w:w="120" w:type="dxa"/>
              <w:bottom w:w="120" w:type="dxa"/>
              <w:right w:w="120" w:type="dxa"/>
            </w:tcMar>
            <w:hideMark/>
          </w:tcPr>
          <w:p w:rsidR="00653E9F" w:rsidRDefault="00653E9F">
            <w:pPr>
              <w:spacing w:before="300" w:after="300"/>
              <w:rPr>
                <w:b/>
                <w:bCs/>
                <w:sz w:val="24"/>
                <w:szCs w:val="24"/>
              </w:rPr>
            </w:pPr>
            <w:r>
              <w:rPr>
                <w:b/>
                <w:bCs/>
              </w:rPr>
              <w:t>LastName</w:t>
            </w:r>
          </w:p>
        </w:tc>
        <w:tc>
          <w:tcPr>
            <w:tcW w:w="0" w:type="auto"/>
            <w:shd w:val="clear" w:color="auto" w:fill="FFFFFF"/>
            <w:tcMar>
              <w:top w:w="120" w:type="dxa"/>
              <w:bottom w:w="120" w:type="dxa"/>
              <w:right w:w="120" w:type="dxa"/>
            </w:tcMar>
            <w:hideMark/>
          </w:tcPr>
          <w:p w:rsidR="00653E9F" w:rsidRDefault="00653E9F">
            <w:pPr>
              <w:spacing w:before="300" w:after="300"/>
              <w:rPr>
                <w:b/>
                <w:bCs/>
                <w:sz w:val="24"/>
                <w:szCs w:val="24"/>
              </w:rPr>
            </w:pPr>
            <w:r>
              <w:rPr>
                <w:b/>
                <w:bCs/>
              </w:rPr>
              <w:t>FirstName</w:t>
            </w:r>
          </w:p>
        </w:tc>
        <w:tc>
          <w:tcPr>
            <w:tcW w:w="0" w:type="auto"/>
            <w:shd w:val="clear" w:color="auto" w:fill="FFFFFF"/>
            <w:tcMar>
              <w:top w:w="120" w:type="dxa"/>
              <w:bottom w:w="120" w:type="dxa"/>
              <w:right w:w="120" w:type="dxa"/>
            </w:tcMar>
            <w:hideMark/>
          </w:tcPr>
          <w:p w:rsidR="00653E9F" w:rsidRDefault="00653E9F">
            <w:pPr>
              <w:spacing w:before="300" w:after="300"/>
              <w:rPr>
                <w:b/>
                <w:bCs/>
                <w:sz w:val="24"/>
                <w:szCs w:val="24"/>
              </w:rPr>
            </w:pPr>
            <w:r>
              <w:rPr>
                <w:b/>
                <w:bCs/>
              </w:rPr>
              <w:t>Address</w:t>
            </w:r>
          </w:p>
        </w:tc>
        <w:tc>
          <w:tcPr>
            <w:tcW w:w="0" w:type="auto"/>
            <w:shd w:val="clear" w:color="auto" w:fill="FFFFFF"/>
            <w:tcMar>
              <w:top w:w="120" w:type="dxa"/>
              <w:bottom w:w="120" w:type="dxa"/>
              <w:right w:w="120" w:type="dxa"/>
            </w:tcMar>
            <w:hideMark/>
          </w:tcPr>
          <w:p w:rsidR="00653E9F" w:rsidRDefault="00653E9F">
            <w:pPr>
              <w:spacing w:before="300" w:after="300"/>
              <w:rPr>
                <w:b/>
                <w:bCs/>
                <w:sz w:val="24"/>
                <w:szCs w:val="24"/>
              </w:rPr>
            </w:pPr>
            <w:r>
              <w:rPr>
                <w:b/>
                <w:bCs/>
              </w:rPr>
              <w:t>City</w:t>
            </w:r>
          </w:p>
        </w:tc>
      </w:tr>
      <w:tr w:rsidR="00653E9F" w:rsidTr="00653E9F">
        <w:tc>
          <w:tcPr>
            <w:tcW w:w="0" w:type="auto"/>
            <w:shd w:val="clear" w:color="auto" w:fill="F1F1F1"/>
            <w:tcMar>
              <w:top w:w="120" w:type="dxa"/>
              <w:left w:w="240" w:type="dxa"/>
              <w:bottom w:w="120" w:type="dxa"/>
              <w:right w:w="120" w:type="dxa"/>
            </w:tcMar>
            <w:hideMark/>
          </w:tcPr>
          <w:p w:rsidR="00653E9F" w:rsidRDefault="00653E9F">
            <w:pPr>
              <w:spacing w:before="300" w:after="300"/>
              <w:rPr>
                <w:sz w:val="24"/>
                <w:szCs w:val="24"/>
              </w:rPr>
            </w:pPr>
            <w:r>
              <w:t>1</w:t>
            </w:r>
          </w:p>
        </w:tc>
        <w:tc>
          <w:tcPr>
            <w:tcW w:w="0" w:type="auto"/>
            <w:shd w:val="clear" w:color="auto" w:fill="F1F1F1"/>
            <w:tcMar>
              <w:top w:w="120" w:type="dxa"/>
              <w:left w:w="120" w:type="dxa"/>
              <w:bottom w:w="120" w:type="dxa"/>
              <w:right w:w="120" w:type="dxa"/>
            </w:tcMar>
            <w:hideMark/>
          </w:tcPr>
          <w:p w:rsidR="00653E9F" w:rsidRDefault="00653E9F">
            <w:pPr>
              <w:spacing w:before="300" w:after="300"/>
              <w:rPr>
                <w:sz w:val="24"/>
                <w:szCs w:val="24"/>
              </w:rPr>
            </w:pPr>
            <w:r>
              <w:t>Hansen</w:t>
            </w:r>
          </w:p>
        </w:tc>
        <w:tc>
          <w:tcPr>
            <w:tcW w:w="0" w:type="auto"/>
            <w:shd w:val="clear" w:color="auto" w:fill="F1F1F1"/>
            <w:tcMar>
              <w:top w:w="120" w:type="dxa"/>
              <w:bottom w:w="120" w:type="dxa"/>
              <w:right w:w="120" w:type="dxa"/>
            </w:tcMar>
            <w:hideMark/>
          </w:tcPr>
          <w:p w:rsidR="00653E9F" w:rsidRDefault="00653E9F">
            <w:pPr>
              <w:spacing w:before="300" w:after="300"/>
              <w:rPr>
                <w:sz w:val="24"/>
                <w:szCs w:val="24"/>
              </w:rPr>
            </w:pPr>
            <w:r>
              <w:t>Ola</w:t>
            </w:r>
          </w:p>
        </w:tc>
        <w:tc>
          <w:tcPr>
            <w:tcW w:w="0" w:type="auto"/>
            <w:shd w:val="clear" w:color="auto" w:fill="F1F1F1"/>
            <w:tcMar>
              <w:top w:w="120" w:type="dxa"/>
              <w:bottom w:w="120" w:type="dxa"/>
              <w:right w:w="120" w:type="dxa"/>
            </w:tcMar>
            <w:hideMark/>
          </w:tcPr>
          <w:p w:rsidR="00653E9F" w:rsidRDefault="00653E9F">
            <w:pPr>
              <w:spacing w:before="300" w:after="300"/>
              <w:rPr>
                <w:sz w:val="24"/>
                <w:szCs w:val="24"/>
              </w:rPr>
            </w:pPr>
            <w:r>
              <w:t>Timoteivn 10</w:t>
            </w:r>
          </w:p>
        </w:tc>
        <w:tc>
          <w:tcPr>
            <w:tcW w:w="0" w:type="auto"/>
            <w:shd w:val="clear" w:color="auto" w:fill="F1F1F1"/>
            <w:tcMar>
              <w:top w:w="120" w:type="dxa"/>
              <w:bottom w:w="120" w:type="dxa"/>
              <w:right w:w="120" w:type="dxa"/>
            </w:tcMar>
            <w:hideMark/>
          </w:tcPr>
          <w:p w:rsidR="00653E9F" w:rsidRDefault="00653E9F">
            <w:pPr>
              <w:spacing w:before="300" w:after="300"/>
              <w:rPr>
                <w:sz w:val="24"/>
                <w:szCs w:val="24"/>
              </w:rPr>
            </w:pPr>
            <w:r>
              <w:t>Sandnes</w:t>
            </w:r>
          </w:p>
        </w:tc>
      </w:tr>
      <w:tr w:rsidR="00653E9F" w:rsidTr="00653E9F">
        <w:tc>
          <w:tcPr>
            <w:tcW w:w="0" w:type="auto"/>
            <w:shd w:val="clear" w:color="auto" w:fill="FFFFFF"/>
            <w:tcMar>
              <w:top w:w="120" w:type="dxa"/>
              <w:left w:w="240" w:type="dxa"/>
              <w:bottom w:w="120" w:type="dxa"/>
              <w:right w:w="120" w:type="dxa"/>
            </w:tcMar>
            <w:hideMark/>
          </w:tcPr>
          <w:p w:rsidR="00653E9F" w:rsidRDefault="00653E9F">
            <w:pPr>
              <w:spacing w:before="300" w:after="300"/>
              <w:rPr>
                <w:sz w:val="24"/>
                <w:szCs w:val="24"/>
              </w:rPr>
            </w:pPr>
            <w:r>
              <w:t>2</w:t>
            </w:r>
          </w:p>
        </w:tc>
        <w:tc>
          <w:tcPr>
            <w:tcW w:w="0" w:type="auto"/>
            <w:shd w:val="clear" w:color="auto" w:fill="FFFFFF"/>
            <w:tcMar>
              <w:top w:w="120" w:type="dxa"/>
              <w:left w:w="120" w:type="dxa"/>
              <w:bottom w:w="120" w:type="dxa"/>
              <w:right w:w="120" w:type="dxa"/>
            </w:tcMar>
            <w:hideMark/>
          </w:tcPr>
          <w:p w:rsidR="00653E9F" w:rsidRDefault="00653E9F">
            <w:pPr>
              <w:spacing w:before="300" w:after="300"/>
              <w:rPr>
                <w:sz w:val="24"/>
                <w:szCs w:val="24"/>
              </w:rPr>
            </w:pPr>
            <w:r>
              <w:t>Svendson</w:t>
            </w:r>
          </w:p>
        </w:tc>
        <w:tc>
          <w:tcPr>
            <w:tcW w:w="0" w:type="auto"/>
            <w:shd w:val="clear" w:color="auto" w:fill="FFFFFF"/>
            <w:tcMar>
              <w:top w:w="120" w:type="dxa"/>
              <w:bottom w:w="120" w:type="dxa"/>
              <w:right w:w="120" w:type="dxa"/>
            </w:tcMar>
            <w:hideMark/>
          </w:tcPr>
          <w:p w:rsidR="00653E9F" w:rsidRDefault="00653E9F">
            <w:pPr>
              <w:spacing w:before="300" w:after="300"/>
              <w:rPr>
                <w:sz w:val="24"/>
                <w:szCs w:val="24"/>
              </w:rPr>
            </w:pPr>
            <w:r>
              <w:t>Tove</w:t>
            </w:r>
          </w:p>
        </w:tc>
        <w:tc>
          <w:tcPr>
            <w:tcW w:w="0" w:type="auto"/>
            <w:shd w:val="clear" w:color="auto" w:fill="FFFFFF"/>
            <w:tcMar>
              <w:top w:w="120" w:type="dxa"/>
              <w:bottom w:w="120" w:type="dxa"/>
              <w:right w:w="120" w:type="dxa"/>
            </w:tcMar>
            <w:hideMark/>
          </w:tcPr>
          <w:p w:rsidR="00653E9F" w:rsidRDefault="00653E9F">
            <w:pPr>
              <w:spacing w:before="300" w:after="300"/>
              <w:rPr>
                <w:sz w:val="24"/>
                <w:szCs w:val="24"/>
              </w:rPr>
            </w:pPr>
            <w:r>
              <w:t>Borgvn 23</w:t>
            </w:r>
          </w:p>
        </w:tc>
        <w:tc>
          <w:tcPr>
            <w:tcW w:w="0" w:type="auto"/>
            <w:shd w:val="clear" w:color="auto" w:fill="FFFFFF"/>
            <w:tcMar>
              <w:top w:w="120" w:type="dxa"/>
              <w:bottom w:w="120" w:type="dxa"/>
              <w:right w:w="120" w:type="dxa"/>
            </w:tcMar>
            <w:hideMark/>
          </w:tcPr>
          <w:p w:rsidR="00653E9F" w:rsidRDefault="00653E9F">
            <w:pPr>
              <w:spacing w:before="300" w:after="300"/>
              <w:rPr>
                <w:sz w:val="24"/>
                <w:szCs w:val="24"/>
              </w:rPr>
            </w:pPr>
            <w:r>
              <w:t>Sandnes</w:t>
            </w:r>
          </w:p>
        </w:tc>
      </w:tr>
      <w:tr w:rsidR="00653E9F" w:rsidTr="00653E9F">
        <w:tc>
          <w:tcPr>
            <w:tcW w:w="0" w:type="auto"/>
            <w:shd w:val="clear" w:color="auto" w:fill="F1F1F1"/>
            <w:tcMar>
              <w:top w:w="120" w:type="dxa"/>
              <w:left w:w="240" w:type="dxa"/>
              <w:bottom w:w="120" w:type="dxa"/>
              <w:right w:w="120" w:type="dxa"/>
            </w:tcMar>
            <w:hideMark/>
          </w:tcPr>
          <w:p w:rsidR="00653E9F" w:rsidRDefault="00653E9F">
            <w:pPr>
              <w:spacing w:before="300" w:after="300"/>
              <w:rPr>
                <w:sz w:val="24"/>
                <w:szCs w:val="24"/>
              </w:rPr>
            </w:pPr>
            <w:r>
              <w:t>3</w:t>
            </w:r>
          </w:p>
        </w:tc>
        <w:tc>
          <w:tcPr>
            <w:tcW w:w="0" w:type="auto"/>
            <w:shd w:val="clear" w:color="auto" w:fill="F1F1F1"/>
            <w:tcMar>
              <w:top w:w="120" w:type="dxa"/>
              <w:left w:w="120" w:type="dxa"/>
              <w:bottom w:w="120" w:type="dxa"/>
              <w:right w:w="120" w:type="dxa"/>
            </w:tcMar>
            <w:hideMark/>
          </w:tcPr>
          <w:p w:rsidR="00653E9F" w:rsidRDefault="00653E9F">
            <w:pPr>
              <w:spacing w:before="300" w:after="300"/>
              <w:rPr>
                <w:sz w:val="24"/>
                <w:szCs w:val="24"/>
              </w:rPr>
            </w:pPr>
            <w:r>
              <w:t>Pettersen</w:t>
            </w:r>
          </w:p>
        </w:tc>
        <w:tc>
          <w:tcPr>
            <w:tcW w:w="0" w:type="auto"/>
            <w:shd w:val="clear" w:color="auto" w:fill="F1F1F1"/>
            <w:tcMar>
              <w:top w:w="120" w:type="dxa"/>
              <w:bottom w:w="120" w:type="dxa"/>
              <w:right w:w="120" w:type="dxa"/>
            </w:tcMar>
            <w:hideMark/>
          </w:tcPr>
          <w:p w:rsidR="00653E9F" w:rsidRDefault="00653E9F">
            <w:pPr>
              <w:spacing w:before="300" w:after="300"/>
              <w:rPr>
                <w:sz w:val="24"/>
                <w:szCs w:val="24"/>
              </w:rPr>
            </w:pPr>
            <w:r>
              <w:t>Kari</w:t>
            </w:r>
          </w:p>
        </w:tc>
        <w:tc>
          <w:tcPr>
            <w:tcW w:w="0" w:type="auto"/>
            <w:shd w:val="clear" w:color="auto" w:fill="F1F1F1"/>
            <w:tcMar>
              <w:top w:w="120" w:type="dxa"/>
              <w:bottom w:w="120" w:type="dxa"/>
              <w:right w:w="120" w:type="dxa"/>
            </w:tcMar>
            <w:hideMark/>
          </w:tcPr>
          <w:p w:rsidR="00653E9F" w:rsidRDefault="00653E9F">
            <w:pPr>
              <w:spacing w:before="300" w:after="300"/>
              <w:rPr>
                <w:sz w:val="24"/>
                <w:szCs w:val="24"/>
              </w:rPr>
            </w:pPr>
            <w:r>
              <w:t>Storgt 20</w:t>
            </w:r>
          </w:p>
        </w:tc>
        <w:tc>
          <w:tcPr>
            <w:tcW w:w="0" w:type="auto"/>
            <w:shd w:val="clear" w:color="auto" w:fill="F1F1F1"/>
            <w:tcMar>
              <w:top w:w="120" w:type="dxa"/>
              <w:bottom w:w="120" w:type="dxa"/>
              <w:right w:w="120" w:type="dxa"/>
            </w:tcMar>
            <w:hideMark/>
          </w:tcPr>
          <w:p w:rsidR="00653E9F" w:rsidRDefault="00653E9F">
            <w:pPr>
              <w:spacing w:before="300" w:after="300"/>
              <w:rPr>
                <w:sz w:val="24"/>
                <w:szCs w:val="24"/>
              </w:rPr>
            </w:pPr>
            <w:r>
              <w:t>Stavanger</w:t>
            </w:r>
          </w:p>
        </w:tc>
      </w:tr>
    </w:tbl>
    <w:p w:rsidR="00F27324" w:rsidRDefault="00F27324" w:rsidP="008D2EF5"/>
    <w:p w:rsidR="000C4A07" w:rsidRDefault="000C4A07" w:rsidP="008D2EF5"/>
    <w:p w:rsidR="000C4A07" w:rsidRDefault="000C4A07" w:rsidP="008D2EF5"/>
    <w:p w:rsidR="000C4A07" w:rsidRDefault="000C4A07" w:rsidP="008D2EF5"/>
    <w:p w:rsidR="000C4A07" w:rsidRDefault="000C4A07" w:rsidP="008D2EF5"/>
    <w:p w:rsidR="000C4A07" w:rsidRDefault="000C4A07" w:rsidP="008D2EF5"/>
    <w:p w:rsidR="000C4A07" w:rsidRDefault="000C4A07" w:rsidP="008D2EF5"/>
    <w:p w:rsidR="000C4A07" w:rsidRDefault="000C4A07" w:rsidP="008D2EF5"/>
    <w:p w:rsidR="000C4A07" w:rsidRDefault="000C4A07" w:rsidP="000C4A0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SQL GROUP BY Statement</w:t>
      </w:r>
    </w:p>
    <w:p w:rsidR="000C4A07" w:rsidRDefault="000C4A07" w:rsidP="000C4A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GROUP BY statement groups rows that have the same values into summary rows, like "find the number of customers in each country".</w:t>
      </w:r>
    </w:p>
    <w:p w:rsidR="000C4A07" w:rsidRDefault="000C4A07" w:rsidP="000C4A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GROUP BY statement is often used with aggregate functions (COUNT, MAX, MIN, SUM, AVG) to group the result-set by one or more columns.</w:t>
      </w:r>
    </w:p>
    <w:p w:rsidR="000C4A07" w:rsidRDefault="000C4A07" w:rsidP="000C4A07">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GROUP BY Syntax</w:t>
      </w:r>
    </w:p>
    <w:p w:rsidR="000C4A07" w:rsidRDefault="000C4A07" w:rsidP="000C4A07">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Fonts w:ascii="Consolas" w:hAnsi="Consolas" w:cs="Consolas"/>
          <w:color w:val="000000"/>
          <w:sz w:val="23"/>
          <w:szCs w:val="23"/>
        </w:rPr>
        <w:br/>
      </w:r>
      <w:r>
        <w:rPr>
          <w:rStyle w:val="sqlkeywordcolor"/>
          <w:rFonts w:ascii="Consolas" w:hAnsi="Consolas" w:cs="Consolas"/>
          <w:color w:val="0000CD"/>
          <w:sz w:val="23"/>
          <w:szCs w:val="23"/>
        </w:rPr>
        <w:t>GROUP</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Fonts w:ascii="Consolas" w:hAnsi="Consolas" w:cs="Consolas"/>
          <w:i/>
          <w:iC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p>
    <w:p w:rsidR="000C4A07" w:rsidRDefault="00F60B67" w:rsidP="000C4A07">
      <w:pPr>
        <w:spacing w:before="300" w:after="300"/>
        <w:rPr>
          <w:rFonts w:ascii="Times New Roman" w:hAnsi="Times New Roman" w:cs="Times New Roman"/>
          <w:sz w:val="24"/>
          <w:szCs w:val="24"/>
        </w:rPr>
      </w:pPr>
      <w:r>
        <w:pict>
          <v:rect id="_x0000_i1081" style="width:0;height:0" o:hralign="center" o:hrstd="t" o:hrnoshade="t" o:hr="t" fillcolor="black" stroked="f"/>
        </w:pict>
      </w:r>
    </w:p>
    <w:p w:rsidR="000C4A07" w:rsidRDefault="000C4A07" w:rsidP="000C4A0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rsidR="000C4A07" w:rsidRDefault="000C4A07" w:rsidP="000C4A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485"/>
        <w:gridCol w:w="3535"/>
        <w:gridCol w:w="1835"/>
        <w:gridCol w:w="2870"/>
        <w:gridCol w:w="1220"/>
        <w:gridCol w:w="1195"/>
        <w:gridCol w:w="985"/>
      </w:tblGrid>
      <w:tr w:rsidR="000C4A07" w:rsidTr="000C4A07">
        <w:tc>
          <w:tcPr>
            <w:tcW w:w="0" w:type="auto"/>
            <w:shd w:val="clear" w:color="auto" w:fill="FFFFFF"/>
            <w:tcMar>
              <w:top w:w="120" w:type="dxa"/>
              <w:left w:w="240" w:type="dxa"/>
              <w:bottom w:w="120" w:type="dxa"/>
              <w:right w:w="120" w:type="dxa"/>
            </w:tcMar>
            <w:hideMark/>
          </w:tcPr>
          <w:p w:rsidR="000C4A07" w:rsidRDefault="000C4A07">
            <w:pPr>
              <w:spacing w:before="300" w:after="300"/>
              <w:rPr>
                <w:b/>
                <w:bCs/>
                <w:sz w:val="24"/>
                <w:szCs w:val="24"/>
              </w:rPr>
            </w:pPr>
            <w:r>
              <w:rPr>
                <w:b/>
                <w:bCs/>
              </w:rPr>
              <w:t>CustomerID</w:t>
            </w:r>
          </w:p>
        </w:tc>
        <w:tc>
          <w:tcPr>
            <w:tcW w:w="0" w:type="auto"/>
            <w:shd w:val="clear" w:color="auto" w:fill="FFFFFF"/>
            <w:tcMar>
              <w:top w:w="120" w:type="dxa"/>
              <w:left w:w="120" w:type="dxa"/>
              <w:bottom w:w="120" w:type="dxa"/>
              <w:right w:w="120" w:type="dxa"/>
            </w:tcMar>
            <w:hideMark/>
          </w:tcPr>
          <w:p w:rsidR="000C4A07" w:rsidRDefault="000C4A07">
            <w:pPr>
              <w:spacing w:before="300" w:after="300"/>
              <w:rPr>
                <w:b/>
                <w:bCs/>
                <w:sz w:val="24"/>
                <w:szCs w:val="24"/>
              </w:rPr>
            </w:pPr>
            <w:r>
              <w:rPr>
                <w:b/>
                <w:bCs/>
              </w:rPr>
              <w:t>CustomerName</w:t>
            </w:r>
          </w:p>
        </w:tc>
        <w:tc>
          <w:tcPr>
            <w:tcW w:w="0" w:type="auto"/>
            <w:shd w:val="clear" w:color="auto" w:fill="FFFFFF"/>
            <w:tcMar>
              <w:top w:w="120" w:type="dxa"/>
              <w:bottom w:w="120" w:type="dxa"/>
              <w:right w:w="120" w:type="dxa"/>
            </w:tcMar>
            <w:hideMark/>
          </w:tcPr>
          <w:p w:rsidR="000C4A07" w:rsidRDefault="000C4A07">
            <w:pPr>
              <w:spacing w:before="300" w:after="300"/>
              <w:rPr>
                <w:b/>
                <w:bCs/>
                <w:sz w:val="24"/>
                <w:szCs w:val="24"/>
              </w:rPr>
            </w:pPr>
            <w:r>
              <w:rPr>
                <w:b/>
                <w:bCs/>
              </w:rPr>
              <w:t>ContactName</w:t>
            </w:r>
          </w:p>
        </w:tc>
        <w:tc>
          <w:tcPr>
            <w:tcW w:w="0" w:type="auto"/>
            <w:shd w:val="clear" w:color="auto" w:fill="FFFFFF"/>
            <w:tcMar>
              <w:top w:w="120" w:type="dxa"/>
              <w:bottom w:w="120" w:type="dxa"/>
              <w:right w:w="120" w:type="dxa"/>
            </w:tcMar>
            <w:hideMark/>
          </w:tcPr>
          <w:p w:rsidR="000C4A07" w:rsidRDefault="000C4A07">
            <w:pPr>
              <w:spacing w:before="300" w:after="300"/>
              <w:rPr>
                <w:b/>
                <w:bCs/>
                <w:sz w:val="24"/>
                <w:szCs w:val="24"/>
              </w:rPr>
            </w:pPr>
            <w:r>
              <w:rPr>
                <w:b/>
                <w:bCs/>
              </w:rPr>
              <w:t>Address</w:t>
            </w:r>
          </w:p>
        </w:tc>
        <w:tc>
          <w:tcPr>
            <w:tcW w:w="0" w:type="auto"/>
            <w:shd w:val="clear" w:color="auto" w:fill="FFFFFF"/>
            <w:tcMar>
              <w:top w:w="120" w:type="dxa"/>
              <w:bottom w:w="120" w:type="dxa"/>
              <w:right w:w="120" w:type="dxa"/>
            </w:tcMar>
            <w:hideMark/>
          </w:tcPr>
          <w:p w:rsidR="000C4A07" w:rsidRDefault="000C4A07">
            <w:pPr>
              <w:spacing w:before="300" w:after="300"/>
              <w:rPr>
                <w:b/>
                <w:bCs/>
                <w:sz w:val="24"/>
                <w:szCs w:val="24"/>
              </w:rPr>
            </w:pPr>
            <w:r>
              <w:rPr>
                <w:b/>
                <w:bCs/>
              </w:rPr>
              <w:t>City</w:t>
            </w:r>
          </w:p>
        </w:tc>
        <w:tc>
          <w:tcPr>
            <w:tcW w:w="0" w:type="auto"/>
            <w:shd w:val="clear" w:color="auto" w:fill="FFFFFF"/>
            <w:tcMar>
              <w:top w:w="120" w:type="dxa"/>
              <w:bottom w:w="120" w:type="dxa"/>
              <w:right w:w="120" w:type="dxa"/>
            </w:tcMar>
            <w:hideMark/>
          </w:tcPr>
          <w:p w:rsidR="000C4A07" w:rsidRDefault="000C4A07">
            <w:pPr>
              <w:spacing w:before="300" w:after="300"/>
              <w:rPr>
                <w:b/>
                <w:bCs/>
                <w:sz w:val="24"/>
                <w:szCs w:val="24"/>
              </w:rPr>
            </w:pPr>
            <w:r>
              <w:rPr>
                <w:b/>
                <w:bCs/>
              </w:rPr>
              <w:t>PostalCode</w:t>
            </w:r>
          </w:p>
        </w:tc>
        <w:tc>
          <w:tcPr>
            <w:tcW w:w="0" w:type="auto"/>
            <w:shd w:val="clear" w:color="auto" w:fill="FFFFFF"/>
            <w:tcMar>
              <w:top w:w="120" w:type="dxa"/>
              <w:bottom w:w="120" w:type="dxa"/>
              <w:right w:w="120" w:type="dxa"/>
            </w:tcMar>
            <w:hideMark/>
          </w:tcPr>
          <w:p w:rsidR="000C4A07" w:rsidRDefault="000C4A07">
            <w:pPr>
              <w:spacing w:before="300" w:after="300"/>
              <w:rPr>
                <w:b/>
                <w:bCs/>
                <w:sz w:val="24"/>
                <w:szCs w:val="24"/>
              </w:rPr>
            </w:pPr>
            <w:r>
              <w:rPr>
                <w:b/>
                <w:bCs/>
              </w:rPr>
              <w:t>Country</w:t>
            </w:r>
          </w:p>
        </w:tc>
      </w:tr>
      <w:tr w:rsidR="000C4A07" w:rsidTr="000C4A07">
        <w:tc>
          <w:tcPr>
            <w:tcW w:w="0" w:type="auto"/>
            <w:shd w:val="clear" w:color="auto" w:fill="F1F1F1"/>
            <w:tcMar>
              <w:top w:w="120" w:type="dxa"/>
              <w:left w:w="240" w:type="dxa"/>
              <w:bottom w:w="120" w:type="dxa"/>
              <w:right w:w="120" w:type="dxa"/>
            </w:tcMar>
            <w:hideMark/>
          </w:tcPr>
          <w:p w:rsidR="000C4A07" w:rsidRDefault="000C4A07">
            <w:pPr>
              <w:spacing w:before="300" w:after="300"/>
              <w:rPr>
                <w:sz w:val="24"/>
                <w:szCs w:val="24"/>
              </w:rPr>
            </w:pPr>
            <w:r>
              <w:t>1</w:t>
            </w:r>
            <w:r>
              <w:br/>
            </w:r>
          </w:p>
        </w:tc>
        <w:tc>
          <w:tcPr>
            <w:tcW w:w="0" w:type="auto"/>
            <w:shd w:val="clear" w:color="auto" w:fill="F1F1F1"/>
            <w:tcMar>
              <w:top w:w="120" w:type="dxa"/>
              <w:left w:w="120" w:type="dxa"/>
              <w:bottom w:w="120" w:type="dxa"/>
              <w:right w:w="120" w:type="dxa"/>
            </w:tcMar>
            <w:hideMark/>
          </w:tcPr>
          <w:p w:rsidR="000C4A07" w:rsidRDefault="000C4A07">
            <w:pPr>
              <w:spacing w:before="300" w:after="300"/>
              <w:rPr>
                <w:sz w:val="24"/>
                <w:szCs w:val="24"/>
              </w:rPr>
            </w:pPr>
            <w:r>
              <w:t>Alfreds Futterkiste</w:t>
            </w:r>
          </w:p>
        </w:tc>
        <w:tc>
          <w:tcPr>
            <w:tcW w:w="0" w:type="auto"/>
            <w:shd w:val="clear" w:color="auto" w:fill="F1F1F1"/>
            <w:tcMar>
              <w:top w:w="120" w:type="dxa"/>
              <w:bottom w:w="120" w:type="dxa"/>
              <w:right w:w="120" w:type="dxa"/>
            </w:tcMar>
            <w:hideMark/>
          </w:tcPr>
          <w:p w:rsidR="000C4A07" w:rsidRDefault="000C4A07">
            <w:pPr>
              <w:spacing w:before="300" w:after="300"/>
              <w:rPr>
                <w:sz w:val="24"/>
                <w:szCs w:val="24"/>
              </w:rPr>
            </w:pPr>
            <w:r>
              <w:t>Maria Anders</w:t>
            </w:r>
          </w:p>
        </w:tc>
        <w:tc>
          <w:tcPr>
            <w:tcW w:w="0" w:type="auto"/>
            <w:shd w:val="clear" w:color="auto" w:fill="F1F1F1"/>
            <w:tcMar>
              <w:top w:w="120" w:type="dxa"/>
              <w:bottom w:w="120" w:type="dxa"/>
              <w:right w:w="120" w:type="dxa"/>
            </w:tcMar>
            <w:hideMark/>
          </w:tcPr>
          <w:p w:rsidR="000C4A07" w:rsidRDefault="000C4A07">
            <w:pPr>
              <w:spacing w:before="300" w:after="300"/>
              <w:rPr>
                <w:sz w:val="24"/>
                <w:szCs w:val="24"/>
              </w:rPr>
            </w:pPr>
            <w:r>
              <w:t>Obere Str. 57</w:t>
            </w:r>
          </w:p>
        </w:tc>
        <w:tc>
          <w:tcPr>
            <w:tcW w:w="0" w:type="auto"/>
            <w:shd w:val="clear" w:color="auto" w:fill="F1F1F1"/>
            <w:tcMar>
              <w:top w:w="120" w:type="dxa"/>
              <w:bottom w:w="120" w:type="dxa"/>
              <w:right w:w="120" w:type="dxa"/>
            </w:tcMar>
            <w:hideMark/>
          </w:tcPr>
          <w:p w:rsidR="000C4A07" w:rsidRDefault="000C4A07">
            <w:pPr>
              <w:spacing w:before="300" w:after="300"/>
              <w:rPr>
                <w:sz w:val="24"/>
                <w:szCs w:val="24"/>
              </w:rPr>
            </w:pPr>
            <w:r>
              <w:t>Berlin</w:t>
            </w:r>
          </w:p>
        </w:tc>
        <w:tc>
          <w:tcPr>
            <w:tcW w:w="0" w:type="auto"/>
            <w:shd w:val="clear" w:color="auto" w:fill="F1F1F1"/>
            <w:tcMar>
              <w:top w:w="120" w:type="dxa"/>
              <w:bottom w:w="120" w:type="dxa"/>
              <w:right w:w="120" w:type="dxa"/>
            </w:tcMar>
            <w:hideMark/>
          </w:tcPr>
          <w:p w:rsidR="000C4A07" w:rsidRDefault="000C4A07">
            <w:pPr>
              <w:spacing w:before="300" w:after="300"/>
              <w:rPr>
                <w:sz w:val="24"/>
                <w:szCs w:val="24"/>
              </w:rPr>
            </w:pPr>
            <w:r>
              <w:t>12209</w:t>
            </w:r>
          </w:p>
        </w:tc>
        <w:tc>
          <w:tcPr>
            <w:tcW w:w="0" w:type="auto"/>
            <w:shd w:val="clear" w:color="auto" w:fill="F1F1F1"/>
            <w:tcMar>
              <w:top w:w="120" w:type="dxa"/>
              <w:bottom w:w="120" w:type="dxa"/>
              <w:right w:w="120" w:type="dxa"/>
            </w:tcMar>
            <w:hideMark/>
          </w:tcPr>
          <w:p w:rsidR="000C4A07" w:rsidRDefault="000C4A07">
            <w:pPr>
              <w:spacing w:before="300" w:after="300"/>
              <w:rPr>
                <w:sz w:val="24"/>
                <w:szCs w:val="24"/>
              </w:rPr>
            </w:pPr>
            <w:r>
              <w:t>Germany</w:t>
            </w:r>
          </w:p>
        </w:tc>
      </w:tr>
      <w:tr w:rsidR="000C4A07" w:rsidTr="000C4A07">
        <w:tc>
          <w:tcPr>
            <w:tcW w:w="0" w:type="auto"/>
            <w:shd w:val="clear" w:color="auto" w:fill="FFFFFF"/>
            <w:tcMar>
              <w:top w:w="120" w:type="dxa"/>
              <w:left w:w="240" w:type="dxa"/>
              <w:bottom w:w="120" w:type="dxa"/>
              <w:right w:w="120" w:type="dxa"/>
            </w:tcMar>
            <w:hideMark/>
          </w:tcPr>
          <w:p w:rsidR="000C4A07" w:rsidRDefault="000C4A07">
            <w:pPr>
              <w:spacing w:before="300" w:after="300"/>
              <w:rPr>
                <w:sz w:val="24"/>
                <w:szCs w:val="24"/>
              </w:rPr>
            </w:pPr>
            <w:r>
              <w:t>2</w:t>
            </w:r>
          </w:p>
        </w:tc>
        <w:tc>
          <w:tcPr>
            <w:tcW w:w="0" w:type="auto"/>
            <w:shd w:val="clear" w:color="auto" w:fill="FFFFFF"/>
            <w:tcMar>
              <w:top w:w="120" w:type="dxa"/>
              <w:left w:w="120" w:type="dxa"/>
              <w:bottom w:w="120" w:type="dxa"/>
              <w:right w:w="120" w:type="dxa"/>
            </w:tcMar>
            <w:hideMark/>
          </w:tcPr>
          <w:p w:rsidR="000C4A07" w:rsidRDefault="000C4A07">
            <w:pPr>
              <w:spacing w:before="300" w:after="300"/>
              <w:rPr>
                <w:sz w:val="24"/>
                <w:szCs w:val="24"/>
              </w:rPr>
            </w:pPr>
            <w:r>
              <w:t>Ana Trujillo Emparedados y helados</w:t>
            </w:r>
          </w:p>
        </w:tc>
        <w:tc>
          <w:tcPr>
            <w:tcW w:w="0" w:type="auto"/>
            <w:shd w:val="clear" w:color="auto" w:fill="FFFFFF"/>
            <w:tcMar>
              <w:top w:w="120" w:type="dxa"/>
              <w:bottom w:w="120" w:type="dxa"/>
              <w:right w:w="120" w:type="dxa"/>
            </w:tcMar>
            <w:hideMark/>
          </w:tcPr>
          <w:p w:rsidR="000C4A07" w:rsidRDefault="000C4A07">
            <w:pPr>
              <w:spacing w:before="300" w:after="300"/>
              <w:rPr>
                <w:sz w:val="24"/>
                <w:szCs w:val="24"/>
              </w:rPr>
            </w:pPr>
            <w:r>
              <w:t>Ana Trujillo</w:t>
            </w:r>
          </w:p>
        </w:tc>
        <w:tc>
          <w:tcPr>
            <w:tcW w:w="0" w:type="auto"/>
            <w:shd w:val="clear" w:color="auto" w:fill="FFFFFF"/>
            <w:tcMar>
              <w:top w:w="120" w:type="dxa"/>
              <w:bottom w:w="120" w:type="dxa"/>
              <w:right w:w="120" w:type="dxa"/>
            </w:tcMar>
            <w:hideMark/>
          </w:tcPr>
          <w:p w:rsidR="000C4A07" w:rsidRDefault="000C4A07">
            <w:pPr>
              <w:spacing w:before="300" w:after="300"/>
              <w:rPr>
                <w:sz w:val="24"/>
                <w:szCs w:val="24"/>
              </w:rPr>
            </w:pPr>
            <w:r>
              <w:t>Avda. de la Constitución 2222</w:t>
            </w:r>
          </w:p>
        </w:tc>
        <w:tc>
          <w:tcPr>
            <w:tcW w:w="0" w:type="auto"/>
            <w:shd w:val="clear" w:color="auto" w:fill="FFFFFF"/>
            <w:tcMar>
              <w:top w:w="120" w:type="dxa"/>
              <w:bottom w:w="120" w:type="dxa"/>
              <w:right w:w="120" w:type="dxa"/>
            </w:tcMar>
            <w:hideMark/>
          </w:tcPr>
          <w:p w:rsidR="000C4A07" w:rsidRDefault="000C4A07">
            <w:pPr>
              <w:spacing w:before="300" w:after="300"/>
              <w:rPr>
                <w:sz w:val="24"/>
                <w:szCs w:val="24"/>
              </w:rPr>
            </w:pPr>
            <w:r>
              <w:t>México D.F.</w:t>
            </w:r>
          </w:p>
        </w:tc>
        <w:tc>
          <w:tcPr>
            <w:tcW w:w="0" w:type="auto"/>
            <w:shd w:val="clear" w:color="auto" w:fill="FFFFFF"/>
            <w:tcMar>
              <w:top w:w="120" w:type="dxa"/>
              <w:bottom w:w="120" w:type="dxa"/>
              <w:right w:w="120" w:type="dxa"/>
            </w:tcMar>
            <w:hideMark/>
          </w:tcPr>
          <w:p w:rsidR="000C4A07" w:rsidRDefault="000C4A07">
            <w:pPr>
              <w:spacing w:before="300" w:after="300"/>
              <w:rPr>
                <w:sz w:val="24"/>
                <w:szCs w:val="24"/>
              </w:rPr>
            </w:pPr>
            <w:r>
              <w:t>05021</w:t>
            </w:r>
          </w:p>
        </w:tc>
        <w:tc>
          <w:tcPr>
            <w:tcW w:w="0" w:type="auto"/>
            <w:shd w:val="clear" w:color="auto" w:fill="FFFFFF"/>
            <w:tcMar>
              <w:top w:w="120" w:type="dxa"/>
              <w:bottom w:w="120" w:type="dxa"/>
              <w:right w:w="120" w:type="dxa"/>
            </w:tcMar>
            <w:hideMark/>
          </w:tcPr>
          <w:p w:rsidR="000C4A07" w:rsidRDefault="000C4A07">
            <w:pPr>
              <w:spacing w:before="300" w:after="300"/>
              <w:rPr>
                <w:sz w:val="24"/>
                <w:szCs w:val="24"/>
              </w:rPr>
            </w:pPr>
            <w:r>
              <w:t>Mexico</w:t>
            </w:r>
          </w:p>
        </w:tc>
      </w:tr>
      <w:tr w:rsidR="000C4A07" w:rsidTr="000C4A07">
        <w:tc>
          <w:tcPr>
            <w:tcW w:w="0" w:type="auto"/>
            <w:shd w:val="clear" w:color="auto" w:fill="F1F1F1"/>
            <w:tcMar>
              <w:top w:w="120" w:type="dxa"/>
              <w:left w:w="240" w:type="dxa"/>
              <w:bottom w:w="120" w:type="dxa"/>
              <w:right w:w="120" w:type="dxa"/>
            </w:tcMar>
            <w:hideMark/>
          </w:tcPr>
          <w:p w:rsidR="000C4A07" w:rsidRDefault="000C4A07">
            <w:pPr>
              <w:spacing w:before="300" w:after="300"/>
              <w:rPr>
                <w:sz w:val="24"/>
                <w:szCs w:val="24"/>
              </w:rPr>
            </w:pPr>
            <w:r>
              <w:t>3</w:t>
            </w:r>
          </w:p>
        </w:tc>
        <w:tc>
          <w:tcPr>
            <w:tcW w:w="0" w:type="auto"/>
            <w:shd w:val="clear" w:color="auto" w:fill="F1F1F1"/>
            <w:tcMar>
              <w:top w:w="120" w:type="dxa"/>
              <w:left w:w="120" w:type="dxa"/>
              <w:bottom w:w="120" w:type="dxa"/>
              <w:right w:w="120" w:type="dxa"/>
            </w:tcMar>
            <w:hideMark/>
          </w:tcPr>
          <w:p w:rsidR="000C4A07" w:rsidRDefault="000C4A07">
            <w:pPr>
              <w:spacing w:before="300" w:after="300"/>
              <w:rPr>
                <w:sz w:val="24"/>
                <w:szCs w:val="24"/>
              </w:rPr>
            </w:pPr>
            <w:r>
              <w:t>Antonio Moreno Taquería</w:t>
            </w:r>
          </w:p>
        </w:tc>
        <w:tc>
          <w:tcPr>
            <w:tcW w:w="0" w:type="auto"/>
            <w:shd w:val="clear" w:color="auto" w:fill="F1F1F1"/>
            <w:tcMar>
              <w:top w:w="120" w:type="dxa"/>
              <w:bottom w:w="120" w:type="dxa"/>
              <w:right w:w="120" w:type="dxa"/>
            </w:tcMar>
            <w:hideMark/>
          </w:tcPr>
          <w:p w:rsidR="000C4A07" w:rsidRDefault="000C4A07">
            <w:pPr>
              <w:spacing w:before="300" w:after="300"/>
              <w:rPr>
                <w:sz w:val="24"/>
                <w:szCs w:val="24"/>
              </w:rPr>
            </w:pPr>
            <w:r>
              <w:t>Antonio Moreno</w:t>
            </w:r>
          </w:p>
        </w:tc>
        <w:tc>
          <w:tcPr>
            <w:tcW w:w="0" w:type="auto"/>
            <w:shd w:val="clear" w:color="auto" w:fill="F1F1F1"/>
            <w:tcMar>
              <w:top w:w="120" w:type="dxa"/>
              <w:bottom w:w="120" w:type="dxa"/>
              <w:right w:w="120" w:type="dxa"/>
            </w:tcMar>
            <w:hideMark/>
          </w:tcPr>
          <w:p w:rsidR="000C4A07" w:rsidRDefault="000C4A07">
            <w:pPr>
              <w:spacing w:before="300" w:after="300"/>
              <w:rPr>
                <w:sz w:val="24"/>
                <w:szCs w:val="24"/>
              </w:rPr>
            </w:pPr>
            <w:r>
              <w:t>Mataderos 2312</w:t>
            </w:r>
          </w:p>
        </w:tc>
        <w:tc>
          <w:tcPr>
            <w:tcW w:w="0" w:type="auto"/>
            <w:shd w:val="clear" w:color="auto" w:fill="F1F1F1"/>
            <w:tcMar>
              <w:top w:w="120" w:type="dxa"/>
              <w:bottom w:w="120" w:type="dxa"/>
              <w:right w:w="120" w:type="dxa"/>
            </w:tcMar>
            <w:hideMark/>
          </w:tcPr>
          <w:p w:rsidR="000C4A07" w:rsidRDefault="000C4A07">
            <w:pPr>
              <w:spacing w:before="300" w:after="300"/>
              <w:rPr>
                <w:sz w:val="24"/>
                <w:szCs w:val="24"/>
              </w:rPr>
            </w:pPr>
            <w:r>
              <w:t>México D.F.</w:t>
            </w:r>
          </w:p>
        </w:tc>
        <w:tc>
          <w:tcPr>
            <w:tcW w:w="0" w:type="auto"/>
            <w:shd w:val="clear" w:color="auto" w:fill="F1F1F1"/>
            <w:tcMar>
              <w:top w:w="120" w:type="dxa"/>
              <w:bottom w:w="120" w:type="dxa"/>
              <w:right w:w="120" w:type="dxa"/>
            </w:tcMar>
            <w:hideMark/>
          </w:tcPr>
          <w:p w:rsidR="000C4A07" w:rsidRDefault="000C4A07">
            <w:pPr>
              <w:spacing w:before="300" w:after="300"/>
              <w:rPr>
                <w:sz w:val="24"/>
                <w:szCs w:val="24"/>
              </w:rPr>
            </w:pPr>
            <w:r>
              <w:t>05023</w:t>
            </w:r>
          </w:p>
        </w:tc>
        <w:tc>
          <w:tcPr>
            <w:tcW w:w="0" w:type="auto"/>
            <w:shd w:val="clear" w:color="auto" w:fill="F1F1F1"/>
            <w:tcMar>
              <w:top w:w="120" w:type="dxa"/>
              <w:bottom w:w="120" w:type="dxa"/>
              <w:right w:w="120" w:type="dxa"/>
            </w:tcMar>
            <w:hideMark/>
          </w:tcPr>
          <w:p w:rsidR="000C4A07" w:rsidRDefault="000C4A07">
            <w:pPr>
              <w:spacing w:before="300" w:after="300"/>
              <w:rPr>
                <w:sz w:val="24"/>
                <w:szCs w:val="24"/>
              </w:rPr>
            </w:pPr>
            <w:r>
              <w:t>Mexico</w:t>
            </w:r>
          </w:p>
        </w:tc>
      </w:tr>
      <w:tr w:rsidR="000C4A07" w:rsidTr="000C4A07">
        <w:tc>
          <w:tcPr>
            <w:tcW w:w="0" w:type="auto"/>
            <w:shd w:val="clear" w:color="auto" w:fill="FFFFFF"/>
            <w:tcMar>
              <w:top w:w="120" w:type="dxa"/>
              <w:left w:w="240" w:type="dxa"/>
              <w:bottom w:w="120" w:type="dxa"/>
              <w:right w:w="120" w:type="dxa"/>
            </w:tcMar>
            <w:hideMark/>
          </w:tcPr>
          <w:p w:rsidR="000C4A07" w:rsidRDefault="000C4A07">
            <w:pPr>
              <w:spacing w:before="300" w:after="300"/>
              <w:rPr>
                <w:sz w:val="24"/>
                <w:szCs w:val="24"/>
              </w:rPr>
            </w:pPr>
            <w:r>
              <w:t>4</w:t>
            </w:r>
            <w:r>
              <w:br/>
            </w:r>
          </w:p>
        </w:tc>
        <w:tc>
          <w:tcPr>
            <w:tcW w:w="0" w:type="auto"/>
            <w:shd w:val="clear" w:color="auto" w:fill="FFFFFF"/>
            <w:tcMar>
              <w:top w:w="120" w:type="dxa"/>
              <w:left w:w="120" w:type="dxa"/>
              <w:bottom w:w="120" w:type="dxa"/>
              <w:right w:w="120" w:type="dxa"/>
            </w:tcMar>
            <w:hideMark/>
          </w:tcPr>
          <w:p w:rsidR="000C4A07" w:rsidRDefault="000C4A07">
            <w:pPr>
              <w:spacing w:before="300" w:after="300"/>
              <w:rPr>
                <w:sz w:val="24"/>
                <w:szCs w:val="24"/>
              </w:rPr>
            </w:pPr>
            <w:r>
              <w:lastRenderedPageBreak/>
              <w:t>Around the Horn</w:t>
            </w:r>
          </w:p>
        </w:tc>
        <w:tc>
          <w:tcPr>
            <w:tcW w:w="0" w:type="auto"/>
            <w:shd w:val="clear" w:color="auto" w:fill="FFFFFF"/>
            <w:tcMar>
              <w:top w:w="120" w:type="dxa"/>
              <w:bottom w:w="120" w:type="dxa"/>
              <w:right w:w="120" w:type="dxa"/>
            </w:tcMar>
            <w:hideMark/>
          </w:tcPr>
          <w:p w:rsidR="000C4A07" w:rsidRDefault="000C4A07">
            <w:pPr>
              <w:spacing w:before="300" w:after="300"/>
              <w:rPr>
                <w:sz w:val="24"/>
                <w:szCs w:val="24"/>
              </w:rPr>
            </w:pPr>
            <w:r>
              <w:t>Thomas Hardy</w:t>
            </w:r>
          </w:p>
        </w:tc>
        <w:tc>
          <w:tcPr>
            <w:tcW w:w="0" w:type="auto"/>
            <w:shd w:val="clear" w:color="auto" w:fill="FFFFFF"/>
            <w:tcMar>
              <w:top w:w="120" w:type="dxa"/>
              <w:bottom w:w="120" w:type="dxa"/>
              <w:right w:w="120" w:type="dxa"/>
            </w:tcMar>
            <w:hideMark/>
          </w:tcPr>
          <w:p w:rsidR="000C4A07" w:rsidRDefault="000C4A07">
            <w:pPr>
              <w:spacing w:before="300" w:after="300"/>
              <w:rPr>
                <w:sz w:val="24"/>
                <w:szCs w:val="24"/>
              </w:rPr>
            </w:pPr>
            <w:r>
              <w:t>120 Hanover Sq.</w:t>
            </w:r>
          </w:p>
        </w:tc>
        <w:tc>
          <w:tcPr>
            <w:tcW w:w="0" w:type="auto"/>
            <w:shd w:val="clear" w:color="auto" w:fill="FFFFFF"/>
            <w:tcMar>
              <w:top w:w="120" w:type="dxa"/>
              <w:bottom w:w="120" w:type="dxa"/>
              <w:right w:w="120" w:type="dxa"/>
            </w:tcMar>
            <w:hideMark/>
          </w:tcPr>
          <w:p w:rsidR="000C4A07" w:rsidRDefault="000C4A07">
            <w:pPr>
              <w:spacing w:before="300" w:after="300"/>
              <w:rPr>
                <w:sz w:val="24"/>
                <w:szCs w:val="24"/>
              </w:rPr>
            </w:pPr>
            <w:r>
              <w:t>London</w:t>
            </w:r>
          </w:p>
        </w:tc>
        <w:tc>
          <w:tcPr>
            <w:tcW w:w="0" w:type="auto"/>
            <w:shd w:val="clear" w:color="auto" w:fill="FFFFFF"/>
            <w:tcMar>
              <w:top w:w="120" w:type="dxa"/>
              <w:bottom w:w="120" w:type="dxa"/>
              <w:right w:w="120" w:type="dxa"/>
            </w:tcMar>
            <w:hideMark/>
          </w:tcPr>
          <w:p w:rsidR="000C4A07" w:rsidRDefault="000C4A07">
            <w:pPr>
              <w:spacing w:before="300" w:after="300"/>
              <w:rPr>
                <w:sz w:val="24"/>
                <w:szCs w:val="24"/>
              </w:rPr>
            </w:pPr>
            <w:r>
              <w:t>WA1 1DP</w:t>
            </w:r>
          </w:p>
        </w:tc>
        <w:tc>
          <w:tcPr>
            <w:tcW w:w="0" w:type="auto"/>
            <w:shd w:val="clear" w:color="auto" w:fill="FFFFFF"/>
            <w:tcMar>
              <w:top w:w="120" w:type="dxa"/>
              <w:bottom w:w="120" w:type="dxa"/>
              <w:right w:w="120" w:type="dxa"/>
            </w:tcMar>
            <w:hideMark/>
          </w:tcPr>
          <w:p w:rsidR="000C4A07" w:rsidRDefault="000C4A07">
            <w:pPr>
              <w:spacing w:before="300" w:after="300"/>
              <w:rPr>
                <w:sz w:val="24"/>
                <w:szCs w:val="24"/>
              </w:rPr>
            </w:pPr>
            <w:r>
              <w:t>UK</w:t>
            </w:r>
          </w:p>
        </w:tc>
      </w:tr>
      <w:tr w:rsidR="000C4A07" w:rsidTr="000C4A07">
        <w:tc>
          <w:tcPr>
            <w:tcW w:w="0" w:type="auto"/>
            <w:shd w:val="clear" w:color="auto" w:fill="F1F1F1"/>
            <w:tcMar>
              <w:top w:w="120" w:type="dxa"/>
              <w:left w:w="240" w:type="dxa"/>
              <w:bottom w:w="120" w:type="dxa"/>
              <w:right w:w="120" w:type="dxa"/>
            </w:tcMar>
            <w:hideMark/>
          </w:tcPr>
          <w:p w:rsidR="000C4A07" w:rsidRDefault="000C4A07">
            <w:pPr>
              <w:spacing w:before="300" w:after="300"/>
              <w:rPr>
                <w:sz w:val="24"/>
                <w:szCs w:val="24"/>
              </w:rPr>
            </w:pPr>
            <w:r>
              <w:lastRenderedPageBreak/>
              <w:t>5</w:t>
            </w:r>
          </w:p>
        </w:tc>
        <w:tc>
          <w:tcPr>
            <w:tcW w:w="0" w:type="auto"/>
            <w:shd w:val="clear" w:color="auto" w:fill="F1F1F1"/>
            <w:tcMar>
              <w:top w:w="120" w:type="dxa"/>
              <w:left w:w="120" w:type="dxa"/>
              <w:bottom w:w="120" w:type="dxa"/>
              <w:right w:w="120" w:type="dxa"/>
            </w:tcMar>
            <w:hideMark/>
          </w:tcPr>
          <w:p w:rsidR="000C4A07" w:rsidRDefault="000C4A07">
            <w:pPr>
              <w:spacing w:before="300" w:after="300"/>
              <w:rPr>
                <w:sz w:val="24"/>
                <w:szCs w:val="24"/>
              </w:rPr>
            </w:pPr>
            <w:r>
              <w:t>Berglunds snabbköp</w:t>
            </w:r>
          </w:p>
        </w:tc>
        <w:tc>
          <w:tcPr>
            <w:tcW w:w="0" w:type="auto"/>
            <w:shd w:val="clear" w:color="auto" w:fill="F1F1F1"/>
            <w:tcMar>
              <w:top w:w="120" w:type="dxa"/>
              <w:bottom w:w="120" w:type="dxa"/>
              <w:right w:w="120" w:type="dxa"/>
            </w:tcMar>
            <w:hideMark/>
          </w:tcPr>
          <w:p w:rsidR="000C4A07" w:rsidRDefault="000C4A07">
            <w:pPr>
              <w:spacing w:before="300" w:after="300"/>
              <w:rPr>
                <w:sz w:val="24"/>
                <w:szCs w:val="24"/>
              </w:rPr>
            </w:pPr>
            <w:r>
              <w:t>Christina Berglund</w:t>
            </w:r>
          </w:p>
        </w:tc>
        <w:tc>
          <w:tcPr>
            <w:tcW w:w="0" w:type="auto"/>
            <w:shd w:val="clear" w:color="auto" w:fill="F1F1F1"/>
            <w:tcMar>
              <w:top w:w="120" w:type="dxa"/>
              <w:bottom w:w="120" w:type="dxa"/>
              <w:right w:w="120" w:type="dxa"/>
            </w:tcMar>
            <w:hideMark/>
          </w:tcPr>
          <w:p w:rsidR="000C4A07" w:rsidRDefault="000C4A07">
            <w:pPr>
              <w:spacing w:before="300" w:after="300"/>
              <w:rPr>
                <w:sz w:val="24"/>
                <w:szCs w:val="24"/>
              </w:rPr>
            </w:pPr>
            <w:r>
              <w:t>Berguvsvägen 8</w:t>
            </w:r>
          </w:p>
        </w:tc>
        <w:tc>
          <w:tcPr>
            <w:tcW w:w="0" w:type="auto"/>
            <w:shd w:val="clear" w:color="auto" w:fill="F1F1F1"/>
            <w:tcMar>
              <w:top w:w="120" w:type="dxa"/>
              <w:bottom w:w="120" w:type="dxa"/>
              <w:right w:w="120" w:type="dxa"/>
            </w:tcMar>
            <w:hideMark/>
          </w:tcPr>
          <w:p w:rsidR="000C4A07" w:rsidRDefault="000C4A07">
            <w:pPr>
              <w:spacing w:before="300" w:after="300"/>
              <w:rPr>
                <w:sz w:val="24"/>
                <w:szCs w:val="24"/>
              </w:rPr>
            </w:pPr>
            <w:r>
              <w:t>Luleå</w:t>
            </w:r>
          </w:p>
        </w:tc>
        <w:tc>
          <w:tcPr>
            <w:tcW w:w="0" w:type="auto"/>
            <w:shd w:val="clear" w:color="auto" w:fill="F1F1F1"/>
            <w:tcMar>
              <w:top w:w="120" w:type="dxa"/>
              <w:bottom w:w="120" w:type="dxa"/>
              <w:right w:w="120" w:type="dxa"/>
            </w:tcMar>
            <w:hideMark/>
          </w:tcPr>
          <w:p w:rsidR="000C4A07" w:rsidRDefault="000C4A07">
            <w:pPr>
              <w:spacing w:before="300" w:after="300"/>
              <w:rPr>
                <w:sz w:val="24"/>
                <w:szCs w:val="24"/>
              </w:rPr>
            </w:pPr>
            <w:r>
              <w:t>S-958 22</w:t>
            </w:r>
          </w:p>
        </w:tc>
        <w:tc>
          <w:tcPr>
            <w:tcW w:w="0" w:type="auto"/>
            <w:shd w:val="clear" w:color="auto" w:fill="F1F1F1"/>
            <w:tcMar>
              <w:top w:w="120" w:type="dxa"/>
              <w:bottom w:w="120" w:type="dxa"/>
              <w:right w:w="120" w:type="dxa"/>
            </w:tcMar>
            <w:hideMark/>
          </w:tcPr>
          <w:p w:rsidR="000C4A07" w:rsidRDefault="000C4A07">
            <w:pPr>
              <w:spacing w:before="300" w:after="300"/>
              <w:rPr>
                <w:sz w:val="24"/>
                <w:szCs w:val="24"/>
              </w:rPr>
            </w:pPr>
            <w:r>
              <w:t>Sweden</w:t>
            </w:r>
          </w:p>
        </w:tc>
      </w:tr>
    </w:tbl>
    <w:p w:rsidR="000C4A07" w:rsidRDefault="00F60B67" w:rsidP="000C4A07">
      <w:pPr>
        <w:spacing w:before="300" w:after="300"/>
        <w:rPr>
          <w:rFonts w:ascii="Times New Roman" w:hAnsi="Times New Roman"/>
          <w:sz w:val="24"/>
          <w:szCs w:val="24"/>
        </w:rPr>
      </w:pPr>
      <w:r>
        <w:pict>
          <v:rect id="_x0000_i1082" style="width:0;height:0" o:hralign="center" o:hrstd="t" o:hrnoshade="t" o:hr="t" fillcolor="black" stroked="f"/>
        </w:pict>
      </w:r>
    </w:p>
    <w:p w:rsidR="000C4A07" w:rsidRDefault="00F60B67" w:rsidP="000C4A07">
      <w:pPr>
        <w:spacing w:before="300" w:after="300"/>
      </w:pPr>
      <w:r>
        <w:pict>
          <v:rect id="_x0000_i1083" style="width:0;height:0" o:hralign="center" o:hrstd="t" o:hrnoshade="t" o:hr="t" fillcolor="black" stroked="f"/>
        </w:pict>
      </w:r>
    </w:p>
    <w:p w:rsidR="000C4A07" w:rsidRDefault="000C4A07" w:rsidP="000C4A0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GROUP BY Examples</w:t>
      </w:r>
    </w:p>
    <w:p w:rsidR="000C4A07" w:rsidRDefault="000C4A07" w:rsidP="000C4A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w:t>
      </w:r>
    </w:p>
    <w:p w:rsidR="000C4A07" w:rsidRDefault="000C4A07" w:rsidP="000C4A0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C4A07" w:rsidRDefault="000C4A07" w:rsidP="000C4A07">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(CustomerID), Country</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GROUP</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Country;</w:t>
      </w:r>
    </w:p>
    <w:p w:rsidR="000C4A07" w:rsidRDefault="00F60B67" w:rsidP="000C4A07">
      <w:pPr>
        <w:shd w:val="clear" w:color="auto" w:fill="F1F1F1"/>
        <w:rPr>
          <w:rFonts w:ascii="Verdana" w:hAnsi="Verdana" w:cs="Times New Roman"/>
          <w:color w:val="000000"/>
          <w:sz w:val="23"/>
          <w:szCs w:val="23"/>
        </w:rPr>
      </w:pPr>
      <w:hyperlink r:id="rId103" w:tgtFrame="_blank" w:history="1">
        <w:r w:rsidR="000C4A07">
          <w:rPr>
            <w:rStyle w:val="Hyperlink"/>
            <w:rFonts w:ascii="Verdana" w:hAnsi="Verdana"/>
            <w:color w:val="FFFFFF"/>
            <w:sz w:val="23"/>
            <w:szCs w:val="23"/>
            <w:bdr w:val="none" w:sz="0" w:space="0" w:color="auto" w:frame="1"/>
            <w:shd w:val="clear" w:color="auto" w:fill="4CAF50"/>
          </w:rPr>
          <w:t>Try it Yourself »</w:t>
        </w:r>
      </w:hyperlink>
    </w:p>
    <w:p w:rsidR="000C4A07" w:rsidRDefault="000C4A07" w:rsidP="000C4A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sorted high to low:</w:t>
      </w:r>
    </w:p>
    <w:p w:rsidR="000C4A07" w:rsidRDefault="000C4A07" w:rsidP="000C4A0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C4A07" w:rsidRDefault="000C4A07" w:rsidP="000C4A07">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(CustomerID), Country</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GROUP</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Country</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(CustomerID) </w:t>
      </w:r>
      <w:r>
        <w:rPr>
          <w:rStyle w:val="sqlkeywordcolor"/>
          <w:rFonts w:ascii="Consolas" w:hAnsi="Consolas" w:cs="Consolas"/>
          <w:color w:val="0000CD"/>
          <w:sz w:val="23"/>
          <w:szCs w:val="23"/>
        </w:rPr>
        <w:t>DESC</w:t>
      </w:r>
      <w:r>
        <w:rPr>
          <w:rStyle w:val="sqlcolor"/>
          <w:rFonts w:ascii="Consolas" w:hAnsi="Consolas" w:cs="Consolas"/>
          <w:color w:val="000000"/>
          <w:sz w:val="23"/>
          <w:szCs w:val="23"/>
        </w:rPr>
        <w:t>;</w:t>
      </w:r>
    </w:p>
    <w:p w:rsidR="000C4A07" w:rsidRDefault="00F60B67" w:rsidP="000C4A07">
      <w:pPr>
        <w:shd w:val="clear" w:color="auto" w:fill="F1F1F1"/>
        <w:rPr>
          <w:rFonts w:ascii="Verdana" w:hAnsi="Verdana" w:cs="Times New Roman"/>
          <w:color w:val="000000"/>
          <w:sz w:val="23"/>
          <w:szCs w:val="23"/>
        </w:rPr>
      </w:pPr>
      <w:hyperlink r:id="rId104" w:tgtFrame="_blank" w:history="1">
        <w:r w:rsidR="000C4A07">
          <w:rPr>
            <w:rStyle w:val="Hyperlink"/>
            <w:rFonts w:ascii="Verdana" w:hAnsi="Verdana"/>
            <w:color w:val="FFFFFF"/>
            <w:sz w:val="23"/>
            <w:szCs w:val="23"/>
            <w:bdr w:val="none" w:sz="0" w:space="0" w:color="auto" w:frame="1"/>
            <w:shd w:val="clear" w:color="auto" w:fill="4CAF50"/>
          </w:rPr>
          <w:t>Try it Yourself »</w:t>
        </w:r>
      </w:hyperlink>
    </w:p>
    <w:p w:rsidR="000C4A07" w:rsidRDefault="00F60B67" w:rsidP="000C4A07">
      <w:pPr>
        <w:spacing w:before="300" w:after="300"/>
        <w:rPr>
          <w:rFonts w:ascii="Times New Roman" w:hAnsi="Times New Roman"/>
          <w:sz w:val="24"/>
          <w:szCs w:val="24"/>
        </w:rPr>
      </w:pPr>
      <w:r>
        <w:pict>
          <v:rect id="_x0000_i1084" style="width:0;height:0" o:hralign="center" o:hrstd="t" o:hrnoshade="t" o:hr="t" fillcolor="black" stroked="f"/>
        </w:pict>
      </w:r>
    </w:p>
    <w:p w:rsidR="000C4A07" w:rsidRDefault="000C4A07" w:rsidP="000C4A0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rsidR="000C4A07" w:rsidRDefault="000C4A07" w:rsidP="000C4A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2452"/>
        <w:gridCol w:w="2970"/>
        <w:gridCol w:w="2773"/>
        <w:gridCol w:w="2609"/>
        <w:gridCol w:w="2321"/>
      </w:tblGrid>
      <w:tr w:rsidR="000C4A07" w:rsidTr="000C4A07">
        <w:tc>
          <w:tcPr>
            <w:tcW w:w="0" w:type="auto"/>
            <w:shd w:val="clear" w:color="auto" w:fill="FFFFFF"/>
            <w:tcMar>
              <w:top w:w="120" w:type="dxa"/>
              <w:left w:w="240" w:type="dxa"/>
              <w:bottom w:w="120" w:type="dxa"/>
              <w:right w:w="120" w:type="dxa"/>
            </w:tcMar>
            <w:hideMark/>
          </w:tcPr>
          <w:p w:rsidR="000C4A07" w:rsidRDefault="000C4A07">
            <w:pPr>
              <w:spacing w:before="300" w:after="300"/>
              <w:rPr>
                <w:b/>
                <w:bCs/>
                <w:sz w:val="24"/>
                <w:szCs w:val="24"/>
              </w:rPr>
            </w:pPr>
            <w:r>
              <w:rPr>
                <w:b/>
                <w:bCs/>
              </w:rPr>
              <w:lastRenderedPageBreak/>
              <w:t>OrderID</w:t>
            </w:r>
          </w:p>
        </w:tc>
        <w:tc>
          <w:tcPr>
            <w:tcW w:w="0" w:type="auto"/>
            <w:shd w:val="clear" w:color="auto" w:fill="FFFFFF"/>
            <w:tcMar>
              <w:top w:w="120" w:type="dxa"/>
              <w:left w:w="120" w:type="dxa"/>
              <w:bottom w:w="120" w:type="dxa"/>
              <w:right w:w="120" w:type="dxa"/>
            </w:tcMar>
            <w:hideMark/>
          </w:tcPr>
          <w:p w:rsidR="000C4A07" w:rsidRDefault="000C4A07">
            <w:pPr>
              <w:spacing w:before="300" w:after="300"/>
              <w:rPr>
                <w:b/>
                <w:bCs/>
                <w:sz w:val="24"/>
                <w:szCs w:val="24"/>
              </w:rPr>
            </w:pPr>
            <w:r>
              <w:rPr>
                <w:b/>
                <w:bCs/>
              </w:rPr>
              <w:t>CustomerID</w:t>
            </w:r>
          </w:p>
        </w:tc>
        <w:tc>
          <w:tcPr>
            <w:tcW w:w="0" w:type="auto"/>
            <w:shd w:val="clear" w:color="auto" w:fill="FFFFFF"/>
            <w:tcMar>
              <w:top w:w="120" w:type="dxa"/>
              <w:bottom w:w="120" w:type="dxa"/>
              <w:right w:w="120" w:type="dxa"/>
            </w:tcMar>
            <w:hideMark/>
          </w:tcPr>
          <w:p w:rsidR="000C4A07" w:rsidRDefault="000C4A07">
            <w:pPr>
              <w:spacing w:before="300" w:after="300"/>
              <w:rPr>
                <w:b/>
                <w:bCs/>
                <w:sz w:val="24"/>
                <w:szCs w:val="24"/>
              </w:rPr>
            </w:pPr>
            <w:r>
              <w:rPr>
                <w:b/>
                <w:bCs/>
              </w:rPr>
              <w:t>EmployeeID</w:t>
            </w:r>
          </w:p>
        </w:tc>
        <w:tc>
          <w:tcPr>
            <w:tcW w:w="0" w:type="auto"/>
            <w:shd w:val="clear" w:color="auto" w:fill="FFFFFF"/>
            <w:tcMar>
              <w:top w:w="120" w:type="dxa"/>
              <w:bottom w:w="120" w:type="dxa"/>
              <w:right w:w="120" w:type="dxa"/>
            </w:tcMar>
            <w:hideMark/>
          </w:tcPr>
          <w:p w:rsidR="000C4A07" w:rsidRDefault="000C4A07">
            <w:pPr>
              <w:spacing w:before="300" w:after="300"/>
              <w:rPr>
                <w:b/>
                <w:bCs/>
                <w:sz w:val="24"/>
                <w:szCs w:val="24"/>
              </w:rPr>
            </w:pPr>
            <w:r>
              <w:rPr>
                <w:b/>
                <w:bCs/>
              </w:rPr>
              <w:t>OrderDate</w:t>
            </w:r>
          </w:p>
        </w:tc>
        <w:tc>
          <w:tcPr>
            <w:tcW w:w="0" w:type="auto"/>
            <w:shd w:val="clear" w:color="auto" w:fill="FFFFFF"/>
            <w:tcMar>
              <w:top w:w="120" w:type="dxa"/>
              <w:bottom w:w="120" w:type="dxa"/>
              <w:right w:w="120" w:type="dxa"/>
            </w:tcMar>
            <w:hideMark/>
          </w:tcPr>
          <w:p w:rsidR="000C4A07" w:rsidRDefault="000C4A07">
            <w:pPr>
              <w:spacing w:before="300" w:after="300"/>
              <w:rPr>
                <w:b/>
                <w:bCs/>
                <w:sz w:val="24"/>
                <w:szCs w:val="24"/>
              </w:rPr>
            </w:pPr>
            <w:r>
              <w:rPr>
                <w:b/>
                <w:bCs/>
              </w:rPr>
              <w:t>ShipperID</w:t>
            </w:r>
          </w:p>
        </w:tc>
      </w:tr>
      <w:tr w:rsidR="000C4A07" w:rsidTr="000C4A07">
        <w:tc>
          <w:tcPr>
            <w:tcW w:w="0" w:type="auto"/>
            <w:shd w:val="clear" w:color="auto" w:fill="F1F1F1"/>
            <w:tcMar>
              <w:top w:w="120" w:type="dxa"/>
              <w:left w:w="240" w:type="dxa"/>
              <w:bottom w:w="120" w:type="dxa"/>
              <w:right w:w="120" w:type="dxa"/>
            </w:tcMar>
            <w:hideMark/>
          </w:tcPr>
          <w:p w:rsidR="000C4A07" w:rsidRDefault="000C4A07">
            <w:pPr>
              <w:spacing w:before="300" w:after="300"/>
              <w:rPr>
                <w:sz w:val="24"/>
                <w:szCs w:val="24"/>
              </w:rPr>
            </w:pPr>
            <w:r>
              <w:t>10248</w:t>
            </w:r>
          </w:p>
        </w:tc>
        <w:tc>
          <w:tcPr>
            <w:tcW w:w="0" w:type="auto"/>
            <w:shd w:val="clear" w:color="auto" w:fill="F1F1F1"/>
            <w:tcMar>
              <w:top w:w="120" w:type="dxa"/>
              <w:left w:w="120" w:type="dxa"/>
              <w:bottom w:w="120" w:type="dxa"/>
              <w:right w:w="120" w:type="dxa"/>
            </w:tcMar>
            <w:hideMark/>
          </w:tcPr>
          <w:p w:rsidR="000C4A07" w:rsidRDefault="000C4A07">
            <w:pPr>
              <w:spacing w:before="300" w:after="300"/>
              <w:rPr>
                <w:sz w:val="24"/>
                <w:szCs w:val="24"/>
              </w:rPr>
            </w:pPr>
            <w:r>
              <w:t>90</w:t>
            </w:r>
          </w:p>
        </w:tc>
        <w:tc>
          <w:tcPr>
            <w:tcW w:w="0" w:type="auto"/>
            <w:shd w:val="clear" w:color="auto" w:fill="F1F1F1"/>
            <w:tcMar>
              <w:top w:w="120" w:type="dxa"/>
              <w:bottom w:w="120" w:type="dxa"/>
              <w:right w:w="120" w:type="dxa"/>
            </w:tcMar>
            <w:hideMark/>
          </w:tcPr>
          <w:p w:rsidR="000C4A07" w:rsidRDefault="000C4A07">
            <w:pPr>
              <w:spacing w:before="300" w:after="300"/>
              <w:rPr>
                <w:sz w:val="24"/>
                <w:szCs w:val="24"/>
              </w:rPr>
            </w:pPr>
            <w:r>
              <w:t>5</w:t>
            </w:r>
          </w:p>
        </w:tc>
        <w:tc>
          <w:tcPr>
            <w:tcW w:w="0" w:type="auto"/>
            <w:shd w:val="clear" w:color="auto" w:fill="F1F1F1"/>
            <w:tcMar>
              <w:top w:w="120" w:type="dxa"/>
              <w:bottom w:w="120" w:type="dxa"/>
              <w:right w:w="120" w:type="dxa"/>
            </w:tcMar>
            <w:hideMark/>
          </w:tcPr>
          <w:p w:rsidR="000C4A07" w:rsidRDefault="000C4A07">
            <w:pPr>
              <w:spacing w:before="300" w:after="300"/>
              <w:rPr>
                <w:sz w:val="24"/>
                <w:szCs w:val="24"/>
              </w:rPr>
            </w:pPr>
            <w:r>
              <w:t>1996-07-04</w:t>
            </w:r>
          </w:p>
        </w:tc>
        <w:tc>
          <w:tcPr>
            <w:tcW w:w="0" w:type="auto"/>
            <w:shd w:val="clear" w:color="auto" w:fill="F1F1F1"/>
            <w:tcMar>
              <w:top w:w="120" w:type="dxa"/>
              <w:bottom w:w="120" w:type="dxa"/>
              <w:right w:w="120" w:type="dxa"/>
            </w:tcMar>
            <w:hideMark/>
          </w:tcPr>
          <w:p w:rsidR="000C4A07" w:rsidRDefault="000C4A07">
            <w:pPr>
              <w:spacing w:before="300" w:after="300"/>
              <w:rPr>
                <w:sz w:val="24"/>
                <w:szCs w:val="24"/>
              </w:rPr>
            </w:pPr>
            <w:r>
              <w:t>3</w:t>
            </w:r>
          </w:p>
        </w:tc>
      </w:tr>
      <w:tr w:rsidR="000C4A07" w:rsidTr="000C4A07">
        <w:tc>
          <w:tcPr>
            <w:tcW w:w="0" w:type="auto"/>
            <w:shd w:val="clear" w:color="auto" w:fill="FFFFFF"/>
            <w:tcMar>
              <w:top w:w="120" w:type="dxa"/>
              <w:left w:w="240" w:type="dxa"/>
              <w:bottom w:w="120" w:type="dxa"/>
              <w:right w:w="120" w:type="dxa"/>
            </w:tcMar>
            <w:hideMark/>
          </w:tcPr>
          <w:p w:rsidR="000C4A07" w:rsidRDefault="000C4A07">
            <w:pPr>
              <w:spacing w:before="300" w:after="300"/>
              <w:rPr>
                <w:sz w:val="24"/>
                <w:szCs w:val="24"/>
              </w:rPr>
            </w:pPr>
            <w:r>
              <w:t>10249</w:t>
            </w:r>
          </w:p>
        </w:tc>
        <w:tc>
          <w:tcPr>
            <w:tcW w:w="0" w:type="auto"/>
            <w:shd w:val="clear" w:color="auto" w:fill="FFFFFF"/>
            <w:tcMar>
              <w:top w:w="120" w:type="dxa"/>
              <w:left w:w="120" w:type="dxa"/>
              <w:bottom w:w="120" w:type="dxa"/>
              <w:right w:w="120" w:type="dxa"/>
            </w:tcMar>
            <w:hideMark/>
          </w:tcPr>
          <w:p w:rsidR="000C4A07" w:rsidRDefault="000C4A07">
            <w:pPr>
              <w:spacing w:before="300" w:after="300"/>
              <w:rPr>
                <w:sz w:val="24"/>
                <w:szCs w:val="24"/>
              </w:rPr>
            </w:pPr>
            <w:r>
              <w:t>81</w:t>
            </w:r>
          </w:p>
        </w:tc>
        <w:tc>
          <w:tcPr>
            <w:tcW w:w="0" w:type="auto"/>
            <w:shd w:val="clear" w:color="auto" w:fill="FFFFFF"/>
            <w:tcMar>
              <w:top w:w="120" w:type="dxa"/>
              <w:bottom w:w="120" w:type="dxa"/>
              <w:right w:w="120" w:type="dxa"/>
            </w:tcMar>
            <w:hideMark/>
          </w:tcPr>
          <w:p w:rsidR="000C4A07" w:rsidRDefault="000C4A07">
            <w:pPr>
              <w:spacing w:before="300" w:after="300"/>
              <w:rPr>
                <w:sz w:val="24"/>
                <w:szCs w:val="24"/>
              </w:rPr>
            </w:pPr>
            <w:r>
              <w:t>6</w:t>
            </w:r>
          </w:p>
        </w:tc>
        <w:tc>
          <w:tcPr>
            <w:tcW w:w="0" w:type="auto"/>
            <w:shd w:val="clear" w:color="auto" w:fill="FFFFFF"/>
            <w:tcMar>
              <w:top w:w="120" w:type="dxa"/>
              <w:bottom w:w="120" w:type="dxa"/>
              <w:right w:w="120" w:type="dxa"/>
            </w:tcMar>
            <w:hideMark/>
          </w:tcPr>
          <w:p w:rsidR="000C4A07" w:rsidRDefault="000C4A07">
            <w:pPr>
              <w:spacing w:before="300" w:after="300"/>
              <w:rPr>
                <w:sz w:val="24"/>
                <w:szCs w:val="24"/>
              </w:rPr>
            </w:pPr>
            <w:r>
              <w:t>1996-07-05</w:t>
            </w:r>
          </w:p>
        </w:tc>
        <w:tc>
          <w:tcPr>
            <w:tcW w:w="0" w:type="auto"/>
            <w:shd w:val="clear" w:color="auto" w:fill="FFFFFF"/>
            <w:tcMar>
              <w:top w:w="120" w:type="dxa"/>
              <w:bottom w:w="120" w:type="dxa"/>
              <w:right w:w="120" w:type="dxa"/>
            </w:tcMar>
            <w:hideMark/>
          </w:tcPr>
          <w:p w:rsidR="000C4A07" w:rsidRDefault="000C4A07">
            <w:pPr>
              <w:spacing w:before="300" w:after="300"/>
              <w:rPr>
                <w:sz w:val="24"/>
                <w:szCs w:val="24"/>
              </w:rPr>
            </w:pPr>
            <w:r>
              <w:t>1</w:t>
            </w:r>
          </w:p>
        </w:tc>
      </w:tr>
      <w:tr w:rsidR="000C4A07" w:rsidTr="000C4A07">
        <w:tc>
          <w:tcPr>
            <w:tcW w:w="0" w:type="auto"/>
            <w:shd w:val="clear" w:color="auto" w:fill="F1F1F1"/>
            <w:tcMar>
              <w:top w:w="120" w:type="dxa"/>
              <w:left w:w="240" w:type="dxa"/>
              <w:bottom w:w="120" w:type="dxa"/>
              <w:right w:w="120" w:type="dxa"/>
            </w:tcMar>
            <w:hideMark/>
          </w:tcPr>
          <w:p w:rsidR="000C4A07" w:rsidRDefault="000C4A07">
            <w:pPr>
              <w:spacing w:before="300" w:after="300"/>
              <w:rPr>
                <w:sz w:val="24"/>
                <w:szCs w:val="24"/>
              </w:rPr>
            </w:pPr>
            <w:r>
              <w:t>10250</w:t>
            </w:r>
          </w:p>
        </w:tc>
        <w:tc>
          <w:tcPr>
            <w:tcW w:w="0" w:type="auto"/>
            <w:shd w:val="clear" w:color="auto" w:fill="F1F1F1"/>
            <w:tcMar>
              <w:top w:w="120" w:type="dxa"/>
              <w:left w:w="120" w:type="dxa"/>
              <w:bottom w:w="120" w:type="dxa"/>
              <w:right w:w="120" w:type="dxa"/>
            </w:tcMar>
            <w:hideMark/>
          </w:tcPr>
          <w:p w:rsidR="000C4A07" w:rsidRDefault="000C4A07">
            <w:pPr>
              <w:spacing w:before="300" w:after="300"/>
              <w:rPr>
                <w:sz w:val="24"/>
                <w:szCs w:val="24"/>
              </w:rPr>
            </w:pPr>
            <w:r>
              <w:t>34</w:t>
            </w:r>
          </w:p>
        </w:tc>
        <w:tc>
          <w:tcPr>
            <w:tcW w:w="0" w:type="auto"/>
            <w:shd w:val="clear" w:color="auto" w:fill="F1F1F1"/>
            <w:tcMar>
              <w:top w:w="120" w:type="dxa"/>
              <w:bottom w:w="120" w:type="dxa"/>
              <w:right w:w="120" w:type="dxa"/>
            </w:tcMar>
            <w:hideMark/>
          </w:tcPr>
          <w:p w:rsidR="000C4A07" w:rsidRDefault="000C4A07">
            <w:pPr>
              <w:spacing w:before="300" w:after="300"/>
              <w:rPr>
                <w:sz w:val="24"/>
                <w:szCs w:val="24"/>
              </w:rPr>
            </w:pPr>
            <w:r>
              <w:t>4</w:t>
            </w:r>
          </w:p>
        </w:tc>
        <w:tc>
          <w:tcPr>
            <w:tcW w:w="0" w:type="auto"/>
            <w:shd w:val="clear" w:color="auto" w:fill="F1F1F1"/>
            <w:tcMar>
              <w:top w:w="120" w:type="dxa"/>
              <w:bottom w:w="120" w:type="dxa"/>
              <w:right w:w="120" w:type="dxa"/>
            </w:tcMar>
            <w:hideMark/>
          </w:tcPr>
          <w:p w:rsidR="000C4A07" w:rsidRDefault="000C4A07">
            <w:pPr>
              <w:spacing w:before="300" w:after="300"/>
              <w:rPr>
                <w:sz w:val="24"/>
                <w:szCs w:val="24"/>
              </w:rPr>
            </w:pPr>
            <w:r>
              <w:t>1996-07-08</w:t>
            </w:r>
          </w:p>
        </w:tc>
        <w:tc>
          <w:tcPr>
            <w:tcW w:w="0" w:type="auto"/>
            <w:shd w:val="clear" w:color="auto" w:fill="F1F1F1"/>
            <w:tcMar>
              <w:top w:w="120" w:type="dxa"/>
              <w:bottom w:w="120" w:type="dxa"/>
              <w:right w:w="120" w:type="dxa"/>
            </w:tcMar>
            <w:hideMark/>
          </w:tcPr>
          <w:p w:rsidR="000C4A07" w:rsidRDefault="000C4A07">
            <w:pPr>
              <w:spacing w:before="300" w:after="300"/>
              <w:rPr>
                <w:sz w:val="24"/>
                <w:szCs w:val="24"/>
              </w:rPr>
            </w:pPr>
            <w:r>
              <w:t>2</w:t>
            </w:r>
          </w:p>
        </w:tc>
      </w:tr>
    </w:tbl>
    <w:p w:rsidR="000C4A07" w:rsidRDefault="000C4A07" w:rsidP="000C4A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"Shippers"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5536"/>
        <w:gridCol w:w="7589"/>
      </w:tblGrid>
      <w:tr w:rsidR="000C4A07" w:rsidTr="000C4A07">
        <w:tc>
          <w:tcPr>
            <w:tcW w:w="0" w:type="auto"/>
            <w:shd w:val="clear" w:color="auto" w:fill="FFFFFF"/>
            <w:tcMar>
              <w:top w:w="120" w:type="dxa"/>
              <w:left w:w="240" w:type="dxa"/>
              <w:bottom w:w="120" w:type="dxa"/>
              <w:right w:w="120" w:type="dxa"/>
            </w:tcMar>
            <w:hideMark/>
          </w:tcPr>
          <w:p w:rsidR="000C4A07" w:rsidRDefault="000C4A07">
            <w:pPr>
              <w:spacing w:before="300" w:after="300"/>
              <w:rPr>
                <w:b/>
                <w:bCs/>
                <w:sz w:val="24"/>
                <w:szCs w:val="24"/>
              </w:rPr>
            </w:pPr>
            <w:r>
              <w:rPr>
                <w:b/>
                <w:bCs/>
              </w:rPr>
              <w:t>ShipperID</w:t>
            </w:r>
          </w:p>
        </w:tc>
        <w:tc>
          <w:tcPr>
            <w:tcW w:w="0" w:type="auto"/>
            <w:shd w:val="clear" w:color="auto" w:fill="FFFFFF"/>
            <w:tcMar>
              <w:top w:w="120" w:type="dxa"/>
              <w:left w:w="120" w:type="dxa"/>
              <w:bottom w:w="120" w:type="dxa"/>
              <w:right w:w="120" w:type="dxa"/>
            </w:tcMar>
            <w:hideMark/>
          </w:tcPr>
          <w:p w:rsidR="000C4A07" w:rsidRDefault="000C4A07">
            <w:pPr>
              <w:spacing w:before="300" w:after="300"/>
              <w:rPr>
                <w:b/>
                <w:bCs/>
                <w:sz w:val="24"/>
                <w:szCs w:val="24"/>
              </w:rPr>
            </w:pPr>
            <w:r>
              <w:rPr>
                <w:b/>
                <w:bCs/>
              </w:rPr>
              <w:t>ShipperName</w:t>
            </w:r>
          </w:p>
        </w:tc>
      </w:tr>
      <w:tr w:rsidR="000C4A07" w:rsidTr="000C4A07">
        <w:tc>
          <w:tcPr>
            <w:tcW w:w="0" w:type="auto"/>
            <w:shd w:val="clear" w:color="auto" w:fill="F1F1F1"/>
            <w:tcMar>
              <w:top w:w="120" w:type="dxa"/>
              <w:left w:w="240" w:type="dxa"/>
              <w:bottom w:w="120" w:type="dxa"/>
              <w:right w:w="120" w:type="dxa"/>
            </w:tcMar>
            <w:hideMark/>
          </w:tcPr>
          <w:p w:rsidR="000C4A07" w:rsidRDefault="000C4A07">
            <w:pPr>
              <w:spacing w:before="300" w:after="300"/>
              <w:rPr>
                <w:sz w:val="24"/>
                <w:szCs w:val="24"/>
              </w:rPr>
            </w:pPr>
            <w:r>
              <w:t>1</w:t>
            </w:r>
          </w:p>
        </w:tc>
        <w:tc>
          <w:tcPr>
            <w:tcW w:w="0" w:type="auto"/>
            <w:shd w:val="clear" w:color="auto" w:fill="F1F1F1"/>
            <w:tcMar>
              <w:top w:w="120" w:type="dxa"/>
              <w:left w:w="120" w:type="dxa"/>
              <w:bottom w:w="120" w:type="dxa"/>
              <w:right w:w="120" w:type="dxa"/>
            </w:tcMar>
            <w:hideMark/>
          </w:tcPr>
          <w:p w:rsidR="000C4A07" w:rsidRDefault="000C4A07">
            <w:pPr>
              <w:spacing w:before="300" w:after="300"/>
              <w:rPr>
                <w:sz w:val="24"/>
                <w:szCs w:val="24"/>
              </w:rPr>
            </w:pPr>
            <w:r>
              <w:t>Speedy Express</w:t>
            </w:r>
          </w:p>
        </w:tc>
      </w:tr>
      <w:tr w:rsidR="000C4A07" w:rsidTr="000C4A07">
        <w:tc>
          <w:tcPr>
            <w:tcW w:w="0" w:type="auto"/>
            <w:shd w:val="clear" w:color="auto" w:fill="FFFFFF"/>
            <w:tcMar>
              <w:top w:w="120" w:type="dxa"/>
              <w:left w:w="240" w:type="dxa"/>
              <w:bottom w:w="120" w:type="dxa"/>
              <w:right w:w="120" w:type="dxa"/>
            </w:tcMar>
            <w:hideMark/>
          </w:tcPr>
          <w:p w:rsidR="000C4A07" w:rsidRDefault="000C4A07">
            <w:pPr>
              <w:spacing w:before="300" w:after="300"/>
              <w:rPr>
                <w:sz w:val="24"/>
                <w:szCs w:val="24"/>
              </w:rPr>
            </w:pPr>
            <w:r>
              <w:t>2</w:t>
            </w:r>
          </w:p>
        </w:tc>
        <w:tc>
          <w:tcPr>
            <w:tcW w:w="0" w:type="auto"/>
            <w:shd w:val="clear" w:color="auto" w:fill="FFFFFF"/>
            <w:tcMar>
              <w:top w:w="120" w:type="dxa"/>
              <w:left w:w="120" w:type="dxa"/>
              <w:bottom w:w="120" w:type="dxa"/>
              <w:right w:w="120" w:type="dxa"/>
            </w:tcMar>
            <w:hideMark/>
          </w:tcPr>
          <w:p w:rsidR="000C4A07" w:rsidRDefault="000C4A07">
            <w:pPr>
              <w:spacing w:before="300" w:after="300"/>
              <w:rPr>
                <w:sz w:val="24"/>
                <w:szCs w:val="24"/>
              </w:rPr>
            </w:pPr>
            <w:r>
              <w:t>United Package</w:t>
            </w:r>
          </w:p>
        </w:tc>
      </w:tr>
      <w:tr w:rsidR="000C4A07" w:rsidTr="000C4A07">
        <w:tc>
          <w:tcPr>
            <w:tcW w:w="0" w:type="auto"/>
            <w:shd w:val="clear" w:color="auto" w:fill="F1F1F1"/>
            <w:tcMar>
              <w:top w:w="120" w:type="dxa"/>
              <w:left w:w="240" w:type="dxa"/>
              <w:bottom w:w="120" w:type="dxa"/>
              <w:right w:w="120" w:type="dxa"/>
            </w:tcMar>
            <w:hideMark/>
          </w:tcPr>
          <w:p w:rsidR="000C4A07" w:rsidRDefault="000C4A07">
            <w:pPr>
              <w:spacing w:before="300" w:after="300"/>
              <w:rPr>
                <w:sz w:val="24"/>
                <w:szCs w:val="24"/>
              </w:rPr>
            </w:pPr>
            <w:r>
              <w:t>3</w:t>
            </w:r>
          </w:p>
        </w:tc>
        <w:tc>
          <w:tcPr>
            <w:tcW w:w="0" w:type="auto"/>
            <w:shd w:val="clear" w:color="auto" w:fill="F1F1F1"/>
            <w:tcMar>
              <w:top w:w="120" w:type="dxa"/>
              <w:left w:w="120" w:type="dxa"/>
              <w:bottom w:w="120" w:type="dxa"/>
              <w:right w:w="120" w:type="dxa"/>
            </w:tcMar>
            <w:hideMark/>
          </w:tcPr>
          <w:p w:rsidR="000C4A07" w:rsidRDefault="000C4A07">
            <w:pPr>
              <w:spacing w:before="300" w:after="300"/>
              <w:rPr>
                <w:sz w:val="24"/>
                <w:szCs w:val="24"/>
              </w:rPr>
            </w:pPr>
            <w:r>
              <w:t>Federal Shipping</w:t>
            </w:r>
          </w:p>
        </w:tc>
      </w:tr>
    </w:tbl>
    <w:p w:rsidR="000C4A07" w:rsidRDefault="00F60B67" w:rsidP="000C4A07">
      <w:pPr>
        <w:spacing w:before="300" w:after="300"/>
        <w:rPr>
          <w:rFonts w:ascii="Times New Roman" w:hAnsi="Times New Roman"/>
          <w:sz w:val="24"/>
          <w:szCs w:val="24"/>
        </w:rPr>
      </w:pPr>
      <w:r>
        <w:pict>
          <v:rect id="_x0000_i1085" style="width:0;height:0" o:hralign="center" o:hrstd="t" o:hrnoshade="t" o:hr="t" fillcolor="black" stroked="f"/>
        </w:pict>
      </w:r>
    </w:p>
    <w:p w:rsidR="000C4A07" w:rsidRDefault="000C4A07" w:rsidP="000C4A0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GROUP BY With JOIN Example</w:t>
      </w:r>
    </w:p>
    <w:p w:rsidR="000C4A07" w:rsidRDefault="000C4A07" w:rsidP="000C4A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orders sent by each shipper:</w:t>
      </w:r>
    </w:p>
    <w:p w:rsidR="000C4A07" w:rsidRDefault="000C4A07" w:rsidP="000C4A0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C4A07" w:rsidRDefault="000C4A07" w:rsidP="000C4A07">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Shippers.ShipperName,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(Orders.OrderID) </w:t>
      </w:r>
      <w:r>
        <w:rPr>
          <w:rStyle w:val="sqlkeywordcolor"/>
          <w:rFonts w:ascii="Consolas" w:hAnsi="Consolas" w:cs="Consolas"/>
          <w:color w:val="0000CD"/>
          <w:sz w:val="23"/>
          <w:szCs w:val="23"/>
        </w:rPr>
        <w:t>AS</w:t>
      </w:r>
      <w:r>
        <w:rPr>
          <w:rStyle w:val="sqlcolor"/>
          <w:rFonts w:ascii="Consolas" w:hAnsi="Consolas" w:cs="Consolas"/>
          <w:color w:val="000000"/>
          <w:sz w:val="23"/>
          <w:szCs w:val="23"/>
        </w:rPr>
        <w:t> NumberOfOrders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Orders</w:t>
      </w:r>
      <w:r>
        <w:rPr>
          <w:rFonts w:ascii="Consolas" w:hAnsi="Consolas" w:cs="Consolas"/>
          <w:color w:val="000000"/>
          <w:sz w:val="23"/>
          <w:szCs w:val="23"/>
        </w:rPr>
        <w:br/>
      </w:r>
      <w:r>
        <w:rPr>
          <w:rStyle w:val="sqlkeywordcolor"/>
          <w:rFonts w:ascii="Consolas" w:hAnsi="Consolas" w:cs="Consolas"/>
          <w:color w:val="0000CD"/>
          <w:sz w:val="23"/>
          <w:szCs w:val="23"/>
        </w:rPr>
        <w:lastRenderedPageBreak/>
        <w:t>LEFT</w:t>
      </w:r>
      <w:r>
        <w:rPr>
          <w:rStyle w:val="sqlcolor"/>
          <w:rFonts w:ascii="Consolas" w:hAnsi="Consolas" w:cs="Consolas"/>
          <w:color w:val="000000"/>
          <w:sz w:val="23"/>
          <w:szCs w:val="23"/>
        </w:rPr>
        <w:t> </w:t>
      </w:r>
      <w:r>
        <w:rPr>
          <w:rStyle w:val="sqlkeywordcolor"/>
          <w:rFonts w:ascii="Consolas" w:hAnsi="Consolas" w:cs="Consolas"/>
          <w:color w:val="0000CD"/>
          <w:sz w:val="23"/>
          <w:szCs w:val="23"/>
        </w:rPr>
        <w:t>JOIN</w:t>
      </w:r>
      <w:r>
        <w:rPr>
          <w:rStyle w:val="sqlcolor"/>
          <w:rFonts w:ascii="Consolas" w:hAnsi="Consolas" w:cs="Consolas"/>
          <w:color w:val="000000"/>
          <w:sz w:val="23"/>
          <w:szCs w:val="23"/>
        </w:rPr>
        <w:t> Shippers </w:t>
      </w:r>
      <w:r>
        <w:rPr>
          <w:rStyle w:val="sqlkeywordcolor"/>
          <w:rFonts w:ascii="Consolas" w:hAnsi="Consolas" w:cs="Consolas"/>
          <w:color w:val="0000CD"/>
          <w:sz w:val="23"/>
          <w:szCs w:val="23"/>
        </w:rPr>
        <w:t>ON</w:t>
      </w:r>
      <w:r>
        <w:rPr>
          <w:rStyle w:val="sqlcolor"/>
          <w:rFonts w:ascii="Consolas" w:hAnsi="Consolas" w:cs="Consolas"/>
          <w:color w:val="000000"/>
          <w:sz w:val="23"/>
          <w:szCs w:val="23"/>
        </w:rPr>
        <w:t> Orders.ShipperID = Shippers.ShipperID</w:t>
      </w:r>
      <w:r>
        <w:rPr>
          <w:rFonts w:ascii="Consolas" w:hAnsi="Consolas" w:cs="Consolas"/>
          <w:color w:val="000000"/>
          <w:sz w:val="23"/>
          <w:szCs w:val="23"/>
        </w:rPr>
        <w:br/>
      </w:r>
      <w:r>
        <w:rPr>
          <w:rStyle w:val="sqlkeywordcolor"/>
          <w:rFonts w:ascii="Consolas" w:hAnsi="Consolas" w:cs="Consolas"/>
          <w:color w:val="0000CD"/>
          <w:sz w:val="23"/>
          <w:szCs w:val="23"/>
        </w:rPr>
        <w:t>GROUP</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ShipperName;</w:t>
      </w:r>
    </w:p>
    <w:p w:rsidR="000C4A07" w:rsidRDefault="00F60B67" w:rsidP="000C4A07">
      <w:pPr>
        <w:shd w:val="clear" w:color="auto" w:fill="F1F1F1"/>
        <w:rPr>
          <w:rFonts w:ascii="Verdana" w:hAnsi="Verdana" w:cs="Times New Roman"/>
          <w:color w:val="000000"/>
          <w:sz w:val="23"/>
          <w:szCs w:val="23"/>
        </w:rPr>
      </w:pPr>
      <w:hyperlink r:id="rId105" w:tgtFrame="_blank" w:history="1">
        <w:r w:rsidR="000C4A07">
          <w:rPr>
            <w:rStyle w:val="Hyperlink"/>
            <w:rFonts w:ascii="Verdana" w:hAnsi="Verdana"/>
            <w:color w:val="FFFFFF"/>
            <w:sz w:val="23"/>
            <w:szCs w:val="23"/>
            <w:bdr w:val="none" w:sz="0" w:space="0" w:color="auto" w:frame="1"/>
            <w:shd w:val="clear" w:color="auto" w:fill="4CAF50"/>
          </w:rPr>
          <w:t>Try it Yourself »</w:t>
        </w:r>
      </w:hyperlink>
    </w:p>
    <w:p w:rsidR="000C4A07" w:rsidRDefault="000C4A07" w:rsidP="008D2EF5"/>
    <w:p w:rsidR="00F03C1E" w:rsidRDefault="00F03C1E" w:rsidP="008D2EF5"/>
    <w:p w:rsidR="00937371" w:rsidRDefault="00937371" w:rsidP="008D2EF5"/>
    <w:p w:rsidR="00937371" w:rsidRDefault="00937371" w:rsidP="0093737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HAVING Clause</w:t>
      </w:r>
    </w:p>
    <w:p w:rsidR="00937371" w:rsidRDefault="00937371" w:rsidP="009373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HAVING clause was added to SQL because the WHERE keyword could not be used with aggregate functions.</w:t>
      </w:r>
    </w:p>
    <w:p w:rsidR="00937371" w:rsidRDefault="00937371" w:rsidP="00937371">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HAVING Syntax</w:t>
      </w:r>
    </w:p>
    <w:p w:rsidR="00937371" w:rsidRDefault="00937371" w:rsidP="00937371">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Fonts w:ascii="Consolas" w:hAnsi="Consolas" w:cs="Consolas"/>
          <w:color w:val="000000"/>
          <w:sz w:val="23"/>
          <w:szCs w:val="23"/>
        </w:rPr>
        <w:br/>
      </w:r>
      <w:r>
        <w:rPr>
          <w:rStyle w:val="sqlkeywordcolor"/>
          <w:rFonts w:ascii="Consolas" w:hAnsi="Consolas" w:cs="Consolas"/>
          <w:color w:val="0000CD"/>
          <w:sz w:val="23"/>
          <w:szCs w:val="23"/>
        </w:rPr>
        <w:t>GROUP</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Fonts w:ascii="Consolas" w:hAnsi="Consolas" w:cs="Consolas"/>
          <w:i/>
          <w:iCs/>
          <w:color w:val="000000"/>
          <w:sz w:val="23"/>
          <w:szCs w:val="23"/>
        </w:rPr>
        <w:br/>
      </w:r>
      <w:r>
        <w:rPr>
          <w:rStyle w:val="sqlkeywordcolor"/>
          <w:rFonts w:ascii="Consolas" w:hAnsi="Consolas" w:cs="Consolas"/>
          <w:color w:val="0000CD"/>
          <w:sz w:val="23"/>
          <w:szCs w:val="23"/>
        </w:rPr>
        <w:t>HAVING</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Fonts w:ascii="Consolas" w:hAnsi="Consolas" w:cs="Consolas"/>
          <w:i/>
          <w:iC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p>
    <w:p w:rsidR="00937371" w:rsidRDefault="00F60B67" w:rsidP="00937371">
      <w:pPr>
        <w:spacing w:before="300" w:after="300"/>
        <w:rPr>
          <w:rFonts w:ascii="Times New Roman" w:hAnsi="Times New Roman" w:cs="Times New Roman"/>
          <w:sz w:val="24"/>
          <w:szCs w:val="24"/>
        </w:rPr>
      </w:pPr>
      <w:r>
        <w:pict>
          <v:rect id="_x0000_i1086" style="width:0;height:0" o:hralign="center" o:hrstd="t" o:hrnoshade="t" o:hr="t" fillcolor="black" stroked="f"/>
        </w:pict>
      </w:r>
    </w:p>
    <w:p w:rsidR="00937371" w:rsidRDefault="00937371" w:rsidP="0093737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rsidR="00937371" w:rsidRDefault="00937371" w:rsidP="009373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485"/>
        <w:gridCol w:w="3535"/>
        <w:gridCol w:w="1835"/>
        <w:gridCol w:w="2870"/>
        <w:gridCol w:w="1220"/>
        <w:gridCol w:w="1195"/>
        <w:gridCol w:w="985"/>
      </w:tblGrid>
      <w:tr w:rsidR="00937371" w:rsidTr="00937371">
        <w:tc>
          <w:tcPr>
            <w:tcW w:w="0" w:type="auto"/>
            <w:shd w:val="clear" w:color="auto" w:fill="FFFFFF"/>
            <w:tcMar>
              <w:top w:w="120" w:type="dxa"/>
              <w:left w:w="240" w:type="dxa"/>
              <w:bottom w:w="120" w:type="dxa"/>
              <w:right w:w="120" w:type="dxa"/>
            </w:tcMar>
            <w:hideMark/>
          </w:tcPr>
          <w:p w:rsidR="00937371" w:rsidRDefault="00937371">
            <w:pPr>
              <w:spacing w:before="300" w:after="300"/>
              <w:rPr>
                <w:b/>
                <w:bCs/>
                <w:sz w:val="24"/>
                <w:szCs w:val="24"/>
              </w:rPr>
            </w:pPr>
            <w:r>
              <w:rPr>
                <w:b/>
                <w:bCs/>
              </w:rPr>
              <w:t>CustomerID</w:t>
            </w:r>
          </w:p>
        </w:tc>
        <w:tc>
          <w:tcPr>
            <w:tcW w:w="0" w:type="auto"/>
            <w:shd w:val="clear" w:color="auto" w:fill="FFFFFF"/>
            <w:tcMar>
              <w:top w:w="120" w:type="dxa"/>
              <w:left w:w="120" w:type="dxa"/>
              <w:bottom w:w="120" w:type="dxa"/>
              <w:right w:w="120" w:type="dxa"/>
            </w:tcMar>
            <w:hideMark/>
          </w:tcPr>
          <w:p w:rsidR="00937371" w:rsidRDefault="00937371">
            <w:pPr>
              <w:spacing w:before="300" w:after="300"/>
              <w:rPr>
                <w:b/>
                <w:bCs/>
                <w:sz w:val="24"/>
                <w:szCs w:val="24"/>
              </w:rPr>
            </w:pPr>
            <w:r>
              <w:rPr>
                <w:b/>
                <w:bCs/>
              </w:rPr>
              <w:t>CustomerName</w:t>
            </w:r>
          </w:p>
        </w:tc>
        <w:tc>
          <w:tcPr>
            <w:tcW w:w="0" w:type="auto"/>
            <w:shd w:val="clear" w:color="auto" w:fill="FFFFFF"/>
            <w:tcMar>
              <w:top w:w="120" w:type="dxa"/>
              <w:bottom w:w="120" w:type="dxa"/>
              <w:right w:w="120" w:type="dxa"/>
            </w:tcMar>
            <w:hideMark/>
          </w:tcPr>
          <w:p w:rsidR="00937371" w:rsidRDefault="00937371">
            <w:pPr>
              <w:spacing w:before="300" w:after="300"/>
              <w:rPr>
                <w:b/>
                <w:bCs/>
                <w:sz w:val="24"/>
                <w:szCs w:val="24"/>
              </w:rPr>
            </w:pPr>
            <w:r>
              <w:rPr>
                <w:b/>
                <w:bCs/>
              </w:rPr>
              <w:t>ContactName</w:t>
            </w:r>
          </w:p>
        </w:tc>
        <w:tc>
          <w:tcPr>
            <w:tcW w:w="0" w:type="auto"/>
            <w:shd w:val="clear" w:color="auto" w:fill="FFFFFF"/>
            <w:tcMar>
              <w:top w:w="120" w:type="dxa"/>
              <w:bottom w:w="120" w:type="dxa"/>
              <w:right w:w="120" w:type="dxa"/>
            </w:tcMar>
            <w:hideMark/>
          </w:tcPr>
          <w:p w:rsidR="00937371" w:rsidRDefault="00937371">
            <w:pPr>
              <w:spacing w:before="300" w:after="300"/>
              <w:rPr>
                <w:b/>
                <w:bCs/>
                <w:sz w:val="24"/>
                <w:szCs w:val="24"/>
              </w:rPr>
            </w:pPr>
            <w:r>
              <w:rPr>
                <w:b/>
                <w:bCs/>
              </w:rPr>
              <w:t>Address</w:t>
            </w:r>
          </w:p>
        </w:tc>
        <w:tc>
          <w:tcPr>
            <w:tcW w:w="0" w:type="auto"/>
            <w:shd w:val="clear" w:color="auto" w:fill="FFFFFF"/>
            <w:tcMar>
              <w:top w:w="120" w:type="dxa"/>
              <w:bottom w:w="120" w:type="dxa"/>
              <w:right w:w="120" w:type="dxa"/>
            </w:tcMar>
            <w:hideMark/>
          </w:tcPr>
          <w:p w:rsidR="00937371" w:rsidRDefault="00937371">
            <w:pPr>
              <w:spacing w:before="300" w:after="300"/>
              <w:rPr>
                <w:b/>
                <w:bCs/>
                <w:sz w:val="24"/>
                <w:szCs w:val="24"/>
              </w:rPr>
            </w:pPr>
            <w:r>
              <w:rPr>
                <w:b/>
                <w:bCs/>
              </w:rPr>
              <w:t>City</w:t>
            </w:r>
          </w:p>
        </w:tc>
        <w:tc>
          <w:tcPr>
            <w:tcW w:w="0" w:type="auto"/>
            <w:shd w:val="clear" w:color="auto" w:fill="FFFFFF"/>
            <w:tcMar>
              <w:top w:w="120" w:type="dxa"/>
              <w:bottom w:w="120" w:type="dxa"/>
              <w:right w:w="120" w:type="dxa"/>
            </w:tcMar>
            <w:hideMark/>
          </w:tcPr>
          <w:p w:rsidR="00937371" w:rsidRDefault="00937371">
            <w:pPr>
              <w:spacing w:before="300" w:after="300"/>
              <w:rPr>
                <w:b/>
                <w:bCs/>
                <w:sz w:val="24"/>
                <w:szCs w:val="24"/>
              </w:rPr>
            </w:pPr>
            <w:r>
              <w:rPr>
                <w:b/>
                <w:bCs/>
              </w:rPr>
              <w:t>PostalCode</w:t>
            </w:r>
          </w:p>
        </w:tc>
        <w:tc>
          <w:tcPr>
            <w:tcW w:w="0" w:type="auto"/>
            <w:shd w:val="clear" w:color="auto" w:fill="FFFFFF"/>
            <w:tcMar>
              <w:top w:w="120" w:type="dxa"/>
              <w:bottom w:w="120" w:type="dxa"/>
              <w:right w:w="120" w:type="dxa"/>
            </w:tcMar>
            <w:hideMark/>
          </w:tcPr>
          <w:p w:rsidR="00937371" w:rsidRDefault="00937371">
            <w:pPr>
              <w:spacing w:before="300" w:after="300"/>
              <w:rPr>
                <w:b/>
                <w:bCs/>
                <w:sz w:val="24"/>
                <w:szCs w:val="24"/>
              </w:rPr>
            </w:pPr>
            <w:r>
              <w:rPr>
                <w:b/>
                <w:bCs/>
              </w:rPr>
              <w:t>Country</w:t>
            </w:r>
          </w:p>
        </w:tc>
      </w:tr>
      <w:tr w:rsidR="00937371" w:rsidTr="00937371">
        <w:tc>
          <w:tcPr>
            <w:tcW w:w="0" w:type="auto"/>
            <w:shd w:val="clear" w:color="auto" w:fill="F1F1F1"/>
            <w:tcMar>
              <w:top w:w="120" w:type="dxa"/>
              <w:left w:w="240" w:type="dxa"/>
              <w:bottom w:w="120" w:type="dxa"/>
              <w:right w:w="120" w:type="dxa"/>
            </w:tcMar>
            <w:hideMark/>
          </w:tcPr>
          <w:p w:rsidR="00937371" w:rsidRDefault="00937371">
            <w:pPr>
              <w:spacing w:before="300" w:after="300"/>
              <w:rPr>
                <w:sz w:val="24"/>
                <w:szCs w:val="24"/>
              </w:rPr>
            </w:pPr>
            <w:r>
              <w:t>1</w:t>
            </w:r>
            <w:r>
              <w:br/>
            </w:r>
          </w:p>
        </w:tc>
        <w:tc>
          <w:tcPr>
            <w:tcW w:w="0" w:type="auto"/>
            <w:shd w:val="clear" w:color="auto" w:fill="F1F1F1"/>
            <w:tcMar>
              <w:top w:w="120" w:type="dxa"/>
              <w:left w:w="120" w:type="dxa"/>
              <w:bottom w:w="120" w:type="dxa"/>
              <w:right w:w="120" w:type="dxa"/>
            </w:tcMar>
            <w:hideMark/>
          </w:tcPr>
          <w:p w:rsidR="00937371" w:rsidRDefault="00937371">
            <w:pPr>
              <w:spacing w:before="300" w:after="300"/>
              <w:rPr>
                <w:sz w:val="24"/>
                <w:szCs w:val="24"/>
              </w:rPr>
            </w:pPr>
            <w:r>
              <w:t>Alfreds Futterkiste</w:t>
            </w:r>
          </w:p>
        </w:tc>
        <w:tc>
          <w:tcPr>
            <w:tcW w:w="0" w:type="auto"/>
            <w:shd w:val="clear" w:color="auto" w:fill="F1F1F1"/>
            <w:tcMar>
              <w:top w:w="120" w:type="dxa"/>
              <w:bottom w:w="120" w:type="dxa"/>
              <w:right w:w="120" w:type="dxa"/>
            </w:tcMar>
            <w:hideMark/>
          </w:tcPr>
          <w:p w:rsidR="00937371" w:rsidRDefault="00937371">
            <w:pPr>
              <w:spacing w:before="300" w:after="300"/>
              <w:rPr>
                <w:sz w:val="24"/>
                <w:szCs w:val="24"/>
              </w:rPr>
            </w:pPr>
            <w:r>
              <w:t>Maria Anders</w:t>
            </w:r>
          </w:p>
        </w:tc>
        <w:tc>
          <w:tcPr>
            <w:tcW w:w="0" w:type="auto"/>
            <w:shd w:val="clear" w:color="auto" w:fill="F1F1F1"/>
            <w:tcMar>
              <w:top w:w="120" w:type="dxa"/>
              <w:bottom w:w="120" w:type="dxa"/>
              <w:right w:w="120" w:type="dxa"/>
            </w:tcMar>
            <w:hideMark/>
          </w:tcPr>
          <w:p w:rsidR="00937371" w:rsidRDefault="00937371">
            <w:pPr>
              <w:spacing w:before="300" w:after="300"/>
              <w:rPr>
                <w:sz w:val="24"/>
                <w:szCs w:val="24"/>
              </w:rPr>
            </w:pPr>
            <w:r>
              <w:t>Obere Str. 57</w:t>
            </w:r>
          </w:p>
        </w:tc>
        <w:tc>
          <w:tcPr>
            <w:tcW w:w="0" w:type="auto"/>
            <w:shd w:val="clear" w:color="auto" w:fill="F1F1F1"/>
            <w:tcMar>
              <w:top w:w="120" w:type="dxa"/>
              <w:bottom w:w="120" w:type="dxa"/>
              <w:right w:w="120" w:type="dxa"/>
            </w:tcMar>
            <w:hideMark/>
          </w:tcPr>
          <w:p w:rsidR="00937371" w:rsidRDefault="00937371">
            <w:pPr>
              <w:spacing w:before="300" w:after="300"/>
              <w:rPr>
                <w:sz w:val="24"/>
                <w:szCs w:val="24"/>
              </w:rPr>
            </w:pPr>
            <w:r>
              <w:t>Berlin</w:t>
            </w:r>
          </w:p>
        </w:tc>
        <w:tc>
          <w:tcPr>
            <w:tcW w:w="0" w:type="auto"/>
            <w:shd w:val="clear" w:color="auto" w:fill="F1F1F1"/>
            <w:tcMar>
              <w:top w:w="120" w:type="dxa"/>
              <w:bottom w:w="120" w:type="dxa"/>
              <w:right w:w="120" w:type="dxa"/>
            </w:tcMar>
            <w:hideMark/>
          </w:tcPr>
          <w:p w:rsidR="00937371" w:rsidRDefault="00937371">
            <w:pPr>
              <w:spacing w:before="300" w:after="300"/>
              <w:rPr>
                <w:sz w:val="24"/>
                <w:szCs w:val="24"/>
              </w:rPr>
            </w:pPr>
            <w:r>
              <w:t>12209</w:t>
            </w:r>
          </w:p>
        </w:tc>
        <w:tc>
          <w:tcPr>
            <w:tcW w:w="0" w:type="auto"/>
            <w:shd w:val="clear" w:color="auto" w:fill="F1F1F1"/>
            <w:tcMar>
              <w:top w:w="120" w:type="dxa"/>
              <w:bottom w:w="120" w:type="dxa"/>
              <w:right w:w="120" w:type="dxa"/>
            </w:tcMar>
            <w:hideMark/>
          </w:tcPr>
          <w:p w:rsidR="00937371" w:rsidRDefault="00937371">
            <w:pPr>
              <w:spacing w:before="300" w:after="300"/>
              <w:rPr>
                <w:sz w:val="24"/>
                <w:szCs w:val="24"/>
              </w:rPr>
            </w:pPr>
            <w:r>
              <w:t>Germany</w:t>
            </w:r>
          </w:p>
        </w:tc>
      </w:tr>
      <w:tr w:rsidR="00937371" w:rsidTr="00937371">
        <w:tc>
          <w:tcPr>
            <w:tcW w:w="0" w:type="auto"/>
            <w:shd w:val="clear" w:color="auto" w:fill="FFFFFF"/>
            <w:tcMar>
              <w:top w:w="120" w:type="dxa"/>
              <w:left w:w="240" w:type="dxa"/>
              <w:bottom w:w="120" w:type="dxa"/>
              <w:right w:w="120" w:type="dxa"/>
            </w:tcMar>
            <w:hideMark/>
          </w:tcPr>
          <w:p w:rsidR="00937371" w:rsidRDefault="00937371">
            <w:pPr>
              <w:spacing w:before="300" w:after="300"/>
              <w:rPr>
                <w:sz w:val="24"/>
                <w:szCs w:val="24"/>
              </w:rPr>
            </w:pPr>
            <w:r>
              <w:t>2</w:t>
            </w:r>
          </w:p>
        </w:tc>
        <w:tc>
          <w:tcPr>
            <w:tcW w:w="0" w:type="auto"/>
            <w:shd w:val="clear" w:color="auto" w:fill="FFFFFF"/>
            <w:tcMar>
              <w:top w:w="120" w:type="dxa"/>
              <w:left w:w="120" w:type="dxa"/>
              <w:bottom w:w="120" w:type="dxa"/>
              <w:right w:w="120" w:type="dxa"/>
            </w:tcMar>
            <w:hideMark/>
          </w:tcPr>
          <w:p w:rsidR="00937371" w:rsidRDefault="00937371">
            <w:pPr>
              <w:spacing w:before="300" w:after="300"/>
              <w:rPr>
                <w:sz w:val="24"/>
                <w:szCs w:val="24"/>
              </w:rPr>
            </w:pPr>
            <w:r>
              <w:t>Ana Trujillo Emparedados y helados</w:t>
            </w:r>
          </w:p>
        </w:tc>
        <w:tc>
          <w:tcPr>
            <w:tcW w:w="0" w:type="auto"/>
            <w:shd w:val="clear" w:color="auto" w:fill="FFFFFF"/>
            <w:tcMar>
              <w:top w:w="120" w:type="dxa"/>
              <w:bottom w:w="120" w:type="dxa"/>
              <w:right w:w="120" w:type="dxa"/>
            </w:tcMar>
            <w:hideMark/>
          </w:tcPr>
          <w:p w:rsidR="00937371" w:rsidRDefault="00937371">
            <w:pPr>
              <w:spacing w:before="300" w:after="300"/>
              <w:rPr>
                <w:sz w:val="24"/>
                <w:szCs w:val="24"/>
              </w:rPr>
            </w:pPr>
            <w:r>
              <w:t>Ana Trujillo</w:t>
            </w:r>
          </w:p>
        </w:tc>
        <w:tc>
          <w:tcPr>
            <w:tcW w:w="0" w:type="auto"/>
            <w:shd w:val="clear" w:color="auto" w:fill="FFFFFF"/>
            <w:tcMar>
              <w:top w:w="120" w:type="dxa"/>
              <w:bottom w:w="120" w:type="dxa"/>
              <w:right w:w="120" w:type="dxa"/>
            </w:tcMar>
            <w:hideMark/>
          </w:tcPr>
          <w:p w:rsidR="00937371" w:rsidRDefault="00937371">
            <w:pPr>
              <w:spacing w:before="300" w:after="300"/>
              <w:rPr>
                <w:sz w:val="24"/>
                <w:szCs w:val="24"/>
              </w:rPr>
            </w:pPr>
            <w:r>
              <w:t>Avda. de la Constitución 2222</w:t>
            </w:r>
          </w:p>
        </w:tc>
        <w:tc>
          <w:tcPr>
            <w:tcW w:w="0" w:type="auto"/>
            <w:shd w:val="clear" w:color="auto" w:fill="FFFFFF"/>
            <w:tcMar>
              <w:top w:w="120" w:type="dxa"/>
              <w:bottom w:w="120" w:type="dxa"/>
              <w:right w:w="120" w:type="dxa"/>
            </w:tcMar>
            <w:hideMark/>
          </w:tcPr>
          <w:p w:rsidR="00937371" w:rsidRDefault="00937371">
            <w:pPr>
              <w:spacing w:before="300" w:after="300"/>
              <w:rPr>
                <w:sz w:val="24"/>
                <w:szCs w:val="24"/>
              </w:rPr>
            </w:pPr>
            <w:r>
              <w:t>México D.F.</w:t>
            </w:r>
          </w:p>
        </w:tc>
        <w:tc>
          <w:tcPr>
            <w:tcW w:w="0" w:type="auto"/>
            <w:shd w:val="clear" w:color="auto" w:fill="FFFFFF"/>
            <w:tcMar>
              <w:top w:w="120" w:type="dxa"/>
              <w:bottom w:w="120" w:type="dxa"/>
              <w:right w:w="120" w:type="dxa"/>
            </w:tcMar>
            <w:hideMark/>
          </w:tcPr>
          <w:p w:rsidR="00937371" w:rsidRDefault="00937371">
            <w:pPr>
              <w:spacing w:before="300" w:after="300"/>
              <w:rPr>
                <w:sz w:val="24"/>
                <w:szCs w:val="24"/>
              </w:rPr>
            </w:pPr>
            <w:r>
              <w:t>05021</w:t>
            </w:r>
          </w:p>
        </w:tc>
        <w:tc>
          <w:tcPr>
            <w:tcW w:w="0" w:type="auto"/>
            <w:shd w:val="clear" w:color="auto" w:fill="FFFFFF"/>
            <w:tcMar>
              <w:top w:w="120" w:type="dxa"/>
              <w:bottom w:w="120" w:type="dxa"/>
              <w:right w:w="120" w:type="dxa"/>
            </w:tcMar>
            <w:hideMark/>
          </w:tcPr>
          <w:p w:rsidR="00937371" w:rsidRDefault="00937371">
            <w:pPr>
              <w:spacing w:before="300" w:after="300"/>
              <w:rPr>
                <w:sz w:val="24"/>
                <w:szCs w:val="24"/>
              </w:rPr>
            </w:pPr>
            <w:r>
              <w:t>Mexico</w:t>
            </w:r>
          </w:p>
        </w:tc>
      </w:tr>
      <w:tr w:rsidR="00937371" w:rsidTr="00937371">
        <w:tc>
          <w:tcPr>
            <w:tcW w:w="0" w:type="auto"/>
            <w:shd w:val="clear" w:color="auto" w:fill="F1F1F1"/>
            <w:tcMar>
              <w:top w:w="120" w:type="dxa"/>
              <w:left w:w="240" w:type="dxa"/>
              <w:bottom w:w="120" w:type="dxa"/>
              <w:right w:w="120" w:type="dxa"/>
            </w:tcMar>
            <w:hideMark/>
          </w:tcPr>
          <w:p w:rsidR="00937371" w:rsidRDefault="00937371">
            <w:pPr>
              <w:spacing w:before="300" w:after="300"/>
              <w:rPr>
                <w:sz w:val="24"/>
                <w:szCs w:val="24"/>
              </w:rPr>
            </w:pPr>
            <w:r>
              <w:lastRenderedPageBreak/>
              <w:t>3</w:t>
            </w:r>
          </w:p>
        </w:tc>
        <w:tc>
          <w:tcPr>
            <w:tcW w:w="0" w:type="auto"/>
            <w:shd w:val="clear" w:color="auto" w:fill="F1F1F1"/>
            <w:tcMar>
              <w:top w:w="120" w:type="dxa"/>
              <w:left w:w="120" w:type="dxa"/>
              <w:bottom w:w="120" w:type="dxa"/>
              <w:right w:w="120" w:type="dxa"/>
            </w:tcMar>
            <w:hideMark/>
          </w:tcPr>
          <w:p w:rsidR="00937371" w:rsidRDefault="00937371">
            <w:pPr>
              <w:spacing w:before="300" w:after="300"/>
              <w:rPr>
                <w:sz w:val="24"/>
                <w:szCs w:val="24"/>
              </w:rPr>
            </w:pPr>
            <w:r>
              <w:t>Antonio Moreno Taquería</w:t>
            </w:r>
          </w:p>
        </w:tc>
        <w:tc>
          <w:tcPr>
            <w:tcW w:w="0" w:type="auto"/>
            <w:shd w:val="clear" w:color="auto" w:fill="F1F1F1"/>
            <w:tcMar>
              <w:top w:w="120" w:type="dxa"/>
              <w:bottom w:w="120" w:type="dxa"/>
              <w:right w:w="120" w:type="dxa"/>
            </w:tcMar>
            <w:hideMark/>
          </w:tcPr>
          <w:p w:rsidR="00937371" w:rsidRDefault="00937371">
            <w:pPr>
              <w:spacing w:before="300" w:after="300"/>
              <w:rPr>
                <w:sz w:val="24"/>
                <w:szCs w:val="24"/>
              </w:rPr>
            </w:pPr>
            <w:r>
              <w:t>Antonio Moreno</w:t>
            </w:r>
          </w:p>
        </w:tc>
        <w:tc>
          <w:tcPr>
            <w:tcW w:w="0" w:type="auto"/>
            <w:shd w:val="clear" w:color="auto" w:fill="F1F1F1"/>
            <w:tcMar>
              <w:top w:w="120" w:type="dxa"/>
              <w:bottom w:w="120" w:type="dxa"/>
              <w:right w:w="120" w:type="dxa"/>
            </w:tcMar>
            <w:hideMark/>
          </w:tcPr>
          <w:p w:rsidR="00937371" w:rsidRDefault="00937371">
            <w:pPr>
              <w:spacing w:before="300" w:after="300"/>
              <w:rPr>
                <w:sz w:val="24"/>
                <w:szCs w:val="24"/>
              </w:rPr>
            </w:pPr>
            <w:r>
              <w:t>Mataderos 2312</w:t>
            </w:r>
          </w:p>
        </w:tc>
        <w:tc>
          <w:tcPr>
            <w:tcW w:w="0" w:type="auto"/>
            <w:shd w:val="clear" w:color="auto" w:fill="F1F1F1"/>
            <w:tcMar>
              <w:top w:w="120" w:type="dxa"/>
              <w:bottom w:w="120" w:type="dxa"/>
              <w:right w:w="120" w:type="dxa"/>
            </w:tcMar>
            <w:hideMark/>
          </w:tcPr>
          <w:p w:rsidR="00937371" w:rsidRDefault="00937371">
            <w:pPr>
              <w:spacing w:before="300" w:after="300"/>
              <w:rPr>
                <w:sz w:val="24"/>
                <w:szCs w:val="24"/>
              </w:rPr>
            </w:pPr>
            <w:r>
              <w:t>México D.F.</w:t>
            </w:r>
          </w:p>
        </w:tc>
        <w:tc>
          <w:tcPr>
            <w:tcW w:w="0" w:type="auto"/>
            <w:shd w:val="clear" w:color="auto" w:fill="F1F1F1"/>
            <w:tcMar>
              <w:top w:w="120" w:type="dxa"/>
              <w:bottom w:w="120" w:type="dxa"/>
              <w:right w:w="120" w:type="dxa"/>
            </w:tcMar>
            <w:hideMark/>
          </w:tcPr>
          <w:p w:rsidR="00937371" w:rsidRDefault="00937371">
            <w:pPr>
              <w:spacing w:before="300" w:after="300"/>
              <w:rPr>
                <w:sz w:val="24"/>
                <w:szCs w:val="24"/>
              </w:rPr>
            </w:pPr>
            <w:r>
              <w:t>05023</w:t>
            </w:r>
          </w:p>
        </w:tc>
        <w:tc>
          <w:tcPr>
            <w:tcW w:w="0" w:type="auto"/>
            <w:shd w:val="clear" w:color="auto" w:fill="F1F1F1"/>
            <w:tcMar>
              <w:top w:w="120" w:type="dxa"/>
              <w:bottom w:w="120" w:type="dxa"/>
              <w:right w:w="120" w:type="dxa"/>
            </w:tcMar>
            <w:hideMark/>
          </w:tcPr>
          <w:p w:rsidR="00937371" w:rsidRDefault="00937371">
            <w:pPr>
              <w:spacing w:before="300" w:after="300"/>
              <w:rPr>
                <w:sz w:val="24"/>
                <w:szCs w:val="24"/>
              </w:rPr>
            </w:pPr>
            <w:r>
              <w:t>Mexico</w:t>
            </w:r>
          </w:p>
        </w:tc>
      </w:tr>
      <w:tr w:rsidR="00937371" w:rsidTr="00937371">
        <w:tc>
          <w:tcPr>
            <w:tcW w:w="0" w:type="auto"/>
            <w:shd w:val="clear" w:color="auto" w:fill="FFFFFF"/>
            <w:tcMar>
              <w:top w:w="120" w:type="dxa"/>
              <w:left w:w="240" w:type="dxa"/>
              <w:bottom w:w="120" w:type="dxa"/>
              <w:right w:w="120" w:type="dxa"/>
            </w:tcMar>
            <w:hideMark/>
          </w:tcPr>
          <w:p w:rsidR="00937371" w:rsidRDefault="00937371">
            <w:pPr>
              <w:spacing w:before="300" w:after="300"/>
              <w:rPr>
                <w:sz w:val="24"/>
                <w:szCs w:val="24"/>
              </w:rPr>
            </w:pPr>
            <w:r>
              <w:t>4</w:t>
            </w:r>
            <w:r>
              <w:br/>
            </w:r>
          </w:p>
        </w:tc>
        <w:tc>
          <w:tcPr>
            <w:tcW w:w="0" w:type="auto"/>
            <w:shd w:val="clear" w:color="auto" w:fill="FFFFFF"/>
            <w:tcMar>
              <w:top w:w="120" w:type="dxa"/>
              <w:left w:w="120" w:type="dxa"/>
              <w:bottom w:w="120" w:type="dxa"/>
              <w:right w:w="120" w:type="dxa"/>
            </w:tcMar>
            <w:hideMark/>
          </w:tcPr>
          <w:p w:rsidR="00937371" w:rsidRDefault="00937371">
            <w:pPr>
              <w:spacing w:before="300" w:after="300"/>
              <w:rPr>
                <w:sz w:val="24"/>
                <w:szCs w:val="24"/>
              </w:rPr>
            </w:pPr>
            <w:r>
              <w:t>Around the Horn</w:t>
            </w:r>
          </w:p>
        </w:tc>
        <w:tc>
          <w:tcPr>
            <w:tcW w:w="0" w:type="auto"/>
            <w:shd w:val="clear" w:color="auto" w:fill="FFFFFF"/>
            <w:tcMar>
              <w:top w:w="120" w:type="dxa"/>
              <w:bottom w:w="120" w:type="dxa"/>
              <w:right w:w="120" w:type="dxa"/>
            </w:tcMar>
            <w:hideMark/>
          </w:tcPr>
          <w:p w:rsidR="00937371" w:rsidRDefault="00937371">
            <w:pPr>
              <w:spacing w:before="300" w:after="300"/>
              <w:rPr>
                <w:sz w:val="24"/>
                <w:szCs w:val="24"/>
              </w:rPr>
            </w:pPr>
            <w:r>
              <w:t>Thomas Hardy</w:t>
            </w:r>
          </w:p>
        </w:tc>
        <w:tc>
          <w:tcPr>
            <w:tcW w:w="0" w:type="auto"/>
            <w:shd w:val="clear" w:color="auto" w:fill="FFFFFF"/>
            <w:tcMar>
              <w:top w:w="120" w:type="dxa"/>
              <w:bottom w:w="120" w:type="dxa"/>
              <w:right w:w="120" w:type="dxa"/>
            </w:tcMar>
            <w:hideMark/>
          </w:tcPr>
          <w:p w:rsidR="00937371" w:rsidRDefault="00937371">
            <w:pPr>
              <w:spacing w:before="300" w:after="300"/>
              <w:rPr>
                <w:sz w:val="24"/>
                <w:szCs w:val="24"/>
              </w:rPr>
            </w:pPr>
            <w:r>
              <w:t>120 Hanover Sq.</w:t>
            </w:r>
          </w:p>
        </w:tc>
        <w:tc>
          <w:tcPr>
            <w:tcW w:w="0" w:type="auto"/>
            <w:shd w:val="clear" w:color="auto" w:fill="FFFFFF"/>
            <w:tcMar>
              <w:top w:w="120" w:type="dxa"/>
              <w:bottom w:w="120" w:type="dxa"/>
              <w:right w:w="120" w:type="dxa"/>
            </w:tcMar>
            <w:hideMark/>
          </w:tcPr>
          <w:p w:rsidR="00937371" w:rsidRDefault="00937371">
            <w:pPr>
              <w:spacing w:before="300" w:after="300"/>
              <w:rPr>
                <w:sz w:val="24"/>
                <w:szCs w:val="24"/>
              </w:rPr>
            </w:pPr>
            <w:r>
              <w:t>London</w:t>
            </w:r>
          </w:p>
        </w:tc>
        <w:tc>
          <w:tcPr>
            <w:tcW w:w="0" w:type="auto"/>
            <w:shd w:val="clear" w:color="auto" w:fill="FFFFFF"/>
            <w:tcMar>
              <w:top w:w="120" w:type="dxa"/>
              <w:bottom w:w="120" w:type="dxa"/>
              <w:right w:w="120" w:type="dxa"/>
            </w:tcMar>
            <w:hideMark/>
          </w:tcPr>
          <w:p w:rsidR="00937371" w:rsidRDefault="00937371">
            <w:pPr>
              <w:spacing w:before="300" w:after="300"/>
              <w:rPr>
                <w:sz w:val="24"/>
                <w:szCs w:val="24"/>
              </w:rPr>
            </w:pPr>
            <w:r>
              <w:t>WA1 1DP</w:t>
            </w:r>
          </w:p>
        </w:tc>
        <w:tc>
          <w:tcPr>
            <w:tcW w:w="0" w:type="auto"/>
            <w:shd w:val="clear" w:color="auto" w:fill="FFFFFF"/>
            <w:tcMar>
              <w:top w:w="120" w:type="dxa"/>
              <w:bottom w:w="120" w:type="dxa"/>
              <w:right w:w="120" w:type="dxa"/>
            </w:tcMar>
            <w:hideMark/>
          </w:tcPr>
          <w:p w:rsidR="00937371" w:rsidRDefault="00937371">
            <w:pPr>
              <w:spacing w:before="300" w:after="300"/>
              <w:rPr>
                <w:sz w:val="24"/>
                <w:szCs w:val="24"/>
              </w:rPr>
            </w:pPr>
            <w:r>
              <w:t>UK</w:t>
            </w:r>
          </w:p>
        </w:tc>
      </w:tr>
      <w:tr w:rsidR="00937371" w:rsidTr="00937371">
        <w:tc>
          <w:tcPr>
            <w:tcW w:w="0" w:type="auto"/>
            <w:shd w:val="clear" w:color="auto" w:fill="F1F1F1"/>
            <w:tcMar>
              <w:top w:w="120" w:type="dxa"/>
              <w:left w:w="240" w:type="dxa"/>
              <w:bottom w:w="120" w:type="dxa"/>
              <w:right w:w="120" w:type="dxa"/>
            </w:tcMar>
            <w:hideMark/>
          </w:tcPr>
          <w:p w:rsidR="00937371" w:rsidRDefault="00937371">
            <w:pPr>
              <w:spacing w:before="300" w:after="300"/>
              <w:rPr>
                <w:sz w:val="24"/>
                <w:szCs w:val="24"/>
              </w:rPr>
            </w:pPr>
            <w:r>
              <w:t>5</w:t>
            </w:r>
          </w:p>
        </w:tc>
        <w:tc>
          <w:tcPr>
            <w:tcW w:w="0" w:type="auto"/>
            <w:shd w:val="clear" w:color="auto" w:fill="F1F1F1"/>
            <w:tcMar>
              <w:top w:w="120" w:type="dxa"/>
              <w:left w:w="120" w:type="dxa"/>
              <w:bottom w:w="120" w:type="dxa"/>
              <w:right w:w="120" w:type="dxa"/>
            </w:tcMar>
            <w:hideMark/>
          </w:tcPr>
          <w:p w:rsidR="00937371" w:rsidRDefault="00937371">
            <w:pPr>
              <w:spacing w:before="300" w:after="300"/>
              <w:rPr>
                <w:sz w:val="24"/>
                <w:szCs w:val="24"/>
              </w:rPr>
            </w:pPr>
            <w:r>
              <w:t>Berglunds snabbköp</w:t>
            </w:r>
          </w:p>
        </w:tc>
        <w:tc>
          <w:tcPr>
            <w:tcW w:w="0" w:type="auto"/>
            <w:shd w:val="clear" w:color="auto" w:fill="F1F1F1"/>
            <w:tcMar>
              <w:top w:w="120" w:type="dxa"/>
              <w:bottom w:w="120" w:type="dxa"/>
              <w:right w:w="120" w:type="dxa"/>
            </w:tcMar>
            <w:hideMark/>
          </w:tcPr>
          <w:p w:rsidR="00937371" w:rsidRDefault="00937371">
            <w:pPr>
              <w:spacing w:before="300" w:after="300"/>
              <w:rPr>
                <w:sz w:val="24"/>
                <w:szCs w:val="24"/>
              </w:rPr>
            </w:pPr>
            <w:r>
              <w:t>Christina Berglund</w:t>
            </w:r>
          </w:p>
        </w:tc>
        <w:tc>
          <w:tcPr>
            <w:tcW w:w="0" w:type="auto"/>
            <w:shd w:val="clear" w:color="auto" w:fill="F1F1F1"/>
            <w:tcMar>
              <w:top w:w="120" w:type="dxa"/>
              <w:bottom w:w="120" w:type="dxa"/>
              <w:right w:w="120" w:type="dxa"/>
            </w:tcMar>
            <w:hideMark/>
          </w:tcPr>
          <w:p w:rsidR="00937371" w:rsidRDefault="00937371">
            <w:pPr>
              <w:spacing w:before="300" w:after="300"/>
              <w:rPr>
                <w:sz w:val="24"/>
                <w:szCs w:val="24"/>
              </w:rPr>
            </w:pPr>
            <w:r>
              <w:t>Berguvsvägen 8</w:t>
            </w:r>
          </w:p>
        </w:tc>
        <w:tc>
          <w:tcPr>
            <w:tcW w:w="0" w:type="auto"/>
            <w:shd w:val="clear" w:color="auto" w:fill="F1F1F1"/>
            <w:tcMar>
              <w:top w:w="120" w:type="dxa"/>
              <w:bottom w:w="120" w:type="dxa"/>
              <w:right w:w="120" w:type="dxa"/>
            </w:tcMar>
            <w:hideMark/>
          </w:tcPr>
          <w:p w:rsidR="00937371" w:rsidRDefault="00937371">
            <w:pPr>
              <w:spacing w:before="300" w:after="300"/>
              <w:rPr>
                <w:sz w:val="24"/>
                <w:szCs w:val="24"/>
              </w:rPr>
            </w:pPr>
            <w:r>
              <w:t>Luleå</w:t>
            </w:r>
          </w:p>
        </w:tc>
        <w:tc>
          <w:tcPr>
            <w:tcW w:w="0" w:type="auto"/>
            <w:shd w:val="clear" w:color="auto" w:fill="F1F1F1"/>
            <w:tcMar>
              <w:top w:w="120" w:type="dxa"/>
              <w:bottom w:w="120" w:type="dxa"/>
              <w:right w:w="120" w:type="dxa"/>
            </w:tcMar>
            <w:hideMark/>
          </w:tcPr>
          <w:p w:rsidR="00937371" w:rsidRDefault="00937371">
            <w:pPr>
              <w:spacing w:before="300" w:after="300"/>
              <w:rPr>
                <w:sz w:val="24"/>
                <w:szCs w:val="24"/>
              </w:rPr>
            </w:pPr>
            <w:r>
              <w:t>S-958 22</w:t>
            </w:r>
          </w:p>
        </w:tc>
        <w:tc>
          <w:tcPr>
            <w:tcW w:w="0" w:type="auto"/>
            <w:shd w:val="clear" w:color="auto" w:fill="F1F1F1"/>
            <w:tcMar>
              <w:top w:w="120" w:type="dxa"/>
              <w:bottom w:w="120" w:type="dxa"/>
              <w:right w:w="120" w:type="dxa"/>
            </w:tcMar>
            <w:hideMark/>
          </w:tcPr>
          <w:p w:rsidR="00937371" w:rsidRDefault="00937371">
            <w:pPr>
              <w:spacing w:before="300" w:after="300"/>
              <w:rPr>
                <w:sz w:val="24"/>
                <w:szCs w:val="24"/>
              </w:rPr>
            </w:pPr>
            <w:r>
              <w:t>Sweden</w:t>
            </w:r>
          </w:p>
        </w:tc>
      </w:tr>
    </w:tbl>
    <w:p w:rsidR="00937371" w:rsidRDefault="00F60B67" w:rsidP="00937371">
      <w:pPr>
        <w:spacing w:before="300" w:after="300"/>
        <w:rPr>
          <w:rFonts w:ascii="Times New Roman" w:hAnsi="Times New Roman"/>
          <w:sz w:val="24"/>
          <w:szCs w:val="24"/>
        </w:rPr>
      </w:pPr>
      <w:r>
        <w:pict>
          <v:rect id="_x0000_i1087" style="width:0;height:0" o:hralign="center" o:hrstd="t" o:hrnoshade="t" o:hr="t" fillcolor="black" stroked="f"/>
        </w:pict>
      </w:r>
    </w:p>
    <w:p w:rsidR="00937371" w:rsidRDefault="00937371" w:rsidP="0093737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HAVING Examples</w:t>
      </w:r>
    </w:p>
    <w:p w:rsidR="00937371" w:rsidRDefault="00937371" w:rsidP="009373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Only include countries with more than 5 customers:</w:t>
      </w:r>
    </w:p>
    <w:p w:rsidR="00937371" w:rsidRDefault="00937371" w:rsidP="00937371">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37371" w:rsidRDefault="00937371" w:rsidP="00937371">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(CustomerID), Country</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GROUP</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Country</w:t>
      </w:r>
      <w:r>
        <w:rPr>
          <w:rFonts w:ascii="Consolas" w:hAnsi="Consolas" w:cs="Consolas"/>
          <w:color w:val="000000"/>
          <w:sz w:val="23"/>
          <w:szCs w:val="23"/>
        </w:rPr>
        <w:br/>
      </w:r>
      <w:r>
        <w:rPr>
          <w:rStyle w:val="sqlkeywordcolor"/>
          <w:rFonts w:ascii="Consolas" w:hAnsi="Consolas" w:cs="Consolas"/>
          <w:color w:val="0000CD"/>
          <w:sz w:val="23"/>
          <w:szCs w:val="23"/>
        </w:rPr>
        <w:t>HAVING</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(CustomerID) &gt; </w:t>
      </w:r>
      <w:r>
        <w:rPr>
          <w:rStyle w:val="sqlnumbercolor"/>
          <w:rFonts w:ascii="Consolas" w:hAnsi="Consolas" w:cs="Consolas"/>
          <w:color w:val="000000"/>
          <w:sz w:val="23"/>
          <w:szCs w:val="23"/>
        </w:rPr>
        <w:t>5</w:t>
      </w:r>
      <w:r>
        <w:rPr>
          <w:rStyle w:val="sqlcolor"/>
          <w:rFonts w:ascii="Consolas" w:hAnsi="Consolas" w:cs="Consolas"/>
          <w:color w:val="000000"/>
          <w:sz w:val="23"/>
          <w:szCs w:val="23"/>
        </w:rPr>
        <w:t>;</w:t>
      </w:r>
    </w:p>
    <w:p w:rsidR="00937371" w:rsidRDefault="00F60B67" w:rsidP="00937371">
      <w:pPr>
        <w:shd w:val="clear" w:color="auto" w:fill="F1F1F1"/>
        <w:rPr>
          <w:rFonts w:ascii="Verdana" w:hAnsi="Verdana" w:cs="Times New Roman"/>
          <w:color w:val="000000"/>
          <w:sz w:val="23"/>
          <w:szCs w:val="23"/>
        </w:rPr>
      </w:pPr>
      <w:hyperlink r:id="rId106" w:tgtFrame="_blank" w:history="1">
        <w:r w:rsidR="00937371">
          <w:rPr>
            <w:rStyle w:val="Hyperlink"/>
            <w:rFonts w:ascii="Verdana" w:hAnsi="Verdana"/>
            <w:color w:val="FFFFFF"/>
            <w:sz w:val="23"/>
            <w:szCs w:val="23"/>
            <w:bdr w:val="none" w:sz="0" w:space="0" w:color="auto" w:frame="1"/>
            <w:shd w:val="clear" w:color="auto" w:fill="4CAF50"/>
          </w:rPr>
          <w:t>Try it Yourself »</w:t>
        </w:r>
      </w:hyperlink>
    </w:p>
    <w:p w:rsidR="00937371" w:rsidRDefault="00937371" w:rsidP="009373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sorted high to low (Only include countries with more than 5 customers):</w:t>
      </w:r>
    </w:p>
    <w:p w:rsidR="00937371" w:rsidRDefault="00937371" w:rsidP="00937371">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37371" w:rsidRDefault="00937371" w:rsidP="00937371">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(CustomerID), Country</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GROUP</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Country</w:t>
      </w:r>
      <w:r>
        <w:rPr>
          <w:rFonts w:ascii="Consolas" w:hAnsi="Consolas" w:cs="Consolas"/>
          <w:color w:val="000000"/>
          <w:sz w:val="23"/>
          <w:szCs w:val="23"/>
        </w:rPr>
        <w:br/>
      </w:r>
      <w:r>
        <w:rPr>
          <w:rStyle w:val="sqlkeywordcolor"/>
          <w:rFonts w:ascii="Consolas" w:hAnsi="Consolas" w:cs="Consolas"/>
          <w:color w:val="0000CD"/>
          <w:sz w:val="23"/>
          <w:szCs w:val="23"/>
        </w:rPr>
        <w:t>HAVING</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(CustomerID) &gt; </w:t>
      </w:r>
      <w:r>
        <w:rPr>
          <w:rStyle w:val="sqlnumbercolor"/>
          <w:rFonts w:ascii="Consolas" w:hAnsi="Consolas" w:cs="Consolas"/>
          <w:color w:val="000000"/>
          <w:sz w:val="23"/>
          <w:szCs w:val="23"/>
        </w:rPr>
        <w:t>5</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(CustomerID) </w:t>
      </w:r>
      <w:r>
        <w:rPr>
          <w:rStyle w:val="sqlkeywordcolor"/>
          <w:rFonts w:ascii="Consolas" w:hAnsi="Consolas" w:cs="Consolas"/>
          <w:color w:val="0000CD"/>
          <w:sz w:val="23"/>
          <w:szCs w:val="23"/>
        </w:rPr>
        <w:t>DESC</w:t>
      </w:r>
      <w:r>
        <w:rPr>
          <w:rStyle w:val="sqlcolor"/>
          <w:rFonts w:ascii="Consolas" w:hAnsi="Consolas" w:cs="Consolas"/>
          <w:color w:val="000000"/>
          <w:sz w:val="23"/>
          <w:szCs w:val="23"/>
        </w:rPr>
        <w:t>;</w:t>
      </w:r>
    </w:p>
    <w:p w:rsidR="00937371" w:rsidRDefault="00F60B67" w:rsidP="00937371">
      <w:pPr>
        <w:shd w:val="clear" w:color="auto" w:fill="F1F1F1"/>
        <w:rPr>
          <w:rFonts w:ascii="Verdana" w:hAnsi="Verdana" w:cs="Times New Roman"/>
          <w:color w:val="000000"/>
          <w:sz w:val="23"/>
          <w:szCs w:val="23"/>
        </w:rPr>
      </w:pPr>
      <w:hyperlink r:id="rId107" w:tgtFrame="_blank" w:history="1">
        <w:r w:rsidR="00937371">
          <w:rPr>
            <w:rStyle w:val="Hyperlink"/>
            <w:rFonts w:ascii="Verdana" w:hAnsi="Verdana"/>
            <w:color w:val="FFFFFF"/>
            <w:sz w:val="23"/>
            <w:szCs w:val="23"/>
            <w:bdr w:val="none" w:sz="0" w:space="0" w:color="auto" w:frame="1"/>
            <w:shd w:val="clear" w:color="auto" w:fill="4CAF50"/>
          </w:rPr>
          <w:t>Try it Yourself »</w:t>
        </w:r>
      </w:hyperlink>
    </w:p>
    <w:p w:rsidR="00937371" w:rsidRDefault="00F60B67" w:rsidP="00937371">
      <w:pPr>
        <w:spacing w:before="300" w:after="300"/>
        <w:rPr>
          <w:rFonts w:ascii="Times New Roman" w:hAnsi="Times New Roman"/>
          <w:sz w:val="24"/>
          <w:szCs w:val="24"/>
        </w:rPr>
      </w:pPr>
      <w:r>
        <w:pict>
          <v:rect id="_x0000_i1088" style="width:0;height:0" o:hralign="center" o:hrstd="t" o:hrnoshade="t" o:hr="t" fillcolor="black" stroked="f"/>
        </w:pict>
      </w:r>
    </w:p>
    <w:p w:rsidR="00937371" w:rsidRDefault="00F60B67" w:rsidP="00937371">
      <w:pPr>
        <w:spacing w:before="300" w:after="300"/>
      </w:pPr>
      <w:r>
        <w:lastRenderedPageBreak/>
        <w:pict>
          <v:rect id="_x0000_i1089" style="width:0;height:0" o:hralign="center" o:hrstd="t" o:hrnoshade="t" o:hr="t" fillcolor="black" stroked="f"/>
        </w:pict>
      </w:r>
    </w:p>
    <w:p w:rsidR="00937371" w:rsidRDefault="00937371" w:rsidP="0093737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rsidR="00937371" w:rsidRDefault="00937371" w:rsidP="009373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2452"/>
        <w:gridCol w:w="2970"/>
        <w:gridCol w:w="2773"/>
        <w:gridCol w:w="2609"/>
        <w:gridCol w:w="2321"/>
      </w:tblGrid>
      <w:tr w:rsidR="00937371" w:rsidTr="00937371">
        <w:tc>
          <w:tcPr>
            <w:tcW w:w="0" w:type="auto"/>
            <w:shd w:val="clear" w:color="auto" w:fill="FFFFFF"/>
            <w:tcMar>
              <w:top w:w="120" w:type="dxa"/>
              <w:left w:w="240" w:type="dxa"/>
              <w:bottom w:w="120" w:type="dxa"/>
              <w:right w:w="120" w:type="dxa"/>
            </w:tcMar>
            <w:hideMark/>
          </w:tcPr>
          <w:p w:rsidR="00937371" w:rsidRDefault="00937371">
            <w:pPr>
              <w:spacing w:before="300" w:after="300"/>
              <w:rPr>
                <w:b/>
                <w:bCs/>
                <w:sz w:val="24"/>
                <w:szCs w:val="24"/>
              </w:rPr>
            </w:pPr>
            <w:r>
              <w:rPr>
                <w:b/>
                <w:bCs/>
              </w:rPr>
              <w:t>OrderID</w:t>
            </w:r>
          </w:p>
        </w:tc>
        <w:tc>
          <w:tcPr>
            <w:tcW w:w="0" w:type="auto"/>
            <w:shd w:val="clear" w:color="auto" w:fill="FFFFFF"/>
            <w:tcMar>
              <w:top w:w="120" w:type="dxa"/>
              <w:left w:w="120" w:type="dxa"/>
              <w:bottom w:w="120" w:type="dxa"/>
              <w:right w:w="120" w:type="dxa"/>
            </w:tcMar>
            <w:hideMark/>
          </w:tcPr>
          <w:p w:rsidR="00937371" w:rsidRDefault="00937371">
            <w:pPr>
              <w:spacing w:before="300" w:after="300"/>
              <w:rPr>
                <w:b/>
                <w:bCs/>
                <w:sz w:val="24"/>
                <w:szCs w:val="24"/>
              </w:rPr>
            </w:pPr>
            <w:r>
              <w:rPr>
                <w:b/>
                <w:bCs/>
              </w:rPr>
              <w:t>CustomerID</w:t>
            </w:r>
          </w:p>
        </w:tc>
        <w:tc>
          <w:tcPr>
            <w:tcW w:w="0" w:type="auto"/>
            <w:shd w:val="clear" w:color="auto" w:fill="FFFFFF"/>
            <w:tcMar>
              <w:top w:w="120" w:type="dxa"/>
              <w:bottom w:w="120" w:type="dxa"/>
              <w:right w:w="120" w:type="dxa"/>
            </w:tcMar>
            <w:hideMark/>
          </w:tcPr>
          <w:p w:rsidR="00937371" w:rsidRDefault="00937371">
            <w:pPr>
              <w:spacing w:before="300" w:after="300"/>
              <w:rPr>
                <w:b/>
                <w:bCs/>
                <w:sz w:val="24"/>
                <w:szCs w:val="24"/>
              </w:rPr>
            </w:pPr>
            <w:r>
              <w:rPr>
                <w:b/>
                <w:bCs/>
              </w:rPr>
              <w:t>EmployeeID</w:t>
            </w:r>
          </w:p>
        </w:tc>
        <w:tc>
          <w:tcPr>
            <w:tcW w:w="0" w:type="auto"/>
            <w:shd w:val="clear" w:color="auto" w:fill="FFFFFF"/>
            <w:tcMar>
              <w:top w:w="120" w:type="dxa"/>
              <w:bottom w:w="120" w:type="dxa"/>
              <w:right w:w="120" w:type="dxa"/>
            </w:tcMar>
            <w:hideMark/>
          </w:tcPr>
          <w:p w:rsidR="00937371" w:rsidRDefault="00937371">
            <w:pPr>
              <w:spacing w:before="300" w:after="300"/>
              <w:rPr>
                <w:b/>
                <w:bCs/>
                <w:sz w:val="24"/>
                <w:szCs w:val="24"/>
              </w:rPr>
            </w:pPr>
            <w:r>
              <w:rPr>
                <w:b/>
                <w:bCs/>
              </w:rPr>
              <w:t>OrderDate</w:t>
            </w:r>
          </w:p>
        </w:tc>
        <w:tc>
          <w:tcPr>
            <w:tcW w:w="0" w:type="auto"/>
            <w:shd w:val="clear" w:color="auto" w:fill="FFFFFF"/>
            <w:tcMar>
              <w:top w:w="120" w:type="dxa"/>
              <w:bottom w:w="120" w:type="dxa"/>
              <w:right w:w="120" w:type="dxa"/>
            </w:tcMar>
            <w:hideMark/>
          </w:tcPr>
          <w:p w:rsidR="00937371" w:rsidRDefault="00937371">
            <w:pPr>
              <w:spacing w:before="300" w:after="300"/>
              <w:rPr>
                <w:b/>
                <w:bCs/>
                <w:sz w:val="24"/>
                <w:szCs w:val="24"/>
              </w:rPr>
            </w:pPr>
            <w:r>
              <w:rPr>
                <w:b/>
                <w:bCs/>
              </w:rPr>
              <w:t>ShipperID</w:t>
            </w:r>
          </w:p>
        </w:tc>
      </w:tr>
      <w:tr w:rsidR="00937371" w:rsidTr="00937371">
        <w:tc>
          <w:tcPr>
            <w:tcW w:w="0" w:type="auto"/>
            <w:shd w:val="clear" w:color="auto" w:fill="F1F1F1"/>
            <w:tcMar>
              <w:top w:w="120" w:type="dxa"/>
              <w:left w:w="240" w:type="dxa"/>
              <w:bottom w:w="120" w:type="dxa"/>
              <w:right w:w="120" w:type="dxa"/>
            </w:tcMar>
            <w:hideMark/>
          </w:tcPr>
          <w:p w:rsidR="00937371" w:rsidRDefault="00937371">
            <w:pPr>
              <w:spacing w:before="300" w:after="300"/>
              <w:rPr>
                <w:sz w:val="24"/>
                <w:szCs w:val="24"/>
              </w:rPr>
            </w:pPr>
            <w:r>
              <w:t>10248</w:t>
            </w:r>
          </w:p>
        </w:tc>
        <w:tc>
          <w:tcPr>
            <w:tcW w:w="0" w:type="auto"/>
            <w:shd w:val="clear" w:color="auto" w:fill="F1F1F1"/>
            <w:tcMar>
              <w:top w:w="120" w:type="dxa"/>
              <w:left w:w="120" w:type="dxa"/>
              <w:bottom w:w="120" w:type="dxa"/>
              <w:right w:w="120" w:type="dxa"/>
            </w:tcMar>
            <w:hideMark/>
          </w:tcPr>
          <w:p w:rsidR="00937371" w:rsidRDefault="00937371">
            <w:pPr>
              <w:spacing w:before="300" w:after="300"/>
              <w:rPr>
                <w:sz w:val="24"/>
                <w:szCs w:val="24"/>
              </w:rPr>
            </w:pPr>
            <w:r>
              <w:t>90</w:t>
            </w:r>
          </w:p>
        </w:tc>
        <w:tc>
          <w:tcPr>
            <w:tcW w:w="0" w:type="auto"/>
            <w:shd w:val="clear" w:color="auto" w:fill="F1F1F1"/>
            <w:tcMar>
              <w:top w:w="120" w:type="dxa"/>
              <w:bottom w:w="120" w:type="dxa"/>
              <w:right w:w="120" w:type="dxa"/>
            </w:tcMar>
            <w:hideMark/>
          </w:tcPr>
          <w:p w:rsidR="00937371" w:rsidRDefault="00937371">
            <w:pPr>
              <w:spacing w:before="300" w:after="300"/>
              <w:rPr>
                <w:sz w:val="24"/>
                <w:szCs w:val="24"/>
              </w:rPr>
            </w:pPr>
            <w:r>
              <w:t>5</w:t>
            </w:r>
          </w:p>
        </w:tc>
        <w:tc>
          <w:tcPr>
            <w:tcW w:w="0" w:type="auto"/>
            <w:shd w:val="clear" w:color="auto" w:fill="F1F1F1"/>
            <w:tcMar>
              <w:top w:w="120" w:type="dxa"/>
              <w:bottom w:w="120" w:type="dxa"/>
              <w:right w:w="120" w:type="dxa"/>
            </w:tcMar>
            <w:hideMark/>
          </w:tcPr>
          <w:p w:rsidR="00937371" w:rsidRDefault="00937371">
            <w:pPr>
              <w:spacing w:before="300" w:after="300"/>
              <w:rPr>
                <w:sz w:val="24"/>
                <w:szCs w:val="24"/>
              </w:rPr>
            </w:pPr>
            <w:r>
              <w:t>1996-07-04</w:t>
            </w:r>
          </w:p>
        </w:tc>
        <w:tc>
          <w:tcPr>
            <w:tcW w:w="0" w:type="auto"/>
            <w:shd w:val="clear" w:color="auto" w:fill="F1F1F1"/>
            <w:tcMar>
              <w:top w:w="120" w:type="dxa"/>
              <w:bottom w:w="120" w:type="dxa"/>
              <w:right w:w="120" w:type="dxa"/>
            </w:tcMar>
            <w:hideMark/>
          </w:tcPr>
          <w:p w:rsidR="00937371" w:rsidRDefault="00937371">
            <w:pPr>
              <w:spacing w:before="300" w:after="300"/>
              <w:rPr>
                <w:sz w:val="24"/>
                <w:szCs w:val="24"/>
              </w:rPr>
            </w:pPr>
            <w:r>
              <w:t>3</w:t>
            </w:r>
          </w:p>
        </w:tc>
      </w:tr>
      <w:tr w:rsidR="00937371" w:rsidTr="00937371">
        <w:tc>
          <w:tcPr>
            <w:tcW w:w="0" w:type="auto"/>
            <w:shd w:val="clear" w:color="auto" w:fill="FFFFFF"/>
            <w:tcMar>
              <w:top w:w="120" w:type="dxa"/>
              <w:left w:w="240" w:type="dxa"/>
              <w:bottom w:w="120" w:type="dxa"/>
              <w:right w:w="120" w:type="dxa"/>
            </w:tcMar>
            <w:hideMark/>
          </w:tcPr>
          <w:p w:rsidR="00937371" w:rsidRDefault="00937371">
            <w:pPr>
              <w:spacing w:before="300" w:after="300"/>
              <w:rPr>
                <w:sz w:val="24"/>
                <w:szCs w:val="24"/>
              </w:rPr>
            </w:pPr>
            <w:r>
              <w:t>10249</w:t>
            </w:r>
          </w:p>
        </w:tc>
        <w:tc>
          <w:tcPr>
            <w:tcW w:w="0" w:type="auto"/>
            <w:shd w:val="clear" w:color="auto" w:fill="FFFFFF"/>
            <w:tcMar>
              <w:top w:w="120" w:type="dxa"/>
              <w:left w:w="120" w:type="dxa"/>
              <w:bottom w:w="120" w:type="dxa"/>
              <w:right w:w="120" w:type="dxa"/>
            </w:tcMar>
            <w:hideMark/>
          </w:tcPr>
          <w:p w:rsidR="00937371" w:rsidRDefault="00937371">
            <w:pPr>
              <w:spacing w:before="300" w:after="300"/>
              <w:rPr>
                <w:sz w:val="24"/>
                <w:szCs w:val="24"/>
              </w:rPr>
            </w:pPr>
            <w:r>
              <w:t>81</w:t>
            </w:r>
          </w:p>
        </w:tc>
        <w:tc>
          <w:tcPr>
            <w:tcW w:w="0" w:type="auto"/>
            <w:shd w:val="clear" w:color="auto" w:fill="FFFFFF"/>
            <w:tcMar>
              <w:top w:w="120" w:type="dxa"/>
              <w:bottom w:w="120" w:type="dxa"/>
              <w:right w:w="120" w:type="dxa"/>
            </w:tcMar>
            <w:hideMark/>
          </w:tcPr>
          <w:p w:rsidR="00937371" w:rsidRDefault="00937371">
            <w:pPr>
              <w:spacing w:before="300" w:after="300"/>
              <w:rPr>
                <w:sz w:val="24"/>
                <w:szCs w:val="24"/>
              </w:rPr>
            </w:pPr>
            <w:r>
              <w:t>6</w:t>
            </w:r>
          </w:p>
        </w:tc>
        <w:tc>
          <w:tcPr>
            <w:tcW w:w="0" w:type="auto"/>
            <w:shd w:val="clear" w:color="auto" w:fill="FFFFFF"/>
            <w:tcMar>
              <w:top w:w="120" w:type="dxa"/>
              <w:bottom w:w="120" w:type="dxa"/>
              <w:right w:w="120" w:type="dxa"/>
            </w:tcMar>
            <w:hideMark/>
          </w:tcPr>
          <w:p w:rsidR="00937371" w:rsidRDefault="00937371">
            <w:pPr>
              <w:spacing w:before="300" w:after="300"/>
              <w:rPr>
                <w:sz w:val="24"/>
                <w:szCs w:val="24"/>
              </w:rPr>
            </w:pPr>
            <w:r>
              <w:t>1996-07-05</w:t>
            </w:r>
          </w:p>
        </w:tc>
        <w:tc>
          <w:tcPr>
            <w:tcW w:w="0" w:type="auto"/>
            <w:shd w:val="clear" w:color="auto" w:fill="FFFFFF"/>
            <w:tcMar>
              <w:top w:w="120" w:type="dxa"/>
              <w:bottom w:w="120" w:type="dxa"/>
              <w:right w:w="120" w:type="dxa"/>
            </w:tcMar>
            <w:hideMark/>
          </w:tcPr>
          <w:p w:rsidR="00937371" w:rsidRDefault="00937371">
            <w:pPr>
              <w:spacing w:before="300" w:after="300"/>
              <w:rPr>
                <w:sz w:val="24"/>
                <w:szCs w:val="24"/>
              </w:rPr>
            </w:pPr>
            <w:r>
              <w:t>1</w:t>
            </w:r>
          </w:p>
        </w:tc>
      </w:tr>
      <w:tr w:rsidR="00937371" w:rsidTr="00937371">
        <w:tc>
          <w:tcPr>
            <w:tcW w:w="0" w:type="auto"/>
            <w:shd w:val="clear" w:color="auto" w:fill="F1F1F1"/>
            <w:tcMar>
              <w:top w:w="120" w:type="dxa"/>
              <w:left w:w="240" w:type="dxa"/>
              <w:bottom w:w="120" w:type="dxa"/>
              <w:right w:w="120" w:type="dxa"/>
            </w:tcMar>
            <w:hideMark/>
          </w:tcPr>
          <w:p w:rsidR="00937371" w:rsidRDefault="00937371">
            <w:pPr>
              <w:spacing w:before="300" w:after="300"/>
              <w:rPr>
                <w:sz w:val="24"/>
                <w:szCs w:val="24"/>
              </w:rPr>
            </w:pPr>
            <w:r>
              <w:t>10250</w:t>
            </w:r>
          </w:p>
        </w:tc>
        <w:tc>
          <w:tcPr>
            <w:tcW w:w="0" w:type="auto"/>
            <w:shd w:val="clear" w:color="auto" w:fill="F1F1F1"/>
            <w:tcMar>
              <w:top w:w="120" w:type="dxa"/>
              <w:left w:w="120" w:type="dxa"/>
              <w:bottom w:w="120" w:type="dxa"/>
              <w:right w:w="120" w:type="dxa"/>
            </w:tcMar>
            <w:hideMark/>
          </w:tcPr>
          <w:p w:rsidR="00937371" w:rsidRDefault="00937371">
            <w:pPr>
              <w:spacing w:before="300" w:after="300"/>
              <w:rPr>
                <w:sz w:val="24"/>
                <w:szCs w:val="24"/>
              </w:rPr>
            </w:pPr>
            <w:r>
              <w:t>34</w:t>
            </w:r>
          </w:p>
        </w:tc>
        <w:tc>
          <w:tcPr>
            <w:tcW w:w="0" w:type="auto"/>
            <w:shd w:val="clear" w:color="auto" w:fill="F1F1F1"/>
            <w:tcMar>
              <w:top w:w="120" w:type="dxa"/>
              <w:bottom w:w="120" w:type="dxa"/>
              <w:right w:w="120" w:type="dxa"/>
            </w:tcMar>
            <w:hideMark/>
          </w:tcPr>
          <w:p w:rsidR="00937371" w:rsidRDefault="00937371">
            <w:pPr>
              <w:spacing w:before="300" w:after="300"/>
              <w:rPr>
                <w:sz w:val="24"/>
                <w:szCs w:val="24"/>
              </w:rPr>
            </w:pPr>
            <w:r>
              <w:t>4</w:t>
            </w:r>
          </w:p>
        </w:tc>
        <w:tc>
          <w:tcPr>
            <w:tcW w:w="0" w:type="auto"/>
            <w:shd w:val="clear" w:color="auto" w:fill="F1F1F1"/>
            <w:tcMar>
              <w:top w:w="120" w:type="dxa"/>
              <w:bottom w:w="120" w:type="dxa"/>
              <w:right w:w="120" w:type="dxa"/>
            </w:tcMar>
            <w:hideMark/>
          </w:tcPr>
          <w:p w:rsidR="00937371" w:rsidRDefault="00937371">
            <w:pPr>
              <w:spacing w:before="300" w:after="300"/>
              <w:rPr>
                <w:sz w:val="24"/>
                <w:szCs w:val="24"/>
              </w:rPr>
            </w:pPr>
            <w:r>
              <w:t>1996-07-08</w:t>
            </w:r>
          </w:p>
        </w:tc>
        <w:tc>
          <w:tcPr>
            <w:tcW w:w="0" w:type="auto"/>
            <w:shd w:val="clear" w:color="auto" w:fill="F1F1F1"/>
            <w:tcMar>
              <w:top w:w="120" w:type="dxa"/>
              <w:bottom w:w="120" w:type="dxa"/>
              <w:right w:w="120" w:type="dxa"/>
            </w:tcMar>
            <w:hideMark/>
          </w:tcPr>
          <w:p w:rsidR="00937371" w:rsidRDefault="00937371">
            <w:pPr>
              <w:spacing w:before="300" w:after="300"/>
              <w:rPr>
                <w:sz w:val="24"/>
                <w:szCs w:val="24"/>
              </w:rPr>
            </w:pPr>
            <w:r>
              <w:t>2</w:t>
            </w:r>
          </w:p>
        </w:tc>
      </w:tr>
    </w:tbl>
    <w:p w:rsidR="00937371" w:rsidRDefault="00937371" w:rsidP="009373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"Employees"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2240"/>
        <w:gridCol w:w="1764"/>
        <w:gridCol w:w="1652"/>
        <w:gridCol w:w="1784"/>
        <w:gridCol w:w="1767"/>
        <w:gridCol w:w="3918"/>
      </w:tblGrid>
      <w:tr w:rsidR="00937371" w:rsidTr="00937371">
        <w:tc>
          <w:tcPr>
            <w:tcW w:w="0" w:type="auto"/>
            <w:shd w:val="clear" w:color="auto" w:fill="FFFFFF"/>
            <w:tcMar>
              <w:top w:w="120" w:type="dxa"/>
              <w:left w:w="240" w:type="dxa"/>
              <w:bottom w:w="120" w:type="dxa"/>
              <w:right w:w="120" w:type="dxa"/>
            </w:tcMar>
            <w:hideMark/>
          </w:tcPr>
          <w:p w:rsidR="00937371" w:rsidRDefault="00937371">
            <w:pPr>
              <w:spacing w:before="300" w:after="300"/>
              <w:rPr>
                <w:b/>
                <w:bCs/>
                <w:sz w:val="24"/>
                <w:szCs w:val="24"/>
              </w:rPr>
            </w:pPr>
            <w:r>
              <w:rPr>
                <w:b/>
                <w:bCs/>
              </w:rPr>
              <w:t>EmployeeID</w:t>
            </w:r>
          </w:p>
        </w:tc>
        <w:tc>
          <w:tcPr>
            <w:tcW w:w="0" w:type="auto"/>
            <w:shd w:val="clear" w:color="auto" w:fill="FFFFFF"/>
            <w:tcMar>
              <w:top w:w="120" w:type="dxa"/>
              <w:left w:w="120" w:type="dxa"/>
              <w:bottom w:w="120" w:type="dxa"/>
              <w:right w:w="120" w:type="dxa"/>
            </w:tcMar>
            <w:hideMark/>
          </w:tcPr>
          <w:p w:rsidR="00937371" w:rsidRDefault="00937371">
            <w:pPr>
              <w:spacing w:before="300" w:after="300"/>
              <w:rPr>
                <w:b/>
                <w:bCs/>
                <w:sz w:val="24"/>
                <w:szCs w:val="24"/>
              </w:rPr>
            </w:pPr>
            <w:r>
              <w:rPr>
                <w:b/>
                <w:bCs/>
              </w:rPr>
              <w:t>LastName</w:t>
            </w:r>
          </w:p>
        </w:tc>
        <w:tc>
          <w:tcPr>
            <w:tcW w:w="0" w:type="auto"/>
            <w:shd w:val="clear" w:color="auto" w:fill="FFFFFF"/>
            <w:tcMar>
              <w:top w:w="120" w:type="dxa"/>
              <w:bottom w:w="120" w:type="dxa"/>
              <w:right w:w="120" w:type="dxa"/>
            </w:tcMar>
            <w:hideMark/>
          </w:tcPr>
          <w:p w:rsidR="00937371" w:rsidRDefault="00937371">
            <w:pPr>
              <w:spacing w:before="300" w:after="300"/>
              <w:rPr>
                <w:b/>
                <w:bCs/>
                <w:sz w:val="24"/>
                <w:szCs w:val="24"/>
              </w:rPr>
            </w:pPr>
            <w:r>
              <w:rPr>
                <w:b/>
                <w:bCs/>
              </w:rPr>
              <w:t>FirstName</w:t>
            </w:r>
          </w:p>
        </w:tc>
        <w:tc>
          <w:tcPr>
            <w:tcW w:w="0" w:type="auto"/>
            <w:shd w:val="clear" w:color="auto" w:fill="FFFFFF"/>
            <w:tcMar>
              <w:top w:w="120" w:type="dxa"/>
              <w:bottom w:w="120" w:type="dxa"/>
              <w:right w:w="120" w:type="dxa"/>
            </w:tcMar>
            <w:hideMark/>
          </w:tcPr>
          <w:p w:rsidR="00937371" w:rsidRDefault="00937371">
            <w:pPr>
              <w:spacing w:before="300" w:after="300"/>
              <w:rPr>
                <w:b/>
                <w:bCs/>
                <w:sz w:val="24"/>
                <w:szCs w:val="24"/>
              </w:rPr>
            </w:pPr>
            <w:r>
              <w:rPr>
                <w:b/>
                <w:bCs/>
              </w:rPr>
              <w:t>BirthDate</w:t>
            </w:r>
          </w:p>
        </w:tc>
        <w:tc>
          <w:tcPr>
            <w:tcW w:w="0" w:type="auto"/>
            <w:shd w:val="clear" w:color="auto" w:fill="FFFFFF"/>
            <w:tcMar>
              <w:top w:w="120" w:type="dxa"/>
              <w:bottom w:w="120" w:type="dxa"/>
              <w:right w:w="120" w:type="dxa"/>
            </w:tcMar>
            <w:hideMark/>
          </w:tcPr>
          <w:p w:rsidR="00937371" w:rsidRDefault="00937371">
            <w:pPr>
              <w:spacing w:before="300" w:after="300"/>
              <w:rPr>
                <w:b/>
                <w:bCs/>
                <w:sz w:val="24"/>
                <w:szCs w:val="24"/>
              </w:rPr>
            </w:pPr>
            <w:r>
              <w:rPr>
                <w:b/>
                <w:bCs/>
              </w:rPr>
              <w:t>Photo</w:t>
            </w:r>
          </w:p>
        </w:tc>
        <w:tc>
          <w:tcPr>
            <w:tcW w:w="0" w:type="auto"/>
            <w:shd w:val="clear" w:color="auto" w:fill="FFFFFF"/>
            <w:tcMar>
              <w:top w:w="120" w:type="dxa"/>
              <w:bottom w:w="120" w:type="dxa"/>
              <w:right w:w="120" w:type="dxa"/>
            </w:tcMar>
            <w:hideMark/>
          </w:tcPr>
          <w:p w:rsidR="00937371" w:rsidRDefault="00937371">
            <w:pPr>
              <w:spacing w:before="300" w:after="300"/>
              <w:rPr>
                <w:b/>
                <w:bCs/>
                <w:sz w:val="24"/>
                <w:szCs w:val="24"/>
              </w:rPr>
            </w:pPr>
            <w:r>
              <w:rPr>
                <w:b/>
                <w:bCs/>
              </w:rPr>
              <w:t>Notes</w:t>
            </w:r>
          </w:p>
        </w:tc>
      </w:tr>
      <w:tr w:rsidR="00937371" w:rsidTr="00937371">
        <w:tc>
          <w:tcPr>
            <w:tcW w:w="0" w:type="auto"/>
            <w:shd w:val="clear" w:color="auto" w:fill="F1F1F1"/>
            <w:tcMar>
              <w:top w:w="120" w:type="dxa"/>
              <w:left w:w="240" w:type="dxa"/>
              <w:bottom w:w="120" w:type="dxa"/>
              <w:right w:w="120" w:type="dxa"/>
            </w:tcMar>
            <w:hideMark/>
          </w:tcPr>
          <w:p w:rsidR="00937371" w:rsidRDefault="00937371">
            <w:pPr>
              <w:spacing w:before="300" w:after="300"/>
              <w:rPr>
                <w:sz w:val="24"/>
                <w:szCs w:val="24"/>
              </w:rPr>
            </w:pPr>
            <w:r>
              <w:t>1</w:t>
            </w:r>
          </w:p>
        </w:tc>
        <w:tc>
          <w:tcPr>
            <w:tcW w:w="0" w:type="auto"/>
            <w:shd w:val="clear" w:color="auto" w:fill="F1F1F1"/>
            <w:tcMar>
              <w:top w:w="120" w:type="dxa"/>
              <w:left w:w="120" w:type="dxa"/>
              <w:bottom w:w="120" w:type="dxa"/>
              <w:right w:w="120" w:type="dxa"/>
            </w:tcMar>
            <w:hideMark/>
          </w:tcPr>
          <w:p w:rsidR="00937371" w:rsidRDefault="00937371">
            <w:pPr>
              <w:spacing w:before="300" w:after="300"/>
              <w:rPr>
                <w:sz w:val="24"/>
                <w:szCs w:val="24"/>
              </w:rPr>
            </w:pPr>
            <w:r>
              <w:t>Davolio</w:t>
            </w:r>
          </w:p>
        </w:tc>
        <w:tc>
          <w:tcPr>
            <w:tcW w:w="0" w:type="auto"/>
            <w:shd w:val="clear" w:color="auto" w:fill="F1F1F1"/>
            <w:tcMar>
              <w:top w:w="120" w:type="dxa"/>
              <w:bottom w:w="120" w:type="dxa"/>
              <w:right w:w="120" w:type="dxa"/>
            </w:tcMar>
            <w:hideMark/>
          </w:tcPr>
          <w:p w:rsidR="00937371" w:rsidRDefault="00937371">
            <w:pPr>
              <w:spacing w:before="300" w:after="300"/>
              <w:rPr>
                <w:sz w:val="24"/>
                <w:szCs w:val="24"/>
              </w:rPr>
            </w:pPr>
            <w:r>
              <w:t>Nancy</w:t>
            </w:r>
          </w:p>
        </w:tc>
        <w:tc>
          <w:tcPr>
            <w:tcW w:w="0" w:type="auto"/>
            <w:shd w:val="clear" w:color="auto" w:fill="F1F1F1"/>
            <w:tcMar>
              <w:top w:w="120" w:type="dxa"/>
              <w:bottom w:w="120" w:type="dxa"/>
              <w:right w:w="120" w:type="dxa"/>
            </w:tcMar>
            <w:hideMark/>
          </w:tcPr>
          <w:p w:rsidR="00937371" w:rsidRDefault="00937371">
            <w:pPr>
              <w:spacing w:before="300" w:after="300"/>
              <w:rPr>
                <w:sz w:val="24"/>
                <w:szCs w:val="24"/>
              </w:rPr>
            </w:pPr>
            <w:r>
              <w:t>1968-12-08</w:t>
            </w:r>
          </w:p>
        </w:tc>
        <w:tc>
          <w:tcPr>
            <w:tcW w:w="0" w:type="auto"/>
            <w:shd w:val="clear" w:color="auto" w:fill="F1F1F1"/>
            <w:tcMar>
              <w:top w:w="120" w:type="dxa"/>
              <w:bottom w:w="120" w:type="dxa"/>
              <w:right w:w="120" w:type="dxa"/>
            </w:tcMar>
            <w:hideMark/>
          </w:tcPr>
          <w:p w:rsidR="00937371" w:rsidRDefault="00937371">
            <w:pPr>
              <w:spacing w:before="300" w:after="300"/>
              <w:rPr>
                <w:sz w:val="24"/>
                <w:szCs w:val="24"/>
              </w:rPr>
            </w:pPr>
            <w:r>
              <w:t>EmpID1.pic</w:t>
            </w:r>
          </w:p>
        </w:tc>
        <w:tc>
          <w:tcPr>
            <w:tcW w:w="0" w:type="auto"/>
            <w:shd w:val="clear" w:color="auto" w:fill="F1F1F1"/>
            <w:tcMar>
              <w:top w:w="120" w:type="dxa"/>
              <w:bottom w:w="120" w:type="dxa"/>
              <w:right w:w="120" w:type="dxa"/>
            </w:tcMar>
            <w:hideMark/>
          </w:tcPr>
          <w:p w:rsidR="00937371" w:rsidRDefault="00937371">
            <w:pPr>
              <w:spacing w:before="300" w:after="300"/>
              <w:rPr>
                <w:sz w:val="24"/>
                <w:szCs w:val="24"/>
              </w:rPr>
            </w:pPr>
            <w:r>
              <w:t>Education includes a BA....</w:t>
            </w:r>
          </w:p>
        </w:tc>
      </w:tr>
      <w:tr w:rsidR="00937371" w:rsidTr="00937371">
        <w:tc>
          <w:tcPr>
            <w:tcW w:w="0" w:type="auto"/>
            <w:shd w:val="clear" w:color="auto" w:fill="FFFFFF"/>
            <w:tcMar>
              <w:top w:w="120" w:type="dxa"/>
              <w:left w:w="240" w:type="dxa"/>
              <w:bottom w:w="120" w:type="dxa"/>
              <w:right w:w="120" w:type="dxa"/>
            </w:tcMar>
            <w:hideMark/>
          </w:tcPr>
          <w:p w:rsidR="00937371" w:rsidRDefault="00937371">
            <w:pPr>
              <w:spacing w:before="300" w:after="300"/>
              <w:rPr>
                <w:sz w:val="24"/>
                <w:szCs w:val="24"/>
              </w:rPr>
            </w:pPr>
            <w:r>
              <w:t>2</w:t>
            </w:r>
          </w:p>
        </w:tc>
        <w:tc>
          <w:tcPr>
            <w:tcW w:w="0" w:type="auto"/>
            <w:shd w:val="clear" w:color="auto" w:fill="FFFFFF"/>
            <w:tcMar>
              <w:top w:w="120" w:type="dxa"/>
              <w:left w:w="120" w:type="dxa"/>
              <w:bottom w:w="120" w:type="dxa"/>
              <w:right w:w="120" w:type="dxa"/>
            </w:tcMar>
            <w:hideMark/>
          </w:tcPr>
          <w:p w:rsidR="00937371" w:rsidRDefault="00937371">
            <w:pPr>
              <w:spacing w:before="300" w:after="300"/>
              <w:rPr>
                <w:sz w:val="24"/>
                <w:szCs w:val="24"/>
              </w:rPr>
            </w:pPr>
            <w:r>
              <w:t>Fuller</w:t>
            </w:r>
          </w:p>
        </w:tc>
        <w:tc>
          <w:tcPr>
            <w:tcW w:w="0" w:type="auto"/>
            <w:shd w:val="clear" w:color="auto" w:fill="FFFFFF"/>
            <w:tcMar>
              <w:top w:w="120" w:type="dxa"/>
              <w:bottom w:w="120" w:type="dxa"/>
              <w:right w:w="120" w:type="dxa"/>
            </w:tcMar>
            <w:hideMark/>
          </w:tcPr>
          <w:p w:rsidR="00937371" w:rsidRDefault="00937371">
            <w:pPr>
              <w:spacing w:before="300" w:after="300"/>
              <w:rPr>
                <w:sz w:val="24"/>
                <w:szCs w:val="24"/>
              </w:rPr>
            </w:pPr>
            <w:r>
              <w:t>Andrew</w:t>
            </w:r>
          </w:p>
        </w:tc>
        <w:tc>
          <w:tcPr>
            <w:tcW w:w="0" w:type="auto"/>
            <w:shd w:val="clear" w:color="auto" w:fill="FFFFFF"/>
            <w:tcMar>
              <w:top w:w="120" w:type="dxa"/>
              <w:bottom w:w="120" w:type="dxa"/>
              <w:right w:w="120" w:type="dxa"/>
            </w:tcMar>
            <w:hideMark/>
          </w:tcPr>
          <w:p w:rsidR="00937371" w:rsidRDefault="00937371">
            <w:pPr>
              <w:spacing w:before="300" w:after="300"/>
              <w:rPr>
                <w:sz w:val="24"/>
                <w:szCs w:val="24"/>
              </w:rPr>
            </w:pPr>
            <w:r>
              <w:t>1952-02-19</w:t>
            </w:r>
          </w:p>
        </w:tc>
        <w:tc>
          <w:tcPr>
            <w:tcW w:w="0" w:type="auto"/>
            <w:shd w:val="clear" w:color="auto" w:fill="FFFFFF"/>
            <w:tcMar>
              <w:top w:w="120" w:type="dxa"/>
              <w:bottom w:w="120" w:type="dxa"/>
              <w:right w:w="120" w:type="dxa"/>
            </w:tcMar>
            <w:hideMark/>
          </w:tcPr>
          <w:p w:rsidR="00937371" w:rsidRDefault="00937371">
            <w:pPr>
              <w:spacing w:before="300" w:after="300"/>
              <w:rPr>
                <w:sz w:val="24"/>
                <w:szCs w:val="24"/>
              </w:rPr>
            </w:pPr>
            <w:r>
              <w:t>EmpID2.pic</w:t>
            </w:r>
          </w:p>
        </w:tc>
        <w:tc>
          <w:tcPr>
            <w:tcW w:w="0" w:type="auto"/>
            <w:shd w:val="clear" w:color="auto" w:fill="FFFFFF"/>
            <w:tcMar>
              <w:top w:w="120" w:type="dxa"/>
              <w:bottom w:w="120" w:type="dxa"/>
              <w:right w:w="120" w:type="dxa"/>
            </w:tcMar>
            <w:hideMark/>
          </w:tcPr>
          <w:p w:rsidR="00937371" w:rsidRDefault="00937371">
            <w:pPr>
              <w:spacing w:before="300" w:after="300"/>
              <w:rPr>
                <w:sz w:val="24"/>
                <w:szCs w:val="24"/>
              </w:rPr>
            </w:pPr>
            <w:r>
              <w:t>Andrew received his BTS....</w:t>
            </w:r>
          </w:p>
        </w:tc>
      </w:tr>
      <w:tr w:rsidR="00937371" w:rsidTr="00937371">
        <w:tc>
          <w:tcPr>
            <w:tcW w:w="0" w:type="auto"/>
            <w:shd w:val="clear" w:color="auto" w:fill="F1F1F1"/>
            <w:tcMar>
              <w:top w:w="120" w:type="dxa"/>
              <w:left w:w="240" w:type="dxa"/>
              <w:bottom w:w="120" w:type="dxa"/>
              <w:right w:w="120" w:type="dxa"/>
            </w:tcMar>
            <w:hideMark/>
          </w:tcPr>
          <w:p w:rsidR="00937371" w:rsidRDefault="00937371">
            <w:pPr>
              <w:spacing w:before="300" w:after="300"/>
              <w:rPr>
                <w:sz w:val="24"/>
                <w:szCs w:val="24"/>
              </w:rPr>
            </w:pPr>
            <w:r>
              <w:t>3</w:t>
            </w:r>
          </w:p>
        </w:tc>
        <w:tc>
          <w:tcPr>
            <w:tcW w:w="0" w:type="auto"/>
            <w:shd w:val="clear" w:color="auto" w:fill="F1F1F1"/>
            <w:tcMar>
              <w:top w:w="120" w:type="dxa"/>
              <w:left w:w="120" w:type="dxa"/>
              <w:bottom w:w="120" w:type="dxa"/>
              <w:right w:w="120" w:type="dxa"/>
            </w:tcMar>
            <w:hideMark/>
          </w:tcPr>
          <w:p w:rsidR="00937371" w:rsidRDefault="00937371">
            <w:pPr>
              <w:spacing w:before="300" w:after="300"/>
              <w:rPr>
                <w:sz w:val="24"/>
                <w:szCs w:val="24"/>
              </w:rPr>
            </w:pPr>
            <w:r>
              <w:t>Leverling</w:t>
            </w:r>
          </w:p>
        </w:tc>
        <w:tc>
          <w:tcPr>
            <w:tcW w:w="0" w:type="auto"/>
            <w:shd w:val="clear" w:color="auto" w:fill="F1F1F1"/>
            <w:tcMar>
              <w:top w:w="120" w:type="dxa"/>
              <w:bottom w:w="120" w:type="dxa"/>
              <w:right w:w="120" w:type="dxa"/>
            </w:tcMar>
            <w:hideMark/>
          </w:tcPr>
          <w:p w:rsidR="00937371" w:rsidRDefault="00937371">
            <w:pPr>
              <w:spacing w:before="300" w:after="300"/>
              <w:rPr>
                <w:sz w:val="24"/>
                <w:szCs w:val="24"/>
              </w:rPr>
            </w:pPr>
            <w:r>
              <w:t>Janet</w:t>
            </w:r>
          </w:p>
        </w:tc>
        <w:tc>
          <w:tcPr>
            <w:tcW w:w="0" w:type="auto"/>
            <w:shd w:val="clear" w:color="auto" w:fill="F1F1F1"/>
            <w:tcMar>
              <w:top w:w="120" w:type="dxa"/>
              <w:bottom w:w="120" w:type="dxa"/>
              <w:right w:w="120" w:type="dxa"/>
            </w:tcMar>
            <w:hideMark/>
          </w:tcPr>
          <w:p w:rsidR="00937371" w:rsidRDefault="00937371">
            <w:pPr>
              <w:spacing w:before="300" w:after="300"/>
              <w:rPr>
                <w:sz w:val="24"/>
                <w:szCs w:val="24"/>
              </w:rPr>
            </w:pPr>
            <w:r>
              <w:t>1963-08-30</w:t>
            </w:r>
          </w:p>
        </w:tc>
        <w:tc>
          <w:tcPr>
            <w:tcW w:w="0" w:type="auto"/>
            <w:shd w:val="clear" w:color="auto" w:fill="F1F1F1"/>
            <w:tcMar>
              <w:top w:w="120" w:type="dxa"/>
              <w:bottom w:w="120" w:type="dxa"/>
              <w:right w:w="120" w:type="dxa"/>
            </w:tcMar>
            <w:hideMark/>
          </w:tcPr>
          <w:p w:rsidR="00937371" w:rsidRDefault="00937371">
            <w:pPr>
              <w:spacing w:before="300" w:after="300"/>
              <w:rPr>
                <w:sz w:val="24"/>
                <w:szCs w:val="24"/>
              </w:rPr>
            </w:pPr>
            <w:r>
              <w:t>EmpID3.pic</w:t>
            </w:r>
          </w:p>
        </w:tc>
        <w:tc>
          <w:tcPr>
            <w:tcW w:w="0" w:type="auto"/>
            <w:shd w:val="clear" w:color="auto" w:fill="F1F1F1"/>
            <w:tcMar>
              <w:top w:w="120" w:type="dxa"/>
              <w:bottom w:w="120" w:type="dxa"/>
              <w:right w:w="120" w:type="dxa"/>
            </w:tcMar>
            <w:hideMark/>
          </w:tcPr>
          <w:p w:rsidR="00937371" w:rsidRDefault="00937371">
            <w:pPr>
              <w:spacing w:before="300" w:after="300"/>
              <w:rPr>
                <w:sz w:val="24"/>
                <w:szCs w:val="24"/>
              </w:rPr>
            </w:pPr>
            <w:r>
              <w:t>Janet has a BS degree....</w:t>
            </w:r>
          </w:p>
        </w:tc>
      </w:tr>
    </w:tbl>
    <w:p w:rsidR="00937371" w:rsidRDefault="00F60B67" w:rsidP="00937371">
      <w:pPr>
        <w:spacing w:before="300" w:after="300"/>
        <w:rPr>
          <w:rFonts w:ascii="Times New Roman" w:hAnsi="Times New Roman"/>
          <w:sz w:val="24"/>
          <w:szCs w:val="24"/>
        </w:rPr>
      </w:pPr>
      <w:r>
        <w:pict>
          <v:rect id="_x0000_i1090" style="width:0;height:0" o:hralign="center" o:hrstd="t" o:hrnoshade="t" o:hr="t" fillcolor="black" stroked="f"/>
        </w:pict>
      </w:r>
    </w:p>
    <w:p w:rsidR="00937371" w:rsidRDefault="00937371" w:rsidP="0093737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More HAVING Examples</w:t>
      </w:r>
    </w:p>
    <w:p w:rsidR="00937371" w:rsidRDefault="00937371" w:rsidP="009373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employees that have registered more than 10 orders:</w:t>
      </w:r>
    </w:p>
    <w:p w:rsidR="00937371" w:rsidRDefault="00937371" w:rsidP="00937371">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37371" w:rsidRDefault="00937371" w:rsidP="00937371">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Employees.LastName,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(Orders.OrderID) </w:t>
      </w:r>
      <w:r>
        <w:rPr>
          <w:rStyle w:val="sqlkeywordcolor"/>
          <w:rFonts w:ascii="Consolas" w:hAnsi="Consolas" w:cs="Consolas"/>
          <w:color w:val="0000CD"/>
          <w:sz w:val="23"/>
          <w:szCs w:val="23"/>
        </w:rPr>
        <w:t>AS</w:t>
      </w:r>
      <w:r>
        <w:rPr>
          <w:rStyle w:val="sqlcolor"/>
          <w:rFonts w:ascii="Consolas" w:hAnsi="Consolas" w:cs="Consolas"/>
          <w:color w:val="000000"/>
          <w:sz w:val="23"/>
          <w:szCs w:val="23"/>
        </w:rPr>
        <w:t> NumberOfOrders</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(Orders</w:t>
      </w:r>
      <w:r>
        <w:rPr>
          <w:rFonts w:ascii="Consolas" w:hAnsi="Consolas" w:cs="Consolas"/>
          <w:color w:val="000000"/>
          <w:sz w:val="23"/>
          <w:szCs w:val="23"/>
        </w:rPr>
        <w:br/>
      </w:r>
      <w:r>
        <w:rPr>
          <w:rStyle w:val="sqlkeywordcolor"/>
          <w:rFonts w:ascii="Consolas" w:hAnsi="Consolas" w:cs="Consolas"/>
          <w:color w:val="0000CD"/>
          <w:sz w:val="23"/>
          <w:szCs w:val="23"/>
        </w:rPr>
        <w:t>INNER</w:t>
      </w:r>
      <w:r>
        <w:rPr>
          <w:rStyle w:val="sqlcolor"/>
          <w:rFonts w:ascii="Consolas" w:hAnsi="Consolas" w:cs="Consolas"/>
          <w:color w:val="000000"/>
          <w:sz w:val="23"/>
          <w:szCs w:val="23"/>
        </w:rPr>
        <w:t> </w:t>
      </w:r>
      <w:r>
        <w:rPr>
          <w:rStyle w:val="sqlkeywordcolor"/>
          <w:rFonts w:ascii="Consolas" w:hAnsi="Consolas" w:cs="Consolas"/>
          <w:color w:val="0000CD"/>
          <w:sz w:val="23"/>
          <w:szCs w:val="23"/>
        </w:rPr>
        <w:t>JOIN</w:t>
      </w:r>
      <w:r>
        <w:rPr>
          <w:rStyle w:val="sqlcolor"/>
          <w:rFonts w:ascii="Consolas" w:hAnsi="Consolas" w:cs="Consolas"/>
          <w:color w:val="000000"/>
          <w:sz w:val="23"/>
          <w:szCs w:val="23"/>
        </w:rPr>
        <w:t> Employees </w:t>
      </w:r>
      <w:r>
        <w:rPr>
          <w:rStyle w:val="sqlkeywordcolor"/>
          <w:rFonts w:ascii="Consolas" w:hAnsi="Consolas" w:cs="Consolas"/>
          <w:color w:val="0000CD"/>
          <w:sz w:val="23"/>
          <w:szCs w:val="23"/>
        </w:rPr>
        <w:t>ON</w:t>
      </w:r>
      <w:r>
        <w:rPr>
          <w:rStyle w:val="sqlcolor"/>
          <w:rFonts w:ascii="Consolas" w:hAnsi="Consolas" w:cs="Consolas"/>
          <w:color w:val="000000"/>
          <w:sz w:val="23"/>
          <w:szCs w:val="23"/>
        </w:rPr>
        <w:t> Orders.EmployeeID = Employees.EmployeeID)</w:t>
      </w:r>
      <w:r>
        <w:rPr>
          <w:rFonts w:ascii="Consolas" w:hAnsi="Consolas" w:cs="Consolas"/>
          <w:color w:val="000000"/>
          <w:sz w:val="23"/>
          <w:szCs w:val="23"/>
        </w:rPr>
        <w:br/>
      </w:r>
      <w:r>
        <w:rPr>
          <w:rStyle w:val="sqlkeywordcolor"/>
          <w:rFonts w:ascii="Consolas" w:hAnsi="Consolas" w:cs="Consolas"/>
          <w:color w:val="0000CD"/>
          <w:sz w:val="23"/>
          <w:szCs w:val="23"/>
        </w:rPr>
        <w:t>GROUP</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LastName</w:t>
      </w:r>
      <w:r>
        <w:rPr>
          <w:rFonts w:ascii="Consolas" w:hAnsi="Consolas" w:cs="Consolas"/>
          <w:color w:val="000000"/>
          <w:sz w:val="23"/>
          <w:szCs w:val="23"/>
        </w:rPr>
        <w:br/>
      </w:r>
      <w:r>
        <w:rPr>
          <w:rStyle w:val="sqlkeywordcolor"/>
          <w:rFonts w:ascii="Consolas" w:hAnsi="Consolas" w:cs="Consolas"/>
          <w:color w:val="0000CD"/>
          <w:sz w:val="23"/>
          <w:szCs w:val="23"/>
        </w:rPr>
        <w:t>HAVING</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(Orders.OrderID) &gt; </w:t>
      </w:r>
      <w:r>
        <w:rPr>
          <w:rStyle w:val="sqlnumbercolor"/>
          <w:rFonts w:ascii="Consolas" w:hAnsi="Consolas" w:cs="Consolas"/>
          <w:color w:val="000000"/>
          <w:sz w:val="23"/>
          <w:szCs w:val="23"/>
        </w:rPr>
        <w:t>10</w:t>
      </w:r>
      <w:r>
        <w:rPr>
          <w:rStyle w:val="sqlcolor"/>
          <w:rFonts w:ascii="Consolas" w:hAnsi="Consolas" w:cs="Consolas"/>
          <w:color w:val="000000"/>
          <w:sz w:val="23"/>
          <w:szCs w:val="23"/>
        </w:rPr>
        <w:t>;</w:t>
      </w:r>
    </w:p>
    <w:p w:rsidR="00937371" w:rsidRDefault="00F60B67" w:rsidP="00937371">
      <w:pPr>
        <w:shd w:val="clear" w:color="auto" w:fill="F1F1F1"/>
        <w:rPr>
          <w:rFonts w:ascii="Verdana" w:hAnsi="Verdana" w:cs="Times New Roman"/>
          <w:color w:val="000000"/>
          <w:sz w:val="23"/>
          <w:szCs w:val="23"/>
        </w:rPr>
      </w:pPr>
      <w:hyperlink r:id="rId108" w:tgtFrame="_blank" w:history="1">
        <w:r w:rsidR="00937371">
          <w:rPr>
            <w:rStyle w:val="Hyperlink"/>
            <w:rFonts w:ascii="Verdana" w:hAnsi="Verdana"/>
            <w:color w:val="FFFFFF"/>
            <w:sz w:val="23"/>
            <w:szCs w:val="23"/>
            <w:bdr w:val="none" w:sz="0" w:space="0" w:color="auto" w:frame="1"/>
            <w:shd w:val="clear" w:color="auto" w:fill="4CAF50"/>
          </w:rPr>
          <w:t>Try it Yourself »</w:t>
        </w:r>
      </w:hyperlink>
    </w:p>
    <w:p w:rsidR="00937371" w:rsidRDefault="00937371" w:rsidP="009373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if the employees "Davolio" or "Fuller" have registered more than 25 orders:</w:t>
      </w:r>
    </w:p>
    <w:p w:rsidR="00937371" w:rsidRDefault="00937371" w:rsidP="00937371">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37371" w:rsidRDefault="00937371" w:rsidP="00937371">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Employees.LastName,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(Orders.OrderID) </w:t>
      </w:r>
      <w:r>
        <w:rPr>
          <w:rStyle w:val="sqlkeywordcolor"/>
          <w:rFonts w:ascii="Consolas" w:hAnsi="Consolas" w:cs="Consolas"/>
          <w:color w:val="0000CD"/>
          <w:sz w:val="23"/>
          <w:szCs w:val="23"/>
        </w:rPr>
        <w:t>AS</w:t>
      </w:r>
      <w:r>
        <w:rPr>
          <w:rStyle w:val="sqlcolor"/>
          <w:rFonts w:ascii="Consolas" w:hAnsi="Consolas" w:cs="Consolas"/>
          <w:color w:val="000000"/>
          <w:sz w:val="23"/>
          <w:szCs w:val="23"/>
        </w:rPr>
        <w:t> NumberOfOrders</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Orders</w:t>
      </w:r>
      <w:r>
        <w:rPr>
          <w:rFonts w:ascii="Consolas" w:hAnsi="Consolas" w:cs="Consolas"/>
          <w:color w:val="000000"/>
          <w:sz w:val="23"/>
          <w:szCs w:val="23"/>
        </w:rPr>
        <w:br/>
      </w:r>
      <w:r>
        <w:rPr>
          <w:rStyle w:val="sqlkeywordcolor"/>
          <w:rFonts w:ascii="Consolas" w:hAnsi="Consolas" w:cs="Consolas"/>
          <w:color w:val="0000CD"/>
          <w:sz w:val="23"/>
          <w:szCs w:val="23"/>
        </w:rPr>
        <w:t>INNER</w:t>
      </w:r>
      <w:r>
        <w:rPr>
          <w:rStyle w:val="sqlcolor"/>
          <w:rFonts w:ascii="Consolas" w:hAnsi="Consolas" w:cs="Consolas"/>
          <w:color w:val="000000"/>
          <w:sz w:val="23"/>
          <w:szCs w:val="23"/>
        </w:rPr>
        <w:t> </w:t>
      </w:r>
      <w:r>
        <w:rPr>
          <w:rStyle w:val="sqlkeywordcolor"/>
          <w:rFonts w:ascii="Consolas" w:hAnsi="Consolas" w:cs="Consolas"/>
          <w:color w:val="0000CD"/>
          <w:sz w:val="23"/>
          <w:szCs w:val="23"/>
        </w:rPr>
        <w:t>JOIN</w:t>
      </w:r>
      <w:r>
        <w:rPr>
          <w:rStyle w:val="sqlcolor"/>
          <w:rFonts w:ascii="Consolas" w:hAnsi="Consolas" w:cs="Consolas"/>
          <w:color w:val="000000"/>
          <w:sz w:val="23"/>
          <w:szCs w:val="23"/>
        </w:rPr>
        <w:t> Employees </w:t>
      </w:r>
      <w:r>
        <w:rPr>
          <w:rStyle w:val="sqlkeywordcolor"/>
          <w:rFonts w:ascii="Consolas" w:hAnsi="Consolas" w:cs="Consolas"/>
          <w:color w:val="0000CD"/>
          <w:sz w:val="23"/>
          <w:szCs w:val="23"/>
        </w:rPr>
        <w:t>ON</w:t>
      </w:r>
      <w:r>
        <w:rPr>
          <w:rStyle w:val="sqlcolor"/>
          <w:rFonts w:ascii="Consolas" w:hAnsi="Consolas" w:cs="Consolas"/>
          <w:color w:val="000000"/>
          <w:sz w:val="23"/>
          <w:szCs w:val="23"/>
        </w:rPr>
        <w:t> Orders.EmployeeID = Employees.EmployeeID</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LastName = </w:t>
      </w:r>
      <w:r>
        <w:rPr>
          <w:rStyle w:val="sqlstringcolor"/>
          <w:rFonts w:ascii="Consolas" w:hAnsi="Consolas" w:cs="Consolas"/>
          <w:color w:val="A52A2A"/>
          <w:sz w:val="23"/>
          <w:szCs w:val="23"/>
        </w:rPr>
        <w:t>'Davolio'</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LastName = </w:t>
      </w:r>
      <w:r>
        <w:rPr>
          <w:rStyle w:val="sqlstringcolor"/>
          <w:rFonts w:ascii="Consolas" w:hAnsi="Consolas" w:cs="Consolas"/>
          <w:color w:val="A52A2A"/>
          <w:sz w:val="23"/>
          <w:szCs w:val="23"/>
        </w:rPr>
        <w:t>'Fuller'</w:t>
      </w:r>
      <w:r>
        <w:rPr>
          <w:rFonts w:ascii="Consolas" w:hAnsi="Consolas" w:cs="Consolas"/>
          <w:color w:val="000000"/>
          <w:sz w:val="23"/>
          <w:szCs w:val="23"/>
        </w:rPr>
        <w:br/>
      </w:r>
      <w:r>
        <w:rPr>
          <w:rStyle w:val="sqlkeywordcolor"/>
          <w:rFonts w:ascii="Consolas" w:hAnsi="Consolas" w:cs="Consolas"/>
          <w:color w:val="0000CD"/>
          <w:sz w:val="23"/>
          <w:szCs w:val="23"/>
        </w:rPr>
        <w:t>GROUP</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LastName</w:t>
      </w:r>
      <w:r>
        <w:rPr>
          <w:rFonts w:ascii="Consolas" w:hAnsi="Consolas" w:cs="Consolas"/>
          <w:color w:val="000000"/>
          <w:sz w:val="23"/>
          <w:szCs w:val="23"/>
        </w:rPr>
        <w:br/>
      </w:r>
      <w:r>
        <w:rPr>
          <w:rStyle w:val="sqlkeywordcolor"/>
          <w:rFonts w:ascii="Consolas" w:hAnsi="Consolas" w:cs="Consolas"/>
          <w:color w:val="0000CD"/>
          <w:sz w:val="23"/>
          <w:szCs w:val="23"/>
        </w:rPr>
        <w:t>HAVING</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(Orders.OrderID) &gt; </w:t>
      </w:r>
      <w:r>
        <w:rPr>
          <w:rStyle w:val="sqlnumbercolor"/>
          <w:rFonts w:ascii="Consolas" w:hAnsi="Consolas" w:cs="Consolas"/>
          <w:color w:val="000000"/>
          <w:sz w:val="23"/>
          <w:szCs w:val="23"/>
        </w:rPr>
        <w:t>25</w:t>
      </w:r>
      <w:r>
        <w:rPr>
          <w:rStyle w:val="sqlcolor"/>
          <w:rFonts w:ascii="Consolas" w:hAnsi="Consolas" w:cs="Consolas"/>
          <w:color w:val="000000"/>
          <w:sz w:val="23"/>
          <w:szCs w:val="23"/>
        </w:rPr>
        <w:t>;</w:t>
      </w:r>
    </w:p>
    <w:p w:rsidR="00937371" w:rsidRDefault="00937371" w:rsidP="008D2EF5"/>
    <w:p w:rsidR="00937371" w:rsidRDefault="00937371" w:rsidP="008D2EF5"/>
    <w:p w:rsidR="00937371" w:rsidRDefault="00937371" w:rsidP="008D2EF5"/>
    <w:p w:rsidR="00937371" w:rsidRDefault="00937371" w:rsidP="008D2EF5"/>
    <w:p w:rsidR="00F03C1E" w:rsidRDefault="00F03C1E" w:rsidP="00F03C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SELECT INTO Statement</w:t>
      </w:r>
    </w:p>
    <w:p w:rsidR="00F03C1E" w:rsidRDefault="00F03C1E" w:rsidP="00F0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SELECT INTO statement copies data from one table into a new table.</w:t>
      </w:r>
    </w:p>
    <w:p w:rsidR="00F03C1E" w:rsidRDefault="00F03C1E" w:rsidP="00F03C1E">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SELECT INTO Syntax</w:t>
      </w:r>
    </w:p>
    <w:p w:rsidR="00F03C1E" w:rsidRDefault="00F03C1E" w:rsidP="00F0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Copy all columns into a new table:</w:t>
      </w:r>
    </w:p>
    <w:p w:rsidR="00F03C1E" w:rsidRDefault="00F03C1E" w:rsidP="00F03C1E">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Fonts w:ascii="Consolas" w:hAnsi="Consolas" w:cs="Consolas"/>
          <w:color w:val="000000"/>
          <w:sz w:val="23"/>
          <w:szCs w:val="23"/>
        </w:rPr>
        <w:br/>
      </w:r>
      <w:r>
        <w:rPr>
          <w:rStyle w:val="sqlkeywordcolor"/>
          <w:rFonts w:ascii="Consolas" w:hAnsi="Consolas" w:cs="Consolas"/>
          <w:color w:val="0000CD"/>
          <w:sz w:val="23"/>
          <w:szCs w:val="23"/>
        </w:rPr>
        <w:t>INTO</w:t>
      </w:r>
      <w:r>
        <w:rPr>
          <w:rStyle w:val="sqlcolor"/>
          <w:rFonts w:ascii="Consolas" w:hAnsi="Consolas" w:cs="Consolas"/>
          <w:color w:val="000000"/>
          <w:sz w:val="23"/>
          <w:szCs w:val="23"/>
        </w:rPr>
        <w:t> </w:t>
      </w:r>
      <w:r>
        <w:rPr>
          <w:rStyle w:val="Emphasis"/>
          <w:rFonts w:ascii="Consolas" w:hAnsi="Consolas" w:cs="Consolas"/>
          <w:color w:val="000000"/>
          <w:sz w:val="23"/>
          <w:szCs w:val="23"/>
        </w:rPr>
        <w:t>newtable</w:t>
      </w:r>
      <w:r>
        <w:rPr>
          <w:rStyle w:val="sqlcolor"/>
          <w:rFonts w:ascii="Consolas" w:hAnsi="Consolas" w:cs="Consolas"/>
          <w:color w:val="000000"/>
          <w:sz w:val="23"/>
          <w:szCs w:val="23"/>
        </w:rPr>
        <w:t> [</w:t>
      </w:r>
      <w:r>
        <w:rPr>
          <w:rStyle w:val="sqlkeywordcolor"/>
          <w:rFonts w:ascii="Consolas" w:hAnsi="Consolas" w:cs="Consolas"/>
          <w:color w:val="0000CD"/>
          <w:sz w:val="23"/>
          <w:szCs w:val="23"/>
        </w:rPr>
        <w:t>IN</w:t>
      </w:r>
      <w:r>
        <w:rPr>
          <w:rStyle w:val="sqlcolor"/>
          <w:rFonts w:ascii="Consolas" w:hAnsi="Consolas" w:cs="Consolas"/>
          <w:color w:val="000000"/>
          <w:sz w:val="23"/>
          <w:szCs w:val="23"/>
        </w:rPr>
        <w:t> </w:t>
      </w:r>
      <w:r>
        <w:rPr>
          <w:rStyle w:val="Emphasis"/>
          <w:rFonts w:ascii="Consolas" w:hAnsi="Consolas" w:cs="Consolas"/>
          <w:color w:val="000000"/>
          <w:sz w:val="23"/>
          <w:szCs w:val="23"/>
        </w:rPr>
        <w:t>externaldb</w:t>
      </w:r>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lastRenderedPageBreak/>
        <w:t>FROM</w:t>
      </w:r>
      <w:r>
        <w:rPr>
          <w:rStyle w:val="sqlcolor"/>
          <w:rFonts w:ascii="Consolas" w:hAnsi="Consolas" w:cs="Consolas"/>
          <w:color w:val="000000"/>
          <w:sz w:val="23"/>
          <w:szCs w:val="23"/>
        </w:rPr>
        <w:t> </w:t>
      </w:r>
      <w:r>
        <w:rPr>
          <w:rStyle w:val="Emphasis"/>
          <w:rFonts w:ascii="Consolas" w:hAnsi="Consolas" w:cs="Consolas"/>
          <w:color w:val="000000"/>
          <w:sz w:val="23"/>
          <w:szCs w:val="23"/>
        </w:rPr>
        <w:t>oldtable</w:t>
      </w:r>
      <w:r>
        <w:rPr>
          <w:rFonts w:ascii="Consolas" w:hAnsi="Consolas" w:cs="Consolas"/>
          <w:i/>
          <w:iC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F03C1E" w:rsidRDefault="00F03C1E" w:rsidP="00F0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Copy only some columns into a new table:</w:t>
      </w:r>
    </w:p>
    <w:p w:rsidR="00F03C1E" w:rsidRDefault="00F03C1E" w:rsidP="00F03C1E">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 </w:t>
      </w:r>
      <w:r>
        <w:rPr>
          <w:rStyle w:val="Emphasis"/>
          <w:rFonts w:ascii="Consolas" w:hAnsi="Consolas" w:cs="Consolas"/>
          <w:color w:val="000000"/>
          <w:sz w:val="23"/>
          <w:szCs w:val="23"/>
        </w:rPr>
        <w:t>column2</w:t>
      </w:r>
      <w:r>
        <w:rPr>
          <w:rStyle w:val="sqlcolor"/>
          <w:rFonts w:ascii="Consolas" w:hAnsi="Consolas" w:cs="Consolas"/>
          <w:color w:val="000000"/>
          <w:sz w:val="23"/>
          <w:szCs w:val="23"/>
        </w:rPr>
        <w:t>, </w:t>
      </w:r>
      <w:r>
        <w:rPr>
          <w:rStyle w:val="Emphasis"/>
          <w:rFonts w:ascii="Consolas" w:hAnsi="Consolas" w:cs="Consolas"/>
          <w:color w:val="000000"/>
          <w:sz w:val="23"/>
          <w:szCs w:val="23"/>
        </w:rPr>
        <w:t>column3</w:t>
      </w:r>
      <w:r>
        <w:rPr>
          <w:rStyle w:val="sqlcolor"/>
          <w:rFonts w:ascii="Consolas" w:hAnsi="Consolas" w:cs="Consolas"/>
          <w:color w:val="000000"/>
          <w:sz w:val="23"/>
          <w:szCs w:val="23"/>
        </w:rPr>
        <w:t>, ...</w:t>
      </w:r>
      <w:r>
        <w:rPr>
          <w:rFonts w:ascii="Consolas" w:hAnsi="Consolas" w:cs="Consolas"/>
          <w:color w:val="000000"/>
          <w:sz w:val="23"/>
          <w:szCs w:val="23"/>
        </w:rPr>
        <w:br/>
      </w:r>
      <w:r>
        <w:rPr>
          <w:rStyle w:val="sqlkeywordcolor"/>
          <w:rFonts w:ascii="Consolas" w:hAnsi="Consolas" w:cs="Consolas"/>
          <w:color w:val="0000CD"/>
          <w:sz w:val="23"/>
          <w:szCs w:val="23"/>
        </w:rPr>
        <w:t>INTO</w:t>
      </w:r>
      <w:r>
        <w:rPr>
          <w:rStyle w:val="sqlcolor"/>
          <w:rFonts w:ascii="Consolas" w:hAnsi="Consolas" w:cs="Consolas"/>
          <w:color w:val="000000"/>
          <w:sz w:val="23"/>
          <w:szCs w:val="23"/>
        </w:rPr>
        <w:t> </w:t>
      </w:r>
      <w:r>
        <w:rPr>
          <w:rStyle w:val="Emphasis"/>
          <w:rFonts w:ascii="Consolas" w:hAnsi="Consolas" w:cs="Consolas"/>
          <w:color w:val="000000"/>
          <w:sz w:val="23"/>
          <w:szCs w:val="23"/>
        </w:rPr>
        <w:t>newtable</w:t>
      </w:r>
      <w:r>
        <w:rPr>
          <w:rStyle w:val="sqlcolor"/>
          <w:rFonts w:ascii="Consolas" w:hAnsi="Consolas" w:cs="Consolas"/>
          <w:color w:val="000000"/>
          <w:sz w:val="23"/>
          <w:szCs w:val="23"/>
        </w:rPr>
        <w:t> [</w:t>
      </w:r>
      <w:r>
        <w:rPr>
          <w:rStyle w:val="sqlkeywordcolor"/>
          <w:rFonts w:ascii="Consolas" w:hAnsi="Consolas" w:cs="Consolas"/>
          <w:color w:val="0000CD"/>
          <w:sz w:val="23"/>
          <w:szCs w:val="23"/>
        </w:rPr>
        <w:t>IN</w:t>
      </w:r>
      <w:r>
        <w:rPr>
          <w:rStyle w:val="sqlcolor"/>
          <w:rFonts w:ascii="Consolas" w:hAnsi="Consolas" w:cs="Consolas"/>
          <w:color w:val="000000"/>
          <w:sz w:val="23"/>
          <w:szCs w:val="23"/>
        </w:rPr>
        <w:t> </w:t>
      </w:r>
      <w:r>
        <w:rPr>
          <w:rStyle w:val="Emphasis"/>
          <w:rFonts w:ascii="Consolas" w:hAnsi="Consolas" w:cs="Consolas"/>
          <w:color w:val="000000"/>
          <w:sz w:val="23"/>
          <w:szCs w:val="23"/>
        </w:rPr>
        <w:t>externaldb</w:t>
      </w:r>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oldtable</w:t>
      </w:r>
      <w:r>
        <w:rPr>
          <w:rFonts w:ascii="Consolas" w:hAnsi="Consolas" w:cs="Consolas"/>
          <w:i/>
          <w:iC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p>
    <w:p w:rsidR="00F03C1E" w:rsidRDefault="00F03C1E" w:rsidP="00F0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new table will be created with the column-names and types as defined in the old table. You can create new column names using the AS clause.</w:t>
      </w:r>
    </w:p>
    <w:p w:rsidR="00F03C1E" w:rsidRDefault="00F60B67" w:rsidP="00F03C1E">
      <w:pPr>
        <w:spacing w:before="300" w:after="300"/>
        <w:rPr>
          <w:rFonts w:ascii="Times New Roman" w:hAnsi="Times New Roman"/>
          <w:sz w:val="24"/>
          <w:szCs w:val="24"/>
        </w:rPr>
      </w:pPr>
      <w:r>
        <w:pict>
          <v:rect id="_x0000_i1091" style="width:0;height:0" o:hralign="center" o:hrstd="t" o:hrnoshade="t" o:hr="t" fillcolor="black" stroked="f"/>
        </w:pict>
      </w:r>
    </w:p>
    <w:p w:rsidR="00F03C1E" w:rsidRDefault="00F03C1E" w:rsidP="00F03C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SELECT INTO Examples</w:t>
      </w:r>
    </w:p>
    <w:p w:rsidR="00F03C1E" w:rsidRDefault="00F03C1E" w:rsidP="00F0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creates a backup copy of Customers:</w:t>
      </w:r>
    </w:p>
    <w:p w:rsidR="00F03C1E" w:rsidRDefault="00F03C1E" w:rsidP="00F03C1E">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INTO</w:t>
      </w:r>
      <w:r>
        <w:rPr>
          <w:rStyle w:val="sqlcolor"/>
          <w:rFonts w:ascii="Consolas" w:hAnsi="Consolas" w:cs="Consolas"/>
          <w:color w:val="000000"/>
          <w:sz w:val="23"/>
          <w:szCs w:val="23"/>
        </w:rPr>
        <w:t> CustomersBackup2017</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p>
    <w:p w:rsidR="00F03C1E" w:rsidRDefault="00F03C1E" w:rsidP="00F0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uses the IN clause to copy the table into a new table in another database:</w:t>
      </w:r>
    </w:p>
    <w:p w:rsidR="00F03C1E" w:rsidRDefault="00F03C1E" w:rsidP="00F03C1E">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INTO</w:t>
      </w:r>
      <w:r>
        <w:rPr>
          <w:rStyle w:val="sqlcolor"/>
          <w:rFonts w:ascii="Consolas" w:hAnsi="Consolas" w:cs="Consolas"/>
          <w:color w:val="000000"/>
          <w:sz w:val="23"/>
          <w:szCs w:val="23"/>
        </w:rPr>
        <w:t> CustomersBackup2017 </w:t>
      </w:r>
      <w:r>
        <w:rPr>
          <w:rStyle w:val="sqlkeywordcolor"/>
          <w:rFonts w:ascii="Consolas" w:hAnsi="Consolas" w:cs="Consolas"/>
          <w:color w:val="0000CD"/>
          <w:sz w:val="23"/>
          <w:szCs w:val="23"/>
        </w:rPr>
        <w:t>IN</w:t>
      </w:r>
      <w:r>
        <w:rPr>
          <w:rStyle w:val="sqlcolor"/>
          <w:rFonts w:ascii="Consolas" w:hAnsi="Consolas" w:cs="Consolas"/>
          <w:color w:val="000000"/>
          <w:sz w:val="23"/>
          <w:szCs w:val="23"/>
        </w:rPr>
        <w:t> </w:t>
      </w:r>
      <w:r>
        <w:rPr>
          <w:rStyle w:val="sqlstringcolor"/>
          <w:rFonts w:ascii="Consolas" w:hAnsi="Consolas" w:cs="Consolas"/>
          <w:color w:val="A52A2A"/>
          <w:sz w:val="23"/>
          <w:szCs w:val="23"/>
        </w:rPr>
        <w:t>'Backup.mdb'</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p>
    <w:p w:rsidR="00F03C1E" w:rsidRDefault="00F03C1E" w:rsidP="00F0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copies only a few columns into a new table:</w:t>
      </w:r>
    </w:p>
    <w:p w:rsidR="00F03C1E" w:rsidRDefault="00F03C1E" w:rsidP="00F03C1E">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CustomerName, ContactName </w:t>
      </w:r>
      <w:r>
        <w:rPr>
          <w:rStyle w:val="sqlkeywordcolor"/>
          <w:rFonts w:ascii="Consolas" w:hAnsi="Consolas" w:cs="Consolas"/>
          <w:color w:val="0000CD"/>
          <w:sz w:val="23"/>
          <w:szCs w:val="23"/>
        </w:rPr>
        <w:t>INTO</w:t>
      </w:r>
      <w:r>
        <w:rPr>
          <w:rStyle w:val="sqlcolor"/>
          <w:rFonts w:ascii="Consolas" w:hAnsi="Consolas" w:cs="Consolas"/>
          <w:color w:val="000000"/>
          <w:sz w:val="23"/>
          <w:szCs w:val="23"/>
        </w:rPr>
        <w:t> CustomersBackup2017</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p>
    <w:p w:rsidR="00F03C1E" w:rsidRDefault="00F03C1E" w:rsidP="00F0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copies only the German customers into a new table:</w:t>
      </w:r>
    </w:p>
    <w:p w:rsidR="00F03C1E" w:rsidRDefault="00F03C1E" w:rsidP="00F03C1E">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INTO</w:t>
      </w:r>
      <w:r>
        <w:rPr>
          <w:rStyle w:val="sqlcolor"/>
          <w:rFonts w:ascii="Consolas" w:hAnsi="Consolas" w:cs="Consolas"/>
          <w:color w:val="000000"/>
          <w:sz w:val="23"/>
          <w:szCs w:val="23"/>
        </w:rPr>
        <w:t> CustomersGermany</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 = </w:t>
      </w:r>
      <w:r>
        <w:rPr>
          <w:rStyle w:val="sqlstringcolor"/>
          <w:rFonts w:ascii="Consolas" w:hAnsi="Consolas" w:cs="Consolas"/>
          <w:color w:val="A52A2A"/>
          <w:sz w:val="23"/>
          <w:szCs w:val="23"/>
        </w:rPr>
        <w:t>'Germany'</w:t>
      </w:r>
      <w:r>
        <w:rPr>
          <w:rStyle w:val="sqlcolor"/>
          <w:rFonts w:ascii="Consolas" w:hAnsi="Consolas" w:cs="Consolas"/>
          <w:color w:val="000000"/>
          <w:sz w:val="23"/>
          <w:szCs w:val="23"/>
        </w:rPr>
        <w:t>;</w:t>
      </w:r>
    </w:p>
    <w:p w:rsidR="00F03C1E" w:rsidRDefault="00F03C1E" w:rsidP="00F03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copies data from more than one table into a new table:</w:t>
      </w:r>
    </w:p>
    <w:p w:rsidR="00F03C1E" w:rsidRDefault="00F03C1E" w:rsidP="00F03C1E">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Customers.CustomerName, Orders.OrderID</w:t>
      </w:r>
      <w:r>
        <w:rPr>
          <w:rFonts w:ascii="Consolas" w:hAnsi="Consolas" w:cs="Consolas"/>
          <w:color w:val="000000"/>
          <w:sz w:val="23"/>
          <w:szCs w:val="23"/>
        </w:rPr>
        <w:br/>
      </w:r>
      <w:r>
        <w:rPr>
          <w:rStyle w:val="sqlkeywordcolor"/>
          <w:rFonts w:ascii="Consolas" w:hAnsi="Consolas" w:cs="Consolas"/>
          <w:color w:val="0000CD"/>
          <w:sz w:val="23"/>
          <w:szCs w:val="23"/>
        </w:rPr>
        <w:t>INTO</w:t>
      </w:r>
      <w:r>
        <w:rPr>
          <w:rStyle w:val="sqlcolor"/>
          <w:rFonts w:ascii="Consolas" w:hAnsi="Consolas" w:cs="Consolas"/>
          <w:color w:val="000000"/>
          <w:sz w:val="23"/>
          <w:szCs w:val="23"/>
        </w:rPr>
        <w:t> CustomersOrderBackup2017</w:t>
      </w:r>
      <w:r>
        <w:rPr>
          <w:rFonts w:ascii="Consolas" w:hAnsi="Consolas" w:cs="Consolas"/>
          <w:color w:val="000000"/>
          <w:sz w:val="23"/>
          <w:szCs w:val="23"/>
        </w:rPr>
        <w:br/>
      </w:r>
      <w:r>
        <w:rPr>
          <w:rStyle w:val="sqlkeywordcolor"/>
          <w:rFonts w:ascii="Consolas" w:hAnsi="Consolas" w:cs="Consolas"/>
          <w:color w:val="0000CD"/>
          <w:sz w:val="23"/>
          <w:szCs w:val="23"/>
        </w:rPr>
        <w:lastRenderedPageBreak/>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LEFT</w:t>
      </w:r>
      <w:r>
        <w:rPr>
          <w:rStyle w:val="sqlcolor"/>
          <w:rFonts w:ascii="Consolas" w:hAnsi="Consolas" w:cs="Consolas"/>
          <w:color w:val="000000"/>
          <w:sz w:val="23"/>
          <w:szCs w:val="23"/>
        </w:rPr>
        <w:t> </w:t>
      </w:r>
      <w:r>
        <w:rPr>
          <w:rStyle w:val="sqlkeywordcolor"/>
          <w:rFonts w:ascii="Consolas" w:hAnsi="Consolas" w:cs="Consolas"/>
          <w:color w:val="0000CD"/>
          <w:sz w:val="23"/>
          <w:szCs w:val="23"/>
        </w:rPr>
        <w:t>JOIN</w:t>
      </w:r>
      <w:r>
        <w:rPr>
          <w:rStyle w:val="sqlcolor"/>
          <w:rFonts w:ascii="Consolas" w:hAnsi="Consolas" w:cs="Consolas"/>
          <w:color w:val="000000"/>
          <w:sz w:val="23"/>
          <w:szCs w:val="23"/>
        </w:rPr>
        <w:t> Orders </w:t>
      </w:r>
      <w:r>
        <w:rPr>
          <w:rStyle w:val="sqlkeywordcolor"/>
          <w:rFonts w:ascii="Consolas" w:hAnsi="Consolas" w:cs="Consolas"/>
          <w:color w:val="0000CD"/>
          <w:sz w:val="23"/>
          <w:szCs w:val="23"/>
        </w:rPr>
        <w:t>ON</w:t>
      </w:r>
      <w:r>
        <w:rPr>
          <w:rStyle w:val="sqlcolor"/>
          <w:rFonts w:ascii="Consolas" w:hAnsi="Consolas" w:cs="Consolas"/>
          <w:color w:val="000000"/>
          <w:sz w:val="23"/>
          <w:szCs w:val="23"/>
        </w:rPr>
        <w:t> Customers.CustomerID = Orders.CustomerID;</w:t>
      </w:r>
    </w:p>
    <w:p w:rsidR="00F03C1E" w:rsidRDefault="00F03C1E" w:rsidP="00F03C1E">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SELECT INTO can also be used to create a new, empty table using the schema of another. Just add a WHERE clause that causes the query to return no data:</w:t>
      </w:r>
    </w:p>
    <w:p w:rsidR="00F03C1E" w:rsidRDefault="00F03C1E" w:rsidP="00F03C1E">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INTO</w:t>
      </w:r>
      <w:r>
        <w:rPr>
          <w:rStyle w:val="sqlcolor"/>
          <w:rFonts w:ascii="Consolas" w:hAnsi="Consolas" w:cs="Consolas"/>
          <w:color w:val="000000"/>
          <w:sz w:val="23"/>
          <w:szCs w:val="23"/>
        </w:rPr>
        <w:t> </w:t>
      </w:r>
      <w:r>
        <w:rPr>
          <w:rStyle w:val="Emphasis"/>
          <w:rFonts w:ascii="Consolas" w:hAnsi="Consolas" w:cs="Consolas"/>
          <w:color w:val="000000"/>
          <w:sz w:val="23"/>
          <w:szCs w:val="23"/>
        </w:rPr>
        <w:t>newtable</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oldtable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sqlnumbercolor"/>
          <w:rFonts w:ascii="Consolas" w:hAnsi="Consolas" w:cs="Consolas"/>
          <w:color w:val="000000"/>
          <w:sz w:val="23"/>
          <w:szCs w:val="23"/>
        </w:rPr>
        <w:t>1</w:t>
      </w:r>
      <w:r>
        <w:rPr>
          <w:rStyle w:val="sqlcolor"/>
          <w:rFonts w:ascii="Consolas" w:hAnsi="Consolas" w:cs="Consolas"/>
          <w:color w:val="000000"/>
          <w:sz w:val="23"/>
          <w:szCs w:val="23"/>
        </w:rPr>
        <w:t> = </w:t>
      </w:r>
      <w:r>
        <w:rPr>
          <w:rStyle w:val="sqlnumbercolor"/>
          <w:rFonts w:ascii="Consolas" w:hAnsi="Consolas" w:cs="Consolas"/>
          <w:color w:val="000000"/>
          <w:sz w:val="23"/>
          <w:szCs w:val="23"/>
        </w:rPr>
        <w:t>0</w:t>
      </w:r>
      <w:r>
        <w:rPr>
          <w:rStyle w:val="sqlcolor"/>
          <w:rFonts w:ascii="Consolas" w:hAnsi="Consolas" w:cs="Consolas"/>
          <w:color w:val="000000"/>
          <w:sz w:val="23"/>
          <w:szCs w:val="23"/>
        </w:rPr>
        <w:t>;</w:t>
      </w:r>
    </w:p>
    <w:p w:rsidR="00F03C1E" w:rsidRDefault="00F03C1E" w:rsidP="008D2EF5"/>
    <w:p w:rsidR="00242151" w:rsidRDefault="00242151" w:rsidP="008D2EF5"/>
    <w:p w:rsidR="00242151" w:rsidRDefault="00242151" w:rsidP="008D2EF5"/>
    <w:p w:rsidR="00242151" w:rsidRDefault="00242151" w:rsidP="008D2EF5"/>
    <w:p w:rsidR="00242151" w:rsidRDefault="00242151" w:rsidP="008D2EF5"/>
    <w:p w:rsidR="00242151" w:rsidRDefault="00242151" w:rsidP="008D2EF5"/>
    <w:p w:rsidR="00242151" w:rsidRDefault="00242151" w:rsidP="008D2EF5"/>
    <w:p w:rsidR="00242151" w:rsidRDefault="00242151" w:rsidP="008D2EF5"/>
    <w:p w:rsidR="00242151" w:rsidRDefault="00242151" w:rsidP="008D2EF5"/>
    <w:p w:rsidR="00242151" w:rsidRDefault="00242151" w:rsidP="008D2EF5"/>
    <w:p w:rsidR="00C0732F" w:rsidRDefault="00C0732F" w:rsidP="00C0732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Aliases</w:t>
      </w:r>
    </w:p>
    <w:p w:rsidR="00C0732F" w:rsidRDefault="00C0732F" w:rsidP="00C073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aliases are used to give a table, or a column in a table, a temporary name.</w:t>
      </w:r>
    </w:p>
    <w:p w:rsidR="00C0732F" w:rsidRDefault="00C0732F" w:rsidP="00C073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Aliases are often used to make column names more readable.</w:t>
      </w:r>
    </w:p>
    <w:p w:rsidR="00C0732F" w:rsidRDefault="00C0732F" w:rsidP="00C073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alias only exists for the duration of the query.</w:t>
      </w:r>
    </w:p>
    <w:p w:rsidR="00C0732F" w:rsidRDefault="00C0732F" w:rsidP="00C0732F">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Alias Column Syntax</w:t>
      </w:r>
    </w:p>
    <w:p w:rsidR="00C0732F" w:rsidRDefault="00C0732F" w:rsidP="00C0732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w:t>
      </w:r>
      <w:r>
        <w:rPr>
          <w:rStyle w:val="sqlcolor"/>
          <w:rFonts w:ascii="Consolas" w:hAnsi="Consolas" w:cs="Consolas"/>
          <w:color w:val="000000"/>
          <w:sz w:val="23"/>
          <w:szCs w:val="23"/>
        </w:rPr>
        <w:t> </w:t>
      </w:r>
      <w:r>
        <w:rPr>
          <w:rStyle w:val="sqlkeywordcolor"/>
          <w:rFonts w:ascii="Consolas" w:hAnsi="Consolas" w:cs="Consolas"/>
          <w:color w:val="0000CD"/>
          <w:sz w:val="23"/>
          <w:szCs w:val="23"/>
        </w:rPr>
        <w:t>AS</w:t>
      </w:r>
      <w:r>
        <w:rPr>
          <w:rStyle w:val="sqlcolor"/>
          <w:rFonts w:ascii="Consolas" w:hAnsi="Consolas" w:cs="Consolas"/>
          <w:color w:val="000000"/>
          <w:sz w:val="23"/>
          <w:szCs w:val="23"/>
        </w:rPr>
        <w:t> </w:t>
      </w:r>
      <w:r>
        <w:rPr>
          <w:rStyle w:val="Emphasis"/>
          <w:rFonts w:ascii="Consolas" w:hAnsi="Consolas" w:cs="Consolas"/>
          <w:color w:val="000000"/>
          <w:sz w:val="23"/>
          <w:szCs w:val="23"/>
        </w:rPr>
        <w:t>alias_name</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p>
    <w:p w:rsidR="00C0732F" w:rsidRDefault="00C0732F" w:rsidP="00C0732F">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Alias Table Syntax</w:t>
      </w:r>
    </w:p>
    <w:p w:rsidR="00C0732F" w:rsidRDefault="00C0732F" w:rsidP="00C0732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 </w:t>
      </w:r>
      <w:r>
        <w:rPr>
          <w:rStyle w:val="sqlkeywordcolor"/>
          <w:rFonts w:ascii="Consolas" w:hAnsi="Consolas" w:cs="Consolas"/>
          <w:color w:val="0000CD"/>
          <w:sz w:val="23"/>
          <w:szCs w:val="23"/>
        </w:rPr>
        <w:t>AS</w:t>
      </w:r>
      <w:r>
        <w:rPr>
          <w:rStyle w:val="sqlcolor"/>
          <w:rFonts w:ascii="Consolas" w:hAnsi="Consolas" w:cs="Consolas"/>
          <w:color w:val="000000"/>
          <w:sz w:val="23"/>
          <w:szCs w:val="23"/>
        </w:rPr>
        <w:t> </w:t>
      </w:r>
      <w:r>
        <w:rPr>
          <w:rStyle w:val="Emphasis"/>
          <w:rFonts w:ascii="Consolas" w:hAnsi="Consolas" w:cs="Consolas"/>
          <w:color w:val="000000"/>
          <w:sz w:val="23"/>
          <w:szCs w:val="23"/>
        </w:rPr>
        <w:t>alias_name;</w:t>
      </w:r>
    </w:p>
    <w:p w:rsidR="00C0732F" w:rsidRDefault="00F60B67" w:rsidP="00C0732F">
      <w:pPr>
        <w:spacing w:before="300" w:after="300"/>
        <w:rPr>
          <w:rFonts w:ascii="Times New Roman" w:hAnsi="Times New Roman" w:cs="Times New Roman"/>
          <w:sz w:val="24"/>
          <w:szCs w:val="24"/>
        </w:rPr>
      </w:pPr>
      <w:r>
        <w:pict>
          <v:rect id="_x0000_i1092" style="width:0;height:0" o:hralign="center" o:hrstd="t" o:hrnoshade="t" o:hr="t" fillcolor="black" stroked="f"/>
        </w:pict>
      </w:r>
    </w:p>
    <w:p w:rsidR="00C0732F" w:rsidRDefault="00C0732F" w:rsidP="00C0732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rsidR="00C0732F" w:rsidRDefault="00C0732F" w:rsidP="00C073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tutorial we will use the well-known Northwind sample database.</w:t>
      </w:r>
    </w:p>
    <w:p w:rsidR="00C0732F" w:rsidRDefault="00C0732F" w:rsidP="00C073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516"/>
        <w:gridCol w:w="3607"/>
        <w:gridCol w:w="1703"/>
        <w:gridCol w:w="2928"/>
        <w:gridCol w:w="1244"/>
        <w:gridCol w:w="1219"/>
        <w:gridCol w:w="908"/>
      </w:tblGrid>
      <w:tr w:rsidR="00C0732F" w:rsidTr="00C0732F">
        <w:tc>
          <w:tcPr>
            <w:tcW w:w="0" w:type="auto"/>
            <w:shd w:val="clear" w:color="auto" w:fill="FFFFFF"/>
            <w:tcMar>
              <w:top w:w="120" w:type="dxa"/>
              <w:left w:w="240" w:type="dxa"/>
              <w:bottom w:w="120" w:type="dxa"/>
              <w:right w:w="120" w:type="dxa"/>
            </w:tcMar>
            <w:hideMark/>
          </w:tcPr>
          <w:p w:rsidR="00C0732F" w:rsidRDefault="00C0732F">
            <w:pPr>
              <w:spacing w:before="300" w:after="300"/>
              <w:rPr>
                <w:b/>
                <w:bCs/>
                <w:sz w:val="24"/>
                <w:szCs w:val="24"/>
              </w:rPr>
            </w:pPr>
            <w:r>
              <w:rPr>
                <w:b/>
                <w:bCs/>
              </w:rPr>
              <w:t>CustomerID</w:t>
            </w:r>
          </w:p>
        </w:tc>
        <w:tc>
          <w:tcPr>
            <w:tcW w:w="0" w:type="auto"/>
            <w:shd w:val="clear" w:color="auto" w:fill="FFFFFF"/>
            <w:tcMar>
              <w:top w:w="120" w:type="dxa"/>
              <w:left w:w="120" w:type="dxa"/>
              <w:bottom w:w="120" w:type="dxa"/>
              <w:right w:w="120" w:type="dxa"/>
            </w:tcMar>
            <w:hideMark/>
          </w:tcPr>
          <w:p w:rsidR="00C0732F" w:rsidRDefault="00C0732F">
            <w:pPr>
              <w:spacing w:before="300" w:after="300"/>
              <w:rPr>
                <w:b/>
                <w:bCs/>
                <w:sz w:val="24"/>
                <w:szCs w:val="24"/>
              </w:rPr>
            </w:pPr>
            <w:r>
              <w:rPr>
                <w:b/>
                <w:bCs/>
              </w:rPr>
              <w:t>CustomerName</w:t>
            </w:r>
          </w:p>
        </w:tc>
        <w:tc>
          <w:tcPr>
            <w:tcW w:w="0" w:type="auto"/>
            <w:shd w:val="clear" w:color="auto" w:fill="FFFFFF"/>
            <w:tcMar>
              <w:top w:w="120" w:type="dxa"/>
              <w:bottom w:w="120" w:type="dxa"/>
              <w:right w:w="120" w:type="dxa"/>
            </w:tcMar>
            <w:hideMark/>
          </w:tcPr>
          <w:p w:rsidR="00C0732F" w:rsidRDefault="00C0732F">
            <w:pPr>
              <w:spacing w:before="300" w:after="300"/>
              <w:rPr>
                <w:b/>
                <w:bCs/>
                <w:sz w:val="24"/>
                <w:szCs w:val="24"/>
              </w:rPr>
            </w:pPr>
            <w:r>
              <w:rPr>
                <w:b/>
                <w:bCs/>
              </w:rPr>
              <w:t>ContactName</w:t>
            </w:r>
          </w:p>
        </w:tc>
        <w:tc>
          <w:tcPr>
            <w:tcW w:w="0" w:type="auto"/>
            <w:shd w:val="clear" w:color="auto" w:fill="FFFFFF"/>
            <w:tcMar>
              <w:top w:w="120" w:type="dxa"/>
              <w:bottom w:w="120" w:type="dxa"/>
              <w:right w:w="120" w:type="dxa"/>
            </w:tcMar>
            <w:hideMark/>
          </w:tcPr>
          <w:p w:rsidR="00C0732F" w:rsidRDefault="00C0732F">
            <w:pPr>
              <w:spacing w:before="300" w:after="300"/>
              <w:rPr>
                <w:b/>
                <w:bCs/>
                <w:sz w:val="24"/>
                <w:szCs w:val="24"/>
              </w:rPr>
            </w:pPr>
            <w:r>
              <w:rPr>
                <w:b/>
                <w:bCs/>
              </w:rPr>
              <w:t>Address</w:t>
            </w:r>
          </w:p>
        </w:tc>
        <w:tc>
          <w:tcPr>
            <w:tcW w:w="0" w:type="auto"/>
            <w:shd w:val="clear" w:color="auto" w:fill="FFFFFF"/>
            <w:tcMar>
              <w:top w:w="120" w:type="dxa"/>
              <w:bottom w:w="120" w:type="dxa"/>
              <w:right w:w="120" w:type="dxa"/>
            </w:tcMar>
            <w:hideMark/>
          </w:tcPr>
          <w:p w:rsidR="00C0732F" w:rsidRDefault="00C0732F">
            <w:pPr>
              <w:spacing w:before="300" w:after="300"/>
              <w:rPr>
                <w:b/>
                <w:bCs/>
                <w:sz w:val="24"/>
                <w:szCs w:val="24"/>
              </w:rPr>
            </w:pPr>
            <w:r>
              <w:rPr>
                <w:b/>
                <w:bCs/>
              </w:rPr>
              <w:t>City</w:t>
            </w:r>
          </w:p>
        </w:tc>
        <w:tc>
          <w:tcPr>
            <w:tcW w:w="0" w:type="auto"/>
            <w:shd w:val="clear" w:color="auto" w:fill="FFFFFF"/>
            <w:tcMar>
              <w:top w:w="120" w:type="dxa"/>
              <w:bottom w:w="120" w:type="dxa"/>
              <w:right w:w="120" w:type="dxa"/>
            </w:tcMar>
            <w:hideMark/>
          </w:tcPr>
          <w:p w:rsidR="00C0732F" w:rsidRDefault="00C0732F">
            <w:pPr>
              <w:spacing w:before="300" w:after="300"/>
              <w:rPr>
                <w:b/>
                <w:bCs/>
                <w:sz w:val="24"/>
                <w:szCs w:val="24"/>
              </w:rPr>
            </w:pPr>
            <w:r>
              <w:rPr>
                <w:b/>
                <w:bCs/>
              </w:rPr>
              <w:t>PostalCode</w:t>
            </w:r>
          </w:p>
        </w:tc>
        <w:tc>
          <w:tcPr>
            <w:tcW w:w="0" w:type="auto"/>
            <w:shd w:val="clear" w:color="auto" w:fill="FFFFFF"/>
            <w:tcMar>
              <w:top w:w="120" w:type="dxa"/>
              <w:bottom w:w="120" w:type="dxa"/>
              <w:right w:w="120" w:type="dxa"/>
            </w:tcMar>
            <w:hideMark/>
          </w:tcPr>
          <w:p w:rsidR="00C0732F" w:rsidRDefault="00C0732F">
            <w:pPr>
              <w:spacing w:before="300" w:after="300"/>
              <w:rPr>
                <w:b/>
                <w:bCs/>
                <w:sz w:val="24"/>
                <w:szCs w:val="24"/>
              </w:rPr>
            </w:pPr>
            <w:r>
              <w:rPr>
                <w:b/>
                <w:bCs/>
              </w:rPr>
              <w:t>Country</w:t>
            </w:r>
          </w:p>
        </w:tc>
      </w:tr>
      <w:tr w:rsidR="00C0732F" w:rsidTr="00C0732F">
        <w:tc>
          <w:tcPr>
            <w:tcW w:w="0" w:type="auto"/>
            <w:shd w:val="clear" w:color="auto" w:fill="F1F1F1"/>
            <w:tcMar>
              <w:top w:w="120" w:type="dxa"/>
              <w:left w:w="240" w:type="dxa"/>
              <w:bottom w:w="120" w:type="dxa"/>
              <w:right w:w="120" w:type="dxa"/>
            </w:tcMar>
            <w:hideMark/>
          </w:tcPr>
          <w:p w:rsidR="00C0732F" w:rsidRDefault="00C0732F">
            <w:pPr>
              <w:spacing w:before="300" w:after="300"/>
              <w:rPr>
                <w:sz w:val="24"/>
                <w:szCs w:val="24"/>
              </w:rPr>
            </w:pPr>
            <w:r>
              <w:t>2</w:t>
            </w:r>
          </w:p>
        </w:tc>
        <w:tc>
          <w:tcPr>
            <w:tcW w:w="0" w:type="auto"/>
            <w:shd w:val="clear" w:color="auto" w:fill="F1F1F1"/>
            <w:tcMar>
              <w:top w:w="120" w:type="dxa"/>
              <w:left w:w="120" w:type="dxa"/>
              <w:bottom w:w="120" w:type="dxa"/>
              <w:right w:w="120" w:type="dxa"/>
            </w:tcMar>
            <w:hideMark/>
          </w:tcPr>
          <w:p w:rsidR="00C0732F" w:rsidRDefault="00C0732F">
            <w:pPr>
              <w:spacing w:before="300" w:after="300"/>
              <w:rPr>
                <w:sz w:val="24"/>
                <w:szCs w:val="24"/>
              </w:rPr>
            </w:pPr>
            <w:r>
              <w:t>Ana Trujillo Emparedados y helados</w:t>
            </w:r>
          </w:p>
        </w:tc>
        <w:tc>
          <w:tcPr>
            <w:tcW w:w="0" w:type="auto"/>
            <w:shd w:val="clear" w:color="auto" w:fill="F1F1F1"/>
            <w:tcMar>
              <w:top w:w="120" w:type="dxa"/>
              <w:bottom w:w="120" w:type="dxa"/>
              <w:right w:w="120" w:type="dxa"/>
            </w:tcMar>
            <w:hideMark/>
          </w:tcPr>
          <w:p w:rsidR="00C0732F" w:rsidRDefault="00C0732F">
            <w:pPr>
              <w:spacing w:before="300" w:after="300"/>
              <w:rPr>
                <w:sz w:val="24"/>
                <w:szCs w:val="24"/>
              </w:rPr>
            </w:pPr>
            <w:r>
              <w:t>Ana Trujillo</w:t>
            </w:r>
          </w:p>
        </w:tc>
        <w:tc>
          <w:tcPr>
            <w:tcW w:w="0" w:type="auto"/>
            <w:shd w:val="clear" w:color="auto" w:fill="F1F1F1"/>
            <w:tcMar>
              <w:top w:w="120" w:type="dxa"/>
              <w:bottom w:w="120" w:type="dxa"/>
              <w:right w:w="120" w:type="dxa"/>
            </w:tcMar>
            <w:hideMark/>
          </w:tcPr>
          <w:p w:rsidR="00C0732F" w:rsidRDefault="00C0732F">
            <w:pPr>
              <w:spacing w:before="300" w:after="300"/>
              <w:rPr>
                <w:sz w:val="24"/>
                <w:szCs w:val="24"/>
              </w:rPr>
            </w:pPr>
            <w:r>
              <w:t>Avda. de la Constitución 2222</w:t>
            </w:r>
          </w:p>
        </w:tc>
        <w:tc>
          <w:tcPr>
            <w:tcW w:w="0" w:type="auto"/>
            <w:shd w:val="clear" w:color="auto" w:fill="F1F1F1"/>
            <w:tcMar>
              <w:top w:w="120" w:type="dxa"/>
              <w:bottom w:w="120" w:type="dxa"/>
              <w:right w:w="120" w:type="dxa"/>
            </w:tcMar>
            <w:hideMark/>
          </w:tcPr>
          <w:p w:rsidR="00C0732F" w:rsidRDefault="00C0732F">
            <w:pPr>
              <w:spacing w:before="300" w:after="300"/>
              <w:rPr>
                <w:sz w:val="24"/>
                <w:szCs w:val="24"/>
              </w:rPr>
            </w:pPr>
            <w:r>
              <w:t>México D.F.</w:t>
            </w:r>
          </w:p>
        </w:tc>
        <w:tc>
          <w:tcPr>
            <w:tcW w:w="0" w:type="auto"/>
            <w:shd w:val="clear" w:color="auto" w:fill="F1F1F1"/>
            <w:tcMar>
              <w:top w:w="120" w:type="dxa"/>
              <w:bottom w:w="120" w:type="dxa"/>
              <w:right w:w="120" w:type="dxa"/>
            </w:tcMar>
            <w:hideMark/>
          </w:tcPr>
          <w:p w:rsidR="00C0732F" w:rsidRDefault="00C0732F">
            <w:pPr>
              <w:spacing w:before="300" w:after="300"/>
              <w:rPr>
                <w:sz w:val="24"/>
                <w:szCs w:val="24"/>
              </w:rPr>
            </w:pPr>
            <w:r>
              <w:t>05021</w:t>
            </w:r>
          </w:p>
        </w:tc>
        <w:tc>
          <w:tcPr>
            <w:tcW w:w="0" w:type="auto"/>
            <w:shd w:val="clear" w:color="auto" w:fill="F1F1F1"/>
            <w:tcMar>
              <w:top w:w="120" w:type="dxa"/>
              <w:bottom w:w="120" w:type="dxa"/>
              <w:right w:w="120" w:type="dxa"/>
            </w:tcMar>
            <w:hideMark/>
          </w:tcPr>
          <w:p w:rsidR="00C0732F" w:rsidRDefault="00C0732F">
            <w:pPr>
              <w:spacing w:before="300" w:after="300"/>
              <w:rPr>
                <w:sz w:val="24"/>
                <w:szCs w:val="24"/>
              </w:rPr>
            </w:pPr>
            <w:r>
              <w:t>Mexico</w:t>
            </w:r>
          </w:p>
        </w:tc>
      </w:tr>
      <w:tr w:rsidR="00C0732F" w:rsidTr="00C0732F">
        <w:tc>
          <w:tcPr>
            <w:tcW w:w="0" w:type="auto"/>
            <w:shd w:val="clear" w:color="auto" w:fill="FFFFFF"/>
            <w:tcMar>
              <w:top w:w="120" w:type="dxa"/>
              <w:left w:w="240" w:type="dxa"/>
              <w:bottom w:w="120" w:type="dxa"/>
              <w:right w:w="120" w:type="dxa"/>
            </w:tcMar>
            <w:hideMark/>
          </w:tcPr>
          <w:p w:rsidR="00C0732F" w:rsidRDefault="00C0732F">
            <w:pPr>
              <w:spacing w:before="300" w:after="300"/>
              <w:rPr>
                <w:sz w:val="24"/>
                <w:szCs w:val="24"/>
              </w:rPr>
            </w:pPr>
            <w:r>
              <w:t>3</w:t>
            </w:r>
          </w:p>
        </w:tc>
        <w:tc>
          <w:tcPr>
            <w:tcW w:w="0" w:type="auto"/>
            <w:shd w:val="clear" w:color="auto" w:fill="FFFFFF"/>
            <w:tcMar>
              <w:top w:w="120" w:type="dxa"/>
              <w:left w:w="120" w:type="dxa"/>
              <w:bottom w:w="120" w:type="dxa"/>
              <w:right w:w="120" w:type="dxa"/>
            </w:tcMar>
            <w:hideMark/>
          </w:tcPr>
          <w:p w:rsidR="00C0732F" w:rsidRDefault="00C0732F">
            <w:pPr>
              <w:spacing w:before="300" w:after="300"/>
              <w:rPr>
                <w:sz w:val="24"/>
                <w:szCs w:val="24"/>
              </w:rPr>
            </w:pPr>
            <w:r>
              <w:t>Antonio Moreno Taquería</w:t>
            </w:r>
          </w:p>
        </w:tc>
        <w:tc>
          <w:tcPr>
            <w:tcW w:w="0" w:type="auto"/>
            <w:shd w:val="clear" w:color="auto" w:fill="FFFFFF"/>
            <w:tcMar>
              <w:top w:w="120" w:type="dxa"/>
              <w:bottom w:w="120" w:type="dxa"/>
              <w:right w:w="120" w:type="dxa"/>
            </w:tcMar>
            <w:hideMark/>
          </w:tcPr>
          <w:p w:rsidR="00C0732F" w:rsidRDefault="00C0732F">
            <w:pPr>
              <w:spacing w:before="300" w:after="300"/>
              <w:rPr>
                <w:sz w:val="24"/>
                <w:szCs w:val="24"/>
              </w:rPr>
            </w:pPr>
            <w:r>
              <w:t>Antonio Moreno</w:t>
            </w:r>
          </w:p>
        </w:tc>
        <w:tc>
          <w:tcPr>
            <w:tcW w:w="0" w:type="auto"/>
            <w:shd w:val="clear" w:color="auto" w:fill="FFFFFF"/>
            <w:tcMar>
              <w:top w:w="120" w:type="dxa"/>
              <w:bottom w:w="120" w:type="dxa"/>
              <w:right w:w="120" w:type="dxa"/>
            </w:tcMar>
            <w:hideMark/>
          </w:tcPr>
          <w:p w:rsidR="00C0732F" w:rsidRDefault="00C0732F">
            <w:pPr>
              <w:spacing w:before="300" w:after="300"/>
              <w:rPr>
                <w:sz w:val="24"/>
                <w:szCs w:val="24"/>
              </w:rPr>
            </w:pPr>
            <w:r>
              <w:t>Mataderos 2312</w:t>
            </w:r>
          </w:p>
        </w:tc>
        <w:tc>
          <w:tcPr>
            <w:tcW w:w="0" w:type="auto"/>
            <w:shd w:val="clear" w:color="auto" w:fill="FFFFFF"/>
            <w:tcMar>
              <w:top w:w="120" w:type="dxa"/>
              <w:bottom w:w="120" w:type="dxa"/>
              <w:right w:w="120" w:type="dxa"/>
            </w:tcMar>
            <w:hideMark/>
          </w:tcPr>
          <w:p w:rsidR="00C0732F" w:rsidRDefault="00C0732F">
            <w:pPr>
              <w:spacing w:before="300" w:after="300"/>
              <w:rPr>
                <w:sz w:val="24"/>
                <w:szCs w:val="24"/>
              </w:rPr>
            </w:pPr>
            <w:r>
              <w:t>México D.F.</w:t>
            </w:r>
          </w:p>
        </w:tc>
        <w:tc>
          <w:tcPr>
            <w:tcW w:w="0" w:type="auto"/>
            <w:shd w:val="clear" w:color="auto" w:fill="FFFFFF"/>
            <w:tcMar>
              <w:top w:w="120" w:type="dxa"/>
              <w:bottom w:w="120" w:type="dxa"/>
              <w:right w:w="120" w:type="dxa"/>
            </w:tcMar>
            <w:hideMark/>
          </w:tcPr>
          <w:p w:rsidR="00C0732F" w:rsidRDefault="00C0732F">
            <w:pPr>
              <w:spacing w:before="300" w:after="300"/>
              <w:rPr>
                <w:sz w:val="24"/>
                <w:szCs w:val="24"/>
              </w:rPr>
            </w:pPr>
            <w:r>
              <w:t>05023</w:t>
            </w:r>
          </w:p>
        </w:tc>
        <w:tc>
          <w:tcPr>
            <w:tcW w:w="0" w:type="auto"/>
            <w:shd w:val="clear" w:color="auto" w:fill="FFFFFF"/>
            <w:tcMar>
              <w:top w:w="120" w:type="dxa"/>
              <w:bottom w:w="120" w:type="dxa"/>
              <w:right w:w="120" w:type="dxa"/>
            </w:tcMar>
            <w:hideMark/>
          </w:tcPr>
          <w:p w:rsidR="00C0732F" w:rsidRDefault="00C0732F">
            <w:pPr>
              <w:spacing w:before="300" w:after="300"/>
              <w:rPr>
                <w:sz w:val="24"/>
                <w:szCs w:val="24"/>
              </w:rPr>
            </w:pPr>
            <w:r>
              <w:t>Mexico</w:t>
            </w:r>
          </w:p>
        </w:tc>
      </w:tr>
      <w:tr w:rsidR="00C0732F" w:rsidTr="00C0732F">
        <w:tc>
          <w:tcPr>
            <w:tcW w:w="0" w:type="auto"/>
            <w:shd w:val="clear" w:color="auto" w:fill="F1F1F1"/>
            <w:tcMar>
              <w:top w:w="120" w:type="dxa"/>
              <w:left w:w="240" w:type="dxa"/>
              <w:bottom w:w="120" w:type="dxa"/>
              <w:right w:w="120" w:type="dxa"/>
            </w:tcMar>
            <w:hideMark/>
          </w:tcPr>
          <w:p w:rsidR="00C0732F" w:rsidRDefault="00C0732F">
            <w:pPr>
              <w:spacing w:before="300" w:after="300"/>
              <w:rPr>
                <w:sz w:val="24"/>
                <w:szCs w:val="24"/>
              </w:rPr>
            </w:pPr>
            <w:r>
              <w:t>4</w:t>
            </w:r>
          </w:p>
        </w:tc>
        <w:tc>
          <w:tcPr>
            <w:tcW w:w="0" w:type="auto"/>
            <w:shd w:val="clear" w:color="auto" w:fill="F1F1F1"/>
            <w:tcMar>
              <w:top w:w="120" w:type="dxa"/>
              <w:left w:w="120" w:type="dxa"/>
              <w:bottom w:w="120" w:type="dxa"/>
              <w:right w:w="120" w:type="dxa"/>
            </w:tcMar>
            <w:hideMark/>
          </w:tcPr>
          <w:p w:rsidR="00C0732F" w:rsidRDefault="00C0732F">
            <w:pPr>
              <w:spacing w:before="300" w:after="300"/>
              <w:rPr>
                <w:sz w:val="24"/>
                <w:szCs w:val="24"/>
              </w:rPr>
            </w:pPr>
            <w:r>
              <w:t>Around the Horn</w:t>
            </w:r>
          </w:p>
        </w:tc>
        <w:tc>
          <w:tcPr>
            <w:tcW w:w="0" w:type="auto"/>
            <w:shd w:val="clear" w:color="auto" w:fill="F1F1F1"/>
            <w:tcMar>
              <w:top w:w="120" w:type="dxa"/>
              <w:bottom w:w="120" w:type="dxa"/>
              <w:right w:w="120" w:type="dxa"/>
            </w:tcMar>
            <w:hideMark/>
          </w:tcPr>
          <w:p w:rsidR="00C0732F" w:rsidRDefault="00C0732F">
            <w:pPr>
              <w:spacing w:before="300" w:after="300"/>
              <w:rPr>
                <w:sz w:val="24"/>
                <w:szCs w:val="24"/>
              </w:rPr>
            </w:pPr>
            <w:r>
              <w:t>Thomas Hardy</w:t>
            </w:r>
          </w:p>
        </w:tc>
        <w:tc>
          <w:tcPr>
            <w:tcW w:w="0" w:type="auto"/>
            <w:shd w:val="clear" w:color="auto" w:fill="F1F1F1"/>
            <w:tcMar>
              <w:top w:w="120" w:type="dxa"/>
              <w:bottom w:w="120" w:type="dxa"/>
              <w:right w:w="120" w:type="dxa"/>
            </w:tcMar>
            <w:hideMark/>
          </w:tcPr>
          <w:p w:rsidR="00C0732F" w:rsidRDefault="00C0732F">
            <w:pPr>
              <w:spacing w:before="300" w:after="300"/>
              <w:rPr>
                <w:sz w:val="24"/>
                <w:szCs w:val="24"/>
              </w:rPr>
            </w:pPr>
            <w:r>
              <w:t>120 Hanover Sq.</w:t>
            </w:r>
          </w:p>
        </w:tc>
        <w:tc>
          <w:tcPr>
            <w:tcW w:w="0" w:type="auto"/>
            <w:shd w:val="clear" w:color="auto" w:fill="F1F1F1"/>
            <w:tcMar>
              <w:top w:w="120" w:type="dxa"/>
              <w:bottom w:w="120" w:type="dxa"/>
              <w:right w:w="120" w:type="dxa"/>
            </w:tcMar>
            <w:hideMark/>
          </w:tcPr>
          <w:p w:rsidR="00C0732F" w:rsidRDefault="00C0732F">
            <w:pPr>
              <w:spacing w:before="300" w:after="300"/>
              <w:rPr>
                <w:sz w:val="24"/>
                <w:szCs w:val="24"/>
              </w:rPr>
            </w:pPr>
            <w:r>
              <w:t>London</w:t>
            </w:r>
          </w:p>
        </w:tc>
        <w:tc>
          <w:tcPr>
            <w:tcW w:w="0" w:type="auto"/>
            <w:shd w:val="clear" w:color="auto" w:fill="F1F1F1"/>
            <w:tcMar>
              <w:top w:w="120" w:type="dxa"/>
              <w:bottom w:w="120" w:type="dxa"/>
              <w:right w:w="120" w:type="dxa"/>
            </w:tcMar>
            <w:hideMark/>
          </w:tcPr>
          <w:p w:rsidR="00C0732F" w:rsidRDefault="00C0732F">
            <w:pPr>
              <w:spacing w:before="300" w:after="300"/>
              <w:rPr>
                <w:sz w:val="24"/>
                <w:szCs w:val="24"/>
              </w:rPr>
            </w:pPr>
            <w:r>
              <w:t>WA1 1DP</w:t>
            </w:r>
          </w:p>
        </w:tc>
        <w:tc>
          <w:tcPr>
            <w:tcW w:w="0" w:type="auto"/>
            <w:shd w:val="clear" w:color="auto" w:fill="F1F1F1"/>
            <w:tcMar>
              <w:top w:w="120" w:type="dxa"/>
              <w:bottom w:w="120" w:type="dxa"/>
              <w:right w:w="120" w:type="dxa"/>
            </w:tcMar>
            <w:hideMark/>
          </w:tcPr>
          <w:p w:rsidR="00C0732F" w:rsidRDefault="00C0732F">
            <w:pPr>
              <w:spacing w:before="300" w:after="300"/>
              <w:rPr>
                <w:sz w:val="24"/>
                <w:szCs w:val="24"/>
              </w:rPr>
            </w:pPr>
            <w:r>
              <w:t>UK</w:t>
            </w:r>
          </w:p>
        </w:tc>
      </w:tr>
    </w:tbl>
    <w:p w:rsidR="00C0732F" w:rsidRDefault="00C0732F" w:rsidP="00C073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"Orders"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2452"/>
        <w:gridCol w:w="2970"/>
        <w:gridCol w:w="2773"/>
        <w:gridCol w:w="2609"/>
        <w:gridCol w:w="2321"/>
      </w:tblGrid>
      <w:tr w:rsidR="00C0732F" w:rsidTr="00C0732F">
        <w:tc>
          <w:tcPr>
            <w:tcW w:w="0" w:type="auto"/>
            <w:shd w:val="clear" w:color="auto" w:fill="FFFFFF"/>
            <w:tcMar>
              <w:top w:w="120" w:type="dxa"/>
              <w:left w:w="240" w:type="dxa"/>
              <w:bottom w:w="120" w:type="dxa"/>
              <w:right w:w="120" w:type="dxa"/>
            </w:tcMar>
            <w:hideMark/>
          </w:tcPr>
          <w:p w:rsidR="00C0732F" w:rsidRDefault="00C0732F">
            <w:pPr>
              <w:spacing w:before="300" w:after="300"/>
              <w:rPr>
                <w:b/>
                <w:bCs/>
                <w:sz w:val="24"/>
                <w:szCs w:val="24"/>
              </w:rPr>
            </w:pPr>
            <w:r>
              <w:rPr>
                <w:b/>
                <w:bCs/>
              </w:rPr>
              <w:t>OrderID</w:t>
            </w:r>
          </w:p>
        </w:tc>
        <w:tc>
          <w:tcPr>
            <w:tcW w:w="0" w:type="auto"/>
            <w:shd w:val="clear" w:color="auto" w:fill="FFFFFF"/>
            <w:tcMar>
              <w:top w:w="120" w:type="dxa"/>
              <w:left w:w="120" w:type="dxa"/>
              <w:bottom w:w="120" w:type="dxa"/>
              <w:right w:w="120" w:type="dxa"/>
            </w:tcMar>
            <w:hideMark/>
          </w:tcPr>
          <w:p w:rsidR="00C0732F" w:rsidRDefault="00C0732F">
            <w:pPr>
              <w:spacing w:before="300" w:after="300"/>
              <w:rPr>
                <w:b/>
                <w:bCs/>
                <w:sz w:val="24"/>
                <w:szCs w:val="24"/>
              </w:rPr>
            </w:pPr>
            <w:r>
              <w:rPr>
                <w:b/>
                <w:bCs/>
              </w:rPr>
              <w:t>CustomerID</w:t>
            </w:r>
          </w:p>
        </w:tc>
        <w:tc>
          <w:tcPr>
            <w:tcW w:w="0" w:type="auto"/>
            <w:shd w:val="clear" w:color="auto" w:fill="FFFFFF"/>
            <w:tcMar>
              <w:top w:w="120" w:type="dxa"/>
              <w:bottom w:w="120" w:type="dxa"/>
              <w:right w:w="120" w:type="dxa"/>
            </w:tcMar>
            <w:hideMark/>
          </w:tcPr>
          <w:p w:rsidR="00C0732F" w:rsidRDefault="00C0732F">
            <w:pPr>
              <w:spacing w:before="300" w:after="300"/>
              <w:rPr>
                <w:b/>
                <w:bCs/>
                <w:sz w:val="24"/>
                <w:szCs w:val="24"/>
              </w:rPr>
            </w:pPr>
            <w:r>
              <w:rPr>
                <w:b/>
                <w:bCs/>
              </w:rPr>
              <w:t>EmployeeID</w:t>
            </w:r>
          </w:p>
        </w:tc>
        <w:tc>
          <w:tcPr>
            <w:tcW w:w="0" w:type="auto"/>
            <w:shd w:val="clear" w:color="auto" w:fill="FFFFFF"/>
            <w:tcMar>
              <w:top w:w="120" w:type="dxa"/>
              <w:bottom w:w="120" w:type="dxa"/>
              <w:right w:w="120" w:type="dxa"/>
            </w:tcMar>
            <w:hideMark/>
          </w:tcPr>
          <w:p w:rsidR="00C0732F" w:rsidRDefault="00C0732F">
            <w:pPr>
              <w:spacing w:before="300" w:after="300"/>
              <w:rPr>
                <w:b/>
                <w:bCs/>
                <w:sz w:val="24"/>
                <w:szCs w:val="24"/>
              </w:rPr>
            </w:pPr>
            <w:r>
              <w:rPr>
                <w:b/>
                <w:bCs/>
              </w:rPr>
              <w:t>OrderDate</w:t>
            </w:r>
          </w:p>
        </w:tc>
        <w:tc>
          <w:tcPr>
            <w:tcW w:w="0" w:type="auto"/>
            <w:shd w:val="clear" w:color="auto" w:fill="FFFFFF"/>
            <w:tcMar>
              <w:top w:w="120" w:type="dxa"/>
              <w:bottom w:w="120" w:type="dxa"/>
              <w:right w:w="120" w:type="dxa"/>
            </w:tcMar>
            <w:hideMark/>
          </w:tcPr>
          <w:p w:rsidR="00C0732F" w:rsidRDefault="00C0732F">
            <w:pPr>
              <w:spacing w:before="300" w:after="300"/>
              <w:rPr>
                <w:b/>
                <w:bCs/>
                <w:sz w:val="24"/>
                <w:szCs w:val="24"/>
              </w:rPr>
            </w:pPr>
            <w:r>
              <w:rPr>
                <w:b/>
                <w:bCs/>
              </w:rPr>
              <w:t>ShipperID</w:t>
            </w:r>
          </w:p>
        </w:tc>
      </w:tr>
      <w:tr w:rsidR="00C0732F" w:rsidTr="00C0732F">
        <w:tc>
          <w:tcPr>
            <w:tcW w:w="0" w:type="auto"/>
            <w:shd w:val="clear" w:color="auto" w:fill="F1F1F1"/>
            <w:tcMar>
              <w:top w:w="120" w:type="dxa"/>
              <w:left w:w="240" w:type="dxa"/>
              <w:bottom w:w="120" w:type="dxa"/>
              <w:right w:w="120" w:type="dxa"/>
            </w:tcMar>
            <w:hideMark/>
          </w:tcPr>
          <w:p w:rsidR="00C0732F" w:rsidRDefault="00C0732F">
            <w:pPr>
              <w:spacing w:before="300" w:after="300"/>
              <w:rPr>
                <w:sz w:val="24"/>
                <w:szCs w:val="24"/>
              </w:rPr>
            </w:pPr>
            <w:r>
              <w:t>10354</w:t>
            </w:r>
          </w:p>
        </w:tc>
        <w:tc>
          <w:tcPr>
            <w:tcW w:w="0" w:type="auto"/>
            <w:shd w:val="clear" w:color="auto" w:fill="F1F1F1"/>
            <w:tcMar>
              <w:top w:w="120" w:type="dxa"/>
              <w:left w:w="120" w:type="dxa"/>
              <w:bottom w:w="120" w:type="dxa"/>
              <w:right w:w="120" w:type="dxa"/>
            </w:tcMar>
            <w:hideMark/>
          </w:tcPr>
          <w:p w:rsidR="00C0732F" w:rsidRDefault="00C0732F">
            <w:pPr>
              <w:spacing w:before="300" w:after="300"/>
              <w:rPr>
                <w:sz w:val="24"/>
                <w:szCs w:val="24"/>
              </w:rPr>
            </w:pPr>
            <w:r>
              <w:t>58</w:t>
            </w:r>
          </w:p>
        </w:tc>
        <w:tc>
          <w:tcPr>
            <w:tcW w:w="0" w:type="auto"/>
            <w:shd w:val="clear" w:color="auto" w:fill="F1F1F1"/>
            <w:tcMar>
              <w:top w:w="120" w:type="dxa"/>
              <w:bottom w:w="120" w:type="dxa"/>
              <w:right w:w="120" w:type="dxa"/>
            </w:tcMar>
            <w:hideMark/>
          </w:tcPr>
          <w:p w:rsidR="00C0732F" w:rsidRDefault="00C0732F">
            <w:pPr>
              <w:spacing w:before="300" w:after="300"/>
              <w:rPr>
                <w:sz w:val="24"/>
                <w:szCs w:val="24"/>
              </w:rPr>
            </w:pPr>
            <w:r>
              <w:t>8</w:t>
            </w:r>
          </w:p>
        </w:tc>
        <w:tc>
          <w:tcPr>
            <w:tcW w:w="0" w:type="auto"/>
            <w:shd w:val="clear" w:color="auto" w:fill="F1F1F1"/>
            <w:tcMar>
              <w:top w:w="120" w:type="dxa"/>
              <w:bottom w:w="120" w:type="dxa"/>
              <w:right w:w="120" w:type="dxa"/>
            </w:tcMar>
            <w:hideMark/>
          </w:tcPr>
          <w:p w:rsidR="00C0732F" w:rsidRDefault="00C0732F">
            <w:pPr>
              <w:spacing w:before="300" w:after="300"/>
              <w:rPr>
                <w:sz w:val="24"/>
                <w:szCs w:val="24"/>
              </w:rPr>
            </w:pPr>
            <w:r>
              <w:t>1996-11-14</w:t>
            </w:r>
          </w:p>
        </w:tc>
        <w:tc>
          <w:tcPr>
            <w:tcW w:w="0" w:type="auto"/>
            <w:shd w:val="clear" w:color="auto" w:fill="F1F1F1"/>
            <w:tcMar>
              <w:top w:w="120" w:type="dxa"/>
              <w:bottom w:w="120" w:type="dxa"/>
              <w:right w:w="120" w:type="dxa"/>
            </w:tcMar>
            <w:hideMark/>
          </w:tcPr>
          <w:p w:rsidR="00C0732F" w:rsidRDefault="00C0732F">
            <w:pPr>
              <w:spacing w:before="300" w:after="300"/>
              <w:rPr>
                <w:sz w:val="24"/>
                <w:szCs w:val="24"/>
              </w:rPr>
            </w:pPr>
            <w:r>
              <w:t>3</w:t>
            </w:r>
          </w:p>
        </w:tc>
      </w:tr>
      <w:tr w:rsidR="00C0732F" w:rsidTr="00C0732F">
        <w:tc>
          <w:tcPr>
            <w:tcW w:w="0" w:type="auto"/>
            <w:shd w:val="clear" w:color="auto" w:fill="FFFFFF"/>
            <w:tcMar>
              <w:top w:w="120" w:type="dxa"/>
              <w:left w:w="240" w:type="dxa"/>
              <w:bottom w:w="120" w:type="dxa"/>
              <w:right w:w="120" w:type="dxa"/>
            </w:tcMar>
            <w:hideMark/>
          </w:tcPr>
          <w:p w:rsidR="00C0732F" w:rsidRDefault="00C0732F">
            <w:pPr>
              <w:spacing w:before="300" w:after="300"/>
              <w:rPr>
                <w:sz w:val="24"/>
                <w:szCs w:val="24"/>
              </w:rPr>
            </w:pPr>
            <w:r>
              <w:t>10355</w:t>
            </w:r>
          </w:p>
        </w:tc>
        <w:tc>
          <w:tcPr>
            <w:tcW w:w="0" w:type="auto"/>
            <w:shd w:val="clear" w:color="auto" w:fill="FFFFFF"/>
            <w:tcMar>
              <w:top w:w="120" w:type="dxa"/>
              <w:left w:w="120" w:type="dxa"/>
              <w:bottom w:w="120" w:type="dxa"/>
              <w:right w:w="120" w:type="dxa"/>
            </w:tcMar>
            <w:hideMark/>
          </w:tcPr>
          <w:p w:rsidR="00C0732F" w:rsidRDefault="00C0732F">
            <w:pPr>
              <w:spacing w:before="300" w:after="300"/>
              <w:rPr>
                <w:sz w:val="24"/>
                <w:szCs w:val="24"/>
              </w:rPr>
            </w:pPr>
            <w:r>
              <w:t>4</w:t>
            </w:r>
          </w:p>
        </w:tc>
        <w:tc>
          <w:tcPr>
            <w:tcW w:w="0" w:type="auto"/>
            <w:shd w:val="clear" w:color="auto" w:fill="FFFFFF"/>
            <w:tcMar>
              <w:top w:w="120" w:type="dxa"/>
              <w:bottom w:w="120" w:type="dxa"/>
              <w:right w:w="120" w:type="dxa"/>
            </w:tcMar>
            <w:hideMark/>
          </w:tcPr>
          <w:p w:rsidR="00C0732F" w:rsidRDefault="00C0732F">
            <w:pPr>
              <w:spacing w:before="300" w:after="300"/>
              <w:rPr>
                <w:sz w:val="24"/>
                <w:szCs w:val="24"/>
              </w:rPr>
            </w:pPr>
            <w:r>
              <w:t>6</w:t>
            </w:r>
          </w:p>
        </w:tc>
        <w:tc>
          <w:tcPr>
            <w:tcW w:w="0" w:type="auto"/>
            <w:shd w:val="clear" w:color="auto" w:fill="FFFFFF"/>
            <w:tcMar>
              <w:top w:w="120" w:type="dxa"/>
              <w:bottom w:w="120" w:type="dxa"/>
              <w:right w:w="120" w:type="dxa"/>
            </w:tcMar>
            <w:hideMark/>
          </w:tcPr>
          <w:p w:rsidR="00C0732F" w:rsidRDefault="00C0732F">
            <w:pPr>
              <w:spacing w:before="300" w:after="300"/>
              <w:rPr>
                <w:sz w:val="24"/>
                <w:szCs w:val="24"/>
              </w:rPr>
            </w:pPr>
            <w:r>
              <w:t>1996-11-15</w:t>
            </w:r>
          </w:p>
        </w:tc>
        <w:tc>
          <w:tcPr>
            <w:tcW w:w="0" w:type="auto"/>
            <w:shd w:val="clear" w:color="auto" w:fill="FFFFFF"/>
            <w:tcMar>
              <w:top w:w="120" w:type="dxa"/>
              <w:bottom w:w="120" w:type="dxa"/>
              <w:right w:w="120" w:type="dxa"/>
            </w:tcMar>
            <w:hideMark/>
          </w:tcPr>
          <w:p w:rsidR="00C0732F" w:rsidRDefault="00C0732F">
            <w:pPr>
              <w:spacing w:before="300" w:after="300"/>
              <w:rPr>
                <w:sz w:val="24"/>
                <w:szCs w:val="24"/>
              </w:rPr>
            </w:pPr>
            <w:r>
              <w:t>1</w:t>
            </w:r>
          </w:p>
        </w:tc>
      </w:tr>
      <w:tr w:rsidR="00C0732F" w:rsidTr="00C0732F">
        <w:tc>
          <w:tcPr>
            <w:tcW w:w="0" w:type="auto"/>
            <w:shd w:val="clear" w:color="auto" w:fill="F1F1F1"/>
            <w:tcMar>
              <w:top w:w="120" w:type="dxa"/>
              <w:left w:w="240" w:type="dxa"/>
              <w:bottom w:w="120" w:type="dxa"/>
              <w:right w:w="120" w:type="dxa"/>
            </w:tcMar>
            <w:hideMark/>
          </w:tcPr>
          <w:p w:rsidR="00C0732F" w:rsidRDefault="00C0732F">
            <w:pPr>
              <w:spacing w:before="300" w:after="300"/>
              <w:rPr>
                <w:sz w:val="24"/>
                <w:szCs w:val="24"/>
              </w:rPr>
            </w:pPr>
            <w:r>
              <w:lastRenderedPageBreak/>
              <w:t>10356</w:t>
            </w:r>
          </w:p>
        </w:tc>
        <w:tc>
          <w:tcPr>
            <w:tcW w:w="0" w:type="auto"/>
            <w:shd w:val="clear" w:color="auto" w:fill="F1F1F1"/>
            <w:tcMar>
              <w:top w:w="120" w:type="dxa"/>
              <w:left w:w="120" w:type="dxa"/>
              <w:bottom w:w="120" w:type="dxa"/>
              <w:right w:w="120" w:type="dxa"/>
            </w:tcMar>
            <w:hideMark/>
          </w:tcPr>
          <w:p w:rsidR="00C0732F" w:rsidRDefault="00C0732F">
            <w:pPr>
              <w:spacing w:before="300" w:after="300"/>
              <w:rPr>
                <w:sz w:val="24"/>
                <w:szCs w:val="24"/>
              </w:rPr>
            </w:pPr>
            <w:r>
              <w:t>86</w:t>
            </w:r>
          </w:p>
        </w:tc>
        <w:tc>
          <w:tcPr>
            <w:tcW w:w="0" w:type="auto"/>
            <w:shd w:val="clear" w:color="auto" w:fill="F1F1F1"/>
            <w:tcMar>
              <w:top w:w="120" w:type="dxa"/>
              <w:bottom w:w="120" w:type="dxa"/>
              <w:right w:w="120" w:type="dxa"/>
            </w:tcMar>
            <w:hideMark/>
          </w:tcPr>
          <w:p w:rsidR="00C0732F" w:rsidRDefault="00C0732F">
            <w:pPr>
              <w:spacing w:before="300" w:after="300"/>
              <w:rPr>
                <w:sz w:val="24"/>
                <w:szCs w:val="24"/>
              </w:rPr>
            </w:pPr>
            <w:r>
              <w:t>6</w:t>
            </w:r>
          </w:p>
        </w:tc>
        <w:tc>
          <w:tcPr>
            <w:tcW w:w="0" w:type="auto"/>
            <w:shd w:val="clear" w:color="auto" w:fill="F1F1F1"/>
            <w:tcMar>
              <w:top w:w="120" w:type="dxa"/>
              <w:bottom w:w="120" w:type="dxa"/>
              <w:right w:w="120" w:type="dxa"/>
            </w:tcMar>
            <w:hideMark/>
          </w:tcPr>
          <w:p w:rsidR="00C0732F" w:rsidRDefault="00C0732F">
            <w:pPr>
              <w:spacing w:before="300" w:after="300"/>
              <w:rPr>
                <w:sz w:val="24"/>
                <w:szCs w:val="24"/>
              </w:rPr>
            </w:pPr>
            <w:r>
              <w:t>1996-11-18</w:t>
            </w:r>
          </w:p>
        </w:tc>
        <w:tc>
          <w:tcPr>
            <w:tcW w:w="0" w:type="auto"/>
            <w:shd w:val="clear" w:color="auto" w:fill="F1F1F1"/>
            <w:tcMar>
              <w:top w:w="120" w:type="dxa"/>
              <w:bottom w:w="120" w:type="dxa"/>
              <w:right w:w="120" w:type="dxa"/>
            </w:tcMar>
            <w:hideMark/>
          </w:tcPr>
          <w:p w:rsidR="00C0732F" w:rsidRDefault="00C0732F">
            <w:pPr>
              <w:spacing w:before="300" w:after="300"/>
              <w:rPr>
                <w:sz w:val="24"/>
                <w:szCs w:val="24"/>
              </w:rPr>
            </w:pPr>
            <w:r>
              <w:t>2</w:t>
            </w:r>
          </w:p>
        </w:tc>
      </w:tr>
    </w:tbl>
    <w:p w:rsidR="00C0732F" w:rsidRDefault="00F60B67" w:rsidP="00C0732F">
      <w:pPr>
        <w:spacing w:before="300" w:after="300"/>
        <w:rPr>
          <w:rFonts w:ascii="Times New Roman" w:hAnsi="Times New Roman"/>
          <w:sz w:val="24"/>
          <w:szCs w:val="24"/>
        </w:rPr>
      </w:pPr>
      <w:r>
        <w:pict>
          <v:rect id="_x0000_i1093" style="width:0;height:0" o:hralign="center" o:hrstd="t" o:hrnoshade="t" o:hr="t" fillcolor="black" stroked="f"/>
        </w:pict>
      </w:r>
    </w:p>
    <w:p w:rsidR="00C0732F" w:rsidRDefault="00F60B67" w:rsidP="00C0732F">
      <w:pPr>
        <w:spacing w:before="300" w:after="300"/>
      </w:pPr>
      <w:r>
        <w:pict>
          <v:rect id="_x0000_i1094" style="width:0;height:0" o:hralign="center" o:hrstd="t" o:hrnoshade="t" o:hr="t" fillcolor="black" stroked="f"/>
        </w:pict>
      </w:r>
    </w:p>
    <w:p w:rsidR="00C0732F" w:rsidRDefault="00C0732F" w:rsidP="00C0732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Alias for Columns Examples</w:t>
      </w:r>
    </w:p>
    <w:p w:rsidR="00C0732F" w:rsidRDefault="00C0732F" w:rsidP="00C073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creates two aliases, one for the CustomerID column and one for the CustomerName column:</w:t>
      </w:r>
    </w:p>
    <w:p w:rsidR="00C0732F" w:rsidRDefault="00C0732F" w:rsidP="00C0732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0732F" w:rsidRDefault="00C0732F" w:rsidP="00C0732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CustomerID </w:t>
      </w:r>
      <w:r>
        <w:rPr>
          <w:rStyle w:val="sqlkeywordcolor"/>
          <w:rFonts w:ascii="Consolas" w:hAnsi="Consolas" w:cs="Consolas"/>
          <w:color w:val="0000CD"/>
          <w:sz w:val="23"/>
          <w:szCs w:val="23"/>
        </w:rPr>
        <w:t>AS</w:t>
      </w:r>
      <w:r>
        <w:rPr>
          <w:rStyle w:val="sqlcolor"/>
          <w:rFonts w:ascii="Consolas" w:hAnsi="Consolas" w:cs="Consolas"/>
          <w:color w:val="000000"/>
          <w:sz w:val="23"/>
          <w:szCs w:val="23"/>
        </w:rPr>
        <w:t> ID, CustomerName </w:t>
      </w:r>
      <w:r>
        <w:rPr>
          <w:rStyle w:val="sqlkeywordcolor"/>
          <w:rFonts w:ascii="Consolas" w:hAnsi="Consolas" w:cs="Consolas"/>
          <w:color w:val="0000CD"/>
          <w:sz w:val="23"/>
          <w:szCs w:val="23"/>
        </w:rPr>
        <w:t>AS</w:t>
      </w:r>
      <w:r>
        <w:rPr>
          <w:rStyle w:val="sqlcolor"/>
          <w:rFonts w:ascii="Consolas" w:hAnsi="Consolas" w:cs="Consolas"/>
          <w:color w:val="000000"/>
          <w:sz w:val="23"/>
          <w:szCs w:val="23"/>
        </w:rPr>
        <w:t> Customer</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p>
    <w:p w:rsidR="00C0732F" w:rsidRDefault="00F60B67" w:rsidP="00C0732F">
      <w:pPr>
        <w:shd w:val="clear" w:color="auto" w:fill="F1F1F1"/>
        <w:rPr>
          <w:rFonts w:ascii="Verdana" w:hAnsi="Verdana" w:cs="Times New Roman"/>
          <w:color w:val="000000"/>
          <w:sz w:val="23"/>
          <w:szCs w:val="23"/>
        </w:rPr>
      </w:pPr>
      <w:hyperlink r:id="rId109" w:tgtFrame="_blank" w:history="1">
        <w:r w:rsidR="00C0732F">
          <w:rPr>
            <w:rStyle w:val="Hyperlink"/>
            <w:rFonts w:ascii="Verdana" w:hAnsi="Verdana"/>
            <w:color w:val="FFFFFF"/>
            <w:sz w:val="23"/>
            <w:szCs w:val="23"/>
            <w:bdr w:val="none" w:sz="0" w:space="0" w:color="auto" w:frame="1"/>
            <w:shd w:val="clear" w:color="auto" w:fill="4CAF50"/>
          </w:rPr>
          <w:t>Try it Yourself »</w:t>
        </w:r>
      </w:hyperlink>
    </w:p>
    <w:p w:rsidR="00C0732F" w:rsidRDefault="00C0732F" w:rsidP="00C073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creates two aliases, one for the CustomerName column and one for the ContactName column. </w:t>
      </w:r>
      <w:r>
        <w:rPr>
          <w:rStyle w:val="Strong"/>
          <w:rFonts w:ascii="Verdana" w:eastAsiaTheme="majorEastAsia" w:hAnsi="Verdana"/>
          <w:color w:val="000000"/>
          <w:sz w:val="23"/>
          <w:szCs w:val="23"/>
        </w:rPr>
        <w:t>Note:</w:t>
      </w:r>
      <w:r>
        <w:rPr>
          <w:rFonts w:ascii="Verdana" w:hAnsi="Verdana"/>
          <w:color w:val="000000"/>
          <w:sz w:val="23"/>
          <w:szCs w:val="23"/>
        </w:rPr>
        <w:t> It requires double quotation marks or square brackets if the alias name contains spaces:</w:t>
      </w:r>
    </w:p>
    <w:p w:rsidR="00C0732F" w:rsidRDefault="00C0732F" w:rsidP="00C0732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0732F" w:rsidRDefault="00C0732F" w:rsidP="00C0732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CustomerName </w:t>
      </w:r>
      <w:r>
        <w:rPr>
          <w:rStyle w:val="sqlkeywordcolor"/>
          <w:rFonts w:ascii="Consolas" w:hAnsi="Consolas" w:cs="Consolas"/>
          <w:color w:val="0000CD"/>
          <w:sz w:val="23"/>
          <w:szCs w:val="23"/>
        </w:rPr>
        <w:t>AS</w:t>
      </w:r>
      <w:r>
        <w:rPr>
          <w:rStyle w:val="sqlcolor"/>
          <w:rFonts w:ascii="Consolas" w:hAnsi="Consolas" w:cs="Consolas"/>
          <w:color w:val="000000"/>
          <w:sz w:val="23"/>
          <w:szCs w:val="23"/>
        </w:rPr>
        <w:t> Customer, ContactName </w:t>
      </w:r>
      <w:r>
        <w:rPr>
          <w:rStyle w:val="sqlkeywordcolor"/>
          <w:rFonts w:ascii="Consolas" w:hAnsi="Consolas" w:cs="Consolas"/>
          <w:color w:val="0000CD"/>
          <w:sz w:val="23"/>
          <w:szCs w:val="23"/>
        </w:rPr>
        <w:t>AS</w:t>
      </w:r>
      <w:r>
        <w:rPr>
          <w:rStyle w:val="sqlcolor"/>
          <w:rFonts w:ascii="Consolas" w:hAnsi="Consolas" w:cs="Consolas"/>
          <w:color w:val="000000"/>
          <w:sz w:val="23"/>
          <w:szCs w:val="23"/>
        </w:rPr>
        <w:t> [Contact Person]</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p>
    <w:p w:rsidR="00C0732F" w:rsidRDefault="00F60B67" w:rsidP="00C0732F">
      <w:pPr>
        <w:shd w:val="clear" w:color="auto" w:fill="F1F1F1"/>
        <w:rPr>
          <w:rFonts w:ascii="Verdana" w:hAnsi="Verdana" w:cs="Times New Roman"/>
          <w:color w:val="000000"/>
          <w:sz w:val="23"/>
          <w:szCs w:val="23"/>
        </w:rPr>
      </w:pPr>
      <w:hyperlink r:id="rId110" w:tgtFrame="_blank" w:history="1">
        <w:r w:rsidR="00C0732F">
          <w:rPr>
            <w:rStyle w:val="Hyperlink"/>
            <w:rFonts w:ascii="Verdana" w:hAnsi="Verdana"/>
            <w:color w:val="FFFFFF"/>
            <w:sz w:val="23"/>
            <w:szCs w:val="23"/>
            <w:bdr w:val="none" w:sz="0" w:space="0" w:color="auto" w:frame="1"/>
            <w:shd w:val="clear" w:color="auto" w:fill="4CAF50"/>
          </w:rPr>
          <w:t>Try it Yourself »</w:t>
        </w:r>
      </w:hyperlink>
    </w:p>
    <w:p w:rsidR="00C0732F" w:rsidRDefault="00C0732F" w:rsidP="00C073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creates an alias named "Address" that combine four columns (Address, PostalCode, City and Country):</w:t>
      </w:r>
    </w:p>
    <w:p w:rsidR="00C0732F" w:rsidRDefault="00C0732F" w:rsidP="00C0732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0732F" w:rsidRDefault="00C0732F" w:rsidP="00C0732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CustomerName, Address + </w:t>
      </w:r>
      <w:r>
        <w:rPr>
          <w:rStyle w:val="sqlstringcolor"/>
          <w:rFonts w:ascii="Consolas" w:hAnsi="Consolas" w:cs="Consolas"/>
          <w:color w:val="A52A2A"/>
          <w:sz w:val="23"/>
          <w:szCs w:val="23"/>
        </w:rPr>
        <w:t>', '</w:t>
      </w:r>
      <w:r>
        <w:rPr>
          <w:rStyle w:val="sqlcolor"/>
          <w:rFonts w:ascii="Consolas" w:hAnsi="Consolas" w:cs="Consolas"/>
          <w:color w:val="000000"/>
          <w:sz w:val="23"/>
          <w:szCs w:val="23"/>
        </w:rPr>
        <w:t> + PostalCode + </w:t>
      </w:r>
      <w:r>
        <w:rPr>
          <w:rStyle w:val="sqlstringcolor"/>
          <w:rFonts w:ascii="Consolas" w:hAnsi="Consolas" w:cs="Consolas"/>
          <w:color w:val="A52A2A"/>
          <w:sz w:val="23"/>
          <w:szCs w:val="23"/>
        </w:rPr>
        <w:t>' '</w:t>
      </w:r>
      <w:r>
        <w:rPr>
          <w:rStyle w:val="sqlcolor"/>
          <w:rFonts w:ascii="Consolas" w:hAnsi="Consolas" w:cs="Consolas"/>
          <w:color w:val="000000"/>
          <w:sz w:val="23"/>
          <w:szCs w:val="23"/>
        </w:rPr>
        <w:t> + City + </w:t>
      </w:r>
      <w:r>
        <w:rPr>
          <w:rStyle w:val="sqlstringcolor"/>
          <w:rFonts w:ascii="Consolas" w:hAnsi="Consolas" w:cs="Consolas"/>
          <w:color w:val="A52A2A"/>
          <w:sz w:val="23"/>
          <w:szCs w:val="23"/>
        </w:rPr>
        <w:t>', '</w:t>
      </w:r>
      <w:r>
        <w:rPr>
          <w:rStyle w:val="sqlcolor"/>
          <w:rFonts w:ascii="Consolas" w:hAnsi="Consolas" w:cs="Consolas"/>
          <w:color w:val="000000"/>
          <w:sz w:val="23"/>
          <w:szCs w:val="23"/>
        </w:rPr>
        <w:t> + Country </w:t>
      </w:r>
      <w:r>
        <w:rPr>
          <w:rStyle w:val="sqlkeywordcolor"/>
          <w:rFonts w:ascii="Consolas" w:hAnsi="Consolas" w:cs="Consolas"/>
          <w:color w:val="0000CD"/>
          <w:sz w:val="23"/>
          <w:szCs w:val="23"/>
        </w:rPr>
        <w:t>AS</w:t>
      </w:r>
      <w:r>
        <w:rPr>
          <w:rStyle w:val="sqlcolor"/>
          <w:rFonts w:ascii="Consolas" w:hAnsi="Consolas" w:cs="Consolas"/>
          <w:color w:val="000000"/>
          <w:sz w:val="23"/>
          <w:szCs w:val="23"/>
        </w:rPr>
        <w:t> Address</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p>
    <w:p w:rsidR="00C0732F" w:rsidRDefault="00F60B67" w:rsidP="00C0732F">
      <w:pPr>
        <w:shd w:val="clear" w:color="auto" w:fill="F1F1F1"/>
        <w:rPr>
          <w:rFonts w:ascii="Verdana" w:hAnsi="Verdana" w:cs="Times New Roman"/>
          <w:color w:val="000000"/>
          <w:sz w:val="23"/>
          <w:szCs w:val="23"/>
        </w:rPr>
      </w:pPr>
      <w:hyperlink r:id="rId111" w:tgtFrame="_blank" w:history="1">
        <w:r w:rsidR="00C0732F">
          <w:rPr>
            <w:rStyle w:val="Hyperlink"/>
            <w:rFonts w:ascii="Verdana" w:hAnsi="Verdana"/>
            <w:color w:val="FFFFFF"/>
            <w:sz w:val="23"/>
            <w:szCs w:val="23"/>
            <w:bdr w:val="none" w:sz="0" w:space="0" w:color="auto" w:frame="1"/>
            <w:shd w:val="clear" w:color="auto" w:fill="4CAF50"/>
          </w:rPr>
          <w:t>Try it Yourself »</w:t>
        </w:r>
      </w:hyperlink>
    </w:p>
    <w:p w:rsidR="00C0732F" w:rsidRDefault="00C0732F" w:rsidP="00C0732F">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To get the SQL statement above to work in MySQL use the following:</w:t>
      </w:r>
    </w:p>
    <w:p w:rsidR="00C0732F" w:rsidRDefault="00C0732F" w:rsidP="00C0732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lastRenderedPageBreak/>
        <w:t>SELECT</w:t>
      </w:r>
      <w:r>
        <w:rPr>
          <w:rStyle w:val="sqlcolor"/>
          <w:rFonts w:ascii="Consolas" w:hAnsi="Consolas" w:cs="Consolas"/>
          <w:color w:val="000000"/>
          <w:sz w:val="23"/>
          <w:szCs w:val="23"/>
        </w:rPr>
        <w:t> CustomerName, CONCAT(Address,</w:t>
      </w:r>
      <w:r>
        <w:rPr>
          <w:rStyle w:val="sqlstringcolor"/>
          <w:rFonts w:ascii="Consolas" w:hAnsi="Consolas" w:cs="Consolas"/>
          <w:color w:val="A52A2A"/>
          <w:sz w:val="23"/>
          <w:szCs w:val="23"/>
        </w:rPr>
        <w:t>', '</w:t>
      </w:r>
      <w:r>
        <w:rPr>
          <w:rStyle w:val="sqlcolor"/>
          <w:rFonts w:ascii="Consolas" w:hAnsi="Consolas" w:cs="Consolas"/>
          <w:color w:val="000000"/>
          <w:sz w:val="23"/>
          <w:szCs w:val="23"/>
        </w:rPr>
        <w:t>,PostalCode,</w:t>
      </w:r>
      <w:r>
        <w:rPr>
          <w:rStyle w:val="sqlstringcolor"/>
          <w:rFonts w:ascii="Consolas" w:hAnsi="Consolas" w:cs="Consolas"/>
          <w:color w:val="A52A2A"/>
          <w:sz w:val="23"/>
          <w:szCs w:val="23"/>
        </w:rPr>
        <w:t>', '</w:t>
      </w:r>
      <w:r>
        <w:rPr>
          <w:rStyle w:val="sqlcolor"/>
          <w:rFonts w:ascii="Consolas" w:hAnsi="Consolas" w:cs="Consolas"/>
          <w:color w:val="000000"/>
          <w:sz w:val="23"/>
          <w:szCs w:val="23"/>
        </w:rPr>
        <w:t>,City,</w:t>
      </w:r>
      <w:r>
        <w:rPr>
          <w:rStyle w:val="sqlstringcolor"/>
          <w:rFonts w:ascii="Consolas" w:hAnsi="Consolas" w:cs="Consolas"/>
          <w:color w:val="A52A2A"/>
          <w:sz w:val="23"/>
          <w:szCs w:val="23"/>
        </w:rPr>
        <w:t>', '</w:t>
      </w:r>
      <w:r>
        <w:rPr>
          <w:rStyle w:val="sqlcolor"/>
          <w:rFonts w:ascii="Consolas" w:hAnsi="Consolas" w:cs="Consolas"/>
          <w:color w:val="000000"/>
          <w:sz w:val="23"/>
          <w:szCs w:val="23"/>
        </w:rPr>
        <w:t>,Country) </w:t>
      </w:r>
      <w:r>
        <w:rPr>
          <w:rStyle w:val="sqlkeywordcolor"/>
          <w:rFonts w:ascii="Consolas" w:hAnsi="Consolas" w:cs="Consolas"/>
          <w:color w:val="0000CD"/>
          <w:sz w:val="23"/>
          <w:szCs w:val="23"/>
        </w:rPr>
        <w:t>AS</w:t>
      </w:r>
      <w:r>
        <w:rPr>
          <w:rStyle w:val="sqlcolor"/>
          <w:rFonts w:ascii="Consolas" w:hAnsi="Consolas" w:cs="Consolas"/>
          <w:color w:val="000000"/>
          <w:sz w:val="23"/>
          <w:szCs w:val="23"/>
        </w:rPr>
        <w:t> Address</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p>
    <w:p w:rsidR="00C0732F" w:rsidRDefault="00F60B67" w:rsidP="00C0732F">
      <w:pPr>
        <w:spacing w:before="300" w:after="300"/>
        <w:rPr>
          <w:rFonts w:ascii="Times New Roman" w:hAnsi="Times New Roman" w:cs="Times New Roman"/>
          <w:sz w:val="24"/>
          <w:szCs w:val="24"/>
        </w:rPr>
      </w:pPr>
      <w:r>
        <w:pict>
          <v:rect id="_x0000_i1095" style="width:0;height:0" o:hralign="center" o:hrstd="t" o:hrnoshade="t" o:hr="t" fillcolor="black" stroked="f"/>
        </w:pict>
      </w:r>
    </w:p>
    <w:p w:rsidR="00C0732F" w:rsidRDefault="00C0732F" w:rsidP="00C0732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Alias for Tables Example</w:t>
      </w:r>
    </w:p>
    <w:p w:rsidR="00C0732F" w:rsidRDefault="00C0732F" w:rsidP="00C073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the orders from the customer with CustomerID=4 (Around the Horn). We use the "Customers" and "Orders" tables, and give them the table aliases of "c" and "o" respectively (Here we use aliases to make the SQL shorter):</w:t>
      </w:r>
    </w:p>
    <w:p w:rsidR="00C0732F" w:rsidRDefault="00C0732F" w:rsidP="00C0732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0732F" w:rsidRDefault="00C0732F" w:rsidP="00C0732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o.OrderID, o.OrderDate, c.CustomerName</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 </w:t>
      </w:r>
      <w:r>
        <w:rPr>
          <w:rStyle w:val="sqlkeywordcolor"/>
          <w:rFonts w:ascii="Consolas" w:hAnsi="Consolas" w:cs="Consolas"/>
          <w:color w:val="0000CD"/>
          <w:sz w:val="23"/>
          <w:szCs w:val="23"/>
        </w:rPr>
        <w:t>AS</w:t>
      </w:r>
      <w:r>
        <w:rPr>
          <w:rStyle w:val="sqlcolor"/>
          <w:rFonts w:ascii="Consolas" w:hAnsi="Consolas" w:cs="Consolas"/>
          <w:color w:val="000000"/>
          <w:sz w:val="23"/>
          <w:szCs w:val="23"/>
        </w:rPr>
        <w:t> c, Orders </w:t>
      </w:r>
      <w:r>
        <w:rPr>
          <w:rStyle w:val="sqlkeywordcolor"/>
          <w:rFonts w:ascii="Consolas" w:hAnsi="Consolas" w:cs="Consolas"/>
          <w:color w:val="0000CD"/>
          <w:sz w:val="23"/>
          <w:szCs w:val="23"/>
        </w:rPr>
        <w:t>AS</w:t>
      </w:r>
      <w:r>
        <w:rPr>
          <w:rStyle w:val="sqlcolor"/>
          <w:rFonts w:ascii="Consolas" w:hAnsi="Consolas" w:cs="Consolas"/>
          <w:color w:val="000000"/>
          <w:sz w:val="23"/>
          <w:szCs w:val="23"/>
        </w:rPr>
        <w:t> o</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c.CustomerName=</w:t>
      </w:r>
      <w:r>
        <w:rPr>
          <w:rStyle w:val="sqlstringcolor"/>
          <w:rFonts w:ascii="Consolas" w:hAnsi="Consolas" w:cs="Consolas"/>
          <w:color w:val="A52A2A"/>
          <w:sz w:val="23"/>
          <w:szCs w:val="23"/>
        </w:rPr>
        <w:t>"Around the Horn"</w:t>
      </w:r>
      <w:r>
        <w:rPr>
          <w:rStyle w:val="sql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c.CustomerID=o.CustomerID;</w:t>
      </w:r>
    </w:p>
    <w:p w:rsidR="00C0732F" w:rsidRDefault="00F60B67" w:rsidP="00C0732F">
      <w:pPr>
        <w:shd w:val="clear" w:color="auto" w:fill="F1F1F1"/>
        <w:rPr>
          <w:rFonts w:ascii="Verdana" w:hAnsi="Verdana" w:cs="Times New Roman"/>
          <w:color w:val="000000"/>
          <w:sz w:val="23"/>
          <w:szCs w:val="23"/>
        </w:rPr>
      </w:pPr>
      <w:hyperlink r:id="rId112" w:tgtFrame="_blank" w:history="1">
        <w:r w:rsidR="00C0732F">
          <w:rPr>
            <w:rStyle w:val="Hyperlink"/>
            <w:rFonts w:ascii="Verdana" w:hAnsi="Verdana"/>
            <w:color w:val="FFFFFF"/>
            <w:sz w:val="23"/>
            <w:szCs w:val="23"/>
            <w:bdr w:val="none" w:sz="0" w:space="0" w:color="auto" w:frame="1"/>
            <w:shd w:val="clear" w:color="auto" w:fill="4CAF50"/>
          </w:rPr>
          <w:t>Try it Yourself »</w:t>
        </w:r>
      </w:hyperlink>
    </w:p>
    <w:p w:rsidR="00C0732F" w:rsidRDefault="00C0732F" w:rsidP="00C073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is the same as above, but without aliases:</w:t>
      </w:r>
    </w:p>
    <w:p w:rsidR="00C0732F" w:rsidRDefault="00C0732F" w:rsidP="00C0732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0732F" w:rsidRDefault="00C0732F" w:rsidP="00C0732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Orders.OrderID, Orders.OrderDate, Customers.CustomerName</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 Orders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Customers.CustomerName=</w:t>
      </w:r>
      <w:r>
        <w:rPr>
          <w:rStyle w:val="sqlstringcolor"/>
          <w:rFonts w:ascii="Consolas" w:hAnsi="Consolas" w:cs="Consolas"/>
          <w:color w:val="A52A2A"/>
          <w:sz w:val="23"/>
          <w:szCs w:val="23"/>
        </w:rPr>
        <w:t>"Around the Horn"</w:t>
      </w:r>
      <w:r>
        <w:rPr>
          <w:rStyle w:val="sql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Customers.CustomerID=Orders.CustomerID;</w:t>
      </w:r>
    </w:p>
    <w:p w:rsidR="00C0732F" w:rsidRDefault="00F60B67" w:rsidP="00C0732F">
      <w:pPr>
        <w:shd w:val="clear" w:color="auto" w:fill="F1F1F1"/>
        <w:rPr>
          <w:rFonts w:ascii="Verdana" w:hAnsi="Verdana" w:cs="Times New Roman"/>
          <w:color w:val="000000"/>
          <w:sz w:val="23"/>
          <w:szCs w:val="23"/>
        </w:rPr>
      </w:pPr>
      <w:hyperlink r:id="rId113" w:tgtFrame="_blank" w:history="1">
        <w:r w:rsidR="00C0732F">
          <w:rPr>
            <w:rStyle w:val="Hyperlink"/>
            <w:rFonts w:ascii="Verdana" w:hAnsi="Verdana"/>
            <w:color w:val="FFFFFF"/>
            <w:sz w:val="23"/>
            <w:szCs w:val="23"/>
            <w:bdr w:val="none" w:sz="0" w:space="0" w:color="auto" w:frame="1"/>
            <w:shd w:val="clear" w:color="auto" w:fill="4CAF50"/>
          </w:rPr>
          <w:t>Try it Yourself »</w:t>
        </w:r>
      </w:hyperlink>
    </w:p>
    <w:p w:rsidR="00C0732F" w:rsidRDefault="00C0732F" w:rsidP="00C073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Aliases can be useful when:</w:t>
      </w:r>
    </w:p>
    <w:p w:rsidR="00C0732F" w:rsidRDefault="00C0732F" w:rsidP="00C0732F">
      <w:pPr>
        <w:numPr>
          <w:ilvl w:val="0"/>
          <w:numId w:val="7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There are more than one table involved in a query</w:t>
      </w:r>
    </w:p>
    <w:p w:rsidR="00C0732F" w:rsidRDefault="00C0732F" w:rsidP="00C0732F">
      <w:pPr>
        <w:numPr>
          <w:ilvl w:val="0"/>
          <w:numId w:val="7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Functions are used in the query</w:t>
      </w:r>
    </w:p>
    <w:p w:rsidR="00C0732F" w:rsidRDefault="00C0732F" w:rsidP="00C0732F">
      <w:pPr>
        <w:numPr>
          <w:ilvl w:val="0"/>
          <w:numId w:val="7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Column names are big or not very readable</w:t>
      </w:r>
    </w:p>
    <w:p w:rsidR="00C0732F" w:rsidRDefault="00C0732F" w:rsidP="00C0732F">
      <w:pPr>
        <w:numPr>
          <w:ilvl w:val="0"/>
          <w:numId w:val="7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Two or more columns are combined together</w:t>
      </w:r>
    </w:p>
    <w:p w:rsidR="006F5C17" w:rsidRDefault="006F5C17" w:rsidP="006F5C17">
      <w:pPr>
        <w:shd w:val="clear" w:color="auto" w:fill="FFFFFF"/>
        <w:spacing w:before="100" w:beforeAutospacing="1" w:after="100" w:afterAutospacing="1" w:line="240" w:lineRule="auto"/>
        <w:rPr>
          <w:rFonts w:ascii="Verdana" w:hAnsi="Verdana"/>
          <w:color w:val="000000"/>
          <w:sz w:val="23"/>
          <w:szCs w:val="23"/>
        </w:rPr>
      </w:pPr>
    </w:p>
    <w:p w:rsidR="006F5C17" w:rsidRDefault="006F5C17" w:rsidP="006F5C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ALTER TABLE Statement</w:t>
      </w:r>
    </w:p>
    <w:p w:rsidR="006F5C17" w:rsidRDefault="006F5C17" w:rsidP="006F5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ALTER TABLE statement is used to add, delete, or modify columns in an existing table.</w:t>
      </w:r>
    </w:p>
    <w:p w:rsidR="006F5C17" w:rsidRDefault="006F5C17" w:rsidP="006F5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ALTER TABLE statement is also used to add and drop various constraints on an existing table.</w:t>
      </w:r>
    </w:p>
    <w:p w:rsidR="006F5C17" w:rsidRDefault="00F60B67" w:rsidP="006F5C17">
      <w:pPr>
        <w:spacing w:before="300" w:after="300"/>
        <w:rPr>
          <w:rFonts w:ascii="Times New Roman" w:hAnsi="Times New Roman"/>
          <w:sz w:val="24"/>
          <w:szCs w:val="24"/>
        </w:rPr>
      </w:pPr>
      <w:r>
        <w:pict>
          <v:rect id="_x0000_i1096" style="width:0;height:0" o:hralign="center" o:hrstd="t" o:hrnoshade="t" o:hr="t" fillcolor="black" stroked="f"/>
        </w:pict>
      </w:r>
    </w:p>
    <w:p w:rsidR="006F5C17" w:rsidRDefault="006F5C17" w:rsidP="006F5C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ALTER TABLE - ADD Column</w:t>
      </w:r>
    </w:p>
    <w:p w:rsidR="006F5C17" w:rsidRDefault="006F5C17" w:rsidP="006F5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a column in a table, use the following syntax:</w:t>
      </w:r>
    </w:p>
    <w:p w:rsidR="006F5C17" w:rsidRDefault="006F5C17" w:rsidP="006F5C17">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ALTER</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ADD</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 datatype</w:t>
      </w:r>
      <w:r>
        <w:rPr>
          <w:rStyle w:val="sqlcolor"/>
          <w:rFonts w:ascii="Consolas" w:hAnsi="Consolas" w:cs="Consolas"/>
          <w:color w:val="000000"/>
          <w:sz w:val="23"/>
          <w:szCs w:val="23"/>
        </w:rPr>
        <w:t>;</w:t>
      </w:r>
    </w:p>
    <w:p w:rsidR="006F5C17" w:rsidRDefault="006F5C17" w:rsidP="006F5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adds an "Email" column to the "Customers" table:</w:t>
      </w:r>
    </w:p>
    <w:p w:rsidR="006F5C17" w:rsidRDefault="006F5C17" w:rsidP="006F5C1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F5C17" w:rsidRDefault="006F5C17" w:rsidP="006F5C17">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ALTER</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ADD</w:t>
      </w:r>
      <w:r>
        <w:rPr>
          <w:rStyle w:val="sqlcolor"/>
          <w:rFonts w:ascii="Consolas" w:hAnsi="Consolas" w:cs="Consolas"/>
          <w:color w:val="000000"/>
          <w:sz w:val="23"/>
          <w:szCs w:val="23"/>
        </w:rPr>
        <w:t> Email varchar(</w:t>
      </w:r>
      <w:r>
        <w:rPr>
          <w:rStyle w:val="sqlnumbercolor"/>
          <w:rFonts w:ascii="Consolas" w:hAnsi="Consolas" w:cs="Consolas"/>
          <w:color w:val="000000"/>
          <w:sz w:val="23"/>
          <w:szCs w:val="23"/>
        </w:rPr>
        <w:t>255</w:t>
      </w:r>
      <w:r>
        <w:rPr>
          <w:rStyle w:val="sqlcolor"/>
          <w:rFonts w:ascii="Consolas" w:hAnsi="Consolas" w:cs="Consolas"/>
          <w:color w:val="000000"/>
          <w:sz w:val="23"/>
          <w:szCs w:val="23"/>
        </w:rPr>
        <w:t>);</w:t>
      </w:r>
    </w:p>
    <w:p w:rsidR="006F5C17" w:rsidRDefault="00F60B67" w:rsidP="006F5C17">
      <w:pPr>
        <w:shd w:val="clear" w:color="auto" w:fill="F1F1F1"/>
        <w:rPr>
          <w:rFonts w:ascii="Verdana" w:hAnsi="Verdana" w:cs="Times New Roman"/>
          <w:color w:val="000000"/>
          <w:sz w:val="23"/>
          <w:szCs w:val="23"/>
        </w:rPr>
      </w:pPr>
      <w:hyperlink r:id="rId114" w:tgtFrame="_blank" w:history="1">
        <w:r w:rsidR="006F5C17">
          <w:rPr>
            <w:rStyle w:val="Hyperlink"/>
            <w:rFonts w:ascii="Verdana" w:hAnsi="Verdana"/>
            <w:color w:val="FFFFFF"/>
            <w:sz w:val="23"/>
            <w:szCs w:val="23"/>
            <w:bdr w:val="none" w:sz="0" w:space="0" w:color="auto" w:frame="1"/>
            <w:shd w:val="clear" w:color="auto" w:fill="4CAF50"/>
          </w:rPr>
          <w:t>Try it Yourself »</w:t>
        </w:r>
      </w:hyperlink>
    </w:p>
    <w:p w:rsidR="006F5C17" w:rsidRDefault="00F60B67" w:rsidP="006F5C17">
      <w:pPr>
        <w:spacing w:before="300" w:after="300"/>
        <w:rPr>
          <w:rFonts w:ascii="Times New Roman" w:hAnsi="Times New Roman"/>
          <w:sz w:val="24"/>
          <w:szCs w:val="24"/>
        </w:rPr>
      </w:pPr>
      <w:r>
        <w:pict>
          <v:rect id="_x0000_i1097" style="width:0;height:0" o:hralign="center" o:hrstd="t" o:hrnoshade="t" o:hr="t" fillcolor="black" stroked="f"/>
        </w:pict>
      </w:r>
    </w:p>
    <w:p w:rsidR="006F5C17" w:rsidRDefault="006F5C17" w:rsidP="006F5C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ALTER TABLE - DROP COLUMN</w:t>
      </w:r>
    </w:p>
    <w:p w:rsidR="006F5C17" w:rsidRDefault="006F5C17" w:rsidP="006F5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delete a column in a table, use the following syntax (notice that some database systems don't allow deleting a column):</w:t>
      </w:r>
    </w:p>
    <w:p w:rsidR="006F5C17" w:rsidRDefault="006F5C17" w:rsidP="006F5C17">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ALTER</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DROP</w:t>
      </w:r>
      <w:r>
        <w:rPr>
          <w:rStyle w:val="sqlcolor"/>
          <w:rFonts w:ascii="Consolas" w:hAnsi="Consolas" w:cs="Consolas"/>
          <w:color w:val="000000"/>
          <w:sz w:val="23"/>
          <w:szCs w:val="23"/>
        </w:rPr>
        <w:t> </w:t>
      </w:r>
      <w:r>
        <w:rPr>
          <w:rStyle w:val="sqlkeywordcolor"/>
          <w:rFonts w:ascii="Consolas" w:hAnsi="Consolas" w:cs="Consolas"/>
          <w:color w:val="0000CD"/>
          <w:sz w:val="23"/>
          <w:szCs w:val="23"/>
        </w:rPr>
        <w:t>COLUMN</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w:t>
      </w:r>
      <w:r>
        <w:rPr>
          <w:rStyle w:val="sqlcolor"/>
          <w:rFonts w:ascii="Consolas" w:hAnsi="Consolas" w:cs="Consolas"/>
          <w:color w:val="000000"/>
          <w:sz w:val="23"/>
          <w:szCs w:val="23"/>
        </w:rPr>
        <w:t>;</w:t>
      </w:r>
    </w:p>
    <w:p w:rsidR="006F5C17" w:rsidRDefault="006F5C17" w:rsidP="006F5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deletes the "Email" column from the "Customers" table:</w:t>
      </w:r>
    </w:p>
    <w:p w:rsidR="006F5C17" w:rsidRDefault="006F5C17" w:rsidP="006F5C1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F5C17" w:rsidRDefault="006F5C17" w:rsidP="006F5C17">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ALTER</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DROP</w:t>
      </w:r>
      <w:r>
        <w:rPr>
          <w:rStyle w:val="sqlcolor"/>
          <w:rFonts w:ascii="Consolas" w:hAnsi="Consolas" w:cs="Consolas"/>
          <w:color w:val="000000"/>
          <w:sz w:val="23"/>
          <w:szCs w:val="23"/>
        </w:rPr>
        <w:t> </w:t>
      </w:r>
      <w:r>
        <w:rPr>
          <w:rStyle w:val="sqlkeywordcolor"/>
          <w:rFonts w:ascii="Consolas" w:hAnsi="Consolas" w:cs="Consolas"/>
          <w:color w:val="0000CD"/>
          <w:sz w:val="23"/>
          <w:szCs w:val="23"/>
        </w:rPr>
        <w:t>COLUMN</w:t>
      </w:r>
      <w:r>
        <w:rPr>
          <w:rStyle w:val="sqlcolor"/>
          <w:rFonts w:ascii="Consolas" w:hAnsi="Consolas" w:cs="Consolas"/>
          <w:color w:val="000000"/>
          <w:sz w:val="23"/>
          <w:szCs w:val="23"/>
        </w:rPr>
        <w:t> Email;</w:t>
      </w:r>
    </w:p>
    <w:p w:rsidR="006F5C17" w:rsidRDefault="00F60B67" w:rsidP="006F5C17">
      <w:pPr>
        <w:shd w:val="clear" w:color="auto" w:fill="F1F1F1"/>
        <w:rPr>
          <w:rFonts w:ascii="Verdana" w:hAnsi="Verdana" w:cs="Times New Roman"/>
          <w:color w:val="000000"/>
          <w:sz w:val="23"/>
          <w:szCs w:val="23"/>
        </w:rPr>
      </w:pPr>
      <w:hyperlink r:id="rId115" w:tgtFrame="_blank" w:history="1">
        <w:r w:rsidR="006F5C17">
          <w:rPr>
            <w:rStyle w:val="Hyperlink"/>
            <w:rFonts w:ascii="Verdana" w:hAnsi="Verdana"/>
            <w:color w:val="FFFFFF"/>
            <w:sz w:val="23"/>
            <w:szCs w:val="23"/>
            <w:bdr w:val="none" w:sz="0" w:space="0" w:color="auto" w:frame="1"/>
            <w:shd w:val="clear" w:color="auto" w:fill="4CAF50"/>
          </w:rPr>
          <w:t>Try it Yourself »</w:t>
        </w:r>
      </w:hyperlink>
    </w:p>
    <w:p w:rsidR="006F5C17" w:rsidRDefault="00F60B67" w:rsidP="006F5C17">
      <w:pPr>
        <w:spacing w:before="300" w:after="300"/>
        <w:rPr>
          <w:rFonts w:ascii="Times New Roman" w:hAnsi="Times New Roman"/>
          <w:sz w:val="24"/>
          <w:szCs w:val="24"/>
        </w:rPr>
      </w:pPr>
      <w:r>
        <w:pict>
          <v:rect id="_x0000_i1098" style="width:0;height:0" o:hralign="center" o:hrstd="t" o:hrnoshade="t" o:hr="t" fillcolor="black" stroked="f"/>
        </w:pict>
      </w:r>
    </w:p>
    <w:p w:rsidR="006F5C17" w:rsidRDefault="006F5C17" w:rsidP="006F5C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ALTER TABLE - ALTER/MODIFY COLUMN</w:t>
      </w:r>
    </w:p>
    <w:p w:rsidR="006F5C17" w:rsidRDefault="006F5C17" w:rsidP="006F5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change the data type of a column in a table, use the following syntax:</w:t>
      </w:r>
    </w:p>
    <w:p w:rsidR="006F5C17" w:rsidRDefault="006F5C17" w:rsidP="006F5C1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MS Access:</w:t>
      </w:r>
    </w:p>
    <w:p w:rsidR="006F5C17" w:rsidRDefault="006F5C17" w:rsidP="006F5C17">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ALTER</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ALTER</w:t>
      </w:r>
      <w:r>
        <w:rPr>
          <w:rStyle w:val="sqlcolor"/>
          <w:rFonts w:ascii="Consolas" w:hAnsi="Consolas" w:cs="Consolas"/>
          <w:color w:val="000000"/>
          <w:sz w:val="23"/>
          <w:szCs w:val="23"/>
        </w:rPr>
        <w:t> </w:t>
      </w:r>
      <w:r>
        <w:rPr>
          <w:rStyle w:val="sqlkeywordcolor"/>
          <w:rFonts w:ascii="Consolas" w:hAnsi="Consolas" w:cs="Consolas"/>
          <w:color w:val="0000CD"/>
          <w:sz w:val="23"/>
          <w:szCs w:val="23"/>
        </w:rPr>
        <w:t>COLUMN</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 datatype</w:t>
      </w:r>
      <w:r>
        <w:rPr>
          <w:rStyle w:val="sqlcolor"/>
          <w:rFonts w:ascii="Consolas" w:hAnsi="Consolas" w:cs="Consolas"/>
          <w:color w:val="000000"/>
          <w:sz w:val="23"/>
          <w:szCs w:val="23"/>
        </w:rPr>
        <w:t>;</w:t>
      </w:r>
    </w:p>
    <w:p w:rsidR="006F5C17" w:rsidRDefault="006F5C17" w:rsidP="006F5C1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 SQL / Oracle (prior version 10G):</w:t>
      </w:r>
    </w:p>
    <w:p w:rsidR="006F5C17" w:rsidRDefault="006F5C17" w:rsidP="006F5C17">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ALTER</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MODIFY</w:t>
      </w:r>
      <w:r>
        <w:rPr>
          <w:rStyle w:val="sqlcolor"/>
          <w:rFonts w:ascii="Consolas" w:hAnsi="Consolas" w:cs="Consolas"/>
          <w:color w:val="000000"/>
          <w:sz w:val="23"/>
          <w:szCs w:val="23"/>
        </w:rPr>
        <w:t> </w:t>
      </w:r>
      <w:r>
        <w:rPr>
          <w:rStyle w:val="sqlkeywordcolor"/>
          <w:rFonts w:ascii="Consolas" w:hAnsi="Consolas" w:cs="Consolas"/>
          <w:color w:val="0000CD"/>
          <w:sz w:val="23"/>
          <w:szCs w:val="23"/>
        </w:rPr>
        <w:t>COLUMN</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 datatype</w:t>
      </w:r>
      <w:r>
        <w:rPr>
          <w:rStyle w:val="sqlcolor"/>
          <w:rFonts w:ascii="Consolas" w:hAnsi="Consolas" w:cs="Consolas"/>
          <w:color w:val="000000"/>
          <w:sz w:val="23"/>
          <w:szCs w:val="23"/>
        </w:rPr>
        <w:t>;</w:t>
      </w:r>
    </w:p>
    <w:p w:rsidR="006F5C17" w:rsidRDefault="006F5C17" w:rsidP="006F5C1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Oracle 10G and later:</w:t>
      </w:r>
    </w:p>
    <w:p w:rsidR="006F5C17" w:rsidRDefault="006F5C17" w:rsidP="006F5C17">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ALTER</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MODIFY</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 datatype</w:t>
      </w:r>
      <w:r>
        <w:rPr>
          <w:rStyle w:val="sqlcolor"/>
          <w:rFonts w:ascii="Consolas" w:hAnsi="Consolas" w:cs="Consolas"/>
          <w:color w:val="000000"/>
          <w:sz w:val="23"/>
          <w:szCs w:val="23"/>
        </w:rPr>
        <w:t>;</w:t>
      </w:r>
    </w:p>
    <w:p w:rsidR="006F5C17" w:rsidRDefault="00F60B67" w:rsidP="006F5C17">
      <w:pPr>
        <w:spacing w:before="300" w:after="300"/>
        <w:rPr>
          <w:rFonts w:ascii="Times New Roman" w:hAnsi="Times New Roman" w:cs="Times New Roman"/>
          <w:sz w:val="24"/>
          <w:szCs w:val="24"/>
        </w:rPr>
      </w:pPr>
      <w:r>
        <w:pict>
          <v:rect id="_x0000_i1099" style="width:0;height:0" o:hralign="center" o:hrstd="t" o:hrnoshade="t" o:hr="t" fillcolor="black" stroked="f"/>
        </w:pict>
      </w:r>
    </w:p>
    <w:p w:rsidR="006F5C17" w:rsidRDefault="00F60B67" w:rsidP="006F5C17">
      <w:pPr>
        <w:spacing w:before="300" w:after="300"/>
      </w:pPr>
      <w:r>
        <w:pict>
          <v:rect id="_x0000_i1100" style="width:0;height:0" o:hralign="center" o:hrstd="t" o:hrnoshade="t" o:hr="t" fillcolor="black" stroked="f"/>
        </w:pict>
      </w:r>
    </w:p>
    <w:p w:rsidR="006F5C17" w:rsidRDefault="006F5C17" w:rsidP="006F5C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ALTER TABLE Example</w:t>
      </w:r>
    </w:p>
    <w:p w:rsidR="006F5C17" w:rsidRDefault="006F5C17" w:rsidP="006F5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"Persons"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432"/>
        <w:gridCol w:w="2948"/>
        <w:gridCol w:w="2761"/>
        <w:gridCol w:w="3351"/>
        <w:gridCol w:w="2633"/>
      </w:tblGrid>
      <w:tr w:rsidR="006F5C17" w:rsidTr="006F5C17">
        <w:tc>
          <w:tcPr>
            <w:tcW w:w="0" w:type="auto"/>
            <w:shd w:val="clear" w:color="auto" w:fill="FFFFFF"/>
            <w:tcMar>
              <w:top w:w="120" w:type="dxa"/>
              <w:left w:w="240" w:type="dxa"/>
              <w:bottom w:w="120" w:type="dxa"/>
              <w:right w:w="120" w:type="dxa"/>
            </w:tcMar>
            <w:hideMark/>
          </w:tcPr>
          <w:p w:rsidR="006F5C17" w:rsidRDefault="006F5C17">
            <w:pPr>
              <w:spacing w:before="300" w:after="300"/>
              <w:rPr>
                <w:b/>
                <w:bCs/>
                <w:sz w:val="24"/>
                <w:szCs w:val="24"/>
              </w:rPr>
            </w:pPr>
            <w:r>
              <w:rPr>
                <w:b/>
                <w:bCs/>
              </w:rPr>
              <w:t>ID</w:t>
            </w:r>
          </w:p>
        </w:tc>
        <w:tc>
          <w:tcPr>
            <w:tcW w:w="0" w:type="auto"/>
            <w:shd w:val="clear" w:color="auto" w:fill="FFFFFF"/>
            <w:tcMar>
              <w:top w:w="120" w:type="dxa"/>
              <w:left w:w="120" w:type="dxa"/>
              <w:bottom w:w="120" w:type="dxa"/>
              <w:right w:w="120" w:type="dxa"/>
            </w:tcMar>
            <w:hideMark/>
          </w:tcPr>
          <w:p w:rsidR="006F5C17" w:rsidRDefault="006F5C17">
            <w:pPr>
              <w:spacing w:before="300" w:after="300"/>
              <w:rPr>
                <w:b/>
                <w:bCs/>
                <w:sz w:val="24"/>
                <w:szCs w:val="24"/>
              </w:rPr>
            </w:pPr>
            <w:r>
              <w:rPr>
                <w:b/>
                <w:bCs/>
              </w:rPr>
              <w:t>LastName</w:t>
            </w:r>
          </w:p>
        </w:tc>
        <w:tc>
          <w:tcPr>
            <w:tcW w:w="0" w:type="auto"/>
            <w:shd w:val="clear" w:color="auto" w:fill="FFFFFF"/>
            <w:tcMar>
              <w:top w:w="120" w:type="dxa"/>
              <w:bottom w:w="120" w:type="dxa"/>
              <w:right w:w="120" w:type="dxa"/>
            </w:tcMar>
            <w:hideMark/>
          </w:tcPr>
          <w:p w:rsidR="006F5C17" w:rsidRDefault="006F5C17">
            <w:pPr>
              <w:spacing w:before="300" w:after="300"/>
              <w:rPr>
                <w:b/>
                <w:bCs/>
                <w:sz w:val="24"/>
                <w:szCs w:val="24"/>
              </w:rPr>
            </w:pPr>
            <w:r>
              <w:rPr>
                <w:b/>
                <w:bCs/>
              </w:rPr>
              <w:t>FirstName</w:t>
            </w:r>
          </w:p>
        </w:tc>
        <w:tc>
          <w:tcPr>
            <w:tcW w:w="0" w:type="auto"/>
            <w:shd w:val="clear" w:color="auto" w:fill="FFFFFF"/>
            <w:tcMar>
              <w:top w:w="120" w:type="dxa"/>
              <w:bottom w:w="120" w:type="dxa"/>
              <w:right w:w="120" w:type="dxa"/>
            </w:tcMar>
            <w:hideMark/>
          </w:tcPr>
          <w:p w:rsidR="006F5C17" w:rsidRDefault="006F5C17">
            <w:pPr>
              <w:spacing w:before="300" w:after="300"/>
              <w:rPr>
                <w:b/>
                <w:bCs/>
                <w:sz w:val="24"/>
                <w:szCs w:val="24"/>
              </w:rPr>
            </w:pPr>
            <w:r>
              <w:rPr>
                <w:b/>
                <w:bCs/>
              </w:rPr>
              <w:t>Address</w:t>
            </w:r>
          </w:p>
        </w:tc>
        <w:tc>
          <w:tcPr>
            <w:tcW w:w="0" w:type="auto"/>
            <w:shd w:val="clear" w:color="auto" w:fill="FFFFFF"/>
            <w:tcMar>
              <w:top w:w="120" w:type="dxa"/>
              <w:bottom w:w="120" w:type="dxa"/>
              <w:right w:w="120" w:type="dxa"/>
            </w:tcMar>
            <w:hideMark/>
          </w:tcPr>
          <w:p w:rsidR="006F5C17" w:rsidRDefault="006F5C17">
            <w:pPr>
              <w:spacing w:before="300" w:after="300"/>
              <w:rPr>
                <w:b/>
                <w:bCs/>
                <w:sz w:val="24"/>
                <w:szCs w:val="24"/>
              </w:rPr>
            </w:pPr>
            <w:r>
              <w:rPr>
                <w:b/>
                <w:bCs/>
              </w:rPr>
              <w:t>City</w:t>
            </w:r>
          </w:p>
        </w:tc>
      </w:tr>
      <w:tr w:rsidR="006F5C17" w:rsidTr="006F5C17">
        <w:tc>
          <w:tcPr>
            <w:tcW w:w="0" w:type="auto"/>
            <w:shd w:val="clear" w:color="auto" w:fill="F1F1F1"/>
            <w:tcMar>
              <w:top w:w="120" w:type="dxa"/>
              <w:left w:w="240" w:type="dxa"/>
              <w:bottom w:w="120" w:type="dxa"/>
              <w:right w:w="120" w:type="dxa"/>
            </w:tcMar>
            <w:hideMark/>
          </w:tcPr>
          <w:p w:rsidR="006F5C17" w:rsidRDefault="006F5C17">
            <w:pPr>
              <w:spacing w:before="300" w:after="300"/>
              <w:rPr>
                <w:sz w:val="24"/>
                <w:szCs w:val="24"/>
              </w:rPr>
            </w:pPr>
            <w:r>
              <w:t>1</w:t>
            </w:r>
          </w:p>
        </w:tc>
        <w:tc>
          <w:tcPr>
            <w:tcW w:w="0" w:type="auto"/>
            <w:shd w:val="clear" w:color="auto" w:fill="F1F1F1"/>
            <w:tcMar>
              <w:top w:w="120" w:type="dxa"/>
              <w:left w:w="120" w:type="dxa"/>
              <w:bottom w:w="120" w:type="dxa"/>
              <w:right w:w="120" w:type="dxa"/>
            </w:tcMar>
            <w:hideMark/>
          </w:tcPr>
          <w:p w:rsidR="006F5C17" w:rsidRDefault="006F5C17">
            <w:pPr>
              <w:spacing w:before="300" w:after="300"/>
              <w:rPr>
                <w:sz w:val="24"/>
                <w:szCs w:val="24"/>
              </w:rPr>
            </w:pPr>
            <w:r>
              <w:t>Hansen</w:t>
            </w:r>
          </w:p>
        </w:tc>
        <w:tc>
          <w:tcPr>
            <w:tcW w:w="0" w:type="auto"/>
            <w:shd w:val="clear" w:color="auto" w:fill="F1F1F1"/>
            <w:tcMar>
              <w:top w:w="120" w:type="dxa"/>
              <w:bottom w:w="120" w:type="dxa"/>
              <w:right w:w="120" w:type="dxa"/>
            </w:tcMar>
            <w:hideMark/>
          </w:tcPr>
          <w:p w:rsidR="006F5C17" w:rsidRDefault="006F5C17">
            <w:pPr>
              <w:spacing w:before="300" w:after="300"/>
              <w:rPr>
                <w:sz w:val="24"/>
                <w:szCs w:val="24"/>
              </w:rPr>
            </w:pPr>
            <w:r>
              <w:t>Ola</w:t>
            </w:r>
          </w:p>
        </w:tc>
        <w:tc>
          <w:tcPr>
            <w:tcW w:w="0" w:type="auto"/>
            <w:shd w:val="clear" w:color="auto" w:fill="F1F1F1"/>
            <w:tcMar>
              <w:top w:w="120" w:type="dxa"/>
              <w:bottom w:w="120" w:type="dxa"/>
              <w:right w:w="120" w:type="dxa"/>
            </w:tcMar>
            <w:hideMark/>
          </w:tcPr>
          <w:p w:rsidR="006F5C17" w:rsidRDefault="006F5C17">
            <w:pPr>
              <w:spacing w:before="300" w:after="300"/>
              <w:rPr>
                <w:sz w:val="24"/>
                <w:szCs w:val="24"/>
              </w:rPr>
            </w:pPr>
            <w:r>
              <w:t>Timoteivn 10</w:t>
            </w:r>
          </w:p>
        </w:tc>
        <w:tc>
          <w:tcPr>
            <w:tcW w:w="0" w:type="auto"/>
            <w:shd w:val="clear" w:color="auto" w:fill="F1F1F1"/>
            <w:tcMar>
              <w:top w:w="120" w:type="dxa"/>
              <w:bottom w:w="120" w:type="dxa"/>
              <w:right w:w="120" w:type="dxa"/>
            </w:tcMar>
            <w:hideMark/>
          </w:tcPr>
          <w:p w:rsidR="006F5C17" w:rsidRDefault="006F5C17">
            <w:pPr>
              <w:spacing w:before="300" w:after="300"/>
              <w:rPr>
                <w:sz w:val="24"/>
                <w:szCs w:val="24"/>
              </w:rPr>
            </w:pPr>
            <w:r>
              <w:t>Sandnes</w:t>
            </w:r>
          </w:p>
        </w:tc>
      </w:tr>
      <w:tr w:rsidR="006F5C17" w:rsidTr="006F5C17">
        <w:tc>
          <w:tcPr>
            <w:tcW w:w="0" w:type="auto"/>
            <w:shd w:val="clear" w:color="auto" w:fill="FFFFFF"/>
            <w:tcMar>
              <w:top w:w="120" w:type="dxa"/>
              <w:left w:w="240" w:type="dxa"/>
              <w:bottom w:w="120" w:type="dxa"/>
              <w:right w:w="120" w:type="dxa"/>
            </w:tcMar>
            <w:hideMark/>
          </w:tcPr>
          <w:p w:rsidR="006F5C17" w:rsidRDefault="006F5C17">
            <w:pPr>
              <w:spacing w:before="300" w:after="300"/>
              <w:rPr>
                <w:sz w:val="24"/>
                <w:szCs w:val="24"/>
              </w:rPr>
            </w:pPr>
            <w:r>
              <w:t>2</w:t>
            </w:r>
          </w:p>
        </w:tc>
        <w:tc>
          <w:tcPr>
            <w:tcW w:w="0" w:type="auto"/>
            <w:shd w:val="clear" w:color="auto" w:fill="FFFFFF"/>
            <w:tcMar>
              <w:top w:w="120" w:type="dxa"/>
              <w:left w:w="120" w:type="dxa"/>
              <w:bottom w:w="120" w:type="dxa"/>
              <w:right w:w="120" w:type="dxa"/>
            </w:tcMar>
            <w:hideMark/>
          </w:tcPr>
          <w:p w:rsidR="006F5C17" w:rsidRDefault="006F5C17">
            <w:pPr>
              <w:spacing w:before="300" w:after="300"/>
              <w:rPr>
                <w:sz w:val="24"/>
                <w:szCs w:val="24"/>
              </w:rPr>
            </w:pPr>
            <w:r>
              <w:t>Svendson</w:t>
            </w:r>
          </w:p>
        </w:tc>
        <w:tc>
          <w:tcPr>
            <w:tcW w:w="0" w:type="auto"/>
            <w:shd w:val="clear" w:color="auto" w:fill="FFFFFF"/>
            <w:tcMar>
              <w:top w:w="120" w:type="dxa"/>
              <w:bottom w:w="120" w:type="dxa"/>
              <w:right w:w="120" w:type="dxa"/>
            </w:tcMar>
            <w:hideMark/>
          </w:tcPr>
          <w:p w:rsidR="006F5C17" w:rsidRDefault="006F5C17">
            <w:pPr>
              <w:spacing w:before="300" w:after="300"/>
              <w:rPr>
                <w:sz w:val="24"/>
                <w:szCs w:val="24"/>
              </w:rPr>
            </w:pPr>
            <w:r>
              <w:t>Tove</w:t>
            </w:r>
          </w:p>
        </w:tc>
        <w:tc>
          <w:tcPr>
            <w:tcW w:w="0" w:type="auto"/>
            <w:shd w:val="clear" w:color="auto" w:fill="FFFFFF"/>
            <w:tcMar>
              <w:top w:w="120" w:type="dxa"/>
              <w:bottom w:w="120" w:type="dxa"/>
              <w:right w:w="120" w:type="dxa"/>
            </w:tcMar>
            <w:hideMark/>
          </w:tcPr>
          <w:p w:rsidR="006F5C17" w:rsidRDefault="006F5C17">
            <w:pPr>
              <w:spacing w:before="300" w:after="300"/>
              <w:rPr>
                <w:sz w:val="24"/>
                <w:szCs w:val="24"/>
              </w:rPr>
            </w:pPr>
            <w:r>
              <w:t>Borgvn 23</w:t>
            </w:r>
          </w:p>
        </w:tc>
        <w:tc>
          <w:tcPr>
            <w:tcW w:w="0" w:type="auto"/>
            <w:shd w:val="clear" w:color="auto" w:fill="FFFFFF"/>
            <w:tcMar>
              <w:top w:w="120" w:type="dxa"/>
              <w:bottom w:w="120" w:type="dxa"/>
              <w:right w:w="120" w:type="dxa"/>
            </w:tcMar>
            <w:hideMark/>
          </w:tcPr>
          <w:p w:rsidR="006F5C17" w:rsidRDefault="006F5C17">
            <w:pPr>
              <w:spacing w:before="300" w:after="300"/>
              <w:rPr>
                <w:sz w:val="24"/>
                <w:szCs w:val="24"/>
              </w:rPr>
            </w:pPr>
            <w:r>
              <w:t>Sandnes</w:t>
            </w:r>
          </w:p>
        </w:tc>
      </w:tr>
      <w:tr w:rsidR="006F5C17" w:rsidTr="006F5C17">
        <w:tc>
          <w:tcPr>
            <w:tcW w:w="0" w:type="auto"/>
            <w:shd w:val="clear" w:color="auto" w:fill="F1F1F1"/>
            <w:tcMar>
              <w:top w:w="120" w:type="dxa"/>
              <w:left w:w="240" w:type="dxa"/>
              <w:bottom w:w="120" w:type="dxa"/>
              <w:right w:w="120" w:type="dxa"/>
            </w:tcMar>
            <w:hideMark/>
          </w:tcPr>
          <w:p w:rsidR="006F5C17" w:rsidRDefault="006F5C17">
            <w:pPr>
              <w:spacing w:before="300" w:after="300"/>
              <w:rPr>
                <w:sz w:val="24"/>
                <w:szCs w:val="24"/>
              </w:rPr>
            </w:pPr>
            <w:r>
              <w:t>3</w:t>
            </w:r>
          </w:p>
        </w:tc>
        <w:tc>
          <w:tcPr>
            <w:tcW w:w="0" w:type="auto"/>
            <w:shd w:val="clear" w:color="auto" w:fill="F1F1F1"/>
            <w:tcMar>
              <w:top w:w="120" w:type="dxa"/>
              <w:left w:w="120" w:type="dxa"/>
              <w:bottom w:w="120" w:type="dxa"/>
              <w:right w:w="120" w:type="dxa"/>
            </w:tcMar>
            <w:hideMark/>
          </w:tcPr>
          <w:p w:rsidR="006F5C17" w:rsidRDefault="006F5C17">
            <w:pPr>
              <w:spacing w:before="300" w:after="300"/>
              <w:rPr>
                <w:sz w:val="24"/>
                <w:szCs w:val="24"/>
              </w:rPr>
            </w:pPr>
            <w:r>
              <w:t>Pettersen</w:t>
            </w:r>
          </w:p>
        </w:tc>
        <w:tc>
          <w:tcPr>
            <w:tcW w:w="0" w:type="auto"/>
            <w:shd w:val="clear" w:color="auto" w:fill="F1F1F1"/>
            <w:tcMar>
              <w:top w:w="120" w:type="dxa"/>
              <w:bottom w:w="120" w:type="dxa"/>
              <w:right w:w="120" w:type="dxa"/>
            </w:tcMar>
            <w:hideMark/>
          </w:tcPr>
          <w:p w:rsidR="006F5C17" w:rsidRDefault="006F5C17">
            <w:pPr>
              <w:spacing w:before="300" w:after="300"/>
              <w:rPr>
                <w:sz w:val="24"/>
                <w:szCs w:val="24"/>
              </w:rPr>
            </w:pPr>
            <w:r>
              <w:t>Kari</w:t>
            </w:r>
          </w:p>
        </w:tc>
        <w:tc>
          <w:tcPr>
            <w:tcW w:w="0" w:type="auto"/>
            <w:shd w:val="clear" w:color="auto" w:fill="F1F1F1"/>
            <w:tcMar>
              <w:top w:w="120" w:type="dxa"/>
              <w:bottom w:w="120" w:type="dxa"/>
              <w:right w:w="120" w:type="dxa"/>
            </w:tcMar>
            <w:hideMark/>
          </w:tcPr>
          <w:p w:rsidR="006F5C17" w:rsidRDefault="006F5C17">
            <w:pPr>
              <w:spacing w:before="300" w:after="300"/>
              <w:rPr>
                <w:sz w:val="24"/>
                <w:szCs w:val="24"/>
              </w:rPr>
            </w:pPr>
            <w:r>
              <w:t>Storgt 20</w:t>
            </w:r>
          </w:p>
        </w:tc>
        <w:tc>
          <w:tcPr>
            <w:tcW w:w="0" w:type="auto"/>
            <w:shd w:val="clear" w:color="auto" w:fill="F1F1F1"/>
            <w:tcMar>
              <w:top w:w="120" w:type="dxa"/>
              <w:bottom w:w="120" w:type="dxa"/>
              <w:right w:w="120" w:type="dxa"/>
            </w:tcMar>
            <w:hideMark/>
          </w:tcPr>
          <w:p w:rsidR="006F5C17" w:rsidRDefault="006F5C17">
            <w:pPr>
              <w:spacing w:before="300" w:after="300"/>
              <w:rPr>
                <w:sz w:val="24"/>
                <w:szCs w:val="24"/>
              </w:rPr>
            </w:pPr>
            <w:r>
              <w:t>Stavanger</w:t>
            </w:r>
          </w:p>
        </w:tc>
      </w:tr>
    </w:tbl>
    <w:p w:rsidR="006F5C17" w:rsidRDefault="006F5C17" w:rsidP="006F5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want to add a column named "DateOfBirth" in the "Persons" table.</w:t>
      </w:r>
    </w:p>
    <w:p w:rsidR="006F5C17" w:rsidRDefault="006F5C17" w:rsidP="006F5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use the following SQL statement:</w:t>
      </w:r>
    </w:p>
    <w:p w:rsidR="006F5C17" w:rsidRDefault="006F5C17" w:rsidP="006F5C17">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lastRenderedPageBreak/>
        <w:t>ALTER</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Persons</w:t>
      </w:r>
      <w:r>
        <w:rPr>
          <w:rFonts w:ascii="Consolas" w:hAnsi="Consolas" w:cs="Consolas"/>
          <w:color w:val="000000"/>
          <w:sz w:val="23"/>
          <w:szCs w:val="23"/>
        </w:rPr>
        <w:br/>
      </w:r>
      <w:r>
        <w:rPr>
          <w:rStyle w:val="sqlkeywordcolor"/>
          <w:rFonts w:ascii="Consolas" w:hAnsi="Consolas" w:cs="Consolas"/>
          <w:color w:val="0000CD"/>
          <w:sz w:val="23"/>
          <w:szCs w:val="23"/>
        </w:rPr>
        <w:t>ADD</w:t>
      </w:r>
      <w:r>
        <w:rPr>
          <w:rStyle w:val="sqlcolor"/>
          <w:rFonts w:ascii="Consolas" w:hAnsi="Consolas" w:cs="Consolas"/>
          <w:color w:val="000000"/>
          <w:sz w:val="23"/>
          <w:szCs w:val="23"/>
        </w:rPr>
        <w:t> DateOfBirth date;</w:t>
      </w:r>
    </w:p>
    <w:p w:rsidR="006F5C17" w:rsidRDefault="006F5C17" w:rsidP="006F5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the new column, "DateOfBirth", is of type date and is going to hold a date. The data type specifies what type of data the column can hold. For a complete reference of all the data types available in MS Access, MySQL, and SQL Server, go to our complete </w:t>
      </w:r>
      <w:hyperlink r:id="rId116" w:history="1">
        <w:r>
          <w:rPr>
            <w:rStyle w:val="Hyperlink"/>
            <w:rFonts w:ascii="Verdana" w:hAnsi="Verdana"/>
            <w:sz w:val="23"/>
            <w:szCs w:val="23"/>
          </w:rPr>
          <w:t>Data Types reference</w:t>
        </w:r>
      </w:hyperlink>
      <w:r>
        <w:rPr>
          <w:rFonts w:ascii="Verdana" w:hAnsi="Verdana"/>
          <w:color w:val="000000"/>
          <w:sz w:val="23"/>
          <w:szCs w:val="23"/>
        </w:rPr>
        <w:t>.</w:t>
      </w:r>
    </w:p>
    <w:p w:rsidR="006F5C17" w:rsidRDefault="006F5C17" w:rsidP="006F5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"Persons" table will now look like this:</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152"/>
        <w:gridCol w:w="2374"/>
        <w:gridCol w:w="2223"/>
        <w:gridCol w:w="2698"/>
        <w:gridCol w:w="2120"/>
        <w:gridCol w:w="2558"/>
      </w:tblGrid>
      <w:tr w:rsidR="006F5C17" w:rsidTr="006F5C17">
        <w:tc>
          <w:tcPr>
            <w:tcW w:w="0" w:type="auto"/>
            <w:shd w:val="clear" w:color="auto" w:fill="FFFFFF"/>
            <w:tcMar>
              <w:top w:w="120" w:type="dxa"/>
              <w:left w:w="240" w:type="dxa"/>
              <w:bottom w:w="120" w:type="dxa"/>
              <w:right w:w="120" w:type="dxa"/>
            </w:tcMar>
            <w:hideMark/>
          </w:tcPr>
          <w:p w:rsidR="006F5C17" w:rsidRDefault="006F5C17">
            <w:pPr>
              <w:spacing w:before="300" w:after="300"/>
              <w:rPr>
                <w:b/>
                <w:bCs/>
                <w:sz w:val="24"/>
                <w:szCs w:val="24"/>
              </w:rPr>
            </w:pPr>
            <w:r>
              <w:rPr>
                <w:b/>
                <w:bCs/>
              </w:rPr>
              <w:t>ID</w:t>
            </w:r>
          </w:p>
        </w:tc>
        <w:tc>
          <w:tcPr>
            <w:tcW w:w="0" w:type="auto"/>
            <w:shd w:val="clear" w:color="auto" w:fill="FFFFFF"/>
            <w:tcMar>
              <w:top w:w="120" w:type="dxa"/>
              <w:left w:w="120" w:type="dxa"/>
              <w:bottom w:w="120" w:type="dxa"/>
              <w:right w:w="120" w:type="dxa"/>
            </w:tcMar>
            <w:hideMark/>
          </w:tcPr>
          <w:p w:rsidR="006F5C17" w:rsidRDefault="006F5C17">
            <w:pPr>
              <w:spacing w:before="300" w:after="300"/>
              <w:rPr>
                <w:b/>
                <w:bCs/>
                <w:sz w:val="24"/>
                <w:szCs w:val="24"/>
              </w:rPr>
            </w:pPr>
            <w:r>
              <w:rPr>
                <w:b/>
                <w:bCs/>
              </w:rPr>
              <w:t>LastName</w:t>
            </w:r>
          </w:p>
        </w:tc>
        <w:tc>
          <w:tcPr>
            <w:tcW w:w="0" w:type="auto"/>
            <w:shd w:val="clear" w:color="auto" w:fill="FFFFFF"/>
            <w:tcMar>
              <w:top w:w="120" w:type="dxa"/>
              <w:bottom w:w="120" w:type="dxa"/>
              <w:right w:w="120" w:type="dxa"/>
            </w:tcMar>
            <w:hideMark/>
          </w:tcPr>
          <w:p w:rsidR="006F5C17" w:rsidRDefault="006F5C17">
            <w:pPr>
              <w:spacing w:before="300" w:after="300"/>
              <w:rPr>
                <w:b/>
                <w:bCs/>
                <w:sz w:val="24"/>
                <w:szCs w:val="24"/>
              </w:rPr>
            </w:pPr>
            <w:r>
              <w:rPr>
                <w:b/>
                <w:bCs/>
              </w:rPr>
              <w:t>FirstName</w:t>
            </w:r>
          </w:p>
        </w:tc>
        <w:tc>
          <w:tcPr>
            <w:tcW w:w="0" w:type="auto"/>
            <w:shd w:val="clear" w:color="auto" w:fill="FFFFFF"/>
            <w:tcMar>
              <w:top w:w="120" w:type="dxa"/>
              <w:bottom w:w="120" w:type="dxa"/>
              <w:right w:w="120" w:type="dxa"/>
            </w:tcMar>
            <w:hideMark/>
          </w:tcPr>
          <w:p w:rsidR="006F5C17" w:rsidRDefault="006F5C17">
            <w:pPr>
              <w:spacing w:before="300" w:after="300"/>
              <w:rPr>
                <w:b/>
                <w:bCs/>
                <w:sz w:val="24"/>
                <w:szCs w:val="24"/>
              </w:rPr>
            </w:pPr>
            <w:r>
              <w:rPr>
                <w:b/>
                <w:bCs/>
              </w:rPr>
              <w:t>Address</w:t>
            </w:r>
          </w:p>
        </w:tc>
        <w:tc>
          <w:tcPr>
            <w:tcW w:w="0" w:type="auto"/>
            <w:shd w:val="clear" w:color="auto" w:fill="FFFFFF"/>
            <w:tcMar>
              <w:top w:w="120" w:type="dxa"/>
              <w:bottom w:w="120" w:type="dxa"/>
              <w:right w:w="120" w:type="dxa"/>
            </w:tcMar>
            <w:hideMark/>
          </w:tcPr>
          <w:p w:rsidR="006F5C17" w:rsidRDefault="006F5C17">
            <w:pPr>
              <w:spacing w:before="300" w:after="300"/>
              <w:rPr>
                <w:b/>
                <w:bCs/>
                <w:sz w:val="24"/>
                <w:szCs w:val="24"/>
              </w:rPr>
            </w:pPr>
            <w:r>
              <w:rPr>
                <w:b/>
                <w:bCs/>
              </w:rPr>
              <w:t>City</w:t>
            </w:r>
          </w:p>
        </w:tc>
        <w:tc>
          <w:tcPr>
            <w:tcW w:w="0" w:type="auto"/>
            <w:shd w:val="clear" w:color="auto" w:fill="FFFFFF"/>
            <w:tcMar>
              <w:top w:w="120" w:type="dxa"/>
              <w:bottom w:w="120" w:type="dxa"/>
              <w:right w:w="120" w:type="dxa"/>
            </w:tcMar>
            <w:hideMark/>
          </w:tcPr>
          <w:p w:rsidR="006F5C17" w:rsidRDefault="006F5C17">
            <w:pPr>
              <w:spacing w:before="300" w:after="300"/>
              <w:rPr>
                <w:b/>
                <w:bCs/>
                <w:sz w:val="24"/>
                <w:szCs w:val="24"/>
              </w:rPr>
            </w:pPr>
            <w:r>
              <w:rPr>
                <w:b/>
                <w:bCs/>
              </w:rPr>
              <w:t>DateOfBirth</w:t>
            </w:r>
          </w:p>
        </w:tc>
      </w:tr>
      <w:tr w:rsidR="006F5C17" w:rsidTr="006F5C17">
        <w:tc>
          <w:tcPr>
            <w:tcW w:w="0" w:type="auto"/>
            <w:shd w:val="clear" w:color="auto" w:fill="F1F1F1"/>
            <w:tcMar>
              <w:top w:w="120" w:type="dxa"/>
              <w:left w:w="240" w:type="dxa"/>
              <w:bottom w:w="120" w:type="dxa"/>
              <w:right w:w="120" w:type="dxa"/>
            </w:tcMar>
            <w:hideMark/>
          </w:tcPr>
          <w:p w:rsidR="006F5C17" w:rsidRDefault="006F5C17">
            <w:pPr>
              <w:spacing w:before="300" w:after="300"/>
              <w:rPr>
                <w:sz w:val="24"/>
                <w:szCs w:val="24"/>
              </w:rPr>
            </w:pPr>
            <w:r>
              <w:t>1</w:t>
            </w:r>
          </w:p>
        </w:tc>
        <w:tc>
          <w:tcPr>
            <w:tcW w:w="0" w:type="auto"/>
            <w:shd w:val="clear" w:color="auto" w:fill="F1F1F1"/>
            <w:tcMar>
              <w:top w:w="120" w:type="dxa"/>
              <w:left w:w="120" w:type="dxa"/>
              <w:bottom w:w="120" w:type="dxa"/>
              <w:right w:w="120" w:type="dxa"/>
            </w:tcMar>
            <w:hideMark/>
          </w:tcPr>
          <w:p w:rsidR="006F5C17" w:rsidRDefault="006F5C17">
            <w:pPr>
              <w:spacing w:before="300" w:after="300"/>
              <w:rPr>
                <w:sz w:val="24"/>
                <w:szCs w:val="24"/>
              </w:rPr>
            </w:pPr>
            <w:r>
              <w:t>Hansen</w:t>
            </w:r>
          </w:p>
        </w:tc>
        <w:tc>
          <w:tcPr>
            <w:tcW w:w="0" w:type="auto"/>
            <w:shd w:val="clear" w:color="auto" w:fill="F1F1F1"/>
            <w:tcMar>
              <w:top w:w="120" w:type="dxa"/>
              <w:bottom w:w="120" w:type="dxa"/>
              <w:right w:w="120" w:type="dxa"/>
            </w:tcMar>
            <w:hideMark/>
          </w:tcPr>
          <w:p w:rsidR="006F5C17" w:rsidRDefault="006F5C17">
            <w:pPr>
              <w:spacing w:before="300" w:after="300"/>
              <w:rPr>
                <w:sz w:val="24"/>
                <w:szCs w:val="24"/>
              </w:rPr>
            </w:pPr>
            <w:r>
              <w:t>Ola</w:t>
            </w:r>
          </w:p>
        </w:tc>
        <w:tc>
          <w:tcPr>
            <w:tcW w:w="0" w:type="auto"/>
            <w:shd w:val="clear" w:color="auto" w:fill="F1F1F1"/>
            <w:tcMar>
              <w:top w:w="120" w:type="dxa"/>
              <w:bottom w:w="120" w:type="dxa"/>
              <w:right w:w="120" w:type="dxa"/>
            </w:tcMar>
            <w:hideMark/>
          </w:tcPr>
          <w:p w:rsidR="006F5C17" w:rsidRDefault="006F5C17">
            <w:pPr>
              <w:spacing w:before="300" w:after="300"/>
              <w:rPr>
                <w:sz w:val="24"/>
                <w:szCs w:val="24"/>
              </w:rPr>
            </w:pPr>
            <w:r>
              <w:t>Timoteivn 10</w:t>
            </w:r>
          </w:p>
        </w:tc>
        <w:tc>
          <w:tcPr>
            <w:tcW w:w="0" w:type="auto"/>
            <w:shd w:val="clear" w:color="auto" w:fill="F1F1F1"/>
            <w:tcMar>
              <w:top w:w="120" w:type="dxa"/>
              <w:bottom w:w="120" w:type="dxa"/>
              <w:right w:w="120" w:type="dxa"/>
            </w:tcMar>
            <w:hideMark/>
          </w:tcPr>
          <w:p w:rsidR="006F5C17" w:rsidRDefault="006F5C17">
            <w:pPr>
              <w:spacing w:before="300" w:after="300"/>
              <w:rPr>
                <w:sz w:val="24"/>
                <w:szCs w:val="24"/>
              </w:rPr>
            </w:pPr>
            <w:r>
              <w:t>Sandnes</w:t>
            </w:r>
          </w:p>
        </w:tc>
        <w:tc>
          <w:tcPr>
            <w:tcW w:w="0" w:type="auto"/>
            <w:shd w:val="clear" w:color="auto" w:fill="F1F1F1"/>
            <w:tcMar>
              <w:top w:w="120" w:type="dxa"/>
              <w:bottom w:w="120" w:type="dxa"/>
              <w:right w:w="120" w:type="dxa"/>
            </w:tcMar>
            <w:hideMark/>
          </w:tcPr>
          <w:p w:rsidR="006F5C17" w:rsidRDefault="006F5C17">
            <w:pPr>
              <w:spacing w:before="300" w:after="300"/>
              <w:rPr>
                <w:sz w:val="24"/>
                <w:szCs w:val="24"/>
              </w:rPr>
            </w:pPr>
            <w:r>
              <w:t> </w:t>
            </w:r>
          </w:p>
        </w:tc>
      </w:tr>
      <w:tr w:rsidR="006F5C17" w:rsidTr="006F5C17">
        <w:tc>
          <w:tcPr>
            <w:tcW w:w="0" w:type="auto"/>
            <w:shd w:val="clear" w:color="auto" w:fill="FFFFFF"/>
            <w:tcMar>
              <w:top w:w="120" w:type="dxa"/>
              <w:left w:w="240" w:type="dxa"/>
              <w:bottom w:w="120" w:type="dxa"/>
              <w:right w:w="120" w:type="dxa"/>
            </w:tcMar>
            <w:hideMark/>
          </w:tcPr>
          <w:p w:rsidR="006F5C17" w:rsidRDefault="006F5C17">
            <w:pPr>
              <w:spacing w:before="300" w:after="300"/>
              <w:rPr>
                <w:sz w:val="24"/>
                <w:szCs w:val="24"/>
              </w:rPr>
            </w:pPr>
            <w:r>
              <w:t>2</w:t>
            </w:r>
          </w:p>
        </w:tc>
        <w:tc>
          <w:tcPr>
            <w:tcW w:w="0" w:type="auto"/>
            <w:shd w:val="clear" w:color="auto" w:fill="FFFFFF"/>
            <w:tcMar>
              <w:top w:w="120" w:type="dxa"/>
              <w:left w:w="120" w:type="dxa"/>
              <w:bottom w:w="120" w:type="dxa"/>
              <w:right w:w="120" w:type="dxa"/>
            </w:tcMar>
            <w:hideMark/>
          </w:tcPr>
          <w:p w:rsidR="006F5C17" w:rsidRDefault="006F5C17">
            <w:pPr>
              <w:spacing w:before="300" w:after="300"/>
              <w:rPr>
                <w:sz w:val="24"/>
                <w:szCs w:val="24"/>
              </w:rPr>
            </w:pPr>
            <w:r>
              <w:t>Svendson</w:t>
            </w:r>
          </w:p>
        </w:tc>
        <w:tc>
          <w:tcPr>
            <w:tcW w:w="0" w:type="auto"/>
            <w:shd w:val="clear" w:color="auto" w:fill="FFFFFF"/>
            <w:tcMar>
              <w:top w:w="120" w:type="dxa"/>
              <w:bottom w:w="120" w:type="dxa"/>
              <w:right w:w="120" w:type="dxa"/>
            </w:tcMar>
            <w:hideMark/>
          </w:tcPr>
          <w:p w:rsidR="006F5C17" w:rsidRDefault="006F5C17">
            <w:pPr>
              <w:spacing w:before="300" w:after="300"/>
              <w:rPr>
                <w:sz w:val="24"/>
                <w:szCs w:val="24"/>
              </w:rPr>
            </w:pPr>
            <w:r>
              <w:t>Tove</w:t>
            </w:r>
          </w:p>
        </w:tc>
        <w:tc>
          <w:tcPr>
            <w:tcW w:w="0" w:type="auto"/>
            <w:shd w:val="clear" w:color="auto" w:fill="FFFFFF"/>
            <w:tcMar>
              <w:top w:w="120" w:type="dxa"/>
              <w:bottom w:w="120" w:type="dxa"/>
              <w:right w:w="120" w:type="dxa"/>
            </w:tcMar>
            <w:hideMark/>
          </w:tcPr>
          <w:p w:rsidR="006F5C17" w:rsidRDefault="006F5C17">
            <w:pPr>
              <w:spacing w:before="300" w:after="300"/>
              <w:rPr>
                <w:sz w:val="24"/>
                <w:szCs w:val="24"/>
              </w:rPr>
            </w:pPr>
            <w:r>
              <w:t>Borgvn 23</w:t>
            </w:r>
          </w:p>
        </w:tc>
        <w:tc>
          <w:tcPr>
            <w:tcW w:w="0" w:type="auto"/>
            <w:shd w:val="clear" w:color="auto" w:fill="FFFFFF"/>
            <w:tcMar>
              <w:top w:w="120" w:type="dxa"/>
              <w:bottom w:w="120" w:type="dxa"/>
              <w:right w:w="120" w:type="dxa"/>
            </w:tcMar>
            <w:hideMark/>
          </w:tcPr>
          <w:p w:rsidR="006F5C17" w:rsidRDefault="006F5C17">
            <w:pPr>
              <w:spacing w:before="300" w:after="300"/>
              <w:rPr>
                <w:sz w:val="24"/>
                <w:szCs w:val="24"/>
              </w:rPr>
            </w:pPr>
            <w:r>
              <w:t>Sandnes</w:t>
            </w:r>
          </w:p>
        </w:tc>
        <w:tc>
          <w:tcPr>
            <w:tcW w:w="0" w:type="auto"/>
            <w:shd w:val="clear" w:color="auto" w:fill="FFFFFF"/>
            <w:tcMar>
              <w:top w:w="120" w:type="dxa"/>
              <w:bottom w:w="120" w:type="dxa"/>
              <w:right w:w="120" w:type="dxa"/>
            </w:tcMar>
            <w:hideMark/>
          </w:tcPr>
          <w:p w:rsidR="006F5C17" w:rsidRDefault="006F5C17">
            <w:pPr>
              <w:spacing w:before="300" w:after="300"/>
              <w:rPr>
                <w:sz w:val="24"/>
                <w:szCs w:val="24"/>
              </w:rPr>
            </w:pPr>
            <w:r>
              <w:t> </w:t>
            </w:r>
          </w:p>
        </w:tc>
      </w:tr>
      <w:tr w:rsidR="006F5C17" w:rsidTr="006F5C17">
        <w:tc>
          <w:tcPr>
            <w:tcW w:w="0" w:type="auto"/>
            <w:shd w:val="clear" w:color="auto" w:fill="F1F1F1"/>
            <w:tcMar>
              <w:top w:w="120" w:type="dxa"/>
              <w:left w:w="240" w:type="dxa"/>
              <w:bottom w:w="120" w:type="dxa"/>
              <w:right w:w="120" w:type="dxa"/>
            </w:tcMar>
            <w:hideMark/>
          </w:tcPr>
          <w:p w:rsidR="006F5C17" w:rsidRDefault="006F5C17">
            <w:pPr>
              <w:spacing w:before="300" w:after="300"/>
              <w:rPr>
                <w:sz w:val="24"/>
                <w:szCs w:val="24"/>
              </w:rPr>
            </w:pPr>
            <w:r>
              <w:t>3</w:t>
            </w:r>
          </w:p>
        </w:tc>
        <w:tc>
          <w:tcPr>
            <w:tcW w:w="0" w:type="auto"/>
            <w:shd w:val="clear" w:color="auto" w:fill="F1F1F1"/>
            <w:tcMar>
              <w:top w:w="120" w:type="dxa"/>
              <w:left w:w="120" w:type="dxa"/>
              <w:bottom w:w="120" w:type="dxa"/>
              <w:right w:w="120" w:type="dxa"/>
            </w:tcMar>
            <w:hideMark/>
          </w:tcPr>
          <w:p w:rsidR="006F5C17" w:rsidRDefault="006F5C17">
            <w:pPr>
              <w:spacing w:before="300" w:after="300"/>
              <w:rPr>
                <w:sz w:val="24"/>
                <w:szCs w:val="24"/>
              </w:rPr>
            </w:pPr>
            <w:r>
              <w:t>Pettersen</w:t>
            </w:r>
          </w:p>
        </w:tc>
        <w:tc>
          <w:tcPr>
            <w:tcW w:w="0" w:type="auto"/>
            <w:shd w:val="clear" w:color="auto" w:fill="F1F1F1"/>
            <w:tcMar>
              <w:top w:w="120" w:type="dxa"/>
              <w:bottom w:w="120" w:type="dxa"/>
              <w:right w:w="120" w:type="dxa"/>
            </w:tcMar>
            <w:hideMark/>
          </w:tcPr>
          <w:p w:rsidR="006F5C17" w:rsidRDefault="006F5C17">
            <w:pPr>
              <w:spacing w:before="300" w:after="300"/>
              <w:rPr>
                <w:sz w:val="24"/>
                <w:szCs w:val="24"/>
              </w:rPr>
            </w:pPr>
            <w:r>
              <w:t>Kari</w:t>
            </w:r>
          </w:p>
        </w:tc>
        <w:tc>
          <w:tcPr>
            <w:tcW w:w="0" w:type="auto"/>
            <w:shd w:val="clear" w:color="auto" w:fill="F1F1F1"/>
            <w:tcMar>
              <w:top w:w="120" w:type="dxa"/>
              <w:bottom w:w="120" w:type="dxa"/>
              <w:right w:w="120" w:type="dxa"/>
            </w:tcMar>
            <w:hideMark/>
          </w:tcPr>
          <w:p w:rsidR="006F5C17" w:rsidRDefault="006F5C17">
            <w:pPr>
              <w:spacing w:before="300" w:after="300"/>
              <w:rPr>
                <w:sz w:val="24"/>
                <w:szCs w:val="24"/>
              </w:rPr>
            </w:pPr>
            <w:r>
              <w:t>Storgt 20</w:t>
            </w:r>
          </w:p>
        </w:tc>
        <w:tc>
          <w:tcPr>
            <w:tcW w:w="0" w:type="auto"/>
            <w:shd w:val="clear" w:color="auto" w:fill="F1F1F1"/>
            <w:tcMar>
              <w:top w:w="120" w:type="dxa"/>
              <w:bottom w:w="120" w:type="dxa"/>
              <w:right w:w="120" w:type="dxa"/>
            </w:tcMar>
            <w:hideMark/>
          </w:tcPr>
          <w:p w:rsidR="006F5C17" w:rsidRDefault="006F5C17">
            <w:pPr>
              <w:spacing w:before="300" w:after="300"/>
              <w:rPr>
                <w:sz w:val="24"/>
                <w:szCs w:val="24"/>
              </w:rPr>
            </w:pPr>
            <w:r>
              <w:t>Stavanger</w:t>
            </w:r>
          </w:p>
        </w:tc>
        <w:tc>
          <w:tcPr>
            <w:tcW w:w="0" w:type="auto"/>
            <w:shd w:val="clear" w:color="auto" w:fill="F1F1F1"/>
            <w:tcMar>
              <w:top w:w="120" w:type="dxa"/>
              <w:bottom w:w="120" w:type="dxa"/>
              <w:right w:w="120" w:type="dxa"/>
            </w:tcMar>
            <w:hideMark/>
          </w:tcPr>
          <w:p w:rsidR="006F5C17" w:rsidRDefault="006F5C17">
            <w:pPr>
              <w:spacing w:before="300" w:after="300"/>
              <w:rPr>
                <w:sz w:val="24"/>
                <w:szCs w:val="24"/>
              </w:rPr>
            </w:pPr>
            <w:r>
              <w:t> </w:t>
            </w:r>
          </w:p>
        </w:tc>
      </w:tr>
    </w:tbl>
    <w:p w:rsidR="006F5C17" w:rsidRDefault="00F60B67" w:rsidP="006F5C17">
      <w:pPr>
        <w:spacing w:before="300" w:after="300"/>
        <w:rPr>
          <w:rFonts w:ascii="Times New Roman" w:hAnsi="Times New Roman"/>
          <w:sz w:val="24"/>
          <w:szCs w:val="24"/>
        </w:rPr>
      </w:pPr>
      <w:r>
        <w:pict>
          <v:rect id="_x0000_i1101" style="width:0;height:0" o:hralign="center" o:hrstd="t" o:hrnoshade="t" o:hr="t" fillcolor="black" stroked="f"/>
        </w:pict>
      </w:r>
    </w:p>
    <w:p w:rsidR="006F5C17" w:rsidRDefault="006F5C17" w:rsidP="006F5C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Change Data Type Example</w:t>
      </w:r>
    </w:p>
    <w:p w:rsidR="006F5C17" w:rsidRDefault="006F5C17" w:rsidP="006F5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want to change the data type of the column named "DateOfBirth" in the "Persons" table.</w:t>
      </w:r>
    </w:p>
    <w:p w:rsidR="006F5C17" w:rsidRDefault="006F5C17" w:rsidP="006F5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use the following SQL statement:</w:t>
      </w:r>
    </w:p>
    <w:p w:rsidR="006F5C17" w:rsidRDefault="006F5C17" w:rsidP="006F5C17">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ALTER</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Persons</w:t>
      </w:r>
      <w:r>
        <w:rPr>
          <w:rFonts w:ascii="Consolas" w:hAnsi="Consolas" w:cs="Consolas"/>
          <w:color w:val="000000"/>
          <w:sz w:val="23"/>
          <w:szCs w:val="23"/>
        </w:rPr>
        <w:br/>
      </w:r>
      <w:r>
        <w:rPr>
          <w:rStyle w:val="sqlkeywordcolor"/>
          <w:rFonts w:ascii="Consolas" w:hAnsi="Consolas" w:cs="Consolas"/>
          <w:color w:val="0000CD"/>
          <w:sz w:val="23"/>
          <w:szCs w:val="23"/>
        </w:rPr>
        <w:t>ALTER</w:t>
      </w:r>
      <w:r>
        <w:rPr>
          <w:rStyle w:val="sqlcolor"/>
          <w:rFonts w:ascii="Consolas" w:hAnsi="Consolas" w:cs="Consolas"/>
          <w:color w:val="000000"/>
          <w:sz w:val="23"/>
          <w:szCs w:val="23"/>
        </w:rPr>
        <w:t> </w:t>
      </w:r>
      <w:r>
        <w:rPr>
          <w:rStyle w:val="sqlkeywordcolor"/>
          <w:rFonts w:ascii="Consolas" w:hAnsi="Consolas" w:cs="Consolas"/>
          <w:color w:val="0000CD"/>
          <w:sz w:val="23"/>
          <w:szCs w:val="23"/>
        </w:rPr>
        <w:t>COLUMN</w:t>
      </w:r>
      <w:r>
        <w:rPr>
          <w:rStyle w:val="sqlcolor"/>
          <w:rFonts w:ascii="Consolas" w:hAnsi="Consolas" w:cs="Consolas"/>
          <w:color w:val="000000"/>
          <w:sz w:val="23"/>
          <w:szCs w:val="23"/>
        </w:rPr>
        <w:t> DateOfBirth year;</w:t>
      </w:r>
    </w:p>
    <w:p w:rsidR="006F5C17" w:rsidRDefault="006F5C17" w:rsidP="006F5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the "DateOfBirth" column is now of type year and is going to hold a year in a two- or four-digit format.</w:t>
      </w:r>
    </w:p>
    <w:p w:rsidR="006F5C17" w:rsidRDefault="00F60B67" w:rsidP="006F5C17">
      <w:pPr>
        <w:spacing w:before="300" w:after="300"/>
        <w:rPr>
          <w:rFonts w:ascii="Times New Roman" w:hAnsi="Times New Roman"/>
          <w:sz w:val="24"/>
          <w:szCs w:val="24"/>
        </w:rPr>
      </w:pPr>
      <w:r>
        <w:pict>
          <v:rect id="_x0000_i1102" style="width:0;height:0" o:hralign="center" o:hrstd="t" o:hrnoshade="t" o:hr="t" fillcolor="black" stroked="f"/>
        </w:pict>
      </w:r>
    </w:p>
    <w:p w:rsidR="006F5C17" w:rsidRDefault="006F5C17" w:rsidP="006F5C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COLUMN Example</w:t>
      </w:r>
    </w:p>
    <w:p w:rsidR="006F5C17" w:rsidRDefault="006F5C17" w:rsidP="006F5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Next, we want to delete the column named "DateOfBirth" in the "Persons" table.</w:t>
      </w:r>
    </w:p>
    <w:p w:rsidR="006F5C17" w:rsidRDefault="006F5C17" w:rsidP="006F5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use the following SQL statement:</w:t>
      </w:r>
    </w:p>
    <w:p w:rsidR="006F5C17" w:rsidRDefault="006F5C17" w:rsidP="006F5C17">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ALTER</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Persons</w:t>
      </w:r>
      <w:r>
        <w:rPr>
          <w:rFonts w:ascii="Consolas" w:hAnsi="Consolas" w:cs="Consolas"/>
          <w:color w:val="000000"/>
          <w:sz w:val="23"/>
          <w:szCs w:val="23"/>
        </w:rPr>
        <w:br/>
      </w:r>
      <w:r>
        <w:rPr>
          <w:rStyle w:val="sqlkeywordcolor"/>
          <w:rFonts w:ascii="Consolas" w:hAnsi="Consolas" w:cs="Consolas"/>
          <w:color w:val="0000CD"/>
          <w:sz w:val="23"/>
          <w:szCs w:val="23"/>
        </w:rPr>
        <w:t>DROP</w:t>
      </w:r>
      <w:r>
        <w:rPr>
          <w:rStyle w:val="sqlcolor"/>
          <w:rFonts w:ascii="Consolas" w:hAnsi="Consolas" w:cs="Consolas"/>
          <w:color w:val="000000"/>
          <w:sz w:val="23"/>
          <w:szCs w:val="23"/>
        </w:rPr>
        <w:t> </w:t>
      </w:r>
      <w:r>
        <w:rPr>
          <w:rStyle w:val="sqlkeywordcolor"/>
          <w:rFonts w:ascii="Consolas" w:hAnsi="Consolas" w:cs="Consolas"/>
          <w:color w:val="0000CD"/>
          <w:sz w:val="23"/>
          <w:szCs w:val="23"/>
        </w:rPr>
        <w:t>COLUMN</w:t>
      </w:r>
      <w:r>
        <w:rPr>
          <w:rStyle w:val="sqlcolor"/>
          <w:rFonts w:ascii="Consolas" w:hAnsi="Consolas" w:cs="Consolas"/>
          <w:color w:val="000000"/>
          <w:sz w:val="23"/>
          <w:szCs w:val="23"/>
        </w:rPr>
        <w:t> DateOfBirth;</w:t>
      </w:r>
    </w:p>
    <w:p w:rsidR="006F5C17" w:rsidRDefault="006F5C17" w:rsidP="006F5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"Persons" table will now look like this:</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432"/>
        <w:gridCol w:w="2948"/>
        <w:gridCol w:w="2761"/>
        <w:gridCol w:w="3351"/>
        <w:gridCol w:w="2633"/>
      </w:tblGrid>
      <w:tr w:rsidR="006F5C17" w:rsidTr="006F5C17">
        <w:tc>
          <w:tcPr>
            <w:tcW w:w="0" w:type="auto"/>
            <w:shd w:val="clear" w:color="auto" w:fill="FFFFFF"/>
            <w:tcMar>
              <w:top w:w="120" w:type="dxa"/>
              <w:left w:w="240" w:type="dxa"/>
              <w:bottom w:w="120" w:type="dxa"/>
              <w:right w:w="120" w:type="dxa"/>
            </w:tcMar>
            <w:hideMark/>
          </w:tcPr>
          <w:p w:rsidR="006F5C17" w:rsidRDefault="006F5C17">
            <w:pPr>
              <w:spacing w:before="300" w:after="300"/>
              <w:rPr>
                <w:b/>
                <w:bCs/>
                <w:sz w:val="24"/>
                <w:szCs w:val="24"/>
              </w:rPr>
            </w:pPr>
            <w:r>
              <w:rPr>
                <w:b/>
                <w:bCs/>
              </w:rPr>
              <w:t>ID</w:t>
            </w:r>
          </w:p>
        </w:tc>
        <w:tc>
          <w:tcPr>
            <w:tcW w:w="0" w:type="auto"/>
            <w:shd w:val="clear" w:color="auto" w:fill="FFFFFF"/>
            <w:tcMar>
              <w:top w:w="120" w:type="dxa"/>
              <w:left w:w="120" w:type="dxa"/>
              <w:bottom w:w="120" w:type="dxa"/>
              <w:right w:w="120" w:type="dxa"/>
            </w:tcMar>
            <w:hideMark/>
          </w:tcPr>
          <w:p w:rsidR="006F5C17" w:rsidRDefault="006F5C17">
            <w:pPr>
              <w:spacing w:before="300" w:after="300"/>
              <w:rPr>
                <w:b/>
                <w:bCs/>
                <w:sz w:val="24"/>
                <w:szCs w:val="24"/>
              </w:rPr>
            </w:pPr>
            <w:r>
              <w:rPr>
                <w:b/>
                <w:bCs/>
              </w:rPr>
              <w:t>LastName</w:t>
            </w:r>
          </w:p>
        </w:tc>
        <w:tc>
          <w:tcPr>
            <w:tcW w:w="0" w:type="auto"/>
            <w:shd w:val="clear" w:color="auto" w:fill="FFFFFF"/>
            <w:tcMar>
              <w:top w:w="120" w:type="dxa"/>
              <w:bottom w:w="120" w:type="dxa"/>
              <w:right w:w="120" w:type="dxa"/>
            </w:tcMar>
            <w:hideMark/>
          </w:tcPr>
          <w:p w:rsidR="006F5C17" w:rsidRDefault="006F5C17">
            <w:pPr>
              <w:spacing w:before="300" w:after="300"/>
              <w:rPr>
                <w:b/>
                <w:bCs/>
                <w:sz w:val="24"/>
                <w:szCs w:val="24"/>
              </w:rPr>
            </w:pPr>
            <w:r>
              <w:rPr>
                <w:b/>
                <w:bCs/>
              </w:rPr>
              <w:t>FirstName</w:t>
            </w:r>
          </w:p>
        </w:tc>
        <w:tc>
          <w:tcPr>
            <w:tcW w:w="0" w:type="auto"/>
            <w:shd w:val="clear" w:color="auto" w:fill="FFFFFF"/>
            <w:tcMar>
              <w:top w:w="120" w:type="dxa"/>
              <w:bottom w:w="120" w:type="dxa"/>
              <w:right w:w="120" w:type="dxa"/>
            </w:tcMar>
            <w:hideMark/>
          </w:tcPr>
          <w:p w:rsidR="006F5C17" w:rsidRDefault="006F5C17">
            <w:pPr>
              <w:spacing w:before="300" w:after="300"/>
              <w:rPr>
                <w:b/>
                <w:bCs/>
                <w:sz w:val="24"/>
                <w:szCs w:val="24"/>
              </w:rPr>
            </w:pPr>
            <w:r>
              <w:rPr>
                <w:b/>
                <w:bCs/>
              </w:rPr>
              <w:t>Address</w:t>
            </w:r>
          </w:p>
        </w:tc>
        <w:tc>
          <w:tcPr>
            <w:tcW w:w="0" w:type="auto"/>
            <w:shd w:val="clear" w:color="auto" w:fill="FFFFFF"/>
            <w:tcMar>
              <w:top w:w="120" w:type="dxa"/>
              <w:bottom w:w="120" w:type="dxa"/>
              <w:right w:w="120" w:type="dxa"/>
            </w:tcMar>
            <w:hideMark/>
          </w:tcPr>
          <w:p w:rsidR="006F5C17" w:rsidRDefault="006F5C17">
            <w:pPr>
              <w:spacing w:before="300" w:after="300"/>
              <w:rPr>
                <w:b/>
                <w:bCs/>
                <w:sz w:val="24"/>
                <w:szCs w:val="24"/>
              </w:rPr>
            </w:pPr>
            <w:r>
              <w:rPr>
                <w:b/>
                <w:bCs/>
              </w:rPr>
              <w:t>City</w:t>
            </w:r>
          </w:p>
        </w:tc>
      </w:tr>
      <w:tr w:rsidR="006F5C17" w:rsidTr="006F5C17">
        <w:tc>
          <w:tcPr>
            <w:tcW w:w="0" w:type="auto"/>
            <w:shd w:val="clear" w:color="auto" w:fill="F1F1F1"/>
            <w:tcMar>
              <w:top w:w="120" w:type="dxa"/>
              <w:left w:w="240" w:type="dxa"/>
              <w:bottom w:w="120" w:type="dxa"/>
              <w:right w:w="120" w:type="dxa"/>
            </w:tcMar>
            <w:hideMark/>
          </w:tcPr>
          <w:p w:rsidR="006F5C17" w:rsidRDefault="006F5C17">
            <w:pPr>
              <w:spacing w:before="300" w:after="300"/>
              <w:rPr>
                <w:sz w:val="24"/>
                <w:szCs w:val="24"/>
              </w:rPr>
            </w:pPr>
            <w:r>
              <w:t>1</w:t>
            </w:r>
          </w:p>
        </w:tc>
        <w:tc>
          <w:tcPr>
            <w:tcW w:w="0" w:type="auto"/>
            <w:shd w:val="clear" w:color="auto" w:fill="F1F1F1"/>
            <w:tcMar>
              <w:top w:w="120" w:type="dxa"/>
              <w:left w:w="120" w:type="dxa"/>
              <w:bottom w:w="120" w:type="dxa"/>
              <w:right w:w="120" w:type="dxa"/>
            </w:tcMar>
            <w:hideMark/>
          </w:tcPr>
          <w:p w:rsidR="006F5C17" w:rsidRDefault="006F5C17">
            <w:pPr>
              <w:spacing w:before="300" w:after="300"/>
              <w:rPr>
                <w:sz w:val="24"/>
                <w:szCs w:val="24"/>
              </w:rPr>
            </w:pPr>
            <w:r>
              <w:t>Hansen</w:t>
            </w:r>
          </w:p>
        </w:tc>
        <w:tc>
          <w:tcPr>
            <w:tcW w:w="0" w:type="auto"/>
            <w:shd w:val="clear" w:color="auto" w:fill="F1F1F1"/>
            <w:tcMar>
              <w:top w:w="120" w:type="dxa"/>
              <w:bottom w:w="120" w:type="dxa"/>
              <w:right w:w="120" w:type="dxa"/>
            </w:tcMar>
            <w:hideMark/>
          </w:tcPr>
          <w:p w:rsidR="006F5C17" w:rsidRDefault="006F5C17">
            <w:pPr>
              <w:spacing w:before="300" w:after="300"/>
              <w:rPr>
                <w:sz w:val="24"/>
                <w:szCs w:val="24"/>
              </w:rPr>
            </w:pPr>
            <w:r>
              <w:t>Ola</w:t>
            </w:r>
          </w:p>
        </w:tc>
        <w:tc>
          <w:tcPr>
            <w:tcW w:w="0" w:type="auto"/>
            <w:shd w:val="clear" w:color="auto" w:fill="F1F1F1"/>
            <w:tcMar>
              <w:top w:w="120" w:type="dxa"/>
              <w:bottom w:w="120" w:type="dxa"/>
              <w:right w:w="120" w:type="dxa"/>
            </w:tcMar>
            <w:hideMark/>
          </w:tcPr>
          <w:p w:rsidR="006F5C17" w:rsidRDefault="006F5C17">
            <w:pPr>
              <w:spacing w:before="300" w:after="300"/>
              <w:rPr>
                <w:sz w:val="24"/>
                <w:szCs w:val="24"/>
              </w:rPr>
            </w:pPr>
            <w:r>
              <w:t>Timoteivn 10</w:t>
            </w:r>
          </w:p>
        </w:tc>
        <w:tc>
          <w:tcPr>
            <w:tcW w:w="0" w:type="auto"/>
            <w:shd w:val="clear" w:color="auto" w:fill="F1F1F1"/>
            <w:tcMar>
              <w:top w:w="120" w:type="dxa"/>
              <w:bottom w:w="120" w:type="dxa"/>
              <w:right w:w="120" w:type="dxa"/>
            </w:tcMar>
            <w:hideMark/>
          </w:tcPr>
          <w:p w:rsidR="006F5C17" w:rsidRDefault="006F5C17">
            <w:pPr>
              <w:spacing w:before="300" w:after="300"/>
              <w:rPr>
                <w:sz w:val="24"/>
                <w:szCs w:val="24"/>
              </w:rPr>
            </w:pPr>
            <w:r>
              <w:t>Sandnes</w:t>
            </w:r>
          </w:p>
        </w:tc>
      </w:tr>
      <w:tr w:rsidR="006F5C17" w:rsidTr="006F5C17">
        <w:tc>
          <w:tcPr>
            <w:tcW w:w="0" w:type="auto"/>
            <w:shd w:val="clear" w:color="auto" w:fill="FFFFFF"/>
            <w:tcMar>
              <w:top w:w="120" w:type="dxa"/>
              <w:left w:w="240" w:type="dxa"/>
              <w:bottom w:w="120" w:type="dxa"/>
              <w:right w:w="120" w:type="dxa"/>
            </w:tcMar>
            <w:hideMark/>
          </w:tcPr>
          <w:p w:rsidR="006F5C17" w:rsidRDefault="006F5C17">
            <w:pPr>
              <w:spacing w:before="300" w:after="300"/>
              <w:rPr>
                <w:sz w:val="24"/>
                <w:szCs w:val="24"/>
              </w:rPr>
            </w:pPr>
            <w:r>
              <w:t>2</w:t>
            </w:r>
          </w:p>
        </w:tc>
        <w:tc>
          <w:tcPr>
            <w:tcW w:w="0" w:type="auto"/>
            <w:shd w:val="clear" w:color="auto" w:fill="FFFFFF"/>
            <w:tcMar>
              <w:top w:w="120" w:type="dxa"/>
              <w:left w:w="120" w:type="dxa"/>
              <w:bottom w:w="120" w:type="dxa"/>
              <w:right w:w="120" w:type="dxa"/>
            </w:tcMar>
            <w:hideMark/>
          </w:tcPr>
          <w:p w:rsidR="006F5C17" w:rsidRDefault="006F5C17">
            <w:pPr>
              <w:spacing w:before="300" w:after="300"/>
              <w:rPr>
                <w:sz w:val="24"/>
                <w:szCs w:val="24"/>
              </w:rPr>
            </w:pPr>
            <w:r>
              <w:t>Svendson</w:t>
            </w:r>
          </w:p>
        </w:tc>
        <w:tc>
          <w:tcPr>
            <w:tcW w:w="0" w:type="auto"/>
            <w:shd w:val="clear" w:color="auto" w:fill="FFFFFF"/>
            <w:tcMar>
              <w:top w:w="120" w:type="dxa"/>
              <w:bottom w:w="120" w:type="dxa"/>
              <w:right w:w="120" w:type="dxa"/>
            </w:tcMar>
            <w:hideMark/>
          </w:tcPr>
          <w:p w:rsidR="006F5C17" w:rsidRDefault="006F5C17">
            <w:pPr>
              <w:spacing w:before="300" w:after="300"/>
              <w:rPr>
                <w:sz w:val="24"/>
                <w:szCs w:val="24"/>
              </w:rPr>
            </w:pPr>
            <w:r>
              <w:t>Tove</w:t>
            </w:r>
          </w:p>
        </w:tc>
        <w:tc>
          <w:tcPr>
            <w:tcW w:w="0" w:type="auto"/>
            <w:shd w:val="clear" w:color="auto" w:fill="FFFFFF"/>
            <w:tcMar>
              <w:top w:w="120" w:type="dxa"/>
              <w:bottom w:w="120" w:type="dxa"/>
              <w:right w:w="120" w:type="dxa"/>
            </w:tcMar>
            <w:hideMark/>
          </w:tcPr>
          <w:p w:rsidR="006F5C17" w:rsidRDefault="006F5C17">
            <w:pPr>
              <w:spacing w:before="300" w:after="300"/>
              <w:rPr>
                <w:sz w:val="24"/>
                <w:szCs w:val="24"/>
              </w:rPr>
            </w:pPr>
            <w:r>
              <w:t>Borgvn 23</w:t>
            </w:r>
          </w:p>
        </w:tc>
        <w:tc>
          <w:tcPr>
            <w:tcW w:w="0" w:type="auto"/>
            <w:shd w:val="clear" w:color="auto" w:fill="FFFFFF"/>
            <w:tcMar>
              <w:top w:w="120" w:type="dxa"/>
              <w:bottom w:w="120" w:type="dxa"/>
              <w:right w:w="120" w:type="dxa"/>
            </w:tcMar>
            <w:hideMark/>
          </w:tcPr>
          <w:p w:rsidR="006F5C17" w:rsidRDefault="006F5C17">
            <w:pPr>
              <w:spacing w:before="300" w:after="300"/>
              <w:rPr>
                <w:sz w:val="24"/>
                <w:szCs w:val="24"/>
              </w:rPr>
            </w:pPr>
            <w:r>
              <w:t>Sandnes</w:t>
            </w:r>
          </w:p>
        </w:tc>
      </w:tr>
      <w:tr w:rsidR="006F5C17" w:rsidTr="006F5C17">
        <w:tc>
          <w:tcPr>
            <w:tcW w:w="0" w:type="auto"/>
            <w:shd w:val="clear" w:color="auto" w:fill="F1F1F1"/>
            <w:tcMar>
              <w:top w:w="120" w:type="dxa"/>
              <w:left w:w="240" w:type="dxa"/>
              <w:bottom w:w="120" w:type="dxa"/>
              <w:right w:w="120" w:type="dxa"/>
            </w:tcMar>
            <w:hideMark/>
          </w:tcPr>
          <w:p w:rsidR="006F5C17" w:rsidRDefault="006F5C17">
            <w:pPr>
              <w:spacing w:before="300" w:after="300"/>
              <w:rPr>
                <w:sz w:val="24"/>
                <w:szCs w:val="24"/>
              </w:rPr>
            </w:pPr>
            <w:r>
              <w:t>3</w:t>
            </w:r>
          </w:p>
        </w:tc>
        <w:tc>
          <w:tcPr>
            <w:tcW w:w="0" w:type="auto"/>
            <w:shd w:val="clear" w:color="auto" w:fill="F1F1F1"/>
            <w:tcMar>
              <w:top w:w="120" w:type="dxa"/>
              <w:left w:w="120" w:type="dxa"/>
              <w:bottom w:w="120" w:type="dxa"/>
              <w:right w:w="120" w:type="dxa"/>
            </w:tcMar>
            <w:hideMark/>
          </w:tcPr>
          <w:p w:rsidR="006F5C17" w:rsidRDefault="006F5C17">
            <w:pPr>
              <w:spacing w:before="300" w:after="300"/>
              <w:rPr>
                <w:sz w:val="24"/>
                <w:szCs w:val="24"/>
              </w:rPr>
            </w:pPr>
            <w:r>
              <w:t>Pettersen</w:t>
            </w:r>
          </w:p>
        </w:tc>
        <w:tc>
          <w:tcPr>
            <w:tcW w:w="0" w:type="auto"/>
            <w:shd w:val="clear" w:color="auto" w:fill="F1F1F1"/>
            <w:tcMar>
              <w:top w:w="120" w:type="dxa"/>
              <w:bottom w:w="120" w:type="dxa"/>
              <w:right w:w="120" w:type="dxa"/>
            </w:tcMar>
            <w:hideMark/>
          </w:tcPr>
          <w:p w:rsidR="006F5C17" w:rsidRDefault="006F5C17">
            <w:pPr>
              <w:spacing w:before="300" w:after="300"/>
              <w:rPr>
                <w:sz w:val="24"/>
                <w:szCs w:val="24"/>
              </w:rPr>
            </w:pPr>
            <w:r>
              <w:t>Kari</w:t>
            </w:r>
          </w:p>
        </w:tc>
        <w:tc>
          <w:tcPr>
            <w:tcW w:w="0" w:type="auto"/>
            <w:shd w:val="clear" w:color="auto" w:fill="F1F1F1"/>
            <w:tcMar>
              <w:top w:w="120" w:type="dxa"/>
              <w:bottom w:w="120" w:type="dxa"/>
              <w:right w:w="120" w:type="dxa"/>
            </w:tcMar>
            <w:hideMark/>
          </w:tcPr>
          <w:p w:rsidR="006F5C17" w:rsidRDefault="006F5C17">
            <w:pPr>
              <w:spacing w:before="300" w:after="300"/>
              <w:rPr>
                <w:sz w:val="24"/>
                <w:szCs w:val="24"/>
              </w:rPr>
            </w:pPr>
            <w:r>
              <w:t>Storgt 20</w:t>
            </w:r>
          </w:p>
        </w:tc>
        <w:tc>
          <w:tcPr>
            <w:tcW w:w="0" w:type="auto"/>
            <w:shd w:val="clear" w:color="auto" w:fill="F1F1F1"/>
            <w:tcMar>
              <w:top w:w="120" w:type="dxa"/>
              <w:bottom w:w="120" w:type="dxa"/>
              <w:right w:w="120" w:type="dxa"/>
            </w:tcMar>
            <w:hideMark/>
          </w:tcPr>
          <w:p w:rsidR="006F5C17" w:rsidRDefault="006F5C17">
            <w:pPr>
              <w:spacing w:before="300" w:after="300"/>
              <w:rPr>
                <w:sz w:val="24"/>
                <w:szCs w:val="24"/>
              </w:rPr>
            </w:pPr>
            <w:r>
              <w:t>Stavanger</w:t>
            </w:r>
          </w:p>
        </w:tc>
      </w:tr>
    </w:tbl>
    <w:p w:rsidR="006F5C17" w:rsidRDefault="006F5C17" w:rsidP="006F5C17">
      <w:pPr>
        <w:shd w:val="clear" w:color="auto" w:fill="FFFFFF"/>
        <w:spacing w:before="100" w:beforeAutospacing="1" w:after="100" w:afterAutospacing="1" w:line="240" w:lineRule="auto"/>
        <w:rPr>
          <w:rFonts w:ascii="Verdana" w:hAnsi="Verdana"/>
          <w:color w:val="000000"/>
          <w:sz w:val="23"/>
          <w:szCs w:val="23"/>
        </w:rPr>
      </w:pPr>
    </w:p>
    <w:p w:rsidR="00242151" w:rsidRDefault="00242151" w:rsidP="008D2EF5"/>
    <w:p w:rsidR="007D3C4A" w:rsidRDefault="007D3C4A" w:rsidP="008D2EF5"/>
    <w:p w:rsidR="007D3C4A" w:rsidRDefault="007D3C4A" w:rsidP="008D2EF5"/>
    <w:p w:rsidR="007D3C4A" w:rsidRDefault="007D3C4A" w:rsidP="007D3C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Wildcard Characters</w:t>
      </w:r>
    </w:p>
    <w:p w:rsidR="007D3C4A" w:rsidRDefault="007D3C4A" w:rsidP="007D3C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wildcard character is used to substitute one or more characters in a string.</w:t>
      </w:r>
    </w:p>
    <w:p w:rsidR="007D3C4A" w:rsidRDefault="007D3C4A" w:rsidP="007D3C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Wildcard characters are used with the </w:t>
      </w:r>
      <w:hyperlink r:id="rId117" w:history="1">
        <w:r>
          <w:rPr>
            <w:rStyle w:val="Hyperlink"/>
            <w:rFonts w:ascii="Verdana" w:hAnsi="Verdana"/>
            <w:sz w:val="23"/>
            <w:szCs w:val="23"/>
          </w:rPr>
          <w:t>SQL LIKE</w:t>
        </w:r>
      </w:hyperlink>
      <w:r>
        <w:rPr>
          <w:rFonts w:ascii="Verdana" w:hAnsi="Verdana"/>
          <w:color w:val="000000"/>
          <w:sz w:val="23"/>
          <w:szCs w:val="23"/>
        </w:rPr>
        <w:t> operator. The LIKE operator is used in a WHERE clause to search for a specified pattern in a column.</w:t>
      </w:r>
    </w:p>
    <w:p w:rsidR="007D3C4A" w:rsidRDefault="007D3C4A" w:rsidP="007D3C4A">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Wildcard Characters in MS Access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314"/>
        <w:gridCol w:w="5363"/>
        <w:gridCol w:w="6448"/>
      </w:tblGrid>
      <w:tr w:rsidR="007D3C4A" w:rsidTr="007D3C4A">
        <w:tc>
          <w:tcPr>
            <w:tcW w:w="0" w:type="auto"/>
            <w:shd w:val="clear" w:color="auto" w:fill="FFFFFF"/>
            <w:tcMar>
              <w:top w:w="120" w:type="dxa"/>
              <w:left w:w="240" w:type="dxa"/>
              <w:bottom w:w="120" w:type="dxa"/>
              <w:right w:w="120" w:type="dxa"/>
            </w:tcMar>
            <w:hideMark/>
          </w:tcPr>
          <w:p w:rsidR="007D3C4A" w:rsidRDefault="007D3C4A">
            <w:pPr>
              <w:spacing w:before="300" w:after="300"/>
              <w:rPr>
                <w:rFonts w:ascii="Verdana" w:hAnsi="Verdana"/>
                <w:b/>
                <w:bCs/>
                <w:color w:val="000000"/>
                <w:sz w:val="23"/>
                <w:szCs w:val="23"/>
              </w:rPr>
            </w:pPr>
            <w:r>
              <w:rPr>
                <w:rFonts w:ascii="Verdana" w:hAnsi="Verdana"/>
                <w:b/>
                <w:bCs/>
                <w:color w:val="000000"/>
                <w:sz w:val="23"/>
                <w:szCs w:val="23"/>
              </w:rPr>
              <w:t>Symbol</w:t>
            </w:r>
          </w:p>
        </w:tc>
        <w:tc>
          <w:tcPr>
            <w:tcW w:w="0" w:type="auto"/>
            <w:shd w:val="clear" w:color="auto" w:fill="FFFFFF"/>
            <w:tcMar>
              <w:top w:w="120" w:type="dxa"/>
              <w:left w:w="120" w:type="dxa"/>
              <w:bottom w:w="120" w:type="dxa"/>
              <w:right w:w="120" w:type="dxa"/>
            </w:tcMar>
            <w:hideMark/>
          </w:tcPr>
          <w:p w:rsidR="007D3C4A" w:rsidRDefault="007D3C4A">
            <w:pPr>
              <w:spacing w:before="300" w:after="300"/>
              <w:rPr>
                <w:rFonts w:ascii="Verdana" w:hAnsi="Verdana"/>
                <w:b/>
                <w:bCs/>
                <w:color w:val="000000"/>
                <w:sz w:val="23"/>
                <w:szCs w:val="23"/>
              </w:rPr>
            </w:pPr>
            <w:r>
              <w:rPr>
                <w:rFonts w:ascii="Verdana" w:hAnsi="Verdana"/>
                <w:b/>
                <w:bCs/>
                <w:color w:val="000000"/>
                <w:sz w:val="23"/>
                <w:szCs w:val="23"/>
              </w:rPr>
              <w:t>Description</w:t>
            </w:r>
          </w:p>
        </w:tc>
        <w:tc>
          <w:tcPr>
            <w:tcW w:w="0" w:type="auto"/>
            <w:shd w:val="clear" w:color="auto" w:fill="FFFFFF"/>
            <w:tcMar>
              <w:top w:w="120" w:type="dxa"/>
              <w:bottom w:w="120" w:type="dxa"/>
              <w:right w:w="120" w:type="dxa"/>
            </w:tcMar>
            <w:hideMark/>
          </w:tcPr>
          <w:p w:rsidR="007D3C4A" w:rsidRDefault="007D3C4A">
            <w:pPr>
              <w:spacing w:before="300" w:after="300"/>
              <w:rPr>
                <w:rFonts w:ascii="Verdana" w:hAnsi="Verdana"/>
                <w:b/>
                <w:bCs/>
                <w:color w:val="000000"/>
                <w:sz w:val="23"/>
                <w:szCs w:val="23"/>
              </w:rPr>
            </w:pPr>
            <w:r>
              <w:rPr>
                <w:rFonts w:ascii="Verdana" w:hAnsi="Verdana"/>
                <w:b/>
                <w:bCs/>
                <w:color w:val="000000"/>
                <w:sz w:val="23"/>
                <w:szCs w:val="23"/>
              </w:rPr>
              <w:t>Example</w:t>
            </w:r>
          </w:p>
        </w:tc>
      </w:tr>
      <w:tr w:rsidR="007D3C4A" w:rsidTr="007D3C4A">
        <w:tc>
          <w:tcPr>
            <w:tcW w:w="0" w:type="auto"/>
            <w:shd w:val="clear" w:color="auto" w:fill="F1F1F1"/>
            <w:tcMar>
              <w:top w:w="120" w:type="dxa"/>
              <w:left w:w="24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Represents zero or more characters</w:t>
            </w:r>
          </w:p>
        </w:tc>
        <w:tc>
          <w:tcPr>
            <w:tcW w:w="0" w:type="auto"/>
            <w:shd w:val="clear" w:color="auto" w:fill="F1F1F1"/>
            <w:tcMar>
              <w:top w:w="12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bl* finds bl, black, blue, and blob</w:t>
            </w:r>
          </w:p>
        </w:tc>
      </w:tr>
      <w:tr w:rsidR="007D3C4A" w:rsidTr="007D3C4A">
        <w:tc>
          <w:tcPr>
            <w:tcW w:w="0" w:type="auto"/>
            <w:shd w:val="clear" w:color="auto" w:fill="FFFFFF"/>
            <w:tcMar>
              <w:top w:w="120" w:type="dxa"/>
              <w:left w:w="24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Represents a single character</w:t>
            </w:r>
          </w:p>
        </w:tc>
        <w:tc>
          <w:tcPr>
            <w:tcW w:w="0" w:type="auto"/>
            <w:shd w:val="clear" w:color="auto" w:fill="FFFFFF"/>
            <w:tcMar>
              <w:top w:w="12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h?t finds hot, hat, and hit</w:t>
            </w:r>
          </w:p>
        </w:tc>
      </w:tr>
      <w:tr w:rsidR="007D3C4A" w:rsidTr="007D3C4A">
        <w:tc>
          <w:tcPr>
            <w:tcW w:w="0" w:type="auto"/>
            <w:shd w:val="clear" w:color="auto" w:fill="F1F1F1"/>
            <w:tcMar>
              <w:top w:w="120" w:type="dxa"/>
              <w:left w:w="24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Represents any single character within the brackets</w:t>
            </w:r>
          </w:p>
        </w:tc>
        <w:tc>
          <w:tcPr>
            <w:tcW w:w="0" w:type="auto"/>
            <w:shd w:val="clear" w:color="auto" w:fill="F1F1F1"/>
            <w:tcMar>
              <w:top w:w="12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h[oa]t finds hot and hat, but not hit</w:t>
            </w:r>
          </w:p>
        </w:tc>
      </w:tr>
      <w:tr w:rsidR="007D3C4A" w:rsidTr="007D3C4A">
        <w:tc>
          <w:tcPr>
            <w:tcW w:w="0" w:type="auto"/>
            <w:shd w:val="clear" w:color="auto" w:fill="FFFFFF"/>
            <w:tcMar>
              <w:top w:w="120" w:type="dxa"/>
              <w:left w:w="24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Represents any character not in the brackets</w:t>
            </w:r>
          </w:p>
        </w:tc>
        <w:tc>
          <w:tcPr>
            <w:tcW w:w="0" w:type="auto"/>
            <w:shd w:val="clear" w:color="auto" w:fill="FFFFFF"/>
            <w:tcMar>
              <w:top w:w="12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h[!oa]t finds hit, but not hot and hat</w:t>
            </w:r>
          </w:p>
        </w:tc>
      </w:tr>
      <w:tr w:rsidR="007D3C4A" w:rsidTr="007D3C4A">
        <w:tc>
          <w:tcPr>
            <w:tcW w:w="0" w:type="auto"/>
            <w:shd w:val="clear" w:color="auto" w:fill="F1F1F1"/>
            <w:tcMar>
              <w:top w:w="120" w:type="dxa"/>
              <w:left w:w="24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Represents a range of characters</w:t>
            </w:r>
          </w:p>
        </w:tc>
        <w:tc>
          <w:tcPr>
            <w:tcW w:w="0" w:type="auto"/>
            <w:shd w:val="clear" w:color="auto" w:fill="F1F1F1"/>
            <w:tcMar>
              <w:top w:w="12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c[a-b]t finds cat and cbt</w:t>
            </w:r>
          </w:p>
        </w:tc>
      </w:tr>
      <w:tr w:rsidR="007D3C4A" w:rsidTr="007D3C4A">
        <w:tc>
          <w:tcPr>
            <w:tcW w:w="0" w:type="auto"/>
            <w:shd w:val="clear" w:color="auto" w:fill="FFFFFF"/>
            <w:tcMar>
              <w:top w:w="120" w:type="dxa"/>
              <w:left w:w="24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Represents any single numeric character</w:t>
            </w:r>
          </w:p>
        </w:tc>
        <w:tc>
          <w:tcPr>
            <w:tcW w:w="0" w:type="auto"/>
            <w:shd w:val="clear" w:color="auto" w:fill="FFFFFF"/>
            <w:tcMar>
              <w:top w:w="12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2#5 finds 205, 215, 225, 235, 245, 255, 265, 275, 285, and 295</w:t>
            </w:r>
          </w:p>
        </w:tc>
      </w:tr>
    </w:tbl>
    <w:p w:rsidR="007D3C4A" w:rsidRDefault="007D3C4A" w:rsidP="007D3C4A">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Wildcard Characters in SQL Server</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433"/>
        <w:gridCol w:w="6807"/>
        <w:gridCol w:w="4885"/>
      </w:tblGrid>
      <w:tr w:rsidR="007D3C4A" w:rsidTr="007D3C4A">
        <w:tc>
          <w:tcPr>
            <w:tcW w:w="0" w:type="auto"/>
            <w:shd w:val="clear" w:color="auto" w:fill="FFFFFF"/>
            <w:tcMar>
              <w:top w:w="120" w:type="dxa"/>
              <w:left w:w="240" w:type="dxa"/>
              <w:bottom w:w="120" w:type="dxa"/>
              <w:right w:w="120" w:type="dxa"/>
            </w:tcMar>
            <w:hideMark/>
          </w:tcPr>
          <w:p w:rsidR="007D3C4A" w:rsidRDefault="007D3C4A">
            <w:pPr>
              <w:spacing w:before="300" w:after="300"/>
              <w:rPr>
                <w:rFonts w:ascii="Verdana" w:hAnsi="Verdana"/>
                <w:b/>
                <w:bCs/>
                <w:color w:val="000000"/>
                <w:sz w:val="23"/>
                <w:szCs w:val="23"/>
              </w:rPr>
            </w:pPr>
            <w:r>
              <w:rPr>
                <w:rFonts w:ascii="Verdana" w:hAnsi="Verdana"/>
                <w:b/>
                <w:bCs/>
                <w:color w:val="000000"/>
                <w:sz w:val="23"/>
                <w:szCs w:val="23"/>
              </w:rPr>
              <w:t>Symbol</w:t>
            </w:r>
          </w:p>
        </w:tc>
        <w:tc>
          <w:tcPr>
            <w:tcW w:w="0" w:type="auto"/>
            <w:shd w:val="clear" w:color="auto" w:fill="FFFFFF"/>
            <w:tcMar>
              <w:top w:w="120" w:type="dxa"/>
              <w:left w:w="120" w:type="dxa"/>
              <w:bottom w:w="120" w:type="dxa"/>
              <w:right w:w="120" w:type="dxa"/>
            </w:tcMar>
            <w:hideMark/>
          </w:tcPr>
          <w:p w:rsidR="007D3C4A" w:rsidRDefault="007D3C4A">
            <w:pPr>
              <w:spacing w:before="300" w:after="300"/>
              <w:rPr>
                <w:rFonts w:ascii="Verdana" w:hAnsi="Verdana"/>
                <w:b/>
                <w:bCs/>
                <w:color w:val="000000"/>
                <w:sz w:val="23"/>
                <w:szCs w:val="23"/>
              </w:rPr>
            </w:pPr>
            <w:r>
              <w:rPr>
                <w:rFonts w:ascii="Verdana" w:hAnsi="Verdana"/>
                <w:b/>
                <w:bCs/>
                <w:color w:val="000000"/>
                <w:sz w:val="23"/>
                <w:szCs w:val="23"/>
              </w:rPr>
              <w:t>Description</w:t>
            </w:r>
          </w:p>
        </w:tc>
        <w:tc>
          <w:tcPr>
            <w:tcW w:w="0" w:type="auto"/>
            <w:shd w:val="clear" w:color="auto" w:fill="FFFFFF"/>
            <w:tcMar>
              <w:top w:w="120" w:type="dxa"/>
              <w:bottom w:w="120" w:type="dxa"/>
              <w:right w:w="120" w:type="dxa"/>
            </w:tcMar>
            <w:hideMark/>
          </w:tcPr>
          <w:p w:rsidR="007D3C4A" w:rsidRDefault="007D3C4A">
            <w:pPr>
              <w:spacing w:before="300" w:after="300"/>
              <w:rPr>
                <w:rFonts w:ascii="Verdana" w:hAnsi="Verdana"/>
                <w:b/>
                <w:bCs/>
                <w:color w:val="000000"/>
                <w:sz w:val="23"/>
                <w:szCs w:val="23"/>
              </w:rPr>
            </w:pPr>
            <w:r>
              <w:rPr>
                <w:rFonts w:ascii="Verdana" w:hAnsi="Verdana"/>
                <w:b/>
                <w:bCs/>
                <w:color w:val="000000"/>
                <w:sz w:val="23"/>
                <w:szCs w:val="23"/>
              </w:rPr>
              <w:t>Example</w:t>
            </w:r>
          </w:p>
        </w:tc>
      </w:tr>
      <w:tr w:rsidR="007D3C4A" w:rsidTr="007D3C4A">
        <w:tc>
          <w:tcPr>
            <w:tcW w:w="0" w:type="auto"/>
            <w:shd w:val="clear" w:color="auto" w:fill="F1F1F1"/>
            <w:tcMar>
              <w:top w:w="120" w:type="dxa"/>
              <w:left w:w="24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Represents zero or more characters</w:t>
            </w:r>
          </w:p>
        </w:tc>
        <w:tc>
          <w:tcPr>
            <w:tcW w:w="0" w:type="auto"/>
            <w:shd w:val="clear" w:color="auto" w:fill="F1F1F1"/>
            <w:tcMar>
              <w:top w:w="12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bl% finds bl, black, blue, and blob</w:t>
            </w:r>
          </w:p>
        </w:tc>
      </w:tr>
      <w:tr w:rsidR="007D3C4A" w:rsidTr="007D3C4A">
        <w:tc>
          <w:tcPr>
            <w:tcW w:w="0" w:type="auto"/>
            <w:shd w:val="clear" w:color="auto" w:fill="FFFFFF"/>
            <w:tcMar>
              <w:top w:w="120" w:type="dxa"/>
              <w:left w:w="24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lastRenderedPageBreak/>
              <w:t>_</w:t>
            </w:r>
          </w:p>
        </w:tc>
        <w:tc>
          <w:tcPr>
            <w:tcW w:w="0" w:type="auto"/>
            <w:shd w:val="clear" w:color="auto" w:fill="FFFFFF"/>
            <w:tcMar>
              <w:top w:w="120" w:type="dxa"/>
              <w:left w:w="12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Represents a single character</w:t>
            </w:r>
          </w:p>
        </w:tc>
        <w:tc>
          <w:tcPr>
            <w:tcW w:w="0" w:type="auto"/>
            <w:shd w:val="clear" w:color="auto" w:fill="FFFFFF"/>
            <w:tcMar>
              <w:top w:w="12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h_t finds hot, hat, and hit</w:t>
            </w:r>
          </w:p>
        </w:tc>
      </w:tr>
      <w:tr w:rsidR="007D3C4A" w:rsidTr="007D3C4A">
        <w:tc>
          <w:tcPr>
            <w:tcW w:w="0" w:type="auto"/>
            <w:shd w:val="clear" w:color="auto" w:fill="F1F1F1"/>
            <w:tcMar>
              <w:top w:w="120" w:type="dxa"/>
              <w:left w:w="24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Represents any single character within the brackets</w:t>
            </w:r>
          </w:p>
        </w:tc>
        <w:tc>
          <w:tcPr>
            <w:tcW w:w="0" w:type="auto"/>
            <w:shd w:val="clear" w:color="auto" w:fill="F1F1F1"/>
            <w:tcMar>
              <w:top w:w="12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h[oa]t finds hot and hat, but not hit</w:t>
            </w:r>
          </w:p>
        </w:tc>
      </w:tr>
      <w:tr w:rsidR="007D3C4A" w:rsidTr="007D3C4A">
        <w:tc>
          <w:tcPr>
            <w:tcW w:w="0" w:type="auto"/>
            <w:shd w:val="clear" w:color="auto" w:fill="FFFFFF"/>
            <w:tcMar>
              <w:top w:w="120" w:type="dxa"/>
              <w:left w:w="24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Represents any character not in the brackets</w:t>
            </w:r>
          </w:p>
        </w:tc>
        <w:tc>
          <w:tcPr>
            <w:tcW w:w="0" w:type="auto"/>
            <w:shd w:val="clear" w:color="auto" w:fill="FFFFFF"/>
            <w:tcMar>
              <w:top w:w="12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h[^oa]t finds hit, but not hot and hat</w:t>
            </w:r>
          </w:p>
        </w:tc>
      </w:tr>
      <w:tr w:rsidR="007D3C4A" w:rsidTr="007D3C4A">
        <w:tc>
          <w:tcPr>
            <w:tcW w:w="0" w:type="auto"/>
            <w:shd w:val="clear" w:color="auto" w:fill="F1F1F1"/>
            <w:tcMar>
              <w:top w:w="120" w:type="dxa"/>
              <w:left w:w="24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Represents a range of characters</w:t>
            </w:r>
          </w:p>
        </w:tc>
        <w:tc>
          <w:tcPr>
            <w:tcW w:w="0" w:type="auto"/>
            <w:shd w:val="clear" w:color="auto" w:fill="F1F1F1"/>
            <w:tcMar>
              <w:top w:w="12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c[a-b]t finds cat and cbt</w:t>
            </w:r>
          </w:p>
        </w:tc>
      </w:tr>
    </w:tbl>
    <w:p w:rsidR="007D3C4A" w:rsidRDefault="007D3C4A" w:rsidP="007D3C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the wildcards can also be used in combinations!</w:t>
      </w:r>
    </w:p>
    <w:p w:rsidR="007D3C4A" w:rsidRDefault="007D3C4A" w:rsidP="007D3C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some examples showing different LIKE operators with '%' and '_' wildcards: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4643"/>
        <w:gridCol w:w="8482"/>
      </w:tblGrid>
      <w:tr w:rsidR="007D3C4A" w:rsidTr="007D3C4A">
        <w:tc>
          <w:tcPr>
            <w:tcW w:w="0" w:type="auto"/>
            <w:shd w:val="clear" w:color="auto" w:fill="FFFFFF"/>
            <w:tcMar>
              <w:top w:w="120" w:type="dxa"/>
              <w:left w:w="240" w:type="dxa"/>
              <w:bottom w:w="120" w:type="dxa"/>
              <w:right w:w="120" w:type="dxa"/>
            </w:tcMar>
            <w:hideMark/>
          </w:tcPr>
          <w:p w:rsidR="007D3C4A" w:rsidRDefault="007D3C4A">
            <w:pPr>
              <w:spacing w:before="300" w:after="300"/>
              <w:rPr>
                <w:rFonts w:ascii="Verdana" w:hAnsi="Verdana"/>
                <w:b/>
                <w:bCs/>
                <w:color w:val="000000"/>
                <w:sz w:val="23"/>
                <w:szCs w:val="23"/>
              </w:rPr>
            </w:pPr>
            <w:r>
              <w:rPr>
                <w:rFonts w:ascii="Verdana" w:hAnsi="Verdana"/>
                <w:b/>
                <w:bCs/>
                <w:color w:val="000000"/>
                <w:sz w:val="23"/>
                <w:szCs w:val="23"/>
              </w:rPr>
              <w:t>LIKE Operator</w:t>
            </w:r>
          </w:p>
        </w:tc>
        <w:tc>
          <w:tcPr>
            <w:tcW w:w="0" w:type="auto"/>
            <w:shd w:val="clear" w:color="auto" w:fill="FFFFFF"/>
            <w:tcMar>
              <w:top w:w="120" w:type="dxa"/>
              <w:left w:w="120" w:type="dxa"/>
              <w:bottom w:w="120" w:type="dxa"/>
              <w:right w:w="120" w:type="dxa"/>
            </w:tcMar>
            <w:hideMark/>
          </w:tcPr>
          <w:p w:rsidR="007D3C4A" w:rsidRDefault="007D3C4A">
            <w:pPr>
              <w:spacing w:before="300" w:after="300"/>
              <w:rPr>
                <w:rFonts w:ascii="Verdana" w:hAnsi="Verdana"/>
                <w:b/>
                <w:bCs/>
                <w:color w:val="000000"/>
                <w:sz w:val="23"/>
                <w:szCs w:val="23"/>
              </w:rPr>
            </w:pPr>
            <w:r>
              <w:rPr>
                <w:rFonts w:ascii="Verdana" w:hAnsi="Verdana"/>
                <w:b/>
                <w:bCs/>
                <w:color w:val="000000"/>
                <w:sz w:val="23"/>
                <w:szCs w:val="23"/>
              </w:rPr>
              <w:t>Description</w:t>
            </w:r>
          </w:p>
        </w:tc>
      </w:tr>
      <w:tr w:rsidR="007D3C4A" w:rsidTr="007D3C4A">
        <w:tc>
          <w:tcPr>
            <w:tcW w:w="0" w:type="auto"/>
            <w:shd w:val="clear" w:color="auto" w:fill="F1F1F1"/>
            <w:tcMar>
              <w:top w:w="120" w:type="dxa"/>
              <w:left w:w="24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WHERE CustomerName LIKE 'a%'</w:t>
            </w:r>
          </w:p>
        </w:tc>
        <w:tc>
          <w:tcPr>
            <w:tcW w:w="0" w:type="auto"/>
            <w:shd w:val="clear" w:color="auto" w:fill="F1F1F1"/>
            <w:tcMar>
              <w:top w:w="120" w:type="dxa"/>
              <w:left w:w="12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Finds any values that starts with "a"</w:t>
            </w:r>
          </w:p>
        </w:tc>
      </w:tr>
      <w:tr w:rsidR="007D3C4A" w:rsidTr="007D3C4A">
        <w:tc>
          <w:tcPr>
            <w:tcW w:w="0" w:type="auto"/>
            <w:shd w:val="clear" w:color="auto" w:fill="FFFFFF"/>
            <w:tcMar>
              <w:top w:w="120" w:type="dxa"/>
              <w:left w:w="24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WHERE CustomerName LIKE '%a'</w:t>
            </w:r>
          </w:p>
        </w:tc>
        <w:tc>
          <w:tcPr>
            <w:tcW w:w="0" w:type="auto"/>
            <w:shd w:val="clear" w:color="auto" w:fill="FFFFFF"/>
            <w:tcMar>
              <w:top w:w="120" w:type="dxa"/>
              <w:left w:w="12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Finds any values that ends with "a"</w:t>
            </w:r>
          </w:p>
        </w:tc>
      </w:tr>
      <w:tr w:rsidR="007D3C4A" w:rsidTr="007D3C4A">
        <w:tc>
          <w:tcPr>
            <w:tcW w:w="0" w:type="auto"/>
            <w:shd w:val="clear" w:color="auto" w:fill="F1F1F1"/>
            <w:tcMar>
              <w:top w:w="120" w:type="dxa"/>
              <w:left w:w="24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WHERE CustomerName LIKE '%or%'</w:t>
            </w:r>
          </w:p>
        </w:tc>
        <w:tc>
          <w:tcPr>
            <w:tcW w:w="0" w:type="auto"/>
            <w:shd w:val="clear" w:color="auto" w:fill="F1F1F1"/>
            <w:tcMar>
              <w:top w:w="120" w:type="dxa"/>
              <w:left w:w="12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Finds any values that have "or" in any position</w:t>
            </w:r>
          </w:p>
        </w:tc>
      </w:tr>
      <w:tr w:rsidR="007D3C4A" w:rsidTr="007D3C4A">
        <w:tc>
          <w:tcPr>
            <w:tcW w:w="0" w:type="auto"/>
            <w:shd w:val="clear" w:color="auto" w:fill="FFFFFF"/>
            <w:tcMar>
              <w:top w:w="120" w:type="dxa"/>
              <w:left w:w="24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WHERE CustomerName LIKE '_r%'</w:t>
            </w:r>
          </w:p>
        </w:tc>
        <w:tc>
          <w:tcPr>
            <w:tcW w:w="0" w:type="auto"/>
            <w:shd w:val="clear" w:color="auto" w:fill="FFFFFF"/>
            <w:tcMar>
              <w:top w:w="120" w:type="dxa"/>
              <w:left w:w="12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Finds any values that have "r" in the second position</w:t>
            </w:r>
          </w:p>
        </w:tc>
      </w:tr>
      <w:tr w:rsidR="007D3C4A" w:rsidTr="007D3C4A">
        <w:tc>
          <w:tcPr>
            <w:tcW w:w="0" w:type="auto"/>
            <w:shd w:val="clear" w:color="auto" w:fill="F1F1F1"/>
            <w:tcMar>
              <w:top w:w="120" w:type="dxa"/>
              <w:left w:w="24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WHERE CustomerName LIKE 'a_%_%'</w:t>
            </w:r>
          </w:p>
        </w:tc>
        <w:tc>
          <w:tcPr>
            <w:tcW w:w="0" w:type="auto"/>
            <w:shd w:val="clear" w:color="auto" w:fill="F1F1F1"/>
            <w:tcMar>
              <w:top w:w="120" w:type="dxa"/>
              <w:left w:w="12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Finds any values that starts with "a" and are at least 3 characters in length</w:t>
            </w:r>
          </w:p>
        </w:tc>
      </w:tr>
      <w:tr w:rsidR="007D3C4A" w:rsidTr="007D3C4A">
        <w:tc>
          <w:tcPr>
            <w:tcW w:w="0" w:type="auto"/>
            <w:shd w:val="clear" w:color="auto" w:fill="FFFFFF"/>
            <w:tcMar>
              <w:top w:w="120" w:type="dxa"/>
              <w:left w:w="24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lastRenderedPageBreak/>
              <w:t>WHERE ContactName LIKE 'a%o'</w:t>
            </w:r>
          </w:p>
        </w:tc>
        <w:tc>
          <w:tcPr>
            <w:tcW w:w="0" w:type="auto"/>
            <w:shd w:val="clear" w:color="auto" w:fill="FFFFFF"/>
            <w:tcMar>
              <w:top w:w="120" w:type="dxa"/>
              <w:left w:w="120" w:type="dxa"/>
              <w:bottom w:w="120" w:type="dxa"/>
              <w:right w:w="120" w:type="dxa"/>
            </w:tcMar>
            <w:hideMark/>
          </w:tcPr>
          <w:p w:rsidR="007D3C4A" w:rsidRDefault="007D3C4A">
            <w:pPr>
              <w:spacing w:before="300" w:after="300"/>
              <w:rPr>
                <w:rFonts w:ascii="Verdana" w:hAnsi="Verdana"/>
                <w:color w:val="000000"/>
                <w:sz w:val="23"/>
                <w:szCs w:val="23"/>
              </w:rPr>
            </w:pPr>
            <w:r>
              <w:rPr>
                <w:rFonts w:ascii="Verdana" w:hAnsi="Verdana"/>
                <w:color w:val="000000"/>
                <w:sz w:val="23"/>
                <w:szCs w:val="23"/>
              </w:rPr>
              <w:t>Finds any values that starts with "a" and ends with "o"</w:t>
            </w:r>
          </w:p>
        </w:tc>
      </w:tr>
    </w:tbl>
    <w:p w:rsidR="007D3C4A" w:rsidRDefault="00F60B67" w:rsidP="007D3C4A">
      <w:pPr>
        <w:spacing w:before="300" w:after="300"/>
        <w:rPr>
          <w:rFonts w:ascii="Times New Roman" w:hAnsi="Times New Roman"/>
          <w:sz w:val="24"/>
          <w:szCs w:val="24"/>
        </w:rPr>
      </w:pPr>
      <w:r>
        <w:pict>
          <v:rect id="_x0000_i1103" style="width:0;height:0" o:hralign="center" o:hrstd="t" o:hrnoshade="t" o:hr="t" fillcolor="black" stroked="f"/>
        </w:pict>
      </w:r>
    </w:p>
    <w:p w:rsidR="007D3C4A" w:rsidRDefault="007D3C4A" w:rsidP="007D3C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rsidR="007D3C4A" w:rsidRDefault="007D3C4A" w:rsidP="007D3C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485"/>
        <w:gridCol w:w="3535"/>
        <w:gridCol w:w="1835"/>
        <w:gridCol w:w="2870"/>
        <w:gridCol w:w="1220"/>
        <w:gridCol w:w="1195"/>
        <w:gridCol w:w="985"/>
      </w:tblGrid>
      <w:tr w:rsidR="007D3C4A" w:rsidTr="007D3C4A">
        <w:tc>
          <w:tcPr>
            <w:tcW w:w="0" w:type="auto"/>
            <w:shd w:val="clear" w:color="auto" w:fill="FFFFFF"/>
            <w:tcMar>
              <w:top w:w="120" w:type="dxa"/>
              <w:left w:w="240" w:type="dxa"/>
              <w:bottom w:w="120" w:type="dxa"/>
              <w:right w:w="120" w:type="dxa"/>
            </w:tcMar>
            <w:hideMark/>
          </w:tcPr>
          <w:p w:rsidR="007D3C4A" w:rsidRDefault="007D3C4A">
            <w:pPr>
              <w:spacing w:before="300" w:after="300"/>
              <w:rPr>
                <w:b/>
                <w:bCs/>
                <w:sz w:val="24"/>
                <w:szCs w:val="24"/>
              </w:rPr>
            </w:pPr>
            <w:r>
              <w:rPr>
                <w:b/>
                <w:bCs/>
              </w:rPr>
              <w:t>CustomerID</w:t>
            </w:r>
          </w:p>
        </w:tc>
        <w:tc>
          <w:tcPr>
            <w:tcW w:w="0" w:type="auto"/>
            <w:shd w:val="clear" w:color="auto" w:fill="FFFFFF"/>
            <w:tcMar>
              <w:top w:w="120" w:type="dxa"/>
              <w:left w:w="120" w:type="dxa"/>
              <w:bottom w:w="120" w:type="dxa"/>
              <w:right w:w="120" w:type="dxa"/>
            </w:tcMar>
            <w:hideMark/>
          </w:tcPr>
          <w:p w:rsidR="007D3C4A" w:rsidRDefault="007D3C4A">
            <w:pPr>
              <w:spacing w:before="300" w:after="300"/>
              <w:rPr>
                <w:b/>
                <w:bCs/>
                <w:sz w:val="24"/>
                <w:szCs w:val="24"/>
              </w:rPr>
            </w:pPr>
            <w:r>
              <w:rPr>
                <w:b/>
                <w:bCs/>
              </w:rPr>
              <w:t>CustomerName</w:t>
            </w:r>
          </w:p>
        </w:tc>
        <w:tc>
          <w:tcPr>
            <w:tcW w:w="0" w:type="auto"/>
            <w:shd w:val="clear" w:color="auto" w:fill="FFFFFF"/>
            <w:tcMar>
              <w:top w:w="120" w:type="dxa"/>
              <w:bottom w:w="120" w:type="dxa"/>
              <w:right w:w="120" w:type="dxa"/>
            </w:tcMar>
            <w:hideMark/>
          </w:tcPr>
          <w:p w:rsidR="007D3C4A" w:rsidRDefault="007D3C4A">
            <w:pPr>
              <w:spacing w:before="300" w:after="300"/>
              <w:rPr>
                <w:b/>
                <w:bCs/>
                <w:sz w:val="24"/>
                <w:szCs w:val="24"/>
              </w:rPr>
            </w:pPr>
            <w:r>
              <w:rPr>
                <w:b/>
                <w:bCs/>
              </w:rPr>
              <w:t>ContactName</w:t>
            </w:r>
          </w:p>
        </w:tc>
        <w:tc>
          <w:tcPr>
            <w:tcW w:w="0" w:type="auto"/>
            <w:shd w:val="clear" w:color="auto" w:fill="FFFFFF"/>
            <w:tcMar>
              <w:top w:w="120" w:type="dxa"/>
              <w:bottom w:w="120" w:type="dxa"/>
              <w:right w:w="120" w:type="dxa"/>
            </w:tcMar>
            <w:hideMark/>
          </w:tcPr>
          <w:p w:rsidR="007D3C4A" w:rsidRDefault="007D3C4A">
            <w:pPr>
              <w:spacing w:before="300" w:after="300"/>
              <w:rPr>
                <w:b/>
                <w:bCs/>
                <w:sz w:val="24"/>
                <w:szCs w:val="24"/>
              </w:rPr>
            </w:pPr>
            <w:r>
              <w:rPr>
                <w:b/>
                <w:bCs/>
              </w:rPr>
              <w:t>Address</w:t>
            </w:r>
          </w:p>
        </w:tc>
        <w:tc>
          <w:tcPr>
            <w:tcW w:w="0" w:type="auto"/>
            <w:shd w:val="clear" w:color="auto" w:fill="FFFFFF"/>
            <w:tcMar>
              <w:top w:w="120" w:type="dxa"/>
              <w:bottom w:w="120" w:type="dxa"/>
              <w:right w:w="120" w:type="dxa"/>
            </w:tcMar>
            <w:hideMark/>
          </w:tcPr>
          <w:p w:rsidR="007D3C4A" w:rsidRDefault="007D3C4A">
            <w:pPr>
              <w:spacing w:before="300" w:after="300"/>
              <w:rPr>
                <w:b/>
                <w:bCs/>
                <w:sz w:val="24"/>
                <w:szCs w:val="24"/>
              </w:rPr>
            </w:pPr>
            <w:r>
              <w:rPr>
                <w:b/>
                <w:bCs/>
              </w:rPr>
              <w:t>City</w:t>
            </w:r>
          </w:p>
        </w:tc>
        <w:tc>
          <w:tcPr>
            <w:tcW w:w="0" w:type="auto"/>
            <w:shd w:val="clear" w:color="auto" w:fill="FFFFFF"/>
            <w:tcMar>
              <w:top w:w="120" w:type="dxa"/>
              <w:bottom w:w="120" w:type="dxa"/>
              <w:right w:w="120" w:type="dxa"/>
            </w:tcMar>
            <w:hideMark/>
          </w:tcPr>
          <w:p w:rsidR="007D3C4A" w:rsidRDefault="007D3C4A">
            <w:pPr>
              <w:spacing w:before="300" w:after="300"/>
              <w:rPr>
                <w:b/>
                <w:bCs/>
                <w:sz w:val="24"/>
                <w:szCs w:val="24"/>
              </w:rPr>
            </w:pPr>
            <w:r>
              <w:rPr>
                <w:b/>
                <w:bCs/>
              </w:rPr>
              <w:t>PostalCode</w:t>
            </w:r>
          </w:p>
        </w:tc>
        <w:tc>
          <w:tcPr>
            <w:tcW w:w="0" w:type="auto"/>
            <w:shd w:val="clear" w:color="auto" w:fill="FFFFFF"/>
            <w:tcMar>
              <w:top w:w="120" w:type="dxa"/>
              <w:bottom w:w="120" w:type="dxa"/>
              <w:right w:w="120" w:type="dxa"/>
            </w:tcMar>
            <w:hideMark/>
          </w:tcPr>
          <w:p w:rsidR="007D3C4A" w:rsidRDefault="007D3C4A">
            <w:pPr>
              <w:spacing w:before="300" w:after="300"/>
              <w:rPr>
                <w:b/>
                <w:bCs/>
                <w:sz w:val="24"/>
                <w:szCs w:val="24"/>
              </w:rPr>
            </w:pPr>
            <w:r>
              <w:rPr>
                <w:b/>
                <w:bCs/>
              </w:rPr>
              <w:t>Country</w:t>
            </w:r>
          </w:p>
        </w:tc>
      </w:tr>
      <w:tr w:rsidR="007D3C4A" w:rsidTr="007D3C4A">
        <w:tc>
          <w:tcPr>
            <w:tcW w:w="0" w:type="auto"/>
            <w:shd w:val="clear" w:color="auto" w:fill="F1F1F1"/>
            <w:tcMar>
              <w:top w:w="120" w:type="dxa"/>
              <w:left w:w="240" w:type="dxa"/>
              <w:bottom w:w="120" w:type="dxa"/>
              <w:right w:w="120" w:type="dxa"/>
            </w:tcMar>
            <w:hideMark/>
          </w:tcPr>
          <w:p w:rsidR="007D3C4A" w:rsidRDefault="007D3C4A">
            <w:pPr>
              <w:spacing w:before="300" w:after="300"/>
              <w:rPr>
                <w:sz w:val="24"/>
                <w:szCs w:val="24"/>
              </w:rPr>
            </w:pPr>
            <w:r>
              <w:t>1</w:t>
            </w:r>
            <w:r>
              <w:br/>
            </w:r>
          </w:p>
        </w:tc>
        <w:tc>
          <w:tcPr>
            <w:tcW w:w="0" w:type="auto"/>
            <w:shd w:val="clear" w:color="auto" w:fill="F1F1F1"/>
            <w:tcMar>
              <w:top w:w="120" w:type="dxa"/>
              <w:left w:w="120" w:type="dxa"/>
              <w:bottom w:w="120" w:type="dxa"/>
              <w:right w:w="120" w:type="dxa"/>
            </w:tcMar>
            <w:hideMark/>
          </w:tcPr>
          <w:p w:rsidR="007D3C4A" w:rsidRDefault="007D3C4A">
            <w:pPr>
              <w:spacing w:before="300" w:after="300"/>
              <w:rPr>
                <w:sz w:val="24"/>
                <w:szCs w:val="24"/>
              </w:rPr>
            </w:pPr>
            <w:r>
              <w:t>Alfreds Futterkiste</w:t>
            </w:r>
          </w:p>
        </w:tc>
        <w:tc>
          <w:tcPr>
            <w:tcW w:w="0" w:type="auto"/>
            <w:shd w:val="clear" w:color="auto" w:fill="F1F1F1"/>
            <w:tcMar>
              <w:top w:w="120" w:type="dxa"/>
              <w:bottom w:w="120" w:type="dxa"/>
              <w:right w:w="120" w:type="dxa"/>
            </w:tcMar>
            <w:hideMark/>
          </w:tcPr>
          <w:p w:rsidR="007D3C4A" w:rsidRDefault="007D3C4A">
            <w:pPr>
              <w:spacing w:before="300" w:after="300"/>
              <w:rPr>
                <w:sz w:val="24"/>
                <w:szCs w:val="24"/>
              </w:rPr>
            </w:pPr>
            <w:r>
              <w:t>Maria Anders</w:t>
            </w:r>
          </w:p>
        </w:tc>
        <w:tc>
          <w:tcPr>
            <w:tcW w:w="0" w:type="auto"/>
            <w:shd w:val="clear" w:color="auto" w:fill="F1F1F1"/>
            <w:tcMar>
              <w:top w:w="120" w:type="dxa"/>
              <w:bottom w:w="120" w:type="dxa"/>
              <w:right w:w="120" w:type="dxa"/>
            </w:tcMar>
            <w:hideMark/>
          </w:tcPr>
          <w:p w:rsidR="007D3C4A" w:rsidRDefault="007D3C4A">
            <w:pPr>
              <w:spacing w:before="300" w:after="300"/>
              <w:rPr>
                <w:sz w:val="24"/>
                <w:szCs w:val="24"/>
              </w:rPr>
            </w:pPr>
            <w:r>
              <w:t>Obere Str. 57</w:t>
            </w:r>
          </w:p>
        </w:tc>
        <w:tc>
          <w:tcPr>
            <w:tcW w:w="0" w:type="auto"/>
            <w:shd w:val="clear" w:color="auto" w:fill="F1F1F1"/>
            <w:tcMar>
              <w:top w:w="120" w:type="dxa"/>
              <w:bottom w:w="120" w:type="dxa"/>
              <w:right w:w="120" w:type="dxa"/>
            </w:tcMar>
            <w:hideMark/>
          </w:tcPr>
          <w:p w:rsidR="007D3C4A" w:rsidRDefault="007D3C4A">
            <w:pPr>
              <w:spacing w:before="300" w:after="300"/>
              <w:rPr>
                <w:sz w:val="24"/>
                <w:szCs w:val="24"/>
              </w:rPr>
            </w:pPr>
            <w:r>
              <w:t>Berlin</w:t>
            </w:r>
          </w:p>
        </w:tc>
        <w:tc>
          <w:tcPr>
            <w:tcW w:w="0" w:type="auto"/>
            <w:shd w:val="clear" w:color="auto" w:fill="F1F1F1"/>
            <w:tcMar>
              <w:top w:w="120" w:type="dxa"/>
              <w:bottom w:w="120" w:type="dxa"/>
              <w:right w:w="120" w:type="dxa"/>
            </w:tcMar>
            <w:hideMark/>
          </w:tcPr>
          <w:p w:rsidR="007D3C4A" w:rsidRDefault="007D3C4A">
            <w:pPr>
              <w:spacing w:before="300" w:after="300"/>
              <w:rPr>
                <w:sz w:val="24"/>
                <w:szCs w:val="24"/>
              </w:rPr>
            </w:pPr>
            <w:r>
              <w:t>12209</w:t>
            </w:r>
          </w:p>
        </w:tc>
        <w:tc>
          <w:tcPr>
            <w:tcW w:w="0" w:type="auto"/>
            <w:shd w:val="clear" w:color="auto" w:fill="F1F1F1"/>
            <w:tcMar>
              <w:top w:w="120" w:type="dxa"/>
              <w:bottom w:w="120" w:type="dxa"/>
              <w:right w:w="120" w:type="dxa"/>
            </w:tcMar>
            <w:hideMark/>
          </w:tcPr>
          <w:p w:rsidR="007D3C4A" w:rsidRDefault="007D3C4A">
            <w:pPr>
              <w:spacing w:before="300" w:after="300"/>
              <w:rPr>
                <w:sz w:val="24"/>
                <w:szCs w:val="24"/>
              </w:rPr>
            </w:pPr>
            <w:r>
              <w:t>Germany</w:t>
            </w:r>
          </w:p>
        </w:tc>
      </w:tr>
      <w:tr w:rsidR="007D3C4A" w:rsidTr="007D3C4A">
        <w:tc>
          <w:tcPr>
            <w:tcW w:w="0" w:type="auto"/>
            <w:shd w:val="clear" w:color="auto" w:fill="FFFFFF"/>
            <w:tcMar>
              <w:top w:w="120" w:type="dxa"/>
              <w:left w:w="240" w:type="dxa"/>
              <w:bottom w:w="120" w:type="dxa"/>
              <w:right w:w="120" w:type="dxa"/>
            </w:tcMar>
            <w:hideMark/>
          </w:tcPr>
          <w:p w:rsidR="007D3C4A" w:rsidRDefault="007D3C4A">
            <w:pPr>
              <w:spacing w:before="300" w:after="300"/>
              <w:rPr>
                <w:sz w:val="24"/>
                <w:szCs w:val="24"/>
              </w:rPr>
            </w:pPr>
            <w:r>
              <w:t>2</w:t>
            </w:r>
          </w:p>
        </w:tc>
        <w:tc>
          <w:tcPr>
            <w:tcW w:w="0" w:type="auto"/>
            <w:shd w:val="clear" w:color="auto" w:fill="FFFFFF"/>
            <w:tcMar>
              <w:top w:w="120" w:type="dxa"/>
              <w:left w:w="120" w:type="dxa"/>
              <w:bottom w:w="120" w:type="dxa"/>
              <w:right w:w="120" w:type="dxa"/>
            </w:tcMar>
            <w:hideMark/>
          </w:tcPr>
          <w:p w:rsidR="007D3C4A" w:rsidRDefault="007D3C4A">
            <w:pPr>
              <w:spacing w:before="300" w:after="300"/>
              <w:rPr>
                <w:sz w:val="24"/>
                <w:szCs w:val="24"/>
              </w:rPr>
            </w:pPr>
            <w:r>
              <w:t>Ana Trujillo Emparedados y helados</w:t>
            </w:r>
          </w:p>
        </w:tc>
        <w:tc>
          <w:tcPr>
            <w:tcW w:w="0" w:type="auto"/>
            <w:shd w:val="clear" w:color="auto" w:fill="FFFFFF"/>
            <w:tcMar>
              <w:top w:w="120" w:type="dxa"/>
              <w:bottom w:w="120" w:type="dxa"/>
              <w:right w:w="120" w:type="dxa"/>
            </w:tcMar>
            <w:hideMark/>
          </w:tcPr>
          <w:p w:rsidR="007D3C4A" w:rsidRDefault="007D3C4A">
            <w:pPr>
              <w:spacing w:before="300" w:after="300"/>
              <w:rPr>
                <w:sz w:val="24"/>
                <w:szCs w:val="24"/>
              </w:rPr>
            </w:pPr>
            <w:r>
              <w:t>Ana Trujillo</w:t>
            </w:r>
          </w:p>
        </w:tc>
        <w:tc>
          <w:tcPr>
            <w:tcW w:w="0" w:type="auto"/>
            <w:shd w:val="clear" w:color="auto" w:fill="FFFFFF"/>
            <w:tcMar>
              <w:top w:w="120" w:type="dxa"/>
              <w:bottom w:w="120" w:type="dxa"/>
              <w:right w:w="120" w:type="dxa"/>
            </w:tcMar>
            <w:hideMark/>
          </w:tcPr>
          <w:p w:rsidR="007D3C4A" w:rsidRDefault="007D3C4A">
            <w:pPr>
              <w:spacing w:before="300" w:after="300"/>
              <w:rPr>
                <w:sz w:val="24"/>
                <w:szCs w:val="24"/>
              </w:rPr>
            </w:pPr>
            <w:r>
              <w:t>Avda. de la Constitución 2222</w:t>
            </w:r>
          </w:p>
        </w:tc>
        <w:tc>
          <w:tcPr>
            <w:tcW w:w="0" w:type="auto"/>
            <w:shd w:val="clear" w:color="auto" w:fill="FFFFFF"/>
            <w:tcMar>
              <w:top w:w="120" w:type="dxa"/>
              <w:bottom w:w="120" w:type="dxa"/>
              <w:right w:w="120" w:type="dxa"/>
            </w:tcMar>
            <w:hideMark/>
          </w:tcPr>
          <w:p w:rsidR="007D3C4A" w:rsidRDefault="007D3C4A">
            <w:pPr>
              <w:spacing w:before="300" w:after="300"/>
              <w:rPr>
                <w:sz w:val="24"/>
                <w:szCs w:val="24"/>
              </w:rPr>
            </w:pPr>
            <w:r>
              <w:t>México D.F.</w:t>
            </w:r>
          </w:p>
        </w:tc>
        <w:tc>
          <w:tcPr>
            <w:tcW w:w="0" w:type="auto"/>
            <w:shd w:val="clear" w:color="auto" w:fill="FFFFFF"/>
            <w:tcMar>
              <w:top w:w="120" w:type="dxa"/>
              <w:bottom w:w="120" w:type="dxa"/>
              <w:right w:w="120" w:type="dxa"/>
            </w:tcMar>
            <w:hideMark/>
          </w:tcPr>
          <w:p w:rsidR="007D3C4A" w:rsidRDefault="007D3C4A">
            <w:pPr>
              <w:spacing w:before="300" w:after="300"/>
              <w:rPr>
                <w:sz w:val="24"/>
                <w:szCs w:val="24"/>
              </w:rPr>
            </w:pPr>
            <w:r>
              <w:t>05021</w:t>
            </w:r>
          </w:p>
        </w:tc>
        <w:tc>
          <w:tcPr>
            <w:tcW w:w="0" w:type="auto"/>
            <w:shd w:val="clear" w:color="auto" w:fill="FFFFFF"/>
            <w:tcMar>
              <w:top w:w="120" w:type="dxa"/>
              <w:bottom w:w="120" w:type="dxa"/>
              <w:right w:w="120" w:type="dxa"/>
            </w:tcMar>
            <w:hideMark/>
          </w:tcPr>
          <w:p w:rsidR="007D3C4A" w:rsidRDefault="007D3C4A">
            <w:pPr>
              <w:spacing w:before="300" w:after="300"/>
              <w:rPr>
                <w:sz w:val="24"/>
                <w:szCs w:val="24"/>
              </w:rPr>
            </w:pPr>
            <w:r>
              <w:t>Mexico</w:t>
            </w:r>
          </w:p>
        </w:tc>
      </w:tr>
      <w:tr w:rsidR="007D3C4A" w:rsidTr="007D3C4A">
        <w:tc>
          <w:tcPr>
            <w:tcW w:w="0" w:type="auto"/>
            <w:shd w:val="clear" w:color="auto" w:fill="F1F1F1"/>
            <w:tcMar>
              <w:top w:w="120" w:type="dxa"/>
              <w:left w:w="240" w:type="dxa"/>
              <w:bottom w:w="120" w:type="dxa"/>
              <w:right w:w="120" w:type="dxa"/>
            </w:tcMar>
            <w:hideMark/>
          </w:tcPr>
          <w:p w:rsidR="007D3C4A" w:rsidRDefault="007D3C4A">
            <w:pPr>
              <w:spacing w:before="300" w:after="300"/>
              <w:rPr>
                <w:sz w:val="24"/>
                <w:szCs w:val="24"/>
              </w:rPr>
            </w:pPr>
            <w:r>
              <w:t>3</w:t>
            </w:r>
          </w:p>
        </w:tc>
        <w:tc>
          <w:tcPr>
            <w:tcW w:w="0" w:type="auto"/>
            <w:shd w:val="clear" w:color="auto" w:fill="F1F1F1"/>
            <w:tcMar>
              <w:top w:w="120" w:type="dxa"/>
              <w:left w:w="120" w:type="dxa"/>
              <w:bottom w:w="120" w:type="dxa"/>
              <w:right w:w="120" w:type="dxa"/>
            </w:tcMar>
            <w:hideMark/>
          </w:tcPr>
          <w:p w:rsidR="007D3C4A" w:rsidRDefault="007D3C4A">
            <w:pPr>
              <w:spacing w:before="300" w:after="300"/>
              <w:rPr>
                <w:sz w:val="24"/>
                <w:szCs w:val="24"/>
              </w:rPr>
            </w:pPr>
            <w:r>
              <w:t>Antonio Moreno Taquería</w:t>
            </w:r>
          </w:p>
        </w:tc>
        <w:tc>
          <w:tcPr>
            <w:tcW w:w="0" w:type="auto"/>
            <w:shd w:val="clear" w:color="auto" w:fill="F1F1F1"/>
            <w:tcMar>
              <w:top w:w="120" w:type="dxa"/>
              <w:bottom w:w="120" w:type="dxa"/>
              <w:right w:w="120" w:type="dxa"/>
            </w:tcMar>
            <w:hideMark/>
          </w:tcPr>
          <w:p w:rsidR="007D3C4A" w:rsidRDefault="007D3C4A">
            <w:pPr>
              <w:spacing w:before="300" w:after="300"/>
              <w:rPr>
                <w:sz w:val="24"/>
                <w:szCs w:val="24"/>
              </w:rPr>
            </w:pPr>
            <w:r>
              <w:t>Antonio Moreno</w:t>
            </w:r>
          </w:p>
        </w:tc>
        <w:tc>
          <w:tcPr>
            <w:tcW w:w="0" w:type="auto"/>
            <w:shd w:val="clear" w:color="auto" w:fill="F1F1F1"/>
            <w:tcMar>
              <w:top w:w="120" w:type="dxa"/>
              <w:bottom w:w="120" w:type="dxa"/>
              <w:right w:w="120" w:type="dxa"/>
            </w:tcMar>
            <w:hideMark/>
          </w:tcPr>
          <w:p w:rsidR="007D3C4A" w:rsidRDefault="007D3C4A">
            <w:pPr>
              <w:spacing w:before="300" w:after="300"/>
              <w:rPr>
                <w:sz w:val="24"/>
                <w:szCs w:val="24"/>
              </w:rPr>
            </w:pPr>
            <w:r>
              <w:t>Mataderos 2312</w:t>
            </w:r>
          </w:p>
        </w:tc>
        <w:tc>
          <w:tcPr>
            <w:tcW w:w="0" w:type="auto"/>
            <w:shd w:val="clear" w:color="auto" w:fill="F1F1F1"/>
            <w:tcMar>
              <w:top w:w="120" w:type="dxa"/>
              <w:bottom w:w="120" w:type="dxa"/>
              <w:right w:w="120" w:type="dxa"/>
            </w:tcMar>
            <w:hideMark/>
          </w:tcPr>
          <w:p w:rsidR="007D3C4A" w:rsidRDefault="007D3C4A">
            <w:pPr>
              <w:spacing w:before="300" w:after="300"/>
              <w:rPr>
                <w:sz w:val="24"/>
                <w:szCs w:val="24"/>
              </w:rPr>
            </w:pPr>
            <w:r>
              <w:t>México D.F.</w:t>
            </w:r>
          </w:p>
        </w:tc>
        <w:tc>
          <w:tcPr>
            <w:tcW w:w="0" w:type="auto"/>
            <w:shd w:val="clear" w:color="auto" w:fill="F1F1F1"/>
            <w:tcMar>
              <w:top w:w="120" w:type="dxa"/>
              <w:bottom w:w="120" w:type="dxa"/>
              <w:right w:w="120" w:type="dxa"/>
            </w:tcMar>
            <w:hideMark/>
          </w:tcPr>
          <w:p w:rsidR="007D3C4A" w:rsidRDefault="007D3C4A">
            <w:pPr>
              <w:spacing w:before="300" w:after="300"/>
              <w:rPr>
                <w:sz w:val="24"/>
                <w:szCs w:val="24"/>
              </w:rPr>
            </w:pPr>
            <w:r>
              <w:t>05023</w:t>
            </w:r>
          </w:p>
        </w:tc>
        <w:tc>
          <w:tcPr>
            <w:tcW w:w="0" w:type="auto"/>
            <w:shd w:val="clear" w:color="auto" w:fill="F1F1F1"/>
            <w:tcMar>
              <w:top w:w="120" w:type="dxa"/>
              <w:bottom w:w="120" w:type="dxa"/>
              <w:right w:w="120" w:type="dxa"/>
            </w:tcMar>
            <w:hideMark/>
          </w:tcPr>
          <w:p w:rsidR="007D3C4A" w:rsidRDefault="007D3C4A">
            <w:pPr>
              <w:spacing w:before="300" w:after="300"/>
              <w:rPr>
                <w:sz w:val="24"/>
                <w:szCs w:val="24"/>
              </w:rPr>
            </w:pPr>
            <w:r>
              <w:t>Mexico</w:t>
            </w:r>
          </w:p>
        </w:tc>
      </w:tr>
      <w:tr w:rsidR="007D3C4A" w:rsidTr="007D3C4A">
        <w:tc>
          <w:tcPr>
            <w:tcW w:w="0" w:type="auto"/>
            <w:shd w:val="clear" w:color="auto" w:fill="FFFFFF"/>
            <w:tcMar>
              <w:top w:w="120" w:type="dxa"/>
              <w:left w:w="240" w:type="dxa"/>
              <w:bottom w:w="120" w:type="dxa"/>
              <w:right w:w="120" w:type="dxa"/>
            </w:tcMar>
            <w:hideMark/>
          </w:tcPr>
          <w:p w:rsidR="007D3C4A" w:rsidRDefault="007D3C4A">
            <w:pPr>
              <w:spacing w:before="300" w:after="300"/>
              <w:rPr>
                <w:sz w:val="24"/>
                <w:szCs w:val="24"/>
              </w:rPr>
            </w:pPr>
            <w:r>
              <w:t>4</w:t>
            </w:r>
            <w:r>
              <w:br/>
            </w:r>
          </w:p>
        </w:tc>
        <w:tc>
          <w:tcPr>
            <w:tcW w:w="0" w:type="auto"/>
            <w:shd w:val="clear" w:color="auto" w:fill="FFFFFF"/>
            <w:tcMar>
              <w:top w:w="120" w:type="dxa"/>
              <w:left w:w="120" w:type="dxa"/>
              <w:bottom w:w="120" w:type="dxa"/>
              <w:right w:w="120" w:type="dxa"/>
            </w:tcMar>
            <w:hideMark/>
          </w:tcPr>
          <w:p w:rsidR="007D3C4A" w:rsidRDefault="007D3C4A">
            <w:pPr>
              <w:spacing w:before="300" w:after="300"/>
              <w:rPr>
                <w:sz w:val="24"/>
                <w:szCs w:val="24"/>
              </w:rPr>
            </w:pPr>
            <w:r>
              <w:t>Around the Horn</w:t>
            </w:r>
          </w:p>
        </w:tc>
        <w:tc>
          <w:tcPr>
            <w:tcW w:w="0" w:type="auto"/>
            <w:shd w:val="clear" w:color="auto" w:fill="FFFFFF"/>
            <w:tcMar>
              <w:top w:w="120" w:type="dxa"/>
              <w:bottom w:w="120" w:type="dxa"/>
              <w:right w:w="120" w:type="dxa"/>
            </w:tcMar>
            <w:hideMark/>
          </w:tcPr>
          <w:p w:rsidR="007D3C4A" w:rsidRDefault="007D3C4A">
            <w:pPr>
              <w:spacing w:before="300" w:after="300"/>
              <w:rPr>
                <w:sz w:val="24"/>
                <w:szCs w:val="24"/>
              </w:rPr>
            </w:pPr>
            <w:r>
              <w:t>Thomas Hardy</w:t>
            </w:r>
          </w:p>
        </w:tc>
        <w:tc>
          <w:tcPr>
            <w:tcW w:w="0" w:type="auto"/>
            <w:shd w:val="clear" w:color="auto" w:fill="FFFFFF"/>
            <w:tcMar>
              <w:top w:w="120" w:type="dxa"/>
              <w:bottom w:w="120" w:type="dxa"/>
              <w:right w:w="120" w:type="dxa"/>
            </w:tcMar>
            <w:hideMark/>
          </w:tcPr>
          <w:p w:rsidR="007D3C4A" w:rsidRDefault="007D3C4A">
            <w:pPr>
              <w:spacing w:before="300" w:after="300"/>
              <w:rPr>
                <w:sz w:val="24"/>
                <w:szCs w:val="24"/>
              </w:rPr>
            </w:pPr>
            <w:r>
              <w:t>120 Hanover Sq.</w:t>
            </w:r>
          </w:p>
        </w:tc>
        <w:tc>
          <w:tcPr>
            <w:tcW w:w="0" w:type="auto"/>
            <w:shd w:val="clear" w:color="auto" w:fill="FFFFFF"/>
            <w:tcMar>
              <w:top w:w="120" w:type="dxa"/>
              <w:bottom w:w="120" w:type="dxa"/>
              <w:right w:w="120" w:type="dxa"/>
            </w:tcMar>
            <w:hideMark/>
          </w:tcPr>
          <w:p w:rsidR="007D3C4A" w:rsidRDefault="007D3C4A">
            <w:pPr>
              <w:spacing w:before="300" w:after="300"/>
              <w:rPr>
                <w:sz w:val="24"/>
                <w:szCs w:val="24"/>
              </w:rPr>
            </w:pPr>
            <w:r>
              <w:t>London</w:t>
            </w:r>
          </w:p>
        </w:tc>
        <w:tc>
          <w:tcPr>
            <w:tcW w:w="0" w:type="auto"/>
            <w:shd w:val="clear" w:color="auto" w:fill="FFFFFF"/>
            <w:tcMar>
              <w:top w:w="120" w:type="dxa"/>
              <w:bottom w:w="120" w:type="dxa"/>
              <w:right w:w="120" w:type="dxa"/>
            </w:tcMar>
            <w:hideMark/>
          </w:tcPr>
          <w:p w:rsidR="007D3C4A" w:rsidRDefault="007D3C4A">
            <w:pPr>
              <w:spacing w:before="300" w:after="300"/>
              <w:rPr>
                <w:sz w:val="24"/>
                <w:szCs w:val="24"/>
              </w:rPr>
            </w:pPr>
            <w:r>
              <w:t>WA1 1DP</w:t>
            </w:r>
          </w:p>
        </w:tc>
        <w:tc>
          <w:tcPr>
            <w:tcW w:w="0" w:type="auto"/>
            <w:shd w:val="clear" w:color="auto" w:fill="FFFFFF"/>
            <w:tcMar>
              <w:top w:w="120" w:type="dxa"/>
              <w:bottom w:w="120" w:type="dxa"/>
              <w:right w:w="120" w:type="dxa"/>
            </w:tcMar>
            <w:hideMark/>
          </w:tcPr>
          <w:p w:rsidR="007D3C4A" w:rsidRDefault="007D3C4A">
            <w:pPr>
              <w:spacing w:before="300" w:after="300"/>
              <w:rPr>
                <w:sz w:val="24"/>
                <w:szCs w:val="24"/>
              </w:rPr>
            </w:pPr>
            <w:r>
              <w:t>UK</w:t>
            </w:r>
          </w:p>
        </w:tc>
      </w:tr>
      <w:tr w:rsidR="007D3C4A" w:rsidTr="007D3C4A">
        <w:tc>
          <w:tcPr>
            <w:tcW w:w="0" w:type="auto"/>
            <w:shd w:val="clear" w:color="auto" w:fill="F1F1F1"/>
            <w:tcMar>
              <w:top w:w="120" w:type="dxa"/>
              <w:left w:w="240" w:type="dxa"/>
              <w:bottom w:w="120" w:type="dxa"/>
              <w:right w:w="120" w:type="dxa"/>
            </w:tcMar>
            <w:hideMark/>
          </w:tcPr>
          <w:p w:rsidR="007D3C4A" w:rsidRDefault="007D3C4A">
            <w:pPr>
              <w:spacing w:before="300" w:after="300"/>
              <w:rPr>
                <w:sz w:val="24"/>
                <w:szCs w:val="24"/>
              </w:rPr>
            </w:pPr>
            <w:r>
              <w:t>5</w:t>
            </w:r>
          </w:p>
        </w:tc>
        <w:tc>
          <w:tcPr>
            <w:tcW w:w="0" w:type="auto"/>
            <w:shd w:val="clear" w:color="auto" w:fill="F1F1F1"/>
            <w:tcMar>
              <w:top w:w="120" w:type="dxa"/>
              <w:left w:w="120" w:type="dxa"/>
              <w:bottom w:w="120" w:type="dxa"/>
              <w:right w:w="120" w:type="dxa"/>
            </w:tcMar>
            <w:hideMark/>
          </w:tcPr>
          <w:p w:rsidR="007D3C4A" w:rsidRDefault="007D3C4A">
            <w:pPr>
              <w:spacing w:before="300" w:after="300"/>
              <w:rPr>
                <w:sz w:val="24"/>
                <w:szCs w:val="24"/>
              </w:rPr>
            </w:pPr>
            <w:r>
              <w:t>Berglunds snabbköp</w:t>
            </w:r>
          </w:p>
        </w:tc>
        <w:tc>
          <w:tcPr>
            <w:tcW w:w="0" w:type="auto"/>
            <w:shd w:val="clear" w:color="auto" w:fill="F1F1F1"/>
            <w:tcMar>
              <w:top w:w="120" w:type="dxa"/>
              <w:bottom w:w="120" w:type="dxa"/>
              <w:right w:w="120" w:type="dxa"/>
            </w:tcMar>
            <w:hideMark/>
          </w:tcPr>
          <w:p w:rsidR="007D3C4A" w:rsidRDefault="007D3C4A">
            <w:pPr>
              <w:spacing w:before="300" w:after="300"/>
              <w:rPr>
                <w:sz w:val="24"/>
                <w:szCs w:val="24"/>
              </w:rPr>
            </w:pPr>
            <w:r>
              <w:t>Christina Berglund</w:t>
            </w:r>
          </w:p>
        </w:tc>
        <w:tc>
          <w:tcPr>
            <w:tcW w:w="0" w:type="auto"/>
            <w:shd w:val="clear" w:color="auto" w:fill="F1F1F1"/>
            <w:tcMar>
              <w:top w:w="120" w:type="dxa"/>
              <w:bottom w:w="120" w:type="dxa"/>
              <w:right w:w="120" w:type="dxa"/>
            </w:tcMar>
            <w:hideMark/>
          </w:tcPr>
          <w:p w:rsidR="007D3C4A" w:rsidRDefault="007D3C4A">
            <w:pPr>
              <w:spacing w:before="300" w:after="300"/>
              <w:rPr>
                <w:sz w:val="24"/>
                <w:szCs w:val="24"/>
              </w:rPr>
            </w:pPr>
            <w:r>
              <w:t>Berguvsvägen 8</w:t>
            </w:r>
          </w:p>
        </w:tc>
        <w:tc>
          <w:tcPr>
            <w:tcW w:w="0" w:type="auto"/>
            <w:shd w:val="clear" w:color="auto" w:fill="F1F1F1"/>
            <w:tcMar>
              <w:top w:w="120" w:type="dxa"/>
              <w:bottom w:w="120" w:type="dxa"/>
              <w:right w:w="120" w:type="dxa"/>
            </w:tcMar>
            <w:hideMark/>
          </w:tcPr>
          <w:p w:rsidR="007D3C4A" w:rsidRDefault="007D3C4A">
            <w:pPr>
              <w:spacing w:before="300" w:after="300"/>
              <w:rPr>
                <w:sz w:val="24"/>
                <w:szCs w:val="24"/>
              </w:rPr>
            </w:pPr>
            <w:r>
              <w:t>Luleå</w:t>
            </w:r>
          </w:p>
        </w:tc>
        <w:tc>
          <w:tcPr>
            <w:tcW w:w="0" w:type="auto"/>
            <w:shd w:val="clear" w:color="auto" w:fill="F1F1F1"/>
            <w:tcMar>
              <w:top w:w="120" w:type="dxa"/>
              <w:bottom w:w="120" w:type="dxa"/>
              <w:right w:w="120" w:type="dxa"/>
            </w:tcMar>
            <w:hideMark/>
          </w:tcPr>
          <w:p w:rsidR="007D3C4A" w:rsidRDefault="007D3C4A">
            <w:pPr>
              <w:spacing w:before="300" w:after="300"/>
              <w:rPr>
                <w:sz w:val="24"/>
                <w:szCs w:val="24"/>
              </w:rPr>
            </w:pPr>
            <w:r>
              <w:t>S-958 22</w:t>
            </w:r>
          </w:p>
        </w:tc>
        <w:tc>
          <w:tcPr>
            <w:tcW w:w="0" w:type="auto"/>
            <w:shd w:val="clear" w:color="auto" w:fill="F1F1F1"/>
            <w:tcMar>
              <w:top w:w="120" w:type="dxa"/>
              <w:bottom w:w="120" w:type="dxa"/>
              <w:right w:w="120" w:type="dxa"/>
            </w:tcMar>
            <w:hideMark/>
          </w:tcPr>
          <w:p w:rsidR="007D3C4A" w:rsidRDefault="007D3C4A">
            <w:pPr>
              <w:spacing w:before="300" w:after="300"/>
              <w:rPr>
                <w:sz w:val="24"/>
                <w:szCs w:val="24"/>
              </w:rPr>
            </w:pPr>
            <w:r>
              <w:t>Sweden</w:t>
            </w:r>
          </w:p>
        </w:tc>
      </w:tr>
    </w:tbl>
    <w:p w:rsidR="007D3C4A" w:rsidRDefault="00F60B67" w:rsidP="007D3C4A">
      <w:pPr>
        <w:spacing w:before="300" w:after="300"/>
        <w:rPr>
          <w:rFonts w:ascii="Times New Roman" w:hAnsi="Times New Roman"/>
          <w:sz w:val="24"/>
          <w:szCs w:val="24"/>
        </w:rPr>
      </w:pPr>
      <w:r>
        <w:pict>
          <v:rect id="_x0000_i1104" style="width:0;height:0" o:hralign="center" o:hrstd="t" o:hrnoshade="t" o:hr="t" fillcolor="black" stroked="f"/>
        </w:pict>
      </w:r>
    </w:p>
    <w:p w:rsidR="007D3C4A" w:rsidRDefault="00F60B67" w:rsidP="007D3C4A">
      <w:pPr>
        <w:spacing w:before="300" w:after="300"/>
      </w:pPr>
      <w:r>
        <w:pict>
          <v:rect id="_x0000_i1105" style="width:0;height:0" o:hralign="center" o:hrstd="t" o:hrnoshade="t" o:hr="t" fillcolor="black" stroked="f"/>
        </w:pict>
      </w:r>
    </w:p>
    <w:p w:rsidR="007D3C4A" w:rsidRDefault="007D3C4A" w:rsidP="007D3C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the % Wildcard</w:t>
      </w:r>
    </w:p>
    <w:p w:rsidR="007D3C4A" w:rsidRDefault="007D3C4A" w:rsidP="007D3C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selects all customers with a City starting with "ber":</w:t>
      </w:r>
    </w:p>
    <w:p w:rsidR="007D3C4A" w:rsidRDefault="007D3C4A" w:rsidP="007D3C4A">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D3C4A" w:rsidRDefault="007D3C4A" w:rsidP="007D3C4A">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City </w:t>
      </w:r>
      <w:r>
        <w:rPr>
          <w:rStyle w:val="sqlkeywordcolor"/>
          <w:rFonts w:ascii="Consolas" w:hAnsi="Consolas" w:cs="Consolas"/>
          <w:color w:val="0000CD"/>
          <w:sz w:val="23"/>
          <w:szCs w:val="23"/>
        </w:rPr>
        <w:t>LIKE</w:t>
      </w:r>
      <w:r>
        <w:rPr>
          <w:rStyle w:val="sqlcolor"/>
          <w:rFonts w:ascii="Consolas" w:hAnsi="Consolas" w:cs="Consolas"/>
          <w:color w:val="000000"/>
          <w:sz w:val="23"/>
          <w:szCs w:val="23"/>
        </w:rPr>
        <w:t> </w:t>
      </w:r>
      <w:r>
        <w:rPr>
          <w:rStyle w:val="sqlstringcolor"/>
          <w:rFonts w:ascii="Consolas" w:hAnsi="Consolas" w:cs="Consolas"/>
          <w:color w:val="A52A2A"/>
          <w:sz w:val="23"/>
          <w:szCs w:val="23"/>
        </w:rPr>
        <w:t>'ber%'</w:t>
      </w:r>
      <w:r>
        <w:rPr>
          <w:rStyle w:val="sqlcolor"/>
          <w:rFonts w:ascii="Consolas" w:hAnsi="Consolas" w:cs="Consolas"/>
          <w:color w:val="000000"/>
          <w:sz w:val="23"/>
          <w:szCs w:val="23"/>
        </w:rPr>
        <w:t>;</w:t>
      </w:r>
    </w:p>
    <w:p w:rsidR="007D3C4A" w:rsidRDefault="00F60B67" w:rsidP="007D3C4A">
      <w:pPr>
        <w:shd w:val="clear" w:color="auto" w:fill="F1F1F1"/>
        <w:rPr>
          <w:rFonts w:ascii="Verdana" w:hAnsi="Verdana" w:cs="Times New Roman"/>
          <w:color w:val="000000"/>
          <w:sz w:val="23"/>
          <w:szCs w:val="23"/>
        </w:rPr>
      </w:pPr>
      <w:hyperlink r:id="rId118" w:tgtFrame="_blank" w:history="1">
        <w:r w:rsidR="007D3C4A">
          <w:rPr>
            <w:rStyle w:val="Hyperlink"/>
            <w:rFonts w:ascii="Verdana" w:hAnsi="Verdana"/>
            <w:color w:val="FFFFFF"/>
            <w:sz w:val="23"/>
            <w:szCs w:val="23"/>
            <w:bdr w:val="none" w:sz="0" w:space="0" w:color="auto" w:frame="1"/>
            <w:shd w:val="clear" w:color="auto" w:fill="4CAF50"/>
          </w:rPr>
          <w:t>Try it Yourself »</w:t>
        </w:r>
      </w:hyperlink>
    </w:p>
    <w:p w:rsidR="007D3C4A" w:rsidRDefault="007D3C4A" w:rsidP="007D3C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with a City containing the pattern "es": </w:t>
      </w:r>
    </w:p>
    <w:p w:rsidR="007D3C4A" w:rsidRDefault="007D3C4A" w:rsidP="007D3C4A">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D3C4A" w:rsidRDefault="007D3C4A" w:rsidP="007D3C4A">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City </w:t>
      </w:r>
      <w:r>
        <w:rPr>
          <w:rStyle w:val="sqlkeywordcolor"/>
          <w:rFonts w:ascii="Consolas" w:hAnsi="Consolas" w:cs="Consolas"/>
          <w:color w:val="0000CD"/>
          <w:sz w:val="23"/>
          <w:szCs w:val="23"/>
        </w:rPr>
        <w:t>LIKE</w:t>
      </w:r>
      <w:r>
        <w:rPr>
          <w:rStyle w:val="sqlcolor"/>
          <w:rFonts w:ascii="Consolas" w:hAnsi="Consolas" w:cs="Consolas"/>
          <w:color w:val="000000"/>
          <w:sz w:val="23"/>
          <w:szCs w:val="23"/>
        </w:rPr>
        <w:t> </w:t>
      </w:r>
      <w:r>
        <w:rPr>
          <w:rStyle w:val="sqlstringcolor"/>
          <w:rFonts w:ascii="Consolas" w:hAnsi="Consolas" w:cs="Consolas"/>
          <w:color w:val="A52A2A"/>
          <w:sz w:val="23"/>
          <w:szCs w:val="23"/>
        </w:rPr>
        <w:t>'%es%'</w:t>
      </w:r>
      <w:r>
        <w:rPr>
          <w:rStyle w:val="sqlcolor"/>
          <w:rFonts w:ascii="Consolas" w:hAnsi="Consolas" w:cs="Consolas"/>
          <w:color w:val="000000"/>
          <w:sz w:val="23"/>
          <w:szCs w:val="23"/>
        </w:rPr>
        <w:t>;</w:t>
      </w:r>
    </w:p>
    <w:p w:rsidR="007D3C4A" w:rsidRDefault="00F60B67" w:rsidP="007D3C4A">
      <w:pPr>
        <w:shd w:val="clear" w:color="auto" w:fill="F1F1F1"/>
        <w:rPr>
          <w:rFonts w:ascii="Verdana" w:hAnsi="Verdana" w:cs="Times New Roman"/>
          <w:color w:val="000000"/>
          <w:sz w:val="23"/>
          <w:szCs w:val="23"/>
        </w:rPr>
      </w:pPr>
      <w:hyperlink r:id="rId119" w:tgtFrame="_blank" w:history="1">
        <w:r w:rsidR="007D3C4A">
          <w:rPr>
            <w:rStyle w:val="Hyperlink"/>
            <w:rFonts w:ascii="Verdana" w:hAnsi="Verdana"/>
            <w:color w:val="FFFFFF"/>
            <w:sz w:val="23"/>
            <w:szCs w:val="23"/>
            <w:bdr w:val="none" w:sz="0" w:space="0" w:color="auto" w:frame="1"/>
            <w:shd w:val="clear" w:color="auto" w:fill="4CAF50"/>
          </w:rPr>
          <w:t>Try it Yourself »</w:t>
        </w:r>
      </w:hyperlink>
    </w:p>
    <w:p w:rsidR="007D3C4A" w:rsidRDefault="00F60B67" w:rsidP="007D3C4A">
      <w:pPr>
        <w:spacing w:before="300" w:after="300"/>
        <w:rPr>
          <w:rFonts w:ascii="Times New Roman" w:hAnsi="Times New Roman"/>
          <w:sz w:val="24"/>
          <w:szCs w:val="24"/>
        </w:rPr>
      </w:pPr>
      <w:r>
        <w:pict>
          <v:rect id="_x0000_i1106" style="width:0;height:0" o:hralign="center" o:hrstd="t" o:hrnoshade="t" o:hr="t" fillcolor="black" stroked="f"/>
        </w:pict>
      </w:r>
    </w:p>
    <w:p w:rsidR="007D3C4A" w:rsidRDefault="007D3C4A" w:rsidP="007D3C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the _ Wildcard</w:t>
      </w:r>
    </w:p>
    <w:p w:rsidR="007D3C4A" w:rsidRDefault="007D3C4A" w:rsidP="007D3C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with a City starting with any character, followed by "ondon":</w:t>
      </w:r>
    </w:p>
    <w:p w:rsidR="007D3C4A" w:rsidRDefault="007D3C4A" w:rsidP="007D3C4A">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D3C4A" w:rsidRDefault="007D3C4A" w:rsidP="007D3C4A">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City </w:t>
      </w:r>
      <w:r>
        <w:rPr>
          <w:rStyle w:val="sqlkeywordcolor"/>
          <w:rFonts w:ascii="Consolas" w:hAnsi="Consolas" w:cs="Consolas"/>
          <w:color w:val="0000CD"/>
          <w:sz w:val="23"/>
          <w:szCs w:val="23"/>
        </w:rPr>
        <w:t>LIKE</w:t>
      </w:r>
      <w:r>
        <w:rPr>
          <w:rStyle w:val="sqlcolor"/>
          <w:rFonts w:ascii="Consolas" w:hAnsi="Consolas" w:cs="Consolas"/>
          <w:color w:val="000000"/>
          <w:sz w:val="23"/>
          <w:szCs w:val="23"/>
        </w:rPr>
        <w:t> </w:t>
      </w:r>
      <w:r>
        <w:rPr>
          <w:rStyle w:val="sqlstringcolor"/>
          <w:rFonts w:ascii="Consolas" w:hAnsi="Consolas" w:cs="Consolas"/>
          <w:color w:val="A52A2A"/>
          <w:sz w:val="23"/>
          <w:szCs w:val="23"/>
        </w:rPr>
        <w:t>'_ondon'</w:t>
      </w:r>
      <w:r>
        <w:rPr>
          <w:rStyle w:val="sqlcolor"/>
          <w:rFonts w:ascii="Consolas" w:hAnsi="Consolas" w:cs="Consolas"/>
          <w:color w:val="000000"/>
          <w:sz w:val="23"/>
          <w:szCs w:val="23"/>
        </w:rPr>
        <w:t>;</w:t>
      </w:r>
    </w:p>
    <w:p w:rsidR="007D3C4A" w:rsidRDefault="00F60B67" w:rsidP="007D3C4A">
      <w:pPr>
        <w:shd w:val="clear" w:color="auto" w:fill="F1F1F1"/>
        <w:rPr>
          <w:rFonts w:ascii="Verdana" w:hAnsi="Verdana" w:cs="Times New Roman"/>
          <w:color w:val="000000"/>
          <w:sz w:val="23"/>
          <w:szCs w:val="23"/>
        </w:rPr>
      </w:pPr>
      <w:hyperlink r:id="rId120" w:tgtFrame="_blank" w:history="1">
        <w:r w:rsidR="007D3C4A">
          <w:rPr>
            <w:rStyle w:val="Hyperlink"/>
            <w:rFonts w:ascii="Verdana" w:hAnsi="Verdana"/>
            <w:color w:val="FFFFFF"/>
            <w:sz w:val="23"/>
            <w:szCs w:val="23"/>
            <w:bdr w:val="none" w:sz="0" w:space="0" w:color="auto" w:frame="1"/>
            <w:shd w:val="clear" w:color="auto" w:fill="4CAF50"/>
          </w:rPr>
          <w:t>Try it Yourself »</w:t>
        </w:r>
      </w:hyperlink>
    </w:p>
    <w:p w:rsidR="007D3C4A" w:rsidRDefault="007D3C4A" w:rsidP="007D3C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with a City starting with "L", followed by any character, followed by "n", followed by any character, followed by "on":</w:t>
      </w:r>
    </w:p>
    <w:p w:rsidR="007D3C4A" w:rsidRDefault="007D3C4A" w:rsidP="007D3C4A">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D3C4A" w:rsidRDefault="007D3C4A" w:rsidP="007D3C4A">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City </w:t>
      </w:r>
      <w:r>
        <w:rPr>
          <w:rStyle w:val="sqlkeywordcolor"/>
          <w:rFonts w:ascii="Consolas" w:hAnsi="Consolas" w:cs="Consolas"/>
          <w:color w:val="0000CD"/>
          <w:sz w:val="23"/>
          <w:szCs w:val="23"/>
        </w:rPr>
        <w:t>LIKE</w:t>
      </w:r>
      <w:r>
        <w:rPr>
          <w:rStyle w:val="sqlcolor"/>
          <w:rFonts w:ascii="Consolas" w:hAnsi="Consolas" w:cs="Consolas"/>
          <w:color w:val="000000"/>
          <w:sz w:val="23"/>
          <w:szCs w:val="23"/>
        </w:rPr>
        <w:t> </w:t>
      </w:r>
      <w:r>
        <w:rPr>
          <w:rStyle w:val="sqlstringcolor"/>
          <w:rFonts w:ascii="Consolas" w:hAnsi="Consolas" w:cs="Consolas"/>
          <w:color w:val="A52A2A"/>
          <w:sz w:val="23"/>
          <w:szCs w:val="23"/>
        </w:rPr>
        <w:t>'L_n_on'</w:t>
      </w:r>
      <w:r>
        <w:rPr>
          <w:rStyle w:val="sqlcolor"/>
          <w:rFonts w:ascii="Consolas" w:hAnsi="Consolas" w:cs="Consolas"/>
          <w:color w:val="000000"/>
          <w:sz w:val="23"/>
          <w:szCs w:val="23"/>
        </w:rPr>
        <w:t>;</w:t>
      </w:r>
    </w:p>
    <w:p w:rsidR="007D3C4A" w:rsidRDefault="00F60B67" w:rsidP="007D3C4A">
      <w:pPr>
        <w:shd w:val="clear" w:color="auto" w:fill="F1F1F1"/>
        <w:rPr>
          <w:rFonts w:ascii="Verdana" w:hAnsi="Verdana" w:cs="Times New Roman"/>
          <w:color w:val="000000"/>
          <w:sz w:val="23"/>
          <w:szCs w:val="23"/>
        </w:rPr>
      </w:pPr>
      <w:hyperlink r:id="rId121" w:tgtFrame="_blank" w:history="1">
        <w:r w:rsidR="007D3C4A">
          <w:rPr>
            <w:rStyle w:val="Hyperlink"/>
            <w:rFonts w:ascii="Verdana" w:hAnsi="Verdana"/>
            <w:color w:val="FFFFFF"/>
            <w:sz w:val="23"/>
            <w:szCs w:val="23"/>
            <w:bdr w:val="none" w:sz="0" w:space="0" w:color="auto" w:frame="1"/>
            <w:shd w:val="clear" w:color="auto" w:fill="4CAF50"/>
          </w:rPr>
          <w:t>Try it Yourself »</w:t>
        </w:r>
      </w:hyperlink>
    </w:p>
    <w:p w:rsidR="007D3C4A" w:rsidRDefault="00F60B67" w:rsidP="007D3C4A">
      <w:pPr>
        <w:spacing w:before="300" w:after="300"/>
        <w:rPr>
          <w:rFonts w:ascii="Times New Roman" w:hAnsi="Times New Roman"/>
          <w:sz w:val="24"/>
          <w:szCs w:val="24"/>
        </w:rPr>
      </w:pPr>
      <w:r>
        <w:lastRenderedPageBreak/>
        <w:pict>
          <v:rect id="_x0000_i1107" style="width:0;height:0" o:hralign="center" o:hrstd="t" o:hrnoshade="t" o:hr="t" fillcolor="black" stroked="f"/>
        </w:pict>
      </w:r>
    </w:p>
    <w:p w:rsidR="007D3C4A" w:rsidRDefault="007D3C4A" w:rsidP="007D3C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the [charlist] Wildcard</w:t>
      </w:r>
    </w:p>
    <w:p w:rsidR="007D3C4A" w:rsidRDefault="007D3C4A" w:rsidP="007D3C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with a City starting with "b", "s", or "p":</w:t>
      </w:r>
    </w:p>
    <w:p w:rsidR="007D3C4A" w:rsidRDefault="007D3C4A" w:rsidP="007D3C4A">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D3C4A" w:rsidRDefault="007D3C4A" w:rsidP="007D3C4A">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City </w:t>
      </w:r>
      <w:r>
        <w:rPr>
          <w:rStyle w:val="sqlkeywordcolor"/>
          <w:rFonts w:ascii="Consolas" w:hAnsi="Consolas" w:cs="Consolas"/>
          <w:color w:val="0000CD"/>
          <w:sz w:val="23"/>
          <w:szCs w:val="23"/>
        </w:rPr>
        <w:t>LIKE</w:t>
      </w:r>
      <w:r>
        <w:rPr>
          <w:rStyle w:val="sqlcolor"/>
          <w:rFonts w:ascii="Consolas" w:hAnsi="Consolas" w:cs="Consolas"/>
          <w:color w:val="000000"/>
          <w:sz w:val="23"/>
          <w:szCs w:val="23"/>
        </w:rPr>
        <w:t> </w:t>
      </w:r>
      <w:r>
        <w:rPr>
          <w:rStyle w:val="sqlstringcolor"/>
          <w:rFonts w:ascii="Consolas" w:hAnsi="Consolas" w:cs="Consolas"/>
          <w:color w:val="A52A2A"/>
          <w:sz w:val="23"/>
          <w:szCs w:val="23"/>
        </w:rPr>
        <w:t>'[bsp]%'</w:t>
      </w:r>
      <w:r>
        <w:rPr>
          <w:rStyle w:val="sqlcolor"/>
          <w:rFonts w:ascii="Consolas" w:hAnsi="Consolas" w:cs="Consolas"/>
          <w:color w:val="000000"/>
          <w:sz w:val="23"/>
          <w:szCs w:val="23"/>
        </w:rPr>
        <w:t>;</w:t>
      </w:r>
    </w:p>
    <w:p w:rsidR="007D3C4A" w:rsidRDefault="00F60B67" w:rsidP="007D3C4A">
      <w:pPr>
        <w:shd w:val="clear" w:color="auto" w:fill="F1F1F1"/>
        <w:rPr>
          <w:rFonts w:ascii="Verdana" w:hAnsi="Verdana" w:cs="Times New Roman"/>
          <w:color w:val="000000"/>
          <w:sz w:val="23"/>
          <w:szCs w:val="23"/>
        </w:rPr>
      </w:pPr>
      <w:hyperlink r:id="rId122" w:tgtFrame="_blank" w:history="1">
        <w:r w:rsidR="007D3C4A">
          <w:rPr>
            <w:rStyle w:val="Hyperlink"/>
            <w:rFonts w:ascii="Verdana" w:hAnsi="Verdana"/>
            <w:color w:val="FFFFFF"/>
            <w:sz w:val="23"/>
            <w:szCs w:val="23"/>
            <w:bdr w:val="none" w:sz="0" w:space="0" w:color="auto" w:frame="1"/>
            <w:shd w:val="clear" w:color="auto" w:fill="4CAF50"/>
          </w:rPr>
          <w:t>Try it Yourself »</w:t>
        </w:r>
      </w:hyperlink>
    </w:p>
    <w:p w:rsidR="007D3C4A" w:rsidRDefault="007D3C4A" w:rsidP="007D3C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with a City starting with "a", "b", or "c":</w:t>
      </w:r>
    </w:p>
    <w:p w:rsidR="007D3C4A" w:rsidRDefault="007D3C4A" w:rsidP="007D3C4A">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D3C4A" w:rsidRDefault="007D3C4A" w:rsidP="007D3C4A">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City </w:t>
      </w:r>
      <w:r>
        <w:rPr>
          <w:rStyle w:val="sqlkeywordcolor"/>
          <w:rFonts w:ascii="Consolas" w:hAnsi="Consolas" w:cs="Consolas"/>
          <w:color w:val="0000CD"/>
          <w:sz w:val="23"/>
          <w:szCs w:val="23"/>
        </w:rPr>
        <w:t>LIKE</w:t>
      </w:r>
      <w:r>
        <w:rPr>
          <w:rStyle w:val="sqlcolor"/>
          <w:rFonts w:ascii="Consolas" w:hAnsi="Consolas" w:cs="Consolas"/>
          <w:color w:val="000000"/>
          <w:sz w:val="23"/>
          <w:szCs w:val="23"/>
        </w:rPr>
        <w:t> </w:t>
      </w:r>
      <w:r>
        <w:rPr>
          <w:rStyle w:val="sqlstringcolor"/>
          <w:rFonts w:ascii="Consolas" w:hAnsi="Consolas" w:cs="Consolas"/>
          <w:color w:val="A52A2A"/>
          <w:sz w:val="23"/>
          <w:szCs w:val="23"/>
        </w:rPr>
        <w:t>'[a-c]%'</w:t>
      </w:r>
      <w:r>
        <w:rPr>
          <w:rStyle w:val="sqlcolor"/>
          <w:rFonts w:ascii="Consolas" w:hAnsi="Consolas" w:cs="Consolas"/>
          <w:color w:val="000000"/>
          <w:sz w:val="23"/>
          <w:szCs w:val="23"/>
        </w:rPr>
        <w:t>;</w:t>
      </w:r>
    </w:p>
    <w:p w:rsidR="007D3C4A" w:rsidRDefault="00F60B67" w:rsidP="007D3C4A">
      <w:pPr>
        <w:shd w:val="clear" w:color="auto" w:fill="F1F1F1"/>
        <w:rPr>
          <w:rFonts w:ascii="Verdana" w:hAnsi="Verdana" w:cs="Times New Roman"/>
          <w:color w:val="000000"/>
          <w:sz w:val="23"/>
          <w:szCs w:val="23"/>
        </w:rPr>
      </w:pPr>
      <w:hyperlink r:id="rId123" w:tgtFrame="_blank" w:history="1">
        <w:r w:rsidR="007D3C4A">
          <w:rPr>
            <w:rStyle w:val="Hyperlink"/>
            <w:rFonts w:ascii="Verdana" w:hAnsi="Verdana"/>
            <w:color w:val="FFFFFF"/>
            <w:sz w:val="23"/>
            <w:szCs w:val="23"/>
            <w:bdr w:val="none" w:sz="0" w:space="0" w:color="auto" w:frame="1"/>
            <w:shd w:val="clear" w:color="auto" w:fill="4CAF50"/>
          </w:rPr>
          <w:t>Try it Yourself »</w:t>
        </w:r>
      </w:hyperlink>
    </w:p>
    <w:p w:rsidR="007D3C4A" w:rsidRDefault="007D3C4A" w:rsidP="008D2EF5"/>
    <w:p w:rsidR="00A16F6E" w:rsidRDefault="00A16F6E" w:rsidP="008D2EF5"/>
    <w:p w:rsidR="00EC2F66" w:rsidRDefault="00EC2F66" w:rsidP="00EC2F66">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SQL - NOT NULL Constraint</w:t>
      </w:r>
    </w:p>
    <w:p w:rsidR="00EC2F66" w:rsidRDefault="00EC2F66" w:rsidP="00EC2F66">
      <w:pPr>
        <w:pStyle w:val="NormalWeb"/>
        <w:spacing w:before="120" w:beforeAutospacing="0" w:after="144" w:afterAutospacing="0"/>
        <w:ind w:left="48" w:right="48"/>
        <w:jc w:val="both"/>
        <w:rPr>
          <w:rFonts w:ascii="Arial" w:hAnsi="Arial" w:cs="Arial"/>
          <w:color w:val="000000"/>
        </w:rPr>
      </w:pPr>
    </w:p>
    <w:p w:rsidR="00EC2F66" w:rsidRDefault="00EC2F66" w:rsidP="00EC2F66">
      <w:pPr>
        <w:pStyle w:val="NormalWeb"/>
        <w:spacing w:before="120" w:beforeAutospacing="0" w:after="144" w:afterAutospacing="0"/>
        <w:ind w:left="48" w:right="48"/>
        <w:jc w:val="both"/>
        <w:rPr>
          <w:ins w:id="0" w:author="Unknown"/>
          <w:rFonts w:ascii="Arial" w:hAnsi="Arial" w:cs="Arial"/>
          <w:color w:val="000000"/>
        </w:rPr>
      </w:pPr>
      <w:ins w:id="1" w:author="Unknown">
        <w:r>
          <w:rPr>
            <w:rFonts w:ascii="Arial" w:hAnsi="Arial" w:cs="Arial"/>
            <w:color w:val="000000"/>
          </w:rPr>
          <w:t>By default, a column can hold NULL values. If you do not want a column to have a NULL value, then you need to define such a constraint on this column specifying that NULL is now not allowed for that column.</w:t>
        </w:r>
      </w:ins>
    </w:p>
    <w:p w:rsidR="00EC2F66" w:rsidRDefault="00EC2F66" w:rsidP="00EC2F66">
      <w:pPr>
        <w:pStyle w:val="NormalWeb"/>
        <w:spacing w:before="120" w:beforeAutospacing="0" w:after="144" w:afterAutospacing="0"/>
        <w:ind w:left="48" w:right="48"/>
        <w:jc w:val="both"/>
        <w:rPr>
          <w:ins w:id="2" w:author="Unknown"/>
          <w:rFonts w:ascii="Arial" w:hAnsi="Arial" w:cs="Arial"/>
          <w:color w:val="000000"/>
        </w:rPr>
      </w:pPr>
      <w:ins w:id="3" w:author="Unknown">
        <w:r>
          <w:rPr>
            <w:rFonts w:ascii="Arial" w:hAnsi="Arial" w:cs="Arial"/>
            <w:color w:val="000000"/>
          </w:rPr>
          <w:t>A NULL is not the same as no data, rather, it represents unknown data.</w:t>
        </w:r>
      </w:ins>
    </w:p>
    <w:p w:rsidR="00EC2F66" w:rsidRDefault="00EC2F66" w:rsidP="00EC2F66">
      <w:pPr>
        <w:pStyle w:val="Heading2"/>
        <w:rPr>
          <w:ins w:id="4" w:author="Unknown"/>
          <w:rFonts w:ascii="Arial" w:hAnsi="Arial" w:cs="Arial"/>
          <w:b w:val="0"/>
          <w:bCs w:val="0"/>
          <w:sz w:val="35"/>
          <w:szCs w:val="35"/>
        </w:rPr>
      </w:pPr>
      <w:ins w:id="5" w:author="Unknown">
        <w:r>
          <w:rPr>
            <w:rFonts w:ascii="Arial" w:hAnsi="Arial" w:cs="Arial"/>
            <w:b w:val="0"/>
            <w:bCs w:val="0"/>
            <w:sz w:val="35"/>
            <w:szCs w:val="35"/>
          </w:rPr>
          <w:t>Example</w:t>
        </w:r>
      </w:ins>
    </w:p>
    <w:p w:rsidR="00EC2F66" w:rsidRDefault="00EC2F66" w:rsidP="00EC2F66">
      <w:pPr>
        <w:pStyle w:val="NormalWeb"/>
        <w:spacing w:before="120" w:beforeAutospacing="0" w:after="144" w:afterAutospacing="0"/>
        <w:ind w:left="48" w:right="48"/>
        <w:jc w:val="both"/>
        <w:rPr>
          <w:ins w:id="6" w:author="Unknown"/>
          <w:rFonts w:ascii="Arial" w:hAnsi="Arial" w:cs="Arial"/>
          <w:color w:val="000000"/>
        </w:rPr>
      </w:pPr>
      <w:ins w:id="7" w:author="Unknown">
        <w:r>
          <w:rPr>
            <w:rFonts w:ascii="Arial" w:hAnsi="Arial" w:cs="Arial"/>
            <w:color w:val="000000"/>
          </w:rPr>
          <w:t>For example, the following SQL query creates a new table called CUSTOMERS and adds five columns, three of which, are ID NAME and AGE, In this we specify not to accept NULLs −</w:t>
        </w:r>
      </w:ins>
    </w:p>
    <w:p w:rsidR="00EC2F66" w:rsidRDefault="00EC2F66" w:rsidP="00EC2F66">
      <w:pPr>
        <w:pStyle w:val="HTMLPreformatted"/>
        <w:pBdr>
          <w:top w:val="single" w:sz="6" w:space="2" w:color="888888"/>
          <w:left w:val="single" w:sz="6" w:space="2" w:color="888888"/>
          <w:bottom w:val="single" w:sz="6" w:space="2" w:color="888888"/>
          <w:right w:val="single" w:sz="6" w:space="2" w:color="888888"/>
        </w:pBdr>
        <w:rPr>
          <w:ins w:id="8" w:author="Unknown"/>
          <w:rStyle w:val="pln"/>
          <w:color w:val="000000"/>
          <w:sz w:val="23"/>
          <w:szCs w:val="23"/>
        </w:rPr>
      </w:pPr>
      <w:ins w:id="9" w:author="Unknown">
        <w:r>
          <w:rPr>
            <w:rStyle w:val="pln"/>
            <w:color w:val="000000"/>
            <w:sz w:val="23"/>
            <w:szCs w:val="23"/>
          </w:rPr>
          <w:t>CREATE TABLE CUSTOMERS</w:t>
        </w:r>
        <w:r>
          <w:rPr>
            <w:rStyle w:val="pun"/>
            <w:color w:val="666600"/>
            <w:sz w:val="23"/>
            <w:szCs w:val="23"/>
          </w:rPr>
          <w:t>(</w:t>
        </w:r>
      </w:ins>
    </w:p>
    <w:p w:rsidR="00EC2F66" w:rsidRDefault="00EC2F66" w:rsidP="00EC2F66">
      <w:pPr>
        <w:pStyle w:val="HTMLPreformatted"/>
        <w:pBdr>
          <w:top w:val="single" w:sz="6" w:space="2" w:color="888888"/>
          <w:left w:val="single" w:sz="6" w:space="2" w:color="888888"/>
          <w:bottom w:val="single" w:sz="6" w:space="2" w:color="888888"/>
          <w:right w:val="single" w:sz="6" w:space="2" w:color="888888"/>
        </w:pBdr>
        <w:rPr>
          <w:ins w:id="10" w:author="Unknown"/>
          <w:rStyle w:val="pln"/>
          <w:color w:val="000000"/>
          <w:sz w:val="23"/>
          <w:szCs w:val="23"/>
        </w:rPr>
      </w:pPr>
      <w:ins w:id="11" w:author="Unknown">
        <w:r>
          <w:rPr>
            <w:rStyle w:val="pln"/>
            <w:color w:val="000000"/>
            <w:sz w:val="23"/>
            <w:szCs w:val="23"/>
          </w:rPr>
          <w:t xml:space="preserve">   ID   INT              NOT NULL</w:t>
        </w:r>
        <w:r>
          <w:rPr>
            <w:rStyle w:val="pun"/>
            <w:color w:val="666600"/>
            <w:sz w:val="23"/>
            <w:szCs w:val="23"/>
          </w:rPr>
          <w:t>,</w:t>
        </w:r>
      </w:ins>
    </w:p>
    <w:p w:rsidR="00EC2F66" w:rsidRDefault="00EC2F66" w:rsidP="00EC2F66">
      <w:pPr>
        <w:pStyle w:val="HTMLPreformatted"/>
        <w:pBdr>
          <w:top w:val="single" w:sz="6" w:space="2" w:color="888888"/>
          <w:left w:val="single" w:sz="6" w:space="2" w:color="888888"/>
          <w:bottom w:val="single" w:sz="6" w:space="2" w:color="888888"/>
          <w:right w:val="single" w:sz="6" w:space="2" w:color="888888"/>
        </w:pBdr>
        <w:rPr>
          <w:ins w:id="12" w:author="Unknown"/>
          <w:rStyle w:val="pln"/>
          <w:color w:val="000000"/>
          <w:sz w:val="23"/>
          <w:szCs w:val="23"/>
        </w:rPr>
      </w:pPr>
      <w:ins w:id="13" w:author="Unknown">
        <w:r>
          <w:rPr>
            <w:rStyle w:val="pln"/>
            <w:color w:val="000000"/>
            <w:sz w:val="23"/>
            <w:szCs w:val="23"/>
          </w:rPr>
          <w:t xml:space="preserve">   NAME VARCHAR </w:t>
        </w:r>
        <w:r>
          <w:rPr>
            <w:rStyle w:val="pun"/>
            <w:color w:val="666600"/>
            <w:sz w:val="23"/>
            <w:szCs w:val="23"/>
          </w:rPr>
          <w:t>(</w:t>
        </w:r>
        <w:r>
          <w:rPr>
            <w:rStyle w:val="lit"/>
            <w:rFonts w:eastAsiaTheme="majorEastAsia"/>
            <w:color w:val="006666"/>
            <w:sz w:val="23"/>
            <w:szCs w:val="23"/>
          </w:rPr>
          <w:t>20</w:t>
        </w:r>
        <w:r>
          <w:rPr>
            <w:rStyle w:val="pun"/>
            <w:color w:val="666600"/>
            <w:sz w:val="23"/>
            <w:szCs w:val="23"/>
          </w:rPr>
          <w:t>)</w:t>
        </w:r>
        <w:r>
          <w:rPr>
            <w:rStyle w:val="pln"/>
            <w:color w:val="000000"/>
            <w:sz w:val="23"/>
            <w:szCs w:val="23"/>
          </w:rPr>
          <w:t xml:space="preserve">     NOT NULL</w:t>
        </w:r>
        <w:r>
          <w:rPr>
            <w:rStyle w:val="pun"/>
            <w:color w:val="666600"/>
            <w:sz w:val="23"/>
            <w:szCs w:val="23"/>
          </w:rPr>
          <w:t>,</w:t>
        </w:r>
      </w:ins>
    </w:p>
    <w:p w:rsidR="00EC2F66" w:rsidRDefault="00EC2F66" w:rsidP="00EC2F66">
      <w:pPr>
        <w:pStyle w:val="HTMLPreformatted"/>
        <w:pBdr>
          <w:top w:val="single" w:sz="6" w:space="2" w:color="888888"/>
          <w:left w:val="single" w:sz="6" w:space="2" w:color="888888"/>
          <w:bottom w:val="single" w:sz="6" w:space="2" w:color="888888"/>
          <w:right w:val="single" w:sz="6" w:space="2" w:color="888888"/>
        </w:pBdr>
        <w:rPr>
          <w:ins w:id="14" w:author="Unknown"/>
          <w:rStyle w:val="pln"/>
          <w:color w:val="000000"/>
          <w:sz w:val="23"/>
          <w:szCs w:val="23"/>
        </w:rPr>
      </w:pPr>
      <w:ins w:id="15" w:author="Unknown">
        <w:r>
          <w:rPr>
            <w:rStyle w:val="pln"/>
            <w:color w:val="000000"/>
            <w:sz w:val="23"/>
            <w:szCs w:val="23"/>
          </w:rPr>
          <w:t xml:space="preserve">   AGE  INT              NOT NULL</w:t>
        </w:r>
        <w:r>
          <w:rPr>
            <w:rStyle w:val="pun"/>
            <w:color w:val="666600"/>
            <w:sz w:val="23"/>
            <w:szCs w:val="23"/>
          </w:rPr>
          <w:t>,</w:t>
        </w:r>
      </w:ins>
    </w:p>
    <w:p w:rsidR="00EC2F66" w:rsidRDefault="00EC2F66" w:rsidP="00EC2F66">
      <w:pPr>
        <w:pStyle w:val="HTMLPreformatted"/>
        <w:pBdr>
          <w:top w:val="single" w:sz="6" w:space="2" w:color="888888"/>
          <w:left w:val="single" w:sz="6" w:space="2" w:color="888888"/>
          <w:bottom w:val="single" w:sz="6" w:space="2" w:color="888888"/>
          <w:right w:val="single" w:sz="6" w:space="2" w:color="888888"/>
        </w:pBdr>
        <w:rPr>
          <w:ins w:id="16" w:author="Unknown"/>
          <w:rStyle w:val="pln"/>
          <w:color w:val="000000"/>
          <w:sz w:val="23"/>
          <w:szCs w:val="23"/>
        </w:rPr>
      </w:pPr>
      <w:ins w:id="17" w:author="Unknown">
        <w:r>
          <w:rPr>
            <w:rStyle w:val="pln"/>
            <w:color w:val="000000"/>
            <w:sz w:val="23"/>
            <w:szCs w:val="23"/>
          </w:rPr>
          <w:lastRenderedPageBreak/>
          <w:t xml:space="preserve">   ADDRESS  CHAR </w:t>
        </w:r>
        <w:r>
          <w:rPr>
            <w:rStyle w:val="pun"/>
            <w:color w:val="666600"/>
            <w:sz w:val="23"/>
            <w:szCs w:val="23"/>
          </w:rPr>
          <w:t>(</w:t>
        </w:r>
        <w:r>
          <w:rPr>
            <w:rStyle w:val="lit"/>
            <w:rFonts w:eastAsiaTheme="majorEastAsia"/>
            <w:color w:val="006666"/>
            <w:sz w:val="23"/>
            <w:szCs w:val="23"/>
          </w:rPr>
          <w:t>25</w:t>
        </w:r>
        <w:r>
          <w:rPr>
            <w:rStyle w:val="pun"/>
            <w:color w:val="666600"/>
            <w:sz w:val="23"/>
            <w:szCs w:val="23"/>
          </w:rPr>
          <w:t>)</w:t>
        </w:r>
        <w:r>
          <w:rPr>
            <w:rStyle w:val="pln"/>
            <w:color w:val="000000"/>
            <w:sz w:val="23"/>
            <w:szCs w:val="23"/>
          </w:rPr>
          <w:t xml:space="preserve"> </w:t>
        </w:r>
        <w:r>
          <w:rPr>
            <w:rStyle w:val="pun"/>
            <w:color w:val="666600"/>
            <w:sz w:val="23"/>
            <w:szCs w:val="23"/>
          </w:rPr>
          <w:t>,</w:t>
        </w:r>
      </w:ins>
    </w:p>
    <w:p w:rsidR="00EC2F66" w:rsidRDefault="00EC2F66" w:rsidP="00EC2F66">
      <w:pPr>
        <w:pStyle w:val="HTMLPreformatted"/>
        <w:pBdr>
          <w:top w:val="single" w:sz="6" w:space="2" w:color="888888"/>
          <w:left w:val="single" w:sz="6" w:space="2" w:color="888888"/>
          <w:bottom w:val="single" w:sz="6" w:space="2" w:color="888888"/>
          <w:right w:val="single" w:sz="6" w:space="2" w:color="888888"/>
        </w:pBdr>
        <w:rPr>
          <w:ins w:id="18" w:author="Unknown"/>
          <w:rStyle w:val="pln"/>
          <w:color w:val="000000"/>
          <w:sz w:val="23"/>
          <w:szCs w:val="23"/>
        </w:rPr>
      </w:pPr>
      <w:ins w:id="19" w:author="Unknown">
        <w:r>
          <w:rPr>
            <w:rStyle w:val="pln"/>
            <w:color w:val="000000"/>
            <w:sz w:val="23"/>
            <w:szCs w:val="23"/>
          </w:rPr>
          <w:t xml:space="preserve">   SALARY   DECIMAL </w:t>
        </w:r>
        <w:r>
          <w:rPr>
            <w:rStyle w:val="pun"/>
            <w:color w:val="666600"/>
            <w:sz w:val="23"/>
            <w:szCs w:val="23"/>
          </w:rPr>
          <w:t>(</w:t>
        </w:r>
        <w:r>
          <w:rPr>
            <w:rStyle w:val="lit"/>
            <w:rFonts w:eastAsiaTheme="majorEastAsia"/>
            <w:color w:val="006666"/>
            <w:sz w:val="23"/>
            <w:szCs w:val="23"/>
          </w:rPr>
          <w:t>18</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w:t>
        </w:r>
      </w:ins>
    </w:p>
    <w:p w:rsidR="00EC2F66" w:rsidRDefault="00EC2F66" w:rsidP="00EC2F66">
      <w:pPr>
        <w:pStyle w:val="HTMLPreformatted"/>
        <w:pBdr>
          <w:top w:val="single" w:sz="6" w:space="2" w:color="888888"/>
          <w:left w:val="single" w:sz="6" w:space="2" w:color="888888"/>
          <w:bottom w:val="single" w:sz="6" w:space="2" w:color="888888"/>
          <w:right w:val="single" w:sz="6" w:space="2" w:color="888888"/>
        </w:pBdr>
        <w:rPr>
          <w:ins w:id="20" w:author="Unknown"/>
          <w:rStyle w:val="pln"/>
          <w:color w:val="000000"/>
          <w:sz w:val="23"/>
          <w:szCs w:val="23"/>
        </w:rPr>
      </w:pPr>
      <w:ins w:id="21" w:author="Unknown">
        <w:r>
          <w:rPr>
            <w:rStyle w:val="pln"/>
            <w:color w:val="000000"/>
            <w:sz w:val="23"/>
            <w:szCs w:val="23"/>
          </w:rPr>
          <w:t xml:space="preserve">   PRIMARY KEY </w:t>
        </w:r>
        <w:r>
          <w:rPr>
            <w:rStyle w:val="pun"/>
            <w:color w:val="666600"/>
            <w:sz w:val="23"/>
            <w:szCs w:val="23"/>
          </w:rPr>
          <w:t>(</w:t>
        </w:r>
        <w:r>
          <w:rPr>
            <w:rStyle w:val="pln"/>
            <w:color w:val="000000"/>
            <w:sz w:val="23"/>
            <w:szCs w:val="23"/>
          </w:rPr>
          <w:t>ID</w:t>
        </w:r>
        <w:r>
          <w:rPr>
            <w:rStyle w:val="pun"/>
            <w:color w:val="666600"/>
            <w:sz w:val="23"/>
            <w:szCs w:val="23"/>
          </w:rPr>
          <w:t>)</w:t>
        </w:r>
      </w:ins>
    </w:p>
    <w:p w:rsidR="00EC2F66" w:rsidRDefault="00EC2F66" w:rsidP="00EC2F66">
      <w:pPr>
        <w:pStyle w:val="HTMLPreformatted"/>
        <w:pBdr>
          <w:top w:val="single" w:sz="6" w:space="2" w:color="888888"/>
          <w:left w:val="single" w:sz="6" w:space="2" w:color="888888"/>
          <w:bottom w:val="single" w:sz="6" w:space="2" w:color="888888"/>
          <w:right w:val="single" w:sz="6" w:space="2" w:color="888888"/>
        </w:pBdr>
        <w:rPr>
          <w:ins w:id="22" w:author="Unknown"/>
          <w:sz w:val="23"/>
          <w:szCs w:val="23"/>
        </w:rPr>
      </w:pPr>
      <w:ins w:id="23" w:author="Unknown">
        <w:r>
          <w:rPr>
            <w:rStyle w:val="pun"/>
            <w:color w:val="666600"/>
            <w:sz w:val="23"/>
            <w:szCs w:val="23"/>
          </w:rPr>
          <w:t>);</w:t>
        </w:r>
      </w:ins>
    </w:p>
    <w:p w:rsidR="00EC2F66" w:rsidRDefault="00EC2F66" w:rsidP="00EC2F66">
      <w:pPr>
        <w:pStyle w:val="NormalWeb"/>
        <w:spacing w:before="120" w:beforeAutospacing="0" w:after="144" w:afterAutospacing="0"/>
        <w:ind w:left="48" w:right="48"/>
        <w:jc w:val="both"/>
        <w:rPr>
          <w:ins w:id="24" w:author="Unknown"/>
          <w:rFonts w:ascii="Arial" w:hAnsi="Arial" w:cs="Arial"/>
          <w:color w:val="000000"/>
        </w:rPr>
      </w:pPr>
      <w:ins w:id="25" w:author="Unknown">
        <w:r>
          <w:rPr>
            <w:rFonts w:ascii="Arial" w:hAnsi="Arial" w:cs="Arial"/>
            <w:color w:val="000000"/>
          </w:rPr>
          <w:t>If CUSTOMERS table has already been created, then to add a NOT NULL constraint to the SALARY column in Oracle and MySQL, you would write a query like the one that is shown in the following code block.</w:t>
        </w:r>
      </w:ins>
    </w:p>
    <w:p w:rsidR="00EC2F66" w:rsidRDefault="00EC2F66" w:rsidP="00EC2F66">
      <w:pPr>
        <w:pStyle w:val="HTMLPreformatted"/>
        <w:pBdr>
          <w:top w:val="single" w:sz="6" w:space="2" w:color="888888"/>
          <w:left w:val="single" w:sz="6" w:space="2" w:color="888888"/>
          <w:bottom w:val="single" w:sz="6" w:space="2" w:color="888888"/>
          <w:right w:val="single" w:sz="6" w:space="2" w:color="888888"/>
        </w:pBdr>
        <w:rPr>
          <w:ins w:id="26" w:author="Unknown"/>
          <w:rStyle w:val="pln"/>
          <w:color w:val="000000"/>
          <w:sz w:val="23"/>
          <w:szCs w:val="23"/>
        </w:rPr>
      </w:pPr>
      <w:ins w:id="27" w:author="Unknown">
        <w:r>
          <w:rPr>
            <w:rStyle w:val="pln"/>
            <w:color w:val="000000"/>
            <w:sz w:val="23"/>
            <w:szCs w:val="23"/>
          </w:rPr>
          <w:t>ALTER TABLE CUSTOMERS</w:t>
        </w:r>
      </w:ins>
    </w:p>
    <w:p w:rsidR="00EC2F66" w:rsidRDefault="00EC2F66" w:rsidP="00EC2F66">
      <w:pPr>
        <w:pStyle w:val="HTMLPreformatted"/>
        <w:pBdr>
          <w:top w:val="single" w:sz="6" w:space="2" w:color="888888"/>
          <w:left w:val="single" w:sz="6" w:space="2" w:color="888888"/>
          <w:bottom w:val="single" w:sz="6" w:space="2" w:color="888888"/>
          <w:right w:val="single" w:sz="6" w:space="2" w:color="888888"/>
        </w:pBdr>
        <w:rPr>
          <w:ins w:id="28" w:author="Unknown"/>
          <w:sz w:val="23"/>
          <w:szCs w:val="23"/>
        </w:rPr>
      </w:pPr>
      <w:ins w:id="29" w:author="Unknown">
        <w:r>
          <w:rPr>
            <w:rStyle w:val="pln"/>
            <w:color w:val="000000"/>
            <w:sz w:val="23"/>
            <w:szCs w:val="23"/>
          </w:rPr>
          <w:t xml:space="preserve">   MODIFY SALARY  DECIMAL </w:t>
        </w:r>
        <w:r>
          <w:rPr>
            <w:rStyle w:val="pun"/>
            <w:color w:val="666600"/>
            <w:sz w:val="23"/>
            <w:szCs w:val="23"/>
          </w:rPr>
          <w:t>(</w:t>
        </w:r>
        <w:r>
          <w:rPr>
            <w:rStyle w:val="lit"/>
            <w:rFonts w:eastAsiaTheme="majorEastAsia"/>
            <w:color w:val="006666"/>
            <w:sz w:val="23"/>
            <w:szCs w:val="23"/>
          </w:rPr>
          <w:t>18</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NOT NULL</w:t>
        </w:r>
        <w:r>
          <w:rPr>
            <w:rStyle w:val="pun"/>
            <w:color w:val="666600"/>
            <w:sz w:val="23"/>
            <w:szCs w:val="23"/>
          </w:rPr>
          <w:t>;</w:t>
        </w:r>
      </w:ins>
    </w:p>
    <w:p w:rsidR="00A16F6E" w:rsidRDefault="00A16F6E" w:rsidP="008D2EF5"/>
    <w:p w:rsidR="00BE52C1" w:rsidRDefault="00BE52C1" w:rsidP="008D2EF5"/>
    <w:p w:rsidR="00BE52C1" w:rsidRDefault="00BE52C1" w:rsidP="008D2EF5"/>
    <w:p w:rsidR="00BE52C1" w:rsidRDefault="00BE52C1" w:rsidP="008D2EF5"/>
    <w:p w:rsidR="00BE52C1" w:rsidRDefault="00BE52C1" w:rsidP="008D2EF5"/>
    <w:p w:rsidR="00BE52C1" w:rsidRDefault="00BE52C1" w:rsidP="008D2EF5"/>
    <w:p w:rsidR="00BE52C1" w:rsidRDefault="00BE52C1" w:rsidP="008D2EF5"/>
    <w:p w:rsidR="00BE52C1" w:rsidRDefault="00BE52C1" w:rsidP="008D2EF5"/>
    <w:p w:rsidR="00BE52C1" w:rsidRDefault="00BE52C1" w:rsidP="008D2EF5"/>
    <w:p w:rsidR="00BE52C1" w:rsidRDefault="00BE52C1" w:rsidP="008D2EF5"/>
    <w:p w:rsidR="00BE52C1" w:rsidRDefault="00BE52C1" w:rsidP="008D2EF5"/>
    <w:p w:rsidR="00BE52C1" w:rsidRDefault="00BE52C1" w:rsidP="00BE52C1">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SQL - DEFAULT Constraint</w:t>
      </w:r>
    </w:p>
    <w:p w:rsidR="00BE52C1" w:rsidRDefault="00BE52C1" w:rsidP="00BE52C1">
      <w:pPr>
        <w:pStyle w:val="NormalWeb"/>
        <w:spacing w:before="120" w:beforeAutospacing="0" w:after="144" w:afterAutospacing="0"/>
        <w:ind w:left="48" w:right="48"/>
        <w:jc w:val="both"/>
        <w:rPr>
          <w:ins w:id="30" w:author="Unknown"/>
          <w:rFonts w:ascii="Arial" w:hAnsi="Arial" w:cs="Arial"/>
          <w:color w:val="000000"/>
        </w:rPr>
      </w:pPr>
      <w:ins w:id="31" w:author="Unknown">
        <w:r>
          <w:rPr>
            <w:rFonts w:ascii="Arial" w:hAnsi="Arial" w:cs="Arial"/>
            <w:color w:val="000000"/>
          </w:rPr>
          <w:t>The DEFAULT constraint provides a default value to a column when the INSERT INTO statement does not provide a specific value.</w:t>
        </w:r>
      </w:ins>
    </w:p>
    <w:p w:rsidR="00BE52C1" w:rsidRDefault="00BE52C1" w:rsidP="00BE52C1">
      <w:pPr>
        <w:pStyle w:val="Heading2"/>
        <w:rPr>
          <w:ins w:id="32" w:author="Unknown"/>
          <w:rFonts w:ascii="Arial" w:hAnsi="Arial" w:cs="Arial"/>
          <w:b w:val="0"/>
          <w:bCs w:val="0"/>
          <w:sz w:val="35"/>
          <w:szCs w:val="35"/>
        </w:rPr>
      </w:pPr>
      <w:ins w:id="33" w:author="Unknown">
        <w:r>
          <w:rPr>
            <w:rFonts w:ascii="Arial" w:hAnsi="Arial" w:cs="Arial"/>
            <w:b w:val="0"/>
            <w:bCs w:val="0"/>
            <w:sz w:val="35"/>
            <w:szCs w:val="35"/>
          </w:rPr>
          <w:t>Example</w:t>
        </w:r>
      </w:ins>
    </w:p>
    <w:p w:rsidR="00BE52C1" w:rsidRDefault="00BE52C1" w:rsidP="00BE52C1">
      <w:pPr>
        <w:pStyle w:val="NormalWeb"/>
        <w:spacing w:before="120" w:beforeAutospacing="0" w:after="144" w:afterAutospacing="0"/>
        <w:ind w:left="48" w:right="48"/>
        <w:jc w:val="both"/>
        <w:rPr>
          <w:ins w:id="34" w:author="Unknown"/>
          <w:rFonts w:ascii="Arial" w:hAnsi="Arial" w:cs="Arial"/>
          <w:color w:val="000000"/>
        </w:rPr>
      </w:pPr>
      <w:ins w:id="35" w:author="Unknown">
        <w:r>
          <w:rPr>
            <w:rFonts w:ascii="Arial" w:hAnsi="Arial" w:cs="Arial"/>
            <w:color w:val="000000"/>
          </w:rPr>
          <w:t>For example, the following SQL creates a new table called CUSTOMERS and adds five columns. Here, the SALARY column is set to 5000.00 by default, so in case the INSERT INTO statement does not provide a value for this column, then by default this column would be set to 5000.00.</w:t>
        </w:r>
      </w:ins>
    </w:p>
    <w:p w:rsidR="00BE52C1" w:rsidRDefault="00BE52C1" w:rsidP="00BE52C1">
      <w:pPr>
        <w:pStyle w:val="HTMLPreformatted"/>
        <w:pBdr>
          <w:top w:val="single" w:sz="6" w:space="2" w:color="888888"/>
          <w:left w:val="single" w:sz="6" w:space="2" w:color="888888"/>
          <w:bottom w:val="single" w:sz="6" w:space="2" w:color="888888"/>
          <w:right w:val="single" w:sz="6" w:space="2" w:color="888888"/>
        </w:pBdr>
        <w:rPr>
          <w:ins w:id="36" w:author="Unknown"/>
          <w:rStyle w:val="pln"/>
          <w:color w:val="000000"/>
          <w:sz w:val="23"/>
          <w:szCs w:val="23"/>
        </w:rPr>
      </w:pPr>
      <w:ins w:id="37" w:author="Unknown">
        <w:r>
          <w:rPr>
            <w:rStyle w:val="pln"/>
            <w:color w:val="000000"/>
            <w:sz w:val="23"/>
            <w:szCs w:val="23"/>
          </w:rPr>
          <w:t>CREATE TABLE CUSTOMERS</w:t>
        </w:r>
        <w:r>
          <w:rPr>
            <w:rStyle w:val="pun"/>
            <w:color w:val="666600"/>
            <w:sz w:val="23"/>
            <w:szCs w:val="23"/>
          </w:rPr>
          <w:t>(</w:t>
        </w:r>
      </w:ins>
    </w:p>
    <w:p w:rsidR="00BE52C1" w:rsidRDefault="00BE52C1" w:rsidP="00BE52C1">
      <w:pPr>
        <w:pStyle w:val="HTMLPreformatted"/>
        <w:pBdr>
          <w:top w:val="single" w:sz="6" w:space="2" w:color="888888"/>
          <w:left w:val="single" w:sz="6" w:space="2" w:color="888888"/>
          <w:bottom w:val="single" w:sz="6" w:space="2" w:color="888888"/>
          <w:right w:val="single" w:sz="6" w:space="2" w:color="888888"/>
        </w:pBdr>
        <w:rPr>
          <w:ins w:id="38" w:author="Unknown"/>
          <w:rStyle w:val="pln"/>
          <w:color w:val="000000"/>
          <w:sz w:val="23"/>
          <w:szCs w:val="23"/>
        </w:rPr>
      </w:pPr>
      <w:ins w:id="39" w:author="Unknown">
        <w:r>
          <w:rPr>
            <w:rStyle w:val="pln"/>
            <w:color w:val="000000"/>
            <w:sz w:val="23"/>
            <w:szCs w:val="23"/>
          </w:rPr>
          <w:t xml:space="preserve">   ID   INT              NOT NULL</w:t>
        </w:r>
        <w:r>
          <w:rPr>
            <w:rStyle w:val="pun"/>
            <w:color w:val="666600"/>
            <w:sz w:val="23"/>
            <w:szCs w:val="23"/>
          </w:rPr>
          <w:t>,</w:t>
        </w:r>
      </w:ins>
    </w:p>
    <w:p w:rsidR="00BE52C1" w:rsidRDefault="00BE52C1" w:rsidP="00BE52C1">
      <w:pPr>
        <w:pStyle w:val="HTMLPreformatted"/>
        <w:pBdr>
          <w:top w:val="single" w:sz="6" w:space="2" w:color="888888"/>
          <w:left w:val="single" w:sz="6" w:space="2" w:color="888888"/>
          <w:bottom w:val="single" w:sz="6" w:space="2" w:color="888888"/>
          <w:right w:val="single" w:sz="6" w:space="2" w:color="888888"/>
        </w:pBdr>
        <w:rPr>
          <w:ins w:id="40" w:author="Unknown"/>
          <w:rStyle w:val="pln"/>
          <w:color w:val="000000"/>
          <w:sz w:val="23"/>
          <w:szCs w:val="23"/>
        </w:rPr>
      </w:pPr>
      <w:ins w:id="41" w:author="Unknown">
        <w:r>
          <w:rPr>
            <w:rStyle w:val="pln"/>
            <w:color w:val="000000"/>
            <w:sz w:val="23"/>
            <w:szCs w:val="23"/>
          </w:rPr>
          <w:t xml:space="preserve">   NAME VARCHAR </w:t>
        </w:r>
        <w:r>
          <w:rPr>
            <w:rStyle w:val="pun"/>
            <w:color w:val="666600"/>
            <w:sz w:val="23"/>
            <w:szCs w:val="23"/>
          </w:rPr>
          <w:t>(</w:t>
        </w:r>
        <w:r>
          <w:rPr>
            <w:rStyle w:val="lit"/>
            <w:rFonts w:eastAsiaTheme="majorEastAsia"/>
            <w:color w:val="006666"/>
            <w:sz w:val="23"/>
            <w:szCs w:val="23"/>
          </w:rPr>
          <w:t>20</w:t>
        </w:r>
        <w:r>
          <w:rPr>
            <w:rStyle w:val="pun"/>
            <w:color w:val="666600"/>
            <w:sz w:val="23"/>
            <w:szCs w:val="23"/>
          </w:rPr>
          <w:t>)</w:t>
        </w:r>
        <w:r>
          <w:rPr>
            <w:rStyle w:val="pln"/>
            <w:color w:val="000000"/>
            <w:sz w:val="23"/>
            <w:szCs w:val="23"/>
          </w:rPr>
          <w:t xml:space="preserve">     NOT NULL</w:t>
        </w:r>
        <w:r>
          <w:rPr>
            <w:rStyle w:val="pun"/>
            <w:color w:val="666600"/>
            <w:sz w:val="23"/>
            <w:szCs w:val="23"/>
          </w:rPr>
          <w:t>,</w:t>
        </w:r>
      </w:ins>
    </w:p>
    <w:p w:rsidR="00BE52C1" w:rsidRDefault="00BE52C1" w:rsidP="00BE52C1">
      <w:pPr>
        <w:pStyle w:val="HTMLPreformatted"/>
        <w:pBdr>
          <w:top w:val="single" w:sz="6" w:space="2" w:color="888888"/>
          <w:left w:val="single" w:sz="6" w:space="2" w:color="888888"/>
          <w:bottom w:val="single" w:sz="6" w:space="2" w:color="888888"/>
          <w:right w:val="single" w:sz="6" w:space="2" w:color="888888"/>
        </w:pBdr>
        <w:rPr>
          <w:ins w:id="42" w:author="Unknown"/>
          <w:rStyle w:val="pln"/>
          <w:color w:val="000000"/>
          <w:sz w:val="23"/>
          <w:szCs w:val="23"/>
        </w:rPr>
      </w:pPr>
      <w:ins w:id="43" w:author="Unknown">
        <w:r>
          <w:rPr>
            <w:rStyle w:val="pln"/>
            <w:color w:val="000000"/>
            <w:sz w:val="23"/>
            <w:szCs w:val="23"/>
          </w:rPr>
          <w:t xml:space="preserve">   AGE  INT              NOT NULL</w:t>
        </w:r>
        <w:r>
          <w:rPr>
            <w:rStyle w:val="pun"/>
            <w:color w:val="666600"/>
            <w:sz w:val="23"/>
            <w:szCs w:val="23"/>
          </w:rPr>
          <w:t>,</w:t>
        </w:r>
      </w:ins>
    </w:p>
    <w:p w:rsidR="00BE52C1" w:rsidRDefault="00BE52C1" w:rsidP="00BE52C1">
      <w:pPr>
        <w:pStyle w:val="HTMLPreformatted"/>
        <w:pBdr>
          <w:top w:val="single" w:sz="6" w:space="2" w:color="888888"/>
          <w:left w:val="single" w:sz="6" w:space="2" w:color="888888"/>
          <w:bottom w:val="single" w:sz="6" w:space="2" w:color="888888"/>
          <w:right w:val="single" w:sz="6" w:space="2" w:color="888888"/>
        </w:pBdr>
        <w:rPr>
          <w:ins w:id="44" w:author="Unknown"/>
          <w:rStyle w:val="pln"/>
          <w:color w:val="000000"/>
          <w:sz w:val="23"/>
          <w:szCs w:val="23"/>
        </w:rPr>
      </w:pPr>
      <w:ins w:id="45" w:author="Unknown">
        <w:r>
          <w:rPr>
            <w:rStyle w:val="pln"/>
            <w:color w:val="000000"/>
            <w:sz w:val="23"/>
            <w:szCs w:val="23"/>
          </w:rPr>
          <w:t xml:space="preserve">   ADDRESS  CHAR </w:t>
        </w:r>
        <w:r>
          <w:rPr>
            <w:rStyle w:val="pun"/>
            <w:color w:val="666600"/>
            <w:sz w:val="23"/>
            <w:szCs w:val="23"/>
          </w:rPr>
          <w:t>(</w:t>
        </w:r>
        <w:r>
          <w:rPr>
            <w:rStyle w:val="lit"/>
            <w:rFonts w:eastAsiaTheme="majorEastAsia"/>
            <w:color w:val="006666"/>
            <w:sz w:val="23"/>
            <w:szCs w:val="23"/>
          </w:rPr>
          <w:t>25</w:t>
        </w:r>
        <w:r>
          <w:rPr>
            <w:rStyle w:val="pun"/>
            <w:color w:val="666600"/>
            <w:sz w:val="23"/>
            <w:szCs w:val="23"/>
          </w:rPr>
          <w:t>)</w:t>
        </w:r>
        <w:r>
          <w:rPr>
            <w:rStyle w:val="pln"/>
            <w:color w:val="000000"/>
            <w:sz w:val="23"/>
            <w:szCs w:val="23"/>
          </w:rPr>
          <w:t xml:space="preserve"> </w:t>
        </w:r>
        <w:r>
          <w:rPr>
            <w:rStyle w:val="pun"/>
            <w:color w:val="666600"/>
            <w:sz w:val="23"/>
            <w:szCs w:val="23"/>
          </w:rPr>
          <w:t>,</w:t>
        </w:r>
      </w:ins>
    </w:p>
    <w:p w:rsidR="00BE52C1" w:rsidRDefault="00BE52C1" w:rsidP="00BE52C1">
      <w:pPr>
        <w:pStyle w:val="HTMLPreformatted"/>
        <w:pBdr>
          <w:top w:val="single" w:sz="6" w:space="2" w:color="888888"/>
          <w:left w:val="single" w:sz="6" w:space="2" w:color="888888"/>
          <w:bottom w:val="single" w:sz="6" w:space="2" w:color="888888"/>
          <w:right w:val="single" w:sz="6" w:space="2" w:color="888888"/>
        </w:pBdr>
        <w:rPr>
          <w:ins w:id="46" w:author="Unknown"/>
          <w:rStyle w:val="pln"/>
          <w:color w:val="000000"/>
          <w:sz w:val="23"/>
          <w:szCs w:val="23"/>
        </w:rPr>
      </w:pPr>
      <w:ins w:id="47" w:author="Unknown">
        <w:r>
          <w:rPr>
            <w:rStyle w:val="pln"/>
            <w:color w:val="000000"/>
            <w:sz w:val="23"/>
            <w:szCs w:val="23"/>
          </w:rPr>
          <w:t xml:space="preserve">   SALARY   DECIMAL </w:t>
        </w:r>
        <w:r>
          <w:rPr>
            <w:rStyle w:val="pun"/>
            <w:color w:val="666600"/>
            <w:sz w:val="23"/>
            <w:szCs w:val="23"/>
          </w:rPr>
          <w:t>(</w:t>
        </w:r>
        <w:r>
          <w:rPr>
            <w:rStyle w:val="lit"/>
            <w:rFonts w:eastAsiaTheme="majorEastAsia"/>
            <w:color w:val="006666"/>
            <w:sz w:val="23"/>
            <w:szCs w:val="23"/>
          </w:rPr>
          <w:t>18</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DEFAULT </w:t>
        </w:r>
        <w:r>
          <w:rPr>
            <w:rStyle w:val="lit"/>
            <w:rFonts w:eastAsiaTheme="majorEastAsia"/>
            <w:color w:val="006666"/>
            <w:sz w:val="23"/>
            <w:szCs w:val="23"/>
          </w:rPr>
          <w:t>5000.00</w:t>
        </w:r>
        <w:r>
          <w:rPr>
            <w:rStyle w:val="pun"/>
            <w:color w:val="666600"/>
            <w:sz w:val="23"/>
            <w:szCs w:val="23"/>
          </w:rPr>
          <w:t>,</w:t>
        </w:r>
        <w:r>
          <w:rPr>
            <w:rStyle w:val="pln"/>
            <w:color w:val="000000"/>
            <w:sz w:val="23"/>
            <w:szCs w:val="23"/>
          </w:rPr>
          <w:t xml:space="preserve">       </w:t>
        </w:r>
      </w:ins>
    </w:p>
    <w:p w:rsidR="00BE52C1" w:rsidRDefault="00BE52C1" w:rsidP="00BE52C1">
      <w:pPr>
        <w:pStyle w:val="HTMLPreformatted"/>
        <w:pBdr>
          <w:top w:val="single" w:sz="6" w:space="2" w:color="888888"/>
          <w:left w:val="single" w:sz="6" w:space="2" w:color="888888"/>
          <w:bottom w:val="single" w:sz="6" w:space="2" w:color="888888"/>
          <w:right w:val="single" w:sz="6" w:space="2" w:color="888888"/>
        </w:pBdr>
        <w:rPr>
          <w:ins w:id="48" w:author="Unknown"/>
          <w:rStyle w:val="pln"/>
          <w:color w:val="000000"/>
          <w:sz w:val="23"/>
          <w:szCs w:val="23"/>
        </w:rPr>
      </w:pPr>
      <w:ins w:id="49" w:author="Unknown">
        <w:r>
          <w:rPr>
            <w:rStyle w:val="pln"/>
            <w:color w:val="000000"/>
            <w:sz w:val="23"/>
            <w:szCs w:val="23"/>
          </w:rPr>
          <w:t xml:space="preserve">   PRIMARY KEY </w:t>
        </w:r>
        <w:r>
          <w:rPr>
            <w:rStyle w:val="pun"/>
            <w:color w:val="666600"/>
            <w:sz w:val="23"/>
            <w:szCs w:val="23"/>
          </w:rPr>
          <w:t>(</w:t>
        </w:r>
        <w:r>
          <w:rPr>
            <w:rStyle w:val="pln"/>
            <w:color w:val="000000"/>
            <w:sz w:val="23"/>
            <w:szCs w:val="23"/>
          </w:rPr>
          <w:t>ID</w:t>
        </w:r>
        <w:r>
          <w:rPr>
            <w:rStyle w:val="pun"/>
            <w:color w:val="666600"/>
            <w:sz w:val="23"/>
            <w:szCs w:val="23"/>
          </w:rPr>
          <w:t>)</w:t>
        </w:r>
      </w:ins>
    </w:p>
    <w:p w:rsidR="00BE52C1" w:rsidRDefault="00BE52C1" w:rsidP="00BE52C1">
      <w:pPr>
        <w:pStyle w:val="HTMLPreformatted"/>
        <w:pBdr>
          <w:top w:val="single" w:sz="6" w:space="2" w:color="888888"/>
          <w:left w:val="single" w:sz="6" w:space="2" w:color="888888"/>
          <w:bottom w:val="single" w:sz="6" w:space="2" w:color="888888"/>
          <w:right w:val="single" w:sz="6" w:space="2" w:color="888888"/>
        </w:pBdr>
        <w:rPr>
          <w:ins w:id="50" w:author="Unknown"/>
          <w:sz w:val="23"/>
          <w:szCs w:val="23"/>
        </w:rPr>
      </w:pPr>
      <w:ins w:id="51" w:author="Unknown">
        <w:r>
          <w:rPr>
            <w:rStyle w:val="pun"/>
            <w:color w:val="666600"/>
            <w:sz w:val="23"/>
            <w:szCs w:val="23"/>
          </w:rPr>
          <w:lastRenderedPageBreak/>
          <w:t>);</w:t>
        </w:r>
      </w:ins>
    </w:p>
    <w:p w:rsidR="00BE52C1" w:rsidRDefault="00BE52C1" w:rsidP="00BE52C1">
      <w:pPr>
        <w:pStyle w:val="NormalWeb"/>
        <w:spacing w:before="120" w:beforeAutospacing="0" w:after="144" w:afterAutospacing="0"/>
        <w:ind w:left="48" w:right="48"/>
        <w:jc w:val="both"/>
        <w:rPr>
          <w:ins w:id="52" w:author="Unknown"/>
          <w:rFonts w:ascii="Arial" w:hAnsi="Arial" w:cs="Arial"/>
          <w:color w:val="000000"/>
        </w:rPr>
      </w:pPr>
      <w:ins w:id="53" w:author="Unknown">
        <w:r>
          <w:rPr>
            <w:rFonts w:ascii="Arial" w:hAnsi="Arial" w:cs="Arial"/>
            <w:color w:val="000000"/>
          </w:rPr>
          <w:t>If the CUSTOMERS table has already been created, then to add a DEFAULT constraint to the SALARY column, you would write a query like the one which is shown in the code block below.</w:t>
        </w:r>
      </w:ins>
    </w:p>
    <w:p w:rsidR="00BE52C1" w:rsidRDefault="00BE52C1" w:rsidP="008D2EF5"/>
    <w:p w:rsidR="00171C77" w:rsidRDefault="00171C77" w:rsidP="008D2EF5"/>
    <w:p w:rsidR="00171C77" w:rsidRDefault="00171C77" w:rsidP="008D2EF5"/>
    <w:p w:rsidR="00171C77" w:rsidRDefault="00171C77" w:rsidP="008D2EF5"/>
    <w:p w:rsidR="00171C77" w:rsidRDefault="00171C77" w:rsidP="008D2EF5"/>
    <w:p w:rsidR="00171C77" w:rsidRDefault="00171C77" w:rsidP="008D2EF5"/>
    <w:p w:rsidR="00171C77" w:rsidRDefault="00171C77" w:rsidP="008D2EF5"/>
    <w:p w:rsidR="00171C77" w:rsidRDefault="00171C77" w:rsidP="008D2EF5"/>
    <w:p w:rsidR="00171C77" w:rsidRDefault="00171C77" w:rsidP="008D2EF5"/>
    <w:p w:rsidR="00171C77" w:rsidRDefault="00171C77" w:rsidP="008D2EF5"/>
    <w:p w:rsidR="00171C77" w:rsidRDefault="00171C77" w:rsidP="008D2EF5"/>
    <w:p w:rsidR="00171C77" w:rsidRDefault="00171C77" w:rsidP="008D2EF5"/>
    <w:p w:rsidR="00171C77" w:rsidRDefault="00171C77" w:rsidP="008D2EF5"/>
    <w:p w:rsidR="00171C77" w:rsidRDefault="00171C77" w:rsidP="008D2EF5"/>
    <w:p w:rsidR="00F67D2C" w:rsidRDefault="00F67D2C" w:rsidP="00F67D2C">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SQL - UNIQUE Constraint</w:t>
      </w:r>
    </w:p>
    <w:p w:rsidR="00F67D2C" w:rsidRDefault="00F67D2C" w:rsidP="00F67D2C">
      <w:pPr>
        <w:pStyle w:val="NormalWeb"/>
        <w:spacing w:before="120" w:beforeAutospacing="0" w:after="144" w:afterAutospacing="0"/>
        <w:ind w:left="48" w:right="48"/>
        <w:jc w:val="both"/>
        <w:rPr>
          <w:ins w:id="54" w:author="Unknown"/>
          <w:rFonts w:ascii="Arial" w:hAnsi="Arial" w:cs="Arial"/>
          <w:color w:val="000000"/>
        </w:rPr>
      </w:pPr>
      <w:ins w:id="55" w:author="Unknown">
        <w:r>
          <w:rPr>
            <w:rFonts w:ascii="Arial" w:hAnsi="Arial" w:cs="Arial"/>
            <w:color w:val="000000"/>
          </w:rPr>
          <w:t>The UNIQUE Constraint prevents two records from having identical values in a column. In the CUSTOMERS table, for example, you might want to prevent two or more people from having an identical age.</w:t>
        </w:r>
      </w:ins>
    </w:p>
    <w:p w:rsidR="00F67D2C" w:rsidRDefault="00F67D2C" w:rsidP="00F67D2C">
      <w:pPr>
        <w:pStyle w:val="Heading3"/>
        <w:rPr>
          <w:ins w:id="56" w:author="Unknown"/>
          <w:rFonts w:ascii="Arial" w:hAnsi="Arial" w:cs="Arial"/>
          <w:b w:val="0"/>
          <w:bCs w:val="0"/>
          <w:color w:val="auto"/>
        </w:rPr>
      </w:pPr>
      <w:ins w:id="57" w:author="Unknown">
        <w:r>
          <w:rPr>
            <w:rFonts w:ascii="Arial" w:hAnsi="Arial" w:cs="Arial"/>
            <w:b w:val="0"/>
            <w:bCs w:val="0"/>
          </w:rPr>
          <w:t>Example</w:t>
        </w:r>
      </w:ins>
    </w:p>
    <w:p w:rsidR="00F67D2C" w:rsidRDefault="00F67D2C" w:rsidP="00F67D2C">
      <w:pPr>
        <w:pStyle w:val="NormalWeb"/>
        <w:spacing w:before="120" w:beforeAutospacing="0" w:after="144" w:afterAutospacing="0"/>
        <w:ind w:left="48" w:right="48"/>
        <w:jc w:val="both"/>
        <w:rPr>
          <w:ins w:id="58" w:author="Unknown"/>
          <w:rFonts w:ascii="Arial" w:hAnsi="Arial" w:cs="Arial"/>
          <w:color w:val="000000"/>
        </w:rPr>
      </w:pPr>
      <w:ins w:id="59" w:author="Unknown">
        <w:r>
          <w:rPr>
            <w:rFonts w:ascii="Arial" w:hAnsi="Arial" w:cs="Arial"/>
            <w:color w:val="000000"/>
          </w:rPr>
          <w:t>For example, the following SQL query creates a new table called CUSTOMERS and adds five columns. Here, the AGE column is set to UNIQUE, so that you cannot have two records with the same age.</w:t>
        </w:r>
      </w:ins>
    </w:p>
    <w:p w:rsidR="00F67D2C" w:rsidRDefault="00F67D2C" w:rsidP="00F67D2C">
      <w:pPr>
        <w:pStyle w:val="HTMLPreformatted"/>
        <w:pBdr>
          <w:top w:val="single" w:sz="6" w:space="2" w:color="888888"/>
          <w:left w:val="single" w:sz="6" w:space="2" w:color="888888"/>
          <w:bottom w:val="single" w:sz="6" w:space="2" w:color="888888"/>
          <w:right w:val="single" w:sz="6" w:space="2" w:color="888888"/>
        </w:pBdr>
        <w:rPr>
          <w:ins w:id="60" w:author="Unknown"/>
          <w:rStyle w:val="pln"/>
          <w:color w:val="000000"/>
          <w:sz w:val="23"/>
          <w:szCs w:val="23"/>
        </w:rPr>
      </w:pPr>
      <w:ins w:id="61" w:author="Unknown">
        <w:r>
          <w:rPr>
            <w:rStyle w:val="pln"/>
            <w:color w:val="000000"/>
            <w:sz w:val="23"/>
            <w:szCs w:val="23"/>
          </w:rPr>
          <w:t>CREATE TABLE CUSTOMERS</w:t>
        </w:r>
        <w:r>
          <w:rPr>
            <w:rStyle w:val="pun"/>
            <w:color w:val="666600"/>
            <w:sz w:val="23"/>
            <w:szCs w:val="23"/>
          </w:rPr>
          <w:t>(</w:t>
        </w:r>
      </w:ins>
    </w:p>
    <w:p w:rsidR="00F67D2C" w:rsidRDefault="00F67D2C" w:rsidP="00F67D2C">
      <w:pPr>
        <w:pStyle w:val="HTMLPreformatted"/>
        <w:pBdr>
          <w:top w:val="single" w:sz="6" w:space="2" w:color="888888"/>
          <w:left w:val="single" w:sz="6" w:space="2" w:color="888888"/>
          <w:bottom w:val="single" w:sz="6" w:space="2" w:color="888888"/>
          <w:right w:val="single" w:sz="6" w:space="2" w:color="888888"/>
        </w:pBdr>
        <w:rPr>
          <w:ins w:id="62" w:author="Unknown"/>
          <w:rStyle w:val="pln"/>
          <w:color w:val="000000"/>
          <w:sz w:val="23"/>
          <w:szCs w:val="23"/>
        </w:rPr>
      </w:pPr>
      <w:ins w:id="63" w:author="Unknown">
        <w:r>
          <w:rPr>
            <w:rStyle w:val="pln"/>
            <w:color w:val="000000"/>
            <w:sz w:val="23"/>
            <w:szCs w:val="23"/>
          </w:rPr>
          <w:t xml:space="preserve">   ID   INT              NOT NULL</w:t>
        </w:r>
        <w:r>
          <w:rPr>
            <w:rStyle w:val="pun"/>
            <w:color w:val="666600"/>
            <w:sz w:val="23"/>
            <w:szCs w:val="23"/>
          </w:rPr>
          <w:t>,</w:t>
        </w:r>
      </w:ins>
    </w:p>
    <w:p w:rsidR="00F67D2C" w:rsidRDefault="00F67D2C" w:rsidP="00F67D2C">
      <w:pPr>
        <w:pStyle w:val="HTMLPreformatted"/>
        <w:pBdr>
          <w:top w:val="single" w:sz="6" w:space="2" w:color="888888"/>
          <w:left w:val="single" w:sz="6" w:space="2" w:color="888888"/>
          <w:bottom w:val="single" w:sz="6" w:space="2" w:color="888888"/>
          <w:right w:val="single" w:sz="6" w:space="2" w:color="888888"/>
        </w:pBdr>
        <w:rPr>
          <w:ins w:id="64" w:author="Unknown"/>
          <w:rStyle w:val="pln"/>
          <w:color w:val="000000"/>
          <w:sz w:val="23"/>
          <w:szCs w:val="23"/>
        </w:rPr>
      </w:pPr>
      <w:ins w:id="65" w:author="Unknown">
        <w:r>
          <w:rPr>
            <w:rStyle w:val="pln"/>
            <w:color w:val="000000"/>
            <w:sz w:val="23"/>
            <w:szCs w:val="23"/>
          </w:rPr>
          <w:t xml:space="preserve">   NAME VARCHAR </w:t>
        </w:r>
        <w:r>
          <w:rPr>
            <w:rStyle w:val="pun"/>
            <w:color w:val="666600"/>
            <w:sz w:val="23"/>
            <w:szCs w:val="23"/>
          </w:rPr>
          <w:t>(</w:t>
        </w:r>
        <w:r>
          <w:rPr>
            <w:rStyle w:val="lit"/>
            <w:rFonts w:eastAsiaTheme="majorEastAsia"/>
            <w:color w:val="006666"/>
            <w:sz w:val="23"/>
            <w:szCs w:val="23"/>
          </w:rPr>
          <w:t>20</w:t>
        </w:r>
        <w:r>
          <w:rPr>
            <w:rStyle w:val="pun"/>
            <w:color w:val="666600"/>
            <w:sz w:val="23"/>
            <w:szCs w:val="23"/>
          </w:rPr>
          <w:t>)</w:t>
        </w:r>
        <w:r>
          <w:rPr>
            <w:rStyle w:val="pln"/>
            <w:color w:val="000000"/>
            <w:sz w:val="23"/>
            <w:szCs w:val="23"/>
          </w:rPr>
          <w:t xml:space="preserve">     NOT NULL</w:t>
        </w:r>
        <w:r>
          <w:rPr>
            <w:rStyle w:val="pun"/>
            <w:color w:val="666600"/>
            <w:sz w:val="23"/>
            <w:szCs w:val="23"/>
          </w:rPr>
          <w:t>,</w:t>
        </w:r>
      </w:ins>
    </w:p>
    <w:p w:rsidR="00F67D2C" w:rsidRDefault="00F67D2C" w:rsidP="00F67D2C">
      <w:pPr>
        <w:pStyle w:val="HTMLPreformatted"/>
        <w:pBdr>
          <w:top w:val="single" w:sz="6" w:space="2" w:color="888888"/>
          <w:left w:val="single" w:sz="6" w:space="2" w:color="888888"/>
          <w:bottom w:val="single" w:sz="6" w:space="2" w:color="888888"/>
          <w:right w:val="single" w:sz="6" w:space="2" w:color="888888"/>
        </w:pBdr>
        <w:rPr>
          <w:ins w:id="66" w:author="Unknown"/>
          <w:rStyle w:val="pln"/>
          <w:color w:val="000000"/>
          <w:sz w:val="23"/>
          <w:szCs w:val="23"/>
        </w:rPr>
      </w:pPr>
      <w:ins w:id="67" w:author="Unknown">
        <w:r>
          <w:rPr>
            <w:rStyle w:val="pln"/>
            <w:color w:val="000000"/>
            <w:sz w:val="23"/>
            <w:szCs w:val="23"/>
          </w:rPr>
          <w:t xml:space="preserve">   AGE  INT              NOT NULL UNIQUE</w:t>
        </w:r>
        <w:r>
          <w:rPr>
            <w:rStyle w:val="pun"/>
            <w:color w:val="666600"/>
            <w:sz w:val="23"/>
            <w:szCs w:val="23"/>
          </w:rPr>
          <w:t>,</w:t>
        </w:r>
      </w:ins>
    </w:p>
    <w:p w:rsidR="00F67D2C" w:rsidRDefault="00F67D2C" w:rsidP="00F67D2C">
      <w:pPr>
        <w:pStyle w:val="HTMLPreformatted"/>
        <w:pBdr>
          <w:top w:val="single" w:sz="6" w:space="2" w:color="888888"/>
          <w:left w:val="single" w:sz="6" w:space="2" w:color="888888"/>
          <w:bottom w:val="single" w:sz="6" w:space="2" w:color="888888"/>
          <w:right w:val="single" w:sz="6" w:space="2" w:color="888888"/>
        </w:pBdr>
        <w:rPr>
          <w:ins w:id="68" w:author="Unknown"/>
          <w:rStyle w:val="pln"/>
          <w:color w:val="000000"/>
          <w:sz w:val="23"/>
          <w:szCs w:val="23"/>
        </w:rPr>
      </w:pPr>
      <w:ins w:id="69" w:author="Unknown">
        <w:r>
          <w:rPr>
            <w:rStyle w:val="pln"/>
            <w:color w:val="000000"/>
            <w:sz w:val="23"/>
            <w:szCs w:val="23"/>
          </w:rPr>
          <w:t xml:space="preserve">   ADDRESS  CHAR </w:t>
        </w:r>
        <w:r>
          <w:rPr>
            <w:rStyle w:val="pun"/>
            <w:color w:val="666600"/>
            <w:sz w:val="23"/>
            <w:szCs w:val="23"/>
          </w:rPr>
          <w:t>(</w:t>
        </w:r>
        <w:r>
          <w:rPr>
            <w:rStyle w:val="lit"/>
            <w:rFonts w:eastAsiaTheme="majorEastAsia"/>
            <w:color w:val="006666"/>
            <w:sz w:val="23"/>
            <w:szCs w:val="23"/>
          </w:rPr>
          <w:t>25</w:t>
        </w:r>
        <w:r>
          <w:rPr>
            <w:rStyle w:val="pun"/>
            <w:color w:val="666600"/>
            <w:sz w:val="23"/>
            <w:szCs w:val="23"/>
          </w:rPr>
          <w:t>)</w:t>
        </w:r>
        <w:r>
          <w:rPr>
            <w:rStyle w:val="pln"/>
            <w:color w:val="000000"/>
            <w:sz w:val="23"/>
            <w:szCs w:val="23"/>
          </w:rPr>
          <w:t xml:space="preserve"> </w:t>
        </w:r>
        <w:r>
          <w:rPr>
            <w:rStyle w:val="pun"/>
            <w:color w:val="666600"/>
            <w:sz w:val="23"/>
            <w:szCs w:val="23"/>
          </w:rPr>
          <w:t>,</w:t>
        </w:r>
      </w:ins>
    </w:p>
    <w:p w:rsidR="00F67D2C" w:rsidRDefault="00F67D2C" w:rsidP="00F67D2C">
      <w:pPr>
        <w:pStyle w:val="HTMLPreformatted"/>
        <w:pBdr>
          <w:top w:val="single" w:sz="6" w:space="2" w:color="888888"/>
          <w:left w:val="single" w:sz="6" w:space="2" w:color="888888"/>
          <w:bottom w:val="single" w:sz="6" w:space="2" w:color="888888"/>
          <w:right w:val="single" w:sz="6" w:space="2" w:color="888888"/>
        </w:pBdr>
        <w:rPr>
          <w:ins w:id="70" w:author="Unknown"/>
          <w:rStyle w:val="pln"/>
          <w:color w:val="000000"/>
          <w:sz w:val="23"/>
          <w:szCs w:val="23"/>
        </w:rPr>
      </w:pPr>
      <w:ins w:id="71" w:author="Unknown">
        <w:r>
          <w:rPr>
            <w:rStyle w:val="pln"/>
            <w:color w:val="000000"/>
            <w:sz w:val="23"/>
            <w:szCs w:val="23"/>
          </w:rPr>
          <w:t xml:space="preserve">   SALARY   DECIMAL </w:t>
        </w:r>
        <w:r>
          <w:rPr>
            <w:rStyle w:val="pun"/>
            <w:color w:val="666600"/>
            <w:sz w:val="23"/>
            <w:szCs w:val="23"/>
          </w:rPr>
          <w:t>(</w:t>
        </w:r>
        <w:r>
          <w:rPr>
            <w:rStyle w:val="lit"/>
            <w:rFonts w:eastAsiaTheme="majorEastAsia"/>
            <w:color w:val="006666"/>
            <w:sz w:val="23"/>
            <w:szCs w:val="23"/>
          </w:rPr>
          <w:t>18</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w:t>
        </w:r>
      </w:ins>
    </w:p>
    <w:p w:rsidR="00F67D2C" w:rsidRDefault="00F67D2C" w:rsidP="00F67D2C">
      <w:pPr>
        <w:pStyle w:val="HTMLPreformatted"/>
        <w:pBdr>
          <w:top w:val="single" w:sz="6" w:space="2" w:color="888888"/>
          <w:left w:val="single" w:sz="6" w:space="2" w:color="888888"/>
          <w:bottom w:val="single" w:sz="6" w:space="2" w:color="888888"/>
          <w:right w:val="single" w:sz="6" w:space="2" w:color="888888"/>
        </w:pBdr>
        <w:rPr>
          <w:ins w:id="72" w:author="Unknown"/>
          <w:rStyle w:val="pln"/>
          <w:color w:val="000000"/>
          <w:sz w:val="23"/>
          <w:szCs w:val="23"/>
        </w:rPr>
      </w:pPr>
      <w:ins w:id="73" w:author="Unknown">
        <w:r>
          <w:rPr>
            <w:rStyle w:val="pln"/>
            <w:color w:val="000000"/>
            <w:sz w:val="23"/>
            <w:szCs w:val="23"/>
          </w:rPr>
          <w:t xml:space="preserve">   PRIMARY KEY </w:t>
        </w:r>
        <w:r>
          <w:rPr>
            <w:rStyle w:val="pun"/>
            <w:color w:val="666600"/>
            <w:sz w:val="23"/>
            <w:szCs w:val="23"/>
          </w:rPr>
          <w:t>(</w:t>
        </w:r>
        <w:r>
          <w:rPr>
            <w:rStyle w:val="pln"/>
            <w:color w:val="000000"/>
            <w:sz w:val="23"/>
            <w:szCs w:val="23"/>
          </w:rPr>
          <w:t>ID</w:t>
        </w:r>
        <w:r>
          <w:rPr>
            <w:rStyle w:val="pun"/>
            <w:color w:val="666600"/>
            <w:sz w:val="23"/>
            <w:szCs w:val="23"/>
          </w:rPr>
          <w:t>)</w:t>
        </w:r>
      </w:ins>
    </w:p>
    <w:p w:rsidR="00F67D2C" w:rsidRDefault="00F67D2C" w:rsidP="00F67D2C">
      <w:pPr>
        <w:pStyle w:val="HTMLPreformatted"/>
        <w:pBdr>
          <w:top w:val="single" w:sz="6" w:space="2" w:color="888888"/>
          <w:left w:val="single" w:sz="6" w:space="2" w:color="888888"/>
          <w:bottom w:val="single" w:sz="6" w:space="2" w:color="888888"/>
          <w:right w:val="single" w:sz="6" w:space="2" w:color="888888"/>
        </w:pBdr>
        <w:rPr>
          <w:ins w:id="74" w:author="Unknown"/>
          <w:sz w:val="23"/>
          <w:szCs w:val="23"/>
        </w:rPr>
      </w:pPr>
      <w:ins w:id="75" w:author="Unknown">
        <w:r>
          <w:rPr>
            <w:rStyle w:val="pun"/>
            <w:color w:val="666600"/>
            <w:sz w:val="23"/>
            <w:szCs w:val="23"/>
          </w:rPr>
          <w:t>);</w:t>
        </w:r>
      </w:ins>
    </w:p>
    <w:p w:rsidR="00171C77" w:rsidRDefault="00171C77" w:rsidP="008D2EF5"/>
    <w:p w:rsidR="00235B34" w:rsidRDefault="00235B34" w:rsidP="008D2EF5"/>
    <w:p w:rsidR="00235B34" w:rsidRDefault="00235B34" w:rsidP="00235B34">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SQL - Primary Key</w:t>
      </w:r>
    </w:p>
    <w:p w:rsidR="00235B34" w:rsidRDefault="00235B34" w:rsidP="00235B34">
      <w:pPr>
        <w:pStyle w:val="NormalWeb"/>
        <w:spacing w:before="120" w:beforeAutospacing="0" w:after="144" w:afterAutospacing="0"/>
        <w:ind w:left="48" w:right="48"/>
        <w:jc w:val="both"/>
        <w:rPr>
          <w:ins w:id="76" w:author="Unknown"/>
          <w:rFonts w:ascii="Arial" w:hAnsi="Arial" w:cs="Arial"/>
          <w:color w:val="000000"/>
        </w:rPr>
      </w:pPr>
      <w:ins w:id="77" w:author="Unknown">
        <w:r>
          <w:rPr>
            <w:rFonts w:ascii="Arial" w:hAnsi="Arial" w:cs="Arial"/>
            <w:color w:val="000000"/>
          </w:rPr>
          <w:t>A primary key is a field in a table which uniquely identifies each row/record in a database table. Primary keys must contain unique values. A primary key column cannot have NULL values.</w:t>
        </w:r>
      </w:ins>
    </w:p>
    <w:p w:rsidR="00235B34" w:rsidRDefault="00235B34" w:rsidP="00235B34">
      <w:pPr>
        <w:pStyle w:val="NormalWeb"/>
        <w:spacing w:before="120" w:beforeAutospacing="0" w:after="144" w:afterAutospacing="0"/>
        <w:ind w:left="48" w:right="48"/>
        <w:jc w:val="both"/>
        <w:rPr>
          <w:ins w:id="78" w:author="Unknown"/>
          <w:rFonts w:ascii="Arial" w:hAnsi="Arial" w:cs="Arial"/>
          <w:color w:val="000000"/>
        </w:rPr>
      </w:pPr>
      <w:ins w:id="79" w:author="Unknown">
        <w:r>
          <w:rPr>
            <w:rFonts w:ascii="Arial" w:hAnsi="Arial" w:cs="Arial"/>
            <w:color w:val="000000"/>
          </w:rPr>
          <w:t>A table can have only one primary key, which may consist of single or multiple fields. When multiple fields are used as a primary key, they are called a composite key.</w:t>
        </w:r>
      </w:ins>
    </w:p>
    <w:p w:rsidR="00235B34" w:rsidRDefault="00235B34" w:rsidP="00235B34">
      <w:pPr>
        <w:pStyle w:val="NormalWeb"/>
        <w:spacing w:before="120" w:beforeAutospacing="0" w:after="144" w:afterAutospacing="0"/>
        <w:ind w:left="48" w:right="48"/>
        <w:jc w:val="both"/>
        <w:rPr>
          <w:ins w:id="80" w:author="Unknown"/>
          <w:rFonts w:ascii="Arial" w:hAnsi="Arial" w:cs="Arial"/>
          <w:color w:val="000000"/>
        </w:rPr>
      </w:pPr>
      <w:ins w:id="81" w:author="Unknown">
        <w:r>
          <w:rPr>
            <w:rFonts w:ascii="Arial" w:hAnsi="Arial" w:cs="Arial"/>
            <w:color w:val="000000"/>
          </w:rPr>
          <w:t>If a table has a primary key defined on any field(s), then you cannot have two records having the same value of that field(s).</w:t>
        </w:r>
      </w:ins>
    </w:p>
    <w:p w:rsidR="00235B34" w:rsidRDefault="00235B34" w:rsidP="00235B34">
      <w:pPr>
        <w:pStyle w:val="NormalWeb"/>
        <w:spacing w:before="120" w:beforeAutospacing="0" w:after="144" w:afterAutospacing="0"/>
        <w:ind w:left="48" w:right="48"/>
        <w:jc w:val="both"/>
        <w:rPr>
          <w:ins w:id="82" w:author="Unknown"/>
          <w:rFonts w:ascii="Arial" w:hAnsi="Arial" w:cs="Arial"/>
          <w:color w:val="000000"/>
        </w:rPr>
      </w:pPr>
      <w:ins w:id="83" w:author="Unknown">
        <w:r>
          <w:rPr>
            <w:rFonts w:ascii="Arial" w:hAnsi="Arial" w:cs="Arial"/>
            <w:b/>
            <w:bCs/>
            <w:color w:val="000000"/>
          </w:rPr>
          <w:t>Note</w:t>
        </w:r>
        <w:r>
          <w:rPr>
            <w:rFonts w:ascii="Arial" w:hAnsi="Arial" w:cs="Arial"/>
            <w:color w:val="000000"/>
          </w:rPr>
          <w:t> − You would use these concepts while creating database tables.</w:t>
        </w:r>
      </w:ins>
    </w:p>
    <w:p w:rsidR="00235B34" w:rsidRDefault="00235B34" w:rsidP="00235B34">
      <w:pPr>
        <w:pStyle w:val="Heading2"/>
        <w:rPr>
          <w:ins w:id="84" w:author="Unknown"/>
          <w:rFonts w:ascii="Arial" w:hAnsi="Arial" w:cs="Arial"/>
          <w:b w:val="0"/>
          <w:bCs w:val="0"/>
          <w:sz w:val="35"/>
          <w:szCs w:val="35"/>
        </w:rPr>
      </w:pPr>
      <w:ins w:id="85" w:author="Unknown">
        <w:r>
          <w:rPr>
            <w:rFonts w:ascii="Arial" w:hAnsi="Arial" w:cs="Arial"/>
            <w:b w:val="0"/>
            <w:bCs w:val="0"/>
            <w:sz w:val="35"/>
            <w:szCs w:val="35"/>
          </w:rPr>
          <w:t>Create Primary Key</w:t>
        </w:r>
      </w:ins>
    </w:p>
    <w:p w:rsidR="00235B34" w:rsidRDefault="00235B34" w:rsidP="00235B34">
      <w:pPr>
        <w:pStyle w:val="NormalWeb"/>
        <w:spacing w:before="120" w:beforeAutospacing="0" w:after="144" w:afterAutospacing="0"/>
        <w:ind w:left="48" w:right="48"/>
        <w:jc w:val="both"/>
        <w:rPr>
          <w:ins w:id="86" w:author="Unknown"/>
          <w:rFonts w:ascii="Arial" w:hAnsi="Arial" w:cs="Arial"/>
          <w:color w:val="000000"/>
        </w:rPr>
      </w:pPr>
      <w:ins w:id="87" w:author="Unknown">
        <w:r>
          <w:rPr>
            <w:rFonts w:ascii="Arial" w:hAnsi="Arial" w:cs="Arial"/>
            <w:color w:val="000000"/>
          </w:rPr>
          <w:t>Here is the syntax to define the ID attribute as a primary key in a CUSTOMERS table.</w:t>
        </w:r>
      </w:ins>
    </w:p>
    <w:p w:rsidR="00235B34" w:rsidRDefault="00235B34" w:rsidP="00235B34">
      <w:pPr>
        <w:pStyle w:val="HTMLPreformatted"/>
        <w:rPr>
          <w:ins w:id="88" w:author="Unknown"/>
          <w:sz w:val="23"/>
          <w:szCs w:val="23"/>
        </w:rPr>
      </w:pPr>
      <w:ins w:id="89" w:author="Unknown">
        <w:r>
          <w:rPr>
            <w:sz w:val="23"/>
            <w:szCs w:val="23"/>
          </w:rPr>
          <w:t>CREATE TABLE CUSTOMERS(</w:t>
        </w:r>
      </w:ins>
    </w:p>
    <w:p w:rsidR="00235B34" w:rsidRDefault="00235B34" w:rsidP="00235B34">
      <w:pPr>
        <w:pStyle w:val="HTMLPreformatted"/>
        <w:rPr>
          <w:ins w:id="90" w:author="Unknown"/>
          <w:sz w:val="23"/>
          <w:szCs w:val="23"/>
        </w:rPr>
      </w:pPr>
      <w:ins w:id="91" w:author="Unknown">
        <w:r>
          <w:rPr>
            <w:sz w:val="23"/>
            <w:szCs w:val="23"/>
          </w:rPr>
          <w:t xml:space="preserve">   ID   INT              NOT NULL,</w:t>
        </w:r>
      </w:ins>
    </w:p>
    <w:p w:rsidR="00235B34" w:rsidRDefault="00235B34" w:rsidP="00235B34">
      <w:pPr>
        <w:pStyle w:val="HTMLPreformatted"/>
        <w:rPr>
          <w:ins w:id="92" w:author="Unknown"/>
          <w:sz w:val="23"/>
          <w:szCs w:val="23"/>
        </w:rPr>
      </w:pPr>
      <w:ins w:id="93" w:author="Unknown">
        <w:r>
          <w:rPr>
            <w:sz w:val="23"/>
            <w:szCs w:val="23"/>
          </w:rPr>
          <w:t xml:space="preserve">   NAME VARCHAR (20)     NOT NULL,</w:t>
        </w:r>
      </w:ins>
    </w:p>
    <w:p w:rsidR="00235B34" w:rsidRDefault="00235B34" w:rsidP="00235B34">
      <w:pPr>
        <w:pStyle w:val="HTMLPreformatted"/>
        <w:rPr>
          <w:ins w:id="94" w:author="Unknown"/>
          <w:sz w:val="23"/>
          <w:szCs w:val="23"/>
        </w:rPr>
      </w:pPr>
      <w:ins w:id="95" w:author="Unknown">
        <w:r>
          <w:rPr>
            <w:sz w:val="23"/>
            <w:szCs w:val="23"/>
          </w:rPr>
          <w:t xml:space="preserve">   AGE  INT              NOT NULL,</w:t>
        </w:r>
      </w:ins>
    </w:p>
    <w:p w:rsidR="00235B34" w:rsidRDefault="00235B34" w:rsidP="00235B34">
      <w:pPr>
        <w:pStyle w:val="HTMLPreformatted"/>
        <w:rPr>
          <w:ins w:id="96" w:author="Unknown"/>
          <w:sz w:val="23"/>
          <w:szCs w:val="23"/>
        </w:rPr>
      </w:pPr>
      <w:ins w:id="97" w:author="Unknown">
        <w:r>
          <w:rPr>
            <w:sz w:val="23"/>
            <w:szCs w:val="23"/>
          </w:rPr>
          <w:t xml:space="preserve">   ADDRESS  CHAR (25) ,</w:t>
        </w:r>
      </w:ins>
    </w:p>
    <w:p w:rsidR="00235B34" w:rsidRDefault="00235B34" w:rsidP="00235B34">
      <w:pPr>
        <w:pStyle w:val="HTMLPreformatted"/>
        <w:rPr>
          <w:ins w:id="98" w:author="Unknown"/>
          <w:sz w:val="23"/>
          <w:szCs w:val="23"/>
        </w:rPr>
      </w:pPr>
      <w:ins w:id="99" w:author="Unknown">
        <w:r>
          <w:rPr>
            <w:sz w:val="23"/>
            <w:szCs w:val="23"/>
          </w:rPr>
          <w:t xml:space="preserve">   SALARY   DECIMAL (18, 2),       </w:t>
        </w:r>
      </w:ins>
    </w:p>
    <w:p w:rsidR="00235B34" w:rsidRDefault="00235B34" w:rsidP="00235B34">
      <w:pPr>
        <w:pStyle w:val="HTMLPreformatted"/>
        <w:rPr>
          <w:ins w:id="100" w:author="Unknown"/>
          <w:sz w:val="23"/>
          <w:szCs w:val="23"/>
        </w:rPr>
      </w:pPr>
      <w:ins w:id="101" w:author="Unknown">
        <w:r>
          <w:rPr>
            <w:sz w:val="23"/>
            <w:szCs w:val="23"/>
          </w:rPr>
          <w:t xml:space="preserve">   PRIMARY KEY (ID)</w:t>
        </w:r>
      </w:ins>
    </w:p>
    <w:p w:rsidR="00235B34" w:rsidRDefault="00235B34" w:rsidP="00235B34">
      <w:pPr>
        <w:pStyle w:val="HTMLPreformatted"/>
        <w:rPr>
          <w:ins w:id="102" w:author="Unknown"/>
          <w:sz w:val="23"/>
          <w:szCs w:val="23"/>
        </w:rPr>
      </w:pPr>
      <w:ins w:id="103" w:author="Unknown">
        <w:r>
          <w:rPr>
            <w:sz w:val="23"/>
            <w:szCs w:val="23"/>
          </w:rPr>
          <w:t>);</w:t>
        </w:r>
      </w:ins>
    </w:p>
    <w:p w:rsidR="00235B34" w:rsidRDefault="00235B34" w:rsidP="00235B34">
      <w:pPr>
        <w:pStyle w:val="NormalWeb"/>
        <w:spacing w:before="120" w:beforeAutospacing="0" w:after="144" w:afterAutospacing="0"/>
        <w:ind w:left="48" w:right="48"/>
        <w:jc w:val="both"/>
        <w:rPr>
          <w:ins w:id="104" w:author="Unknown"/>
          <w:rFonts w:ascii="Arial" w:hAnsi="Arial" w:cs="Arial"/>
          <w:color w:val="000000"/>
        </w:rPr>
      </w:pPr>
      <w:ins w:id="105" w:author="Unknown">
        <w:r>
          <w:rPr>
            <w:rFonts w:ascii="Arial" w:hAnsi="Arial" w:cs="Arial"/>
            <w:color w:val="000000"/>
          </w:rPr>
          <w:t>To create a PRIMARY KEY constraint on the "ID" column when the CUSTOMERS table already exists, use the following SQL syntax −</w:t>
        </w:r>
      </w:ins>
    </w:p>
    <w:p w:rsidR="00235B34" w:rsidRDefault="00235B34" w:rsidP="00235B34">
      <w:pPr>
        <w:pStyle w:val="HTMLPreformatted"/>
        <w:rPr>
          <w:ins w:id="106" w:author="Unknown"/>
          <w:sz w:val="23"/>
          <w:szCs w:val="23"/>
        </w:rPr>
      </w:pPr>
      <w:ins w:id="107" w:author="Unknown">
        <w:r>
          <w:rPr>
            <w:sz w:val="23"/>
            <w:szCs w:val="23"/>
          </w:rPr>
          <w:t>ALTER TABLE CUSTOMER ADD PRIMARY KEY (ID);</w:t>
        </w:r>
      </w:ins>
    </w:p>
    <w:p w:rsidR="00235B34" w:rsidRDefault="00235B34" w:rsidP="008D2EF5"/>
    <w:p w:rsidR="002A0C7A" w:rsidRDefault="002A0C7A" w:rsidP="008D2EF5"/>
    <w:p w:rsidR="00D55EC9" w:rsidRDefault="00D55EC9" w:rsidP="00D55EC9">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SQL - Foreign Key</w:t>
      </w:r>
    </w:p>
    <w:p w:rsidR="00D55EC9" w:rsidRDefault="00D55EC9" w:rsidP="00D55EC9">
      <w:pPr>
        <w:pStyle w:val="NormalWeb"/>
        <w:spacing w:before="120" w:beforeAutospacing="0" w:after="144" w:afterAutospacing="0"/>
        <w:ind w:left="48" w:right="48"/>
        <w:jc w:val="both"/>
        <w:rPr>
          <w:ins w:id="108" w:author="Unknown"/>
          <w:rFonts w:ascii="Arial" w:hAnsi="Arial" w:cs="Arial"/>
          <w:color w:val="000000"/>
        </w:rPr>
      </w:pPr>
      <w:ins w:id="109" w:author="Unknown">
        <w:r>
          <w:rPr>
            <w:rFonts w:ascii="Arial" w:hAnsi="Arial" w:cs="Arial"/>
            <w:color w:val="000000"/>
          </w:rPr>
          <w:t>A foreign key is a key used to link two tables together. This is sometimes also called as a referencing key.</w:t>
        </w:r>
      </w:ins>
    </w:p>
    <w:p w:rsidR="00D55EC9" w:rsidRDefault="00D55EC9" w:rsidP="00D55EC9">
      <w:pPr>
        <w:pStyle w:val="NormalWeb"/>
        <w:spacing w:before="120" w:beforeAutospacing="0" w:after="144" w:afterAutospacing="0"/>
        <w:ind w:left="48" w:right="48"/>
        <w:jc w:val="both"/>
        <w:rPr>
          <w:ins w:id="110" w:author="Unknown"/>
          <w:rFonts w:ascii="Arial" w:hAnsi="Arial" w:cs="Arial"/>
          <w:color w:val="000000"/>
        </w:rPr>
      </w:pPr>
      <w:ins w:id="111" w:author="Unknown">
        <w:r>
          <w:rPr>
            <w:rFonts w:ascii="Arial" w:hAnsi="Arial" w:cs="Arial"/>
            <w:color w:val="000000"/>
          </w:rPr>
          <w:t>A Foreign Key is a column or a combination of columns whose values match a Primary Key in a different table.</w:t>
        </w:r>
      </w:ins>
    </w:p>
    <w:p w:rsidR="00D55EC9" w:rsidRDefault="00D55EC9" w:rsidP="00D55EC9">
      <w:pPr>
        <w:pStyle w:val="NormalWeb"/>
        <w:spacing w:before="120" w:beforeAutospacing="0" w:after="144" w:afterAutospacing="0"/>
        <w:ind w:left="48" w:right="48"/>
        <w:jc w:val="both"/>
        <w:rPr>
          <w:ins w:id="112" w:author="Unknown"/>
          <w:rFonts w:ascii="Arial" w:hAnsi="Arial" w:cs="Arial"/>
          <w:color w:val="000000"/>
        </w:rPr>
      </w:pPr>
      <w:ins w:id="113" w:author="Unknown">
        <w:r>
          <w:rPr>
            <w:rFonts w:ascii="Arial" w:hAnsi="Arial" w:cs="Arial"/>
            <w:b/>
            <w:bCs/>
            <w:color w:val="000000"/>
          </w:rPr>
          <w:t>The relationship between 2 tables matches the Primary Key in one of the tables with a Foreign Key in the second table.</w:t>
        </w:r>
      </w:ins>
    </w:p>
    <w:p w:rsidR="00D55EC9" w:rsidRDefault="00D55EC9" w:rsidP="00D55EC9">
      <w:pPr>
        <w:pStyle w:val="NormalWeb"/>
        <w:spacing w:before="120" w:beforeAutospacing="0" w:after="144" w:afterAutospacing="0"/>
        <w:ind w:left="48" w:right="48"/>
        <w:jc w:val="both"/>
        <w:rPr>
          <w:ins w:id="114" w:author="Unknown"/>
          <w:rFonts w:ascii="Arial" w:hAnsi="Arial" w:cs="Arial"/>
          <w:color w:val="000000"/>
        </w:rPr>
      </w:pPr>
      <w:ins w:id="115" w:author="Unknown">
        <w:r>
          <w:rPr>
            <w:rFonts w:ascii="Arial" w:hAnsi="Arial" w:cs="Arial"/>
            <w:color w:val="000000"/>
          </w:rPr>
          <w:t>If a table has a primary key defined on any field(s), then you cannot have two records having the same value of that field(s).</w:t>
        </w:r>
      </w:ins>
    </w:p>
    <w:p w:rsidR="00D55EC9" w:rsidRDefault="00D55EC9" w:rsidP="00D55EC9">
      <w:pPr>
        <w:pStyle w:val="Heading3"/>
        <w:rPr>
          <w:ins w:id="116" w:author="Unknown"/>
          <w:rFonts w:ascii="Arial" w:hAnsi="Arial" w:cs="Arial"/>
          <w:b w:val="0"/>
          <w:bCs w:val="0"/>
          <w:color w:val="auto"/>
        </w:rPr>
      </w:pPr>
      <w:ins w:id="117" w:author="Unknown">
        <w:r>
          <w:rPr>
            <w:rFonts w:ascii="Arial" w:hAnsi="Arial" w:cs="Arial"/>
            <w:b w:val="0"/>
            <w:bCs w:val="0"/>
          </w:rPr>
          <w:lastRenderedPageBreak/>
          <w:t>Example</w:t>
        </w:r>
      </w:ins>
    </w:p>
    <w:p w:rsidR="00D55EC9" w:rsidRDefault="00D55EC9" w:rsidP="00D55EC9">
      <w:pPr>
        <w:pStyle w:val="NormalWeb"/>
        <w:spacing w:before="120" w:beforeAutospacing="0" w:after="144" w:afterAutospacing="0"/>
        <w:ind w:left="48" w:right="48"/>
        <w:jc w:val="both"/>
        <w:rPr>
          <w:ins w:id="118" w:author="Unknown"/>
          <w:rFonts w:ascii="Arial" w:hAnsi="Arial" w:cs="Arial"/>
          <w:color w:val="000000"/>
        </w:rPr>
      </w:pPr>
      <w:ins w:id="119" w:author="Unknown">
        <w:r>
          <w:rPr>
            <w:rFonts w:ascii="Arial" w:hAnsi="Arial" w:cs="Arial"/>
            <w:color w:val="000000"/>
          </w:rPr>
          <w:t>Consider the structure of the following two tables.</w:t>
        </w:r>
      </w:ins>
    </w:p>
    <w:p w:rsidR="00D55EC9" w:rsidRDefault="00D55EC9" w:rsidP="00D55EC9">
      <w:pPr>
        <w:pStyle w:val="NormalWeb"/>
        <w:spacing w:before="120" w:beforeAutospacing="0" w:after="144" w:afterAutospacing="0"/>
        <w:ind w:left="48" w:right="48"/>
        <w:jc w:val="both"/>
        <w:rPr>
          <w:ins w:id="120" w:author="Unknown"/>
          <w:rFonts w:ascii="Arial" w:hAnsi="Arial" w:cs="Arial"/>
          <w:color w:val="000000"/>
        </w:rPr>
      </w:pPr>
      <w:ins w:id="121" w:author="Unknown">
        <w:r>
          <w:rPr>
            <w:rFonts w:ascii="Arial" w:hAnsi="Arial" w:cs="Arial"/>
            <w:b/>
            <w:bCs/>
            <w:color w:val="000000"/>
          </w:rPr>
          <w:t>CUSTOMERS table</w:t>
        </w:r>
      </w:ins>
    </w:p>
    <w:p w:rsidR="00D55EC9" w:rsidRDefault="00D55EC9" w:rsidP="00D55EC9">
      <w:pPr>
        <w:pStyle w:val="HTMLPreformatted"/>
        <w:pBdr>
          <w:top w:val="single" w:sz="6" w:space="2" w:color="888888"/>
          <w:left w:val="single" w:sz="6" w:space="2" w:color="888888"/>
          <w:bottom w:val="single" w:sz="6" w:space="2" w:color="888888"/>
          <w:right w:val="single" w:sz="6" w:space="2" w:color="888888"/>
        </w:pBdr>
        <w:rPr>
          <w:ins w:id="122" w:author="Unknown"/>
          <w:rStyle w:val="pln"/>
          <w:color w:val="000000"/>
          <w:sz w:val="23"/>
          <w:szCs w:val="23"/>
        </w:rPr>
      </w:pPr>
      <w:ins w:id="123" w:author="Unknown">
        <w:r>
          <w:rPr>
            <w:rStyle w:val="pln"/>
            <w:color w:val="000000"/>
            <w:sz w:val="23"/>
            <w:szCs w:val="23"/>
          </w:rPr>
          <w:t>CREATE TABLE CUSTOMERS</w:t>
        </w:r>
        <w:r>
          <w:rPr>
            <w:rStyle w:val="pun"/>
            <w:color w:val="666600"/>
            <w:sz w:val="23"/>
            <w:szCs w:val="23"/>
          </w:rPr>
          <w:t>(</w:t>
        </w:r>
      </w:ins>
    </w:p>
    <w:p w:rsidR="00D55EC9" w:rsidRDefault="00D55EC9" w:rsidP="00D55EC9">
      <w:pPr>
        <w:pStyle w:val="HTMLPreformatted"/>
        <w:pBdr>
          <w:top w:val="single" w:sz="6" w:space="2" w:color="888888"/>
          <w:left w:val="single" w:sz="6" w:space="2" w:color="888888"/>
          <w:bottom w:val="single" w:sz="6" w:space="2" w:color="888888"/>
          <w:right w:val="single" w:sz="6" w:space="2" w:color="888888"/>
        </w:pBdr>
        <w:rPr>
          <w:ins w:id="124" w:author="Unknown"/>
          <w:rStyle w:val="pln"/>
          <w:color w:val="000000"/>
          <w:sz w:val="23"/>
          <w:szCs w:val="23"/>
        </w:rPr>
      </w:pPr>
      <w:ins w:id="125" w:author="Unknown">
        <w:r>
          <w:rPr>
            <w:rStyle w:val="pln"/>
            <w:color w:val="000000"/>
            <w:sz w:val="23"/>
            <w:szCs w:val="23"/>
          </w:rPr>
          <w:t xml:space="preserve">   ID   INT              NOT NULL</w:t>
        </w:r>
        <w:r>
          <w:rPr>
            <w:rStyle w:val="pun"/>
            <w:color w:val="666600"/>
            <w:sz w:val="23"/>
            <w:szCs w:val="23"/>
          </w:rPr>
          <w:t>,</w:t>
        </w:r>
      </w:ins>
    </w:p>
    <w:p w:rsidR="00D55EC9" w:rsidRDefault="00D55EC9" w:rsidP="00D55EC9">
      <w:pPr>
        <w:pStyle w:val="HTMLPreformatted"/>
        <w:pBdr>
          <w:top w:val="single" w:sz="6" w:space="2" w:color="888888"/>
          <w:left w:val="single" w:sz="6" w:space="2" w:color="888888"/>
          <w:bottom w:val="single" w:sz="6" w:space="2" w:color="888888"/>
          <w:right w:val="single" w:sz="6" w:space="2" w:color="888888"/>
        </w:pBdr>
        <w:rPr>
          <w:ins w:id="126" w:author="Unknown"/>
          <w:rStyle w:val="pln"/>
          <w:color w:val="000000"/>
          <w:sz w:val="23"/>
          <w:szCs w:val="23"/>
        </w:rPr>
      </w:pPr>
      <w:ins w:id="127" w:author="Unknown">
        <w:r>
          <w:rPr>
            <w:rStyle w:val="pln"/>
            <w:color w:val="000000"/>
            <w:sz w:val="23"/>
            <w:szCs w:val="23"/>
          </w:rPr>
          <w:t xml:space="preserve">   NAME VARCHAR </w:t>
        </w:r>
        <w:r>
          <w:rPr>
            <w:rStyle w:val="pun"/>
            <w:color w:val="666600"/>
            <w:sz w:val="23"/>
            <w:szCs w:val="23"/>
          </w:rPr>
          <w:t>(</w:t>
        </w:r>
        <w:r>
          <w:rPr>
            <w:rStyle w:val="lit"/>
            <w:rFonts w:eastAsiaTheme="majorEastAsia"/>
            <w:color w:val="006666"/>
            <w:sz w:val="23"/>
            <w:szCs w:val="23"/>
          </w:rPr>
          <w:t>20</w:t>
        </w:r>
        <w:r>
          <w:rPr>
            <w:rStyle w:val="pun"/>
            <w:color w:val="666600"/>
            <w:sz w:val="23"/>
            <w:szCs w:val="23"/>
          </w:rPr>
          <w:t>)</w:t>
        </w:r>
        <w:r>
          <w:rPr>
            <w:rStyle w:val="pln"/>
            <w:color w:val="000000"/>
            <w:sz w:val="23"/>
            <w:szCs w:val="23"/>
          </w:rPr>
          <w:t xml:space="preserve">     NOT NULL</w:t>
        </w:r>
        <w:r>
          <w:rPr>
            <w:rStyle w:val="pun"/>
            <w:color w:val="666600"/>
            <w:sz w:val="23"/>
            <w:szCs w:val="23"/>
          </w:rPr>
          <w:t>,</w:t>
        </w:r>
      </w:ins>
    </w:p>
    <w:p w:rsidR="00D55EC9" w:rsidRDefault="00D55EC9" w:rsidP="00D55EC9">
      <w:pPr>
        <w:pStyle w:val="HTMLPreformatted"/>
        <w:pBdr>
          <w:top w:val="single" w:sz="6" w:space="2" w:color="888888"/>
          <w:left w:val="single" w:sz="6" w:space="2" w:color="888888"/>
          <w:bottom w:val="single" w:sz="6" w:space="2" w:color="888888"/>
          <w:right w:val="single" w:sz="6" w:space="2" w:color="888888"/>
        </w:pBdr>
        <w:rPr>
          <w:ins w:id="128" w:author="Unknown"/>
          <w:rStyle w:val="pln"/>
          <w:color w:val="000000"/>
          <w:sz w:val="23"/>
          <w:szCs w:val="23"/>
        </w:rPr>
      </w:pPr>
      <w:ins w:id="129" w:author="Unknown">
        <w:r>
          <w:rPr>
            <w:rStyle w:val="pln"/>
            <w:color w:val="000000"/>
            <w:sz w:val="23"/>
            <w:szCs w:val="23"/>
          </w:rPr>
          <w:t xml:space="preserve">   AGE  INT              NOT NULL</w:t>
        </w:r>
        <w:r>
          <w:rPr>
            <w:rStyle w:val="pun"/>
            <w:color w:val="666600"/>
            <w:sz w:val="23"/>
            <w:szCs w:val="23"/>
          </w:rPr>
          <w:t>,</w:t>
        </w:r>
      </w:ins>
    </w:p>
    <w:p w:rsidR="00D55EC9" w:rsidRDefault="00D55EC9" w:rsidP="00D55EC9">
      <w:pPr>
        <w:pStyle w:val="HTMLPreformatted"/>
        <w:pBdr>
          <w:top w:val="single" w:sz="6" w:space="2" w:color="888888"/>
          <w:left w:val="single" w:sz="6" w:space="2" w:color="888888"/>
          <w:bottom w:val="single" w:sz="6" w:space="2" w:color="888888"/>
          <w:right w:val="single" w:sz="6" w:space="2" w:color="888888"/>
        </w:pBdr>
        <w:rPr>
          <w:ins w:id="130" w:author="Unknown"/>
          <w:rStyle w:val="pln"/>
          <w:color w:val="000000"/>
          <w:sz w:val="23"/>
          <w:szCs w:val="23"/>
        </w:rPr>
      </w:pPr>
      <w:ins w:id="131" w:author="Unknown">
        <w:r>
          <w:rPr>
            <w:rStyle w:val="pln"/>
            <w:color w:val="000000"/>
            <w:sz w:val="23"/>
            <w:szCs w:val="23"/>
          </w:rPr>
          <w:t xml:space="preserve">   ADDRESS  CHAR </w:t>
        </w:r>
        <w:r>
          <w:rPr>
            <w:rStyle w:val="pun"/>
            <w:color w:val="666600"/>
            <w:sz w:val="23"/>
            <w:szCs w:val="23"/>
          </w:rPr>
          <w:t>(</w:t>
        </w:r>
        <w:r>
          <w:rPr>
            <w:rStyle w:val="lit"/>
            <w:rFonts w:eastAsiaTheme="majorEastAsia"/>
            <w:color w:val="006666"/>
            <w:sz w:val="23"/>
            <w:szCs w:val="23"/>
          </w:rPr>
          <w:t>25</w:t>
        </w:r>
        <w:r>
          <w:rPr>
            <w:rStyle w:val="pun"/>
            <w:color w:val="666600"/>
            <w:sz w:val="23"/>
            <w:szCs w:val="23"/>
          </w:rPr>
          <w:t>)</w:t>
        </w:r>
        <w:r>
          <w:rPr>
            <w:rStyle w:val="pln"/>
            <w:color w:val="000000"/>
            <w:sz w:val="23"/>
            <w:szCs w:val="23"/>
          </w:rPr>
          <w:t xml:space="preserve"> </w:t>
        </w:r>
        <w:r>
          <w:rPr>
            <w:rStyle w:val="pun"/>
            <w:color w:val="666600"/>
            <w:sz w:val="23"/>
            <w:szCs w:val="23"/>
          </w:rPr>
          <w:t>,</w:t>
        </w:r>
      </w:ins>
    </w:p>
    <w:p w:rsidR="00D55EC9" w:rsidRDefault="00D55EC9" w:rsidP="00D55EC9">
      <w:pPr>
        <w:pStyle w:val="HTMLPreformatted"/>
        <w:pBdr>
          <w:top w:val="single" w:sz="6" w:space="2" w:color="888888"/>
          <w:left w:val="single" w:sz="6" w:space="2" w:color="888888"/>
          <w:bottom w:val="single" w:sz="6" w:space="2" w:color="888888"/>
          <w:right w:val="single" w:sz="6" w:space="2" w:color="888888"/>
        </w:pBdr>
        <w:rPr>
          <w:ins w:id="132" w:author="Unknown"/>
          <w:rStyle w:val="pln"/>
          <w:color w:val="000000"/>
          <w:sz w:val="23"/>
          <w:szCs w:val="23"/>
        </w:rPr>
      </w:pPr>
      <w:ins w:id="133" w:author="Unknown">
        <w:r>
          <w:rPr>
            <w:rStyle w:val="pln"/>
            <w:color w:val="000000"/>
            <w:sz w:val="23"/>
            <w:szCs w:val="23"/>
          </w:rPr>
          <w:t xml:space="preserve">   SALARY   DECIMAL </w:t>
        </w:r>
        <w:r>
          <w:rPr>
            <w:rStyle w:val="pun"/>
            <w:color w:val="666600"/>
            <w:sz w:val="23"/>
            <w:szCs w:val="23"/>
          </w:rPr>
          <w:t>(</w:t>
        </w:r>
        <w:r>
          <w:rPr>
            <w:rStyle w:val="lit"/>
            <w:rFonts w:eastAsiaTheme="majorEastAsia"/>
            <w:color w:val="006666"/>
            <w:sz w:val="23"/>
            <w:szCs w:val="23"/>
          </w:rPr>
          <w:t>18</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w:t>
        </w:r>
      </w:ins>
    </w:p>
    <w:p w:rsidR="00D55EC9" w:rsidRDefault="00D55EC9" w:rsidP="00D55EC9">
      <w:pPr>
        <w:pStyle w:val="HTMLPreformatted"/>
        <w:pBdr>
          <w:top w:val="single" w:sz="6" w:space="2" w:color="888888"/>
          <w:left w:val="single" w:sz="6" w:space="2" w:color="888888"/>
          <w:bottom w:val="single" w:sz="6" w:space="2" w:color="888888"/>
          <w:right w:val="single" w:sz="6" w:space="2" w:color="888888"/>
        </w:pBdr>
        <w:rPr>
          <w:ins w:id="134" w:author="Unknown"/>
          <w:rStyle w:val="pln"/>
          <w:color w:val="000000"/>
          <w:sz w:val="23"/>
          <w:szCs w:val="23"/>
        </w:rPr>
      </w:pPr>
      <w:ins w:id="135" w:author="Unknown">
        <w:r>
          <w:rPr>
            <w:rStyle w:val="pln"/>
            <w:color w:val="000000"/>
            <w:sz w:val="23"/>
            <w:szCs w:val="23"/>
          </w:rPr>
          <w:t xml:space="preserve">   PRIMARY KEY </w:t>
        </w:r>
        <w:r>
          <w:rPr>
            <w:rStyle w:val="pun"/>
            <w:color w:val="666600"/>
            <w:sz w:val="23"/>
            <w:szCs w:val="23"/>
          </w:rPr>
          <w:t>(</w:t>
        </w:r>
        <w:r>
          <w:rPr>
            <w:rStyle w:val="pln"/>
            <w:color w:val="000000"/>
            <w:sz w:val="23"/>
            <w:szCs w:val="23"/>
          </w:rPr>
          <w:t>ID</w:t>
        </w:r>
        <w:r>
          <w:rPr>
            <w:rStyle w:val="pun"/>
            <w:color w:val="666600"/>
            <w:sz w:val="23"/>
            <w:szCs w:val="23"/>
          </w:rPr>
          <w:t>)</w:t>
        </w:r>
      </w:ins>
    </w:p>
    <w:p w:rsidR="00D55EC9" w:rsidRDefault="00D55EC9" w:rsidP="00D55EC9">
      <w:pPr>
        <w:pStyle w:val="HTMLPreformatted"/>
        <w:pBdr>
          <w:top w:val="single" w:sz="6" w:space="2" w:color="888888"/>
          <w:left w:val="single" w:sz="6" w:space="2" w:color="888888"/>
          <w:bottom w:val="single" w:sz="6" w:space="2" w:color="888888"/>
          <w:right w:val="single" w:sz="6" w:space="2" w:color="888888"/>
        </w:pBdr>
        <w:rPr>
          <w:ins w:id="136" w:author="Unknown"/>
          <w:sz w:val="23"/>
          <w:szCs w:val="23"/>
        </w:rPr>
      </w:pPr>
      <w:ins w:id="137" w:author="Unknown">
        <w:r>
          <w:rPr>
            <w:rStyle w:val="pun"/>
            <w:color w:val="666600"/>
            <w:sz w:val="23"/>
            <w:szCs w:val="23"/>
          </w:rPr>
          <w:t>);</w:t>
        </w:r>
      </w:ins>
    </w:p>
    <w:p w:rsidR="00D55EC9" w:rsidRDefault="00D55EC9" w:rsidP="00D55EC9">
      <w:pPr>
        <w:pStyle w:val="NormalWeb"/>
        <w:spacing w:before="120" w:beforeAutospacing="0" w:after="144" w:afterAutospacing="0"/>
        <w:ind w:left="48" w:right="48"/>
        <w:jc w:val="both"/>
        <w:rPr>
          <w:ins w:id="138" w:author="Unknown"/>
          <w:rFonts w:ascii="Arial" w:hAnsi="Arial" w:cs="Arial"/>
          <w:color w:val="000000"/>
        </w:rPr>
      </w:pPr>
      <w:ins w:id="139" w:author="Unknown">
        <w:r>
          <w:rPr>
            <w:rFonts w:ascii="Arial" w:hAnsi="Arial" w:cs="Arial"/>
            <w:b/>
            <w:bCs/>
            <w:color w:val="000000"/>
          </w:rPr>
          <w:t>ORDERS table</w:t>
        </w:r>
      </w:ins>
    </w:p>
    <w:p w:rsidR="00D55EC9" w:rsidRDefault="00D55EC9" w:rsidP="00D55EC9">
      <w:pPr>
        <w:pStyle w:val="HTMLPreformatted"/>
        <w:pBdr>
          <w:top w:val="single" w:sz="6" w:space="2" w:color="888888"/>
          <w:left w:val="single" w:sz="6" w:space="2" w:color="888888"/>
          <w:bottom w:val="single" w:sz="6" w:space="2" w:color="888888"/>
          <w:right w:val="single" w:sz="6" w:space="2" w:color="888888"/>
        </w:pBdr>
        <w:rPr>
          <w:ins w:id="140" w:author="Unknown"/>
          <w:rStyle w:val="pln"/>
          <w:color w:val="000000"/>
          <w:sz w:val="23"/>
          <w:szCs w:val="23"/>
        </w:rPr>
      </w:pPr>
      <w:ins w:id="141" w:author="Unknown">
        <w:r>
          <w:rPr>
            <w:rStyle w:val="pln"/>
            <w:color w:val="000000"/>
            <w:sz w:val="23"/>
            <w:szCs w:val="23"/>
          </w:rPr>
          <w:t xml:space="preserve">CREATE TABLE ORDERS </w:t>
        </w:r>
        <w:r>
          <w:rPr>
            <w:rStyle w:val="pun"/>
            <w:color w:val="666600"/>
            <w:sz w:val="23"/>
            <w:szCs w:val="23"/>
          </w:rPr>
          <w:t>(</w:t>
        </w:r>
      </w:ins>
    </w:p>
    <w:p w:rsidR="00D55EC9" w:rsidRDefault="00D55EC9" w:rsidP="00D55EC9">
      <w:pPr>
        <w:pStyle w:val="HTMLPreformatted"/>
        <w:pBdr>
          <w:top w:val="single" w:sz="6" w:space="2" w:color="888888"/>
          <w:left w:val="single" w:sz="6" w:space="2" w:color="888888"/>
          <w:bottom w:val="single" w:sz="6" w:space="2" w:color="888888"/>
          <w:right w:val="single" w:sz="6" w:space="2" w:color="888888"/>
        </w:pBdr>
        <w:rPr>
          <w:ins w:id="142" w:author="Unknown"/>
          <w:rStyle w:val="pln"/>
          <w:color w:val="000000"/>
          <w:sz w:val="23"/>
          <w:szCs w:val="23"/>
        </w:rPr>
      </w:pPr>
      <w:ins w:id="143" w:author="Unknown">
        <w:r>
          <w:rPr>
            <w:rStyle w:val="pln"/>
            <w:color w:val="000000"/>
            <w:sz w:val="23"/>
            <w:szCs w:val="23"/>
          </w:rPr>
          <w:t xml:space="preserve">   ID          INT        NOT NULL</w:t>
        </w:r>
        <w:r>
          <w:rPr>
            <w:rStyle w:val="pun"/>
            <w:color w:val="666600"/>
            <w:sz w:val="23"/>
            <w:szCs w:val="23"/>
          </w:rPr>
          <w:t>,</w:t>
        </w:r>
      </w:ins>
    </w:p>
    <w:p w:rsidR="00D55EC9" w:rsidRDefault="00D55EC9" w:rsidP="00D55EC9">
      <w:pPr>
        <w:pStyle w:val="HTMLPreformatted"/>
        <w:pBdr>
          <w:top w:val="single" w:sz="6" w:space="2" w:color="888888"/>
          <w:left w:val="single" w:sz="6" w:space="2" w:color="888888"/>
          <w:bottom w:val="single" w:sz="6" w:space="2" w:color="888888"/>
          <w:right w:val="single" w:sz="6" w:space="2" w:color="888888"/>
        </w:pBdr>
        <w:rPr>
          <w:ins w:id="144" w:author="Unknown"/>
          <w:rStyle w:val="pln"/>
          <w:color w:val="000000"/>
          <w:sz w:val="23"/>
          <w:szCs w:val="23"/>
        </w:rPr>
      </w:pPr>
      <w:ins w:id="145" w:author="Unknown">
        <w:r>
          <w:rPr>
            <w:rStyle w:val="pln"/>
            <w:color w:val="000000"/>
            <w:sz w:val="23"/>
            <w:szCs w:val="23"/>
          </w:rPr>
          <w:t xml:space="preserve">   DATE        DATETIME</w:t>
        </w:r>
        <w:r>
          <w:rPr>
            <w:rStyle w:val="pun"/>
            <w:color w:val="666600"/>
            <w:sz w:val="23"/>
            <w:szCs w:val="23"/>
          </w:rPr>
          <w:t>,</w:t>
        </w:r>
        <w:r>
          <w:rPr>
            <w:rStyle w:val="pln"/>
            <w:color w:val="000000"/>
            <w:sz w:val="23"/>
            <w:szCs w:val="23"/>
          </w:rPr>
          <w:t xml:space="preserve"> </w:t>
        </w:r>
      </w:ins>
    </w:p>
    <w:p w:rsidR="00D55EC9" w:rsidRDefault="00D55EC9" w:rsidP="00D55EC9">
      <w:pPr>
        <w:pStyle w:val="HTMLPreformatted"/>
        <w:pBdr>
          <w:top w:val="single" w:sz="6" w:space="2" w:color="888888"/>
          <w:left w:val="single" w:sz="6" w:space="2" w:color="888888"/>
          <w:bottom w:val="single" w:sz="6" w:space="2" w:color="888888"/>
          <w:right w:val="single" w:sz="6" w:space="2" w:color="888888"/>
        </w:pBdr>
        <w:rPr>
          <w:ins w:id="146" w:author="Unknown"/>
          <w:rStyle w:val="pln"/>
          <w:color w:val="000000"/>
          <w:sz w:val="23"/>
          <w:szCs w:val="23"/>
        </w:rPr>
      </w:pPr>
      <w:ins w:id="147" w:author="Unknown">
        <w:r>
          <w:rPr>
            <w:rStyle w:val="pln"/>
            <w:color w:val="000000"/>
            <w:sz w:val="23"/>
            <w:szCs w:val="23"/>
          </w:rPr>
          <w:t xml:space="preserve">   CUSTOMER_ID INT references CUSTOMERS</w:t>
        </w:r>
        <w:r>
          <w:rPr>
            <w:rStyle w:val="pun"/>
            <w:color w:val="666600"/>
            <w:sz w:val="23"/>
            <w:szCs w:val="23"/>
          </w:rPr>
          <w:t>(</w:t>
        </w:r>
        <w:r>
          <w:rPr>
            <w:rStyle w:val="pln"/>
            <w:color w:val="000000"/>
            <w:sz w:val="23"/>
            <w:szCs w:val="23"/>
          </w:rPr>
          <w:t>ID</w:t>
        </w:r>
        <w:r>
          <w:rPr>
            <w:rStyle w:val="pun"/>
            <w:color w:val="666600"/>
            <w:sz w:val="23"/>
            <w:szCs w:val="23"/>
          </w:rPr>
          <w:t>),</w:t>
        </w:r>
      </w:ins>
    </w:p>
    <w:p w:rsidR="00D55EC9" w:rsidRDefault="00D55EC9" w:rsidP="00D55EC9">
      <w:pPr>
        <w:pStyle w:val="HTMLPreformatted"/>
        <w:pBdr>
          <w:top w:val="single" w:sz="6" w:space="2" w:color="888888"/>
          <w:left w:val="single" w:sz="6" w:space="2" w:color="888888"/>
          <w:bottom w:val="single" w:sz="6" w:space="2" w:color="888888"/>
          <w:right w:val="single" w:sz="6" w:space="2" w:color="888888"/>
        </w:pBdr>
        <w:rPr>
          <w:ins w:id="148" w:author="Unknown"/>
          <w:rStyle w:val="pln"/>
          <w:color w:val="000000"/>
          <w:sz w:val="23"/>
          <w:szCs w:val="23"/>
        </w:rPr>
      </w:pPr>
      <w:ins w:id="149" w:author="Unknown">
        <w:r>
          <w:rPr>
            <w:rStyle w:val="pln"/>
            <w:color w:val="000000"/>
            <w:sz w:val="23"/>
            <w:szCs w:val="23"/>
          </w:rPr>
          <w:t xml:space="preserve">   AMOUNT     </w:t>
        </w:r>
        <w:r>
          <w:rPr>
            <w:rStyle w:val="kwd"/>
            <w:rFonts w:eastAsiaTheme="majorEastAsia"/>
            <w:color w:val="000088"/>
            <w:sz w:val="23"/>
            <w:szCs w:val="23"/>
          </w:rPr>
          <w:t>double</w:t>
        </w:r>
        <w:r>
          <w:rPr>
            <w:rStyle w:val="pun"/>
            <w:color w:val="666600"/>
            <w:sz w:val="23"/>
            <w:szCs w:val="23"/>
          </w:rPr>
          <w:t>,</w:t>
        </w:r>
      </w:ins>
    </w:p>
    <w:p w:rsidR="00D55EC9" w:rsidRDefault="00D55EC9" w:rsidP="00D55EC9">
      <w:pPr>
        <w:pStyle w:val="HTMLPreformatted"/>
        <w:pBdr>
          <w:top w:val="single" w:sz="6" w:space="2" w:color="888888"/>
          <w:left w:val="single" w:sz="6" w:space="2" w:color="888888"/>
          <w:bottom w:val="single" w:sz="6" w:space="2" w:color="888888"/>
          <w:right w:val="single" w:sz="6" w:space="2" w:color="888888"/>
        </w:pBdr>
        <w:rPr>
          <w:ins w:id="150" w:author="Unknown"/>
          <w:rStyle w:val="pln"/>
          <w:color w:val="000000"/>
          <w:sz w:val="23"/>
          <w:szCs w:val="23"/>
        </w:rPr>
      </w:pPr>
      <w:ins w:id="151" w:author="Unknown">
        <w:r>
          <w:rPr>
            <w:rStyle w:val="pln"/>
            <w:color w:val="000000"/>
            <w:sz w:val="23"/>
            <w:szCs w:val="23"/>
          </w:rPr>
          <w:t xml:space="preserve">   PRIMARY KEY </w:t>
        </w:r>
        <w:r>
          <w:rPr>
            <w:rStyle w:val="pun"/>
            <w:color w:val="666600"/>
            <w:sz w:val="23"/>
            <w:szCs w:val="23"/>
          </w:rPr>
          <w:t>(</w:t>
        </w:r>
        <w:r>
          <w:rPr>
            <w:rStyle w:val="pln"/>
            <w:color w:val="000000"/>
            <w:sz w:val="23"/>
            <w:szCs w:val="23"/>
          </w:rPr>
          <w:t>ID</w:t>
        </w:r>
        <w:r>
          <w:rPr>
            <w:rStyle w:val="pun"/>
            <w:color w:val="666600"/>
            <w:sz w:val="23"/>
            <w:szCs w:val="23"/>
          </w:rPr>
          <w:t>)</w:t>
        </w:r>
      </w:ins>
    </w:p>
    <w:p w:rsidR="00D55EC9" w:rsidRDefault="00D55EC9" w:rsidP="00D55EC9">
      <w:pPr>
        <w:pStyle w:val="HTMLPreformatted"/>
        <w:pBdr>
          <w:top w:val="single" w:sz="6" w:space="2" w:color="888888"/>
          <w:left w:val="single" w:sz="6" w:space="2" w:color="888888"/>
          <w:bottom w:val="single" w:sz="6" w:space="2" w:color="888888"/>
          <w:right w:val="single" w:sz="6" w:space="2" w:color="888888"/>
        </w:pBdr>
        <w:rPr>
          <w:ins w:id="152" w:author="Unknown"/>
          <w:sz w:val="23"/>
          <w:szCs w:val="23"/>
        </w:rPr>
      </w:pPr>
      <w:ins w:id="153" w:author="Unknown">
        <w:r>
          <w:rPr>
            <w:rStyle w:val="pun"/>
            <w:color w:val="666600"/>
            <w:sz w:val="23"/>
            <w:szCs w:val="23"/>
          </w:rPr>
          <w:t>);</w:t>
        </w:r>
      </w:ins>
    </w:p>
    <w:p w:rsidR="002A0C7A" w:rsidRDefault="002A0C7A" w:rsidP="008D2EF5"/>
    <w:p w:rsidR="00021291" w:rsidRDefault="00021291" w:rsidP="008D2EF5"/>
    <w:p w:rsidR="00021291" w:rsidRDefault="00021291" w:rsidP="008D2EF5"/>
    <w:p w:rsidR="00021291" w:rsidRDefault="00021291" w:rsidP="008D2EF5"/>
    <w:p w:rsidR="00021291" w:rsidRDefault="00021291" w:rsidP="008D2EF5"/>
    <w:p w:rsidR="00005316" w:rsidRDefault="00005316" w:rsidP="00005316">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SQL - CHECK Constraint</w:t>
      </w:r>
    </w:p>
    <w:p w:rsidR="00005316" w:rsidRDefault="00005316" w:rsidP="00005316">
      <w:pPr>
        <w:pStyle w:val="NormalWeb"/>
        <w:spacing w:before="120" w:beforeAutospacing="0" w:after="144" w:afterAutospacing="0"/>
        <w:ind w:left="48" w:right="48"/>
        <w:jc w:val="both"/>
        <w:rPr>
          <w:ins w:id="154" w:author="Unknown"/>
          <w:rFonts w:ascii="Arial" w:hAnsi="Arial" w:cs="Arial"/>
          <w:color w:val="000000"/>
        </w:rPr>
      </w:pPr>
      <w:ins w:id="155" w:author="Unknown">
        <w:r>
          <w:rPr>
            <w:rFonts w:ascii="Arial" w:hAnsi="Arial" w:cs="Arial"/>
            <w:color w:val="000000"/>
          </w:rPr>
          <w:t>The CHECK Constraint enables a condition to check the value being entered into a record. If the condition evaluates to false, the record violates the constraint and isn't entered the table.</w:t>
        </w:r>
      </w:ins>
    </w:p>
    <w:p w:rsidR="00005316" w:rsidRDefault="00005316" w:rsidP="00005316">
      <w:pPr>
        <w:pStyle w:val="Heading3"/>
        <w:rPr>
          <w:ins w:id="156" w:author="Unknown"/>
          <w:rFonts w:ascii="Arial" w:hAnsi="Arial" w:cs="Arial"/>
          <w:b w:val="0"/>
          <w:bCs w:val="0"/>
          <w:color w:val="auto"/>
        </w:rPr>
      </w:pPr>
      <w:ins w:id="157" w:author="Unknown">
        <w:r>
          <w:rPr>
            <w:rFonts w:ascii="Arial" w:hAnsi="Arial" w:cs="Arial"/>
            <w:b w:val="0"/>
            <w:bCs w:val="0"/>
          </w:rPr>
          <w:t>Example</w:t>
        </w:r>
      </w:ins>
    </w:p>
    <w:p w:rsidR="00005316" w:rsidRDefault="00005316" w:rsidP="00005316">
      <w:pPr>
        <w:pStyle w:val="NormalWeb"/>
        <w:spacing w:before="120" w:beforeAutospacing="0" w:after="144" w:afterAutospacing="0"/>
        <w:ind w:left="48" w:right="48"/>
        <w:jc w:val="both"/>
        <w:rPr>
          <w:ins w:id="158" w:author="Unknown"/>
          <w:rFonts w:ascii="Arial" w:hAnsi="Arial" w:cs="Arial"/>
          <w:color w:val="000000"/>
        </w:rPr>
      </w:pPr>
      <w:ins w:id="159" w:author="Unknown">
        <w:r>
          <w:rPr>
            <w:rFonts w:ascii="Arial" w:hAnsi="Arial" w:cs="Arial"/>
            <w:color w:val="000000"/>
          </w:rPr>
          <w:t>For example, the following program creates a new table called CUSTOMERS and adds five columns. Here, we add a CHECK with AGE column, so that you cannot have any CUSTOMER who is below 18 years.</w:t>
        </w:r>
      </w:ins>
    </w:p>
    <w:p w:rsidR="00005316" w:rsidRDefault="00005316" w:rsidP="00005316">
      <w:pPr>
        <w:pStyle w:val="HTMLPreformatted"/>
        <w:pBdr>
          <w:top w:val="single" w:sz="6" w:space="2" w:color="888888"/>
          <w:left w:val="single" w:sz="6" w:space="2" w:color="888888"/>
          <w:bottom w:val="single" w:sz="6" w:space="2" w:color="888888"/>
          <w:right w:val="single" w:sz="6" w:space="2" w:color="888888"/>
        </w:pBdr>
        <w:rPr>
          <w:ins w:id="160" w:author="Unknown"/>
          <w:rStyle w:val="pln"/>
          <w:color w:val="000000"/>
          <w:sz w:val="23"/>
          <w:szCs w:val="23"/>
        </w:rPr>
      </w:pPr>
      <w:ins w:id="161" w:author="Unknown">
        <w:r>
          <w:rPr>
            <w:rStyle w:val="pln"/>
            <w:color w:val="000000"/>
            <w:sz w:val="23"/>
            <w:szCs w:val="23"/>
          </w:rPr>
          <w:t>CREATE TABLE CUSTOMERS</w:t>
        </w:r>
        <w:r>
          <w:rPr>
            <w:rStyle w:val="pun"/>
            <w:color w:val="666600"/>
            <w:sz w:val="23"/>
            <w:szCs w:val="23"/>
          </w:rPr>
          <w:t>(</w:t>
        </w:r>
      </w:ins>
    </w:p>
    <w:p w:rsidR="00005316" w:rsidRDefault="00005316" w:rsidP="00005316">
      <w:pPr>
        <w:pStyle w:val="HTMLPreformatted"/>
        <w:pBdr>
          <w:top w:val="single" w:sz="6" w:space="2" w:color="888888"/>
          <w:left w:val="single" w:sz="6" w:space="2" w:color="888888"/>
          <w:bottom w:val="single" w:sz="6" w:space="2" w:color="888888"/>
          <w:right w:val="single" w:sz="6" w:space="2" w:color="888888"/>
        </w:pBdr>
        <w:rPr>
          <w:ins w:id="162" w:author="Unknown"/>
          <w:rStyle w:val="pln"/>
          <w:color w:val="000000"/>
          <w:sz w:val="23"/>
          <w:szCs w:val="23"/>
        </w:rPr>
      </w:pPr>
      <w:ins w:id="163" w:author="Unknown">
        <w:r>
          <w:rPr>
            <w:rStyle w:val="pln"/>
            <w:color w:val="000000"/>
            <w:sz w:val="23"/>
            <w:szCs w:val="23"/>
          </w:rPr>
          <w:t xml:space="preserve">   ID   INT              NOT NULL</w:t>
        </w:r>
        <w:r>
          <w:rPr>
            <w:rStyle w:val="pun"/>
            <w:color w:val="666600"/>
            <w:sz w:val="23"/>
            <w:szCs w:val="23"/>
          </w:rPr>
          <w:t>,</w:t>
        </w:r>
      </w:ins>
    </w:p>
    <w:p w:rsidR="00005316" w:rsidRDefault="00005316" w:rsidP="00005316">
      <w:pPr>
        <w:pStyle w:val="HTMLPreformatted"/>
        <w:pBdr>
          <w:top w:val="single" w:sz="6" w:space="2" w:color="888888"/>
          <w:left w:val="single" w:sz="6" w:space="2" w:color="888888"/>
          <w:bottom w:val="single" w:sz="6" w:space="2" w:color="888888"/>
          <w:right w:val="single" w:sz="6" w:space="2" w:color="888888"/>
        </w:pBdr>
        <w:rPr>
          <w:ins w:id="164" w:author="Unknown"/>
          <w:rStyle w:val="pln"/>
          <w:color w:val="000000"/>
          <w:sz w:val="23"/>
          <w:szCs w:val="23"/>
        </w:rPr>
      </w:pPr>
      <w:ins w:id="165" w:author="Unknown">
        <w:r>
          <w:rPr>
            <w:rStyle w:val="pln"/>
            <w:color w:val="000000"/>
            <w:sz w:val="23"/>
            <w:szCs w:val="23"/>
          </w:rPr>
          <w:t xml:space="preserve">   NAME VARCHAR </w:t>
        </w:r>
        <w:r>
          <w:rPr>
            <w:rStyle w:val="pun"/>
            <w:color w:val="666600"/>
            <w:sz w:val="23"/>
            <w:szCs w:val="23"/>
          </w:rPr>
          <w:t>(</w:t>
        </w:r>
        <w:r>
          <w:rPr>
            <w:rStyle w:val="lit"/>
            <w:rFonts w:eastAsiaTheme="majorEastAsia"/>
            <w:color w:val="006666"/>
            <w:sz w:val="23"/>
            <w:szCs w:val="23"/>
          </w:rPr>
          <w:t>20</w:t>
        </w:r>
        <w:r>
          <w:rPr>
            <w:rStyle w:val="pun"/>
            <w:color w:val="666600"/>
            <w:sz w:val="23"/>
            <w:szCs w:val="23"/>
          </w:rPr>
          <w:t>)</w:t>
        </w:r>
        <w:r>
          <w:rPr>
            <w:rStyle w:val="pln"/>
            <w:color w:val="000000"/>
            <w:sz w:val="23"/>
            <w:szCs w:val="23"/>
          </w:rPr>
          <w:t xml:space="preserve">     NOT NULL</w:t>
        </w:r>
        <w:r>
          <w:rPr>
            <w:rStyle w:val="pun"/>
            <w:color w:val="666600"/>
            <w:sz w:val="23"/>
            <w:szCs w:val="23"/>
          </w:rPr>
          <w:t>,</w:t>
        </w:r>
      </w:ins>
    </w:p>
    <w:p w:rsidR="00005316" w:rsidRDefault="00005316" w:rsidP="00005316">
      <w:pPr>
        <w:pStyle w:val="HTMLPreformatted"/>
        <w:pBdr>
          <w:top w:val="single" w:sz="6" w:space="2" w:color="888888"/>
          <w:left w:val="single" w:sz="6" w:space="2" w:color="888888"/>
          <w:bottom w:val="single" w:sz="6" w:space="2" w:color="888888"/>
          <w:right w:val="single" w:sz="6" w:space="2" w:color="888888"/>
        </w:pBdr>
        <w:rPr>
          <w:ins w:id="166" w:author="Unknown"/>
          <w:rStyle w:val="pln"/>
          <w:color w:val="000000"/>
          <w:sz w:val="23"/>
          <w:szCs w:val="23"/>
        </w:rPr>
      </w:pPr>
      <w:ins w:id="167" w:author="Unknown">
        <w:r>
          <w:rPr>
            <w:rStyle w:val="pln"/>
            <w:color w:val="000000"/>
            <w:sz w:val="23"/>
            <w:szCs w:val="23"/>
          </w:rPr>
          <w:t xml:space="preserve">   AGE  INT              NOT NULL CHECK </w:t>
        </w:r>
        <w:r>
          <w:rPr>
            <w:rStyle w:val="pun"/>
            <w:color w:val="666600"/>
            <w:sz w:val="23"/>
            <w:szCs w:val="23"/>
          </w:rPr>
          <w:t>(</w:t>
        </w:r>
        <w:r>
          <w:rPr>
            <w:rStyle w:val="pln"/>
            <w:color w:val="000000"/>
            <w:sz w:val="23"/>
            <w:szCs w:val="23"/>
          </w:rPr>
          <w:t xml:space="preserve">AGE </w:t>
        </w:r>
        <w:r>
          <w:rPr>
            <w:rStyle w:val="pun"/>
            <w:color w:val="666600"/>
            <w:sz w:val="23"/>
            <w:szCs w:val="23"/>
          </w:rPr>
          <w:t>&gt;=</w:t>
        </w:r>
        <w:r>
          <w:rPr>
            <w:rStyle w:val="pln"/>
            <w:color w:val="000000"/>
            <w:sz w:val="23"/>
            <w:szCs w:val="23"/>
          </w:rPr>
          <w:t xml:space="preserve"> </w:t>
        </w:r>
        <w:r>
          <w:rPr>
            <w:rStyle w:val="lit"/>
            <w:rFonts w:eastAsiaTheme="majorEastAsia"/>
            <w:color w:val="006666"/>
            <w:sz w:val="23"/>
            <w:szCs w:val="23"/>
          </w:rPr>
          <w:t>18</w:t>
        </w:r>
        <w:r>
          <w:rPr>
            <w:rStyle w:val="pun"/>
            <w:color w:val="666600"/>
            <w:sz w:val="23"/>
            <w:szCs w:val="23"/>
          </w:rPr>
          <w:t>),</w:t>
        </w:r>
      </w:ins>
    </w:p>
    <w:p w:rsidR="00005316" w:rsidRDefault="00005316" w:rsidP="00005316">
      <w:pPr>
        <w:pStyle w:val="HTMLPreformatted"/>
        <w:pBdr>
          <w:top w:val="single" w:sz="6" w:space="2" w:color="888888"/>
          <w:left w:val="single" w:sz="6" w:space="2" w:color="888888"/>
          <w:bottom w:val="single" w:sz="6" w:space="2" w:color="888888"/>
          <w:right w:val="single" w:sz="6" w:space="2" w:color="888888"/>
        </w:pBdr>
        <w:rPr>
          <w:ins w:id="168" w:author="Unknown"/>
          <w:rStyle w:val="pln"/>
          <w:color w:val="000000"/>
          <w:sz w:val="23"/>
          <w:szCs w:val="23"/>
        </w:rPr>
      </w:pPr>
      <w:ins w:id="169" w:author="Unknown">
        <w:r>
          <w:rPr>
            <w:rStyle w:val="pln"/>
            <w:color w:val="000000"/>
            <w:sz w:val="23"/>
            <w:szCs w:val="23"/>
          </w:rPr>
          <w:t xml:space="preserve">   ADDRESS  CHAR </w:t>
        </w:r>
        <w:r>
          <w:rPr>
            <w:rStyle w:val="pun"/>
            <w:color w:val="666600"/>
            <w:sz w:val="23"/>
            <w:szCs w:val="23"/>
          </w:rPr>
          <w:t>(</w:t>
        </w:r>
        <w:r>
          <w:rPr>
            <w:rStyle w:val="lit"/>
            <w:rFonts w:eastAsiaTheme="majorEastAsia"/>
            <w:color w:val="006666"/>
            <w:sz w:val="23"/>
            <w:szCs w:val="23"/>
          </w:rPr>
          <w:t>25</w:t>
        </w:r>
        <w:r>
          <w:rPr>
            <w:rStyle w:val="pun"/>
            <w:color w:val="666600"/>
            <w:sz w:val="23"/>
            <w:szCs w:val="23"/>
          </w:rPr>
          <w:t>)</w:t>
        </w:r>
        <w:r>
          <w:rPr>
            <w:rStyle w:val="pln"/>
            <w:color w:val="000000"/>
            <w:sz w:val="23"/>
            <w:szCs w:val="23"/>
          </w:rPr>
          <w:t xml:space="preserve"> </w:t>
        </w:r>
        <w:r>
          <w:rPr>
            <w:rStyle w:val="pun"/>
            <w:color w:val="666600"/>
            <w:sz w:val="23"/>
            <w:szCs w:val="23"/>
          </w:rPr>
          <w:t>,</w:t>
        </w:r>
      </w:ins>
    </w:p>
    <w:p w:rsidR="00005316" w:rsidRDefault="00005316" w:rsidP="00005316">
      <w:pPr>
        <w:pStyle w:val="HTMLPreformatted"/>
        <w:pBdr>
          <w:top w:val="single" w:sz="6" w:space="2" w:color="888888"/>
          <w:left w:val="single" w:sz="6" w:space="2" w:color="888888"/>
          <w:bottom w:val="single" w:sz="6" w:space="2" w:color="888888"/>
          <w:right w:val="single" w:sz="6" w:space="2" w:color="888888"/>
        </w:pBdr>
        <w:rPr>
          <w:ins w:id="170" w:author="Unknown"/>
          <w:rStyle w:val="pln"/>
          <w:color w:val="000000"/>
          <w:sz w:val="23"/>
          <w:szCs w:val="23"/>
        </w:rPr>
      </w:pPr>
      <w:ins w:id="171" w:author="Unknown">
        <w:r>
          <w:rPr>
            <w:rStyle w:val="pln"/>
            <w:color w:val="000000"/>
            <w:sz w:val="23"/>
            <w:szCs w:val="23"/>
          </w:rPr>
          <w:t xml:space="preserve">   SALARY   DECIMAL </w:t>
        </w:r>
        <w:r>
          <w:rPr>
            <w:rStyle w:val="pun"/>
            <w:color w:val="666600"/>
            <w:sz w:val="23"/>
            <w:szCs w:val="23"/>
          </w:rPr>
          <w:t>(</w:t>
        </w:r>
        <w:r>
          <w:rPr>
            <w:rStyle w:val="lit"/>
            <w:rFonts w:eastAsiaTheme="majorEastAsia"/>
            <w:color w:val="006666"/>
            <w:sz w:val="23"/>
            <w:szCs w:val="23"/>
          </w:rPr>
          <w:t>18</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w:t>
        </w:r>
      </w:ins>
    </w:p>
    <w:p w:rsidR="00005316" w:rsidRDefault="00005316" w:rsidP="00005316">
      <w:pPr>
        <w:pStyle w:val="HTMLPreformatted"/>
        <w:pBdr>
          <w:top w:val="single" w:sz="6" w:space="2" w:color="888888"/>
          <w:left w:val="single" w:sz="6" w:space="2" w:color="888888"/>
          <w:bottom w:val="single" w:sz="6" w:space="2" w:color="888888"/>
          <w:right w:val="single" w:sz="6" w:space="2" w:color="888888"/>
        </w:pBdr>
        <w:rPr>
          <w:ins w:id="172" w:author="Unknown"/>
          <w:rStyle w:val="pln"/>
          <w:color w:val="000000"/>
          <w:sz w:val="23"/>
          <w:szCs w:val="23"/>
        </w:rPr>
      </w:pPr>
      <w:ins w:id="173" w:author="Unknown">
        <w:r>
          <w:rPr>
            <w:rStyle w:val="pln"/>
            <w:color w:val="000000"/>
            <w:sz w:val="23"/>
            <w:szCs w:val="23"/>
          </w:rPr>
          <w:t xml:space="preserve">   PRIMARY KEY </w:t>
        </w:r>
        <w:r>
          <w:rPr>
            <w:rStyle w:val="pun"/>
            <w:color w:val="666600"/>
            <w:sz w:val="23"/>
            <w:szCs w:val="23"/>
          </w:rPr>
          <w:t>(</w:t>
        </w:r>
        <w:r>
          <w:rPr>
            <w:rStyle w:val="pln"/>
            <w:color w:val="000000"/>
            <w:sz w:val="23"/>
            <w:szCs w:val="23"/>
          </w:rPr>
          <w:t>ID</w:t>
        </w:r>
        <w:r>
          <w:rPr>
            <w:rStyle w:val="pun"/>
            <w:color w:val="666600"/>
            <w:sz w:val="23"/>
            <w:szCs w:val="23"/>
          </w:rPr>
          <w:t>)</w:t>
        </w:r>
      </w:ins>
    </w:p>
    <w:p w:rsidR="00005316" w:rsidRDefault="00005316" w:rsidP="00005316">
      <w:pPr>
        <w:pStyle w:val="HTMLPreformatted"/>
        <w:pBdr>
          <w:top w:val="single" w:sz="6" w:space="2" w:color="888888"/>
          <w:left w:val="single" w:sz="6" w:space="2" w:color="888888"/>
          <w:bottom w:val="single" w:sz="6" w:space="2" w:color="888888"/>
          <w:right w:val="single" w:sz="6" w:space="2" w:color="888888"/>
        </w:pBdr>
        <w:rPr>
          <w:ins w:id="174" w:author="Unknown"/>
          <w:sz w:val="23"/>
          <w:szCs w:val="23"/>
        </w:rPr>
      </w:pPr>
      <w:ins w:id="175" w:author="Unknown">
        <w:r>
          <w:rPr>
            <w:rStyle w:val="pun"/>
            <w:color w:val="666600"/>
            <w:sz w:val="23"/>
            <w:szCs w:val="23"/>
          </w:rPr>
          <w:t>);</w:t>
        </w:r>
      </w:ins>
    </w:p>
    <w:p w:rsidR="00021291" w:rsidRDefault="00021291" w:rsidP="008D2EF5"/>
    <w:p w:rsidR="0053737F" w:rsidRDefault="0053737F" w:rsidP="008D2EF5"/>
    <w:p w:rsidR="0053737F" w:rsidRPr="0053737F" w:rsidRDefault="0053737F" w:rsidP="0053737F">
      <w:pPr>
        <w:spacing w:before="100" w:beforeAutospacing="1" w:after="100" w:afterAutospacing="1" w:line="240" w:lineRule="auto"/>
        <w:outlineLvl w:val="1"/>
        <w:rPr>
          <w:rFonts w:ascii="Arial" w:eastAsia="Times New Roman" w:hAnsi="Arial" w:cs="Arial"/>
          <w:sz w:val="35"/>
          <w:szCs w:val="35"/>
          <w:lang w:eastAsia="en-IN"/>
        </w:rPr>
      </w:pPr>
      <w:r w:rsidRPr="0053737F">
        <w:rPr>
          <w:rFonts w:ascii="Arial" w:eastAsia="Times New Roman" w:hAnsi="Arial" w:cs="Arial"/>
          <w:sz w:val="35"/>
          <w:szCs w:val="35"/>
          <w:lang w:eastAsia="en-IN"/>
        </w:rPr>
        <w:t>Dropping Constraints</w:t>
      </w:r>
    </w:p>
    <w:p w:rsidR="0053737F" w:rsidRPr="0053737F" w:rsidRDefault="0053737F" w:rsidP="0053737F">
      <w:pPr>
        <w:spacing w:before="120" w:after="144" w:line="240" w:lineRule="auto"/>
        <w:ind w:left="48" w:right="48"/>
        <w:jc w:val="both"/>
        <w:rPr>
          <w:rFonts w:ascii="Arial" w:eastAsia="Times New Roman" w:hAnsi="Arial" w:cs="Arial"/>
          <w:color w:val="000000"/>
          <w:sz w:val="24"/>
          <w:szCs w:val="24"/>
          <w:lang w:eastAsia="en-IN"/>
        </w:rPr>
      </w:pPr>
      <w:r w:rsidRPr="0053737F">
        <w:rPr>
          <w:rFonts w:ascii="Arial" w:eastAsia="Times New Roman" w:hAnsi="Arial" w:cs="Arial"/>
          <w:color w:val="000000"/>
          <w:sz w:val="24"/>
          <w:szCs w:val="24"/>
          <w:lang w:eastAsia="en-IN"/>
        </w:rPr>
        <w:t>Any constraint that you have defined can be dropped using the ALTER TABLE command with the DROP CONSTRAINT option.</w:t>
      </w:r>
    </w:p>
    <w:p w:rsidR="0053737F" w:rsidRPr="0053737F" w:rsidRDefault="0053737F" w:rsidP="0053737F">
      <w:pPr>
        <w:spacing w:before="120" w:after="144" w:line="240" w:lineRule="auto"/>
        <w:ind w:left="48" w:right="48"/>
        <w:jc w:val="both"/>
        <w:rPr>
          <w:rFonts w:ascii="Arial" w:eastAsia="Times New Roman" w:hAnsi="Arial" w:cs="Arial"/>
          <w:color w:val="000000"/>
          <w:sz w:val="24"/>
          <w:szCs w:val="24"/>
          <w:lang w:eastAsia="en-IN"/>
        </w:rPr>
      </w:pPr>
      <w:r w:rsidRPr="0053737F">
        <w:rPr>
          <w:rFonts w:ascii="Arial" w:eastAsia="Times New Roman" w:hAnsi="Arial" w:cs="Arial"/>
          <w:color w:val="000000"/>
          <w:sz w:val="24"/>
          <w:szCs w:val="24"/>
          <w:lang w:eastAsia="en-IN"/>
        </w:rPr>
        <w:t>For example, to drop the primary key constraint in the EMPLOYEES table, you can use the following command.</w:t>
      </w:r>
    </w:p>
    <w:p w:rsidR="0053737F" w:rsidRPr="0053737F" w:rsidRDefault="0053737F" w:rsidP="005373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3737F">
        <w:rPr>
          <w:rFonts w:ascii="Courier New" w:eastAsia="Times New Roman" w:hAnsi="Courier New" w:cs="Courier New"/>
          <w:color w:val="000000"/>
          <w:sz w:val="23"/>
          <w:lang w:eastAsia="en-IN"/>
        </w:rPr>
        <w:t>ALTER TABLE EMPLOYEES DROP CONSTRAINT EMPLOYEES_PK</w:t>
      </w:r>
      <w:r w:rsidRPr="0053737F">
        <w:rPr>
          <w:rFonts w:ascii="Courier New" w:eastAsia="Times New Roman" w:hAnsi="Courier New" w:cs="Courier New"/>
          <w:color w:val="666600"/>
          <w:sz w:val="23"/>
          <w:lang w:eastAsia="en-IN"/>
        </w:rPr>
        <w:t>;</w:t>
      </w:r>
    </w:p>
    <w:p w:rsidR="0053737F" w:rsidRPr="0053737F" w:rsidRDefault="0053737F" w:rsidP="0053737F">
      <w:pPr>
        <w:spacing w:before="120" w:after="144" w:line="240" w:lineRule="auto"/>
        <w:ind w:left="48" w:right="48"/>
        <w:jc w:val="both"/>
        <w:rPr>
          <w:rFonts w:ascii="Arial" w:eastAsia="Times New Roman" w:hAnsi="Arial" w:cs="Arial"/>
          <w:color w:val="000000"/>
          <w:sz w:val="24"/>
          <w:szCs w:val="24"/>
          <w:lang w:eastAsia="en-IN"/>
        </w:rPr>
      </w:pPr>
      <w:r w:rsidRPr="0053737F">
        <w:rPr>
          <w:rFonts w:ascii="Arial" w:eastAsia="Times New Roman" w:hAnsi="Arial" w:cs="Arial"/>
          <w:color w:val="000000"/>
          <w:sz w:val="24"/>
          <w:szCs w:val="24"/>
          <w:lang w:eastAsia="en-IN"/>
        </w:rPr>
        <w:t>Some implementations may provide shortcuts for dropping certain constraints. For example, to drop the primary key constraint for a table in Oracle, you can use the following command.</w:t>
      </w:r>
    </w:p>
    <w:p w:rsidR="0053737F" w:rsidRPr="0053737F" w:rsidRDefault="0053737F" w:rsidP="005373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3737F">
        <w:rPr>
          <w:rFonts w:ascii="Courier New" w:eastAsia="Times New Roman" w:hAnsi="Courier New" w:cs="Courier New"/>
          <w:color w:val="000000"/>
          <w:sz w:val="23"/>
          <w:lang w:eastAsia="en-IN"/>
        </w:rPr>
        <w:t>ALTER TABLE EMPLOYEES DROP PRIMARY KEY</w:t>
      </w:r>
      <w:r w:rsidRPr="0053737F">
        <w:rPr>
          <w:rFonts w:ascii="Courier New" w:eastAsia="Times New Roman" w:hAnsi="Courier New" w:cs="Courier New"/>
          <w:color w:val="666600"/>
          <w:sz w:val="23"/>
          <w:lang w:eastAsia="en-IN"/>
        </w:rPr>
        <w:t>;</w:t>
      </w:r>
    </w:p>
    <w:p w:rsidR="0053737F" w:rsidRDefault="0053737F" w:rsidP="008D2EF5"/>
    <w:p w:rsidR="00D714E1" w:rsidRDefault="00D714E1" w:rsidP="008D2EF5"/>
    <w:p w:rsidR="00D714E1" w:rsidRDefault="00D714E1" w:rsidP="008D2EF5"/>
    <w:p w:rsidR="00D714E1" w:rsidRDefault="00D714E1" w:rsidP="008D2EF5"/>
    <w:p w:rsidR="00D714E1" w:rsidRDefault="00D714E1" w:rsidP="008D2EF5"/>
    <w:p w:rsidR="00D714E1" w:rsidRDefault="00D714E1" w:rsidP="008D2EF5"/>
    <w:p w:rsidR="00D714E1" w:rsidRDefault="00D714E1" w:rsidP="008D2EF5"/>
    <w:p w:rsidR="002D5C0C" w:rsidRDefault="002D5C0C" w:rsidP="002D5C0C">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SQL - INNER JOINS</w:t>
      </w:r>
    </w:p>
    <w:p w:rsidR="002D5C0C" w:rsidRDefault="002D5C0C" w:rsidP="002D5C0C">
      <w:pPr>
        <w:pStyle w:val="NormalWeb"/>
        <w:spacing w:before="120" w:beforeAutospacing="0" w:after="144" w:afterAutospacing="0"/>
        <w:ind w:left="48" w:right="48"/>
        <w:jc w:val="both"/>
        <w:rPr>
          <w:ins w:id="176" w:author="Unknown"/>
          <w:rFonts w:ascii="Arial" w:hAnsi="Arial" w:cs="Arial"/>
          <w:color w:val="000000"/>
        </w:rPr>
      </w:pPr>
      <w:ins w:id="177" w:author="Unknown">
        <w:r>
          <w:rPr>
            <w:rFonts w:ascii="Arial" w:hAnsi="Arial" w:cs="Arial"/>
            <w:color w:val="000000"/>
          </w:rPr>
          <w:t>The most important and frequently used of the joins is the </w:t>
        </w:r>
        <w:r>
          <w:rPr>
            <w:rFonts w:ascii="Arial" w:hAnsi="Arial" w:cs="Arial"/>
            <w:b/>
            <w:bCs/>
            <w:color w:val="000000"/>
          </w:rPr>
          <w:t>INNER JOIN</w:t>
        </w:r>
        <w:r>
          <w:rPr>
            <w:rFonts w:ascii="Arial" w:hAnsi="Arial" w:cs="Arial"/>
            <w:color w:val="000000"/>
          </w:rPr>
          <w:t>. They are also referred to as an </w:t>
        </w:r>
        <w:r>
          <w:rPr>
            <w:rFonts w:ascii="Arial" w:hAnsi="Arial" w:cs="Arial"/>
            <w:b/>
            <w:bCs/>
            <w:color w:val="000000"/>
          </w:rPr>
          <w:t>EQUIJOIN</w:t>
        </w:r>
        <w:r>
          <w:rPr>
            <w:rFonts w:ascii="Arial" w:hAnsi="Arial" w:cs="Arial"/>
            <w:color w:val="000000"/>
          </w:rPr>
          <w:t>.</w:t>
        </w:r>
      </w:ins>
    </w:p>
    <w:p w:rsidR="002D5C0C" w:rsidRDefault="002D5C0C" w:rsidP="002D5C0C">
      <w:pPr>
        <w:pStyle w:val="NormalWeb"/>
        <w:spacing w:before="120" w:beforeAutospacing="0" w:after="144" w:afterAutospacing="0"/>
        <w:ind w:left="48" w:right="48"/>
        <w:jc w:val="both"/>
        <w:rPr>
          <w:ins w:id="178" w:author="Unknown"/>
          <w:rFonts w:ascii="Arial" w:hAnsi="Arial" w:cs="Arial"/>
          <w:color w:val="000000"/>
        </w:rPr>
      </w:pPr>
      <w:ins w:id="179" w:author="Unknown">
        <w:r>
          <w:rPr>
            <w:rFonts w:ascii="Arial" w:hAnsi="Arial" w:cs="Arial"/>
            <w:color w:val="000000"/>
          </w:rPr>
          <w:t>The INNER JOIN creates a new result table by combining column values of two tables (table1 and table2) based upon the join-predicate. The query compares each row of table1 with each row of table2 to find all pairs of rows which satisfy the join-predicate. When the join-predicate is satisfied, column values for each matched pair of rows of A and B are combined into a result row.</w:t>
        </w:r>
      </w:ins>
    </w:p>
    <w:p w:rsidR="002D5C0C" w:rsidRDefault="002D5C0C" w:rsidP="002D5C0C">
      <w:pPr>
        <w:pStyle w:val="Heading2"/>
        <w:rPr>
          <w:ins w:id="180" w:author="Unknown"/>
          <w:rFonts w:ascii="Arial" w:hAnsi="Arial" w:cs="Arial"/>
          <w:b w:val="0"/>
          <w:bCs w:val="0"/>
          <w:sz w:val="35"/>
          <w:szCs w:val="35"/>
        </w:rPr>
      </w:pPr>
      <w:ins w:id="181" w:author="Unknown">
        <w:r>
          <w:rPr>
            <w:rFonts w:ascii="Arial" w:hAnsi="Arial" w:cs="Arial"/>
            <w:b w:val="0"/>
            <w:bCs w:val="0"/>
            <w:sz w:val="35"/>
            <w:szCs w:val="35"/>
          </w:rPr>
          <w:t>Syntax</w:t>
        </w:r>
      </w:ins>
    </w:p>
    <w:p w:rsidR="002D5C0C" w:rsidRDefault="002D5C0C" w:rsidP="002D5C0C">
      <w:pPr>
        <w:pStyle w:val="NormalWeb"/>
        <w:spacing w:before="120" w:beforeAutospacing="0" w:after="144" w:afterAutospacing="0"/>
        <w:ind w:left="48" w:right="48"/>
        <w:jc w:val="both"/>
        <w:rPr>
          <w:ins w:id="182" w:author="Unknown"/>
          <w:rFonts w:ascii="Arial" w:hAnsi="Arial" w:cs="Arial"/>
          <w:color w:val="000000"/>
        </w:rPr>
      </w:pPr>
      <w:ins w:id="183" w:author="Unknown">
        <w:r>
          <w:rPr>
            <w:rFonts w:ascii="Arial" w:hAnsi="Arial" w:cs="Arial"/>
            <w:color w:val="000000"/>
          </w:rPr>
          <w:t>The basic syntax of the </w:t>
        </w:r>
        <w:r>
          <w:rPr>
            <w:rFonts w:ascii="Arial" w:hAnsi="Arial" w:cs="Arial"/>
            <w:b/>
            <w:bCs/>
            <w:color w:val="000000"/>
          </w:rPr>
          <w:t>INNER JOIN</w:t>
        </w:r>
        <w:r>
          <w:rPr>
            <w:rFonts w:ascii="Arial" w:hAnsi="Arial" w:cs="Arial"/>
            <w:color w:val="000000"/>
          </w:rPr>
          <w:t> is as follows.</w:t>
        </w:r>
      </w:ins>
    </w:p>
    <w:p w:rsidR="002D5C0C" w:rsidRDefault="002D5C0C" w:rsidP="002D5C0C">
      <w:pPr>
        <w:pStyle w:val="HTMLPreformatted"/>
        <w:rPr>
          <w:ins w:id="184" w:author="Unknown"/>
          <w:sz w:val="23"/>
          <w:szCs w:val="23"/>
        </w:rPr>
      </w:pPr>
      <w:ins w:id="185" w:author="Unknown">
        <w:r>
          <w:rPr>
            <w:sz w:val="23"/>
            <w:szCs w:val="23"/>
          </w:rPr>
          <w:t>SELECT table1.column1, table2.column2...</w:t>
        </w:r>
      </w:ins>
    </w:p>
    <w:p w:rsidR="002D5C0C" w:rsidRDefault="002D5C0C" w:rsidP="002D5C0C">
      <w:pPr>
        <w:pStyle w:val="HTMLPreformatted"/>
        <w:rPr>
          <w:ins w:id="186" w:author="Unknown"/>
          <w:sz w:val="23"/>
          <w:szCs w:val="23"/>
        </w:rPr>
      </w:pPr>
      <w:ins w:id="187" w:author="Unknown">
        <w:r>
          <w:rPr>
            <w:sz w:val="23"/>
            <w:szCs w:val="23"/>
          </w:rPr>
          <w:t>FROM table1</w:t>
        </w:r>
      </w:ins>
    </w:p>
    <w:p w:rsidR="002D5C0C" w:rsidRDefault="002D5C0C" w:rsidP="002D5C0C">
      <w:pPr>
        <w:pStyle w:val="HTMLPreformatted"/>
        <w:rPr>
          <w:ins w:id="188" w:author="Unknown"/>
          <w:sz w:val="23"/>
          <w:szCs w:val="23"/>
        </w:rPr>
      </w:pPr>
      <w:ins w:id="189" w:author="Unknown">
        <w:r>
          <w:rPr>
            <w:sz w:val="23"/>
            <w:szCs w:val="23"/>
          </w:rPr>
          <w:t>INNER JOIN table2</w:t>
        </w:r>
      </w:ins>
    </w:p>
    <w:p w:rsidR="002D5C0C" w:rsidRDefault="002D5C0C" w:rsidP="002D5C0C">
      <w:pPr>
        <w:pStyle w:val="HTMLPreformatted"/>
        <w:rPr>
          <w:ins w:id="190" w:author="Unknown"/>
          <w:sz w:val="23"/>
          <w:szCs w:val="23"/>
        </w:rPr>
      </w:pPr>
      <w:ins w:id="191" w:author="Unknown">
        <w:r>
          <w:rPr>
            <w:sz w:val="23"/>
            <w:szCs w:val="23"/>
          </w:rPr>
          <w:t>ON table1.common_field = table2.common_field;</w:t>
        </w:r>
      </w:ins>
    </w:p>
    <w:p w:rsidR="002D5C0C" w:rsidRDefault="002D5C0C" w:rsidP="002D5C0C">
      <w:pPr>
        <w:pStyle w:val="Heading2"/>
        <w:rPr>
          <w:ins w:id="192" w:author="Unknown"/>
          <w:rFonts w:ascii="Arial" w:hAnsi="Arial" w:cs="Arial"/>
          <w:b w:val="0"/>
          <w:bCs w:val="0"/>
          <w:sz w:val="35"/>
          <w:szCs w:val="35"/>
        </w:rPr>
      </w:pPr>
      <w:ins w:id="193" w:author="Unknown">
        <w:r>
          <w:rPr>
            <w:rFonts w:ascii="Arial" w:hAnsi="Arial" w:cs="Arial"/>
            <w:b w:val="0"/>
            <w:bCs w:val="0"/>
            <w:sz w:val="35"/>
            <w:szCs w:val="35"/>
          </w:rPr>
          <w:t>Example</w:t>
        </w:r>
      </w:ins>
    </w:p>
    <w:p w:rsidR="002D5C0C" w:rsidRDefault="002D5C0C" w:rsidP="002D5C0C">
      <w:pPr>
        <w:pStyle w:val="NormalWeb"/>
        <w:spacing w:before="120" w:beforeAutospacing="0" w:after="144" w:afterAutospacing="0"/>
        <w:ind w:left="48" w:right="48"/>
        <w:jc w:val="both"/>
        <w:rPr>
          <w:ins w:id="194" w:author="Unknown"/>
          <w:rFonts w:ascii="Arial" w:hAnsi="Arial" w:cs="Arial"/>
          <w:color w:val="000000"/>
        </w:rPr>
      </w:pPr>
      <w:ins w:id="195" w:author="Unknown">
        <w:r>
          <w:rPr>
            <w:rFonts w:ascii="Arial" w:hAnsi="Arial" w:cs="Arial"/>
            <w:color w:val="000000"/>
          </w:rPr>
          <w:lastRenderedPageBreak/>
          <w:t>Consider the following two tables.</w:t>
        </w:r>
      </w:ins>
    </w:p>
    <w:p w:rsidR="002D5C0C" w:rsidRDefault="002D5C0C" w:rsidP="002D5C0C">
      <w:pPr>
        <w:pStyle w:val="NormalWeb"/>
        <w:spacing w:before="120" w:beforeAutospacing="0" w:after="144" w:afterAutospacing="0"/>
        <w:ind w:left="48" w:right="48"/>
        <w:jc w:val="both"/>
        <w:rPr>
          <w:ins w:id="196" w:author="Unknown"/>
          <w:rFonts w:ascii="Arial" w:hAnsi="Arial" w:cs="Arial"/>
          <w:color w:val="000000"/>
        </w:rPr>
      </w:pPr>
      <w:ins w:id="197" w:author="Unknown">
        <w:r>
          <w:rPr>
            <w:rFonts w:ascii="Arial" w:hAnsi="Arial" w:cs="Arial"/>
            <w:b/>
            <w:bCs/>
            <w:color w:val="000000"/>
          </w:rPr>
          <w:t>Table 1</w:t>
        </w:r>
        <w:r>
          <w:rPr>
            <w:rFonts w:ascii="Arial" w:hAnsi="Arial" w:cs="Arial"/>
            <w:color w:val="000000"/>
          </w:rPr>
          <w:t> − CUSTOMERS Table is as follows.</w:t>
        </w:r>
      </w:ins>
    </w:p>
    <w:p w:rsidR="002D5C0C" w:rsidRDefault="002D5C0C" w:rsidP="002D5C0C">
      <w:pPr>
        <w:pStyle w:val="HTMLPreformatted"/>
        <w:pBdr>
          <w:top w:val="single" w:sz="6" w:space="2" w:color="888888"/>
          <w:left w:val="single" w:sz="6" w:space="2" w:color="888888"/>
          <w:bottom w:val="single" w:sz="6" w:space="2" w:color="888888"/>
          <w:right w:val="single" w:sz="6" w:space="2" w:color="888888"/>
        </w:pBdr>
        <w:rPr>
          <w:ins w:id="198" w:author="Unknown"/>
          <w:rStyle w:val="pln"/>
          <w:color w:val="000000"/>
          <w:sz w:val="23"/>
          <w:szCs w:val="23"/>
        </w:rPr>
      </w:pPr>
      <w:ins w:id="199" w:author="Unknown">
        <w:r>
          <w:rPr>
            <w:rStyle w:val="pun"/>
            <w:color w:val="666600"/>
            <w:sz w:val="23"/>
            <w:szCs w:val="23"/>
          </w:rPr>
          <w:t>+----+----------+-----+-----------+----------+</w:t>
        </w:r>
      </w:ins>
    </w:p>
    <w:p w:rsidR="002D5C0C" w:rsidRDefault="002D5C0C" w:rsidP="002D5C0C">
      <w:pPr>
        <w:pStyle w:val="HTMLPreformatted"/>
        <w:pBdr>
          <w:top w:val="single" w:sz="6" w:space="2" w:color="888888"/>
          <w:left w:val="single" w:sz="6" w:space="2" w:color="888888"/>
          <w:bottom w:val="single" w:sz="6" w:space="2" w:color="888888"/>
          <w:right w:val="single" w:sz="6" w:space="2" w:color="888888"/>
        </w:pBdr>
        <w:rPr>
          <w:ins w:id="200" w:author="Unknown"/>
          <w:rStyle w:val="pln"/>
          <w:color w:val="000000"/>
          <w:sz w:val="23"/>
          <w:szCs w:val="23"/>
        </w:rPr>
      </w:pPr>
      <w:ins w:id="201" w:author="Unknown">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NAME     </w:t>
        </w:r>
        <w:r>
          <w:rPr>
            <w:rStyle w:val="pun"/>
            <w:color w:val="666600"/>
            <w:sz w:val="23"/>
            <w:szCs w:val="23"/>
          </w:rPr>
          <w:t>|</w:t>
        </w:r>
        <w:r>
          <w:rPr>
            <w:rStyle w:val="pln"/>
            <w:color w:val="000000"/>
            <w:sz w:val="23"/>
            <w:szCs w:val="23"/>
          </w:rPr>
          <w:t xml:space="preserve"> AGE </w:t>
        </w:r>
        <w:r>
          <w:rPr>
            <w:rStyle w:val="pun"/>
            <w:color w:val="666600"/>
            <w:sz w:val="23"/>
            <w:szCs w:val="23"/>
          </w:rPr>
          <w:t>|</w:t>
        </w:r>
        <w:r>
          <w:rPr>
            <w:rStyle w:val="pln"/>
            <w:color w:val="000000"/>
            <w:sz w:val="23"/>
            <w:szCs w:val="23"/>
          </w:rPr>
          <w:t xml:space="preserve"> ADDRESS   </w:t>
        </w:r>
        <w:r>
          <w:rPr>
            <w:rStyle w:val="pun"/>
            <w:color w:val="666600"/>
            <w:sz w:val="23"/>
            <w:szCs w:val="23"/>
          </w:rPr>
          <w:t>|</w:t>
        </w:r>
        <w:r>
          <w:rPr>
            <w:rStyle w:val="pln"/>
            <w:color w:val="000000"/>
            <w:sz w:val="23"/>
            <w:szCs w:val="23"/>
          </w:rPr>
          <w:t xml:space="preserve"> SALARY   </w:t>
        </w:r>
        <w:r>
          <w:rPr>
            <w:rStyle w:val="pun"/>
            <w:color w:val="666600"/>
            <w:sz w:val="23"/>
            <w:szCs w:val="23"/>
          </w:rPr>
          <w:t>|</w:t>
        </w:r>
      </w:ins>
    </w:p>
    <w:p w:rsidR="002D5C0C" w:rsidRDefault="002D5C0C" w:rsidP="002D5C0C">
      <w:pPr>
        <w:pStyle w:val="HTMLPreformatted"/>
        <w:pBdr>
          <w:top w:val="single" w:sz="6" w:space="2" w:color="888888"/>
          <w:left w:val="single" w:sz="6" w:space="2" w:color="888888"/>
          <w:bottom w:val="single" w:sz="6" w:space="2" w:color="888888"/>
          <w:right w:val="single" w:sz="6" w:space="2" w:color="888888"/>
        </w:pBdr>
        <w:rPr>
          <w:ins w:id="202" w:author="Unknown"/>
          <w:rStyle w:val="pln"/>
          <w:color w:val="000000"/>
          <w:sz w:val="23"/>
          <w:szCs w:val="23"/>
        </w:rPr>
      </w:pPr>
      <w:ins w:id="203" w:author="Unknown">
        <w:r>
          <w:rPr>
            <w:rStyle w:val="pun"/>
            <w:color w:val="666600"/>
            <w:sz w:val="23"/>
            <w:szCs w:val="23"/>
          </w:rPr>
          <w:t>+----+----------+-----+-----------+----------+</w:t>
        </w:r>
      </w:ins>
    </w:p>
    <w:p w:rsidR="002D5C0C" w:rsidRDefault="002D5C0C" w:rsidP="002D5C0C">
      <w:pPr>
        <w:pStyle w:val="HTMLPreformatted"/>
        <w:pBdr>
          <w:top w:val="single" w:sz="6" w:space="2" w:color="888888"/>
          <w:left w:val="single" w:sz="6" w:space="2" w:color="888888"/>
          <w:bottom w:val="single" w:sz="6" w:space="2" w:color="888888"/>
          <w:right w:val="single" w:sz="6" w:space="2" w:color="888888"/>
        </w:pBdr>
        <w:rPr>
          <w:ins w:id="204" w:author="Unknown"/>
          <w:rStyle w:val="pln"/>
          <w:color w:val="000000"/>
          <w:sz w:val="23"/>
          <w:szCs w:val="23"/>
        </w:rPr>
      </w:pPr>
      <w:ins w:id="205"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Ramesh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Ahmedabad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2000.00</w:t>
        </w:r>
        <w:r>
          <w:rPr>
            <w:rStyle w:val="pln"/>
            <w:color w:val="000000"/>
            <w:sz w:val="23"/>
            <w:szCs w:val="23"/>
          </w:rPr>
          <w:t xml:space="preserve"> </w:t>
        </w:r>
        <w:r>
          <w:rPr>
            <w:rStyle w:val="pun"/>
            <w:color w:val="666600"/>
            <w:sz w:val="23"/>
            <w:szCs w:val="23"/>
          </w:rPr>
          <w:t>|</w:t>
        </w:r>
      </w:ins>
    </w:p>
    <w:p w:rsidR="002D5C0C" w:rsidRDefault="002D5C0C" w:rsidP="002D5C0C">
      <w:pPr>
        <w:pStyle w:val="HTMLPreformatted"/>
        <w:pBdr>
          <w:top w:val="single" w:sz="6" w:space="2" w:color="888888"/>
          <w:left w:val="single" w:sz="6" w:space="2" w:color="888888"/>
          <w:bottom w:val="single" w:sz="6" w:space="2" w:color="888888"/>
          <w:right w:val="single" w:sz="6" w:space="2" w:color="888888"/>
        </w:pBdr>
        <w:rPr>
          <w:ins w:id="206" w:author="Unknown"/>
          <w:rStyle w:val="pln"/>
          <w:color w:val="000000"/>
          <w:sz w:val="23"/>
          <w:szCs w:val="23"/>
        </w:rPr>
      </w:pPr>
      <w:ins w:id="207"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Khilan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Delhi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1500.00</w:t>
        </w:r>
        <w:r>
          <w:rPr>
            <w:rStyle w:val="pln"/>
            <w:color w:val="000000"/>
            <w:sz w:val="23"/>
            <w:szCs w:val="23"/>
          </w:rPr>
          <w:t xml:space="preserve"> </w:t>
        </w:r>
        <w:r>
          <w:rPr>
            <w:rStyle w:val="pun"/>
            <w:color w:val="666600"/>
            <w:sz w:val="23"/>
            <w:szCs w:val="23"/>
          </w:rPr>
          <w:t>|</w:t>
        </w:r>
      </w:ins>
    </w:p>
    <w:p w:rsidR="002D5C0C" w:rsidRDefault="002D5C0C" w:rsidP="002D5C0C">
      <w:pPr>
        <w:pStyle w:val="HTMLPreformatted"/>
        <w:pBdr>
          <w:top w:val="single" w:sz="6" w:space="2" w:color="888888"/>
          <w:left w:val="single" w:sz="6" w:space="2" w:color="888888"/>
          <w:bottom w:val="single" w:sz="6" w:space="2" w:color="888888"/>
          <w:right w:val="single" w:sz="6" w:space="2" w:color="888888"/>
        </w:pBdr>
        <w:rPr>
          <w:ins w:id="208" w:author="Unknown"/>
          <w:rStyle w:val="pln"/>
          <w:color w:val="000000"/>
          <w:sz w:val="23"/>
          <w:szCs w:val="23"/>
        </w:rPr>
      </w:pPr>
      <w:ins w:id="209"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kaushik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Kota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2000.00</w:t>
        </w:r>
        <w:r>
          <w:rPr>
            <w:rStyle w:val="pln"/>
            <w:color w:val="000000"/>
            <w:sz w:val="23"/>
            <w:szCs w:val="23"/>
          </w:rPr>
          <w:t xml:space="preserve"> </w:t>
        </w:r>
        <w:r>
          <w:rPr>
            <w:rStyle w:val="pun"/>
            <w:color w:val="666600"/>
            <w:sz w:val="23"/>
            <w:szCs w:val="23"/>
          </w:rPr>
          <w:t>|</w:t>
        </w:r>
      </w:ins>
    </w:p>
    <w:p w:rsidR="002D5C0C" w:rsidRDefault="002D5C0C" w:rsidP="002D5C0C">
      <w:pPr>
        <w:pStyle w:val="HTMLPreformatted"/>
        <w:pBdr>
          <w:top w:val="single" w:sz="6" w:space="2" w:color="888888"/>
          <w:left w:val="single" w:sz="6" w:space="2" w:color="888888"/>
          <w:bottom w:val="single" w:sz="6" w:space="2" w:color="888888"/>
          <w:right w:val="single" w:sz="6" w:space="2" w:color="888888"/>
        </w:pBdr>
        <w:rPr>
          <w:ins w:id="210" w:author="Unknown"/>
          <w:rStyle w:val="pln"/>
          <w:color w:val="000000"/>
          <w:sz w:val="23"/>
          <w:szCs w:val="23"/>
        </w:rPr>
      </w:pPr>
      <w:ins w:id="211"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Chaitali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Mumbai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6500.00</w:t>
        </w:r>
        <w:r>
          <w:rPr>
            <w:rStyle w:val="pln"/>
            <w:color w:val="000000"/>
            <w:sz w:val="23"/>
            <w:szCs w:val="23"/>
          </w:rPr>
          <w:t xml:space="preserve"> </w:t>
        </w:r>
        <w:r>
          <w:rPr>
            <w:rStyle w:val="pun"/>
            <w:color w:val="666600"/>
            <w:sz w:val="23"/>
            <w:szCs w:val="23"/>
          </w:rPr>
          <w:t>|</w:t>
        </w:r>
      </w:ins>
    </w:p>
    <w:p w:rsidR="002D5C0C" w:rsidRDefault="002D5C0C" w:rsidP="002D5C0C">
      <w:pPr>
        <w:pStyle w:val="HTMLPreformatted"/>
        <w:pBdr>
          <w:top w:val="single" w:sz="6" w:space="2" w:color="888888"/>
          <w:left w:val="single" w:sz="6" w:space="2" w:color="888888"/>
          <w:bottom w:val="single" w:sz="6" w:space="2" w:color="888888"/>
          <w:right w:val="single" w:sz="6" w:space="2" w:color="888888"/>
        </w:pBdr>
        <w:rPr>
          <w:ins w:id="212" w:author="Unknown"/>
          <w:rStyle w:val="pln"/>
          <w:color w:val="000000"/>
          <w:sz w:val="23"/>
          <w:szCs w:val="23"/>
        </w:rPr>
      </w:pPr>
      <w:ins w:id="213"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Hardik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Bhopal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8500.00</w:t>
        </w:r>
        <w:r>
          <w:rPr>
            <w:rStyle w:val="pln"/>
            <w:color w:val="000000"/>
            <w:sz w:val="23"/>
            <w:szCs w:val="23"/>
          </w:rPr>
          <w:t xml:space="preserve"> </w:t>
        </w:r>
        <w:r>
          <w:rPr>
            <w:rStyle w:val="pun"/>
            <w:color w:val="666600"/>
            <w:sz w:val="23"/>
            <w:szCs w:val="23"/>
          </w:rPr>
          <w:t>|</w:t>
        </w:r>
      </w:ins>
    </w:p>
    <w:p w:rsidR="002D5C0C" w:rsidRDefault="002D5C0C" w:rsidP="002D5C0C">
      <w:pPr>
        <w:pStyle w:val="HTMLPreformatted"/>
        <w:pBdr>
          <w:top w:val="single" w:sz="6" w:space="2" w:color="888888"/>
          <w:left w:val="single" w:sz="6" w:space="2" w:color="888888"/>
          <w:bottom w:val="single" w:sz="6" w:space="2" w:color="888888"/>
          <w:right w:val="single" w:sz="6" w:space="2" w:color="888888"/>
        </w:pBdr>
        <w:rPr>
          <w:ins w:id="214" w:author="Unknown"/>
          <w:rStyle w:val="pln"/>
          <w:color w:val="000000"/>
          <w:sz w:val="23"/>
          <w:szCs w:val="23"/>
        </w:rPr>
      </w:pPr>
      <w:ins w:id="215"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6</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Komal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22</w:t>
        </w:r>
        <w:r>
          <w:rPr>
            <w:rStyle w:val="pln"/>
            <w:color w:val="000000"/>
            <w:sz w:val="23"/>
            <w:szCs w:val="23"/>
          </w:rPr>
          <w:t xml:space="preserve"> </w:t>
        </w:r>
        <w:r>
          <w:rPr>
            <w:rStyle w:val="pun"/>
            <w:color w:val="666600"/>
            <w:sz w:val="23"/>
            <w:szCs w:val="23"/>
          </w:rPr>
          <w:t>|</w:t>
        </w:r>
        <w:r>
          <w:rPr>
            <w:rStyle w:val="pln"/>
            <w:color w:val="000000"/>
            <w:sz w:val="23"/>
            <w:szCs w:val="23"/>
          </w:rPr>
          <w:t xml:space="preserve"> MP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4500.00</w:t>
        </w:r>
        <w:r>
          <w:rPr>
            <w:rStyle w:val="pln"/>
            <w:color w:val="000000"/>
            <w:sz w:val="23"/>
            <w:szCs w:val="23"/>
          </w:rPr>
          <w:t xml:space="preserve"> </w:t>
        </w:r>
        <w:r>
          <w:rPr>
            <w:rStyle w:val="pun"/>
            <w:color w:val="666600"/>
            <w:sz w:val="23"/>
            <w:szCs w:val="23"/>
          </w:rPr>
          <w:t>|</w:t>
        </w:r>
      </w:ins>
    </w:p>
    <w:p w:rsidR="002D5C0C" w:rsidRDefault="002D5C0C" w:rsidP="002D5C0C">
      <w:pPr>
        <w:pStyle w:val="HTMLPreformatted"/>
        <w:pBdr>
          <w:top w:val="single" w:sz="6" w:space="2" w:color="888888"/>
          <w:left w:val="single" w:sz="6" w:space="2" w:color="888888"/>
          <w:bottom w:val="single" w:sz="6" w:space="2" w:color="888888"/>
          <w:right w:val="single" w:sz="6" w:space="2" w:color="888888"/>
        </w:pBdr>
        <w:rPr>
          <w:ins w:id="216" w:author="Unknown"/>
          <w:rStyle w:val="pln"/>
          <w:color w:val="000000"/>
          <w:sz w:val="23"/>
          <w:szCs w:val="23"/>
        </w:rPr>
      </w:pPr>
      <w:ins w:id="217"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Muffy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Indore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10000.00</w:t>
        </w:r>
        <w:r>
          <w:rPr>
            <w:rStyle w:val="pln"/>
            <w:color w:val="000000"/>
            <w:sz w:val="23"/>
            <w:szCs w:val="23"/>
          </w:rPr>
          <w:t xml:space="preserve"> </w:t>
        </w:r>
        <w:r>
          <w:rPr>
            <w:rStyle w:val="pun"/>
            <w:color w:val="666600"/>
            <w:sz w:val="23"/>
            <w:szCs w:val="23"/>
          </w:rPr>
          <w:t>|</w:t>
        </w:r>
      </w:ins>
    </w:p>
    <w:p w:rsidR="002D5C0C" w:rsidRDefault="002D5C0C" w:rsidP="002D5C0C">
      <w:pPr>
        <w:pStyle w:val="HTMLPreformatted"/>
        <w:pBdr>
          <w:top w:val="single" w:sz="6" w:space="2" w:color="888888"/>
          <w:left w:val="single" w:sz="6" w:space="2" w:color="888888"/>
          <w:bottom w:val="single" w:sz="6" w:space="2" w:color="888888"/>
          <w:right w:val="single" w:sz="6" w:space="2" w:color="888888"/>
        </w:pBdr>
        <w:rPr>
          <w:ins w:id="218" w:author="Unknown"/>
          <w:sz w:val="23"/>
          <w:szCs w:val="23"/>
        </w:rPr>
      </w:pPr>
      <w:ins w:id="219" w:author="Unknown">
        <w:r>
          <w:rPr>
            <w:rStyle w:val="pun"/>
            <w:color w:val="666600"/>
            <w:sz w:val="23"/>
            <w:szCs w:val="23"/>
          </w:rPr>
          <w:t>+----+----------+-----+-----------+----------+</w:t>
        </w:r>
      </w:ins>
    </w:p>
    <w:p w:rsidR="002D5C0C" w:rsidRDefault="002D5C0C" w:rsidP="002D5C0C">
      <w:pPr>
        <w:pStyle w:val="NormalWeb"/>
        <w:spacing w:before="120" w:beforeAutospacing="0" w:after="144" w:afterAutospacing="0"/>
        <w:ind w:left="48" w:right="48"/>
        <w:jc w:val="both"/>
        <w:rPr>
          <w:ins w:id="220" w:author="Unknown"/>
          <w:rFonts w:ascii="Arial" w:hAnsi="Arial" w:cs="Arial"/>
          <w:color w:val="000000"/>
        </w:rPr>
      </w:pPr>
      <w:ins w:id="221" w:author="Unknown">
        <w:r>
          <w:rPr>
            <w:rFonts w:ascii="Arial" w:hAnsi="Arial" w:cs="Arial"/>
            <w:b/>
            <w:bCs/>
            <w:color w:val="000000"/>
          </w:rPr>
          <w:t>Table 2</w:t>
        </w:r>
        <w:r>
          <w:rPr>
            <w:rFonts w:ascii="Arial" w:hAnsi="Arial" w:cs="Arial"/>
            <w:color w:val="000000"/>
          </w:rPr>
          <w:t> − ORDERS Table is as follows.</w:t>
        </w:r>
      </w:ins>
    </w:p>
    <w:p w:rsidR="002D5C0C" w:rsidRDefault="002D5C0C" w:rsidP="002D5C0C">
      <w:pPr>
        <w:pStyle w:val="HTMLPreformatted"/>
        <w:pBdr>
          <w:top w:val="single" w:sz="6" w:space="2" w:color="888888"/>
          <w:left w:val="single" w:sz="6" w:space="2" w:color="888888"/>
          <w:bottom w:val="single" w:sz="6" w:space="2" w:color="888888"/>
          <w:right w:val="single" w:sz="6" w:space="2" w:color="888888"/>
        </w:pBdr>
        <w:rPr>
          <w:ins w:id="222" w:author="Unknown"/>
          <w:rStyle w:val="pln"/>
          <w:color w:val="000000"/>
          <w:sz w:val="23"/>
          <w:szCs w:val="23"/>
        </w:rPr>
      </w:pPr>
      <w:ins w:id="223" w:author="Unknown">
        <w:r>
          <w:rPr>
            <w:rStyle w:val="pun"/>
            <w:color w:val="666600"/>
            <w:sz w:val="23"/>
            <w:szCs w:val="23"/>
          </w:rPr>
          <w:t>+-----+---------------------+-------------+--------+</w:t>
        </w:r>
      </w:ins>
    </w:p>
    <w:p w:rsidR="002D5C0C" w:rsidRDefault="002D5C0C" w:rsidP="002D5C0C">
      <w:pPr>
        <w:pStyle w:val="HTMLPreformatted"/>
        <w:pBdr>
          <w:top w:val="single" w:sz="6" w:space="2" w:color="888888"/>
          <w:left w:val="single" w:sz="6" w:space="2" w:color="888888"/>
          <w:bottom w:val="single" w:sz="6" w:space="2" w:color="888888"/>
          <w:right w:val="single" w:sz="6" w:space="2" w:color="888888"/>
        </w:pBdr>
        <w:rPr>
          <w:ins w:id="224" w:author="Unknown"/>
          <w:rStyle w:val="pln"/>
          <w:color w:val="000000"/>
          <w:sz w:val="23"/>
          <w:szCs w:val="23"/>
        </w:rPr>
      </w:pPr>
      <w:ins w:id="225" w:author="Unknown">
        <w:r>
          <w:rPr>
            <w:rStyle w:val="pun"/>
            <w:color w:val="666600"/>
            <w:sz w:val="23"/>
            <w:szCs w:val="23"/>
          </w:rPr>
          <w:t>|</w:t>
        </w:r>
        <w:r>
          <w:rPr>
            <w:rStyle w:val="pln"/>
            <w:color w:val="000000"/>
            <w:sz w:val="23"/>
            <w:szCs w:val="23"/>
          </w:rPr>
          <w:t xml:space="preserve"> OID </w:t>
        </w:r>
        <w:r>
          <w:rPr>
            <w:rStyle w:val="pun"/>
            <w:color w:val="666600"/>
            <w:sz w:val="23"/>
            <w:szCs w:val="23"/>
          </w:rPr>
          <w:t>|</w:t>
        </w:r>
        <w:r>
          <w:rPr>
            <w:rStyle w:val="pln"/>
            <w:color w:val="000000"/>
            <w:sz w:val="23"/>
            <w:szCs w:val="23"/>
          </w:rPr>
          <w:t xml:space="preserve"> DATE                </w:t>
        </w:r>
        <w:r>
          <w:rPr>
            <w:rStyle w:val="pun"/>
            <w:color w:val="666600"/>
            <w:sz w:val="23"/>
            <w:szCs w:val="23"/>
          </w:rPr>
          <w:t>|</w:t>
        </w:r>
        <w:r>
          <w:rPr>
            <w:rStyle w:val="pln"/>
            <w:color w:val="000000"/>
            <w:sz w:val="23"/>
            <w:szCs w:val="23"/>
          </w:rPr>
          <w:t xml:space="preserve"> CUSTOMER_ID </w:t>
        </w:r>
        <w:r>
          <w:rPr>
            <w:rStyle w:val="pun"/>
            <w:color w:val="666600"/>
            <w:sz w:val="23"/>
            <w:szCs w:val="23"/>
          </w:rPr>
          <w:t>|</w:t>
        </w:r>
        <w:r>
          <w:rPr>
            <w:rStyle w:val="pln"/>
            <w:color w:val="000000"/>
            <w:sz w:val="23"/>
            <w:szCs w:val="23"/>
          </w:rPr>
          <w:t xml:space="preserve"> AMOUNT </w:t>
        </w:r>
        <w:r>
          <w:rPr>
            <w:rStyle w:val="pun"/>
            <w:color w:val="666600"/>
            <w:sz w:val="23"/>
            <w:szCs w:val="23"/>
          </w:rPr>
          <w:t>|</w:t>
        </w:r>
      </w:ins>
    </w:p>
    <w:p w:rsidR="002D5C0C" w:rsidRDefault="002D5C0C" w:rsidP="002D5C0C">
      <w:pPr>
        <w:pStyle w:val="HTMLPreformatted"/>
        <w:pBdr>
          <w:top w:val="single" w:sz="6" w:space="2" w:color="888888"/>
          <w:left w:val="single" w:sz="6" w:space="2" w:color="888888"/>
          <w:bottom w:val="single" w:sz="6" w:space="2" w:color="888888"/>
          <w:right w:val="single" w:sz="6" w:space="2" w:color="888888"/>
        </w:pBdr>
        <w:rPr>
          <w:ins w:id="226" w:author="Unknown"/>
          <w:rStyle w:val="pln"/>
          <w:color w:val="000000"/>
          <w:sz w:val="23"/>
          <w:szCs w:val="23"/>
        </w:rPr>
      </w:pPr>
      <w:ins w:id="227" w:author="Unknown">
        <w:r>
          <w:rPr>
            <w:rStyle w:val="pun"/>
            <w:color w:val="666600"/>
            <w:sz w:val="23"/>
            <w:szCs w:val="23"/>
          </w:rPr>
          <w:t>+-----+---------------------+-------------+--------+</w:t>
        </w:r>
      </w:ins>
    </w:p>
    <w:p w:rsidR="002D5C0C" w:rsidRDefault="002D5C0C" w:rsidP="002D5C0C">
      <w:pPr>
        <w:pStyle w:val="HTMLPreformatted"/>
        <w:pBdr>
          <w:top w:val="single" w:sz="6" w:space="2" w:color="888888"/>
          <w:left w:val="single" w:sz="6" w:space="2" w:color="888888"/>
          <w:bottom w:val="single" w:sz="6" w:space="2" w:color="888888"/>
          <w:right w:val="single" w:sz="6" w:space="2" w:color="888888"/>
        </w:pBdr>
        <w:rPr>
          <w:ins w:id="228" w:author="Unknown"/>
          <w:rStyle w:val="pln"/>
          <w:color w:val="000000"/>
          <w:sz w:val="23"/>
          <w:szCs w:val="23"/>
        </w:rPr>
      </w:pPr>
      <w:ins w:id="229"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2009</w:t>
        </w:r>
        <w:r>
          <w:rPr>
            <w:rStyle w:val="pun"/>
            <w:color w:val="666600"/>
            <w:sz w:val="23"/>
            <w:szCs w:val="23"/>
          </w:rPr>
          <w:t>-</w:t>
        </w:r>
        <w:r>
          <w:rPr>
            <w:rStyle w:val="lit"/>
            <w:rFonts w:eastAsiaTheme="majorEastAsia"/>
            <w:color w:val="006666"/>
            <w:sz w:val="23"/>
            <w:szCs w:val="23"/>
          </w:rPr>
          <w:t>10</w:t>
        </w:r>
        <w:r>
          <w:rPr>
            <w:rStyle w:val="pun"/>
            <w:color w:val="666600"/>
            <w:sz w:val="23"/>
            <w:szCs w:val="23"/>
          </w:rPr>
          <w:t>-</w:t>
        </w:r>
        <w:r>
          <w:rPr>
            <w:rStyle w:val="lit"/>
            <w:rFonts w:eastAsiaTheme="majorEastAsia"/>
            <w:color w:val="006666"/>
            <w:sz w:val="23"/>
            <w:szCs w:val="23"/>
          </w:rPr>
          <w:t>08</w:t>
        </w:r>
        <w:r>
          <w:rPr>
            <w:rStyle w:val="pln"/>
            <w:color w:val="000000"/>
            <w:sz w:val="23"/>
            <w:szCs w:val="23"/>
          </w:rPr>
          <w:t xml:space="preserve"> </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3000</w:t>
        </w:r>
        <w:r>
          <w:rPr>
            <w:rStyle w:val="pln"/>
            <w:color w:val="000000"/>
            <w:sz w:val="23"/>
            <w:szCs w:val="23"/>
          </w:rPr>
          <w:t xml:space="preserve"> </w:t>
        </w:r>
        <w:r>
          <w:rPr>
            <w:rStyle w:val="pun"/>
            <w:color w:val="666600"/>
            <w:sz w:val="23"/>
            <w:szCs w:val="23"/>
          </w:rPr>
          <w:t>|</w:t>
        </w:r>
      </w:ins>
    </w:p>
    <w:p w:rsidR="002D5C0C" w:rsidRDefault="002D5C0C" w:rsidP="002D5C0C">
      <w:pPr>
        <w:pStyle w:val="HTMLPreformatted"/>
        <w:pBdr>
          <w:top w:val="single" w:sz="6" w:space="2" w:color="888888"/>
          <w:left w:val="single" w:sz="6" w:space="2" w:color="888888"/>
          <w:bottom w:val="single" w:sz="6" w:space="2" w:color="888888"/>
          <w:right w:val="single" w:sz="6" w:space="2" w:color="888888"/>
        </w:pBdr>
        <w:rPr>
          <w:ins w:id="230" w:author="Unknown"/>
          <w:rStyle w:val="pln"/>
          <w:color w:val="000000"/>
          <w:sz w:val="23"/>
          <w:szCs w:val="23"/>
        </w:rPr>
      </w:pPr>
      <w:ins w:id="231"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2009</w:t>
        </w:r>
        <w:r>
          <w:rPr>
            <w:rStyle w:val="pun"/>
            <w:color w:val="666600"/>
            <w:sz w:val="23"/>
            <w:szCs w:val="23"/>
          </w:rPr>
          <w:t>-</w:t>
        </w:r>
        <w:r>
          <w:rPr>
            <w:rStyle w:val="lit"/>
            <w:rFonts w:eastAsiaTheme="majorEastAsia"/>
            <w:color w:val="006666"/>
            <w:sz w:val="23"/>
            <w:szCs w:val="23"/>
          </w:rPr>
          <w:t>10</w:t>
        </w:r>
        <w:r>
          <w:rPr>
            <w:rStyle w:val="pun"/>
            <w:color w:val="666600"/>
            <w:sz w:val="23"/>
            <w:szCs w:val="23"/>
          </w:rPr>
          <w:t>-</w:t>
        </w:r>
        <w:r>
          <w:rPr>
            <w:rStyle w:val="lit"/>
            <w:rFonts w:eastAsiaTheme="majorEastAsia"/>
            <w:color w:val="006666"/>
            <w:sz w:val="23"/>
            <w:szCs w:val="23"/>
          </w:rPr>
          <w:t>08</w:t>
        </w:r>
        <w:r>
          <w:rPr>
            <w:rStyle w:val="pln"/>
            <w:color w:val="000000"/>
            <w:sz w:val="23"/>
            <w:szCs w:val="23"/>
          </w:rPr>
          <w:t xml:space="preserve"> </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1500</w:t>
        </w:r>
        <w:r>
          <w:rPr>
            <w:rStyle w:val="pln"/>
            <w:color w:val="000000"/>
            <w:sz w:val="23"/>
            <w:szCs w:val="23"/>
          </w:rPr>
          <w:t xml:space="preserve"> </w:t>
        </w:r>
        <w:r>
          <w:rPr>
            <w:rStyle w:val="pun"/>
            <w:color w:val="666600"/>
            <w:sz w:val="23"/>
            <w:szCs w:val="23"/>
          </w:rPr>
          <w:t>|</w:t>
        </w:r>
      </w:ins>
    </w:p>
    <w:p w:rsidR="002D5C0C" w:rsidRDefault="002D5C0C" w:rsidP="002D5C0C">
      <w:pPr>
        <w:pStyle w:val="HTMLPreformatted"/>
        <w:pBdr>
          <w:top w:val="single" w:sz="6" w:space="2" w:color="888888"/>
          <w:left w:val="single" w:sz="6" w:space="2" w:color="888888"/>
          <w:bottom w:val="single" w:sz="6" w:space="2" w:color="888888"/>
          <w:right w:val="single" w:sz="6" w:space="2" w:color="888888"/>
        </w:pBdr>
        <w:rPr>
          <w:ins w:id="232" w:author="Unknown"/>
          <w:rStyle w:val="pln"/>
          <w:color w:val="000000"/>
          <w:sz w:val="23"/>
          <w:szCs w:val="23"/>
        </w:rPr>
      </w:pPr>
      <w:ins w:id="233"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2009</w:t>
        </w:r>
        <w:r>
          <w:rPr>
            <w:rStyle w:val="pun"/>
            <w:color w:val="666600"/>
            <w:sz w:val="23"/>
            <w:szCs w:val="23"/>
          </w:rPr>
          <w:t>-</w:t>
        </w:r>
        <w:r>
          <w:rPr>
            <w:rStyle w:val="lit"/>
            <w:rFonts w:eastAsiaTheme="majorEastAsia"/>
            <w:color w:val="006666"/>
            <w:sz w:val="23"/>
            <w:szCs w:val="23"/>
          </w:rPr>
          <w:t>11</w:t>
        </w:r>
        <w:r>
          <w:rPr>
            <w:rStyle w:val="pun"/>
            <w:color w:val="666600"/>
            <w:sz w:val="23"/>
            <w:szCs w:val="23"/>
          </w:rPr>
          <w:t>-</w:t>
        </w:r>
        <w:r>
          <w:rPr>
            <w:rStyle w:val="lit"/>
            <w:rFonts w:eastAsiaTheme="majorEastAsia"/>
            <w:color w:val="006666"/>
            <w:sz w:val="23"/>
            <w:szCs w:val="23"/>
          </w:rPr>
          <w:t>20</w:t>
        </w:r>
        <w:r>
          <w:rPr>
            <w:rStyle w:val="pln"/>
            <w:color w:val="000000"/>
            <w:sz w:val="23"/>
            <w:szCs w:val="23"/>
          </w:rPr>
          <w:t xml:space="preserve"> </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1560</w:t>
        </w:r>
        <w:r>
          <w:rPr>
            <w:rStyle w:val="pln"/>
            <w:color w:val="000000"/>
            <w:sz w:val="23"/>
            <w:szCs w:val="23"/>
          </w:rPr>
          <w:t xml:space="preserve"> </w:t>
        </w:r>
        <w:r>
          <w:rPr>
            <w:rStyle w:val="pun"/>
            <w:color w:val="666600"/>
            <w:sz w:val="23"/>
            <w:szCs w:val="23"/>
          </w:rPr>
          <w:t>|</w:t>
        </w:r>
      </w:ins>
    </w:p>
    <w:p w:rsidR="002D5C0C" w:rsidRDefault="002D5C0C" w:rsidP="002D5C0C">
      <w:pPr>
        <w:pStyle w:val="HTMLPreformatted"/>
        <w:pBdr>
          <w:top w:val="single" w:sz="6" w:space="2" w:color="888888"/>
          <w:left w:val="single" w:sz="6" w:space="2" w:color="888888"/>
          <w:bottom w:val="single" w:sz="6" w:space="2" w:color="888888"/>
          <w:right w:val="single" w:sz="6" w:space="2" w:color="888888"/>
        </w:pBdr>
        <w:rPr>
          <w:ins w:id="234" w:author="Unknown"/>
          <w:rStyle w:val="pln"/>
          <w:color w:val="000000"/>
          <w:sz w:val="23"/>
          <w:szCs w:val="23"/>
        </w:rPr>
      </w:pPr>
      <w:ins w:id="235"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2008</w:t>
        </w:r>
        <w:r>
          <w:rPr>
            <w:rStyle w:val="pun"/>
            <w:color w:val="666600"/>
            <w:sz w:val="23"/>
            <w:szCs w:val="23"/>
          </w:rPr>
          <w:t>-</w:t>
        </w:r>
        <w:r>
          <w:rPr>
            <w:rStyle w:val="lit"/>
            <w:rFonts w:eastAsiaTheme="majorEastAsia"/>
            <w:color w:val="006666"/>
            <w:sz w:val="23"/>
            <w:szCs w:val="23"/>
          </w:rPr>
          <w:t>05</w:t>
        </w:r>
        <w:r>
          <w:rPr>
            <w:rStyle w:val="pun"/>
            <w:color w:val="666600"/>
            <w:sz w:val="23"/>
            <w:szCs w:val="23"/>
          </w:rPr>
          <w:t>-</w:t>
        </w:r>
        <w:r>
          <w:rPr>
            <w:rStyle w:val="lit"/>
            <w:rFonts w:eastAsiaTheme="majorEastAsia"/>
            <w:color w:val="006666"/>
            <w:sz w:val="23"/>
            <w:szCs w:val="23"/>
          </w:rPr>
          <w:t>20</w:t>
        </w:r>
        <w:r>
          <w:rPr>
            <w:rStyle w:val="pln"/>
            <w:color w:val="000000"/>
            <w:sz w:val="23"/>
            <w:szCs w:val="23"/>
          </w:rPr>
          <w:t xml:space="preserve"> </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2060</w:t>
        </w:r>
        <w:r>
          <w:rPr>
            <w:rStyle w:val="pln"/>
            <w:color w:val="000000"/>
            <w:sz w:val="23"/>
            <w:szCs w:val="23"/>
          </w:rPr>
          <w:t xml:space="preserve"> </w:t>
        </w:r>
        <w:r>
          <w:rPr>
            <w:rStyle w:val="pun"/>
            <w:color w:val="666600"/>
            <w:sz w:val="23"/>
            <w:szCs w:val="23"/>
          </w:rPr>
          <w:t>|</w:t>
        </w:r>
      </w:ins>
    </w:p>
    <w:p w:rsidR="002D5C0C" w:rsidRDefault="002D5C0C" w:rsidP="002D5C0C">
      <w:pPr>
        <w:pStyle w:val="HTMLPreformatted"/>
        <w:pBdr>
          <w:top w:val="single" w:sz="6" w:space="2" w:color="888888"/>
          <w:left w:val="single" w:sz="6" w:space="2" w:color="888888"/>
          <w:bottom w:val="single" w:sz="6" w:space="2" w:color="888888"/>
          <w:right w:val="single" w:sz="6" w:space="2" w:color="888888"/>
        </w:pBdr>
        <w:rPr>
          <w:ins w:id="236" w:author="Unknown"/>
          <w:sz w:val="23"/>
          <w:szCs w:val="23"/>
        </w:rPr>
      </w:pPr>
      <w:ins w:id="237" w:author="Unknown">
        <w:r>
          <w:rPr>
            <w:rStyle w:val="pun"/>
            <w:color w:val="666600"/>
            <w:sz w:val="23"/>
            <w:szCs w:val="23"/>
          </w:rPr>
          <w:t>+-----+---------------------+-------------+--------+</w:t>
        </w:r>
      </w:ins>
    </w:p>
    <w:p w:rsidR="002D5C0C" w:rsidRDefault="002D5C0C" w:rsidP="002D5C0C">
      <w:pPr>
        <w:pStyle w:val="NormalWeb"/>
        <w:spacing w:before="120" w:beforeAutospacing="0" w:after="144" w:afterAutospacing="0"/>
        <w:ind w:left="48" w:right="48"/>
        <w:jc w:val="both"/>
        <w:rPr>
          <w:ins w:id="238" w:author="Unknown"/>
          <w:rFonts w:ascii="Arial" w:hAnsi="Arial" w:cs="Arial"/>
          <w:color w:val="000000"/>
        </w:rPr>
      </w:pPr>
      <w:ins w:id="239" w:author="Unknown">
        <w:r>
          <w:rPr>
            <w:rFonts w:ascii="Arial" w:hAnsi="Arial" w:cs="Arial"/>
            <w:color w:val="000000"/>
          </w:rPr>
          <w:t>Now, let us join these two tables using the INNER JOIN as follows −</w:t>
        </w:r>
      </w:ins>
    </w:p>
    <w:p w:rsidR="002D5C0C" w:rsidRDefault="002D5C0C" w:rsidP="002D5C0C">
      <w:pPr>
        <w:pStyle w:val="HTMLPreformatted"/>
        <w:pBdr>
          <w:top w:val="single" w:sz="6" w:space="2" w:color="888888"/>
          <w:left w:val="single" w:sz="6" w:space="2" w:color="888888"/>
          <w:bottom w:val="single" w:sz="6" w:space="2" w:color="888888"/>
          <w:right w:val="single" w:sz="6" w:space="2" w:color="888888"/>
        </w:pBdr>
        <w:rPr>
          <w:ins w:id="240" w:author="Unknown"/>
          <w:rStyle w:val="pln"/>
          <w:color w:val="000000"/>
          <w:sz w:val="23"/>
          <w:szCs w:val="23"/>
        </w:rPr>
      </w:pPr>
      <w:ins w:id="241" w:author="Unknown">
        <w:r>
          <w:rPr>
            <w:rStyle w:val="pln"/>
            <w:color w:val="000000"/>
            <w:sz w:val="23"/>
            <w:szCs w:val="23"/>
          </w:rPr>
          <w:t>SQL</w:t>
        </w:r>
        <w:r>
          <w:rPr>
            <w:rStyle w:val="pun"/>
            <w:color w:val="666600"/>
            <w:sz w:val="23"/>
            <w:szCs w:val="23"/>
          </w:rPr>
          <w:t>&gt;</w:t>
        </w:r>
        <w:r>
          <w:rPr>
            <w:rStyle w:val="pln"/>
            <w:color w:val="000000"/>
            <w:sz w:val="23"/>
            <w:szCs w:val="23"/>
          </w:rPr>
          <w:t xml:space="preserve"> SELECT  ID</w:t>
        </w:r>
        <w:r>
          <w:rPr>
            <w:rStyle w:val="pun"/>
            <w:color w:val="666600"/>
            <w:sz w:val="23"/>
            <w:szCs w:val="23"/>
          </w:rPr>
          <w:t>,</w:t>
        </w:r>
        <w:r>
          <w:rPr>
            <w:rStyle w:val="pln"/>
            <w:color w:val="000000"/>
            <w:sz w:val="23"/>
            <w:szCs w:val="23"/>
          </w:rPr>
          <w:t xml:space="preserve"> NAME</w:t>
        </w:r>
        <w:r>
          <w:rPr>
            <w:rStyle w:val="pun"/>
            <w:color w:val="666600"/>
            <w:sz w:val="23"/>
            <w:szCs w:val="23"/>
          </w:rPr>
          <w:t>,</w:t>
        </w:r>
        <w:r>
          <w:rPr>
            <w:rStyle w:val="pln"/>
            <w:color w:val="000000"/>
            <w:sz w:val="23"/>
            <w:szCs w:val="23"/>
          </w:rPr>
          <w:t xml:space="preserve"> AMOUNT</w:t>
        </w:r>
        <w:r>
          <w:rPr>
            <w:rStyle w:val="pun"/>
            <w:color w:val="666600"/>
            <w:sz w:val="23"/>
            <w:szCs w:val="23"/>
          </w:rPr>
          <w:t>,</w:t>
        </w:r>
        <w:r>
          <w:rPr>
            <w:rStyle w:val="pln"/>
            <w:color w:val="000000"/>
            <w:sz w:val="23"/>
            <w:szCs w:val="23"/>
          </w:rPr>
          <w:t xml:space="preserve"> DATE</w:t>
        </w:r>
      </w:ins>
    </w:p>
    <w:p w:rsidR="002D5C0C" w:rsidRDefault="002D5C0C" w:rsidP="002D5C0C">
      <w:pPr>
        <w:pStyle w:val="HTMLPreformatted"/>
        <w:pBdr>
          <w:top w:val="single" w:sz="6" w:space="2" w:color="888888"/>
          <w:left w:val="single" w:sz="6" w:space="2" w:color="888888"/>
          <w:bottom w:val="single" w:sz="6" w:space="2" w:color="888888"/>
          <w:right w:val="single" w:sz="6" w:space="2" w:color="888888"/>
        </w:pBdr>
        <w:rPr>
          <w:ins w:id="242" w:author="Unknown"/>
          <w:rStyle w:val="pln"/>
          <w:color w:val="000000"/>
          <w:sz w:val="23"/>
          <w:szCs w:val="23"/>
        </w:rPr>
      </w:pPr>
      <w:ins w:id="243" w:author="Unknown">
        <w:r>
          <w:rPr>
            <w:rStyle w:val="pln"/>
            <w:color w:val="000000"/>
            <w:sz w:val="23"/>
            <w:szCs w:val="23"/>
          </w:rPr>
          <w:t xml:space="preserve">   FROM CUSTOMERS</w:t>
        </w:r>
      </w:ins>
    </w:p>
    <w:p w:rsidR="002D5C0C" w:rsidRDefault="002D5C0C" w:rsidP="002D5C0C">
      <w:pPr>
        <w:pStyle w:val="HTMLPreformatted"/>
        <w:pBdr>
          <w:top w:val="single" w:sz="6" w:space="2" w:color="888888"/>
          <w:left w:val="single" w:sz="6" w:space="2" w:color="888888"/>
          <w:bottom w:val="single" w:sz="6" w:space="2" w:color="888888"/>
          <w:right w:val="single" w:sz="6" w:space="2" w:color="888888"/>
        </w:pBdr>
        <w:rPr>
          <w:ins w:id="244" w:author="Unknown"/>
          <w:rStyle w:val="pln"/>
          <w:color w:val="000000"/>
          <w:sz w:val="23"/>
          <w:szCs w:val="23"/>
        </w:rPr>
      </w:pPr>
      <w:ins w:id="245" w:author="Unknown">
        <w:r>
          <w:rPr>
            <w:rStyle w:val="pln"/>
            <w:color w:val="000000"/>
            <w:sz w:val="23"/>
            <w:szCs w:val="23"/>
          </w:rPr>
          <w:t xml:space="preserve">   INNER JOIN ORDERS</w:t>
        </w:r>
      </w:ins>
    </w:p>
    <w:p w:rsidR="002D5C0C" w:rsidRDefault="002D5C0C" w:rsidP="002D5C0C">
      <w:pPr>
        <w:pStyle w:val="HTMLPreformatted"/>
        <w:pBdr>
          <w:top w:val="single" w:sz="6" w:space="2" w:color="888888"/>
          <w:left w:val="single" w:sz="6" w:space="2" w:color="888888"/>
          <w:bottom w:val="single" w:sz="6" w:space="2" w:color="888888"/>
          <w:right w:val="single" w:sz="6" w:space="2" w:color="888888"/>
        </w:pBdr>
        <w:rPr>
          <w:ins w:id="246" w:author="Unknown"/>
          <w:sz w:val="23"/>
          <w:szCs w:val="23"/>
        </w:rPr>
      </w:pPr>
      <w:ins w:id="247" w:author="Unknown">
        <w:r>
          <w:rPr>
            <w:rStyle w:val="pln"/>
            <w:color w:val="000000"/>
            <w:sz w:val="23"/>
            <w:szCs w:val="23"/>
          </w:rPr>
          <w:t xml:space="preserve">   ON CUSTOMERS</w:t>
        </w:r>
        <w:r>
          <w:rPr>
            <w:rStyle w:val="pun"/>
            <w:color w:val="666600"/>
            <w:sz w:val="23"/>
            <w:szCs w:val="23"/>
          </w:rPr>
          <w:t>.</w:t>
        </w:r>
        <w:r>
          <w:rPr>
            <w:rStyle w:val="pln"/>
            <w:color w:val="000000"/>
            <w:sz w:val="23"/>
            <w:szCs w:val="23"/>
          </w:rPr>
          <w:t xml:space="preserve">ID </w:t>
        </w:r>
        <w:r>
          <w:rPr>
            <w:rStyle w:val="pun"/>
            <w:color w:val="666600"/>
            <w:sz w:val="23"/>
            <w:szCs w:val="23"/>
          </w:rPr>
          <w:t>=</w:t>
        </w:r>
        <w:r>
          <w:rPr>
            <w:rStyle w:val="pln"/>
            <w:color w:val="000000"/>
            <w:sz w:val="23"/>
            <w:szCs w:val="23"/>
          </w:rPr>
          <w:t xml:space="preserve"> ORDERS</w:t>
        </w:r>
        <w:r>
          <w:rPr>
            <w:rStyle w:val="pun"/>
            <w:color w:val="666600"/>
            <w:sz w:val="23"/>
            <w:szCs w:val="23"/>
          </w:rPr>
          <w:t>.</w:t>
        </w:r>
        <w:r>
          <w:rPr>
            <w:rStyle w:val="pln"/>
            <w:color w:val="000000"/>
            <w:sz w:val="23"/>
            <w:szCs w:val="23"/>
          </w:rPr>
          <w:t>CUSTOMER_ID</w:t>
        </w:r>
        <w:r>
          <w:rPr>
            <w:rStyle w:val="pun"/>
            <w:color w:val="666600"/>
            <w:sz w:val="23"/>
            <w:szCs w:val="23"/>
          </w:rPr>
          <w:t>;</w:t>
        </w:r>
      </w:ins>
    </w:p>
    <w:p w:rsidR="002D5C0C" w:rsidRDefault="002D5C0C" w:rsidP="002D5C0C">
      <w:pPr>
        <w:pStyle w:val="NormalWeb"/>
        <w:spacing w:before="120" w:beforeAutospacing="0" w:after="144" w:afterAutospacing="0"/>
        <w:ind w:left="48" w:right="48"/>
        <w:jc w:val="both"/>
        <w:rPr>
          <w:ins w:id="248" w:author="Unknown"/>
          <w:rFonts w:ascii="Arial" w:hAnsi="Arial" w:cs="Arial"/>
          <w:color w:val="000000"/>
        </w:rPr>
      </w:pPr>
      <w:ins w:id="249" w:author="Unknown">
        <w:r>
          <w:rPr>
            <w:rFonts w:ascii="Arial" w:hAnsi="Arial" w:cs="Arial"/>
            <w:color w:val="000000"/>
          </w:rPr>
          <w:t>This would produce the following result.</w:t>
        </w:r>
      </w:ins>
    </w:p>
    <w:p w:rsidR="002D5C0C" w:rsidRDefault="002D5C0C" w:rsidP="002D5C0C">
      <w:pPr>
        <w:pStyle w:val="HTMLPreformatted"/>
        <w:rPr>
          <w:ins w:id="250" w:author="Unknown"/>
          <w:sz w:val="23"/>
          <w:szCs w:val="23"/>
        </w:rPr>
      </w:pPr>
      <w:ins w:id="251" w:author="Unknown">
        <w:r>
          <w:rPr>
            <w:sz w:val="23"/>
            <w:szCs w:val="23"/>
          </w:rPr>
          <w:t>+----+----------+--------+---------------------+</w:t>
        </w:r>
      </w:ins>
    </w:p>
    <w:p w:rsidR="002D5C0C" w:rsidRDefault="002D5C0C" w:rsidP="002D5C0C">
      <w:pPr>
        <w:pStyle w:val="HTMLPreformatted"/>
        <w:rPr>
          <w:ins w:id="252" w:author="Unknown"/>
          <w:sz w:val="23"/>
          <w:szCs w:val="23"/>
        </w:rPr>
      </w:pPr>
      <w:ins w:id="253" w:author="Unknown">
        <w:r>
          <w:rPr>
            <w:sz w:val="23"/>
            <w:szCs w:val="23"/>
          </w:rPr>
          <w:t>| ID | NAME     | AMOUNT | DATE                |</w:t>
        </w:r>
      </w:ins>
    </w:p>
    <w:p w:rsidR="002D5C0C" w:rsidRDefault="002D5C0C" w:rsidP="002D5C0C">
      <w:pPr>
        <w:pStyle w:val="HTMLPreformatted"/>
        <w:rPr>
          <w:ins w:id="254" w:author="Unknown"/>
          <w:sz w:val="23"/>
          <w:szCs w:val="23"/>
        </w:rPr>
      </w:pPr>
      <w:ins w:id="255" w:author="Unknown">
        <w:r>
          <w:rPr>
            <w:sz w:val="23"/>
            <w:szCs w:val="23"/>
          </w:rPr>
          <w:t>+----+----------+--------+---------------------+</w:t>
        </w:r>
      </w:ins>
    </w:p>
    <w:p w:rsidR="002D5C0C" w:rsidRDefault="002D5C0C" w:rsidP="002D5C0C">
      <w:pPr>
        <w:pStyle w:val="HTMLPreformatted"/>
        <w:rPr>
          <w:ins w:id="256" w:author="Unknown"/>
          <w:sz w:val="23"/>
          <w:szCs w:val="23"/>
        </w:rPr>
      </w:pPr>
      <w:ins w:id="257" w:author="Unknown">
        <w:r>
          <w:rPr>
            <w:sz w:val="23"/>
            <w:szCs w:val="23"/>
          </w:rPr>
          <w:t>|  3 | kaushik  |   3000 | 2009-10-08 00:00:00 |</w:t>
        </w:r>
      </w:ins>
    </w:p>
    <w:p w:rsidR="002D5C0C" w:rsidRDefault="002D5C0C" w:rsidP="002D5C0C">
      <w:pPr>
        <w:pStyle w:val="HTMLPreformatted"/>
        <w:rPr>
          <w:ins w:id="258" w:author="Unknown"/>
          <w:sz w:val="23"/>
          <w:szCs w:val="23"/>
        </w:rPr>
      </w:pPr>
      <w:ins w:id="259" w:author="Unknown">
        <w:r>
          <w:rPr>
            <w:sz w:val="23"/>
            <w:szCs w:val="23"/>
          </w:rPr>
          <w:t>|  3 | kaushik  |   1500 | 2009-10-08 00:00:00 |</w:t>
        </w:r>
      </w:ins>
    </w:p>
    <w:p w:rsidR="002D5C0C" w:rsidRDefault="002D5C0C" w:rsidP="002D5C0C">
      <w:pPr>
        <w:pStyle w:val="HTMLPreformatted"/>
        <w:rPr>
          <w:ins w:id="260" w:author="Unknown"/>
          <w:sz w:val="23"/>
          <w:szCs w:val="23"/>
        </w:rPr>
      </w:pPr>
      <w:ins w:id="261" w:author="Unknown">
        <w:r>
          <w:rPr>
            <w:sz w:val="23"/>
            <w:szCs w:val="23"/>
          </w:rPr>
          <w:t>|  2 | Khilan   |   1560 | 2009-11-20 00:00:00 |</w:t>
        </w:r>
      </w:ins>
    </w:p>
    <w:p w:rsidR="002D5C0C" w:rsidRDefault="002D5C0C" w:rsidP="002D5C0C">
      <w:pPr>
        <w:pStyle w:val="HTMLPreformatted"/>
        <w:rPr>
          <w:ins w:id="262" w:author="Unknown"/>
          <w:sz w:val="23"/>
          <w:szCs w:val="23"/>
        </w:rPr>
      </w:pPr>
      <w:ins w:id="263" w:author="Unknown">
        <w:r>
          <w:rPr>
            <w:sz w:val="23"/>
            <w:szCs w:val="23"/>
          </w:rPr>
          <w:t>|  4 | Chaitali |   2060 | 2008-05-20 00:00:00 |</w:t>
        </w:r>
      </w:ins>
    </w:p>
    <w:p w:rsidR="002D5C0C" w:rsidRDefault="002D5C0C" w:rsidP="002D5C0C">
      <w:pPr>
        <w:pStyle w:val="HTMLPreformatted"/>
        <w:rPr>
          <w:ins w:id="264" w:author="Unknown"/>
          <w:sz w:val="23"/>
          <w:szCs w:val="23"/>
        </w:rPr>
      </w:pPr>
      <w:ins w:id="265" w:author="Unknown">
        <w:r>
          <w:rPr>
            <w:sz w:val="23"/>
            <w:szCs w:val="23"/>
          </w:rPr>
          <w:t>+----+----------+--------+---------------------+</w:t>
        </w:r>
      </w:ins>
    </w:p>
    <w:p w:rsidR="00D714E1" w:rsidRDefault="00D714E1" w:rsidP="008D2EF5"/>
    <w:p w:rsidR="008C0CF9" w:rsidRDefault="008C0CF9" w:rsidP="008C0CF9">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SQL - LEFT JOINS</w:t>
      </w:r>
    </w:p>
    <w:p w:rsidR="008C0CF9" w:rsidRDefault="008C0CF9" w:rsidP="008C0CF9">
      <w:pPr>
        <w:pStyle w:val="NormalWeb"/>
        <w:spacing w:before="120" w:beforeAutospacing="0" w:after="144" w:afterAutospacing="0"/>
        <w:ind w:left="48" w:right="48"/>
        <w:jc w:val="both"/>
        <w:rPr>
          <w:ins w:id="266" w:author="Unknown"/>
          <w:rFonts w:ascii="Arial" w:hAnsi="Arial" w:cs="Arial"/>
          <w:color w:val="000000"/>
        </w:rPr>
      </w:pPr>
      <w:ins w:id="267" w:author="Unknown">
        <w:r>
          <w:rPr>
            <w:rFonts w:ascii="Arial" w:hAnsi="Arial" w:cs="Arial"/>
            <w:color w:val="000000"/>
          </w:rPr>
          <w:t>The SQL </w:t>
        </w:r>
        <w:r>
          <w:rPr>
            <w:rFonts w:ascii="Arial" w:hAnsi="Arial" w:cs="Arial"/>
            <w:b/>
            <w:bCs/>
            <w:color w:val="000000"/>
          </w:rPr>
          <w:t>LEFT JOIN</w:t>
        </w:r>
        <w:r>
          <w:rPr>
            <w:rFonts w:ascii="Arial" w:hAnsi="Arial" w:cs="Arial"/>
            <w:color w:val="000000"/>
          </w:rPr>
          <w:t> returns all rows from the left table, even if there are no matches in the right table. This means that if the ON clause matches 0 (zero) records in the right table; the join will still return a row in the result, but with NULL in each column from the right table.</w:t>
        </w:r>
      </w:ins>
    </w:p>
    <w:p w:rsidR="008C0CF9" w:rsidRDefault="008C0CF9" w:rsidP="008C0CF9">
      <w:pPr>
        <w:pStyle w:val="NormalWeb"/>
        <w:spacing w:before="120" w:beforeAutospacing="0" w:after="144" w:afterAutospacing="0"/>
        <w:ind w:left="48" w:right="48"/>
        <w:jc w:val="both"/>
        <w:rPr>
          <w:ins w:id="268" w:author="Unknown"/>
          <w:rFonts w:ascii="Arial" w:hAnsi="Arial" w:cs="Arial"/>
          <w:color w:val="000000"/>
        </w:rPr>
      </w:pPr>
      <w:ins w:id="269" w:author="Unknown">
        <w:r>
          <w:rPr>
            <w:rFonts w:ascii="Arial" w:hAnsi="Arial" w:cs="Arial"/>
            <w:color w:val="000000"/>
          </w:rPr>
          <w:t>This means that a left join returns all the values from the left table, plus matched values from the right table or NULL in case of no matching join predicate.</w:t>
        </w:r>
      </w:ins>
    </w:p>
    <w:p w:rsidR="008C0CF9" w:rsidRDefault="008C0CF9" w:rsidP="008C0CF9">
      <w:pPr>
        <w:pStyle w:val="Heading2"/>
        <w:rPr>
          <w:ins w:id="270" w:author="Unknown"/>
          <w:rFonts w:ascii="Arial" w:hAnsi="Arial" w:cs="Arial"/>
          <w:b w:val="0"/>
          <w:bCs w:val="0"/>
          <w:sz w:val="35"/>
          <w:szCs w:val="35"/>
        </w:rPr>
      </w:pPr>
      <w:ins w:id="271" w:author="Unknown">
        <w:r>
          <w:rPr>
            <w:rFonts w:ascii="Arial" w:hAnsi="Arial" w:cs="Arial"/>
            <w:b w:val="0"/>
            <w:bCs w:val="0"/>
            <w:sz w:val="35"/>
            <w:szCs w:val="35"/>
          </w:rPr>
          <w:lastRenderedPageBreak/>
          <w:t>Syntax</w:t>
        </w:r>
      </w:ins>
    </w:p>
    <w:p w:rsidR="008C0CF9" w:rsidRDefault="008C0CF9" w:rsidP="008C0CF9">
      <w:pPr>
        <w:pStyle w:val="NormalWeb"/>
        <w:spacing w:before="120" w:beforeAutospacing="0" w:after="144" w:afterAutospacing="0"/>
        <w:ind w:left="48" w:right="48"/>
        <w:jc w:val="both"/>
        <w:rPr>
          <w:ins w:id="272" w:author="Unknown"/>
          <w:rFonts w:ascii="Arial" w:hAnsi="Arial" w:cs="Arial"/>
          <w:color w:val="000000"/>
        </w:rPr>
      </w:pPr>
      <w:ins w:id="273" w:author="Unknown">
        <w:r>
          <w:rPr>
            <w:rFonts w:ascii="Arial" w:hAnsi="Arial" w:cs="Arial"/>
            <w:color w:val="000000"/>
          </w:rPr>
          <w:t>The basic syntax of a </w:t>
        </w:r>
        <w:r>
          <w:rPr>
            <w:rFonts w:ascii="Arial" w:hAnsi="Arial" w:cs="Arial"/>
            <w:b/>
            <w:bCs/>
            <w:color w:val="000000"/>
          </w:rPr>
          <w:t>LEFT JOIN</w:t>
        </w:r>
        <w:r>
          <w:rPr>
            <w:rFonts w:ascii="Arial" w:hAnsi="Arial" w:cs="Arial"/>
            <w:color w:val="000000"/>
          </w:rPr>
          <w:t> is as follows.</w:t>
        </w:r>
      </w:ins>
    </w:p>
    <w:p w:rsidR="008C0CF9" w:rsidRDefault="008C0CF9" w:rsidP="008C0CF9">
      <w:pPr>
        <w:pStyle w:val="HTMLPreformatted"/>
        <w:rPr>
          <w:ins w:id="274" w:author="Unknown"/>
          <w:sz w:val="23"/>
          <w:szCs w:val="23"/>
        </w:rPr>
      </w:pPr>
      <w:ins w:id="275" w:author="Unknown">
        <w:r>
          <w:rPr>
            <w:sz w:val="23"/>
            <w:szCs w:val="23"/>
          </w:rPr>
          <w:t>SELECT table1.column1, table2.column2...</w:t>
        </w:r>
      </w:ins>
    </w:p>
    <w:p w:rsidR="008C0CF9" w:rsidRDefault="008C0CF9" w:rsidP="008C0CF9">
      <w:pPr>
        <w:pStyle w:val="HTMLPreformatted"/>
        <w:rPr>
          <w:ins w:id="276" w:author="Unknown"/>
          <w:sz w:val="23"/>
          <w:szCs w:val="23"/>
        </w:rPr>
      </w:pPr>
      <w:ins w:id="277" w:author="Unknown">
        <w:r>
          <w:rPr>
            <w:sz w:val="23"/>
            <w:szCs w:val="23"/>
          </w:rPr>
          <w:t>FROM table1</w:t>
        </w:r>
      </w:ins>
    </w:p>
    <w:p w:rsidR="008C0CF9" w:rsidRDefault="008C0CF9" w:rsidP="008C0CF9">
      <w:pPr>
        <w:pStyle w:val="HTMLPreformatted"/>
        <w:rPr>
          <w:ins w:id="278" w:author="Unknown"/>
          <w:sz w:val="23"/>
          <w:szCs w:val="23"/>
        </w:rPr>
      </w:pPr>
      <w:ins w:id="279" w:author="Unknown">
        <w:r>
          <w:rPr>
            <w:sz w:val="23"/>
            <w:szCs w:val="23"/>
          </w:rPr>
          <w:t>LEFT JOIN table2</w:t>
        </w:r>
      </w:ins>
    </w:p>
    <w:p w:rsidR="008C0CF9" w:rsidRDefault="008C0CF9" w:rsidP="008C0CF9">
      <w:pPr>
        <w:pStyle w:val="HTMLPreformatted"/>
        <w:rPr>
          <w:ins w:id="280" w:author="Unknown"/>
          <w:sz w:val="23"/>
          <w:szCs w:val="23"/>
        </w:rPr>
      </w:pPr>
      <w:ins w:id="281" w:author="Unknown">
        <w:r>
          <w:rPr>
            <w:sz w:val="23"/>
            <w:szCs w:val="23"/>
          </w:rPr>
          <w:t>ON table1.common_field = table2.common_field;</w:t>
        </w:r>
      </w:ins>
    </w:p>
    <w:p w:rsidR="008C0CF9" w:rsidRDefault="008C0CF9" w:rsidP="008C0CF9">
      <w:pPr>
        <w:pStyle w:val="NormalWeb"/>
        <w:spacing w:before="120" w:beforeAutospacing="0" w:after="144" w:afterAutospacing="0"/>
        <w:ind w:left="48" w:right="48"/>
        <w:jc w:val="both"/>
        <w:rPr>
          <w:ins w:id="282" w:author="Unknown"/>
          <w:rFonts w:ascii="Arial" w:hAnsi="Arial" w:cs="Arial"/>
          <w:color w:val="000000"/>
        </w:rPr>
      </w:pPr>
      <w:ins w:id="283" w:author="Unknown">
        <w:r>
          <w:rPr>
            <w:rFonts w:ascii="Arial" w:hAnsi="Arial" w:cs="Arial"/>
            <w:color w:val="000000"/>
          </w:rPr>
          <w:t>Here, the given condition could be any given expression based on your requirement.</w:t>
        </w:r>
      </w:ins>
    </w:p>
    <w:p w:rsidR="008C0CF9" w:rsidRDefault="008C0CF9" w:rsidP="008C0CF9">
      <w:pPr>
        <w:pStyle w:val="Heading2"/>
        <w:rPr>
          <w:ins w:id="284" w:author="Unknown"/>
          <w:rFonts w:ascii="Arial" w:hAnsi="Arial" w:cs="Arial"/>
          <w:b w:val="0"/>
          <w:bCs w:val="0"/>
          <w:sz w:val="35"/>
          <w:szCs w:val="35"/>
        </w:rPr>
      </w:pPr>
      <w:ins w:id="285" w:author="Unknown">
        <w:r>
          <w:rPr>
            <w:rFonts w:ascii="Arial" w:hAnsi="Arial" w:cs="Arial"/>
            <w:b w:val="0"/>
            <w:bCs w:val="0"/>
            <w:sz w:val="35"/>
            <w:szCs w:val="35"/>
          </w:rPr>
          <w:t>Example</w:t>
        </w:r>
      </w:ins>
    </w:p>
    <w:p w:rsidR="008C0CF9" w:rsidRDefault="008C0CF9" w:rsidP="008C0CF9">
      <w:pPr>
        <w:pStyle w:val="NormalWeb"/>
        <w:spacing w:before="120" w:beforeAutospacing="0" w:after="144" w:afterAutospacing="0"/>
        <w:ind w:left="48" w:right="48"/>
        <w:jc w:val="both"/>
        <w:rPr>
          <w:ins w:id="286" w:author="Unknown"/>
          <w:rFonts w:ascii="Arial" w:hAnsi="Arial" w:cs="Arial"/>
          <w:color w:val="000000"/>
        </w:rPr>
      </w:pPr>
      <w:ins w:id="287" w:author="Unknown">
        <w:r>
          <w:rPr>
            <w:rFonts w:ascii="Arial" w:hAnsi="Arial" w:cs="Arial"/>
            <w:color w:val="000000"/>
          </w:rPr>
          <w:t>Consider the following two tables,</w:t>
        </w:r>
      </w:ins>
    </w:p>
    <w:p w:rsidR="008C0CF9" w:rsidRDefault="008C0CF9" w:rsidP="008C0CF9">
      <w:pPr>
        <w:pStyle w:val="NormalWeb"/>
        <w:spacing w:before="120" w:beforeAutospacing="0" w:after="144" w:afterAutospacing="0"/>
        <w:ind w:left="48" w:right="48"/>
        <w:jc w:val="both"/>
        <w:rPr>
          <w:ins w:id="288" w:author="Unknown"/>
          <w:rFonts w:ascii="Arial" w:hAnsi="Arial" w:cs="Arial"/>
          <w:color w:val="000000"/>
        </w:rPr>
      </w:pPr>
      <w:ins w:id="289" w:author="Unknown">
        <w:r>
          <w:rPr>
            <w:rFonts w:ascii="Arial" w:hAnsi="Arial" w:cs="Arial"/>
            <w:b/>
            <w:bCs/>
            <w:color w:val="000000"/>
          </w:rPr>
          <w:t>Table 1</w:t>
        </w:r>
        <w:r>
          <w:rPr>
            <w:rFonts w:ascii="Arial" w:hAnsi="Arial" w:cs="Arial"/>
            <w:color w:val="000000"/>
          </w:rPr>
          <w:t> − CUSTOMERS Table is as follows.</w:t>
        </w:r>
      </w:ins>
    </w:p>
    <w:p w:rsidR="008C0CF9" w:rsidRDefault="008C0CF9" w:rsidP="008C0CF9">
      <w:pPr>
        <w:pStyle w:val="HTMLPreformatted"/>
        <w:pBdr>
          <w:top w:val="single" w:sz="6" w:space="2" w:color="888888"/>
          <w:left w:val="single" w:sz="6" w:space="2" w:color="888888"/>
          <w:bottom w:val="single" w:sz="6" w:space="2" w:color="888888"/>
          <w:right w:val="single" w:sz="6" w:space="2" w:color="888888"/>
        </w:pBdr>
        <w:rPr>
          <w:ins w:id="290" w:author="Unknown"/>
          <w:rStyle w:val="pln"/>
          <w:color w:val="000000"/>
          <w:sz w:val="23"/>
          <w:szCs w:val="23"/>
        </w:rPr>
      </w:pPr>
      <w:ins w:id="291" w:author="Unknown">
        <w:r>
          <w:rPr>
            <w:rStyle w:val="pun"/>
            <w:color w:val="666600"/>
            <w:sz w:val="23"/>
            <w:szCs w:val="23"/>
          </w:rPr>
          <w:t>+----+----------+-----+-----------+----------+</w:t>
        </w:r>
      </w:ins>
    </w:p>
    <w:p w:rsidR="008C0CF9" w:rsidRDefault="008C0CF9" w:rsidP="008C0CF9">
      <w:pPr>
        <w:pStyle w:val="HTMLPreformatted"/>
        <w:pBdr>
          <w:top w:val="single" w:sz="6" w:space="2" w:color="888888"/>
          <w:left w:val="single" w:sz="6" w:space="2" w:color="888888"/>
          <w:bottom w:val="single" w:sz="6" w:space="2" w:color="888888"/>
          <w:right w:val="single" w:sz="6" w:space="2" w:color="888888"/>
        </w:pBdr>
        <w:rPr>
          <w:ins w:id="292" w:author="Unknown"/>
          <w:rStyle w:val="pln"/>
          <w:color w:val="000000"/>
          <w:sz w:val="23"/>
          <w:szCs w:val="23"/>
        </w:rPr>
      </w:pPr>
      <w:ins w:id="293" w:author="Unknown">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NAME     </w:t>
        </w:r>
        <w:r>
          <w:rPr>
            <w:rStyle w:val="pun"/>
            <w:color w:val="666600"/>
            <w:sz w:val="23"/>
            <w:szCs w:val="23"/>
          </w:rPr>
          <w:t>|</w:t>
        </w:r>
        <w:r>
          <w:rPr>
            <w:rStyle w:val="pln"/>
            <w:color w:val="000000"/>
            <w:sz w:val="23"/>
            <w:szCs w:val="23"/>
          </w:rPr>
          <w:t xml:space="preserve"> AGE </w:t>
        </w:r>
        <w:r>
          <w:rPr>
            <w:rStyle w:val="pun"/>
            <w:color w:val="666600"/>
            <w:sz w:val="23"/>
            <w:szCs w:val="23"/>
          </w:rPr>
          <w:t>|</w:t>
        </w:r>
        <w:r>
          <w:rPr>
            <w:rStyle w:val="pln"/>
            <w:color w:val="000000"/>
            <w:sz w:val="23"/>
            <w:szCs w:val="23"/>
          </w:rPr>
          <w:t xml:space="preserve"> ADDRESS   </w:t>
        </w:r>
        <w:r>
          <w:rPr>
            <w:rStyle w:val="pun"/>
            <w:color w:val="666600"/>
            <w:sz w:val="23"/>
            <w:szCs w:val="23"/>
          </w:rPr>
          <w:t>|</w:t>
        </w:r>
        <w:r>
          <w:rPr>
            <w:rStyle w:val="pln"/>
            <w:color w:val="000000"/>
            <w:sz w:val="23"/>
            <w:szCs w:val="23"/>
          </w:rPr>
          <w:t xml:space="preserve"> SALARY   </w:t>
        </w:r>
        <w:r>
          <w:rPr>
            <w:rStyle w:val="pun"/>
            <w:color w:val="666600"/>
            <w:sz w:val="23"/>
            <w:szCs w:val="23"/>
          </w:rPr>
          <w:t>|</w:t>
        </w:r>
      </w:ins>
    </w:p>
    <w:p w:rsidR="008C0CF9" w:rsidRDefault="008C0CF9" w:rsidP="008C0CF9">
      <w:pPr>
        <w:pStyle w:val="HTMLPreformatted"/>
        <w:pBdr>
          <w:top w:val="single" w:sz="6" w:space="2" w:color="888888"/>
          <w:left w:val="single" w:sz="6" w:space="2" w:color="888888"/>
          <w:bottom w:val="single" w:sz="6" w:space="2" w:color="888888"/>
          <w:right w:val="single" w:sz="6" w:space="2" w:color="888888"/>
        </w:pBdr>
        <w:rPr>
          <w:ins w:id="294" w:author="Unknown"/>
          <w:rStyle w:val="pln"/>
          <w:color w:val="000000"/>
          <w:sz w:val="23"/>
          <w:szCs w:val="23"/>
        </w:rPr>
      </w:pPr>
      <w:ins w:id="295" w:author="Unknown">
        <w:r>
          <w:rPr>
            <w:rStyle w:val="pun"/>
            <w:color w:val="666600"/>
            <w:sz w:val="23"/>
            <w:szCs w:val="23"/>
          </w:rPr>
          <w:t>+----+----------+-----+-----------+----------+</w:t>
        </w:r>
      </w:ins>
    </w:p>
    <w:p w:rsidR="008C0CF9" w:rsidRDefault="008C0CF9" w:rsidP="008C0CF9">
      <w:pPr>
        <w:pStyle w:val="HTMLPreformatted"/>
        <w:pBdr>
          <w:top w:val="single" w:sz="6" w:space="2" w:color="888888"/>
          <w:left w:val="single" w:sz="6" w:space="2" w:color="888888"/>
          <w:bottom w:val="single" w:sz="6" w:space="2" w:color="888888"/>
          <w:right w:val="single" w:sz="6" w:space="2" w:color="888888"/>
        </w:pBdr>
        <w:rPr>
          <w:ins w:id="296" w:author="Unknown"/>
          <w:rStyle w:val="pln"/>
          <w:color w:val="000000"/>
          <w:sz w:val="23"/>
          <w:szCs w:val="23"/>
        </w:rPr>
      </w:pPr>
      <w:ins w:id="297"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Ramesh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Ahmedabad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2000.00</w:t>
        </w:r>
        <w:r>
          <w:rPr>
            <w:rStyle w:val="pln"/>
            <w:color w:val="000000"/>
            <w:sz w:val="23"/>
            <w:szCs w:val="23"/>
          </w:rPr>
          <w:t xml:space="preserve"> </w:t>
        </w:r>
        <w:r>
          <w:rPr>
            <w:rStyle w:val="pun"/>
            <w:color w:val="666600"/>
            <w:sz w:val="23"/>
            <w:szCs w:val="23"/>
          </w:rPr>
          <w:t>|</w:t>
        </w:r>
      </w:ins>
    </w:p>
    <w:p w:rsidR="008C0CF9" w:rsidRDefault="008C0CF9" w:rsidP="008C0CF9">
      <w:pPr>
        <w:pStyle w:val="HTMLPreformatted"/>
        <w:pBdr>
          <w:top w:val="single" w:sz="6" w:space="2" w:color="888888"/>
          <w:left w:val="single" w:sz="6" w:space="2" w:color="888888"/>
          <w:bottom w:val="single" w:sz="6" w:space="2" w:color="888888"/>
          <w:right w:val="single" w:sz="6" w:space="2" w:color="888888"/>
        </w:pBdr>
        <w:rPr>
          <w:ins w:id="298" w:author="Unknown"/>
          <w:rStyle w:val="pln"/>
          <w:color w:val="000000"/>
          <w:sz w:val="23"/>
          <w:szCs w:val="23"/>
        </w:rPr>
      </w:pPr>
      <w:ins w:id="299"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Khilan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Delhi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1500.00</w:t>
        </w:r>
        <w:r>
          <w:rPr>
            <w:rStyle w:val="pln"/>
            <w:color w:val="000000"/>
            <w:sz w:val="23"/>
            <w:szCs w:val="23"/>
          </w:rPr>
          <w:t xml:space="preserve"> </w:t>
        </w:r>
        <w:r>
          <w:rPr>
            <w:rStyle w:val="pun"/>
            <w:color w:val="666600"/>
            <w:sz w:val="23"/>
            <w:szCs w:val="23"/>
          </w:rPr>
          <w:t>|</w:t>
        </w:r>
      </w:ins>
    </w:p>
    <w:p w:rsidR="008C0CF9" w:rsidRDefault="008C0CF9" w:rsidP="008C0CF9">
      <w:pPr>
        <w:pStyle w:val="HTMLPreformatted"/>
        <w:pBdr>
          <w:top w:val="single" w:sz="6" w:space="2" w:color="888888"/>
          <w:left w:val="single" w:sz="6" w:space="2" w:color="888888"/>
          <w:bottom w:val="single" w:sz="6" w:space="2" w:color="888888"/>
          <w:right w:val="single" w:sz="6" w:space="2" w:color="888888"/>
        </w:pBdr>
        <w:rPr>
          <w:ins w:id="300" w:author="Unknown"/>
          <w:rStyle w:val="pln"/>
          <w:color w:val="000000"/>
          <w:sz w:val="23"/>
          <w:szCs w:val="23"/>
        </w:rPr>
      </w:pPr>
      <w:ins w:id="301"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kaushik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Kota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2000.00</w:t>
        </w:r>
        <w:r>
          <w:rPr>
            <w:rStyle w:val="pln"/>
            <w:color w:val="000000"/>
            <w:sz w:val="23"/>
            <w:szCs w:val="23"/>
          </w:rPr>
          <w:t xml:space="preserve"> </w:t>
        </w:r>
        <w:r>
          <w:rPr>
            <w:rStyle w:val="pun"/>
            <w:color w:val="666600"/>
            <w:sz w:val="23"/>
            <w:szCs w:val="23"/>
          </w:rPr>
          <w:t>|</w:t>
        </w:r>
      </w:ins>
    </w:p>
    <w:p w:rsidR="008C0CF9" w:rsidRDefault="008C0CF9" w:rsidP="008C0CF9">
      <w:pPr>
        <w:pStyle w:val="HTMLPreformatted"/>
        <w:pBdr>
          <w:top w:val="single" w:sz="6" w:space="2" w:color="888888"/>
          <w:left w:val="single" w:sz="6" w:space="2" w:color="888888"/>
          <w:bottom w:val="single" w:sz="6" w:space="2" w:color="888888"/>
          <w:right w:val="single" w:sz="6" w:space="2" w:color="888888"/>
        </w:pBdr>
        <w:rPr>
          <w:ins w:id="302" w:author="Unknown"/>
          <w:rStyle w:val="pln"/>
          <w:color w:val="000000"/>
          <w:sz w:val="23"/>
          <w:szCs w:val="23"/>
        </w:rPr>
      </w:pPr>
      <w:ins w:id="303"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Chaitali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Mumbai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6500.00</w:t>
        </w:r>
        <w:r>
          <w:rPr>
            <w:rStyle w:val="pln"/>
            <w:color w:val="000000"/>
            <w:sz w:val="23"/>
            <w:szCs w:val="23"/>
          </w:rPr>
          <w:t xml:space="preserve"> </w:t>
        </w:r>
        <w:r>
          <w:rPr>
            <w:rStyle w:val="pun"/>
            <w:color w:val="666600"/>
            <w:sz w:val="23"/>
            <w:szCs w:val="23"/>
          </w:rPr>
          <w:t>|</w:t>
        </w:r>
      </w:ins>
    </w:p>
    <w:p w:rsidR="008C0CF9" w:rsidRDefault="008C0CF9" w:rsidP="008C0CF9">
      <w:pPr>
        <w:pStyle w:val="HTMLPreformatted"/>
        <w:pBdr>
          <w:top w:val="single" w:sz="6" w:space="2" w:color="888888"/>
          <w:left w:val="single" w:sz="6" w:space="2" w:color="888888"/>
          <w:bottom w:val="single" w:sz="6" w:space="2" w:color="888888"/>
          <w:right w:val="single" w:sz="6" w:space="2" w:color="888888"/>
        </w:pBdr>
        <w:rPr>
          <w:ins w:id="304" w:author="Unknown"/>
          <w:rStyle w:val="pln"/>
          <w:color w:val="000000"/>
          <w:sz w:val="23"/>
          <w:szCs w:val="23"/>
        </w:rPr>
      </w:pPr>
      <w:ins w:id="305"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Hardik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Bhopal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8500.00</w:t>
        </w:r>
        <w:r>
          <w:rPr>
            <w:rStyle w:val="pln"/>
            <w:color w:val="000000"/>
            <w:sz w:val="23"/>
            <w:szCs w:val="23"/>
          </w:rPr>
          <w:t xml:space="preserve"> </w:t>
        </w:r>
        <w:r>
          <w:rPr>
            <w:rStyle w:val="pun"/>
            <w:color w:val="666600"/>
            <w:sz w:val="23"/>
            <w:szCs w:val="23"/>
          </w:rPr>
          <w:t>|</w:t>
        </w:r>
      </w:ins>
    </w:p>
    <w:p w:rsidR="008C0CF9" w:rsidRDefault="008C0CF9" w:rsidP="008C0CF9">
      <w:pPr>
        <w:pStyle w:val="HTMLPreformatted"/>
        <w:pBdr>
          <w:top w:val="single" w:sz="6" w:space="2" w:color="888888"/>
          <w:left w:val="single" w:sz="6" w:space="2" w:color="888888"/>
          <w:bottom w:val="single" w:sz="6" w:space="2" w:color="888888"/>
          <w:right w:val="single" w:sz="6" w:space="2" w:color="888888"/>
        </w:pBdr>
        <w:rPr>
          <w:ins w:id="306" w:author="Unknown"/>
          <w:rStyle w:val="pln"/>
          <w:color w:val="000000"/>
          <w:sz w:val="23"/>
          <w:szCs w:val="23"/>
        </w:rPr>
      </w:pPr>
      <w:ins w:id="307"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6</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Komal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22</w:t>
        </w:r>
        <w:r>
          <w:rPr>
            <w:rStyle w:val="pln"/>
            <w:color w:val="000000"/>
            <w:sz w:val="23"/>
            <w:szCs w:val="23"/>
          </w:rPr>
          <w:t xml:space="preserve"> </w:t>
        </w:r>
        <w:r>
          <w:rPr>
            <w:rStyle w:val="pun"/>
            <w:color w:val="666600"/>
            <w:sz w:val="23"/>
            <w:szCs w:val="23"/>
          </w:rPr>
          <w:t>|</w:t>
        </w:r>
        <w:r>
          <w:rPr>
            <w:rStyle w:val="pln"/>
            <w:color w:val="000000"/>
            <w:sz w:val="23"/>
            <w:szCs w:val="23"/>
          </w:rPr>
          <w:t xml:space="preserve"> MP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4500.00</w:t>
        </w:r>
        <w:r>
          <w:rPr>
            <w:rStyle w:val="pln"/>
            <w:color w:val="000000"/>
            <w:sz w:val="23"/>
            <w:szCs w:val="23"/>
          </w:rPr>
          <w:t xml:space="preserve"> </w:t>
        </w:r>
        <w:r>
          <w:rPr>
            <w:rStyle w:val="pun"/>
            <w:color w:val="666600"/>
            <w:sz w:val="23"/>
            <w:szCs w:val="23"/>
          </w:rPr>
          <w:t>|</w:t>
        </w:r>
      </w:ins>
    </w:p>
    <w:p w:rsidR="008C0CF9" w:rsidRDefault="008C0CF9" w:rsidP="008C0CF9">
      <w:pPr>
        <w:pStyle w:val="HTMLPreformatted"/>
        <w:pBdr>
          <w:top w:val="single" w:sz="6" w:space="2" w:color="888888"/>
          <w:left w:val="single" w:sz="6" w:space="2" w:color="888888"/>
          <w:bottom w:val="single" w:sz="6" w:space="2" w:color="888888"/>
          <w:right w:val="single" w:sz="6" w:space="2" w:color="888888"/>
        </w:pBdr>
        <w:rPr>
          <w:ins w:id="308" w:author="Unknown"/>
          <w:rStyle w:val="pln"/>
          <w:color w:val="000000"/>
          <w:sz w:val="23"/>
          <w:szCs w:val="23"/>
        </w:rPr>
      </w:pPr>
      <w:ins w:id="309"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Muffy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Indore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10000.00</w:t>
        </w:r>
        <w:r>
          <w:rPr>
            <w:rStyle w:val="pln"/>
            <w:color w:val="000000"/>
            <w:sz w:val="23"/>
            <w:szCs w:val="23"/>
          </w:rPr>
          <w:t xml:space="preserve"> </w:t>
        </w:r>
        <w:r>
          <w:rPr>
            <w:rStyle w:val="pun"/>
            <w:color w:val="666600"/>
            <w:sz w:val="23"/>
            <w:szCs w:val="23"/>
          </w:rPr>
          <w:t>|</w:t>
        </w:r>
      </w:ins>
    </w:p>
    <w:p w:rsidR="008C0CF9" w:rsidRDefault="008C0CF9" w:rsidP="008C0CF9">
      <w:pPr>
        <w:pStyle w:val="HTMLPreformatted"/>
        <w:pBdr>
          <w:top w:val="single" w:sz="6" w:space="2" w:color="888888"/>
          <w:left w:val="single" w:sz="6" w:space="2" w:color="888888"/>
          <w:bottom w:val="single" w:sz="6" w:space="2" w:color="888888"/>
          <w:right w:val="single" w:sz="6" w:space="2" w:color="888888"/>
        </w:pBdr>
        <w:rPr>
          <w:ins w:id="310" w:author="Unknown"/>
          <w:sz w:val="23"/>
          <w:szCs w:val="23"/>
        </w:rPr>
      </w:pPr>
      <w:ins w:id="311" w:author="Unknown">
        <w:r>
          <w:rPr>
            <w:rStyle w:val="pun"/>
            <w:color w:val="666600"/>
            <w:sz w:val="23"/>
            <w:szCs w:val="23"/>
          </w:rPr>
          <w:t>+----+----------+-----+-----------+----------+</w:t>
        </w:r>
      </w:ins>
    </w:p>
    <w:p w:rsidR="008C0CF9" w:rsidRDefault="008C0CF9" w:rsidP="008C0CF9">
      <w:pPr>
        <w:pStyle w:val="NormalWeb"/>
        <w:spacing w:before="120" w:beforeAutospacing="0" w:after="144" w:afterAutospacing="0"/>
        <w:ind w:left="48" w:right="48"/>
        <w:jc w:val="both"/>
        <w:rPr>
          <w:ins w:id="312" w:author="Unknown"/>
          <w:rFonts w:ascii="Arial" w:hAnsi="Arial" w:cs="Arial"/>
          <w:color w:val="000000"/>
        </w:rPr>
      </w:pPr>
      <w:ins w:id="313" w:author="Unknown">
        <w:r>
          <w:rPr>
            <w:rFonts w:ascii="Arial" w:hAnsi="Arial" w:cs="Arial"/>
            <w:b/>
            <w:bCs/>
            <w:color w:val="000000"/>
          </w:rPr>
          <w:t>Table 2</w:t>
        </w:r>
        <w:r>
          <w:rPr>
            <w:rFonts w:ascii="Arial" w:hAnsi="Arial" w:cs="Arial"/>
            <w:color w:val="000000"/>
          </w:rPr>
          <w:t> − Orders Table is as follows.</w:t>
        </w:r>
      </w:ins>
    </w:p>
    <w:p w:rsidR="008C0CF9" w:rsidRDefault="008C0CF9" w:rsidP="008C0CF9">
      <w:pPr>
        <w:pStyle w:val="HTMLPreformatted"/>
        <w:pBdr>
          <w:top w:val="single" w:sz="6" w:space="2" w:color="888888"/>
          <w:left w:val="single" w:sz="6" w:space="2" w:color="888888"/>
          <w:bottom w:val="single" w:sz="6" w:space="2" w:color="888888"/>
          <w:right w:val="single" w:sz="6" w:space="2" w:color="888888"/>
        </w:pBdr>
        <w:rPr>
          <w:ins w:id="314" w:author="Unknown"/>
          <w:rStyle w:val="pln"/>
          <w:color w:val="000000"/>
          <w:sz w:val="23"/>
          <w:szCs w:val="23"/>
        </w:rPr>
      </w:pPr>
      <w:ins w:id="315" w:author="Unknown">
        <w:r>
          <w:rPr>
            <w:rStyle w:val="pun"/>
            <w:color w:val="666600"/>
            <w:sz w:val="23"/>
            <w:szCs w:val="23"/>
          </w:rPr>
          <w:t>+-----+---------------------+-------------+--------+</w:t>
        </w:r>
      </w:ins>
    </w:p>
    <w:p w:rsidR="008C0CF9" w:rsidRDefault="008C0CF9" w:rsidP="008C0CF9">
      <w:pPr>
        <w:pStyle w:val="HTMLPreformatted"/>
        <w:pBdr>
          <w:top w:val="single" w:sz="6" w:space="2" w:color="888888"/>
          <w:left w:val="single" w:sz="6" w:space="2" w:color="888888"/>
          <w:bottom w:val="single" w:sz="6" w:space="2" w:color="888888"/>
          <w:right w:val="single" w:sz="6" w:space="2" w:color="888888"/>
        </w:pBdr>
        <w:rPr>
          <w:ins w:id="316" w:author="Unknown"/>
          <w:rStyle w:val="pln"/>
          <w:color w:val="000000"/>
          <w:sz w:val="23"/>
          <w:szCs w:val="23"/>
        </w:rPr>
      </w:pPr>
      <w:ins w:id="317" w:author="Unknown">
        <w:r>
          <w:rPr>
            <w:rStyle w:val="pun"/>
            <w:color w:val="666600"/>
            <w:sz w:val="23"/>
            <w:szCs w:val="23"/>
          </w:rPr>
          <w:t>|</w:t>
        </w:r>
        <w:r>
          <w:rPr>
            <w:rStyle w:val="pln"/>
            <w:color w:val="000000"/>
            <w:sz w:val="23"/>
            <w:szCs w:val="23"/>
          </w:rPr>
          <w:t xml:space="preserve"> OID </w:t>
        </w:r>
        <w:r>
          <w:rPr>
            <w:rStyle w:val="pun"/>
            <w:color w:val="666600"/>
            <w:sz w:val="23"/>
            <w:szCs w:val="23"/>
          </w:rPr>
          <w:t>|</w:t>
        </w:r>
        <w:r>
          <w:rPr>
            <w:rStyle w:val="pln"/>
            <w:color w:val="000000"/>
            <w:sz w:val="23"/>
            <w:szCs w:val="23"/>
          </w:rPr>
          <w:t xml:space="preserve"> DATE                </w:t>
        </w:r>
        <w:r>
          <w:rPr>
            <w:rStyle w:val="pun"/>
            <w:color w:val="666600"/>
            <w:sz w:val="23"/>
            <w:szCs w:val="23"/>
          </w:rPr>
          <w:t>|</w:t>
        </w:r>
        <w:r>
          <w:rPr>
            <w:rStyle w:val="pln"/>
            <w:color w:val="000000"/>
            <w:sz w:val="23"/>
            <w:szCs w:val="23"/>
          </w:rPr>
          <w:t xml:space="preserve"> CUSTOMER_ID </w:t>
        </w:r>
        <w:r>
          <w:rPr>
            <w:rStyle w:val="pun"/>
            <w:color w:val="666600"/>
            <w:sz w:val="23"/>
            <w:szCs w:val="23"/>
          </w:rPr>
          <w:t>|</w:t>
        </w:r>
        <w:r>
          <w:rPr>
            <w:rStyle w:val="pln"/>
            <w:color w:val="000000"/>
            <w:sz w:val="23"/>
            <w:szCs w:val="23"/>
          </w:rPr>
          <w:t xml:space="preserve"> AMOUNT </w:t>
        </w:r>
        <w:r>
          <w:rPr>
            <w:rStyle w:val="pun"/>
            <w:color w:val="666600"/>
            <w:sz w:val="23"/>
            <w:szCs w:val="23"/>
          </w:rPr>
          <w:t>|</w:t>
        </w:r>
      </w:ins>
    </w:p>
    <w:p w:rsidR="008C0CF9" w:rsidRDefault="008C0CF9" w:rsidP="008C0CF9">
      <w:pPr>
        <w:pStyle w:val="HTMLPreformatted"/>
        <w:pBdr>
          <w:top w:val="single" w:sz="6" w:space="2" w:color="888888"/>
          <w:left w:val="single" w:sz="6" w:space="2" w:color="888888"/>
          <w:bottom w:val="single" w:sz="6" w:space="2" w:color="888888"/>
          <w:right w:val="single" w:sz="6" w:space="2" w:color="888888"/>
        </w:pBdr>
        <w:rPr>
          <w:ins w:id="318" w:author="Unknown"/>
          <w:rStyle w:val="pln"/>
          <w:color w:val="000000"/>
          <w:sz w:val="23"/>
          <w:szCs w:val="23"/>
        </w:rPr>
      </w:pPr>
      <w:ins w:id="319" w:author="Unknown">
        <w:r>
          <w:rPr>
            <w:rStyle w:val="pun"/>
            <w:color w:val="666600"/>
            <w:sz w:val="23"/>
            <w:szCs w:val="23"/>
          </w:rPr>
          <w:t>+-----+---------------------+-------------+--------+</w:t>
        </w:r>
      </w:ins>
    </w:p>
    <w:p w:rsidR="008C0CF9" w:rsidRDefault="008C0CF9" w:rsidP="008C0CF9">
      <w:pPr>
        <w:pStyle w:val="HTMLPreformatted"/>
        <w:pBdr>
          <w:top w:val="single" w:sz="6" w:space="2" w:color="888888"/>
          <w:left w:val="single" w:sz="6" w:space="2" w:color="888888"/>
          <w:bottom w:val="single" w:sz="6" w:space="2" w:color="888888"/>
          <w:right w:val="single" w:sz="6" w:space="2" w:color="888888"/>
        </w:pBdr>
        <w:rPr>
          <w:ins w:id="320" w:author="Unknown"/>
          <w:rStyle w:val="pln"/>
          <w:color w:val="000000"/>
          <w:sz w:val="23"/>
          <w:szCs w:val="23"/>
        </w:rPr>
      </w:pPr>
      <w:ins w:id="321"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2009</w:t>
        </w:r>
        <w:r>
          <w:rPr>
            <w:rStyle w:val="pun"/>
            <w:color w:val="666600"/>
            <w:sz w:val="23"/>
            <w:szCs w:val="23"/>
          </w:rPr>
          <w:t>-</w:t>
        </w:r>
        <w:r>
          <w:rPr>
            <w:rStyle w:val="lit"/>
            <w:rFonts w:eastAsiaTheme="majorEastAsia"/>
            <w:color w:val="006666"/>
            <w:sz w:val="23"/>
            <w:szCs w:val="23"/>
          </w:rPr>
          <w:t>10</w:t>
        </w:r>
        <w:r>
          <w:rPr>
            <w:rStyle w:val="pun"/>
            <w:color w:val="666600"/>
            <w:sz w:val="23"/>
            <w:szCs w:val="23"/>
          </w:rPr>
          <w:t>-</w:t>
        </w:r>
        <w:r>
          <w:rPr>
            <w:rStyle w:val="lit"/>
            <w:rFonts w:eastAsiaTheme="majorEastAsia"/>
            <w:color w:val="006666"/>
            <w:sz w:val="23"/>
            <w:szCs w:val="23"/>
          </w:rPr>
          <w:t>08</w:t>
        </w:r>
        <w:r>
          <w:rPr>
            <w:rStyle w:val="pln"/>
            <w:color w:val="000000"/>
            <w:sz w:val="23"/>
            <w:szCs w:val="23"/>
          </w:rPr>
          <w:t xml:space="preserve"> </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3000</w:t>
        </w:r>
        <w:r>
          <w:rPr>
            <w:rStyle w:val="pln"/>
            <w:color w:val="000000"/>
            <w:sz w:val="23"/>
            <w:szCs w:val="23"/>
          </w:rPr>
          <w:t xml:space="preserve"> </w:t>
        </w:r>
        <w:r>
          <w:rPr>
            <w:rStyle w:val="pun"/>
            <w:color w:val="666600"/>
            <w:sz w:val="23"/>
            <w:szCs w:val="23"/>
          </w:rPr>
          <w:t>|</w:t>
        </w:r>
      </w:ins>
    </w:p>
    <w:p w:rsidR="008C0CF9" w:rsidRDefault="008C0CF9" w:rsidP="008C0CF9">
      <w:pPr>
        <w:pStyle w:val="HTMLPreformatted"/>
        <w:pBdr>
          <w:top w:val="single" w:sz="6" w:space="2" w:color="888888"/>
          <w:left w:val="single" w:sz="6" w:space="2" w:color="888888"/>
          <w:bottom w:val="single" w:sz="6" w:space="2" w:color="888888"/>
          <w:right w:val="single" w:sz="6" w:space="2" w:color="888888"/>
        </w:pBdr>
        <w:rPr>
          <w:ins w:id="322" w:author="Unknown"/>
          <w:rStyle w:val="pln"/>
          <w:color w:val="000000"/>
          <w:sz w:val="23"/>
          <w:szCs w:val="23"/>
        </w:rPr>
      </w:pPr>
      <w:ins w:id="323"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2009</w:t>
        </w:r>
        <w:r>
          <w:rPr>
            <w:rStyle w:val="pun"/>
            <w:color w:val="666600"/>
            <w:sz w:val="23"/>
            <w:szCs w:val="23"/>
          </w:rPr>
          <w:t>-</w:t>
        </w:r>
        <w:r>
          <w:rPr>
            <w:rStyle w:val="lit"/>
            <w:rFonts w:eastAsiaTheme="majorEastAsia"/>
            <w:color w:val="006666"/>
            <w:sz w:val="23"/>
            <w:szCs w:val="23"/>
          </w:rPr>
          <w:t>10</w:t>
        </w:r>
        <w:r>
          <w:rPr>
            <w:rStyle w:val="pun"/>
            <w:color w:val="666600"/>
            <w:sz w:val="23"/>
            <w:szCs w:val="23"/>
          </w:rPr>
          <w:t>-</w:t>
        </w:r>
        <w:r>
          <w:rPr>
            <w:rStyle w:val="lit"/>
            <w:rFonts w:eastAsiaTheme="majorEastAsia"/>
            <w:color w:val="006666"/>
            <w:sz w:val="23"/>
            <w:szCs w:val="23"/>
          </w:rPr>
          <w:t>08</w:t>
        </w:r>
        <w:r>
          <w:rPr>
            <w:rStyle w:val="pln"/>
            <w:color w:val="000000"/>
            <w:sz w:val="23"/>
            <w:szCs w:val="23"/>
          </w:rPr>
          <w:t xml:space="preserve"> </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1500</w:t>
        </w:r>
        <w:r>
          <w:rPr>
            <w:rStyle w:val="pln"/>
            <w:color w:val="000000"/>
            <w:sz w:val="23"/>
            <w:szCs w:val="23"/>
          </w:rPr>
          <w:t xml:space="preserve"> </w:t>
        </w:r>
        <w:r>
          <w:rPr>
            <w:rStyle w:val="pun"/>
            <w:color w:val="666600"/>
            <w:sz w:val="23"/>
            <w:szCs w:val="23"/>
          </w:rPr>
          <w:t>|</w:t>
        </w:r>
      </w:ins>
    </w:p>
    <w:p w:rsidR="008C0CF9" w:rsidRDefault="008C0CF9" w:rsidP="008C0CF9">
      <w:pPr>
        <w:pStyle w:val="HTMLPreformatted"/>
        <w:pBdr>
          <w:top w:val="single" w:sz="6" w:space="2" w:color="888888"/>
          <w:left w:val="single" w:sz="6" w:space="2" w:color="888888"/>
          <w:bottom w:val="single" w:sz="6" w:space="2" w:color="888888"/>
          <w:right w:val="single" w:sz="6" w:space="2" w:color="888888"/>
        </w:pBdr>
        <w:rPr>
          <w:ins w:id="324" w:author="Unknown"/>
          <w:rStyle w:val="pln"/>
          <w:color w:val="000000"/>
          <w:sz w:val="23"/>
          <w:szCs w:val="23"/>
        </w:rPr>
      </w:pPr>
      <w:ins w:id="325"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2009</w:t>
        </w:r>
        <w:r>
          <w:rPr>
            <w:rStyle w:val="pun"/>
            <w:color w:val="666600"/>
            <w:sz w:val="23"/>
            <w:szCs w:val="23"/>
          </w:rPr>
          <w:t>-</w:t>
        </w:r>
        <w:r>
          <w:rPr>
            <w:rStyle w:val="lit"/>
            <w:rFonts w:eastAsiaTheme="majorEastAsia"/>
            <w:color w:val="006666"/>
            <w:sz w:val="23"/>
            <w:szCs w:val="23"/>
          </w:rPr>
          <w:t>11</w:t>
        </w:r>
        <w:r>
          <w:rPr>
            <w:rStyle w:val="pun"/>
            <w:color w:val="666600"/>
            <w:sz w:val="23"/>
            <w:szCs w:val="23"/>
          </w:rPr>
          <w:t>-</w:t>
        </w:r>
        <w:r>
          <w:rPr>
            <w:rStyle w:val="lit"/>
            <w:rFonts w:eastAsiaTheme="majorEastAsia"/>
            <w:color w:val="006666"/>
            <w:sz w:val="23"/>
            <w:szCs w:val="23"/>
          </w:rPr>
          <w:t>20</w:t>
        </w:r>
        <w:r>
          <w:rPr>
            <w:rStyle w:val="pln"/>
            <w:color w:val="000000"/>
            <w:sz w:val="23"/>
            <w:szCs w:val="23"/>
          </w:rPr>
          <w:t xml:space="preserve"> </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1560</w:t>
        </w:r>
        <w:r>
          <w:rPr>
            <w:rStyle w:val="pln"/>
            <w:color w:val="000000"/>
            <w:sz w:val="23"/>
            <w:szCs w:val="23"/>
          </w:rPr>
          <w:t xml:space="preserve"> </w:t>
        </w:r>
        <w:r>
          <w:rPr>
            <w:rStyle w:val="pun"/>
            <w:color w:val="666600"/>
            <w:sz w:val="23"/>
            <w:szCs w:val="23"/>
          </w:rPr>
          <w:t>|</w:t>
        </w:r>
      </w:ins>
    </w:p>
    <w:p w:rsidR="008C0CF9" w:rsidRDefault="008C0CF9" w:rsidP="008C0CF9">
      <w:pPr>
        <w:pStyle w:val="HTMLPreformatted"/>
        <w:pBdr>
          <w:top w:val="single" w:sz="6" w:space="2" w:color="888888"/>
          <w:left w:val="single" w:sz="6" w:space="2" w:color="888888"/>
          <w:bottom w:val="single" w:sz="6" w:space="2" w:color="888888"/>
          <w:right w:val="single" w:sz="6" w:space="2" w:color="888888"/>
        </w:pBdr>
        <w:rPr>
          <w:ins w:id="326" w:author="Unknown"/>
          <w:rStyle w:val="pln"/>
          <w:color w:val="000000"/>
          <w:sz w:val="23"/>
          <w:szCs w:val="23"/>
        </w:rPr>
      </w:pPr>
      <w:ins w:id="327"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2008</w:t>
        </w:r>
        <w:r>
          <w:rPr>
            <w:rStyle w:val="pun"/>
            <w:color w:val="666600"/>
            <w:sz w:val="23"/>
            <w:szCs w:val="23"/>
          </w:rPr>
          <w:t>-</w:t>
        </w:r>
        <w:r>
          <w:rPr>
            <w:rStyle w:val="lit"/>
            <w:rFonts w:eastAsiaTheme="majorEastAsia"/>
            <w:color w:val="006666"/>
            <w:sz w:val="23"/>
            <w:szCs w:val="23"/>
          </w:rPr>
          <w:t>05</w:t>
        </w:r>
        <w:r>
          <w:rPr>
            <w:rStyle w:val="pun"/>
            <w:color w:val="666600"/>
            <w:sz w:val="23"/>
            <w:szCs w:val="23"/>
          </w:rPr>
          <w:t>-</w:t>
        </w:r>
        <w:r>
          <w:rPr>
            <w:rStyle w:val="lit"/>
            <w:rFonts w:eastAsiaTheme="majorEastAsia"/>
            <w:color w:val="006666"/>
            <w:sz w:val="23"/>
            <w:szCs w:val="23"/>
          </w:rPr>
          <w:t>20</w:t>
        </w:r>
        <w:r>
          <w:rPr>
            <w:rStyle w:val="pln"/>
            <w:color w:val="000000"/>
            <w:sz w:val="23"/>
            <w:szCs w:val="23"/>
          </w:rPr>
          <w:t xml:space="preserve"> </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2060</w:t>
        </w:r>
        <w:r>
          <w:rPr>
            <w:rStyle w:val="pln"/>
            <w:color w:val="000000"/>
            <w:sz w:val="23"/>
            <w:szCs w:val="23"/>
          </w:rPr>
          <w:t xml:space="preserve"> </w:t>
        </w:r>
        <w:r>
          <w:rPr>
            <w:rStyle w:val="pun"/>
            <w:color w:val="666600"/>
            <w:sz w:val="23"/>
            <w:szCs w:val="23"/>
          </w:rPr>
          <w:t>|</w:t>
        </w:r>
      </w:ins>
    </w:p>
    <w:p w:rsidR="008C0CF9" w:rsidRDefault="008C0CF9" w:rsidP="008C0CF9">
      <w:pPr>
        <w:pStyle w:val="HTMLPreformatted"/>
        <w:pBdr>
          <w:top w:val="single" w:sz="6" w:space="2" w:color="888888"/>
          <w:left w:val="single" w:sz="6" w:space="2" w:color="888888"/>
          <w:bottom w:val="single" w:sz="6" w:space="2" w:color="888888"/>
          <w:right w:val="single" w:sz="6" w:space="2" w:color="888888"/>
        </w:pBdr>
        <w:rPr>
          <w:ins w:id="328" w:author="Unknown"/>
          <w:sz w:val="23"/>
          <w:szCs w:val="23"/>
        </w:rPr>
      </w:pPr>
      <w:ins w:id="329" w:author="Unknown">
        <w:r>
          <w:rPr>
            <w:rStyle w:val="pun"/>
            <w:color w:val="666600"/>
            <w:sz w:val="23"/>
            <w:szCs w:val="23"/>
          </w:rPr>
          <w:t>+-----+---------------------+-------------+--------+</w:t>
        </w:r>
      </w:ins>
    </w:p>
    <w:p w:rsidR="008C0CF9" w:rsidRDefault="008C0CF9" w:rsidP="008C0CF9">
      <w:pPr>
        <w:pStyle w:val="NormalWeb"/>
        <w:spacing w:before="120" w:beforeAutospacing="0" w:after="144" w:afterAutospacing="0"/>
        <w:ind w:left="48" w:right="48"/>
        <w:jc w:val="both"/>
        <w:rPr>
          <w:ins w:id="330" w:author="Unknown"/>
          <w:rFonts w:ascii="Arial" w:hAnsi="Arial" w:cs="Arial"/>
          <w:color w:val="000000"/>
        </w:rPr>
      </w:pPr>
      <w:ins w:id="331" w:author="Unknown">
        <w:r>
          <w:rPr>
            <w:rFonts w:ascii="Arial" w:hAnsi="Arial" w:cs="Arial"/>
            <w:color w:val="000000"/>
          </w:rPr>
          <w:t>Now, let us join these two tables using the LEFT JOIN as follows.</w:t>
        </w:r>
      </w:ins>
    </w:p>
    <w:p w:rsidR="008C0CF9" w:rsidRDefault="008C0CF9" w:rsidP="008C0CF9">
      <w:pPr>
        <w:pStyle w:val="HTMLPreformatted"/>
        <w:pBdr>
          <w:top w:val="single" w:sz="6" w:space="2" w:color="888888"/>
          <w:left w:val="single" w:sz="6" w:space="2" w:color="888888"/>
          <w:bottom w:val="single" w:sz="6" w:space="2" w:color="888888"/>
          <w:right w:val="single" w:sz="6" w:space="2" w:color="888888"/>
        </w:pBdr>
        <w:rPr>
          <w:ins w:id="332" w:author="Unknown"/>
          <w:rStyle w:val="pln"/>
          <w:color w:val="000000"/>
          <w:sz w:val="23"/>
          <w:szCs w:val="23"/>
        </w:rPr>
      </w:pPr>
      <w:ins w:id="333" w:author="Unknown">
        <w:r>
          <w:rPr>
            <w:rStyle w:val="pln"/>
            <w:color w:val="000000"/>
            <w:sz w:val="23"/>
            <w:szCs w:val="23"/>
          </w:rPr>
          <w:t>SQL</w:t>
        </w:r>
        <w:r>
          <w:rPr>
            <w:rStyle w:val="pun"/>
            <w:color w:val="666600"/>
            <w:sz w:val="23"/>
            <w:szCs w:val="23"/>
          </w:rPr>
          <w:t>&gt;</w:t>
        </w:r>
        <w:r>
          <w:rPr>
            <w:rStyle w:val="pln"/>
            <w:color w:val="000000"/>
            <w:sz w:val="23"/>
            <w:szCs w:val="23"/>
          </w:rPr>
          <w:t xml:space="preserve"> SELECT  ID</w:t>
        </w:r>
        <w:r>
          <w:rPr>
            <w:rStyle w:val="pun"/>
            <w:color w:val="666600"/>
            <w:sz w:val="23"/>
            <w:szCs w:val="23"/>
          </w:rPr>
          <w:t>,</w:t>
        </w:r>
        <w:r>
          <w:rPr>
            <w:rStyle w:val="pln"/>
            <w:color w:val="000000"/>
            <w:sz w:val="23"/>
            <w:szCs w:val="23"/>
          </w:rPr>
          <w:t xml:space="preserve"> NAME</w:t>
        </w:r>
        <w:r>
          <w:rPr>
            <w:rStyle w:val="pun"/>
            <w:color w:val="666600"/>
            <w:sz w:val="23"/>
            <w:szCs w:val="23"/>
          </w:rPr>
          <w:t>,</w:t>
        </w:r>
        <w:r>
          <w:rPr>
            <w:rStyle w:val="pln"/>
            <w:color w:val="000000"/>
            <w:sz w:val="23"/>
            <w:szCs w:val="23"/>
          </w:rPr>
          <w:t xml:space="preserve"> AMOUNT</w:t>
        </w:r>
        <w:r>
          <w:rPr>
            <w:rStyle w:val="pun"/>
            <w:color w:val="666600"/>
            <w:sz w:val="23"/>
            <w:szCs w:val="23"/>
          </w:rPr>
          <w:t>,</w:t>
        </w:r>
        <w:r>
          <w:rPr>
            <w:rStyle w:val="pln"/>
            <w:color w:val="000000"/>
            <w:sz w:val="23"/>
            <w:szCs w:val="23"/>
          </w:rPr>
          <w:t xml:space="preserve"> DATE</w:t>
        </w:r>
      </w:ins>
    </w:p>
    <w:p w:rsidR="008C0CF9" w:rsidRDefault="008C0CF9" w:rsidP="008C0CF9">
      <w:pPr>
        <w:pStyle w:val="HTMLPreformatted"/>
        <w:pBdr>
          <w:top w:val="single" w:sz="6" w:space="2" w:color="888888"/>
          <w:left w:val="single" w:sz="6" w:space="2" w:color="888888"/>
          <w:bottom w:val="single" w:sz="6" w:space="2" w:color="888888"/>
          <w:right w:val="single" w:sz="6" w:space="2" w:color="888888"/>
        </w:pBdr>
        <w:rPr>
          <w:ins w:id="334" w:author="Unknown"/>
          <w:rStyle w:val="pln"/>
          <w:color w:val="000000"/>
          <w:sz w:val="23"/>
          <w:szCs w:val="23"/>
        </w:rPr>
      </w:pPr>
      <w:ins w:id="335" w:author="Unknown">
        <w:r>
          <w:rPr>
            <w:rStyle w:val="pln"/>
            <w:color w:val="000000"/>
            <w:sz w:val="23"/>
            <w:szCs w:val="23"/>
          </w:rPr>
          <w:t xml:space="preserve">   FROM CUSTOMERS</w:t>
        </w:r>
      </w:ins>
    </w:p>
    <w:p w:rsidR="008C0CF9" w:rsidRDefault="008C0CF9" w:rsidP="008C0CF9">
      <w:pPr>
        <w:pStyle w:val="HTMLPreformatted"/>
        <w:pBdr>
          <w:top w:val="single" w:sz="6" w:space="2" w:color="888888"/>
          <w:left w:val="single" w:sz="6" w:space="2" w:color="888888"/>
          <w:bottom w:val="single" w:sz="6" w:space="2" w:color="888888"/>
          <w:right w:val="single" w:sz="6" w:space="2" w:color="888888"/>
        </w:pBdr>
        <w:rPr>
          <w:ins w:id="336" w:author="Unknown"/>
          <w:rStyle w:val="pln"/>
          <w:color w:val="000000"/>
          <w:sz w:val="23"/>
          <w:szCs w:val="23"/>
        </w:rPr>
      </w:pPr>
      <w:ins w:id="337" w:author="Unknown">
        <w:r>
          <w:rPr>
            <w:rStyle w:val="pln"/>
            <w:color w:val="000000"/>
            <w:sz w:val="23"/>
            <w:szCs w:val="23"/>
          </w:rPr>
          <w:t xml:space="preserve">   LEFT JOIN ORDERS</w:t>
        </w:r>
      </w:ins>
    </w:p>
    <w:p w:rsidR="008C0CF9" w:rsidRDefault="008C0CF9" w:rsidP="008C0CF9">
      <w:pPr>
        <w:pStyle w:val="HTMLPreformatted"/>
        <w:pBdr>
          <w:top w:val="single" w:sz="6" w:space="2" w:color="888888"/>
          <w:left w:val="single" w:sz="6" w:space="2" w:color="888888"/>
          <w:bottom w:val="single" w:sz="6" w:space="2" w:color="888888"/>
          <w:right w:val="single" w:sz="6" w:space="2" w:color="888888"/>
        </w:pBdr>
        <w:rPr>
          <w:ins w:id="338" w:author="Unknown"/>
          <w:sz w:val="23"/>
          <w:szCs w:val="23"/>
        </w:rPr>
      </w:pPr>
      <w:ins w:id="339" w:author="Unknown">
        <w:r>
          <w:rPr>
            <w:rStyle w:val="pln"/>
            <w:color w:val="000000"/>
            <w:sz w:val="23"/>
            <w:szCs w:val="23"/>
          </w:rPr>
          <w:t xml:space="preserve">   ON CUSTOMERS</w:t>
        </w:r>
        <w:r>
          <w:rPr>
            <w:rStyle w:val="pun"/>
            <w:color w:val="666600"/>
            <w:sz w:val="23"/>
            <w:szCs w:val="23"/>
          </w:rPr>
          <w:t>.</w:t>
        </w:r>
        <w:r>
          <w:rPr>
            <w:rStyle w:val="pln"/>
            <w:color w:val="000000"/>
            <w:sz w:val="23"/>
            <w:szCs w:val="23"/>
          </w:rPr>
          <w:t xml:space="preserve">ID </w:t>
        </w:r>
        <w:r>
          <w:rPr>
            <w:rStyle w:val="pun"/>
            <w:color w:val="666600"/>
            <w:sz w:val="23"/>
            <w:szCs w:val="23"/>
          </w:rPr>
          <w:t>=</w:t>
        </w:r>
        <w:r>
          <w:rPr>
            <w:rStyle w:val="pln"/>
            <w:color w:val="000000"/>
            <w:sz w:val="23"/>
            <w:szCs w:val="23"/>
          </w:rPr>
          <w:t xml:space="preserve"> ORDERS</w:t>
        </w:r>
        <w:r>
          <w:rPr>
            <w:rStyle w:val="pun"/>
            <w:color w:val="666600"/>
            <w:sz w:val="23"/>
            <w:szCs w:val="23"/>
          </w:rPr>
          <w:t>.</w:t>
        </w:r>
        <w:r>
          <w:rPr>
            <w:rStyle w:val="pln"/>
            <w:color w:val="000000"/>
            <w:sz w:val="23"/>
            <w:szCs w:val="23"/>
          </w:rPr>
          <w:t>CUSTOMER_ID</w:t>
        </w:r>
        <w:r>
          <w:rPr>
            <w:rStyle w:val="pun"/>
            <w:color w:val="666600"/>
            <w:sz w:val="23"/>
            <w:szCs w:val="23"/>
          </w:rPr>
          <w:t>;</w:t>
        </w:r>
      </w:ins>
    </w:p>
    <w:p w:rsidR="008C0CF9" w:rsidRDefault="008C0CF9" w:rsidP="008C0CF9">
      <w:pPr>
        <w:pStyle w:val="NormalWeb"/>
        <w:spacing w:before="120" w:beforeAutospacing="0" w:after="144" w:afterAutospacing="0"/>
        <w:ind w:left="48" w:right="48"/>
        <w:jc w:val="both"/>
        <w:rPr>
          <w:ins w:id="340" w:author="Unknown"/>
          <w:rFonts w:ascii="Arial" w:hAnsi="Arial" w:cs="Arial"/>
          <w:color w:val="000000"/>
        </w:rPr>
      </w:pPr>
      <w:ins w:id="341" w:author="Unknown">
        <w:r>
          <w:rPr>
            <w:rFonts w:ascii="Arial" w:hAnsi="Arial" w:cs="Arial"/>
            <w:color w:val="000000"/>
          </w:rPr>
          <w:t>This would produce the following result −</w:t>
        </w:r>
      </w:ins>
    </w:p>
    <w:p w:rsidR="008C0CF9" w:rsidRDefault="008C0CF9" w:rsidP="008C0CF9">
      <w:pPr>
        <w:pStyle w:val="HTMLPreformatted"/>
        <w:rPr>
          <w:ins w:id="342" w:author="Unknown"/>
          <w:sz w:val="23"/>
          <w:szCs w:val="23"/>
        </w:rPr>
      </w:pPr>
      <w:ins w:id="343" w:author="Unknown">
        <w:r>
          <w:rPr>
            <w:sz w:val="23"/>
            <w:szCs w:val="23"/>
          </w:rPr>
          <w:t>+----+----------+--------+---------------------+</w:t>
        </w:r>
      </w:ins>
    </w:p>
    <w:p w:rsidR="008C0CF9" w:rsidRDefault="008C0CF9" w:rsidP="008C0CF9">
      <w:pPr>
        <w:pStyle w:val="HTMLPreformatted"/>
        <w:rPr>
          <w:ins w:id="344" w:author="Unknown"/>
          <w:sz w:val="23"/>
          <w:szCs w:val="23"/>
        </w:rPr>
      </w:pPr>
      <w:ins w:id="345" w:author="Unknown">
        <w:r>
          <w:rPr>
            <w:sz w:val="23"/>
            <w:szCs w:val="23"/>
          </w:rPr>
          <w:t>| ID | NAME     | AMOUNT | DATE                |</w:t>
        </w:r>
      </w:ins>
    </w:p>
    <w:p w:rsidR="008C0CF9" w:rsidRDefault="008C0CF9" w:rsidP="008C0CF9">
      <w:pPr>
        <w:pStyle w:val="HTMLPreformatted"/>
        <w:rPr>
          <w:ins w:id="346" w:author="Unknown"/>
          <w:sz w:val="23"/>
          <w:szCs w:val="23"/>
        </w:rPr>
      </w:pPr>
      <w:ins w:id="347" w:author="Unknown">
        <w:r>
          <w:rPr>
            <w:sz w:val="23"/>
            <w:szCs w:val="23"/>
          </w:rPr>
          <w:t>+----+----------+--------+---------------------+</w:t>
        </w:r>
      </w:ins>
    </w:p>
    <w:p w:rsidR="008C0CF9" w:rsidRDefault="008C0CF9" w:rsidP="008C0CF9">
      <w:pPr>
        <w:pStyle w:val="HTMLPreformatted"/>
        <w:rPr>
          <w:ins w:id="348" w:author="Unknown"/>
          <w:sz w:val="23"/>
          <w:szCs w:val="23"/>
        </w:rPr>
      </w:pPr>
      <w:ins w:id="349" w:author="Unknown">
        <w:r>
          <w:rPr>
            <w:sz w:val="23"/>
            <w:szCs w:val="23"/>
          </w:rPr>
          <w:t>|  1 | Ramesh   |   NULL | NULL                |</w:t>
        </w:r>
      </w:ins>
    </w:p>
    <w:p w:rsidR="008C0CF9" w:rsidRDefault="008C0CF9" w:rsidP="008C0CF9">
      <w:pPr>
        <w:pStyle w:val="HTMLPreformatted"/>
        <w:rPr>
          <w:ins w:id="350" w:author="Unknown"/>
          <w:sz w:val="23"/>
          <w:szCs w:val="23"/>
        </w:rPr>
      </w:pPr>
      <w:ins w:id="351" w:author="Unknown">
        <w:r>
          <w:rPr>
            <w:sz w:val="23"/>
            <w:szCs w:val="23"/>
          </w:rPr>
          <w:t>|  2 | Khilan   |   1560 | 2009-11-20 00:00:00 |</w:t>
        </w:r>
      </w:ins>
    </w:p>
    <w:p w:rsidR="008C0CF9" w:rsidRDefault="008C0CF9" w:rsidP="008C0CF9">
      <w:pPr>
        <w:pStyle w:val="HTMLPreformatted"/>
        <w:rPr>
          <w:ins w:id="352" w:author="Unknown"/>
          <w:sz w:val="23"/>
          <w:szCs w:val="23"/>
        </w:rPr>
      </w:pPr>
      <w:ins w:id="353" w:author="Unknown">
        <w:r>
          <w:rPr>
            <w:sz w:val="23"/>
            <w:szCs w:val="23"/>
          </w:rPr>
          <w:lastRenderedPageBreak/>
          <w:t>|  3 | kaushik  |   3000 | 2009-10-08 00:00:00 |</w:t>
        </w:r>
      </w:ins>
    </w:p>
    <w:p w:rsidR="008C0CF9" w:rsidRDefault="008C0CF9" w:rsidP="008C0CF9">
      <w:pPr>
        <w:pStyle w:val="HTMLPreformatted"/>
        <w:rPr>
          <w:ins w:id="354" w:author="Unknown"/>
          <w:sz w:val="23"/>
          <w:szCs w:val="23"/>
        </w:rPr>
      </w:pPr>
      <w:ins w:id="355" w:author="Unknown">
        <w:r>
          <w:rPr>
            <w:sz w:val="23"/>
            <w:szCs w:val="23"/>
          </w:rPr>
          <w:t>|  3 | kaushik  |   1500 | 2009-10-08 00:00:00 |</w:t>
        </w:r>
      </w:ins>
    </w:p>
    <w:p w:rsidR="008C0CF9" w:rsidRDefault="008C0CF9" w:rsidP="008C0CF9">
      <w:pPr>
        <w:pStyle w:val="HTMLPreformatted"/>
        <w:rPr>
          <w:ins w:id="356" w:author="Unknown"/>
          <w:sz w:val="23"/>
          <w:szCs w:val="23"/>
        </w:rPr>
      </w:pPr>
      <w:ins w:id="357" w:author="Unknown">
        <w:r>
          <w:rPr>
            <w:sz w:val="23"/>
            <w:szCs w:val="23"/>
          </w:rPr>
          <w:t>|  4 | Chaitali |   2060 | 2008-05-20 00:00:00 |</w:t>
        </w:r>
      </w:ins>
    </w:p>
    <w:p w:rsidR="008C0CF9" w:rsidRDefault="008C0CF9" w:rsidP="008C0CF9">
      <w:pPr>
        <w:pStyle w:val="HTMLPreformatted"/>
        <w:rPr>
          <w:ins w:id="358" w:author="Unknown"/>
          <w:sz w:val="23"/>
          <w:szCs w:val="23"/>
        </w:rPr>
      </w:pPr>
      <w:ins w:id="359" w:author="Unknown">
        <w:r>
          <w:rPr>
            <w:sz w:val="23"/>
            <w:szCs w:val="23"/>
          </w:rPr>
          <w:t>|  5 | Hardik   |   NULL | NULL                |</w:t>
        </w:r>
      </w:ins>
    </w:p>
    <w:p w:rsidR="008C0CF9" w:rsidRDefault="008C0CF9" w:rsidP="008C0CF9">
      <w:pPr>
        <w:pStyle w:val="HTMLPreformatted"/>
        <w:rPr>
          <w:ins w:id="360" w:author="Unknown"/>
          <w:sz w:val="23"/>
          <w:szCs w:val="23"/>
        </w:rPr>
      </w:pPr>
      <w:ins w:id="361" w:author="Unknown">
        <w:r>
          <w:rPr>
            <w:sz w:val="23"/>
            <w:szCs w:val="23"/>
          </w:rPr>
          <w:t>|  6 | Komal    |   NULL | NULL                |</w:t>
        </w:r>
      </w:ins>
    </w:p>
    <w:p w:rsidR="008C0CF9" w:rsidRDefault="008C0CF9" w:rsidP="008C0CF9">
      <w:pPr>
        <w:pStyle w:val="HTMLPreformatted"/>
        <w:rPr>
          <w:ins w:id="362" w:author="Unknown"/>
          <w:sz w:val="23"/>
          <w:szCs w:val="23"/>
        </w:rPr>
      </w:pPr>
      <w:ins w:id="363" w:author="Unknown">
        <w:r>
          <w:rPr>
            <w:sz w:val="23"/>
            <w:szCs w:val="23"/>
          </w:rPr>
          <w:t>|  7 | Muffy    |   NULL | NULL                |</w:t>
        </w:r>
      </w:ins>
    </w:p>
    <w:p w:rsidR="008C0CF9" w:rsidRDefault="008C0CF9" w:rsidP="008D2EF5"/>
    <w:p w:rsidR="001A0736" w:rsidRDefault="001A0736" w:rsidP="008D2EF5"/>
    <w:p w:rsidR="00072E8A" w:rsidRDefault="00072E8A" w:rsidP="00072E8A">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SQL - RIGHT JOINS</w:t>
      </w:r>
    </w:p>
    <w:p w:rsidR="00072E8A" w:rsidRDefault="00072E8A" w:rsidP="00072E8A">
      <w:pPr>
        <w:pStyle w:val="NormalWeb"/>
        <w:spacing w:before="120" w:beforeAutospacing="0" w:after="144" w:afterAutospacing="0"/>
        <w:ind w:left="48" w:right="48"/>
        <w:jc w:val="both"/>
        <w:rPr>
          <w:ins w:id="364" w:author="Unknown"/>
          <w:rFonts w:ascii="Arial" w:hAnsi="Arial" w:cs="Arial"/>
          <w:color w:val="000000"/>
        </w:rPr>
      </w:pPr>
      <w:ins w:id="365" w:author="Unknown">
        <w:r>
          <w:rPr>
            <w:rFonts w:ascii="Arial" w:hAnsi="Arial" w:cs="Arial"/>
            <w:color w:val="000000"/>
          </w:rPr>
          <w:t>The SQL </w:t>
        </w:r>
        <w:r>
          <w:rPr>
            <w:rFonts w:ascii="Arial" w:hAnsi="Arial" w:cs="Arial"/>
            <w:b/>
            <w:bCs/>
            <w:color w:val="000000"/>
          </w:rPr>
          <w:t>RIGHT JOIN</w:t>
        </w:r>
        <w:r>
          <w:rPr>
            <w:rFonts w:ascii="Arial" w:hAnsi="Arial" w:cs="Arial"/>
            <w:color w:val="000000"/>
          </w:rPr>
          <w:t> returns all rows from the right table, even if there are no matches in the left table. This means that if the ON clause matches 0 (zero) records in the left table; the join will still return a row in the result, but with NULL in each column from the left table.</w:t>
        </w:r>
      </w:ins>
    </w:p>
    <w:p w:rsidR="00072E8A" w:rsidRDefault="00072E8A" w:rsidP="00072E8A">
      <w:pPr>
        <w:pStyle w:val="NormalWeb"/>
        <w:spacing w:before="120" w:beforeAutospacing="0" w:after="144" w:afterAutospacing="0"/>
        <w:ind w:left="48" w:right="48"/>
        <w:jc w:val="both"/>
        <w:rPr>
          <w:ins w:id="366" w:author="Unknown"/>
          <w:rFonts w:ascii="Arial" w:hAnsi="Arial" w:cs="Arial"/>
          <w:color w:val="000000"/>
        </w:rPr>
      </w:pPr>
      <w:ins w:id="367" w:author="Unknown">
        <w:r>
          <w:rPr>
            <w:rFonts w:ascii="Arial" w:hAnsi="Arial" w:cs="Arial"/>
            <w:color w:val="000000"/>
          </w:rPr>
          <w:t>This means that a right join returns all the values from the right table, plus matched values from the left table or NULL in case of no matching join predicate.</w:t>
        </w:r>
      </w:ins>
    </w:p>
    <w:p w:rsidR="00072E8A" w:rsidRDefault="00072E8A" w:rsidP="00072E8A">
      <w:pPr>
        <w:pStyle w:val="Heading2"/>
        <w:rPr>
          <w:ins w:id="368" w:author="Unknown"/>
          <w:rFonts w:ascii="Arial" w:hAnsi="Arial" w:cs="Arial"/>
          <w:b w:val="0"/>
          <w:bCs w:val="0"/>
          <w:sz w:val="35"/>
          <w:szCs w:val="35"/>
        </w:rPr>
      </w:pPr>
      <w:ins w:id="369" w:author="Unknown">
        <w:r>
          <w:rPr>
            <w:rFonts w:ascii="Arial" w:hAnsi="Arial" w:cs="Arial"/>
            <w:b w:val="0"/>
            <w:bCs w:val="0"/>
            <w:sz w:val="35"/>
            <w:szCs w:val="35"/>
          </w:rPr>
          <w:t>Syntax</w:t>
        </w:r>
      </w:ins>
    </w:p>
    <w:p w:rsidR="00072E8A" w:rsidRDefault="00072E8A" w:rsidP="00072E8A">
      <w:pPr>
        <w:pStyle w:val="NormalWeb"/>
        <w:spacing w:before="120" w:beforeAutospacing="0" w:after="144" w:afterAutospacing="0"/>
        <w:ind w:left="48" w:right="48"/>
        <w:jc w:val="both"/>
        <w:rPr>
          <w:ins w:id="370" w:author="Unknown"/>
          <w:rFonts w:ascii="Arial" w:hAnsi="Arial" w:cs="Arial"/>
          <w:color w:val="000000"/>
        </w:rPr>
      </w:pPr>
      <w:ins w:id="371" w:author="Unknown">
        <w:r>
          <w:rPr>
            <w:rFonts w:ascii="Arial" w:hAnsi="Arial" w:cs="Arial"/>
            <w:color w:val="000000"/>
          </w:rPr>
          <w:t>The basic syntax of a </w:t>
        </w:r>
        <w:r>
          <w:rPr>
            <w:rFonts w:ascii="Arial" w:hAnsi="Arial" w:cs="Arial"/>
            <w:b/>
            <w:bCs/>
            <w:color w:val="000000"/>
          </w:rPr>
          <w:t>RIGHT JOIN</w:t>
        </w:r>
        <w:r>
          <w:rPr>
            <w:rFonts w:ascii="Arial" w:hAnsi="Arial" w:cs="Arial"/>
            <w:color w:val="000000"/>
          </w:rPr>
          <w:t> is as follow.</w:t>
        </w:r>
      </w:ins>
    </w:p>
    <w:p w:rsidR="00072E8A" w:rsidRDefault="00072E8A" w:rsidP="00072E8A">
      <w:pPr>
        <w:pStyle w:val="HTMLPreformatted"/>
        <w:rPr>
          <w:ins w:id="372" w:author="Unknown"/>
          <w:sz w:val="23"/>
          <w:szCs w:val="23"/>
        </w:rPr>
      </w:pPr>
      <w:ins w:id="373" w:author="Unknown">
        <w:r>
          <w:rPr>
            <w:sz w:val="23"/>
            <w:szCs w:val="23"/>
          </w:rPr>
          <w:t>SELECT table1.column1, table2.column2...</w:t>
        </w:r>
      </w:ins>
    </w:p>
    <w:p w:rsidR="00072E8A" w:rsidRDefault="00072E8A" w:rsidP="00072E8A">
      <w:pPr>
        <w:pStyle w:val="HTMLPreformatted"/>
        <w:rPr>
          <w:ins w:id="374" w:author="Unknown"/>
          <w:sz w:val="23"/>
          <w:szCs w:val="23"/>
        </w:rPr>
      </w:pPr>
      <w:ins w:id="375" w:author="Unknown">
        <w:r>
          <w:rPr>
            <w:sz w:val="23"/>
            <w:szCs w:val="23"/>
          </w:rPr>
          <w:t>FROM table1</w:t>
        </w:r>
      </w:ins>
    </w:p>
    <w:p w:rsidR="00072E8A" w:rsidRDefault="00072E8A" w:rsidP="00072E8A">
      <w:pPr>
        <w:pStyle w:val="HTMLPreformatted"/>
        <w:rPr>
          <w:ins w:id="376" w:author="Unknown"/>
          <w:sz w:val="23"/>
          <w:szCs w:val="23"/>
        </w:rPr>
      </w:pPr>
      <w:ins w:id="377" w:author="Unknown">
        <w:r>
          <w:rPr>
            <w:sz w:val="23"/>
            <w:szCs w:val="23"/>
          </w:rPr>
          <w:t>RIGHT JOIN table2</w:t>
        </w:r>
      </w:ins>
    </w:p>
    <w:p w:rsidR="00072E8A" w:rsidRDefault="00072E8A" w:rsidP="00072E8A">
      <w:pPr>
        <w:pStyle w:val="HTMLPreformatted"/>
        <w:rPr>
          <w:ins w:id="378" w:author="Unknown"/>
          <w:sz w:val="23"/>
          <w:szCs w:val="23"/>
        </w:rPr>
      </w:pPr>
      <w:ins w:id="379" w:author="Unknown">
        <w:r>
          <w:rPr>
            <w:sz w:val="23"/>
            <w:szCs w:val="23"/>
          </w:rPr>
          <w:t>ON table1.common_field = table2.common_field;</w:t>
        </w:r>
      </w:ins>
    </w:p>
    <w:p w:rsidR="00072E8A" w:rsidRDefault="00072E8A" w:rsidP="00072E8A">
      <w:pPr>
        <w:pStyle w:val="Heading2"/>
        <w:rPr>
          <w:ins w:id="380" w:author="Unknown"/>
          <w:rFonts w:ascii="Arial" w:hAnsi="Arial" w:cs="Arial"/>
          <w:b w:val="0"/>
          <w:bCs w:val="0"/>
          <w:sz w:val="35"/>
          <w:szCs w:val="35"/>
        </w:rPr>
      </w:pPr>
      <w:ins w:id="381" w:author="Unknown">
        <w:r>
          <w:rPr>
            <w:rFonts w:ascii="Arial" w:hAnsi="Arial" w:cs="Arial"/>
            <w:b w:val="0"/>
            <w:bCs w:val="0"/>
            <w:sz w:val="35"/>
            <w:szCs w:val="35"/>
          </w:rPr>
          <w:t>Example</w:t>
        </w:r>
      </w:ins>
    </w:p>
    <w:p w:rsidR="00072E8A" w:rsidRDefault="00072E8A" w:rsidP="00072E8A">
      <w:pPr>
        <w:pStyle w:val="NormalWeb"/>
        <w:spacing w:before="120" w:beforeAutospacing="0" w:after="144" w:afterAutospacing="0"/>
        <w:ind w:left="48" w:right="48"/>
        <w:jc w:val="both"/>
        <w:rPr>
          <w:ins w:id="382" w:author="Unknown"/>
          <w:rFonts w:ascii="Arial" w:hAnsi="Arial" w:cs="Arial"/>
          <w:color w:val="000000"/>
        </w:rPr>
      </w:pPr>
      <w:ins w:id="383" w:author="Unknown">
        <w:r>
          <w:rPr>
            <w:rFonts w:ascii="Arial" w:hAnsi="Arial" w:cs="Arial"/>
            <w:color w:val="000000"/>
          </w:rPr>
          <w:t>Consider the following two tables,</w:t>
        </w:r>
      </w:ins>
    </w:p>
    <w:p w:rsidR="00072E8A" w:rsidRDefault="00072E8A" w:rsidP="00072E8A">
      <w:pPr>
        <w:pStyle w:val="NormalWeb"/>
        <w:spacing w:before="120" w:beforeAutospacing="0" w:after="144" w:afterAutospacing="0"/>
        <w:ind w:left="48" w:right="48"/>
        <w:jc w:val="both"/>
        <w:rPr>
          <w:ins w:id="384" w:author="Unknown"/>
          <w:rFonts w:ascii="Arial" w:hAnsi="Arial" w:cs="Arial"/>
          <w:color w:val="000000"/>
        </w:rPr>
      </w:pPr>
      <w:ins w:id="385" w:author="Unknown">
        <w:r>
          <w:rPr>
            <w:rFonts w:ascii="Arial" w:hAnsi="Arial" w:cs="Arial"/>
            <w:b/>
            <w:bCs/>
            <w:color w:val="000000"/>
          </w:rPr>
          <w:t>Table 1</w:t>
        </w:r>
        <w:r>
          <w:rPr>
            <w:rFonts w:ascii="Arial" w:hAnsi="Arial" w:cs="Arial"/>
            <w:color w:val="000000"/>
          </w:rPr>
          <w:t> − CUSTOMERS Table is as follows.</w:t>
        </w:r>
      </w:ins>
    </w:p>
    <w:p w:rsidR="00072E8A" w:rsidRDefault="00072E8A" w:rsidP="00072E8A">
      <w:pPr>
        <w:pStyle w:val="HTMLPreformatted"/>
        <w:pBdr>
          <w:top w:val="single" w:sz="6" w:space="2" w:color="888888"/>
          <w:left w:val="single" w:sz="6" w:space="2" w:color="888888"/>
          <w:bottom w:val="single" w:sz="6" w:space="2" w:color="888888"/>
          <w:right w:val="single" w:sz="6" w:space="2" w:color="888888"/>
        </w:pBdr>
        <w:rPr>
          <w:ins w:id="386" w:author="Unknown"/>
          <w:rStyle w:val="pln"/>
          <w:color w:val="000000"/>
          <w:sz w:val="23"/>
          <w:szCs w:val="23"/>
        </w:rPr>
      </w:pPr>
      <w:ins w:id="387" w:author="Unknown">
        <w:r>
          <w:rPr>
            <w:rStyle w:val="pun"/>
            <w:color w:val="666600"/>
            <w:sz w:val="23"/>
            <w:szCs w:val="23"/>
          </w:rPr>
          <w:t>+----+----------+-----+-----------+----------+</w:t>
        </w:r>
      </w:ins>
    </w:p>
    <w:p w:rsidR="00072E8A" w:rsidRDefault="00072E8A" w:rsidP="00072E8A">
      <w:pPr>
        <w:pStyle w:val="HTMLPreformatted"/>
        <w:pBdr>
          <w:top w:val="single" w:sz="6" w:space="2" w:color="888888"/>
          <w:left w:val="single" w:sz="6" w:space="2" w:color="888888"/>
          <w:bottom w:val="single" w:sz="6" w:space="2" w:color="888888"/>
          <w:right w:val="single" w:sz="6" w:space="2" w:color="888888"/>
        </w:pBdr>
        <w:rPr>
          <w:ins w:id="388" w:author="Unknown"/>
          <w:rStyle w:val="pln"/>
          <w:color w:val="000000"/>
          <w:sz w:val="23"/>
          <w:szCs w:val="23"/>
        </w:rPr>
      </w:pPr>
      <w:ins w:id="389" w:author="Unknown">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NAME     </w:t>
        </w:r>
        <w:r>
          <w:rPr>
            <w:rStyle w:val="pun"/>
            <w:color w:val="666600"/>
            <w:sz w:val="23"/>
            <w:szCs w:val="23"/>
          </w:rPr>
          <w:t>|</w:t>
        </w:r>
        <w:r>
          <w:rPr>
            <w:rStyle w:val="pln"/>
            <w:color w:val="000000"/>
            <w:sz w:val="23"/>
            <w:szCs w:val="23"/>
          </w:rPr>
          <w:t xml:space="preserve"> AGE </w:t>
        </w:r>
        <w:r>
          <w:rPr>
            <w:rStyle w:val="pun"/>
            <w:color w:val="666600"/>
            <w:sz w:val="23"/>
            <w:szCs w:val="23"/>
          </w:rPr>
          <w:t>|</w:t>
        </w:r>
        <w:r>
          <w:rPr>
            <w:rStyle w:val="pln"/>
            <w:color w:val="000000"/>
            <w:sz w:val="23"/>
            <w:szCs w:val="23"/>
          </w:rPr>
          <w:t xml:space="preserve"> ADDRESS   </w:t>
        </w:r>
        <w:r>
          <w:rPr>
            <w:rStyle w:val="pun"/>
            <w:color w:val="666600"/>
            <w:sz w:val="23"/>
            <w:szCs w:val="23"/>
          </w:rPr>
          <w:t>|</w:t>
        </w:r>
        <w:r>
          <w:rPr>
            <w:rStyle w:val="pln"/>
            <w:color w:val="000000"/>
            <w:sz w:val="23"/>
            <w:szCs w:val="23"/>
          </w:rPr>
          <w:t xml:space="preserve"> SALARY   </w:t>
        </w:r>
        <w:r>
          <w:rPr>
            <w:rStyle w:val="pun"/>
            <w:color w:val="666600"/>
            <w:sz w:val="23"/>
            <w:szCs w:val="23"/>
          </w:rPr>
          <w:t>|</w:t>
        </w:r>
      </w:ins>
    </w:p>
    <w:p w:rsidR="00072E8A" w:rsidRDefault="00072E8A" w:rsidP="00072E8A">
      <w:pPr>
        <w:pStyle w:val="HTMLPreformatted"/>
        <w:pBdr>
          <w:top w:val="single" w:sz="6" w:space="2" w:color="888888"/>
          <w:left w:val="single" w:sz="6" w:space="2" w:color="888888"/>
          <w:bottom w:val="single" w:sz="6" w:space="2" w:color="888888"/>
          <w:right w:val="single" w:sz="6" w:space="2" w:color="888888"/>
        </w:pBdr>
        <w:rPr>
          <w:ins w:id="390" w:author="Unknown"/>
          <w:rStyle w:val="pln"/>
          <w:color w:val="000000"/>
          <w:sz w:val="23"/>
          <w:szCs w:val="23"/>
        </w:rPr>
      </w:pPr>
      <w:ins w:id="391" w:author="Unknown">
        <w:r>
          <w:rPr>
            <w:rStyle w:val="pun"/>
            <w:color w:val="666600"/>
            <w:sz w:val="23"/>
            <w:szCs w:val="23"/>
          </w:rPr>
          <w:t>+----+----------+-----+-----------+----------+</w:t>
        </w:r>
      </w:ins>
    </w:p>
    <w:p w:rsidR="00072E8A" w:rsidRDefault="00072E8A" w:rsidP="00072E8A">
      <w:pPr>
        <w:pStyle w:val="HTMLPreformatted"/>
        <w:pBdr>
          <w:top w:val="single" w:sz="6" w:space="2" w:color="888888"/>
          <w:left w:val="single" w:sz="6" w:space="2" w:color="888888"/>
          <w:bottom w:val="single" w:sz="6" w:space="2" w:color="888888"/>
          <w:right w:val="single" w:sz="6" w:space="2" w:color="888888"/>
        </w:pBdr>
        <w:rPr>
          <w:ins w:id="392" w:author="Unknown"/>
          <w:rStyle w:val="pln"/>
          <w:color w:val="000000"/>
          <w:sz w:val="23"/>
          <w:szCs w:val="23"/>
        </w:rPr>
      </w:pPr>
      <w:ins w:id="393"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Ramesh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Ahmedabad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2000.00</w:t>
        </w:r>
        <w:r>
          <w:rPr>
            <w:rStyle w:val="pln"/>
            <w:color w:val="000000"/>
            <w:sz w:val="23"/>
            <w:szCs w:val="23"/>
          </w:rPr>
          <w:t xml:space="preserve"> </w:t>
        </w:r>
        <w:r>
          <w:rPr>
            <w:rStyle w:val="pun"/>
            <w:color w:val="666600"/>
            <w:sz w:val="23"/>
            <w:szCs w:val="23"/>
          </w:rPr>
          <w:t>|</w:t>
        </w:r>
      </w:ins>
    </w:p>
    <w:p w:rsidR="00072E8A" w:rsidRDefault="00072E8A" w:rsidP="00072E8A">
      <w:pPr>
        <w:pStyle w:val="HTMLPreformatted"/>
        <w:pBdr>
          <w:top w:val="single" w:sz="6" w:space="2" w:color="888888"/>
          <w:left w:val="single" w:sz="6" w:space="2" w:color="888888"/>
          <w:bottom w:val="single" w:sz="6" w:space="2" w:color="888888"/>
          <w:right w:val="single" w:sz="6" w:space="2" w:color="888888"/>
        </w:pBdr>
        <w:rPr>
          <w:ins w:id="394" w:author="Unknown"/>
          <w:rStyle w:val="pln"/>
          <w:color w:val="000000"/>
          <w:sz w:val="23"/>
          <w:szCs w:val="23"/>
        </w:rPr>
      </w:pPr>
      <w:ins w:id="395"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Khilan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Delhi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1500.00</w:t>
        </w:r>
        <w:r>
          <w:rPr>
            <w:rStyle w:val="pln"/>
            <w:color w:val="000000"/>
            <w:sz w:val="23"/>
            <w:szCs w:val="23"/>
          </w:rPr>
          <w:t xml:space="preserve"> </w:t>
        </w:r>
        <w:r>
          <w:rPr>
            <w:rStyle w:val="pun"/>
            <w:color w:val="666600"/>
            <w:sz w:val="23"/>
            <w:szCs w:val="23"/>
          </w:rPr>
          <w:t>|</w:t>
        </w:r>
      </w:ins>
    </w:p>
    <w:p w:rsidR="00072E8A" w:rsidRDefault="00072E8A" w:rsidP="00072E8A">
      <w:pPr>
        <w:pStyle w:val="HTMLPreformatted"/>
        <w:pBdr>
          <w:top w:val="single" w:sz="6" w:space="2" w:color="888888"/>
          <w:left w:val="single" w:sz="6" w:space="2" w:color="888888"/>
          <w:bottom w:val="single" w:sz="6" w:space="2" w:color="888888"/>
          <w:right w:val="single" w:sz="6" w:space="2" w:color="888888"/>
        </w:pBdr>
        <w:rPr>
          <w:ins w:id="396" w:author="Unknown"/>
          <w:rStyle w:val="pln"/>
          <w:color w:val="000000"/>
          <w:sz w:val="23"/>
          <w:szCs w:val="23"/>
        </w:rPr>
      </w:pPr>
      <w:ins w:id="397"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kaushik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Kota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2000.00</w:t>
        </w:r>
        <w:r>
          <w:rPr>
            <w:rStyle w:val="pln"/>
            <w:color w:val="000000"/>
            <w:sz w:val="23"/>
            <w:szCs w:val="23"/>
          </w:rPr>
          <w:t xml:space="preserve"> </w:t>
        </w:r>
        <w:r>
          <w:rPr>
            <w:rStyle w:val="pun"/>
            <w:color w:val="666600"/>
            <w:sz w:val="23"/>
            <w:szCs w:val="23"/>
          </w:rPr>
          <w:t>|</w:t>
        </w:r>
      </w:ins>
    </w:p>
    <w:p w:rsidR="00072E8A" w:rsidRDefault="00072E8A" w:rsidP="00072E8A">
      <w:pPr>
        <w:pStyle w:val="HTMLPreformatted"/>
        <w:pBdr>
          <w:top w:val="single" w:sz="6" w:space="2" w:color="888888"/>
          <w:left w:val="single" w:sz="6" w:space="2" w:color="888888"/>
          <w:bottom w:val="single" w:sz="6" w:space="2" w:color="888888"/>
          <w:right w:val="single" w:sz="6" w:space="2" w:color="888888"/>
        </w:pBdr>
        <w:rPr>
          <w:ins w:id="398" w:author="Unknown"/>
          <w:rStyle w:val="pln"/>
          <w:color w:val="000000"/>
          <w:sz w:val="23"/>
          <w:szCs w:val="23"/>
        </w:rPr>
      </w:pPr>
      <w:ins w:id="399"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Chaitali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Mumbai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6500.00</w:t>
        </w:r>
        <w:r>
          <w:rPr>
            <w:rStyle w:val="pln"/>
            <w:color w:val="000000"/>
            <w:sz w:val="23"/>
            <w:szCs w:val="23"/>
          </w:rPr>
          <w:t xml:space="preserve"> </w:t>
        </w:r>
        <w:r>
          <w:rPr>
            <w:rStyle w:val="pun"/>
            <w:color w:val="666600"/>
            <w:sz w:val="23"/>
            <w:szCs w:val="23"/>
          </w:rPr>
          <w:t>|</w:t>
        </w:r>
      </w:ins>
    </w:p>
    <w:p w:rsidR="00072E8A" w:rsidRDefault="00072E8A" w:rsidP="00072E8A">
      <w:pPr>
        <w:pStyle w:val="HTMLPreformatted"/>
        <w:pBdr>
          <w:top w:val="single" w:sz="6" w:space="2" w:color="888888"/>
          <w:left w:val="single" w:sz="6" w:space="2" w:color="888888"/>
          <w:bottom w:val="single" w:sz="6" w:space="2" w:color="888888"/>
          <w:right w:val="single" w:sz="6" w:space="2" w:color="888888"/>
        </w:pBdr>
        <w:rPr>
          <w:ins w:id="400" w:author="Unknown"/>
          <w:rStyle w:val="pln"/>
          <w:color w:val="000000"/>
          <w:sz w:val="23"/>
          <w:szCs w:val="23"/>
        </w:rPr>
      </w:pPr>
      <w:ins w:id="401"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Hardik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Bhopal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8500.00</w:t>
        </w:r>
        <w:r>
          <w:rPr>
            <w:rStyle w:val="pln"/>
            <w:color w:val="000000"/>
            <w:sz w:val="23"/>
            <w:szCs w:val="23"/>
          </w:rPr>
          <w:t xml:space="preserve"> </w:t>
        </w:r>
        <w:r>
          <w:rPr>
            <w:rStyle w:val="pun"/>
            <w:color w:val="666600"/>
            <w:sz w:val="23"/>
            <w:szCs w:val="23"/>
          </w:rPr>
          <w:t>|</w:t>
        </w:r>
      </w:ins>
    </w:p>
    <w:p w:rsidR="00072E8A" w:rsidRDefault="00072E8A" w:rsidP="00072E8A">
      <w:pPr>
        <w:pStyle w:val="HTMLPreformatted"/>
        <w:pBdr>
          <w:top w:val="single" w:sz="6" w:space="2" w:color="888888"/>
          <w:left w:val="single" w:sz="6" w:space="2" w:color="888888"/>
          <w:bottom w:val="single" w:sz="6" w:space="2" w:color="888888"/>
          <w:right w:val="single" w:sz="6" w:space="2" w:color="888888"/>
        </w:pBdr>
        <w:rPr>
          <w:ins w:id="402" w:author="Unknown"/>
          <w:rStyle w:val="pln"/>
          <w:color w:val="000000"/>
          <w:sz w:val="23"/>
          <w:szCs w:val="23"/>
        </w:rPr>
      </w:pPr>
      <w:ins w:id="403"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6</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Komal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22</w:t>
        </w:r>
        <w:r>
          <w:rPr>
            <w:rStyle w:val="pln"/>
            <w:color w:val="000000"/>
            <w:sz w:val="23"/>
            <w:szCs w:val="23"/>
          </w:rPr>
          <w:t xml:space="preserve"> </w:t>
        </w:r>
        <w:r>
          <w:rPr>
            <w:rStyle w:val="pun"/>
            <w:color w:val="666600"/>
            <w:sz w:val="23"/>
            <w:szCs w:val="23"/>
          </w:rPr>
          <w:t>|</w:t>
        </w:r>
        <w:r>
          <w:rPr>
            <w:rStyle w:val="pln"/>
            <w:color w:val="000000"/>
            <w:sz w:val="23"/>
            <w:szCs w:val="23"/>
          </w:rPr>
          <w:t xml:space="preserve"> MP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4500.00</w:t>
        </w:r>
        <w:r>
          <w:rPr>
            <w:rStyle w:val="pln"/>
            <w:color w:val="000000"/>
            <w:sz w:val="23"/>
            <w:szCs w:val="23"/>
          </w:rPr>
          <w:t xml:space="preserve"> </w:t>
        </w:r>
        <w:r>
          <w:rPr>
            <w:rStyle w:val="pun"/>
            <w:color w:val="666600"/>
            <w:sz w:val="23"/>
            <w:szCs w:val="23"/>
          </w:rPr>
          <w:t>|</w:t>
        </w:r>
      </w:ins>
    </w:p>
    <w:p w:rsidR="00072E8A" w:rsidRDefault="00072E8A" w:rsidP="00072E8A">
      <w:pPr>
        <w:pStyle w:val="HTMLPreformatted"/>
        <w:pBdr>
          <w:top w:val="single" w:sz="6" w:space="2" w:color="888888"/>
          <w:left w:val="single" w:sz="6" w:space="2" w:color="888888"/>
          <w:bottom w:val="single" w:sz="6" w:space="2" w:color="888888"/>
          <w:right w:val="single" w:sz="6" w:space="2" w:color="888888"/>
        </w:pBdr>
        <w:rPr>
          <w:ins w:id="404" w:author="Unknown"/>
          <w:rStyle w:val="pln"/>
          <w:color w:val="000000"/>
          <w:sz w:val="23"/>
          <w:szCs w:val="23"/>
        </w:rPr>
      </w:pPr>
      <w:ins w:id="405"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Muffy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Indore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10000.00</w:t>
        </w:r>
        <w:r>
          <w:rPr>
            <w:rStyle w:val="pln"/>
            <w:color w:val="000000"/>
            <w:sz w:val="23"/>
            <w:szCs w:val="23"/>
          </w:rPr>
          <w:t xml:space="preserve"> </w:t>
        </w:r>
        <w:r>
          <w:rPr>
            <w:rStyle w:val="pun"/>
            <w:color w:val="666600"/>
            <w:sz w:val="23"/>
            <w:szCs w:val="23"/>
          </w:rPr>
          <w:t>|</w:t>
        </w:r>
      </w:ins>
    </w:p>
    <w:p w:rsidR="00072E8A" w:rsidRDefault="00072E8A" w:rsidP="00072E8A">
      <w:pPr>
        <w:pStyle w:val="HTMLPreformatted"/>
        <w:pBdr>
          <w:top w:val="single" w:sz="6" w:space="2" w:color="888888"/>
          <w:left w:val="single" w:sz="6" w:space="2" w:color="888888"/>
          <w:bottom w:val="single" w:sz="6" w:space="2" w:color="888888"/>
          <w:right w:val="single" w:sz="6" w:space="2" w:color="888888"/>
        </w:pBdr>
        <w:rPr>
          <w:ins w:id="406" w:author="Unknown"/>
          <w:sz w:val="23"/>
          <w:szCs w:val="23"/>
        </w:rPr>
      </w:pPr>
      <w:ins w:id="407" w:author="Unknown">
        <w:r>
          <w:rPr>
            <w:rStyle w:val="pun"/>
            <w:color w:val="666600"/>
            <w:sz w:val="23"/>
            <w:szCs w:val="23"/>
          </w:rPr>
          <w:t>+----+----------+-----+-----------+----------+</w:t>
        </w:r>
      </w:ins>
    </w:p>
    <w:p w:rsidR="00072E8A" w:rsidRDefault="00072E8A" w:rsidP="00072E8A">
      <w:pPr>
        <w:pStyle w:val="NormalWeb"/>
        <w:spacing w:before="120" w:beforeAutospacing="0" w:after="144" w:afterAutospacing="0"/>
        <w:ind w:left="48" w:right="48"/>
        <w:jc w:val="both"/>
        <w:rPr>
          <w:ins w:id="408" w:author="Unknown"/>
          <w:rFonts w:ascii="Arial" w:hAnsi="Arial" w:cs="Arial"/>
          <w:color w:val="000000"/>
        </w:rPr>
      </w:pPr>
      <w:ins w:id="409" w:author="Unknown">
        <w:r>
          <w:rPr>
            <w:rFonts w:ascii="Arial" w:hAnsi="Arial" w:cs="Arial"/>
            <w:b/>
            <w:bCs/>
            <w:color w:val="000000"/>
          </w:rPr>
          <w:t>Table 2</w:t>
        </w:r>
        <w:r>
          <w:rPr>
            <w:rFonts w:ascii="Arial" w:hAnsi="Arial" w:cs="Arial"/>
            <w:color w:val="000000"/>
          </w:rPr>
          <w:t> − ORDERS Table is as follows.</w:t>
        </w:r>
      </w:ins>
    </w:p>
    <w:p w:rsidR="00072E8A" w:rsidRDefault="00072E8A" w:rsidP="00072E8A">
      <w:pPr>
        <w:pStyle w:val="HTMLPreformatted"/>
        <w:pBdr>
          <w:top w:val="single" w:sz="6" w:space="2" w:color="888888"/>
          <w:left w:val="single" w:sz="6" w:space="2" w:color="888888"/>
          <w:bottom w:val="single" w:sz="6" w:space="2" w:color="888888"/>
          <w:right w:val="single" w:sz="6" w:space="2" w:color="888888"/>
        </w:pBdr>
        <w:rPr>
          <w:ins w:id="410" w:author="Unknown"/>
          <w:rStyle w:val="pln"/>
          <w:color w:val="000000"/>
          <w:sz w:val="23"/>
          <w:szCs w:val="23"/>
        </w:rPr>
      </w:pPr>
      <w:ins w:id="411" w:author="Unknown">
        <w:r>
          <w:rPr>
            <w:rStyle w:val="pun"/>
            <w:color w:val="666600"/>
            <w:sz w:val="23"/>
            <w:szCs w:val="23"/>
          </w:rPr>
          <w:t>+-----+---------------------+-------------+--------+</w:t>
        </w:r>
      </w:ins>
    </w:p>
    <w:p w:rsidR="00072E8A" w:rsidRDefault="00072E8A" w:rsidP="00072E8A">
      <w:pPr>
        <w:pStyle w:val="HTMLPreformatted"/>
        <w:pBdr>
          <w:top w:val="single" w:sz="6" w:space="2" w:color="888888"/>
          <w:left w:val="single" w:sz="6" w:space="2" w:color="888888"/>
          <w:bottom w:val="single" w:sz="6" w:space="2" w:color="888888"/>
          <w:right w:val="single" w:sz="6" w:space="2" w:color="888888"/>
        </w:pBdr>
        <w:rPr>
          <w:ins w:id="412" w:author="Unknown"/>
          <w:rStyle w:val="pln"/>
          <w:color w:val="000000"/>
          <w:sz w:val="23"/>
          <w:szCs w:val="23"/>
        </w:rPr>
      </w:pPr>
      <w:ins w:id="413" w:author="Unknown">
        <w:r>
          <w:rPr>
            <w:rStyle w:val="pun"/>
            <w:color w:val="666600"/>
            <w:sz w:val="23"/>
            <w:szCs w:val="23"/>
          </w:rPr>
          <w:t>|</w:t>
        </w:r>
        <w:r>
          <w:rPr>
            <w:rStyle w:val="pln"/>
            <w:color w:val="000000"/>
            <w:sz w:val="23"/>
            <w:szCs w:val="23"/>
          </w:rPr>
          <w:t xml:space="preserve">OID  </w:t>
        </w:r>
        <w:r>
          <w:rPr>
            <w:rStyle w:val="pun"/>
            <w:color w:val="666600"/>
            <w:sz w:val="23"/>
            <w:szCs w:val="23"/>
          </w:rPr>
          <w:t>|</w:t>
        </w:r>
        <w:r>
          <w:rPr>
            <w:rStyle w:val="pln"/>
            <w:color w:val="000000"/>
            <w:sz w:val="23"/>
            <w:szCs w:val="23"/>
          </w:rPr>
          <w:t xml:space="preserve"> DATE                </w:t>
        </w:r>
        <w:r>
          <w:rPr>
            <w:rStyle w:val="pun"/>
            <w:color w:val="666600"/>
            <w:sz w:val="23"/>
            <w:szCs w:val="23"/>
          </w:rPr>
          <w:t>|</w:t>
        </w:r>
        <w:r>
          <w:rPr>
            <w:rStyle w:val="pln"/>
            <w:color w:val="000000"/>
            <w:sz w:val="23"/>
            <w:szCs w:val="23"/>
          </w:rPr>
          <w:t xml:space="preserve"> CUSTOMER_ID </w:t>
        </w:r>
        <w:r>
          <w:rPr>
            <w:rStyle w:val="pun"/>
            <w:color w:val="666600"/>
            <w:sz w:val="23"/>
            <w:szCs w:val="23"/>
          </w:rPr>
          <w:t>|</w:t>
        </w:r>
        <w:r>
          <w:rPr>
            <w:rStyle w:val="pln"/>
            <w:color w:val="000000"/>
            <w:sz w:val="23"/>
            <w:szCs w:val="23"/>
          </w:rPr>
          <w:t xml:space="preserve"> AMOUNT </w:t>
        </w:r>
        <w:r>
          <w:rPr>
            <w:rStyle w:val="pun"/>
            <w:color w:val="666600"/>
            <w:sz w:val="23"/>
            <w:szCs w:val="23"/>
          </w:rPr>
          <w:t>|</w:t>
        </w:r>
      </w:ins>
    </w:p>
    <w:p w:rsidR="00072E8A" w:rsidRDefault="00072E8A" w:rsidP="00072E8A">
      <w:pPr>
        <w:pStyle w:val="HTMLPreformatted"/>
        <w:pBdr>
          <w:top w:val="single" w:sz="6" w:space="2" w:color="888888"/>
          <w:left w:val="single" w:sz="6" w:space="2" w:color="888888"/>
          <w:bottom w:val="single" w:sz="6" w:space="2" w:color="888888"/>
          <w:right w:val="single" w:sz="6" w:space="2" w:color="888888"/>
        </w:pBdr>
        <w:rPr>
          <w:ins w:id="414" w:author="Unknown"/>
          <w:rStyle w:val="pln"/>
          <w:color w:val="000000"/>
          <w:sz w:val="23"/>
          <w:szCs w:val="23"/>
        </w:rPr>
      </w:pPr>
      <w:ins w:id="415" w:author="Unknown">
        <w:r>
          <w:rPr>
            <w:rStyle w:val="pun"/>
            <w:color w:val="666600"/>
            <w:sz w:val="23"/>
            <w:szCs w:val="23"/>
          </w:rPr>
          <w:t>+-----+---------------------+-------------+--------+</w:t>
        </w:r>
      </w:ins>
    </w:p>
    <w:p w:rsidR="00072E8A" w:rsidRDefault="00072E8A" w:rsidP="00072E8A">
      <w:pPr>
        <w:pStyle w:val="HTMLPreformatted"/>
        <w:pBdr>
          <w:top w:val="single" w:sz="6" w:space="2" w:color="888888"/>
          <w:left w:val="single" w:sz="6" w:space="2" w:color="888888"/>
          <w:bottom w:val="single" w:sz="6" w:space="2" w:color="888888"/>
          <w:right w:val="single" w:sz="6" w:space="2" w:color="888888"/>
        </w:pBdr>
        <w:rPr>
          <w:ins w:id="416" w:author="Unknown"/>
          <w:rStyle w:val="pln"/>
          <w:color w:val="000000"/>
          <w:sz w:val="23"/>
          <w:szCs w:val="23"/>
        </w:rPr>
      </w:pPr>
      <w:ins w:id="417"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2009</w:t>
        </w:r>
        <w:r>
          <w:rPr>
            <w:rStyle w:val="pun"/>
            <w:color w:val="666600"/>
            <w:sz w:val="23"/>
            <w:szCs w:val="23"/>
          </w:rPr>
          <w:t>-</w:t>
        </w:r>
        <w:r>
          <w:rPr>
            <w:rStyle w:val="lit"/>
            <w:rFonts w:eastAsiaTheme="majorEastAsia"/>
            <w:color w:val="006666"/>
            <w:sz w:val="23"/>
            <w:szCs w:val="23"/>
          </w:rPr>
          <w:t>10</w:t>
        </w:r>
        <w:r>
          <w:rPr>
            <w:rStyle w:val="pun"/>
            <w:color w:val="666600"/>
            <w:sz w:val="23"/>
            <w:szCs w:val="23"/>
          </w:rPr>
          <w:t>-</w:t>
        </w:r>
        <w:r>
          <w:rPr>
            <w:rStyle w:val="lit"/>
            <w:rFonts w:eastAsiaTheme="majorEastAsia"/>
            <w:color w:val="006666"/>
            <w:sz w:val="23"/>
            <w:szCs w:val="23"/>
          </w:rPr>
          <w:t>08</w:t>
        </w:r>
        <w:r>
          <w:rPr>
            <w:rStyle w:val="pln"/>
            <w:color w:val="000000"/>
            <w:sz w:val="23"/>
            <w:szCs w:val="23"/>
          </w:rPr>
          <w:t xml:space="preserve"> </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3000</w:t>
        </w:r>
        <w:r>
          <w:rPr>
            <w:rStyle w:val="pln"/>
            <w:color w:val="000000"/>
            <w:sz w:val="23"/>
            <w:szCs w:val="23"/>
          </w:rPr>
          <w:t xml:space="preserve"> </w:t>
        </w:r>
        <w:r>
          <w:rPr>
            <w:rStyle w:val="pun"/>
            <w:color w:val="666600"/>
            <w:sz w:val="23"/>
            <w:szCs w:val="23"/>
          </w:rPr>
          <w:t>|</w:t>
        </w:r>
      </w:ins>
    </w:p>
    <w:p w:rsidR="00072E8A" w:rsidRDefault="00072E8A" w:rsidP="00072E8A">
      <w:pPr>
        <w:pStyle w:val="HTMLPreformatted"/>
        <w:pBdr>
          <w:top w:val="single" w:sz="6" w:space="2" w:color="888888"/>
          <w:left w:val="single" w:sz="6" w:space="2" w:color="888888"/>
          <w:bottom w:val="single" w:sz="6" w:space="2" w:color="888888"/>
          <w:right w:val="single" w:sz="6" w:space="2" w:color="888888"/>
        </w:pBdr>
        <w:rPr>
          <w:ins w:id="418" w:author="Unknown"/>
          <w:rStyle w:val="pln"/>
          <w:color w:val="000000"/>
          <w:sz w:val="23"/>
          <w:szCs w:val="23"/>
        </w:rPr>
      </w:pPr>
      <w:ins w:id="419" w:author="Unknown">
        <w:r>
          <w:rPr>
            <w:rStyle w:val="pun"/>
            <w:color w:val="666600"/>
            <w:sz w:val="23"/>
            <w:szCs w:val="23"/>
          </w:rPr>
          <w:lastRenderedPageBreak/>
          <w:t>|</w:t>
        </w:r>
        <w:r>
          <w:rPr>
            <w:rStyle w:val="pln"/>
            <w:color w:val="000000"/>
            <w:sz w:val="23"/>
            <w:szCs w:val="23"/>
          </w:rPr>
          <w:t xml:space="preserve"> </w:t>
        </w:r>
        <w:r>
          <w:rPr>
            <w:rStyle w:val="lit"/>
            <w:rFonts w:eastAsiaTheme="majorEastAsia"/>
            <w:color w:val="006666"/>
            <w:sz w:val="23"/>
            <w:szCs w:val="23"/>
          </w:rPr>
          <w:t>100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2009</w:t>
        </w:r>
        <w:r>
          <w:rPr>
            <w:rStyle w:val="pun"/>
            <w:color w:val="666600"/>
            <w:sz w:val="23"/>
            <w:szCs w:val="23"/>
          </w:rPr>
          <w:t>-</w:t>
        </w:r>
        <w:r>
          <w:rPr>
            <w:rStyle w:val="lit"/>
            <w:rFonts w:eastAsiaTheme="majorEastAsia"/>
            <w:color w:val="006666"/>
            <w:sz w:val="23"/>
            <w:szCs w:val="23"/>
          </w:rPr>
          <w:t>10</w:t>
        </w:r>
        <w:r>
          <w:rPr>
            <w:rStyle w:val="pun"/>
            <w:color w:val="666600"/>
            <w:sz w:val="23"/>
            <w:szCs w:val="23"/>
          </w:rPr>
          <w:t>-</w:t>
        </w:r>
        <w:r>
          <w:rPr>
            <w:rStyle w:val="lit"/>
            <w:rFonts w:eastAsiaTheme="majorEastAsia"/>
            <w:color w:val="006666"/>
            <w:sz w:val="23"/>
            <w:szCs w:val="23"/>
          </w:rPr>
          <w:t>08</w:t>
        </w:r>
        <w:r>
          <w:rPr>
            <w:rStyle w:val="pln"/>
            <w:color w:val="000000"/>
            <w:sz w:val="23"/>
            <w:szCs w:val="23"/>
          </w:rPr>
          <w:t xml:space="preserve"> </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1500</w:t>
        </w:r>
        <w:r>
          <w:rPr>
            <w:rStyle w:val="pln"/>
            <w:color w:val="000000"/>
            <w:sz w:val="23"/>
            <w:szCs w:val="23"/>
          </w:rPr>
          <w:t xml:space="preserve"> </w:t>
        </w:r>
        <w:r>
          <w:rPr>
            <w:rStyle w:val="pun"/>
            <w:color w:val="666600"/>
            <w:sz w:val="23"/>
            <w:szCs w:val="23"/>
          </w:rPr>
          <w:t>|</w:t>
        </w:r>
      </w:ins>
    </w:p>
    <w:p w:rsidR="00072E8A" w:rsidRDefault="00072E8A" w:rsidP="00072E8A">
      <w:pPr>
        <w:pStyle w:val="HTMLPreformatted"/>
        <w:pBdr>
          <w:top w:val="single" w:sz="6" w:space="2" w:color="888888"/>
          <w:left w:val="single" w:sz="6" w:space="2" w:color="888888"/>
          <w:bottom w:val="single" w:sz="6" w:space="2" w:color="888888"/>
          <w:right w:val="single" w:sz="6" w:space="2" w:color="888888"/>
        </w:pBdr>
        <w:rPr>
          <w:ins w:id="420" w:author="Unknown"/>
          <w:rStyle w:val="pln"/>
          <w:color w:val="000000"/>
          <w:sz w:val="23"/>
          <w:szCs w:val="23"/>
        </w:rPr>
      </w:pPr>
      <w:ins w:id="421"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2009</w:t>
        </w:r>
        <w:r>
          <w:rPr>
            <w:rStyle w:val="pun"/>
            <w:color w:val="666600"/>
            <w:sz w:val="23"/>
            <w:szCs w:val="23"/>
          </w:rPr>
          <w:t>-</w:t>
        </w:r>
        <w:r>
          <w:rPr>
            <w:rStyle w:val="lit"/>
            <w:rFonts w:eastAsiaTheme="majorEastAsia"/>
            <w:color w:val="006666"/>
            <w:sz w:val="23"/>
            <w:szCs w:val="23"/>
          </w:rPr>
          <w:t>11</w:t>
        </w:r>
        <w:r>
          <w:rPr>
            <w:rStyle w:val="pun"/>
            <w:color w:val="666600"/>
            <w:sz w:val="23"/>
            <w:szCs w:val="23"/>
          </w:rPr>
          <w:t>-</w:t>
        </w:r>
        <w:r>
          <w:rPr>
            <w:rStyle w:val="lit"/>
            <w:rFonts w:eastAsiaTheme="majorEastAsia"/>
            <w:color w:val="006666"/>
            <w:sz w:val="23"/>
            <w:szCs w:val="23"/>
          </w:rPr>
          <w:t>20</w:t>
        </w:r>
        <w:r>
          <w:rPr>
            <w:rStyle w:val="pln"/>
            <w:color w:val="000000"/>
            <w:sz w:val="23"/>
            <w:szCs w:val="23"/>
          </w:rPr>
          <w:t xml:space="preserve"> </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1560</w:t>
        </w:r>
        <w:r>
          <w:rPr>
            <w:rStyle w:val="pln"/>
            <w:color w:val="000000"/>
            <w:sz w:val="23"/>
            <w:szCs w:val="23"/>
          </w:rPr>
          <w:t xml:space="preserve"> </w:t>
        </w:r>
        <w:r>
          <w:rPr>
            <w:rStyle w:val="pun"/>
            <w:color w:val="666600"/>
            <w:sz w:val="23"/>
            <w:szCs w:val="23"/>
          </w:rPr>
          <w:t>|</w:t>
        </w:r>
      </w:ins>
    </w:p>
    <w:p w:rsidR="00072E8A" w:rsidRDefault="00072E8A" w:rsidP="00072E8A">
      <w:pPr>
        <w:pStyle w:val="HTMLPreformatted"/>
        <w:pBdr>
          <w:top w:val="single" w:sz="6" w:space="2" w:color="888888"/>
          <w:left w:val="single" w:sz="6" w:space="2" w:color="888888"/>
          <w:bottom w:val="single" w:sz="6" w:space="2" w:color="888888"/>
          <w:right w:val="single" w:sz="6" w:space="2" w:color="888888"/>
        </w:pBdr>
        <w:rPr>
          <w:ins w:id="422" w:author="Unknown"/>
          <w:rStyle w:val="pln"/>
          <w:color w:val="000000"/>
          <w:sz w:val="23"/>
          <w:szCs w:val="23"/>
        </w:rPr>
      </w:pPr>
      <w:ins w:id="423"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2008</w:t>
        </w:r>
        <w:r>
          <w:rPr>
            <w:rStyle w:val="pun"/>
            <w:color w:val="666600"/>
            <w:sz w:val="23"/>
            <w:szCs w:val="23"/>
          </w:rPr>
          <w:t>-</w:t>
        </w:r>
        <w:r>
          <w:rPr>
            <w:rStyle w:val="lit"/>
            <w:rFonts w:eastAsiaTheme="majorEastAsia"/>
            <w:color w:val="006666"/>
            <w:sz w:val="23"/>
            <w:szCs w:val="23"/>
          </w:rPr>
          <w:t>05</w:t>
        </w:r>
        <w:r>
          <w:rPr>
            <w:rStyle w:val="pun"/>
            <w:color w:val="666600"/>
            <w:sz w:val="23"/>
            <w:szCs w:val="23"/>
          </w:rPr>
          <w:t>-</w:t>
        </w:r>
        <w:r>
          <w:rPr>
            <w:rStyle w:val="lit"/>
            <w:rFonts w:eastAsiaTheme="majorEastAsia"/>
            <w:color w:val="006666"/>
            <w:sz w:val="23"/>
            <w:szCs w:val="23"/>
          </w:rPr>
          <w:t>20</w:t>
        </w:r>
        <w:r>
          <w:rPr>
            <w:rStyle w:val="pln"/>
            <w:color w:val="000000"/>
            <w:sz w:val="23"/>
            <w:szCs w:val="23"/>
          </w:rPr>
          <w:t xml:space="preserve"> </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2060</w:t>
        </w:r>
        <w:r>
          <w:rPr>
            <w:rStyle w:val="pln"/>
            <w:color w:val="000000"/>
            <w:sz w:val="23"/>
            <w:szCs w:val="23"/>
          </w:rPr>
          <w:t xml:space="preserve"> </w:t>
        </w:r>
        <w:r>
          <w:rPr>
            <w:rStyle w:val="pun"/>
            <w:color w:val="666600"/>
            <w:sz w:val="23"/>
            <w:szCs w:val="23"/>
          </w:rPr>
          <w:t>|</w:t>
        </w:r>
      </w:ins>
    </w:p>
    <w:p w:rsidR="00072E8A" w:rsidRDefault="00072E8A" w:rsidP="00072E8A">
      <w:pPr>
        <w:pStyle w:val="HTMLPreformatted"/>
        <w:pBdr>
          <w:top w:val="single" w:sz="6" w:space="2" w:color="888888"/>
          <w:left w:val="single" w:sz="6" w:space="2" w:color="888888"/>
          <w:bottom w:val="single" w:sz="6" w:space="2" w:color="888888"/>
          <w:right w:val="single" w:sz="6" w:space="2" w:color="888888"/>
        </w:pBdr>
        <w:rPr>
          <w:ins w:id="424" w:author="Unknown"/>
          <w:sz w:val="23"/>
          <w:szCs w:val="23"/>
        </w:rPr>
      </w:pPr>
      <w:ins w:id="425" w:author="Unknown">
        <w:r>
          <w:rPr>
            <w:rStyle w:val="pun"/>
            <w:color w:val="666600"/>
            <w:sz w:val="23"/>
            <w:szCs w:val="23"/>
          </w:rPr>
          <w:t>+-----+---------------------+-------------+--------+</w:t>
        </w:r>
      </w:ins>
    </w:p>
    <w:p w:rsidR="00072E8A" w:rsidRDefault="00072E8A" w:rsidP="00072E8A">
      <w:pPr>
        <w:pStyle w:val="NormalWeb"/>
        <w:spacing w:before="120" w:beforeAutospacing="0" w:after="144" w:afterAutospacing="0"/>
        <w:ind w:left="48" w:right="48"/>
        <w:jc w:val="both"/>
        <w:rPr>
          <w:ins w:id="426" w:author="Unknown"/>
          <w:rFonts w:ascii="Arial" w:hAnsi="Arial" w:cs="Arial"/>
          <w:color w:val="000000"/>
        </w:rPr>
      </w:pPr>
      <w:ins w:id="427" w:author="Unknown">
        <w:r>
          <w:rPr>
            <w:rFonts w:ascii="Arial" w:hAnsi="Arial" w:cs="Arial"/>
            <w:color w:val="000000"/>
          </w:rPr>
          <w:t>Now, let us join these two tables using the RIGHT JOIN as follows.</w:t>
        </w:r>
      </w:ins>
    </w:p>
    <w:p w:rsidR="00072E8A" w:rsidRDefault="00072E8A" w:rsidP="00072E8A">
      <w:pPr>
        <w:pStyle w:val="HTMLPreformatted"/>
        <w:pBdr>
          <w:top w:val="single" w:sz="6" w:space="2" w:color="888888"/>
          <w:left w:val="single" w:sz="6" w:space="2" w:color="888888"/>
          <w:bottom w:val="single" w:sz="6" w:space="2" w:color="888888"/>
          <w:right w:val="single" w:sz="6" w:space="2" w:color="888888"/>
        </w:pBdr>
        <w:rPr>
          <w:ins w:id="428" w:author="Unknown"/>
          <w:rStyle w:val="pln"/>
          <w:color w:val="000000"/>
          <w:sz w:val="23"/>
          <w:szCs w:val="23"/>
        </w:rPr>
      </w:pPr>
      <w:ins w:id="429" w:author="Unknown">
        <w:r>
          <w:rPr>
            <w:rStyle w:val="pln"/>
            <w:color w:val="000000"/>
            <w:sz w:val="23"/>
            <w:szCs w:val="23"/>
          </w:rPr>
          <w:t>SQL</w:t>
        </w:r>
        <w:r>
          <w:rPr>
            <w:rStyle w:val="pun"/>
            <w:color w:val="666600"/>
            <w:sz w:val="23"/>
            <w:szCs w:val="23"/>
          </w:rPr>
          <w:t>&gt;</w:t>
        </w:r>
        <w:r>
          <w:rPr>
            <w:rStyle w:val="pln"/>
            <w:color w:val="000000"/>
            <w:sz w:val="23"/>
            <w:szCs w:val="23"/>
          </w:rPr>
          <w:t xml:space="preserve"> SELECT  ID</w:t>
        </w:r>
        <w:r>
          <w:rPr>
            <w:rStyle w:val="pun"/>
            <w:color w:val="666600"/>
            <w:sz w:val="23"/>
            <w:szCs w:val="23"/>
          </w:rPr>
          <w:t>,</w:t>
        </w:r>
        <w:r>
          <w:rPr>
            <w:rStyle w:val="pln"/>
            <w:color w:val="000000"/>
            <w:sz w:val="23"/>
            <w:szCs w:val="23"/>
          </w:rPr>
          <w:t xml:space="preserve"> NAME</w:t>
        </w:r>
        <w:r>
          <w:rPr>
            <w:rStyle w:val="pun"/>
            <w:color w:val="666600"/>
            <w:sz w:val="23"/>
            <w:szCs w:val="23"/>
          </w:rPr>
          <w:t>,</w:t>
        </w:r>
        <w:r>
          <w:rPr>
            <w:rStyle w:val="pln"/>
            <w:color w:val="000000"/>
            <w:sz w:val="23"/>
            <w:szCs w:val="23"/>
          </w:rPr>
          <w:t xml:space="preserve"> AMOUNT</w:t>
        </w:r>
        <w:r>
          <w:rPr>
            <w:rStyle w:val="pun"/>
            <w:color w:val="666600"/>
            <w:sz w:val="23"/>
            <w:szCs w:val="23"/>
          </w:rPr>
          <w:t>,</w:t>
        </w:r>
        <w:r>
          <w:rPr>
            <w:rStyle w:val="pln"/>
            <w:color w:val="000000"/>
            <w:sz w:val="23"/>
            <w:szCs w:val="23"/>
          </w:rPr>
          <w:t xml:space="preserve"> DATE</w:t>
        </w:r>
      </w:ins>
    </w:p>
    <w:p w:rsidR="00072E8A" w:rsidRDefault="00072E8A" w:rsidP="00072E8A">
      <w:pPr>
        <w:pStyle w:val="HTMLPreformatted"/>
        <w:pBdr>
          <w:top w:val="single" w:sz="6" w:space="2" w:color="888888"/>
          <w:left w:val="single" w:sz="6" w:space="2" w:color="888888"/>
          <w:bottom w:val="single" w:sz="6" w:space="2" w:color="888888"/>
          <w:right w:val="single" w:sz="6" w:space="2" w:color="888888"/>
        </w:pBdr>
        <w:rPr>
          <w:ins w:id="430" w:author="Unknown"/>
          <w:rStyle w:val="pln"/>
          <w:color w:val="000000"/>
          <w:sz w:val="23"/>
          <w:szCs w:val="23"/>
        </w:rPr>
      </w:pPr>
      <w:ins w:id="431" w:author="Unknown">
        <w:r>
          <w:rPr>
            <w:rStyle w:val="pln"/>
            <w:color w:val="000000"/>
            <w:sz w:val="23"/>
            <w:szCs w:val="23"/>
          </w:rPr>
          <w:t xml:space="preserve">   FROM CUSTOMERS</w:t>
        </w:r>
      </w:ins>
    </w:p>
    <w:p w:rsidR="00072E8A" w:rsidRDefault="00072E8A" w:rsidP="00072E8A">
      <w:pPr>
        <w:pStyle w:val="HTMLPreformatted"/>
        <w:pBdr>
          <w:top w:val="single" w:sz="6" w:space="2" w:color="888888"/>
          <w:left w:val="single" w:sz="6" w:space="2" w:color="888888"/>
          <w:bottom w:val="single" w:sz="6" w:space="2" w:color="888888"/>
          <w:right w:val="single" w:sz="6" w:space="2" w:color="888888"/>
        </w:pBdr>
        <w:rPr>
          <w:ins w:id="432" w:author="Unknown"/>
          <w:rStyle w:val="pln"/>
          <w:color w:val="000000"/>
          <w:sz w:val="23"/>
          <w:szCs w:val="23"/>
        </w:rPr>
      </w:pPr>
      <w:ins w:id="433" w:author="Unknown">
        <w:r>
          <w:rPr>
            <w:rStyle w:val="pln"/>
            <w:color w:val="000000"/>
            <w:sz w:val="23"/>
            <w:szCs w:val="23"/>
          </w:rPr>
          <w:t xml:space="preserve">   RIGHT JOIN ORDERS</w:t>
        </w:r>
      </w:ins>
    </w:p>
    <w:p w:rsidR="00072E8A" w:rsidRDefault="00072E8A" w:rsidP="00072E8A">
      <w:pPr>
        <w:pStyle w:val="HTMLPreformatted"/>
        <w:pBdr>
          <w:top w:val="single" w:sz="6" w:space="2" w:color="888888"/>
          <w:left w:val="single" w:sz="6" w:space="2" w:color="888888"/>
          <w:bottom w:val="single" w:sz="6" w:space="2" w:color="888888"/>
          <w:right w:val="single" w:sz="6" w:space="2" w:color="888888"/>
        </w:pBdr>
        <w:rPr>
          <w:ins w:id="434" w:author="Unknown"/>
          <w:sz w:val="23"/>
          <w:szCs w:val="23"/>
        </w:rPr>
      </w:pPr>
      <w:ins w:id="435" w:author="Unknown">
        <w:r>
          <w:rPr>
            <w:rStyle w:val="pln"/>
            <w:color w:val="000000"/>
            <w:sz w:val="23"/>
            <w:szCs w:val="23"/>
          </w:rPr>
          <w:t xml:space="preserve">   ON CUSTOMERS</w:t>
        </w:r>
        <w:r>
          <w:rPr>
            <w:rStyle w:val="pun"/>
            <w:color w:val="666600"/>
            <w:sz w:val="23"/>
            <w:szCs w:val="23"/>
          </w:rPr>
          <w:t>.</w:t>
        </w:r>
        <w:r>
          <w:rPr>
            <w:rStyle w:val="pln"/>
            <w:color w:val="000000"/>
            <w:sz w:val="23"/>
            <w:szCs w:val="23"/>
          </w:rPr>
          <w:t xml:space="preserve">ID </w:t>
        </w:r>
        <w:r>
          <w:rPr>
            <w:rStyle w:val="pun"/>
            <w:color w:val="666600"/>
            <w:sz w:val="23"/>
            <w:szCs w:val="23"/>
          </w:rPr>
          <w:t>=</w:t>
        </w:r>
        <w:r>
          <w:rPr>
            <w:rStyle w:val="pln"/>
            <w:color w:val="000000"/>
            <w:sz w:val="23"/>
            <w:szCs w:val="23"/>
          </w:rPr>
          <w:t xml:space="preserve"> ORDERS</w:t>
        </w:r>
        <w:r>
          <w:rPr>
            <w:rStyle w:val="pun"/>
            <w:color w:val="666600"/>
            <w:sz w:val="23"/>
            <w:szCs w:val="23"/>
          </w:rPr>
          <w:t>.</w:t>
        </w:r>
        <w:r>
          <w:rPr>
            <w:rStyle w:val="pln"/>
            <w:color w:val="000000"/>
            <w:sz w:val="23"/>
            <w:szCs w:val="23"/>
          </w:rPr>
          <w:t>CUSTOMER_ID</w:t>
        </w:r>
        <w:r>
          <w:rPr>
            <w:rStyle w:val="pun"/>
            <w:color w:val="666600"/>
            <w:sz w:val="23"/>
            <w:szCs w:val="23"/>
          </w:rPr>
          <w:t>;</w:t>
        </w:r>
      </w:ins>
    </w:p>
    <w:p w:rsidR="00072E8A" w:rsidRDefault="00072E8A" w:rsidP="00072E8A">
      <w:pPr>
        <w:pStyle w:val="NormalWeb"/>
        <w:spacing w:before="120" w:beforeAutospacing="0" w:after="144" w:afterAutospacing="0"/>
        <w:ind w:left="48" w:right="48"/>
        <w:jc w:val="both"/>
        <w:rPr>
          <w:ins w:id="436" w:author="Unknown"/>
          <w:rFonts w:ascii="Arial" w:hAnsi="Arial" w:cs="Arial"/>
          <w:color w:val="000000"/>
        </w:rPr>
      </w:pPr>
      <w:ins w:id="437" w:author="Unknown">
        <w:r>
          <w:rPr>
            <w:rFonts w:ascii="Arial" w:hAnsi="Arial" w:cs="Arial"/>
            <w:color w:val="000000"/>
          </w:rPr>
          <w:t>This would produce the following result −</w:t>
        </w:r>
      </w:ins>
    </w:p>
    <w:p w:rsidR="00072E8A" w:rsidRDefault="00072E8A" w:rsidP="00072E8A">
      <w:pPr>
        <w:pStyle w:val="HTMLPreformatted"/>
        <w:rPr>
          <w:ins w:id="438" w:author="Unknown"/>
          <w:sz w:val="23"/>
          <w:szCs w:val="23"/>
        </w:rPr>
      </w:pPr>
      <w:ins w:id="439" w:author="Unknown">
        <w:r>
          <w:rPr>
            <w:sz w:val="23"/>
            <w:szCs w:val="23"/>
          </w:rPr>
          <w:t>+------+----------+--------+---------------------+</w:t>
        </w:r>
      </w:ins>
    </w:p>
    <w:p w:rsidR="00072E8A" w:rsidRDefault="00072E8A" w:rsidP="00072E8A">
      <w:pPr>
        <w:pStyle w:val="HTMLPreformatted"/>
        <w:rPr>
          <w:ins w:id="440" w:author="Unknown"/>
          <w:sz w:val="23"/>
          <w:szCs w:val="23"/>
        </w:rPr>
      </w:pPr>
      <w:ins w:id="441" w:author="Unknown">
        <w:r>
          <w:rPr>
            <w:sz w:val="23"/>
            <w:szCs w:val="23"/>
          </w:rPr>
          <w:t>| ID   | NAME     | AMOUNT | DATE                |</w:t>
        </w:r>
      </w:ins>
    </w:p>
    <w:p w:rsidR="00072E8A" w:rsidRDefault="00072E8A" w:rsidP="00072E8A">
      <w:pPr>
        <w:pStyle w:val="HTMLPreformatted"/>
        <w:rPr>
          <w:ins w:id="442" w:author="Unknown"/>
          <w:sz w:val="23"/>
          <w:szCs w:val="23"/>
        </w:rPr>
      </w:pPr>
      <w:ins w:id="443" w:author="Unknown">
        <w:r>
          <w:rPr>
            <w:sz w:val="23"/>
            <w:szCs w:val="23"/>
          </w:rPr>
          <w:t>+------+----------+--------+---------------------+</w:t>
        </w:r>
      </w:ins>
    </w:p>
    <w:p w:rsidR="00072E8A" w:rsidRDefault="00072E8A" w:rsidP="00072E8A">
      <w:pPr>
        <w:pStyle w:val="HTMLPreformatted"/>
        <w:rPr>
          <w:ins w:id="444" w:author="Unknown"/>
          <w:sz w:val="23"/>
          <w:szCs w:val="23"/>
        </w:rPr>
      </w:pPr>
      <w:ins w:id="445" w:author="Unknown">
        <w:r>
          <w:rPr>
            <w:sz w:val="23"/>
            <w:szCs w:val="23"/>
          </w:rPr>
          <w:t>|    3 | kaushik  |   3000 | 2009-10-08 00:00:00 |</w:t>
        </w:r>
      </w:ins>
    </w:p>
    <w:p w:rsidR="00072E8A" w:rsidRDefault="00072E8A" w:rsidP="00072E8A">
      <w:pPr>
        <w:pStyle w:val="HTMLPreformatted"/>
        <w:rPr>
          <w:ins w:id="446" w:author="Unknown"/>
          <w:sz w:val="23"/>
          <w:szCs w:val="23"/>
        </w:rPr>
      </w:pPr>
      <w:ins w:id="447" w:author="Unknown">
        <w:r>
          <w:rPr>
            <w:sz w:val="23"/>
            <w:szCs w:val="23"/>
          </w:rPr>
          <w:t>|    3 | kaushik  |   1500 | 2009-10-08 00:00:00 |</w:t>
        </w:r>
      </w:ins>
    </w:p>
    <w:p w:rsidR="00072E8A" w:rsidRDefault="00072E8A" w:rsidP="00072E8A">
      <w:pPr>
        <w:pStyle w:val="HTMLPreformatted"/>
        <w:rPr>
          <w:ins w:id="448" w:author="Unknown"/>
          <w:sz w:val="23"/>
          <w:szCs w:val="23"/>
        </w:rPr>
      </w:pPr>
      <w:ins w:id="449" w:author="Unknown">
        <w:r>
          <w:rPr>
            <w:sz w:val="23"/>
            <w:szCs w:val="23"/>
          </w:rPr>
          <w:t>|    2 | Khilan   |   1560 | 2009-11-20 00:00:00 |</w:t>
        </w:r>
      </w:ins>
    </w:p>
    <w:p w:rsidR="00072E8A" w:rsidRDefault="00072E8A" w:rsidP="00072E8A">
      <w:pPr>
        <w:pStyle w:val="HTMLPreformatted"/>
        <w:rPr>
          <w:ins w:id="450" w:author="Unknown"/>
          <w:sz w:val="23"/>
          <w:szCs w:val="23"/>
        </w:rPr>
      </w:pPr>
      <w:ins w:id="451" w:author="Unknown">
        <w:r>
          <w:rPr>
            <w:sz w:val="23"/>
            <w:szCs w:val="23"/>
          </w:rPr>
          <w:t>|    4 | Chaitali |   2060 | 2008-05-20 00:00:00 |</w:t>
        </w:r>
      </w:ins>
    </w:p>
    <w:p w:rsidR="00072E8A" w:rsidRDefault="00072E8A" w:rsidP="00072E8A">
      <w:pPr>
        <w:pStyle w:val="HTMLPreformatted"/>
        <w:rPr>
          <w:ins w:id="452" w:author="Unknown"/>
          <w:sz w:val="23"/>
          <w:szCs w:val="23"/>
        </w:rPr>
      </w:pPr>
      <w:ins w:id="453" w:author="Unknown">
        <w:r>
          <w:rPr>
            <w:sz w:val="23"/>
            <w:szCs w:val="23"/>
          </w:rPr>
          <w:t>+------+----------+--------+---------------------+</w:t>
        </w:r>
      </w:ins>
    </w:p>
    <w:p w:rsidR="00072E8A" w:rsidRDefault="00072E8A" w:rsidP="008D2EF5"/>
    <w:p w:rsidR="00457E22" w:rsidRDefault="00457E22" w:rsidP="008D2EF5"/>
    <w:p w:rsidR="00457E22" w:rsidRDefault="00457E22" w:rsidP="008D2EF5"/>
    <w:p w:rsidR="00457E22" w:rsidRDefault="00457E22" w:rsidP="008D2EF5"/>
    <w:p w:rsidR="003C4A90" w:rsidRDefault="003C4A90" w:rsidP="003C4A90">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SQL - FULL JOINS</w:t>
      </w:r>
    </w:p>
    <w:p w:rsidR="003C4A90" w:rsidRDefault="003C4A90" w:rsidP="003C4A90">
      <w:pPr>
        <w:pStyle w:val="NormalWeb"/>
        <w:spacing w:before="120" w:beforeAutospacing="0" w:after="144" w:afterAutospacing="0"/>
        <w:ind w:left="48" w:right="48"/>
        <w:jc w:val="both"/>
        <w:rPr>
          <w:ins w:id="454" w:author="Unknown"/>
          <w:rFonts w:ascii="Arial" w:hAnsi="Arial" w:cs="Arial"/>
          <w:color w:val="000000"/>
        </w:rPr>
      </w:pPr>
      <w:ins w:id="455" w:author="Unknown">
        <w:r>
          <w:rPr>
            <w:rFonts w:ascii="Arial" w:hAnsi="Arial" w:cs="Arial"/>
            <w:color w:val="000000"/>
          </w:rPr>
          <w:t>The SQL </w:t>
        </w:r>
        <w:r>
          <w:rPr>
            <w:rFonts w:ascii="Arial" w:hAnsi="Arial" w:cs="Arial"/>
            <w:b/>
            <w:bCs/>
            <w:color w:val="000000"/>
          </w:rPr>
          <w:t>FULL JOIN</w:t>
        </w:r>
        <w:r>
          <w:rPr>
            <w:rFonts w:ascii="Arial" w:hAnsi="Arial" w:cs="Arial"/>
            <w:color w:val="000000"/>
          </w:rPr>
          <w:t> combines the results of both left and right outer joins.</w:t>
        </w:r>
      </w:ins>
    </w:p>
    <w:p w:rsidR="003C4A90" w:rsidRDefault="003C4A90" w:rsidP="003C4A90">
      <w:pPr>
        <w:pStyle w:val="NormalWeb"/>
        <w:spacing w:before="120" w:beforeAutospacing="0" w:after="144" w:afterAutospacing="0"/>
        <w:ind w:left="48" w:right="48"/>
        <w:jc w:val="both"/>
        <w:rPr>
          <w:ins w:id="456" w:author="Unknown"/>
          <w:rFonts w:ascii="Arial" w:hAnsi="Arial" w:cs="Arial"/>
          <w:color w:val="000000"/>
        </w:rPr>
      </w:pPr>
      <w:ins w:id="457" w:author="Unknown">
        <w:r>
          <w:rPr>
            <w:rFonts w:ascii="Arial" w:hAnsi="Arial" w:cs="Arial"/>
            <w:color w:val="000000"/>
          </w:rPr>
          <w:t>The joined table will contain all records from both the tables and fill in NULLs for missing matches on either side.</w:t>
        </w:r>
      </w:ins>
    </w:p>
    <w:p w:rsidR="003C4A90" w:rsidRDefault="003C4A90" w:rsidP="003C4A90">
      <w:pPr>
        <w:pStyle w:val="Heading2"/>
        <w:rPr>
          <w:ins w:id="458" w:author="Unknown"/>
          <w:rFonts w:ascii="Arial" w:hAnsi="Arial" w:cs="Arial"/>
          <w:b w:val="0"/>
          <w:bCs w:val="0"/>
          <w:sz w:val="35"/>
          <w:szCs w:val="35"/>
        </w:rPr>
      </w:pPr>
      <w:ins w:id="459" w:author="Unknown">
        <w:r>
          <w:rPr>
            <w:rFonts w:ascii="Arial" w:hAnsi="Arial" w:cs="Arial"/>
            <w:b w:val="0"/>
            <w:bCs w:val="0"/>
            <w:sz w:val="35"/>
            <w:szCs w:val="35"/>
          </w:rPr>
          <w:t>Syntax</w:t>
        </w:r>
      </w:ins>
    </w:p>
    <w:p w:rsidR="003C4A90" w:rsidRDefault="003C4A90" w:rsidP="003C4A90">
      <w:pPr>
        <w:pStyle w:val="NormalWeb"/>
        <w:spacing w:before="120" w:beforeAutospacing="0" w:after="144" w:afterAutospacing="0"/>
        <w:ind w:left="48" w:right="48"/>
        <w:jc w:val="both"/>
        <w:rPr>
          <w:ins w:id="460" w:author="Unknown"/>
          <w:rFonts w:ascii="Arial" w:hAnsi="Arial" w:cs="Arial"/>
          <w:color w:val="000000"/>
        </w:rPr>
      </w:pPr>
      <w:ins w:id="461" w:author="Unknown">
        <w:r>
          <w:rPr>
            <w:rFonts w:ascii="Arial" w:hAnsi="Arial" w:cs="Arial"/>
            <w:color w:val="000000"/>
          </w:rPr>
          <w:t>The basic syntax of a </w:t>
        </w:r>
        <w:r>
          <w:rPr>
            <w:rFonts w:ascii="Arial" w:hAnsi="Arial" w:cs="Arial"/>
            <w:b/>
            <w:bCs/>
            <w:color w:val="000000"/>
          </w:rPr>
          <w:t>FULL JOIN</w:t>
        </w:r>
        <w:r>
          <w:rPr>
            <w:rFonts w:ascii="Arial" w:hAnsi="Arial" w:cs="Arial"/>
            <w:color w:val="000000"/>
          </w:rPr>
          <w:t> is as follows −</w:t>
        </w:r>
      </w:ins>
    </w:p>
    <w:p w:rsidR="003C4A90" w:rsidRDefault="003C4A90" w:rsidP="003C4A90">
      <w:pPr>
        <w:pStyle w:val="HTMLPreformatted"/>
        <w:rPr>
          <w:ins w:id="462" w:author="Unknown"/>
          <w:sz w:val="23"/>
          <w:szCs w:val="23"/>
        </w:rPr>
      </w:pPr>
      <w:ins w:id="463" w:author="Unknown">
        <w:r>
          <w:rPr>
            <w:sz w:val="23"/>
            <w:szCs w:val="23"/>
          </w:rPr>
          <w:t>SELECT table1.column1, table2.column2...</w:t>
        </w:r>
      </w:ins>
    </w:p>
    <w:p w:rsidR="003C4A90" w:rsidRDefault="003C4A90" w:rsidP="003C4A90">
      <w:pPr>
        <w:pStyle w:val="HTMLPreformatted"/>
        <w:rPr>
          <w:ins w:id="464" w:author="Unknown"/>
          <w:sz w:val="23"/>
          <w:szCs w:val="23"/>
        </w:rPr>
      </w:pPr>
      <w:ins w:id="465" w:author="Unknown">
        <w:r>
          <w:rPr>
            <w:sz w:val="23"/>
            <w:szCs w:val="23"/>
          </w:rPr>
          <w:t>FROM table1</w:t>
        </w:r>
      </w:ins>
    </w:p>
    <w:p w:rsidR="003C4A90" w:rsidRDefault="003C4A90" w:rsidP="003C4A90">
      <w:pPr>
        <w:pStyle w:val="HTMLPreformatted"/>
        <w:rPr>
          <w:ins w:id="466" w:author="Unknown"/>
          <w:sz w:val="23"/>
          <w:szCs w:val="23"/>
        </w:rPr>
      </w:pPr>
      <w:ins w:id="467" w:author="Unknown">
        <w:r>
          <w:rPr>
            <w:sz w:val="23"/>
            <w:szCs w:val="23"/>
          </w:rPr>
          <w:t>FULL JOIN table2</w:t>
        </w:r>
      </w:ins>
    </w:p>
    <w:p w:rsidR="003C4A90" w:rsidRDefault="003C4A90" w:rsidP="003C4A90">
      <w:pPr>
        <w:pStyle w:val="HTMLPreformatted"/>
        <w:rPr>
          <w:ins w:id="468" w:author="Unknown"/>
          <w:sz w:val="23"/>
          <w:szCs w:val="23"/>
        </w:rPr>
      </w:pPr>
      <w:ins w:id="469" w:author="Unknown">
        <w:r>
          <w:rPr>
            <w:sz w:val="23"/>
            <w:szCs w:val="23"/>
          </w:rPr>
          <w:t>ON table1.common_field = table2.common_field;</w:t>
        </w:r>
      </w:ins>
    </w:p>
    <w:p w:rsidR="003C4A90" w:rsidRDefault="003C4A90" w:rsidP="003C4A90">
      <w:pPr>
        <w:pStyle w:val="NormalWeb"/>
        <w:spacing w:before="120" w:beforeAutospacing="0" w:after="144" w:afterAutospacing="0"/>
        <w:ind w:left="48" w:right="48"/>
        <w:jc w:val="both"/>
        <w:rPr>
          <w:ins w:id="470" w:author="Unknown"/>
          <w:rFonts w:ascii="Arial" w:hAnsi="Arial" w:cs="Arial"/>
          <w:color w:val="000000"/>
        </w:rPr>
      </w:pPr>
      <w:ins w:id="471" w:author="Unknown">
        <w:r>
          <w:rPr>
            <w:rFonts w:ascii="Arial" w:hAnsi="Arial" w:cs="Arial"/>
            <w:color w:val="000000"/>
          </w:rPr>
          <w:t>Here, the given condition could be any given expression based on your requirement.</w:t>
        </w:r>
      </w:ins>
    </w:p>
    <w:p w:rsidR="003C4A90" w:rsidRDefault="003C4A90" w:rsidP="003C4A90">
      <w:pPr>
        <w:pStyle w:val="Heading2"/>
        <w:rPr>
          <w:ins w:id="472" w:author="Unknown"/>
          <w:rFonts w:ascii="Arial" w:hAnsi="Arial" w:cs="Arial"/>
          <w:b w:val="0"/>
          <w:bCs w:val="0"/>
          <w:sz w:val="35"/>
          <w:szCs w:val="35"/>
        </w:rPr>
      </w:pPr>
      <w:ins w:id="473" w:author="Unknown">
        <w:r>
          <w:rPr>
            <w:rFonts w:ascii="Arial" w:hAnsi="Arial" w:cs="Arial"/>
            <w:b w:val="0"/>
            <w:bCs w:val="0"/>
            <w:sz w:val="35"/>
            <w:szCs w:val="35"/>
          </w:rPr>
          <w:t>Example</w:t>
        </w:r>
      </w:ins>
    </w:p>
    <w:p w:rsidR="003C4A90" w:rsidRDefault="003C4A90" w:rsidP="003C4A90">
      <w:pPr>
        <w:pStyle w:val="NormalWeb"/>
        <w:spacing w:before="120" w:beforeAutospacing="0" w:after="144" w:afterAutospacing="0"/>
        <w:ind w:left="48" w:right="48"/>
        <w:jc w:val="both"/>
        <w:rPr>
          <w:ins w:id="474" w:author="Unknown"/>
          <w:rFonts w:ascii="Arial" w:hAnsi="Arial" w:cs="Arial"/>
          <w:color w:val="000000"/>
        </w:rPr>
      </w:pPr>
      <w:ins w:id="475" w:author="Unknown">
        <w:r>
          <w:rPr>
            <w:rFonts w:ascii="Arial" w:hAnsi="Arial" w:cs="Arial"/>
            <w:color w:val="000000"/>
          </w:rPr>
          <w:t>Consider the following two tables.</w:t>
        </w:r>
      </w:ins>
    </w:p>
    <w:p w:rsidR="003C4A90" w:rsidRDefault="003C4A90" w:rsidP="003C4A90">
      <w:pPr>
        <w:pStyle w:val="NormalWeb"/>
        <w:spacing w:before="120" w:beforeAutospacing="0" w:after="144" w:afterAutospacing="0"/>
        <w:ind w:left="48" w:right="48"/>
        <w:jc w:val="both"/>
        <w:rPr>
          <w:ins w:id="476" w:author="Unknown"/>
          <w:rFonts w:ascii="Arial" w:hAnsi="Arial" w:cs="Arial"/>
          <w:color w:val="000000"/>
        </w:rPr>
      </w:pPr>
      <w:ins w:id="477" w:author="Unknown">
        <w:r>
          <w:rPr>
            <w:rFonts w:ascii="Arial" w:hAnsi="Arial" w:cs="Arial"/>
            <w:b/>
            <w:bCs/>
            <w:color w:val="000000"/>
          </w:rPr>
          <w:t>Table 1</w:t>
        </w:r>
        <w:r>
          <w:rPr>
            <w:rFonts w:ascii="Arial" w:hAnsi="Arial" w:cs="Arial"/>
            <w:color w:val="000000"/>
          </w:rPr>
          <w:t> − CUSTOMERS Table is as follows.</w:t>
        </w:r>
      </w:ins>
    </w:p>
    <w:p w:rsidR="003C4A90" w:rsidRDefault="003C4A90" w:rsidP="003C4A90">
      <w:pPr>
        <w:pStyle w:val="HTMLPreformatted"/>
        <w:pBdr>
          <w:top w:val="single" w:sz="6" w:space="2" w:color="888888"/>
          <w:left w:val="single" w:sz="6" w:space="2" w:color="888888"/>
          <w:bottom w:val="single" w:sz="6" w:space="2" w:color="888888"/>
          <w:right w:val="single" w:sz="6" w:space="2" w:color="888888"/>
        </w:pBdr>
        <w:rPr>
          <w:ins w:id="478" w:author="Unknown"/>
          <w:rStyle w:val="pln"/>
          <w:color w:val="000000"/>
          <w:sz w:val="23"/>
          <w:szCs w:val="23"/>
        </w:rPr>
      </w:pPr>
      <w:ins w:id="479" w:author="Unknown">
        <w:r>
          <w:rPr>
            <w:rStyle w:val="pun"/>
            <w:color w:val="666600"/>
            <w:sz w:val="23"/>
            <w:szCs w:val="23"/>
          </w:rPr>
          <w:lastRenderedPageBreak/>
          <w:t>+----+----------+-----+-----------+----------+</w:t>
        </w:r>
      </w:ins>
    </w:p>
    <w:p w:rsidR="003C4A90" w:rsidRDefault="003C4A90" w:rsidP="003C4A90">
      <w:pPr>
        <w:pStyle w:val="HTMLPreformatted"/>
        <w:pBdr>
          <w:top w:val="single" w:sz="6" w:space="2" w:color="888888"/>
          <w:left w:val="single" w:sz="6" w:space="2" w:color="888888"/>
          <w:bottom w:val="single" w:sz="6" w:space="2" w:color="888888"/>
          <w:right w:val="single" w:sz="6" w:space="2" w:color="888888"/>
        </w:pBdr>
        <w:rPr>
          <w:ins w:id="480" w:author="Unknown"/>
          <w:rStyle w:val="pln"/>
          <w:color w:val="000000"/>
          <w:sz w:val="23"/>
          <w:szCs w:val="23"/>
        </w:rPr>
      </w:pPr>
      <w:ins w:id="481" w:author="Unknown">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NAME     </w:t>
        </w:r>
        <w:r>
          <w:rPr>
            <w:rStyle w:val="pun"/>
            <w:color w:val="666600"/>
            <w:sz w:val="23"/>
            <w:szCs w:val="23"/>
          </w:rPr>
          <w:t>|</w:t>
        </w:r>
        <w:r>
          <w:rPr>
            <w:rStyle w:val="pln"/>
            <w:color w:val="000000"/>
            <w:sz w:val="23"/>
            <w:szCs w:val="23"/>
          </w:rPr>
          <w:t xml:space="preserve"> AGE </w:t>
        </w:r>
        <w:r>
          <w:rPr>
            <w:rStyle w:val="pun"/>
            <w:color w:val="666600"/>
            <w:sz w:val="23"/>
            <w:szCs w:val="23"/>
          </w:rPr>
          <w:t>|</w:t>
        </w:r>
        <w:r>
          <w:rPr>
            <w:rStyle w:val="pln"/>
            <w:color w:val="000000"/>
            <w:sz w:val="23"/>
            <w:szCs w:val="23"/>
          </w:rPr>
          <w:t xml:space="preserve"> ADDRESS   </w:t>
        </w:r>
        <w:r>
          <w:rPr>
            <w:rStyle w:val="pun"/>
            <w:color w:val="666600"/>
            <w:sz w:val="23"/>
            <w:szCs w:val="23"/>
          </w:rPr>
          <w:t>|</w:t>
        </w:r>
        <w:r>
          <w:rPr>
            <w:rStyle w:val="pln"/>
            <w:color w:val="000000"/>
            <w:sz w:val="23"/>
            <w:szCs w:val="23"/>
          </w:rPr>
          <w:t xml:space="preserve"> SALARY   </w:t>
        </w:r>
        <w:r>
          <w:rPr>
            <w:rStyle w:val="pun"/>
            <w:color w:val="666600"/>
            <w:sz w:val="23"/>
            <w:szCs w:val="23"/>
          </w:rPr>
          <w:t>|</w:t>
        </w:r>
      </w:ins>
    </w:p>
    <w:p w:rsidR="003C4A90" w:rsidRDefault="003C4A90" w:rsidP="003C4A90">
      <w:pPr>
        <w:pStyle w:val="HTMLPreformatted"/>
        <w:pBdr>
          <w:top w:val="single" w:sz="6" w:space="2" w:color="888888"/>
          <w:left w:val="single" w:sz="6" w:space="2" w:color="888888"/>
          <w:bottom w:val="single" w:sz="6" w:space="2" w:color="888888"/>
          <w:right w:val="single" w:sz="6" w:space="2" w:color="888888"/>
        </w:pBdr>
        <w:rPr>
          <w:ins w:id="482" w:author="Unknown"/>
          <w:rStyle w:val="pln"/>
          <w:color w:val="000000"/>
          <w:sz w:val="23"/>
          <w:szCs w:val="23"/>
        </w:rPr>
      </w:pPr>
      <w:ins w:id="483" w:author="Unknown">
        <w:r>
          <w:rPr>
            <w:rStyle w:val="pun"/>
            <w:color w:val="666600"/>
            <w:sz w:val="23"/>
            <w:szCs w:val="23"/>
          </w:rPr>
          <w:t>+----+----------+-----+-----------+----------+</w:t>
        </w:r>
      </w:ins>
    </w:p>
    <w:p w:rsidR="003C4A90" w:rsidRDefault="003C4A90" w:rsidP="003C4A90">
      <w:pPr>
        <w:pStyle w:val="HTMLPreformatted"/>
        <w:pBdr>
          <w:top w:val="single" w:sz="6" w:space="2" w:color="888888"/>
          <w:left w:val="single" w:sz="6" w:space="2" w:color="888888"/>
          <w:bottom w:val="single" w:sz="6" w:space="2" w:color="888888"/>
          <w:right w:val="single" w:sz="6" w:space="2" w:color="888888"/>
        </w:pBdr>
        <w:rPr>
          <w:ins w:id="484" w:author="Unknown"/>
          <w:rStyle w:val="pln"/>
          <w:color w:val="000000"/>
          <w:sz w:val="23"/>
          <w:szCs w:val="23"/>
        </w:rPr>
      </w:pPr>
      <w:ins w:id="485"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Ramesh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Ahmedabad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2000.00</w:t>
        </w:r>
        <w:r>
          <w:rPr>
            <w:rStyle w:val="pln"/>
            <w:color w:val="000000"/>
            <w:sz w:val="23"/>
            <w:szCs w:val="23"/>
          </w:rPr>
          <w:t xml:space="preserve"> </w:t>
        </w:r>
        <w:r>
          <w:rPr>
            <w:rStyle w:val="pun"/>
            <w:color w:val="666600"/>
            <w:sz w:val="23"/>
            <w:szCs w:val="23"/>
          </w:rPr>
          <w:t>|</w:t>
        </w:r>
      </w:ins>
    </w:p>
    <w:p w:rsidR="003C4A90" w:rsidRDefault="003C4A90" w:rsidP="003C4A90">
      <w:pPr>
        <w:pStyle w:val="HTMLPreformatted"/>
        <w:pBdr>
          <w:top w:val="single" w:sz="6" w:space="2" w:color="888888"/>
          <w:left w:val="single" w:sz="6" w:space="2" w:color="888888"/>
          <w:bottom w:val="single" w:sz="6" w:space="2" w:color="888888"/>
          <w:right w:val="single" w:sz="6" w:space="2" w:color="888888"/>
        </w:pBdr>
        <w:rPr>
          <w:ins w:id="486" w:author="Unknown"/>
          <w:rStyle w:val="pln"/>
          <w:color w:val="000000"/>
          <w:sz w:val="23"/>
          <w:szCs w:val="23"/>
        </w:rPr>
      </w:pPr>
      <w:ins w:id="487"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Khilan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Delhi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1500.00</w:t>
        </w:r>
        <w:r>
          <w:rPr>
            <w:rStyle w:val="pln"/>
            <w:color w:val="000000"/>
            <w:sz w:val="23"/>
            <w:szCs w:val="23"/>
          </w:rPr>
          <w:t xml:space="preserve"> </w:t>
        </w:r>
        <w:r>
          <w:rPr>
            <w:rStyle w:val="pun"/>
            <w:color w:val="666600"/>
            <w:sz w:val="23"/>
            <w:szCs w:val="23"/>
          </w:rPr>
          <w:t>|</w:t>
        </w:r>
      </w:ins>
    </w:p>
    <w:p w:rsidR="003C4A90" w:rsidRDefault="003C4A90" w:rsidP="003C4A90">
      <w:pPr>
        <w:pStyle w:val="HTMLPreformatted"/>
        <w:pBdr>
          <w:top w:val="single" w:sz="6" w:space="2" w:color="888888"/>
          <w:left w:val="single" w:sz="6" w:space="2" w:color="888888"/>
          <w:bottom w:val="single" w:sz="6" w:space="2" w:color="888888"/>
          <w:right w:val="single" w:sz="6" w:space="2" w:color="888888"/>
        </w:pBdr>
        <w:rPr>
          <w:ins w:id="488" w:author="Unknown"/>
          <w:rStyle w:val="pln"/>
          <w:color w:val="000000"/>
          <w:sz w:val="23"/>
          <w:szCs w:val="23"/>
        </w:rPr>
      </w:pPr>
      <w:ins w:id="489"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kaushik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Kota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2000.00</w:t>
        </w:r>
        <w:r>
          <w:rPr>
            <w:rStyle w:val="pln"/>
            <w:color w:val="000000"/>
            <w:sz w:val="23"/>
            <w:szCs w:val="23"/>
          </w:rPr>
          <w:t xml:space="preserve"> </w:t>
        </w:r>
        <w:r>
          <w:rPr>
            <w:rStyle w:val="pun"/>
            <w:color w:val="666600"/>
            <w:sz w:val="23"/>
            <w:szCs w:val="23"/>
          </w:rPr>
          <w:t>|</w:t>
        </w:r>
      </w:ins>
    </w:p>
    <w:p w:rsidR="003C4A90" w:rsidRDefault="003C4A90" w:rsidP="003C4A90">
      <w:pPr>
        <w:pStyle w:val="HTMLPreformatted"/>
        <w:pBdr>
          <w:top w:val="single" w:sz="6" w:space="2" w:color="888888"/>
          <w:left w:val="single" w:sz="6" w:space="2" w:color="888888"/>
          <w:bottom w:val="single" w:sz="6" w:space="2" w:color="888888"/>
          <w:right w:val="single" w:sz="6" w:space="2" w:color="888888"/>
        </w:pBdr>
        <w:rPr>
          <w:ins w:id="490" w:author="Unknown"/>
          <w:rStyle w:val="pln"/>
          <w:color w:val="000000"/>
          <w:sz w:val="23"/>
          <w:szCs w:val="23"/>
        </w:rPr>
      </w:pPr>
      <w:ins w:id="491"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Chaitali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Mumbai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6500.00</w:t>
        </w:r>
        <w:r>
          <w:rPr>
            <w:rStyle w:val="pln"/>
            <w:color w:val="000000"/>
            <w:sz w:val="23"/>
            <w:szCs w:val="23"/>
          </w:rPr>
          <w:t xml:space="preserve"> </w:t>
        </w:r>
        <w:r>
          <w:rPr>
            <w:rStyle w:val="pun"/>
            <w:color w:val="666600"/>
            <w:sz w:val="23"/>
            <w:szCs w:val="23"/>
          </w:rPr>
          <w:t>|</w:t>
        </w:r>
      </w:ins>
    </w:p>
    <w:p w:rsidR="003C4A90" w:rsidRDefault="003C4A90" w:rsidP="003C4A90">
      <w:pPr>
        <w:pStyle w:val="HTMLPreformatted"/>
        <w:pBdr>
          <w:top w:val="single" w:sz="6" w:space="2" w:color="888888"/>
          <w:left w:val="single" w:sz="6" w:space="2" w:color="888888"/>
          <w:bottom w:val="single" w:sz="6" w:space="2" w:color="888888"/>
          <w:right w:val="single" w:sz="6" w:space="2" w:color="888888"/>
        </w:pBdr>
        <w:rPr>
          <w:ins w:id="492" w:author="Unknown"/>
          <w:rStyle w:val="pln"/>
          <w:color w:val="000000"/>
          <w:sz w:val="23"/>
          <w:szCs w:val="23"/>
        </w:rPr>
      </w:pPr>
      <w:ins w:id="493"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Hardik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Bhopal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8500.00</w:t>
        </w:r>
        <w:r>
          <w:rPr>
            <w:rStyle w:val="pln"/>
            <w:color w:val="000000"/>
            <w:sz w:val="23"/>
            <w:szCs w:val="23"/>
          </w:rPr>
          <w:t xml:space="preserve"> </w:t>
        </w:r>
        <w:r>
          <w:rPr>
            <w:rStyle w:val="pun"/>
            <w:color w:val="666600"/>
            <w:sz w:val="23"/>
            <w:szCs w:val="23"/>
          </w:rPr>
          <w:t>|</w:t>
        </w:r>
      </w:ins>
    </w:p>
    <w:p w:rsidR="003C4A90" w:rsidRDefault="003C4A90" w:rsidP="003C4A90">
      <w:pPr>
        <w:pStyle w:val="HTMLPreformatted"/>
        <w:pBdr>
          <w:top w:val="single" w:sz="6" w:space="2" w:color="888888"/>
          <w:left w:val="single" w:sz="6" w:space="2" w:color="888888"/>
          <w:bottom w:val="single" w:sz="6" w:space="2" w:color="888888"/>
          <w:right w:val="single" w:sz="6" w:space="2" w:color="888888"/>
        </w:pBdr>
        <w:rPr>
          <w:ins w:id="494" w:author="Unknown"/>
          <w:rStyle w:val="pln"/>
          <w:color w:val="000000"/>
          <w:sz w:val="23"/>
          <w:szCs w:val="23"/>
        </w:rPr>
      </w:pPr>
      <w:ins w:id="495"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6</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Komal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22</w:t>
        </w:r>
        <w:r>
          <w:rPr>
            <w:rStyle w:val="pln"/>
            <w:color w:val="000000"/>
            <w:sz w:val="23"/>
            <w:szCs w:val="23"/>
          </w:rPr>
          <w:t xml:space="preserve"> </w:t>
        </w:r>
        <w:r>
          <w:rPr>
            <w:rStyle w:val="pun"/>
            <w:color w:val="666600"/>
            <w:sz w:val="23"/>
            <w:szCs w:val="23"/>
          </w:rPr>
          <w:t>|</w:t>
        </w:r>
        <w:r>
          <w:rPr>
            <w:rStyle w:val="pln"/>
            <w:color w:val="000000"/>
            <w:sz w:val="23"/>
            <w:szCs w:val="23"/>
          </w:rPr>
          <w:t xml:space="preserve"> MP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4500.00</w:t>
        </w:r>
        <w:r>
          <w:rPr>
            <w:rStyle w:val="pln"/>
            <w:color w:val="000000"/>
            <w:sz w:val="23"/>
            <w:szCs w:val="23"/>
          </w:rPr>
          <w:t xml:space="preserve"> </w:t>
        </w:r>
        <w:r>
          <w:rPr>
            <w:rStyle w:val="pun"/>
            <w:color w:val="666600"/>
            <w:sz w:val="23"/>
            <w:szCs w:val="23"/>
          </w:rPr>
          <w:t>|</w:t>
        </w:r>
      </w:ins>
    </w:p>
    <w:p w:rsidR="003C4A90" w:rsidRDefault="003C4A90" w:rsidP="003C4A90">
      <w:pPr>
        <w:pStyle w:val="HTMLPreformatted"/>
        <w:pBdr>
          <w:top w:val="single" w:sz="6" w:space="2" w:color="888888"/>
          <w:left w:val="single" w:sz="6" w:space="2" w:color="888888"/>
          <w:bottom w:val="single" w:sz="6" w:space="2" w:color="888888"/>
          <w:right w:val="single" w:sz="6" w:space="2" w:color="888888"/>
        </w:pBdr>
        <w:rPr>
          <w:ins w:id="496" w:author="Unknown"/>
          <w:rStyle w:val="pln"/>
          <w:color w:val="000000"/>
          <w:sz w:val="23"/>
          <w:szCs w:val="23"/>
        </w:rPr>
      </w:pPr>
      <w:ins w:id="497"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Muffy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Indore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10000.00</w:t>
        </w:r>
        <w:r>
          <w:rPr>
            <w:rStyle w:val="pln"/>
            <w:color w:val="000000"/>
            <w:sz w:val="23"/>
            <w:szCs w:val="23"/>
          </w:rPr>
          <w:t xml:space="preserve"> </w:t>
        </w:r>
        <w:r>
          <w:rPr>
            <w:rStyle w:val="pun"/>
            <w:color w:val="666600"/>
            <w:sz w:val="23"/>
            <w:szCs w:val="23"/>
          </w:rPr>
          <w:t>|</w:t>
        </w:r>
      </w:ins>
    </w:p>
    <w:p w:rsidR="003C4A90" w:rsidRDefault="003C4A90" w:rsidP="003C4A90">
      <w:pPr>
        <w:pStyle w:val="HTMLPreformatted"/>
        <w:pBdr>
          <w:top w:val="single" w:sz="6" w:space="2" w:color="888888"/>
          <w:left w:val="single" w:sz="6" w:space="2" w:color="888888"/>
          <w:bottom w:val="single" w:sz="6" w:space="2" w:color="888888"/>
          <w:right w:val="single" w:sz="6" w:space="2" w:color="888888"/>
        </w:pBdr>
        <w:rPr>
          <w:ins w:id="498" w:author="Unknown"/>
          <w:sz w:val="23"/>
          <w:szCs w:val="23"/>
        </w:rPr>
      </w:pPr>
      <w:ins w:id="499" w:author="Unknown">
        <w:r>
          <w:rPr>
            <w:rStyle w:val="pun"/>
            <w:color w:val="666600"/>
            <w:sz w:val="23"/>
            <w:szCs w:val="23"/>
          </w:rPr>
          <w:t>+----+----------+-----+-----------+----------+</w:t>
        </w:r>
      </w:ins>
    </w:p>
    <w:p w:rsidR="003C4A90" w:rsidRDefault="003C4A90" w:rsidP="003C4A90">
      <w:pPr>
        <w:pStyle w:val="NormalWeb"/>
        <w:spacing w:before="120" w:beforeAutospacing="0" w:after="144" w:afterAutospacing="0"/>
        <w:ind w:left="48" w:right="48"/>
        <w:jc w:val="both"/>
        <w:rPr>
          <w:ins w:id="500" w:author="Unknown"/>
          <w:rFonts w:ascii="Arial" w:hAnsi="Arial" w:cs="Arial"/>
          <w:color w:val="000000"/>
        </w:rPr>
      </w:pPr>
      <w:ins w:id="501" w:author="Unknown">
        <w:r>
          <w:rPr>
            <w:rFonts w:ascii="Arial" w:hAnsi="Arial" w:cs="Arial"/>
            <w:b/>
            <w:bCs/>
            <w:color w:val="000000"/>
          </w:rPr>
          <w:t>Table 2</w:t>
        </w:r>
        <w:r>
          <w:rPr>
            <w:rFonts w:ascii="Arial" w:hAnsi="Arial" w:cs="Arial"/>
            <w:color w:val="000000"/>
          </w:rPr>
          <w:t> − ORDERS Table is as follows.</w:t>
        </w:r>
      </w:ins>
    </w:p>
    <w:p w:rsidR="003C4A90" w:rsidRDefault="003C4A90" w:rsidP="003C4A90">
      <w:pPr>
        <w:pStyle w:val="HTMLPreformatted"/>
        <w:pBdr>
          <w:top w:val="single" w:sz="6" w:space="2" w:color="888888"/>
          <w:left w:val="single" w:sz="6" w:space="2" w:color="888888"/>
          <w:bottom w:val="single" w:sz="6" w:space="2" w:color="888888"/>
          <w:right w:val="single" w:sz="6" w:space="2" w:color="888888"/>
        </w:pBdr>
        <w:rPr>
          <w:ins w:id="502" w:author="Unknown"/>
          <w:rStyle w:val="pln"/>
          <w:color w:val="000000"/>
          <w:sz w:val="23"/>
          <w:szCs w:val="23"/>
        </w:rPr>
      </w:pPr>
      <w:ins w:id="503" w:author="Unknown">
        <w:r>
          <w:rPr>
            <w:rStyle w:val="pun"/>
            <w:color w:val="666600"/>
            <w:sz w:val="23"/>
            <w:szCs w:val="23"/>
          </w:rPr>
          <w:t>+-----+---------------------+-------------+--------+</w:t>
        </w:r>
      </w:ins>
    </w:p>
    <w:p w:rsidR="003C4A90" w:rsidRDefault="003C4A90" w:rsidP="003C4A90">
      <w:pPr>
        <w:pStyle w:val="HTMLPreformatted"/>
        <w:pBdr>
          <w:top w:val="single" w:sz="6" w:space="2" w:color="888888"/>
          <w:left w:val="single" w:sz="6" w:space="2" w:color="888888"/>
          <w:bottom w:val="single" w:sz="6" w:space="2" w:color="888888"/>
          <w:right w:val="single" w:sz="6" w:space="2" w:color="888888"/>
        </w:pBdr>
        <w:rPr>
          <w:ins w:id="504" w:author="Unknown"/>
          <w:rStyle w:val="pln"/>
          <w:color w:val="000000"/>
          <w:sz w:val="23"/>
          <w:szCs w:val="23"/>
        </w:rPr>
      </w:pPr>
      <w:ins w:id="505" w:author="Unknown">
        <w:r>
          <w:rPr>
            <w:rStyle w:val="pun"/>
            <w:color w:val="666600"/>
            <w:sz w:val="23"/>
            <w:szCs w:val="23"/>
          </w:rPr>
          <w:t>|</w:t>
        </w:r>
        <w:r>
          <w:rPr>
            <w:rStyle w:val="pln"/>
            <w:color w:val="000000"/>
            <w:sz w:val="23"/>
            <w:szCs w:val="23"/>
          </w:rPr>
          <w:t xml:space="preserve">OID  </w:t>
        </w:r>
        <w:r>
          <w:rPr>
            <w:rStyle w:val="pun"/>
            <w:color w:val="666600"/>
            <w:sz w:val="23"/>
            <w:szCs w:val="23"/>
          </w:rPr>
          <w:t>|</w:t>
        </w:r>
        <w:r>
          <w:rPr>
            <w:rStyle w:val="pln"/>
            <w:color w:val="000000"/>
            <w:sz w:val="23"/>
            <w:szCs w:val="23"/>
          </w:rPr>
          <w:t xml:space="preserve"> DATE                </w:t>
        </w:r>
        <w:r>
          <w:rPr>
            <w:rStyle w:val="pun"/>
            <w:color w:val="666600"/>
            <w:sz w:val="23"/>
            <w:szCs w:val="23"/>
          </w:rPr>
          <w:t>|</w:t>
        </w:r>
        <w:r>
          <w:rPr>
            <w:rStyle w:val="pln"/>
            <w:color w:val="000000"/>
            <w:sz w:val="23"/>
            <w:szCs w:val="23"/>
          </w:rPr>
          <w:t xml:space="preserve"> CUSTOMER_ID </w:t>
        </w:r>
        <w:r>
          <w:rPr>
            <w:rStyle w:val="pun"/>
            <w:color w:val="666600"/>
            <w:sz w:val="23"/>
            <w:szCs w:val="23"/>
          </w:rPr>
          <w:t>|</w:t>
        </w:r>
        <w:r>
          <w:rPr>
            <w:rStyle w:val="pln"/>
            <w:color w:val="000000"/>
            <w:sz w:val="23"/>
            <w:szCs w:val="23"/>
          </w:rPr>
          <w:t xml:space="preserve"> AMOUNT </w:t>
        </w:r>
        <w:r>
          <w:rPr>
            <w:rStyle w:val="pun"/>
            <w:color w:val="666600"/>
            <w:sz w:val="23"/>
            <w:szCs w:val="23"/>
          </w:rPr>
          <w:t>|</w:t>
        </w:r>
      </w:ins>
    </w:p>
    <w:p w:rsidR="003C4A90" w:rsidRDefault="003C4A90" w:rsidP="003C4A90">
      <w:pPr>
        <w:pStyle w:val="HTMLPreformatted"/>
        <w:pBdr>
          <w:top w:val="single" w:sz="6" w:space="2" w:color="888888"/>
          <w:left w:val="single" w:sz="6" w:space="2" w:color="888888"/>
          <w:bottom w:val="single" w:sz="6" w:space="2" w:color="888888"/>
          <w:right w:val="single" w:sz="6" w:space="2" w:color="888888"/>
        </w:pBdr>
        <w:rPr>
          <w:ins w:id="506" w:author="Unknown"/>
          <w:rStyle w:val="pln"/>
          <w:color w:val="000000"/>
          <w:sz w:val="23"/>
          <w:szCs w:val="23"/>
        </w:rPr>
      </w:pPr>
      <w:ins w:id="507" w:author="Unknown">
        <w:r>
          <w:rPr>
            <w:rStyle w:val="pun"/>
            <w:color w:val="666600"/>
            <w:sz w:val="23"/>
            <w:szCs w:val="23"/>
          </w:rPr>
          <w:t>+-----+---------------------+-------------+--------+</w:t>
        </w:r>
      </w:ins>
    </w:p>
    <w:p w:rsidR="003C4A90" w:rsidRDefault="003C4A90" w:rsidP="003C4A90">
      <w:pPr>
        <w:pStyle w:val="HTMLPreformatted"/>
        <w:pBdr>
          <w:top w:val="single" w:sz="6" w:space="2" w:color="888888"/>
          <w:left w:val="single" w:sz="6" w:space="2" w:color="888888"/>
          <w:bottom w:val="single" w:sz="6" w:space="2" w:color="888888"/>
          <w:right w:val="single" w:sz="6" w:space="2" w:color="888888"/>
        </w:pBdr>
        <w:rPr>
          <w:ins w:id="508" w:author="Unknown"/>
          <w:rStyle w:val="pln"/>
          <w:color w:val="000000"/>
          <w:sz w:val="23"/>
          <w:szCs w:val="23"/>
        </w:rPr>
      </w:pPr>
      <w:ins w:id="509"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2009</w:t>
        </w:r>
        <w:r>
          <w:rPr>
            <w:rStyle w:val="pun"/>
            <w:color w:val="666600"/>
            <w:sz w:val="23"/>
            <w:szCs w:val="23"/>
          </w:rPr>
          <w:t>-</w:t>
        </w:r>
        <w:r>
          <w:rPr>
            <w:rStyle w:val="lit"/>
            <w:rFonts w:eastAsiaTheme="majorEastAsia"/>
            <w:color w:val="006666"/>
            <w:sz w:val="23"/>
            <w:szCs w:val="23"/>
          </w:rPr>
          <w:t>10</w:t>
        </w:r>
        <w:r>
          <w:rPr>
            <w:rStyle w:val="pun"/>
            <w:color w:val="666600"/>
            <w:sz w:val="23"/>
            <w:szCs w:val="23"/>
          </w:rPr>
          <w:t>-</w:t>
        </w:r>
        <w:r>
          <w:rPr>
            <w:rStyle w:val="lit"/>
            <w:rFonts w:eastAsiaTheme="majorEastAsia"/>
            <w:color w:val="006666"/>
            <w:sz w:val="23"/>
            <w:szCs w:val="23"/>
          </w:rPr>
          <w:t>08</w:t>
        </w:r>
        <w:r>
          <w:rPr>
            <w:rStyle w:val="pln"/>
            <w:color w:val="000000"/>
            <w:sz w:val="23"/>
            <w:szCs w:val="23"/>
          </w:rPr>
          <w:t xml:space="preserve"> </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3000</w:t>
        </w:r>
        <w:r>
          <w:rPr>
            <w:rStyle w:val="pln"/>
            <w:color w:val="000000"/>
            <w:sz w:val="23"/>
            <w:szCs w:val="23"/>
          </w:rPr>
          <w:t xml:space="preserve"> </w:t>
        </w:r>
        <w:r>
          <w:rPr>
            <w:rStyle w:val="pun"/>
            <w:color w:val="666600"/>
            <w:sz w:val="23"/>
            <w:szCs w:val="23"/>
          </w:rPr>
          <w:t>|</w:t>
        </w:r>
      </w:ins>
    </w:p>
    <w:p w:rsidR="003C4A90" w:rsidRDefault="003C4A90" w:rsidP="003C4A90">
      <w:pPr>
        <w:pStyle w:val="HTMLPreformatted"/>
        <w:pBdr>
          <w:top w:val="single" w:sz="6" w:space="2" w:color="888888"/>
          <w:left w:val="single" w:sz="6" w:space="2" w:color="888888"/>
          <w:bottom w:val="single" w:sz="6" w:space="2" w:color="888888"/>
          <w:right w:val="single" w:sz="6" w:space="2" w:color="888888"/>
        </w:pBdr>
        <w:rPr>
          <w:ins w:id="510" w:author="Unknown"/>
          <w:rStyle w:val="pln"/>
          <w:color w:val="000000"/>
          <w:sz w:val="23"/>
          <w:szCs w:val="23"/>
        </w:rPr>
      </w:pPr>
      <w:ins w:id="511"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2009</w:t>
        </w:r>
        <w:r>
          <w:rPr>
            <w:rStyle w:val="pun"/>
            <w:color w:val="666600"/>
            <w:sz w:val="23"/>
            <w:szCs w:val="23"/>
          </w:rPr>
          <w:t>-</w:t>
        </w:r>
        <w:r>
          <w:rPr>
            <w:rStyle w:val="lit"/>
            <w:rFonts w:eastAsiaTheme="majorEastAsia"/>
            <w:color w:val="006666"/>
            <w:sz w:val="23"/>
            <w:szCs w:val="23"/>
          </w:rPr>
          <w:t>10</w:t>
        </w:r>
        <w:r>
          <w:rPr>
            <w:rStyle w:val="pun"/>
            <w:color w:val="666600"/>
            <w:sz w:val="23"/>
            <w:szCs w:val="23"/>
          </w:rPr>
          <w:t>-</w:t>
        </w:r>
        <w:r>
          <w:rPr>
            <w:rStyle w:val="lit"/>
            <w:rFonts w:eastAsiaTheme="majorEastAsia"/>
            <w:color w:val="006666"/>
            <w:sz w:val="23"/>
            <w:szCs w:val="23"/>
          </w:rPr>
          <w:t>08</w:t>
        </w:r>
        <w:r>
          <w:rPr>
            <w:rStyle w:val="pln"/>
            <w:color w:val="000000"/>
            <w:sz w:val="23"/>
            <w:szCs w:val="23"/>
          </w:rPr>
          <w:t xml:space="preserve"> </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1500</w:t>
        </w:r>
        <w:r>
          <w:rPr>
            <w:rStyle w:val="pln"/>
            <w:color w:val="000000"/>
            <w:sz w:val="23"/>
            <w:szCs w:val="23"/>
          </w:rPr>
          <w:t xml:space="preserve"> </w:t>
        </w:r>
        <w:r>
          <w:rPr>
            <w:rStyle w:val="pun"/>
            <w:color w:val="666600"/>
            <w:sz w:val="23"/>
            <w:szCs w:val="23"/>
          </w:rPr>
          <w:t>|</w:t>
        </w:r>
      </w:ins>
    </w:p>
    <w:p w:rsidR="003C4A90" w:rsidRDefault="003C4A90" w:rsidP="003C4A90">
      <w:pPr>
        <w:pStyle w:val="HTMLPreformatted"/>
        <w:pBdr>
          <w:top w:val="single" w:sz="6" w:space="2" w:color="888888"/>
          <w:left w:val="single" w:sz="6" w:space="2" w:color="888888"/>
          <w:bottom w:val="single" w:sz="6" w:space="2" w:color="888888"/>
          <w:right w:val="single" w:sz="6" w:space="2" w:color="888888"/>
        </w:pBdr>
        <w:rPr>
          <w:ins w:id="512" w:author="Unknown"/>
          <w:rStyle w:val="pln"/>
          <w:color w:val="000000"/>
          <w:sz w:val="23"/>
          <w:szCs w:val="23"/>
        </w:rPr>
      </w:pPr>
      <w:ins w:id="513"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2009</w:t>
        </w:r>
        <w:r>
          <w:rPr>
            <w:rStyle w:val="pun"/>
            <w:color w:val="666600"/>
            <w:sz w:val="23"/>
            <w:szCs w:val="23"/>
          </w:rPr>
          <w:t>-</w:t>
        </w:r>
        <w:r>
          <w:rPr>
            <w:rStyle w:val="lit"/>
            <w:rFonts w:eastAsiaTheme="majorEastAsia"/>
            <w:color w:val="006666"/>
            <w:sz w:val="23"/>
            <w:szCs w:val="23"/>
          </w:rPr>
          <w:t>11</w:t>
        </w:r>
        <w:r>
          <w:rPr>
            <w:rStyle w:val="pun"/>
            <w:color w:val="666600"/>
            <w:sz w:val="23"/>
            <w:szCs w:val="23"/>
          </w:rPr>
          <w:t>-</w:t>
        </w:r>
        <w:r>
          <w:rPr>
            <w:rStyle w:val="lit"/>
            <w:rFonts w:eastAsiaTheme="majorEastAsia"/>
            <w:color w:val="006666"/>
            <w:sz w:val="23"/>
            <w:szCs w:val="23"/>
          </w:rPr>
          <w:t>20</w:t>
        </w:r>
        <w:r>
          <w:rPr>
            <w:rStyle w:val="pln"/>
            <w:color w:val="000000"/>
            <w:sz w:val="23"/>
            <w:szCs w:val="23"/>
          </w:rPr>
          <w:t xml:space="preserve"> </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1560</w:t>
        </w:r>
        <w:r>
          <w:rPr>
            <w:rStyle w:val="pln"/>
            <w:color w:val="000000"/>
            <w:sz w:val="23"/>
            <w:szCs w:val="23"/>
          </w:rPr>
          <w:t xml:space="preserve"> </w:t>
        </w:r>
        <w:r>
          <w:rPr>
            <w:rStyle w:val="pun"/>
            <w:color w:val="666600"/>
            <w:sz w:val="23"/>
            <w:szCs w:val="23"/>
          </w:rPr>
          <w:t>|</w:t>
        </w:r>
      </w:ins>
    </w:p>
    <w:p w:rsidR="003C4A90" w:rsidRDefault="003C4A90" w:rsidP="003C4A90">
      <w:pPr>
        <w:pStyle w:val="HTMLPreformatted"/>
        <w:pBdr>
          <w:top w:val="single" w:sz="6" w:space="2" w:color="888888"/>
          <w:left w:val="single" w:sz="6" w:space="2" w:color="888888"/>
          <w:bottom w:val="single" w:sz="6" w:space="2" w:color="888888"/>
          <w:right w:val="single" w:sz="6" w:space="2" w:color="888888"/>
        </w:pBdr>
        <w:rPr>
          <w:ins w:id="514" w:author="Unknown"/>
          <w:rStyle w:val="pln"/>
          <w:color w:val="000000"/>
          <w:sz w:val="23"/>
          <w:szCs w:val="23"/>
        </w:rPr>
      </w:pPr>
      <w:ins w:id="515"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2008</w:t>
        </w:r>
        <w:r>
          <w:rPr>
            <w:rStyle w:val="pun"/>
            <w:color w:val="666600"/>
            <w:sz w:val="23"/>
            <w:szCs w:val="23"/>
          </w:rPr>
          <w:t>-</w:t>
        </w:r>
        <w:r>
          <w:rPr>
            <w:rStyle w:val="lit"/>
            <w:rFonts w:eastAsiaTheme="majorEastAsia"/>
            <w:color w:val="006666"/>
            <w:sz w:val="23"/>
            <w:szCs w:val="23"/>
          </w:rPr>
          <w:t>05</w:t>
        </w:r>
        <w:r>
          <w:rPr>
            <w:rStyle w:val="pun"/>
            <w:color w:val="666600"/>
            <w:sz w:val="23"/>
            <w:szCs w:val="23"/>
          </w:rPr>
          <w:t>-</w:t>
        </w:r>
        <w:r>
          <w:rPr>
            <w:rStyle w:val="lit"/>
            <w:rFonts w:eastAsiaTheme="majorEastAsia"/>
            <w:color w:val="006666"/>
            <w:sz w:val="23"/>
            <w:szCs w:val="23"/>
          </w:rPr>
          <w:t>20</w:t>
        </w:r>
        <w:r>
          <w:rPr>
            <w:rStyle w:val="pln"/>
            <w:color w:val="000000"/>
            <w:sz w:val="23"/>
            <w:szCs w:val="23"/>
          </w:rPr>
          <w:t xml:space="preserve"> </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2060</w:t>
        </w:r>
        <w:r>
          <w:rPr>
            <w:rStyle w:val="pln"/>
            <w:color w:val="000000"/>
            <w:sz w:val="23"/>
            <w:szCs w:val="23"/>
          </w:rPr>
          <w:t xml:space="preserve"> </w:t>
        </w:r>
        <w:r>
          <w:rPr>
            <w:rStyle w:val="pun"/>
            <w:color w:val="666600"/>
            <w:sz w:val="23"/>
            <w:szCs w:val="23"/>
          </w:rPr>
          <w:t>|</w:t>
        </w:r>
      </w:ins>
    </w:p>
    <w:p w:rsidR="003C4A90" w:rsidRDefault="003C4A90" w:rsidP="003C4A90">
      <w:pPr>
        <w:pStyle w:val="HTMLPreformatted"/>
        <w:pBdr>
          <w:top w:val="single" w:sz="6" w:space="2" w:color="888888"/>
          <w:left w:val="single" w:sz="6" w:space="2" w:color="888888"/>
          <w:bottom w:val="single" w:sz="6" w:space="2" w:color="888888"/>
          <w:right w:val="single" w:sz="6" w:space="2" w:color="888888"/>
        </w:pBdr>
        <w:rPr>
          <w:ins w:id="516" w:author="Unknown"/>
          <w:sz w:val="23"/>
          <w:szCs w:val="23"/>
        </w:rPr>
      </w:pPr>
      <w:ins w:id="517" w:author="Unknown">
        <w:r>
          <w:rPr>
            <w:rStyle w:val="pun"/>
            <w:color w:val="666600"/>
            <w:sz w:val="23"/>
            <w:szCs w:val="23"/>
          </w:rPr>
          <w:t>+-----+---------------------+-------------+--------+</w:t>
        </w:r>
      </w:ins>
    </w:p>
    <w:p w:rsidR="003C4A90" w:rsidRDefault="003C4A90" w:rsidP="003C4A90">
      <w:pPr>
        <w:pStyle w:val="NormalWeb"/>
        <w:spacing w:before="120" w:beforeAutospacing="0" w:after="144" w:afterAutospacing="0"/>
        <w:ind w:left="48" w:right="48"/>
        <w:jc w:val="both"/>
        <w:rPr>
          <w:ins w:id="518" w:author="Unknown"/>
          <w:rFonts w:ascii="Arial" w:hAnsi="Arial" w:cs="Arial"/>
          <w:color w:val="000000"/>
        </w:rPr>
      </w:pPr>
      <w:ins w:id="519" w:author="Unknown">
        <w:r>
          <w:rPr>
            <w:rFonts w:ascii="Arial" w:hAnsi="Arial" w:cs="Arial"/>
            <w:color w:val="000000"/>
          </w:rPr>
          <w:t>Now, let us join these two tables using FULL JOIN as follows.</w:t>
        </w:r>
      </w:ins>
    </w:p>
    <w:p w:rsidR="003C4A90" w:rsidRDefault="003C4A90" w:rsidP="003C4A90">
      <w:pPr>
        <w:pStyle w:val="HTMLPreformatted"/>
        <w:pBdr>
          <w:top w:val="single" w:sz="6" w:space="2" w:color="888888"/>
          <w:left w:val="single" w:sz="6" w:space="2" w:color="888888"/>
          <w:bottom w:val="single" w:sz="6" w:space="2" w:color="888888"/>
          <w:right w:val="single" w:sz="6" w:space="2" w:color="888888"/>
        </w:pBdr>
        <w:rPr>
          <w:ins w:id="520" w:author="Unknown"/>
          <w:rStyle w:val="pln"/>
          <w:color w:val="000000"/>
          <w:sz w:val="23"/>
          <w:szCs w:val="23"/>
        </w:rPr>
      </w:pPr>
      <w:ins w:id="521" w:author="Unknown">
        <w:r>
          <w:rPr>
            <w:rStyle w:val="pln"/>
            <w:color w:val="000000"/>
            <w:sz w:val="23"/>
            <w:szCs w:val="23"/>
          </w:rPr>
          <w:t>SQL</w:t>
        </w:r>
        <w:r>
          <w:rPr>
            <w:rStyle w:val="pun"/>
            <w:color w:val="666600"/>
            <w:sz w:val="23"/>
            <w:szCs w:val="23"/>
          </w:rPr>
          <w:t>&gt;</w:t>
        </w:r>
        <w:r>
          <w:rPr>
            <w:rStyle w:val="pln"/>
            <w:color w:val="000000"/>
            <w:sz w:val="23"/>
            <w:szCs w:val="23"/>
          </w:rPr>
          <w:t xml:space="preserve"> SELECT  ID</w:t>
        </w:r>
        <w:r>
          <w:rPr>
            <w:rStyle w:val="pun"/>
            <w:color w:val="666600"/>
            <w:sz w:val="23"/>
            <w:szCs w:val="23"/>
          </w:rPr>
          <w:t>,</w:t>
        </w:r>
        <w:r>
          <w:rPr>
            <w:rStyle w:val="pln"/>
            <w:color w:val="000000"/>
            <w:sz w:val="23"/>
            <w:szCs w:val="23"/>
          </w:rPr>
          <w:t xml:space="preserve"> NAME</w:t>
        </w:r>
        <w:r>
          <w:rPr>
            <w:rStyle w:val="pun"/>
            <w:color w:val="666600"/>
            <w:sz w:val="23"/>
            <w:szCs w:val="23"/>
          </w:rPr>
          <w:t>,</w:t>
        </w:r>
        <w:r>
          <w:rPr>
            <w:rStyle w:val="pln"/>
            <w:color w:val="000000"/>
            <w:sz w:val="23"/>
            <w:szCs w:val="23"/>
          </w:rPr>
          <w:t xml:space="preserve"> AMOUNT</w:t>
        </w:r>
        <w:r>
          <w:rPr>
            <w:rStyle w:val="pun"/>
            <w:color w:val="666600"/>
            <w:sz w:val="23"/>
            <w:szCs w:val="23"/>
          </w:rPr>
          <w:t>,</w:t>
        </w:r>
        <w:r>
          <w:rPr>
            <w:rStyle w:val="pln"/>
            <w:color w:val="000000"/>
            <w:sz w:val="23"/>
            <w:szCs w:val="23"/>
          </w:rPr>
          <w:t xml:space="preserve"> DATE</w:t>
        </w:r>
      </w:ins>
    </w:p>
    <w:p w:rsidR="003C4A90" w:rsidRDefault="003C4A90" w:rsidP="003C4A90">
      <w:pPr>
        <w:pStyle w:val="HTMLPreformatted"/>
        <w:pBdr>
          <w:top w:val="single" w:sz="6" w:space="2" w:color="888888"/>
          <w:left w:val="single" w:sz="6" w:space="2" w:color="888888"/>
          <w:bottom w:val="single" w:sz="6" w:space="2" w:color="888888"/>
          <w:right w:val="single" w:sz="6" w:space="2" w:color="888888"/>
        </w:pBdr>
        <w:rPr>
          <w:ins w:id="522" w:author="Unknown"/>
          <w:rStyle w:val="pln"/>
          <w:color w:val="000000"/>
          <w:sz w:val="23"/>
          <w:szCs w:val="23"/>
        </w:rPr>
      </w:pPr>
      <w:ins w:id="523" w:author="Unknown">
        <w:r>
          <w:rPr>
            <w:rStyle w:val="pln"/>
            <w:color w:val="000000"/>
            <w:sz w:val="23"/>
            <w:szCs w:val="23"/>
          </w:rPr>
          <w:t xml:space="preserve">   FROM CUSTOMERS</w:t>
        </w:r>
      </w:ins>
    </w:p>
    <w:p w:rsidR="003C4A90" w:rsidRDefault="003C4A90" w:rsidP="003C4A90">
      <w:pPr>
        <w:pStyle w:val="HTMLPreformatted"/>
        <w:pBdr>
          <w:top w:val="single" w:sz="6" w:space="2" w:color="888888"/>
          <w:left w:val="single" w:sz="6" w:space="2" w:color="888888"/>
          <w:bottom w:val="single" w:sz="6" w:space="2" w:color="888888"/>
          <w:right w:val="single" w:sz="6" w:space="2" w:color="888888"/>
        </w:pBdr>
        <w:rPr>
          <w:ins w:id="524" w:author="Unknown"/>
          <w:rStyle w:val="pln"/>
          <w:color w:val="000000"/>
          <w:sz w:val="23"/>
          <w:szCs w:val="23"/>
        </w:rPr>
      </w:pPr>
      <w:ins w:id="525" w:author="Unknown">
        <w:r>
          <w:rPr>
            <w:rStyle w:val="pln"/>
            <w:color w:val="000000"/>
            <w:sz w:val="23"/>
            <w:szCs w:val="23"/>
          </w:rPr>
          <w:t xml:space="preserve">   FULL JOIN ORDERS</w:t>
        </w:r>
      </w:ins>
    </w:p>
    <w:p w:rsidR="003C4A90" w:rsidRDefault="003C4A90" w:rsidP="003C4A90">
      <w:pPr>
        <w:pStyle w:val="HTMLPreformatted"/>
        <w:pBdr>
          <w:top w:val="single" w:sz="6" w:space="2" w:color="888888"/>
          <w:left w:val="single" w:sz="6" w:space="2" w:color="888888"/>
          <w:bottom w:val="single" w:sz="6" w:space="2" w:color="888888"/>
          <w:right w:val="single" w:sz="6" w:space="2" w:color="888888"/>
        </w:pBdr>
        <w:rPr>
          <w:ins w:id="526" w:author="Unknown"/>
          <w:sz w:val="23"/>
          <w:szCs w:val="23"/>
        </w:rPr>
      </w:pPr>
      <w:ins w:id="527" w:author="Unknown">
        <w:r>
          <w:rPr>
            <w:rStyle w:val="pln"/>
            <w:color w:val="000000"/>
            <w:sz w:val="23"/>
            <w:szCs w:val="23"/>
          </w:rPr>
          <w:t xml:space="preserve">   ON CUSTOMERS</w:t>
        </w:r>
        <w:r>
          <w:rPr>
            <w:rStyle w:val="pun"/>
            <w:color w:val="666600"/>
            <w:sz w:val="23"/>
            <w:szCs w:val="23"/>
          </w:rPr>
          <w:t>.</w:t>
        </w:r>
        <w:r>
          <w:rPr>
            <w:rStyle w:val="pln"/>
            <w:color w:val="000000"/>
            <w:sz w:val="23"/>
            <w:szCs w:val="23"/>
          </w:rPr>
          <w:t xml:space="preserve">ID </w:t>
        </w:r>
        <w:r>
          <w:rPr>
            <w:rStyle w:val="pun"/>
            <w:color w:val="666600"/>
            <w:sz w:val="23"/>
            <w:szCs w:val="23"/>
          </w:rPr>
          <w:t>=</w:t>
        </w:r>
        <w:r>
          <w:rPr>
            <w:rStyle w:val="pln"/>
            <w:color w:val="000000"/>
            <w:sz w:val="23"/>
            <w:szCs w:val="23"/>
          </w:rPr>
          <w:t xml:space="preserve"> ORDERS</w:t>
        </w:r>
        <w:r>
          <w:rPr>
            <w:rStyle w:val="pun"/>
            <w:color w:val="666600"/>
            <w:sz w:val="23"/>
            <w:szCs w:val="23"/>
          </w:rPr>
          <w:t>.</w:t>
        </w:r>
        <w:r>
          <w:rPr>
            <w:rStyle w:val="pln"/>
            <w:color w:val="000000"/>
            <w:sz w:val="23"/>
            <w:szCs w:val="23"/>
          </w:rPr>
          <w:t>CUSTOMER_ID</w:t>
        </w:r>
        <w:r>
          <w:rPr>
            <w:rStyle w:val="pun"/>
            <w:color w:val="666600"/>
            <w:sz w:val="23"/>
            <w:szCs w:val="23"/>
          </w:rPr>
          <w:t>;</w:t>
        </w:r>
      </w:ins>
    </w:p>
    <w:p w:rsidR="003C4A90" w:rsidRDefault="003C4A90" w:rsidP="003C4A90">
      <w:pPr>
        <w:pStyle w:val="NormalWeb"/>
        <w:spacing w:before="120" w:beforeAutospacing="0" w:after="144" w:afterAutospacing="0"/>
        <w:ind w:left="48" w:right="48"/>
        <w:jc w:val="both"/>
        <w:rPr>
          <w:ins w:id="528" w:author="Unknown"/>
          <w:rFonts w:ascii="Arial" w:hAnsi="Arial" w:cs="Arial"/>
          <w:color w:val="000000"/>
        </w:rPr>
      </w:pPr>
      <w:ins w:id="529" w:author="Unknown">
        <w:r>
          <w:rPr>
            <w:rFonts w:ascii="Arial" w:hAnsi="Arial" w:cs="Arial"/>
            <w:color w:val="000000"/>
          </w:rPr>
          <w:t>This would produce the following result −</w:t>
        </w:r>
      </w:ins>
    </w:p>
    <w:p w:rsidR="003C4A90" w:rsidRDefault="003C4A90" w:rsidP="003C4A90">
      <w:pPr>
        <w:pStyle w:val="HTMLPreformatted"/>
        <w:rPr>
          <w:ins w:id="530" w:author="Unknown"/>
          <w:sz w:val="23"/>
          <w:szCs w:val="23"/>
        </w:rPr>
      </w:pPr>
      <w:ins w:id="531" w:author="Unknown">
        <w:r>
          <w:rPr>
            <w:sz w:val="23"/>
            <w:szCs w:val="23"/>
          </w:rPr>
          <w:t>+------+----------+--------+---------------------+</w:t>
        </w:r>
      </w:ins>
    </w:p>
    <w:p w:rsidR="003C4A90" w:rsidRDefault="003C4A90" w:rsidP="003C4A90">
      <w:pPr>
        <w:pStyle w:val="HTMLPreformatted"/>
        <w:rPr>
          <w:ins w:id="532" w:author="Unknown"/>
          <w:sz w:val="23"/>
          <w:szCs w:val="23"/>
        </w:rPr>
      </w:pPr>
      <w:ins w:id="533" w:author="Unknown">
        <w:r>
          <w:rPr>
            <w:sz w:val="23"/>
            <w:szCs w:val="23"/>
          </w:rPr>
          <w:t>| ID   | NAME     | AMOUNT | DATE                |</w:t>
        </w:r>
      </w:ins>
    </w:p>
    <w:p w:rsidR="003C4A90" w:rsidRDefault="003C4A90" w:rsidP="003C4A90">
      <w:pPr>
        <w:pStyle w:val="HTMLPreformatted"/>
        <w:rPr>
          <w:ins w:id="534" w:author="Unknown"/>
          <w:sz w:val="23"/>
          <w:szCs w:val="23"/>
        </w:rPr>
      </w:pPr>
      <w:ins w:id="535" w:author="Unknown">
        <w:r>
          <w:rPr>
            <w:sz w:val="23"/>
            <w:szCs w:val="23"/>
          </w:rPr>
          <w:t>+------+----------+--------+---------------------+</w:t>
        </w:r>
      </w:ins>
    </w:p>
    <w:p w:rsidR="003C4A90" w:rsidRDefault="003C4A90" w:rsidP="003C4A90">
      <w:pPr>
        <w:pStyle w:val="HTMLPreformatted"/>
        <w:rPr>
          <w:ins w:id="536" w:author="Unknown"/>
          <w:sz w:val="23"/>
          <w:szCs w:val="23"/>
        </w:rPr>
      </w:pPr>
      <w:ins w:id="537" w:author="Unknown">
        <w:r>
          <w:rPr>
            <w:sz w:val="23"/>
            <w:szCs w:val="23"/>
          </w:rPr>
          <w:t>|    1 | Ramesh   |   NULL | NULL                |</w:t>
        </w:r>
      </w:ins>
    </w:p>
    <w:p w:rsidR="003C4A90" w:rsidRDefault="003C4A90" w:rsidP="003C4A90">
      <w:pPr>
        <w:pStyle w:val="HTMLPreformatted"/>
        <w:rPr>
          <w:ins w:id="538" w:author="Unknown"/>
          <w:sz w:val="23"/>
          <w:szCs w:val="23"/>
        </w:rPr>
      </w:pPr>
      <w:ins w:id="539" w:author="Unknown">
        <w:r>
          <w:rPr>
            <w:sz w:val="23"/>
            <w:szCs w:val="23"/>
          </w:rPr>
          <w:t>|    2 | Khilan   |   1560 | 2009-11-20 00:00:00 |</w:t>
        </w:r>
      </w:ins>
    </w:p>
    <w:p w:rsidR="003C4A90" w:rsidRDefault="003C4A90" w:rsidP="003C4A90">
      <w:pPr>
        <w:pStyle w:val="HTMLPreformatted"/>
        <w:rPr>
          <w:ins w:id="540" w:author="Unknown"/>
          <w:sz w:val="23"/>
          <w:szCs w:val="23"/>
        </w:rPr>
      </w:pPr>
      <w:ins w:id="541" w:author="Unknown">
        <w:r>
          <w:rPr>
            <w:sz w:val="23"/>
            <w:szCs w:val="23"/>
          </w:rPr>
          <w:t>|    3 | kaushik  |   3000 | 2009-10-08 00:00:00 |</w:t>
        </w:r>
      </w:ins>
    </w:p>
    <w:p w:rsidR="003C4A90" w:rsidRDefault="003C4A90" w:rsidP="003C4A90">
      <w:pPr>
        <w:pStyle w:val="HTMLPreformatted"/>
        <w:rPr>
          <w:ins w:id="542" w:author="Unknown"/>
          <w:sz w:val="23"/>
          <w:szCs w:val="23"/>
        </w:rPr>
      </w:pPr>
      <w:ins w:id="543" w:author="Unknown">
        <w:r>
          <w:rPr>
            <w:sz w:val="23"/>
            <w:szCs w:val="23"/>
          </w:rPr>
          <w:t>|    3 | kaushik  |   1500 | 2009-10-08 00:00:00 |</w:t>
        </w:r>
      </w:ins>
    </w:p>
    <w:p w:rsidR="003C4A90" w:rsidRDefault="003C4A90" w:rsidP="003C4A90">
      <w:pPr>
        <w:pStyle w:val="HTMLPreformatted"/>
        <w:rPr>
          <w:ins w:id="544" w:author="Unknown"/>
          <w:sz w:val="23"/>
          <w:szCs w:val="23"/>
        </w:rPr>
      </w:pPr>
      <w:ins w:id="545" w:author="Unknown">
        <w:r>
          <w:rPr>
            <w:sz w:val="23"/>
            <w:szCs w:val="23"/>
          </w:rPr>
          <w:t>|    4 | Chaitali |   2060 | 2008-05-20 00:00:00 |</w:t>
        </w:r>
      </w:ins>
    </w:p>
    <w:p w:rsidR="003C4A90" w:rsidRDefault="003C4A90" w:rsidP="003C4A90">
      <w:pPr>
        <w:pStyle w:val="HTMLPreformatted"/>
        <w:rPr>
          <w:ins w:id="546" w:author="Unknown"/>
          <w:sz w:val="23"/>
          <w:szCs w:val="23"/>
        </w:rPr>
      </w:pPr>
      <w:ins w:id="547" w:author="Unknown">
        <w:r>
          <w:rPr>
            <w:sz w:val="23"/>
            <w:szCs w:val="23"/>
          </w:rPr>
          <w:t>|    5 | Hardik   |   NULL | NULL                |</w:t>
        </w:r>
      </w:ins>
    </w:p>
    <w:p w:rsidR="003C4A90" w:rsidRDefault="003C4A90" w:rsidP="003C4A90">
      <w:pPr>
        <w:pStyle w:val="HTMLPreformatted"/>
        <w:rPr>
          <w:ins w:id="548" w:author="Unknown"/>
          <w:sz w:val="23"/>
          <w:szCs w:val="23"/>
        </w:rPr>
      </w:pPr>
      <w:ins w:id="549" w:author="Unknown">
        <w:r>
          <w:rPr>
            <w:sz w:val="23"/>
            <w:szCs w:val="23"/>
          </w:rPr>
          <w:t>|    6 | Komal    |   NULL | NULL                |</w:t>
        </w:r>
      </w:ins>
    </w:p>
    <w:p w:rsidR="003C4A90" w:rsidRDefault="003C4A90" w:rsidP="003C4A90">
      <w:pPr>
        <w:pStyle w:val="HTMLPreformatted"/>
        <w:rPr>
          <w:ins w:id="550" w:author="Unknown"/>
          <w:sz w:val="23"/>
          <w:szCs w:val="23"/>
        </w:rPr>
      </w:pPr>
      <w:ins w:id="551" w:author="Unknown">
        <w:r>
          <w:rPr>
            <w:sz w:val="23"/>
            <w:szCs w:val="23"/>
          </w:rPr>
          <w:t>|    7 | Muffy    |   NULL | NULL                |</w:t>
        </w:r>
      </w:ins>
    </w:p>
    <w:p w:rsidR="003C4A90" w:rsidRDefault="003C4A90" w:rsidP="003C4A90">
      <w:pPr>
        <w:pStyle w:val="HTMLPreformatted"/>
        <w:rPr>
          <w:ins w:id="552" w:author="Unknown"/>
          <w:sz w:val="23"/>
          <w:szCs w:val="23"/>
        </w:rPr>
      </w:pPr>
      <w:ins w:id="553" w:author="Unknown">
        <w:r>
          <w:rPr>
            <w:sz w:val="23"/>
            <w:szCs w:val="23"/>
          </w:rPr>
          <w:t>|    3 | kaushik  |   3000 | 2009-10-08 00:00:00 |</w:t>
        </w:r>
      </w:ins>
    </w:p>
    <w:p w:rsidR="003C4A90" w:rsidRDefault="003C4A90" w:rsidP="003C4A90">
      <w:pPr>
        <w:pStyle w:val="HTMLPreformatted"/>
        <w:rPr>
          <w:ins w:id="554" w:author="Unknown"/>
          <w:sz w:val="23"/>
          <w:szCs w:val="23"/>
        </w:rPr>
      </w:pPr>
      <w:ins w:id="555" w:author="Unknown">
        <w:r>
          <w:rPr>
            <w:sz w:val="23"/>
            <w:szCs w:val="23"/>
          </w:rPr>
          <w:t>|    3 | kaushik  |   1500 | 2009-10-08 00:00:00 |</w:t>
        </w:r>
      </w:ins>
    </w:p>
    <w:p w:rsidR="003C4A90" w:rsidRDefault="003C4A90" w:rsidP="003C4A90">
      <w:pPr>
        <w:pStyle w:val="HTMLPreformatted"/>
        <w:rPr>
          <w:ins w:id="556" w:author="Unknown"/>
          <w:sz w:val="23"/>
          <w:szCs w:val="23"/>
        </w:rPr>
      </w:pPr>
      <w:ins w:id="557" w:author="Unknown">
        <w:r>
          <w:rPr>
            <w:sz w:val="23"/>
            <w:szCs w:val="23"/>
          </w:rPr>
          <w:t>|    2 | Khilan   |   1560 | 2009-11-20 00:00:00 |</w:t>
        </w:r>
      </w:ins>
    </w:p>
    <w:p w:rsidR="003C4A90" w:rsidRDefault="003C4A90" w:rsidP="003C4A90">
      <w:pPr>
        <w:pStyle w:val="HTMLPreformatted"/>
        <w:rPr>
          <w:ins w:id="558" w:author="Unknown"/>
          <w:sz w:val="23"/>
          <w:szCs w:val="23"/>
        </w:rPr>
      </w:pPr>
      <w:ins w:id="559" w:author="Unknown">
        <w:r>
          <w:rPr>
            <w:sz w:val="23"/>
            <w:szCs w:val="23"/>
          </w:rPr>
          <w:t>|    4 | Chaitali |   2060 | 2008-05-20 00:00:00 |</w:t>
        </w:r>
      </w:ins>
    </w:p>
    <w:p w:rsidR="003C4A90" w:rsidRDefault="003C4A90" w:rsidP="003C4A90">
      <w:pPr>
        <w:pStyle w:val="HTMLPreformatted"/>
        <w:rPr>
          <w:ins w:id="560" w:author="Unknown"/>
          <w:sz w:val="23"/>
          <w:szCs w:val="23"/>
        </w:rPr>
      </w:pPr>
      <w:ins w:id="561" w:author="Unknown">
        <w:r>
          <w:rPr>
            <w:sz w:val="23"/>
            <w:szCs w:val="23"/>
          </w:rPr>
          <w:t>+------+----------+--------+---------------------+</w:t>
        </w:r>
      </w:ins>
    </w:p>
    <w:p w:rsidR="00457E22" w:rsidRDefault="00457E22" w:rsidP="008D2EF5"/>
    <w:p w:rsidR="00A34048" w:rsidRDefault="00A34048" w:rsidP="008D2EF5"/>
    <w:p w:rsidR="00DB039B" w:rsidRDefault="00DB039B" w:rsidP="00DB039B">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lastRenderedPageBreak/>
        <w:t>SQL - CARTESIAN or CROSS JOINS</w:t>
      </w:r>
    </w:p>
    <w:p w:rsidR="00DB039B" w:rsidRDefault="00DB039B" w:rsidP="00DB039B">
      <w:pPr>
        <w:pStyle w:val="NormalWeb"/>
        <w:spacing w:before="120" w:beforeAutospacing="0" w:after="144" w:afterAutospacing="0"/>
        <w:ind w:left="48" w:right="48"/>
        <w:jc w:val="both"/>
        <w:rPr>
          <w:ins w:id="562" w:author="Unknown"/>
          <w:rFonts w:ascii="Arial" w:hAnsi="Arial" w:cs="Arial"/>
          <w:color w:val="000000"/>
        </w:rPr>
      </w:pPr>
      <w:ins w:id="563" w:author="Unknown">
        <w:r>
          <w:rPr>
            <w:rFonts w:ascii="Arial" w:hAnsi="Arial" w:cs="Arial"/>
            <w:color w:val="000000"/>
          </w:rPr>
          <w:t>The CARTESIAN JOIN or CROSS JOIN returns the Cartesian product of the sets of records from two or more joined tables. Thus, it equates to an inner join where the join-condition always evaluates to either True or where the join-condition is absent from the statement.</w:t>
        </w:r>
      </w:ins>
    </w:p>
    <w:p w:rsidR="00DB039B" w:rsidRDefault="00DB039B" w:rsidP="00DB039B">
      <w:pPr>
        <w:pStyle w:val="Heading2"/>
        <w:rPr>
          <w:ins w:id="564" w:author="Unknown"/>
          <w:rFonts w:ascii="Arial" w:hAnsi="Arial" w:cs="Arial"/>
          <w:b w:val="0"/>
          <w:bCs w:val="0"/>
          <w:sz w:val="35"/>
          <w:szCs w:val="35"/>
        </w:rPr>
      </w:pPr>
      <w:ins w:id="565" w:author="Unknown">
        <w:r>
          <w:rPr>
            <w:rFonts w:ascii="Arial" w:hAnsi="Arial" w:cs="Arial"/>
            <w:b w:val="0"/>
            <w:bCs w:val="0"/>
            <w:sz w:val="35"/>
            <w:szCs w:val="35"/>
          </w:rPr>
          <w:t>Syntax</w:t>
        </w:r>
      </w:ins>
    </w:p>
    <w:p w:rsidR="00DB039B" w:rsidRDefault="00DB039B" w:rsidP="00DB039B">
      <w:pPr>
        <w:pStyle w:val="NormalWeb"/>
        <w:spacing w:before="120" w:beforeAutospacing="0" w:after="144" w:afterAutospacing="0"/>
        <w:ind w:left="48" w:right="48"/>
        <w:jc w:val="both"/>
        <w:rPr>
          <w:ins w:id="566" w:author="Unknown"/>
          <w:rFonts w:ascii="Arial" w:hAnsi="Arial" w:cs="Arial"/>
          <w:color w:val="000000"/>
        </w:rPr>
      </w:pPr>
      <w:ins w:id="567" w:author="Unknown">
        <w:r>
          <w:rPr>
            <w:rFonts w:ascii="Arial" w:hAnsi="Arial" w:cs="Arial"/>
            <w:color w:val="000000"/>
          </w:rPr>
          <w:t>The basic syntax of the </w:t>
        </w:r>
        <w:r>
          <w:rPr>
            <w:rFonts w:ascii="Arial" w:hAnsi="Arial" w:cs="Arial"/>
            <w:b/>
            <w:bCs/>
            <w:color w:val="000000"/>
          </w:rPr>
          <w:t>CARTESIAN JOIN</w:t>
        </w:r>
        <w:r>
          <w:rPr>
            <w:rFonts w:ascii="Arial" w:hAnsi="Arial" w:cs="Arial"/>
            <w:color w:val="000000"/>
          </w:rPr>
          <w:t> or the </w:t>
        </w:r>
        <w:r>
          <w:rPr>
            <w:rFonts w:ascii="Arial" w:hAnsi="Arial" w:cs="Arial"/>
            <w:b/>
            <w:bCs/>
            <w:color w:val="000000"/>
          </w:rPr>
          <w:t>CROSS JOIN</w:t>
        </w:r>
        <w:r>
          <w:rPr>
            <w:rFonts w:ascii="Arial" w:hAnsi="Arial" w:cs="Arial"/>
            <w:color w:val="000000"/>
          </w:rPr>
          <w:t> is as follows −</w:t>
        </w:r>
      </w:ins>
    </w:p>
    <w:p w:rsidR="00DB039B" w:rsidRDefault="00DB039B" w:rsidP="00DB039B">
      <w:pPr>
        <w:pStyle w:val="HTMLPreformatted"/>
        <w:rPr>
          <w:ins w:id="568" w:author="Unknown"/>
          <w:sz w:val="23"/>
          <w:szCs w:val="23"/>
        </w:rPr>
      </w:pPr>
      <w:ins w:id="569" w:author="Unknown">
        <w:r>
          <w:rPr>
            <w:sz w:val="23"/>
            <w:szCs w:val="23"/>
          </w:rPr>
          <w:t>SELECT table1.column1, table2.column2...</w:t>
        </w:r>
      </w:ins>
    </w:p>
    <w:p w:rsidR="00DB039B" w:rsidRDefault="00DB039B" w:rsidP="00DB039B">
      <w:pPr>
        <w:pStyle w:val="HTMLPreformatted"/>
        <w:rPr>
          <w:ins w:id="570" w:author="Unknown"/>
          <w:sz w:val="23"/>
          <w:szCs w:val="23"/>
        </w:rPr>
      </w:pPr>
      <w:ins w:id="571" w:author="Unknown">
        <w:r>
          <w:rPr>
            <w:sz w:val="23"/>
            <w:szCs w:val="23"/>
          </w:rPr>
          <w:t>FROM  table1, table2 [, table3 ]</w:t>
        </w:r>
      </w:ins>
    </w:p>
    <w:p w:rsidR="00DB039B" w:rsidRDefault="00DB039B" w:rsidP="00DB039B">
      <w:pPr>
        <w:pStyle w:val="Heading2"/>
        <w:rPr>
          <w:ins w:id="572" w:author="Unknown"/>
          <w:rFonts w:ascii="Arial" w:hAnsi="Arial" w:cs="Arial"/>
          <w:b w:val="0"/>
          <w:bCs w:val="0"/>
          <w:sz w:val="35"/>
          <w:szCs w:val="35"/>
        </w:rPr>
      </w:pPr>
      <w:ins w:id="573" w:author="Unknown">
        <w:r>
          <w:rPr>
            <w:rFonts w:ascii="Arial" w:hAnsi="Arial" w:cs="Arial"/>
            <w:b w:val="0"/>
            <w:bCs w:val="0"/>
            <w:sz w:val="35"/>
            <w:szCs w:val="35"/>
          </w:rPr>
          <w:t>Example</w:t>
        </w:r>
      </w:ins>
    </w:p>
    <w:p w:rsidR="00DB039B" w:rsidRDefault="00DB039B" w:rsidP="00DB039B">
      <w:pPr>
        <w:pStyle w:val="NormalWeb"/>
        <w:spacing w:before="120" w:beforeAutospacing="0" w:after="144" w:afterAutospacing="0"/>
        <w:ind w:left="48" w:right="48"/>
        <w:jc w:val="both"/>
        <w:rPr>
          <w:ins w:id="574" w:author="Unknown"/>
          <w:rFonts w:ascii="Arial" w:hAnsi="Arial" w:cs="Arial"/>
          <w:color w:val="000000"/>
        </w:rPr>
      </w:pPr>
      <w:ins w:id="575" w:author="Unknown">
        <w:r>
          <w:rPr>
            <w:rFonts w:ascii="Arial" w:hAnsi="Arial" w:cs="Arial"/>
            <w:color w:val="000000"/>
          </w:rPr>
          <w:t>Consider the following two tables.</w:t>
        </w:r>
      </w:ins>
    </w:p>
    <w:p w:rsidR="00DB039B" w:rsidRDefault="00DB039B" w:rsidP="00DB039B">
      <w:pPr>
        <w:pStyle w:val="NormalWeb"/>
        <w:spacing w:before="120" w:beforeAutospacing="0" w:after="144" w:afterAutospacing="0"/>
        <w:ind w:left="48" w:right="48"/>
        <w:jc w:val="both"/>
        <w:rPr>
          <w:ins w:id="576" w:author="Unknown"/>
          <w:rFonts w:ascii="Arial" w:hAnsi="Arial" w:cs="Arial"/>
          <w:color w:val="000000"/>
        </w:rPr>
      </w:pPr>
      <w:ins w:id="577" w:author="Unknown">
        <w:r>
          <w:rPr>
            <w:rFonts w:ascii="Arial" w:hAnsi="Arial" w:cs="Arial"/>
            <w:b/>
            <w:bCs/>
            <w:color w:val="000000"/>
          </w:rPr>
          <w:t>Table 1</w:t>
        </w:r>
        <w:r>
          <w:rPr>
            <w:rFonts w:ascii="Arial" w:hAnsi="Arial" w:cs="Arial"/>
            <w:color w:val="000000"/>
          </w:rPr>
          <w:t> − CUSTOMERS table is as follows.</w:t>
        </w:r>
      </w:ins>
    </w:p>
    <w:p w:rsidR="00DB039B" w:rsidRDefault="00DB039B" w:rsidP="00DB039B">
      <w:pPr>
        <w:pStyle w:val="HTMLPreformatted"/>
        <w:pBdr>
          <w:top w:val="single" w:sz="6" w:space="2" w:color="888888"/>
          <w:left w:val="single" w:sz="6" w:space="2" w:color="888888"/>
          <w:bottom w:val="single" w:sz="6" w:space="2" w:color="888888"/>
          <w:right w:val="single" w:sz="6" w:space="2" w:color="888888"/>
        </w:pBdr>
        <w:rPr>
          <w:ins w:id="578" w:author="Unknown"/>
          <w:rStyle w:val="pln"/>
          <w:color w:val="000000"/>
          <w:sz w:val="23"/>
          <w:szCs w:val="23"/>
        </w:rPr>
      </w:pPr>
      <w:ins w:id="579" w:author="Unknown">
        <w:r>
          <w:rPr>
            <w:rStyle w:val="pun"/>
            <w:color w:val="666600"/>
            <w:sz w:val="23"/>
            <w:szCs w:val="23"/>
          </w:rPr>
          <w:t>+----+----------+-----+-----------+----------+</w:t>
        </w:r>
      </w:ins>
    </w:p>
    <w:p w:rsidR="00DB039B" w:rsidRDefault="00DB039B" w:rsidP="00DB039B">
      <w:pPr>
        <w:pStyle w:val="HTMLPreformatted"/>
        <w:pBdr>
          <w:top w:val="single" w:sz="6" w:space="2" w:color="888888"/>
          <w:left w:val="single" w:sz="6" w:space="2" w:color="888888"/>
          <w:bottom w:val="single" w:sz="6" w:space="2" w:color="888888"/>
          <w:right w:val="single" w:sz="6" w:space="2" w:color="888888"/>
        </w:pBdr>
        <w:rPr>
          <w:ins w:id="580" w:author="Unknown"/>
          <w:rStyle w:val="pln"/>
          <w:color w:val="000000"/>
          <w:sz w:val="23"/>
          <w:szCs w:val="23"/>
        </w:rPr>
      </w:pPr>
      <w:ins w:id="581" w:author="Unknown">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NAME     </w:t>
        </w:r>
        <w:r>
          <w:rPr>
            <w:rStyle w:val="pun"/>
            <w:color w:val="666600"/>
            <w:sz w:val="23"/>
            <w:szCs w:val="23"/>
          </w:rPr>
          <w:t>|</w:t>
        </w:r>
        <w:r>
          <w:rPr>
            <w:rStyle w:val="pln"/>
            <w:color w:val="000000"/>
            <w:sz w:val="23"/>
            <w:szCs w:val="23"/>
          </w:rPr>
          <w:t xml:space="preserve"> AGE </w:t>
        </w:r>
        <w:r>
          <w:rPr>
            <w:rStyle w:val="pun"/>
            <w:color w:val="666600"/>
            <w:sz w:val="23"/>
            <w:szCs w:val="23"/>
          </w:rPr>
          <w:t>|</w:t>
        </w:r>
        <w:r>
          <w:rPr>
            <w:rStyle w:val="pln"/>
            <w:color w:val="000000"/>
            <w:sz w:val="23"/>
            <w:szCs w:val="23"/>
          </w:rPr>
          <w:t xml:space="preserve"> ADDRESS   </w:t>
        </w:r>
        <w:r>
          <w:rPr>
            <w:rStyle w:val="pun"/>
            <w:color w:val="666600"/>
            <w:sz w:val="23"/>
            <w:szCs w:val="23"/>
          </w:rPr>
          <w:t>|</w:t>
        </w:r>
        <w:r>
          <w:rPr>
            <w:rStyle w:val="pln"/>
            <w:color w:val="000000"/>
            <w:sz w:val="23"/>
            <w:szCs w:val="23"/>
          </w:rPr>
          <w:t xml:space="preserve"> SALARY   </w:t>
        </w:r>
        <w:r>
          <w:rPr>
            <w:rStyle w:val="pun"/>
            <w:color w:val="666600"/>
            <w:sz w:val="23"/>
            <w:szCs w:val="23"/>
          </w:rPr>
          <w:t>|</w:t>
        </w:r>
      </w:ins>
    </w:p>
    <w:p w:rsidR="00DB039B" w:rsidRDefault="00DB039B" w:rsidP="00DB039B">
      <w:pPr>
        <w:pStyle w:val="HTMLPreformatted"/>
        <w:pBdr>
          <w:top w:val="single" w:sz="6" w:space="2" w:color="888888"/>
          <w:left w:val="single" w:sz="6" w:space="2" w:color="888888"/>
          <w:bottom w:val="single" w:sz="6" w:space="2" w:color="888888"/>
          <w:right w:val="single" w:sz="6" w:space="2" w:color="888888"/>
        </w:pBdr>
        <w:rPr>
          <w:ins w:id="582" w:author="Unknown"/>
          <w:rStyle w:val="pln"/>
          <w:color w:val="000000"/>
          <w:sz w:val="23"/>
          <w:szCs w:val="23"/>
        </w:rPr>
      </w:pPr>
      <w:ins w:id="583" w:author="Unknown">
        <w:r>
          <w:rPr>
            <w:rStyle w:val="pun"/>
            <w:color w:val="666600"/>
            <w:sz w:val="23"/>
            <w:szCs w:val="23"/>
          </w:rPr>
          <w:t>+----+----------+-----+-----------+----------+</w:t>
        </w:r>
      </w:ins>
    </w:p>
    <w:p w:rsidR="00DB039B" w:rsidRDefault="00DB039B" w:rsidP="00DB039B">
      <w:pPr>
        <w:pStyle w:val="HTMLPreformatted"/>
        <w:pBdr>
          <w:top w:val="single" w:sz="6" w:space="2" w:color="888888"/>
          <w:left w:val="single" w:sz="6" w:space="2" w:color="888888"/>
          <w:bottom w:val="single" w:sz="6" w:space="2" w:color="888888"/>
          <w:right w:val="single" w:sz="6" w:space="2" w:color="888888"/>
        </w:pBdr>
        <w:rPr>
          <w:ins w:id="584" w:author="Unknown"/>
          <w:rStyle w:val="pln"/>
          <w:color w:val="000000"/>
          <w:sz w:val="23"/>
          <w:szCs w:val="23"/>
        </w:rPr>
      </w:pPr>
      <w:ins w:id="585"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Ramesh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Ahmedabad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2000.00</w:t>
        </w:r>
        <w:r>
          <w:rPr>
            <w:rStyle w:val="pln"/>
            <w:color w:val="000000"/>
            <w:sz w:val="23"/>
            <w:szCs w:val="23"/>
          </w:rPr>
          <w:t xml:space="preserve"> </w:t>
        </w:r>
        <w:r>
          <w:rPr>
            <w:rStyle w:val="pun"/>
            <w:color w:val="666600"/>
            <w:sz w:val="23"/>
            <w:szCs w:val="23"/>
          </w:rPr>
          <w:t>|</w:t>
        </w:r>
      </w:ins>
    </w:p>
    <w:p w:rsidR="00DB039B" w:rsidRDefault="00DB039B" w:rsidP="00DB039B">
      <w:pPr>
        <w:pStyle w:val="HTMLPreformatted"/>
        <w:pBdr>
          <w:top w:val="single" w:sz="6" w:space="2" w:color="888888"/>
          <w:left w:val="single" w:sz="6" w:space="2" w:color="888888"/>
          <w:bottom w:val="single" w:sz="6" w:space="2" w:color="888888"/>
          <w:right w:val="single" w:sz="6" w:space="2" w:color="888888"/>
        </w:pBdr>
        <w:rPr>
          <w:ins w:id="586" w:author="Unknown"/>
          <w:rStyle w:val="pln"/>
          <w:color w:val="000000"/>
          <w:sz w:val="23"/>
          <w:szCs w:val="23"/>
        </w:rPr>
      </w:pPr>
      <w:ins w:id="587"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Khilan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Delhi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1500.00</w:t>
        </w:r>
        <w:r>
          <w:rPr>
            <w:rStyle w:val="pln"/>
            <w:color w:val="000000"/>
            <w:sz w:val="23"/>
            <w:szCs w:val="23"/>
          </w:rPr>
          <w:t xml:space="preserve"> </w:t>
        </w:r>
        <w:r>
          <w:rPr>
            <w:rStyle w:val="pun"/>
            <w:color w:val="666600"/>
            <w:sz w:val="23"/>
            <w:szCs w:val="23"/>
          </w:rPr>
          <w:t>|</w:t>
        </w:r>
      </w:ins>
    </w:p>
    <w:p w:rsidR="00DB039B" w:rsidRDefault="00DB039B" w:rsidP="00DB039B">
      <w:pPr>
        <w:pStyle w:val="HTMLPreformatted"/>
        <w:pBdr>
          <w:top w:val="single" w:sz="6" w:space="2" w:color="888888"/>
          <w:left w:val="single" w:sz="6" w:space="2" w:color="888888"/>
          <w:bottom w:val="single" w:sz="6" w:space="2" w:color="888888"/>
          <w:right w:val="single" w:sz="6" w:space="2" w:color="888888"/>
        </w:pBdr>
        <w:rPr>
          <w:ins w:id="588" w:author="Unknown"/>
          <w:rStyle w:val="pln"/>
          <w:color w:val="000000"/>
          <w:sz w:val="23"/>
          <w:szCs w:val="23"/>
        </w:rPr>
      </w:pPr>
      <w:ins w:id="589"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kaushik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Kota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2000.00</w:t>
        </w:r>
        <w:r>
          <w:rPr>
            <w:rStyle w:val="pln"/>
            <w:color w:val="000000"/>
            <w:sz w:val="23"/>
            <w:szCs w:val="23"/>
          </w:rPr>
          <w:t xml:space="preserve"> </w:t>
        </w:r>
        <w:r>
          <w:rPr>
            <w:rStyle w:val="pun"/>
            <w:color w:val="666600"/>
            <w:sz w:val="23"/>
            <w:szCs w:val="23"/>
          </w:rPr>
          <w:t>|</w:t>
        </w:r>
      </w:ins>
    </w:p>
    <w:p w:rsidR="00DB039B" w:rsidRDefault="00DB039B" w:rsidP="00DB039B">
      <w:pPr>
        <w:pStyle w:val="HTMLPreformatted"/>
        <w:pBdr>
          <w:top w:val="single" w:sz="6" w:space="2" w:color="888888"/>
          <w:left w:val="single" w:sz="6" w:space="2" w:color="888888"/>
          <w:bottom w:val="single" w:sz="6" w:space="2" w:color="888888"/>
          <w:right w:val="single" w:sz="6" w:space="2" w:color="888888"/>
        </w:pBdr>
        <w:rPr>
          <w:ins w:id="590" w:author="Unknown"/>
          <w:rStyle w:val="pln"/>
          <w:color w:val="000000"/>
          <w:sz w:val="23"/>
          <w:szCs w:val="23"/>
        </w:rPr>
      </w:pPr>
      <w:ins w:id="591"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Chaitali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Mumbai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6500.00</w:t>
        </w:r>
        <w:r>
          <w:rPr>
            <w:rStyle w:val="pln"/>
            <w:color w:val="000000"/>
            <w:sz w:val="23"/>
            <w:szCs w:val="23"/>
          </w:rPr>
          <w:t xml:space="preserve"> </w:t>
        </w:r>
        <w:r>
          <w:rPr>
            <w:rStyle w:val="pun"/>
            <w:color w:val="666600"/>
            <w:sz w:val="23"/>
            <w:szCs w:val="23"/>
          </w:rPr>
          <w:t>|</w:t>
        </w:r>
      </w:ins>
    </w:p>
    <w:p w:rsidR="00DB039B" w:rsidRDefault="00DB039B" w:rsidP="00DB039B">
      <w:pPr>
        <w:pStyle w:val="HTMLPreformatted"/>
        <w:pBdr>
          <w:top w:val="single" w:sz="6" w:space="2" w:color="888888"/>
          <w:left w:val="single" w:sz="6" w:space="2" w:color="888888"/>
          <w:bottom w:val="single" w:sz="6" w:space="2" w:color="888888"/>
          <w:right w:val="single" w:sz="6" w:space="2" w:color="888888"/>
        </w:pBdr>
        <w:rPr>
          <w:ins w:id="592" w:author="Unknown"/>
          <w:rStyle w:val="pln"/>
          <w:color w:val="000000"/>
          <w:sz w:val="23"/>
          <w:szCs w:val="23"/>
        </w:rPr>
      </w:pPr>
      <w:ins w:id="593"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Hardik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Bhopal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8500.00</w:t>
        </w:r>
        <w:r>
          <w:rPr>
            <w:rStyle w:val="pln"/>
            <w:color w:val="000000"/>
            <w:sz w:val="23"/>
            <w:szCs w:val="23"/>
          </w:rPr>
          <w:t xml:space="preserve"> </w:t>
        </w:r>
        <w:r>
          <w:rPr>
            <w:rStyle w:val="pun"/>
            <w:color w:val="666600"/>
            <w:sz w:val="23"/>
            <w:szCs w:val="23"/>
          </w:rPr>
          <w:t>|</w:t>
        </w:r>
      </w:ins>
    </w:p>
    <w:p w:rsidR="00DB039B" w:rsidRDefault="00DB039B" w:rsidP="00DB039B">
      <w:pPr>
        <w:pStyle w:val="HTMLPreformatted"/>
        <w:pBdr>
          <w:top w:val="single" w:sz="6" w:space="2" w:color="888888"/>
          <w:left w:val="single" w:sz="6" w:space="2" w:color="888888"/>
          <w:bottom w:val="single" w:sz="6" w:space="2" w:color="888888"/>
          <w:right w:val="single" w:sz="6" w:space="2" w:color="888888"/>
        </w:pBdr>
        <w:rPr>
          <w:ins w:id="594" w:author="Unknown"/>
          <w:rStyle w:val="pln"/>
          <w:color w:val="000000"/>
          <w:sz w:val="23"/>
          <w:szCs w:val="23"/>
        </w:rPr>
      </w:pPr>
      <w:ins w:id="595"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6</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Komal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22</w:t>
        </w:r>
        <w:r>
          <w:rPr>
            <w:rStyle w:val="pln"/>
            <w:color w:val="000000"/>
            <w:sz w:val="23"/>
            <w:szCs w:val="23"/>
          </w:rPr>
          <w:t xml:space="preserve"> </w:t>
        </w:r>
        <w:r>
          <w:rPr>
            <w:rStyle w:val="pun"/>
            <w:color w:val="666600"/>
            <w:sz w:val="23"/>
            <w:szCs w:val="23"/>
          </w:rPr>
          <w:t>|</w:t>
        </w:r>
        <w:r>
          <w:rPr>
            <w:rStyle w:val="pln"/>
            <w:color w:val="000000"/>
            <w:sz w:val="23"/>
            <w:szCs w:val="23"/>
          </w:rPr>
          <w:t xml:space="preserve"> MP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4500.00</w:t>
        </w:r>
        <w:r>
          <w:rPr>
            <w:rStyle w:val="pln"/>
            <w:color w:val="000000"/>
            <w:sz w:val="23"/>
            <w:szCs w:val="23"/>
          </w:rPr>
          <w:t xml:space="preserve"> </w:t>
        </w:r>
        <w:r>
          <w:rPr>
            <w:rStyle w:val="pun"/>
            <w:color w:val="666600"/>
            <w:sz w:val="23"/>
            <w:szCs w:val="23"/>
          </w:rPr>
          <w:t>|</w:t>
        </w:r>
      </w:ins>
    </w:p>
    <w:p w:rsidR="00DB039B" w:rsidRDefault="00DB039B" w:rsidP="00DB039B">
      <w:pPr>
        <w:pStyle w:val="HTMLPreformatted"/>
        <w:pBdr>
          <w:top w:val="single" w:sz="6" w:space="2" w:color="888888"/>
          <w:left w:val="single" w:sz="6" w:space="2" w:color="888888"/>
          <w:bottom w:val="single" w:sz="6" w:space="2" w:color="888888"/>
          <w:right w:val="single" w:sz="6" w:space="2" w:color="888888"/>
        </w:pBdr>
        <w:rPr>
          <w:ins w:id="596" w:author="Unknown"/>
          <w:rStyle w:val="pln"/>
          <w:color w:val="000000"/>
          <w:sz w:val="23"/>
          <w:szCs w:val="23"/>
        </w:rPr>
      </w:pPr>
      <w:ins w:id="597"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Muffy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Indore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10000.00</w:t>
        </w:r>
        <w:r>
          <w:rPr>
            <w:rStyle w:val="pln"/>
            <w:color w:val="000000"/>
            <w:sz w:val="23"/>
            <w:szCs w:val="23"/>
          </w:rPr>
          <w:t xml:space="preserve"> </w:t>
        </w:r>
        <w:r>
          <w:rPr>
            <w:rStyle w:val="pun"/>
            <w:color w:val="666600"/>
            <w:sz w:val="23"/>
            <w:szCs w:val="23"/>
          </w:rPr>
          <w:t>|</w:t>
        </w:r>
      </w:ins>
    </w:p>
    <w:p w:rsidR="00DB039B" w:rsidRDefault="00DB039B" w:rsidP="00DB039B">
      <w:pPr>
        <w:pStyle w:val="HTMLPreformatted"/>
        <w:pBdr>
          <w:top w:val="single" w:sz="6" w:space="2" w:color="888888"/>
          <w:left w:val="single" w:sz="6" w:space="2" w:color="888888"/>
          <w:bottom w:val="single" w:sz="6" w:space="2" w:color="888888"/>
          <w:right w:val="single" w:sz="6" w:space="2" w:color="888888"/>
        </w:pBdr>
        <w:rPr>
          <w:ins w:id="598" w:author="Unknown"/>
          <w:sz w:val="23"/>
          <w:szCs w:val="23"/>
        </w:rPr>
      </w:pPr>
      <w:ins w:id="599" w:author="Unknown">
        <w:r>
          <w:rPr>
            <w:rStyle w:val="pun"/>
            <w:color w:val="666600"/>
            <w:sz w:val="23"/>
            <w:szCs w:val="23"/>
          </w:rPr>
          <w:t>+----+----------+-----+-----------+----------+</w:t>
        </w:r>
      </w:ins>
    </w:p>
    <w:p w:rsidR="00DB039B" w:rsidRDefault="00DB039B" w:rsidP="00DB039B">
      <w:pPr>
        <w:pStyle w:val="NormalWeb"/>
        <w:spacing w:before="120" w:beforeAutospacing="0" w:after="144" w:afterAutospacing="0"/>
        <w:ind w:left="48" w:right="48"/>
        <w:jc w:val="both"/>
        <w:rPr>
          <w:ins w:id="600" w:author="Unknown"/>
          <w:rFonts w:ascii="Arial" w:hAnsi="Arial" w:cs="Arial"/>
          <w:color w:val="000000"/>
        </w:rPr>
      </w:pPr>
      <w:ins w:id="601" w:author="Unknown">
        <w:r>
          <w:rPr>
            <w:rFonts w:ascii="Arial" w:hAnsi="Arial" w:cs="Arial"/>
            <w:color w:val="000000"/>
          </w:rPr>
          <w:t>Table 2: ORDERS Table is as follows −</w:t>
        </w:r>
      </w:ins>
    </w:p>
    <w:p w:rsidR="00DB039B" w:rsidRDefault="00DB039B" w:rsidP="00DB039B">
      <w:pPr>
        <w:pStyle w:val="HTMLPreformatted"/>
        <w:pBdr>
          <w:top w:val="single" w:sz="6" w:space="2" w:color="888888"/>
          <w:left w:val="single" w:sz="6" w:space="2" w:color="888888"/>
          <w:bottom w:val="single" w:sz="6" w:space="2" w:color="888888"/>
          <w:right w:val="single" w:sz="6" w:space="2" w:color="888888"/>
        </w:pBdr>
        <w:rPr>
          <w:ins w:id="602" w:author="Unknown"/>
          <w:rStyle w:val="pln"/>
          <w:color w:val="000000"/>
          <w:sz w:val="23"/>
          <w:szCs w:val="23"/>
        </w:rPr>
      </w:pPr>
      <w:ins w:id="603" w:author="Unknown">
        <w:r>
          <w:rPr>
            <w:rStyle w:val="pun"/>
            <w:color w:val="666600"/>
            <w:sz w:val="23"/>
            <w:szCs w:val="23"/>
          </w:rPr>
          <w:t>+-----+---------------------+-------------+--------+</w:t>
        </w:r>
      </w:ins>
    </w:p>
    <w:p w:rsidR="00DB039B" w:rsidRDefault="00DB039B" w:rsidP="00DB039B">
      <w:pPr>
        <w:pStyle w:val="HTMLPreformatted"/>
        <w:pBdr>
          <w:top w:val="single" w:sz="6" w:space="2" w:color="888888"/>
          <w:left w:val="single" w:sz="6" w:space="2" w:color="888888"/>
          <w:bottom w:val="single" w:sz="6" w:space="2" w:color="888888"/>
          <w:right w:val="single" w:sz="6" w:space="2" w:color="888888"/>
        </w:pBdr>
        <w:rPr>
          <w:ins w:id="604" w:author="Unknown"/>
          <w:rStyle w:val="pln"/>
          <w:color w:val="000000"/>
          <w:sz w:val="23"/>
          <w:szCs w:val="23"/>
        </w:rPr>
      </w:pPr>
      <w:ins w:id="605" w:author="Unknown">
        <w:r>
          <w:rPr>
            <w:rStyle w:val="pun"/>
            <w:color w:val="666600"/>
            <w:sz w:val="23"/>
            <w:szCs w:val="23"/>
          </w:rPr>
          <w:t>|</w:t>
        </w:r>
        <w:r>
          <w:rPr>
            <w:rStyle w:val="pln"/>
            <w:color w:val="000000"/>
            <w:sz w:val="23"/>
            <w:szCs w:val="23"/>
          </w:rPr>
          <w:t xml:space="preserve">OID  </w:t>
        </w:r>
        <w:r>
          <w:rPr>
            <w:rStyle w:val="pun"/>
            <w:color w:val="666600"/>
            <w:sz w:val="23"/>
            <w:szCs w:val="23"/>
          </w:rPr>
          <w:t>|</w:t>
        </w:r>
        <w:r>
          <w:rPr>
            <w:rStyle w:val="pln"/>
            <w:color w:val="000000"/>
            <w:sz w:val="23"/>
            <w:szCs w:val="23"/>
          </w:rPr>
          <w:t xml:space="preserve"> DATE                </w:t>
        </w:r>
        <w:r>
          <w:rPr>
            <w:rStyle w:val="pun"/>
            <w:color w:val="666600"/>
            <w:sz w:val="23"/>
            <w:szCs w:val="23"/>
          </w:rPr>
          <w:t>|</w:t>
        </w:r>
        <w:r>
          <w:rPr>
            <w:rStyle w:val="pln"/>
            <w:color w:val="000000"/>
            <w:sz w:val="23"/>
            <w:szCs w:val="23"/>
          </w:rPr>
          <w:t xml:space="preserve"> CUSTOMER_ID </w:t>
        </w:r>
        <w:r>
          <w:rPr>
            <w:rStyle w:val="pun"/>
            <w:color w:val="666600"/>
            <w:sz w:val="23"/>
            <w:szCs w:val="23"/>
          </w:rPr>
          <w:t>|</w:t>
        </w:r>
        <w:r>
          <w:rPr>
            <w:rStyle w:val="pln"/>
            <w:color w:val="000000"/>
            <w:sz w:val="23"/>
            <w:szCs w:val="23"/>
          </w:rPr>
          <w:t xml:space="preserve"> AMOUNT </w:t>
        </w:r>
        <w:r>
          <w:rPr>
            <w:rStyle w:val="pun"/>
            <w:color w:val="666600"/>
            <w:sz w:val="23"/>
            <w:szCs w:val="23"/>
          </w:rPr>
          <w:t>|</w:t>
        </w:r>
      </w:ins>
    </w:p>
    <w:p w:rsidR="00DB039B" w:rsidRDefault="00DB039B" w:rsidP="00DB039B">
      <w:pPr>
        <w:pStyle w:val="HTMLPreformatted"/>
        <w:pBdr>
          <w:top w:val="single" w:sz="6" w:space="2" w:color="888888"/>
          <w:left w:val="single" w:sz="6" w:space="2" w:color="888888"/>
          <w:bottom w:val="single" w:sz="6" w:space="2" w:color="888888"/>
          <w:right w:val="single" w:sz="6" w:space="2" w:color="888888"/>
        </w:pBdr>
        <w:rPr>
          <w:ins w:id="606" w:author="Unknown"/>
          <w:rStyle w:val="pln"/>
          <w:color w:val="000000"/>
          <w:sz w:val="23"/>
          <w:szCs w:val="23"/>
        </w:rPr>
      </w:pPr>
      <w:ins w:id="607" w:author="Unknown">
        <w:r>
          <w:rPr>
            <w:rStyle w:val="pun"/>
            <w:color w:val="666600"/>
            <w:sz w:val="23"/>
            <w:szCs w:val="23"/>
          </w:rPr>
          <w:t>+-----+---------------------+-------------+--------+</w:t>
        </w:r>
      </w:ins>
    </w:p>
    <w:p w:rsidR="00DB039B" w:rsidRDefault="00DB039B" w:rsidP="00DB039B">
      <w:pPr>
        <w:pStyle w:val="HTMLPreformatted"/>
        <w:pBdr>
          <w:top w:val="single" w:sz="6" w:space="2" w:color="888888"/>
          <w:left w:val="single" w:sz="6" w:space="2" w:color="888888"/>
          <w:bottom w:val="single" w:sz="6" w:space="2" w:color="888888"/>
          <w:right w:val="single" w:sz="6" w:space="2" w:color="888888"/>
        </w:pBdr>
        <w:rPr>
          <w:ins w:id="608" w:author="Unknown"/>
          <w:rStyle w:val="pln"/>
          <w:color w:val="000000"/>
          <w:sz w:val="23"/>
          <w:szCs w:val="23"/>
        </w:rPr>
      </w:pPr>
      <w:ins w:id="609"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2009</w:t>
        </w:r>
        <w:r>
          <w:rPr>
            <w:rStyle w:val="pun"/>
            <w:color w:val="666600"/>
            <w:sz w:val="23"/>
            <w:szCs w:val="23"/>
          </w:rPr>
          <w:t>-</w:t>
        </w:r>
        <w:r>
          <w:rPr>
            <w:rStyle w:val="lit"/>
            <w:rFonts w:eastAsiaTheme="majorEastAsia"/>
            <w:color w:val="006666"/>
            <w:sz w:val="23"/>
            <w:szCs w:val="23"/>
          </w:rPr>
          <w:t>10</w:t>
        </w:r>
        <w:r>
          <w:rPr>
            <w:rStyle w:val="pun"/>
            <w:color w:val="666600"/>
            <w:sz w:val="23"/>
            <w:szCs w:val="23"/>
          </w:rPr>
          <w:t>-</w:t>
        </w:r>
        <w:r>
          <w:rPr>
            <w:rStyle w:val="lit"/>
            <w:rFonts w:eastAsiaTheme="majorEastAsia"/>
            <w:color w:val="006666"/>
            <w:sz w:val="23"/>
            <w:szCs w:val="23"/>
          </w:rPr>
          <w:t>08</w:t>
        </w:r>
        <w:r>
          <w:rPr>
            <w:rStyle w:val="pln"/>
            <w:color w:val="000000"/>
            <w:sz w:val="23"/>
            <w:szCs w:val="23"/>
          </w:rPr>
          <w:t xml:space="preserve"> </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3000</w:t>
        </w:r>
        <w:r>
          <w:rPr>
            <w:rStyle w:val="pln"/>
            <w:color w:val="000000"/>
            <w:sz w:val="23"/>
            <w:szCs w:val="23"/>
          </w:rPr>
          <w:t xml:space="preserve"> </w:t>
        </w:r>
        <w:r>
          <w:rPr>
            <w:rStyle w:val="pun"/>
            <w:color w:val="666600"/>
            <w:sz w:val="23"/>
            <w:szCs w:val="23"/>
          </w:rPr>
          <w:t>|</w:t>
        </w:r>
      </w:ins>
    </w:p>
    <w:p w:rsidR="00DB039B" w:rsidRDefault="00DB039B" w:rsidP="00DB039B">
      <w:pPr>
        <w:pStyle w:val="HTMLPreformatted"/>
        <w:pBdr>
          <w:top w:val="single" w:sz="6" w:space="2" w:color="888888"/>
          <w:left w:val="single" w:sz="6" w:space="2" w:color="888888"/>
          <w:bottom w:val="single" w:sz="6" w:space="2" w:color="888888"/>
          <w:right w:val="single" w:sz="6" w:space="2" w:color="888888"/>
        </w:pBdr>
        <w:rPr>
          <w:ins w:id="610" w:author="Unknown"/>
          <w:rStyle w:val="pln"/>
          <w:color w:val="000000"/>
          <w:sz w:val="23"/>
          <w:szCs w:val="23"/>
        </w:rPr>
      </w:pPr>
      <w:ins w:id="611"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2009</w:t>
        </w:r>
        <w:r>
          <w:rPr>
            <w:rStyle w:val="pun"/>
            <w:color w:val="666600"/>
            <w:sz w:val="23"/>
            <w:szCs w:val="23"/>
          </w:rPr>
          <w:t>-</w:t>
        </w:r>
        <w:r>
          <w:rPr>
            <w:rStyle w:val="lit"/>
            <w:rFonts w:eastAsiaTheme="majorEastAsia"/>
            <w:color w:val="006666"/>
            <w:sz w:val="23"/>
            <w:szCs w:val="23"/>
          </w:rPr>
          <w:t>10</w:t>
        </w:r>
        <w:r>
          <w:rPr>
            <w:rStyle w:val="pun"/>
            <w:color w:val="666600"/>
            <w:sz w:val="23"/>
            <w:szCs w:val="23"/>
          </w:rPr>
          <w:t>-</w:t>
        </w:r>
        <w:r>
          <w:rPr>
            <w:rStyle w:val="lit"/>
            <w:rFonts w:eastAsiaTheme="majorEastAsia"/>
            <w:color w:val="006666"/>
            <w:sz w:val="23"/>
            <w:szCs w:val="23"/>
          </w:rPr>
          <w:t>08</w:t>
        </w:r>
        <w:r>
          <w:rPr>
            <w:rStyle w:val="pln"/>
            <w:color w:val="000000"/>
            <w:sz w:val="23"/>
            <w:szCs w:val="23"/>
          </w:rPr>
          <w:t xml:space="preserve"> </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1500</w:t>
        </w:r>
        <w:r>
          <w:rPr>
            <w:rStyle w:val="pln"/>
            <w:color w:val="000000"/>
            <w:sz w:val="23"/>
            <w:szCs w:val="23"/>
          </w:rPr>
          <w:t xml:space="preserve"> </w:t>
        </w:r>
        <w:r>
          <w:rPr>
            <w:rStyle w:val="pun"/>
            <w:color w:val="666600"/>
            <w:sz w:val="23"/>
            <w:szCs w:val="23"/>
          </w:rPr>
          <w:t>|</w:t>
        </w:r>
      </w:ins>
    </w:p>
    <w:p w:rsidR="00DB039B" w:rsidRDefault="00DB039B" w:rsidP="00DB039B">
      <w:pPr>
        <w:pStyle w:val="HTMLPreformatted"/>
        <w:pBdr>
          <w:top w:val="single" w:sz="6" w:space="2" w:color="888888"/>
          <w:left w:val="single" w:sz="6" w:space="2" w:color="888888"/>
          <w:bottom w:val="single" w:sz="6" w:space="2" w:color="888888"/>
          <w:right w:val="single" w:sz="6" w:space="2" w:color="888888"/>
        </w:pBdr>
        <w:rPr>
          <w:ins w:id="612" w:author="Unknown"/>
          <w:rStyle w:val="pln"/>
          <w:color w:val="000000"/>
          <w:sz w:val="23"/>
          <w:szCs w:val="23"/>
        </w:rPr>
      </w:pPr>
      <w:ins w:id="613"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2009</w:t>
        </w:r>
        <w:r>
          <w:rPr>
            <w:rStyle w:val="pun"/>
            <w:color w:val="666600"/>
            <w:sz w:val="23"/>
            <w:szCs w:val="23"/>
          </w:rPr>
          <w:t>-</w:t>
        </w:r>
        <w:r>
          <w:rPr>
            <w:rStyle w:val="lit"/>
            <w:rFonts w:eastAsiaTheme="majorEastAsia"/>
            <w:color w:val="006666"/>
            <w:sz w:val="23"/>
            <w:szCs w:val="23"/>
          </w:rPr>
          <w:t>11</w:t>
        </w:r>
        <w:r>
          <w:rPr>
            <w:rStyle w:val="pun"/>
            <w:color w:val="666600"/>
            <w:sz w:val="23"/>
            <w:szCs w:val="23"/>
          </w:rPr>
          <w:t>-</w:t>
        </w:r>
        <w:r>
          <w:rPr>
            <w:rStyle w:val="lit"/>
            <w:rFonts w:eastAsiaTheme="majorEastAsia"/>
            <w:color w:val="006666"/>
            <w:sz w:val="23"/>
            <w:szCs w:val="23"/>
          </w:rPr>
          <w:t>20</w:t>
        </w:r>
        <w:r>
          <w:rPr>
            <w:rStyle w:val="pln"/>
            <w:color w:val="000000"/>
            <w:sz w:val="23"/>
            <w:szCs w:val="23"/>
          </w:rPr>
          <w:t xml:space="preserve"> </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1560</w:t>
        </w:r>
        <w:r>
          <w:rPr>
            <w:rStyle w:val="pln"/>
            <w:color w:val="000000"/>
            <w:sz w:val="23"/>
            <w:szCs w:val="23"/>
          </w:rPr>
          <w:t xml:space="preserve"> </w:t>
        </w:r>
        <w:r>
          <w:rPr>
            <w:rStyle w:val="pun"/>
            <w:color w:val="666600"/>
            <w:sz w:val="23"/>
            <w:szCs w:val="23"/>
          </w:rPr>
          <w:t>|</w:t>
        </w:r>
      </w:ins>
    </w:p>
    <w:p w:rsidR="00DB039B" w:rsidRDefault="00DB039B" w:rsidP="00DB039B">
      <w:pPr>
        <w:pStyle w:val="HTMLPreformatted"/>
        <w:pBdr>
          <w:top w:val="single" w:sz="6" w:space="2" w:color="888888"/>
          <w:left w:val="single" w:sz="6" w:space="2" w:color="888888"/>
          <w:bottom w:val="single" w:sz="6" w:space="2" w:color="888888"/>
          <w:right w:val="single" w:sz="6" w:space="2" w:color="888888"/>
        </w:pBdr>
        <w:rPr>
          <w:ins w:id="614" w:author="Unknown"/>
          <w:rStyle w:val="pln"/>
          <w:color w:val="000000"/>
          <w:sz w:val="23"/>
          <w:szCs w:val="23"/>
        </w:rPr>
      </w:pPr>
      <w:ins w:id="615" w:author="Unknown">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2008</w:t>
        </w:r>
        <w:r>
          <w:rPr>
            <w:rStyle w:val="pun"/>
            <w:color w:val="666600"/>
            <w:sz w:val="23"/>
            <w:szCs w:val="23"/>
          </w:rPr>
          <w:t>-</w:t>
        </w:r>
        <w:r>
          <w:rPr>
            <w:rStyle w:val="lit"/>
            <w:rFonts w:eastAsiaTheme="majorEastAsia"/>
            <w:color w:val="006666"/>
            <w:sz w:val="23"/>
            <w:szCs w:val="23"/>
          </w:rPr>
          <w:t>05</w:t>
        </w:r>
        <w:r>
          <w:rPr>
            <w:rStyle w:val="pun"/>
            <w:color w:val="666600"/>
            <w:sz w:val="23"/>
            <w:szCs w:val="23"/>
          </w:rPr>
          <w:t>-</w:t>
        </w:r>
        <w:r>
          <w:rPr>
            <w:rStyle w:val="lit"/>
            <w:rFonts w:eastAsiaTheme="majorEastAsia"/>
            <w:color w:val="006666"/>
            <w:sz w:val="23"/>
            <w:szCs w:val="23"/>
          </w:rPr>
          <w:t>20</w:t>
        </w:r>
        <w:r>
          <w:rPr>
            <w:rStyle w:val="pln"/>
            <w:color w:val="000000"/>
            <w:sz w:val="23"/>
            <w:szCs w:val="23"/>
          </w:rPr>
          <w:t xml:space="preserve"> </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2060</w:t>
        </w:r>
        <w:r>
          <w:rPr>
            <w:rStyle w:val="pln"/>
            <w:color w:val="000000"/>
            <w:sz w:val="23"/>
            <w:szCs w:val="23"/>
          </w:rPr>
          <w:t xml:space="preserve"> </w:t>
        </w:r>
        <w:r>
          <w:rPr>
            <w:rStyle w:val="pun"/>
            <w:color w:val="666600"/>
            <w:sz w:val="23"/>
            <w:szCs w:val="23"/>
          </w:rPr>
          <w:t>|</w:t>
        </w:r>
      </w:ins>
    </w:p>
    <w:p w:rsidR="00DB039B" w:rsidRDefault="00DB039B" w:rsidP="00DB039B">
      <w:pPr>
        <w:pStyle w:val="HTMLPreformatted"/>
        <w:pBdr>
          <w:top w:val="single" w:sz="6" w:space="2" w:color="888888"/>
          <w:left w:val="single" w:sz="6" w:space="2" w:color="888888"/>
          <w:bottom w:val="single" w:sz="6" w:space="2" w:color="888888"/>
          <w:right w:val="single" w:sz="6" w:space="2" w:color="888888"/>
        </w:pBdr>
        <w:rPr>
          <w:ins w:id="616" w:author="Unknown"/>
          <w:sz w:val="23"/>
          <w:szCs w:val="23"/>
        </w:rPr>
      </w:pPr>
      <w:ins w:id="617" w:author="Unknown">
        <w:r>
          <w:rPr>
            <w:rStyle w:val="pun"/>
            <w:color w:val="666600"/>
            <w:sz w:val="23"/>
            <w:szCs w:val="23"/>
          </w:rPr>
          <w:t>+-----+---------------------+-------------+--------+</w:t>
        </w:r>
      </w:ins>
    </w:p>
    <w:p w:rsidR="00DB039B" w:rsidRDefault="00DB039B" w:rsidP="00DB039B">
      <w:pPr>
        <w:pStyle w:val="NormalWeb"/>
        <w:spacing w:before="120" w:beforeAutospacing="0" w:after="144" w:afterAutospacing="0"/>
        <w:ind w:left="48" w:right="48"/>
        <w:jc w:val="both"/>
        <w:rPr>
          <w:ins w:id="618" w:author="Unknown"/>
          <w:rFonts w:ascii="Arial" w:hAnsi="Arial" w:cs="Arial"/>
          <w:color w:val="000000"/>
        </w:rPr>
      </w:pPr>
      <w:ins w:id="619" w:author="Unknown">
        <w:r>
          <w:rPr>
            <w:rFonts w:ascii="Arial" w:hAnsi="Arial" w:cs="Arial"/>
            <w:color w:val="000000"/>
          </w:rPr>
          <w:t>Now, let us join these two tables using CARTESIAN JOIN as follows −</w:t>
        </w:r>
      </w:ins>
    </w:p>
    <w:p w:rsidR="00DB039B" w:rsidRDefault="00DB039B" w:rsidP="00DB039B">
      <w:pPr>
        <w:pStyle w:val="HTMLPreformatted"/>
        <w:pBdr>
          <w:top w:val="single" w:sz="6" w:space="2" w:color="888888"/>
          <w:left w:val="single" w:sz="6" w:space="2" w:color="888888"/>
          <w:bottom w:val="single" w:sz="6" w:space="2" w:color="888888"/>
          <w:right w:val="single" w:sz="6" w:space="2" w:color="888888"/>
        </w:pBdr>
        <w:rPr>
          <w:ins w:id="620" w:author="Unknown"/>
          <w:rStyle w:val="pln"/>
          <w:color w:val="000000"/>
          <w:sz w:val="23"/>
          <w:szCs w:val="23"/>
        </w:rPr>
      </w:pPr>
      <w:ins w:id="621" w:author="Unknown">
        <w:r>
          <w:rPr>
            <w:rStyle w:val="pln"/>
            <w:color w:val="000000"/>
            <w:sz w:val="23"/>
            <w:szCs w:val="23"/>
          </w:rPr>
          <w:t>SQL</w:t>
        </w:r>
        <w:r>
          <w:rPr>
            <w:rStyle w:val="pun"/>
            <w:color w:val="666600"/>
            <w:sz w:val="23"/>
            <w:szCs w:val="23"/>
          </w:rPr>
          <w:t>&gt;</w:t>
        </w:r>
        <w:r>
          <w:rPr>
            <w:rStyle w:val="pln"/>
            <w:color w:val="000000"/>
            <w:sz w:val="23"/>
            <w:szCs w:val="23"/>
          </w:rPr>
          <w:t xml:space="preserve"> SELECT  ID</w:t>
        </w:r>
        <w:r>
          <w:rPr>
            <w:rStyle w:val="pun"/>
            <w:color w:val="666600"/>
            <w:sz w:val="23"/>
            <w:szCs w:val="23"/>
          </w:rPr>
          <w:t>,</w:t>
        </w:r>
        <w:r>
          <w:rPr>
            <w:rStyle w:val="pln"/>
            <w:color w:val="000000"/>
            <w:sz w:val="23"/>
            <w:szCs w:val="23"/>
          </w:rPr>
          <w:t xml:space="preserve"> NAME</w:t>
        </w:r>
        <w:r>
          <w:rPr>
            <w:rStyle w:val="pun"/>
            <w:color w:val="666600"/>
            <w:sz w:val="23"/>
            <w:szCs w:val="23"/>
          </w:rPr>
          <w:t>,</w:t>
        </w:r>
        <w:r>
          <w:rPr>
            <w:rStyle w:val="pln"/>
            <w:color w:val="000000"/>
            <w:sz w:val="23"/>
            <w:szCs w:val="23"/>
          </w:rPr>
          <w:t xml:space="preserve"> AMOUNT</w:t>
        </w:r>
        <w:r>
          <w:rPr>
            <w:rStyle w:val="pun"/>
            <w:color w:val="666600"/>
            <w:sz w:val="23"/>
            <w:szCs w:val="23"/>
          </w:rPr>
          <w:t>,</w:t>
        </w:r>
        <w:r>
          <w:rPr>
            <w:rStyle w:val="pln"/>
            <w:color w:val="000000"/>
            <w:sz w:val="23"/>
            <w:szCs w:val="23"/>
          </w:rPr>
          <w:t xml:space="preserve"> DATE</w:t>
        </w:r>
      </w:ins>
    </w:p>
    <w:p w:rsidR="00DB039B" w:rsidRDefault="00DB039B" w:rsidP="00DB039B">
      <w:pPr>
        <w:pStyle w:val="HTMLPreformatted"/>
        <w:pBdr>
          <w:top w:val="single" w:sz="6" w:space="2" w:color="888888"/>
          <w:left w:val="single" w:sz="6" w:space="2" w:color="888888"/>
          <w:bottom w:val="single" w:sz="6" w:space="2" w:color="888888"/>
          <w:right w:val="single" w:sz="6" w:space="2" w:color="888888"/>
        </w:pBdr>
        <w:rPr>
          <w:ins w:id="622" w:author="Unknown"/>
          <w:sz w:val="23"/>
          <w:szCs w:val="23"/>
        </w:rPr>
      </w:pPr>
      <w:ins w:id="623" w:author="Unknown">
        <w:r>
          <w:rPr>
            <w:rStyle w:val="pln"/>
            <w:color w:val="000000"/>
            <w:sz w:val="23"/>
            <w:szCs w:val="23"/>
          </w:rPr>
          <w:t xml:space="preserve">   FROM CUSTOMERS</w:t>
        </w:r>
        <w:r>
          <w:rPr>
            <w:rStyle w:val="pun"/>
            <w:color w:val="666600"/>
            <w:sz w:val="23"/>
            <w:szCs w:val="23"/>
          </w:rPr>
          <w:t>,</w:t>
        </w:r>
        <w:r>
          <w:rPr>
            <w:rStyle w:val="pln"/>
            <w:color w:val="000000"/>
            <w:sz w:val="23"/>
            <w:szCs w:val="23"/>
          </w:rPr>
          <w:t xml:space="preserve"> ORDERS</w:t>
        </w:r>
        <w:r>
          <w:rPr>
            <w:rStyle w:val="pun"/>
            <w:color w:val="666600"/>
            <w:sz w:val="23"/>
            <w:szCs w:val="23"/>
          </w:rPr>
          <w:t>;</w:t>
        </w:r>
      </w:ins>
    </w:p>
    <w:p w:rsidR="00DB039B" w:rsidRDefault="00DB039B" w:rsidP="00DB039B">
      <w:pPr>
        <w:pStyle w:val="NormalWeb"/>
        <w:spacing w:before="120" w:beforeAutospacing="0" w:after="144" w:afterAutospacing="0"/>
        <w:ind w:left="48" w:right="48"/>
        <w:jc w:val="both"/>
        <w:rPr>
          <w:ins w:id="624" w:author="Unknown"/>
          <w:rFonts w:ascii="Arial" w:hAnsi="Arial" w:cs="Arial"/>
          <w:color w:val="000000"/>
        </w:rPr>
      </w:pPr>
      <w:ins w:id="625" w:author="Unknown">
        <w:r>
          <w:rPr>
            <w:rFonts w:ascii="Arial" w:hAnsi="Arial" w:cs="Arial"/>
            <w:color w:val="000000"/>
          </w:rPr>
          <w:t>This would produce the following result −</w:t>
        </w:r>
      </w:ins>
    </w:p>
    <w:p w:rsidR="00DB039B" w:rsidRDefault="00DB039B" w:rsidP="00DB039B">
      <w:pPr>
        <w:pStyle w:val="HTMLPreformatted"/>
        <w:rPr>
          <w:ins w:id="626" w:author="Unknown"/>
          <w:sz w:val="23"/>
          <w:szCs w:val="23"/>
        </w:rPr>
      </w:pPr>
      <w:ins w:id="627" w:author="Unknown">
        <w:r>
          <w:rPr>
            <w:sz w:val="23"/>
            <w:szCs w:val="23"/>
          </w:rPr>
          <w:t>+----+----------+--------+---------------------+</w:t>
        </w:r>
      </w:ins>
    </w:p>
    <w:p w:rsidR="00DB039B" w:rsidRDefault="00DB039B" w:rsidP="00DB039B">
      <w:pPr>
        <w:pStyle w:val="HTMLPreformatted"/>
        <w:rPr>
          <w:ins w:id="628" w:author="Unknown"/>
          <w:sz w:val="23"/>
          <w:szCs w:val="23"/>
        </w:rPr>
      </w:pPr>
      <w:ins w:id="629" w:author="Unknown">
        <w:r>
          <w:rPr>
            <w:sz w:val="23"/>
            <w:szCs w:val="23"/>
          </w:rPr>
          <w:t>| ID | NAME     | AMOUNT | DATE                |</w:t>
        </w:r>
      </w:ins>
    </w:p>
    <w:p w:rsidR="00DB039B" w:rsidRDefault="00DB039B" w:rsidP="00DB039B">
      <w:pPr>
        <w:pStyle w:val="HTMLPreformatted"/>
        <w:rPr>
          <w:ins w:id="630" w:author="Unknown"/>
          <w:sz w:val="23"/>
          <w:szCs w:val="23"/>
        </w:rPr>
      </w:pPr>
      <w:ins w:id="631" w:author="Unknown">
        <w:r>
          <w:rPr>
            <w:sz w:val="23"/>
            <w:szCs w:val="23"/>
          </w:rPr>
          <w:t>+----+----------+--------+---------------------+</w:t>
        </w:r>
      </w:ins>
    </w:p>
    <w:p w:rsidR="00DB039B" w:rsidRDefault="00DB039B" w:rsidP="00DB039B">
      <w:pPr>
        <w:pStyle w:val="HTMLPreformatted"/>
        <w:rPr>
          <w:ins w:id="632" w:author="Unknown"/>
          <w:sz w:val="23"/>
          <w:szCs w:val="23"/>
        </w:rPr>
      </w:pPr>
      <w:ins w:id="633" w:author="Unknown">
        <w:r>
          <w:rPr>
            <w:sz w:val="23"/>
            <w:szCs w:val="23"/>
          </w:rPr>
          <w:t>|  1 | Ramesh   |   3000 | 2009-10-08 00:00:00 |</w:t>
        </w:r>
      </w:ins>
    </w:p>
    <w:p w:rsidR="00DB039B" w:rsidRDefault="00DB039B" w:rsidP="00DB039B">
      <w:pPr>
        <w:pStyle w:val="HTMLPreformatted"/>
        <w:rPr>
          <w:ins w:id="634" w:author="Unknown"/>
          <w:sz w:val="23"/>
          <w:szCs w:val="23"/>
        </w:rPr>
      </w:pPr>
      <w:ins w:id="635" w:author="Unknown">
        <w:r>
          <w:rPr>
            <w:sz w:val="23"/>
            <w:szCs w:val="23"/>
          </w:rPr>
          <w:lastRenderedPageBreak/>
          <w:t>|  1 | Ramesh   |   1500 | 2009-10-08 00:00:00 |</w:t>
        </w:r>
      </w:ins>
    </w:p>
    <w:p w:rsidR="00DB039B" w:rsidRDefault="00DB039B" w:rsidP="00DB039B">
      <w:pPr>
        <w:pStyle w:val="HTMLPreformatted"/>
        <w:rPr>
          <w:ins w:id="636" w:author="Unknown"/>
          <w:sz w:val="23"/>
          <w:szCs w:val="23"/>
        </w:rPr>
      </w:pPr>
      <w:ins w:id="637" w:author="Unknown">
        <w:r>
          <w:rPr>
            <w:sz w:val="23"/>
            <w:szCs w:val="23"/>
          </w:rPr>
          <w:t>|  1 | Ramesh   |   1560 | 2009-11-20 00:00:00 |</w:t>
        </w:r>
      </w:ins>
    </w:p>
    <w:p w:rsidR="00DB039B" w:rsidRDefault="00DB039B" w:rsidP="00DB039B">
      <w:pPr>
        <w:pStyle w:val="HTMLPreformatted"/>
        <w:rPr>
          <w:ins w:id="638" w:author="Unknown"/>
          <w:sz w:val="23"/>
          <w:szCs w:val="23"/>
        </w:rPr>
      </w:pPr>
      <w:ins w:id="639" w:author="Unknown">
        <w:r>
          <w:rPr>
            <w:sz w:val="23"/>
            <w:szCs w:val="23"/>
          </w:rPr>
          <w:t>|  1 | Ramesh   |   2060 | 2008-05-20 00:00:00 |</w:t>
        </w:r>
      </w:ins>
    </w:p>
    <w:p w:rsidR="00DB039B" w:rsidRDefault="00DB039B" w:rsidP="00DB039B">
      <w:pPr>
        <w:pStyle w:val="HTMLPreformatted"/>
        <w:rPr>
          <w:ins w:id="640" w:author="Unknown"/>
          <w:sz w:val="23"/>
          <w:szCs w:val="23"/>
        </w:rPr>
      </w:pPr>
      <w:ins w:id="641" w:author="Unknown">
        <w:r>
          <w:rPr>
            <w:sz w:val="23"/>
            <w:szCs w:val="23"/>
          </w:rPr>
          <w:t>|  2 | Khilan   |   3000 | 2009-10-08 00:00:00 |</w:t>
        </w:r>
      </w:ins>
    </w:p>
    <w:p w:rsidR="00DB039B" w:rsidRDefault="00DB039B" w:rsidP="00DB039B">
      <w:pPr>
        <w:pStyle w:val="HTMLPreformatted"/>
        <w:rPr>
          <w:ins w:id="642" w:author="Unknown"/>
          <w:sz w:val="23"/>
          <w:szCs w:val="23"/>
        </w:rPr>
      </w:pPr>
      <w:ins w:id="643" w:author="Unknown">
        <w:r>
          <w:rPr>
            <w:sz w:val="23"/>
            <w:szCs w:val="23"/>
          </w:rPr>
          <w:t>|  2 | Khilan   |   1500 | 2009-10-08 00:00:00 |</w:t>
        </w:r>
      </w:ins>
    </w:p>
    <w:p w:rsidR="00DB039B" w:rsidRDefault="00DB039B" w:rsidP="00DB039B">
      <w:pPr>
        <w:pStyle w:val="HTMLPreformatted"/>
        <w:rPr>
          <w:ins w:id="644" w:author="Unknown"/>
          <w:sz w:val="23"/>
          <w:szCs w:val="23"/>
        </w:rPr>
      </w:pPr>
      <w:ins w:id="645" w:author="Unknown">
        <w:r>
          <w:rPr>
            <w:sz w:val="23"/>
            <w:szCs w:val="23"/>
          </w:rPr>
          <w:t>|  2 | Khilan   |   1560 | 2009-11-20 00:00:00 |</w:t>
        </w:r>
      </w:ins>
    </w:p>
    <w:p w:rsidR="00DB039B" w:rsidRDefault="00DB039B" w:rsidP="00DB039B">
      <w:pPr>
        <w:pStyle w:val="HTMLPreformatted"/>
        <w:rPr>
          <w:ins w:id="646" w:author="Unknown"/>
          <w:sz w:val="23"/>
          <w:szCs w:val="23"/>
        </w:rPr>
      </w:pPr>
      <w:ins w:id="647" w:author="Unknown">
        <w:r>
          <w:rPr>
            <w:sz w:val="23"/>
            <w:szCs w:val="23"/>
          </w:rPr>
          <w:t>|  2 | Khilan   |   2060 | 2008-05-20 00:00:00 |</w:t>
        </w:r>
      </w:ins>
    </w:p>
    <w:p w:rsidR="00DB039B" w:rsidRDefault="00DB039B" w:rsidP="00DB039B">
      <w:pPr>
        <w:pStyle w:val="HTMLPreformatted"/>
        <w:rPr>
          <w:ins w:id="648" w:author="Unknown"/>
          <w:sz w:val="23"/>
          <w:szCs w:val="23"/>
        </w:rPr>
      </w:pPr>
      <w:ins w:id="649" w:author="Unknown">
        <w:r>
          <w:rPr>
            <w:sz w:val="23"/>
            <w:szCs w:val="23"/>
          </w:rPr>
          <w:t>|  3 | kaushik  |   3000 | 2009-10-08 00:00:00 |</w:t>
        </w:r>
      </w:ins>
    </w:p>
    <w:p w:rsidR="00DB039B" w:rsidRDefault="00DB039B" w:rsidP="00DB039B">
      <w:pPr>
        <w:pStyle w:val="HTMLPreformatted"/>
        <w:rPr>
          <w:ins w:id="650" w:author="Unknown"/>
          <w:sz w:val="23"/>
          <w:szCs w:val="23"/>
        </w:rPr>
      </w:pPr>
      <w:ins w:id="651" w:author="Unknown">
        <w:r>
          <w:rPr>
            <w:sz w:val="23"/>
            <w:szCs w:val="23"/>
          </w:rPr>
          <w:t>|  3 | kaushik  |   1500 | 2009-10-08 00:00:00 |</w:t>
        </w:r>
      </w:ins>
    </w:p>
    <w:p w:rsidR="00DB039B" w:rsidRDefault="00DB039B" w:rsidP="00DB039B">
      <w:pPr>
        <w:pStyle w:val="HTMLPreformatted"/>
        <w:rPr>
          <w:ins w:id="652" w:author="Unknown"/>
          <w:sz w:val="23"/>
          <w:szCs w:val="23"/>
        </w:rPr>
      </w:pPr>
      <w:ins w:id="653" w:author="Unknown">
        <w:r>
          <w:rPr>
            <w:sz w:val="23"/>
            <w:szCs w:val="23"/>
          </w:rPr>
          <w:t>|  3 | kaushik  |   1560 | 2009-11-20 00:00:00 |</w:t>
        </w:r>
      </w:ins>
    </w:p>
    <w:p w:rsidR="00DB039B" w:rsidRDefault="00DB039B" w:rsidP="00DB039B">
      <w:pPr>
        <w:pStyle w:val="HTMLPreformatted"/>
        <w:rPr>
          <w:ins w:id="654" w:author="Unknown"/>
          <w:sz w:val="23"/>
          <w:szCs w:val="23"/>
        </w:rPr>
      </w:pPr>
      <w:ins w:id="655" w:author="Unknown">
        <w:r>
          <w:rPr>
            <w:sz w:val="23"/>
            <w:szCs w:val="23"/>
          </w:rPr>
          <w:t>|  3 | kaushik  |   2060 | 2008-05-20 00:00:00 |</w:t>
        </w:r>
      </w:ins>
    </w:p>
    <w:p w:rsidR="00DB039B" w:rsidRDefault="00DB039B" w:rsidP="00DB039B">
      <w:pPr>
        <w:pStyle w:val="HTMLPreformatted"/>
        <w:rPr>
          <w:ins w:id="656" w:author="Unknown"/>
          <w:sz w:val="23"/>
          <w:szCs w:val="23"/>
        </w:rPr>
      </w:pPr>
      <w:ins w:id="657" w:author="Unknown">
        <w:r>
          <w:rPr>
            <w:sz w:val="23"/>
            <w:szCs w:val="23"/>
          </w:rPr>
          <w:t>|  4 | Chaitali |   3000 | 2009-10-08 00:00:00 |</w:t>
        </w:r>
      </w:ins>
    </w:p>
    <w:p w:rsidR="00DB039B" w:rsidRDefault="00DB039B" w:rsidP="00DB039B">
      <w:pPr>
        <w:pStyle w:val="HTMLPreformatted"/>
        <w:rPr>
          <w:ins w:id="658" w:author="Unknown"/>
          <w:sz w:val="23"/>
          <w:szCs w:val="23"/>
        </w:rPr>
      </w:pPr>
      <w:ins w:id="659" w:author="Unknown">
        <w:r>
          <w:rPr>
            <w:sz w:val="23"/>
            <w:szCs w:val="23"/>
          </w:rPr>
          <w:t>|  4 | Chaitali |   1500 | 2009-10-08 00:00:00 |</w:t>
        </w:r>
      </w:ins>
    </w:p>
    <w:p w:rsidR="00DB039B" w:rsidRDefault="00DB039B" w:rsidP="00DB039B">
      <w:pPr>
        <w:pStyle w:val="HTMLPreformatted"/>
        <w:rPr>
          <w:ins w:id="660" w:author="Unknown"/>
          <w:sz w:val="23"/>
          <w:szCs w:val="23"/>
        </w:rPr>
      </w:pPr>
      <w:ins w:id="661" w:author="Unknown">
        <w:r>
          <w:rPr>
            <w:sz w:val="23"/>
            <w:szCs w:val="23"/>
          </w:rPr>
          <w:t>|  4 | Chaitali |   1560 | 2009-11-20 00:00:00 |</w:t>
        </w:r>
      </w:ins>
    </w:p>
    <w:p w:rsidR="00DB039B" w:rsidRDefault="00DB039B" w:rsidP="00DB039B">
      <w:pPr>
        <w:pStyle w:val="HTMLPreformatted"/>
        <w:rPr>
          <w:ins w:id="662" w:author="Unknown"/>
          <w:sz w:val="23"/>
          <w:szCs w:val="23"/>
        </w:rPr>
      </w:pPr>
      <w:ins w:id="663" w:author="Unknown">
        <w:r>
          <w:rPr>
            <w:sz w:val="23"/>
            <w:szCs w:val="23"/>
          </w:rPr>
          <w:t>|  4 | Chaitali |   2060 | 2008-05-20 00:00:00 |</w:t>
        </w:r>
      </w:ins>
    </w:p>
    <w:p w:rsidR="00DB039B" w:rsidRDefault="00DB039B" w:rsidP="00DB039B">
      <w:pPr>
        <w:pStyle w:val="HTMLPreformatted"/>
        <w:rPr>
          <w:ins w:id="664" w:author="Unknown"/>
          <w:sz w:val="23"/>
          <w:szCs w:val="23"/>
        </w:rPr>
      </w:pPr>
      <w:ins w:id="665" w:author="Unknown">
        <w:r>
          <w:rPr>
            <w:sz w:val="23"/>
            <w:szCs w:val="23"/>
          </w:rPr>
          <w:t>|  5 | Hardik   |   3000 | 2009-10-08 00:00:00 |</w:t>
        </w:r>
      </w:ins>
    </w:p>
    <w:p w:rsidR="00DB039B" w:rsidRDefault="00DB039B" w:rsidP="00DB039B">
      <w:pPr>
        <w:pStyle w:val="HTMLPreformatted"/>
        <w:rPr>
          <w:ins w:id="666" w:author="Unknown"/>
          <w:sz w:val="23"/>
          <w:szCs w:val="23"/>
        </w:rPr>
      </w:pPr>
      <w:ins w:id="667" w:author="Unknown">
        <w:r>
          <w:rPr>
            <w:sz w:val="23"/>
            <w:szCs w:val="23"/>
          </w:rPr>
          <w:t>|  5 | Hardik   |   1500 | 2009-10-08 00:00:00 |</w:t>
        </w:r>
      </w:ins>
    </w:p>
    <w:p w:rsidR="00DB039B" w:rsidRDefault="00DB039B" w:rsidP="00DB039B">
      <w:pPr>
        <w:pStyle w:val="HTMLPreformatted"/>
        <w:rPr>
          <w:ins w:id="668" w:author="Unknown"/>
          <w:sz w:val="23"/>
          <w:szCs w:val="23"/>
        </w:rPr>
      </w:pPr>
      <w:ins w:id="669" w:author="Unknown">
        <w:r>
          <w:rPr>
            <w:sz w:val="23"/>
            <w:szCs w:val="23"/>
          </w:rPr>
          <w:t>|  5 | Hardik   |   1560 | 2009-11-20 00:00:00 |</w:t>
        </w:r>
      </w:ins>
    </w:p>
    <w:p w:rsidR="00DB039B" w:rsidRDefault="00DB039B" w:rsidP="00DB039B">
      <w:pPr>
        <w:pStyle w:val="HTMLPreformatted"/>
        <w:rPr>
          <w:ins w:id="670" w:author="Unknown"/>
          <w:sz w:val="23"/>
          <w:szCs w:val="23"/>
        </w:rPr>
      </w:pPr>
      <w:ins w:id="671" w:author="Unknown">
        <w:r>
          <w:rPr>
            <w:sz w:val="23"/>
            <w:szCs w:val="23"/>
          </w:rPr>
          <w:t>|  5 | Hardik   |   2060 | 2008-05-20 00:00:00 |</w:t>
        </w:r>
      </w:ins>
    </w:p>
    <w:p w:rsidR="00DB039B" w:rsidRDefault="00DB039B" w:rsidP="00DB039B">
      <w:pPr>
        <w:pStyle w:val="HTMLPreformatted"/>
        <w:rPr>
          <w:ins w:id="672" w:author="Unknown"/>
          <w:sz w:val="23"/>
          <w:szCs w:val="23"/>
        </w:rPr>
      </w:pPr>
      <w:ins w:id="673" w:author="Unknown">
        <w:r>
          <w:rPr>
            <w:sz w:val="23"/>
            <w:szCs w:val="23"/>
          </w:rPr>
          <w:t>|  6 | Komal    |   3000 | 2009-10-08 00:00:00 |</w:t>
        </w:r>
      </w:ins>
    </w:p>
    <w:p w:rsidR="00DB039B" w:rsidRDefault="00DB039B" w:rsidP="00DB039B">
      <w:pPr>
        <w:pStyle w:val="HTMLPreformatted"/>
        <w:rPr>
          <w:ins w:id="674" w:author="Unknown"/>
          <w:sz w:val="23"/>
          <w:szCs w:val="23"/>
        </w:rPr>
      </w:pPr>
      <w:ins w:id="675" w:author="Unknown">
        <w:r>
          <w:rPr>
            <w:sz w:val="23"/>
            <w:szCs w:val="23"/>
          </w:rPr>
          <w:t>|  6 | Komal    |   1500 | 2009-10-08 00:00:00 |</w:t>
        </w:r>
      </w:ins>
    </w:p>
    <w:p w:rsidR="00DB039B" w:rsidRDefault="00DB039B" w:rsidP="00DB039B">
      <w:pPr>
        <w:pStyle w:val="HTMLPreformatted"/>
        <w:rPr>
          <w:ins w:id="676" w:author="Unknown"/>
          <w:sz w:val="23"/>
          <w:szCs w:val="23"/>
        </w:rPr>
      </w:pPr>
      <w:ins w:id="677" w:author="Unknown">
        <w:r>
          <w:rPr>
            <w:sz w:val="23"/>
            <w:szCs w:val="23"/>
          </w:rPr>
          <w:t>|  6 | Komal    |   1560 | 2009-11-20 00:00:00 |</w:t>
        </w:r>
      </w:ins>
    </w:p>
    <w:p w:rsidR="00DB039B" w:rsidRDefault="00DB039B" w:rsidP="00DB039B">
      <w:pPr>
        <w:pStyle w:val="HTMLPreformatted"/>
        <w:rPr>
          <w:ins w:id="678" w:author="Unknown"/>
          <w:sz w:val="23"/>
          <w:szCs w:val="23"/>
        </w:rPr>
      </w:pPr>
      <w:ins w:id="679" w:author="Unknown">
        <w:r>
          <w:rPr>
            <w:sz w:val="23"/>
            <w:szCs w:val="23"/>
          </w:rPr>
          <w:t>|  6 | Komal    |   2060 | 2008-05-20 00:00:00 |</w:t>
        </w:r>
      </w:ins>
    </w:p>
    <w:p w:rsidR="00DB039B" w:rsidRDefault="00DB039B" w:rsidP="00DB039B">
      <w:pPr>
        <w:pStyle w:val="HTMLPreformatted"/>
        <w:rPr>
          <w:ins w:id="680" w:author="Unknown"/>
          <w:sz w:val="23"/>
          <w:szCs w:val="23"/>
        </w:rPr>
      </w:pPr>
      <w:ins w:id="681" w:author="Unknown">
        <w:r>
          <w:rPr>
            <w:sz w:val="23"/>
            <w:szCs w:val="23"/>
          </w:rPr>
          <w:t>|  7 | Muffy    |   3000 | 2009-10-08 00:00:00 |</w:t>
        </w:r>
      </w:ins>
    </w:p>
    <w:p w:rsidR="00DB039B" w:rsidRDefault="00DB039B" w:rsidP="00DB039B">
      <w:pPr>
        <w:pStyle w:val="HTMLPreformatted"/>
        <w:rPr>
          <w:ins w:id="682" w:author="Unknown"/>
          <w:sz w:val="23"/>
          <w:szCs w:val="23"/>
        </w:rPr>
      </w:pPr>
      <w:ins w:id="683" w:author="Unknown">
        <w:r>
          <w:rPr>
            <w:sz w:val="23"/>
            <w:szCs w:val="23"/>
          </w:rPr>
          <w:t>|  7 | Muffy    |   1500 | 2009-10-08 00:00:00 |</w:t>
        </w:r>
      </w:ins>
    </w:p>
    <w:p w:rsidR="00DB039B" w:rsidRDefault="00DB039B" w:rsidP="00DB039B">
      <w:pPr>
        <w:pStyle w:val="HTMLPreformatted"/>
        <w:rPr>
          <w:ins w:id="684" w:author="Unknown"/>
          <w:sz w:val="23"/>
          <w:szCs w:val="23"/>
        </w:rPr>
      </w:pPr>
      <w:ins w:id="685" w:author="Unknown">
        <w:r>
          <w:rPr>
            <w:sz w:val="23"/>
            <w:szCs w:val="23"/>
          </w:rPr>
          <w:t>|  7 | Muffy    |   1560 | 2009-11-20 00:00:00 |</w:t>
        </w:r>
      </w:ins>
    </w:p>
    <w:p w:rsidR="00DB039B" w:rsidRDefault="00DB039B" w:rsidP="00DB039B">
      <w:pPr>
        <w:pStyle w:val="HTMLPreformatted"/>
        <w:rPr>
          <w:ins w:id="686" w:author="Unknown"/>
          <w:sz w:val="23"/>
          <w:szCs w:val="23"/>
        </w:rPr>
      </w:pPr>
      <w:ins w:id="687" w:author="Unknown">
        <w:r>
          <w:rPr>
            <w:sz w:val="23"/>
            <w:szCs w:val="23"/>
          </w:rPr>
          <w:t>|  7 | Muffy    |   2060 | 2008-05-20 00:00:00 |</w:t>
        </w:r>
      </w:ins>
    </w:p>
    <w:p w:rsidR="00DB039B" w:rsidRDefault="00DB039B" w:rsidP="00DB039B">
      <w:pPr>
        <w:pStyle w:val="HTMLPreformatted"/>
        <w:rPr>
          <w:ins w:id="688" w:author="Unknown"/>
          <w:sz w:val="23"/>
          <w:szCs w:val="23"/>
        </w:rPr>
      </w:pPr>
      <w:ins w:id="689" w:author="Unknown">
        <w:r>
          <w:rPr>
            <w:sz w:val="23"/>
            <w:szCs w:val="23"/>
          </w:rPr>
          <w:t>+----+----------+--------+---------------------+</w:t>
        </w:r>
      </w:ins>
    </w:p>
    <w:p w:rsidR="00A34048" w:rsidRDefault="00A34048" w:rsidP="008D2EF5"/>
    <w:p w:rsidR="00CA1F9D" w:rsidRDefault="00CA1F9D" w:rsidP="008D2EF5"/>
    <w:p w:rsidR="0044521B" w:rsidRDefault="0044521B" w:rsidP="0044521B">
      <w:pPr>
        <w:pStyle w:val="Heading1"/>
        <w:spacing w:before="300" w:after="150"/>
        <w:rPr>
          <w:rFonts w:ascii="Helvetica" w:hAnsi="Helvetica" w:cs="Helvetica"/>
          <w:b w:val="0"/>
          <w:bCs w:val="0"/>
          <w:color w:val="333333"/>
          <w:sz w:val="54"/>
          <w:szCs w:val="54"/>
        </w:rPr>
      </w:pPr>
      <w:r>
        <w:rPr>
          <w:rFonts w:ascii="Helvetica" w:hAnsi="Helvetica" w:cs="Helvetica"/>
          <w:b w:val="0"/>
          <w:bCs w:val="0"/>
          <w:color w:val="333333"/>
          <w:sz w:val="54"/>
          <w:szCs w:val="54"/>
        </w:rPr>
        <w:t>What are SQL Functions?</w:t>
      </w:r>
    </w:p>
    <w:p w:rsidR="0044521B" w:rsidRDefault="0044521B" w:rsidP="0044521B">
      <w:pPr>
        <w:pStyle w:val="NormalWeb"/>
        <w:spacing w:before="0" w:beforeAutospacing="0" w:after="150" w:afterAutospacing="0"/>
        <w:rPr>
          <w:rFonts w:ascii="Arial" w:hAnsi="Arial" w:cs="Arial"/>
          <w:color w:val="333333"/>
        </w:rPr>
      </w:pPr>
      <w:r>
        <w:rPr>
          <w:rFonts w:ascii="Arial" w:hAnsi="Arial" w:cs="Arial"/>
          <w:color w:val="333333"/>
        </w:rPr>
        <w:t>SQL provides many built-in functions to perform operations on data. These functions are useful while performing mathematical calculations, string concatenations, sub-strings etc. SQL functions are divided into two categories,</w:t>
      </w:r>
    </w:p>
    <w:p w:rsidR="0044521B" w:rsidRDefault="0044521B" w:rsidP="0044521B">
      <w:pPr>
        <w:numPr>
          <w:ilvl w:val="0"/>
          <w:numId w:val="73"/>
        </w:numPr>
        <w:spacing w:before="100" w:beforeAutospacing="1" w:after="100" w:afterAutospacing="1" w:line="450" w:lineRule="atLeast"/>
        <w:rPr>
          <w:rFonts w:ascii="Arial" w:hAnsi="Arial" w:cs="Arial"/>
          <w:color w:val="333333"/>
        </w:rPr>
      </w:pPr>
      <w:r>
        <w:rPr>
          <w:rFonts w:ascii="Arial" w:hAnsi="Arial" w:cs="Arial"/>
          <w:color w:val="333333"/>
        </w:rPr>
        <w:t>Aggregate Functions</w:t>
      </w:r>
    </w:p>
    <w:p w:rsidR="0044521B" w:rsidRDefault="0044521B" w:rsidP="0044521B">
      <w:pPr>
        <w:numPr>
          <w:ilvl w:val="0"/>
          <w:numId w:val="73"/>
        </w:numPr>
        <w:spacing w:before="100" w:beforeAutospacing="1" w:after="100" w:afterAutospacing="1" w:line="450" w:lineRule="atLeast"/>
        <w:rPr>
          <w:rFonts w:ascii="Arial" w:hAnsi="Arial" w:cs="Arial"/>
          <w:color w:val="333333"/>
        </w:rPr>
      </w:pPr>
      <w:r>
        <w:rPr>
          <w:rFonts w:ascii="Arial" w:hAnsi="Arial" w:cs="Arial"/>
          <w:color w:val="333333"/>
        </w:rPr>
        <w:t>Scalar Functions</w:t>
      </w:r>
    </w:p>
    <w:p w:rsidR="0044521B" w:rsidRDefault="00F60B67" w:rsidP="0044521B">
      <w:pPr>
        <w:spacing w:before="300" w:after="300" w:line="240" w:lineRule="auto"/>
        <w:rPr>
          <w:rFonts w:ascii="Times New Roman" w:hAnsi="Times New Roman" w:cs="Times New Roman"/>
        </w:rPr>
      </w:pPr>
      <w:r>
        <w:pict>
          <v:rect id="_x0000_i1108" style="width:0;height:0" o:hralign="center" o:hrstd="t" o:hrnoshade="t" o:hr="t" fillcolor="#333" stroked="f"/>
        </w:pict>
      </w:r>
    </w:p>
    <w:p w:rsidR="0044521B" w:rsidRDefault="0044521B" w:rsidP="0044521B">
      <w:pPr>
        <w:pStyle w:val="Heading2"/>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Aggregate Functions</w:t>
      </w:r>
    </w:p>
    <w:p w:rsidR="0044521B" w:rsidRDefault="0044521B" w:rsidP="0044521B">
      <w:pPr>
        <w:pStyle w:val="NormalWeb"/>
        <w:spacing w:before="0" w:beforeAutospacing="0" w:after="150" w:afterAutospacing="0"/>
        <w:rPr>
          <w:rFonts w:ascii="Arial" w:hAnsi="Arial" w:cs="Arial"/>
          <w:color w:val="333333"/>
        </w:rPr>
      </w:pPr>
      <w:r>
        <w:rPr>
          <w:rFonts w:ascii="Arial" w:hAnsi="Arial" w:cs="Arial"/>
          <w:color w:val="333333"/>
        </w:rPr>
        <w:t>These functions </w:t>
      </w:r>
      <w:r>
        <w:rPr>
          <w:rFonts w:ascii="Arial" w:hAnsi="Arial" w:cs="Arial"/>
          <w:b/>
          <w:bCs/>
          <w:color w:val="333333"/>
        </w:rPr>
        <w:t>return a single value</w:t>
      </w:r>
      <w:r>
        <w:rPr>
          <w:rFonts w:ascii="Arial" w:hAnsi="Arial" w:cs="Arial"/>
          <w:color w:val="333333"/>
        </w:rPr>
        <w:t> after performing calculations on a group of values. Following are some of the frequently used Aggregrate functions.</w:t>
      </w:r>
    </w:p>
    <w:p w:rsidR="0044521B" w:rsidRDefault="00F60B67" w:rsidP="0044521B">
      <w:pPr>
        <w:spacing w:before="300" w:after="300"/>
        <w:rPr>
          <w:rFonts w:ascii="Times New Roman" w:hAnsi="Times New Roman" w:cs="Times New Roman"/>
        </w:rPr>
      </w:pPr>
      <w:r>
        <w:pict>
          <v:rect id="_x0000_i1109" style="width:0;height:0" o:hralign="center" o:hrstd="t" o:hrnoshade="t" o:hr="t" fillcolor="#333" stroked="f"/>
        </w:pict>
      </w:r>
    </w:p>
    <w:p w:rsidR="0044521B" w:rsidRDefault="0044521B" w:rsidP="0044521B">
      <w:pPr>
        <w:pStyle w:val="Heading3"/>
        <w:spacing w:before="300" w:after="150"/>
        <w:rPr>
          <w:rFonts w:ascii="Helvetica" w:hAnsi="Helvetica" w:cs="Helvetica"/>
          <w:b w:val="0"/>
          <w:bCs w:val="0"/>
          <w:color w:val="333333"/>
          <w:sz w:val="36"/>
          <w:szCs w:val="36"/>
        </w:rPr>
      </w:pPr>
      <w:r>
        <w:rPr>
          <w:rStyle w:val="HTMLCode"/>
          <w:rFonts w:ascii="Consolas" w:eastAsiaTheme="majorEastAsia" w:hAnsi="Consolas" w:cs="Consolas"/>
          <w:b w:val="0"/>
          <w:bCs w:val="0"/>
          <w:color w:val="C7254E"/>
          <w:sz w:val="32"/>
          <w:szCs w:val="32"/>
          <w:shd w:val="clear" w:color="auto" w:fill="F9F2F4"/>
        </w:rPr>
        <w:lastRenderedPageBreak/>
        <w:t>AVG()</w:t>
      </w:r>
      <w:r>
        <w:rPr>
          <w:rFonts w:ascii="Helvetica" w:hAnsi="Helvetica" w:cs="Helvetica"/>
          <w:b w:val="0"/>
          <w:bCs w:val="0"/>
          <w:color w:val="333333"/>
          <w:sz w:val="36"/>
          <w:szCs w:val="36"/>
        </w:rPr>
        <w:t> Function</w:t>
      </w:r>
    </w:p>
    <w:p w:rsidR="0044521B" w:rsidRDefault="0044521B" w:rsidP="0044521B">
      <w:pPr>
        <w:pStyle w:val="NormalWeb"/>
        <w:spacing w:before="0" w:beforeAutospacing="0" w:after="150" w:afterAutospacing="0"/>
        <w:rPr>
          <w:rFonts w:ascii="Arial" w:hAnsi="Arial" w:cs="Arial"/>
          <w:color w:val="333333"/>
        </w:rPr>
      </w:pPr>
      <w:r>
        <w:rPr>
          <w:rFonts w:ascii="Arial" w:hAnsi="Arial" w:cs="Arial"/>
          <w:color w:val="333333"/>
        </w:rPr>
        <w:t>Average returns average value after calculating it from values in a numeric column.</w:t>
      </w:r>
    </w:p>
    <w:p w:rsidR="0044521B" w:rsidRDefault="0044521B" w:rsidP="0044521B">
      <w:pPr>
        <w:pStyle w:val="NormalWeb"/>
        <w:spacing w:before="0" w:beforeAutospacing="0" w:after="150" w:afterAutospacing="0"/>
        <w:rPr>
          <w:rFonts w:ascii="Arial" w:hAnsi="Arial" w:cs="Arial"/>
          <w:color w:val="333333"/>
        </w:rPr>
      </w:pPr>
      <w:r>
        <w:rPr>
          <w:rFonts w:ascii="Arial" w:hAnsi="Arial" w:cs="Arial"/>
          <w:color w:val="333333"/>
        </w:rPr>
        <w:t>Its general </w:t>
      </w:r>
      <w:r>
        <w:rPr>
          <w:rFonts w:ascii="Arial" w:hAnsi="Arial" w:cs="Arial"/>
          <w:b/>
          <w:bCs/>
          <w:color w:val="333333"/>
        </w:rPr>
        <w:t>syntax</w:t>
      </w:r>
      <w:r>
        <w:rPr>
          <w:rFonts w:ascii="Arial" w:hAnsi="Arial" w:cs="Arial"/>
          <w:color w:val="333333"/>
        </w:rPr>
        <w:t> is,</w:t>
      </w:r>
    </w:p>
    <w:p w:rsidR="0044521B" w:rsidRDefault="0044521B" w:rsidP="0044521B">
      <w:pPr>
        <w:pStyle w:val="HTMLPreformatted"/>
        <w:shd w:val="clear" w:color="auto" w:fill="1E2A37"/>
        <w:spacing w:before="120" w:after="120"/>
        <w:rPr>
          <w:rFonts w:ascii="Consolas" w:hAnsi="Consolas" w:cs="Consolas"/>
          <w:color w:val="F8F8F2"/>
        </w:rPr>
      </w:pPr>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E6DB74"/>
        </w:rPr>
        <w:t>AVG</w:t>
      </w:r>
      <w:r>
        <w:rPr>
          <w:rStyle w:val="token"/>
          <w:rFonts w:ascii="Consolas" w:hAnsi="Consolas" w:cs="Consolas"/>
          <w:color w:val="F8F8F2"/>
        </w:rPr>
        <w:t>(</w:t>
      </w:r>
      <w:r>
        <w:rPr>
          <w:rStyle w:val="HTMLCode"/>
          <w:rFonts w:ascii="Consolas" w:hAnsi="Consolas" w:cs="Consolas"/>
          <w:color w:val="F8F8F2"/>
        </w:rPr>
        <w:t>column_name</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table_name</w:t>
      </w:r>
    </w:p>
    <w:p w:rsidR="0044521B" w:rsidRDefault="00F60B67" w:rsidP="0044521B">
      <w:pPr>
        <w:spacing w:before="300" w:after="300"/>
        <w:rPr>
          <w:rFonts w:ascii="Times New Roman" w:hAnsi="Times New Roman" w:cs="Times New Roman"/>
        </w:rPr>
      </w:pPr>
      <w:r>
        <w:pict>
          <v:rect id="_x0000_i1110" style="width:0;height:0" o:hralign="center" o:hrstd="t" o:hrnoshade="t" o:hr="t" fillcolor="#333" stroked="f"/>
        </w:pict>
      </w:r>
    </w:p>
    <w:p w:rsidR="0044521B" w:rsidRDefault="0044521B" w:rsidP="0044521B">
      <w:pPr>
        <w:pStyle w:val="Heading4"/>
        <w:spacing w:before="150" w:after="150"/>
        <w:rPr>
          <w:rFonts w:ascii="Helvetica" w:hAnsi="Helvetica" w:cs="Helvetica"/>
          <w:b w:val="0"/>
          <w:bCs w:val="0"/>
          <w:color w:val="333333"/>
          <w:sz w:val="27"/>
          <w:szCs w:val="27"/>
        </w:rPr>
      </w:pPr>
      <w:r>
        <w:rPr>
          <w:rFonts w:ascii="Helvetica" w:hAnsi="Helvetica" w:cs="Helvetica"/>
          <w:b w:val="0"/>
          <w:bCs w:val="0"/>
          <w:color w:val="333333"/>
          <w:sz w:val="27"/>
          <w:szCs w:val="27"/>
        </w:rPr>
        <w:t>Using AVG() function</w:t>
      </w:r>
    </w:p>
    <w:p w:rsidR="0044521B" w:rsidRDefault="0044521B" w:rsidP="0044521B">
      <w:pPr>
        <w:pStyle w:val="NormalWeb"/>
        <w:spacing w:before="0" w:beforeAutospacing="0" w:after="150" w:afterAutospacing="0"/>
        <w:rPr>
          <w:rFonts w:ascii="Arial" w:hAnsi="Arial" w:cs="Arial"/>
          <w:color w:val="333333"/>
        </w:rPr>
      </w:pPr>
      <w:r>
        <w:rPr>
          <w:rFonts w:ascii="Arial" w:hAnsi="Arial" w:cs="Arial"/>
          <w:color w:val="333333"/>
        </w:rPr>
        <w:t>Consider the following </w:t>
      </w:r>
      <w:r>
        <w:rPr>
          <w:rFonts w:ascii="Arial" w:hAnsi="Arial" w:cs="Arial"/>
          <w:b/>
          <w:bCs/>
          <w:color w:val="333333"/>
        </w:rPr>
        <w:t>Emp</w:t>
      </w:r>
      <w:r>
        <w:rPr>
          <w:rFonts w:ascii="Arial" w:hAnsi="Arial" w:cs="Arial"/>
          <w:color w:val="333333"/>
        </w:rPr>
        <w:t> table</w:t>
      </w:r>
    </w:p>
    <w:tbl>
      <w:tblPr>
        <w:tblW w:w="94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915"/>
        <w:gridCol w:w="2802"/>
        <w:gridCol w:w="1954"/>
        <w:gridCol w:w="2764"/>
      </w:tblGrid>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salary</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9000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8000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6000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10000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8000</w:t>
            </w:r>
          </w:p>
        </w:tc>
      </w:tr>
    </w:tbl>
    <w:p w:rsidR="0044521B" w:rsidRDefault="0044521B" w:rsidP="0044521B">
      <w:pPr>
        <w:pStyle w:val="NormalWeb"/>
        <w:spacing w:before="0" w:beforeAutospacing="0" w:after="150" w:afterAutospacing="0"/>
        <w:rPr>
          <w:rFonts w:ascii="Arial" w:hAnsi="Arial" w:cs="Arial"/>
          <w:color w:val="333333"/>
        </w:rPr>
      </w:pPr>
      <w:r>
        <w:rPr>
          <w:rFonts w:ascii="Arial" w:hAnsi="Arial" w:cs="Arial"/>
          <w:color w:val="333333"/>
        </w:rPr>
        <w:t>SQL query to find average salary will be,</w:t>
      </w:r>
    </w:p>
    <w:p w:rsidR="0044521B" w:rsidRDefault="0044521B" w:rsidP="0044521B">
      <w:pPr>
        <w:pStyle w:val="HTMLPreformatted"/>
        <w:shd w:val="clear" w:color="auto" w:fill="1E2A37"/>
        <w:spacing w:before="120" w:after="120"/>
        <w:rPr>
          <w:rFonts w:ascii="Consolas" w:hAnsi="Consolas" w:cs="Consolas"/>
          <w:color w:val="F8F8F2"/>
        </w:rPr>
      </w:pPr>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E6DB74"/>
        </w:rPr>
        <w:t>avg</w:t>
      </w:r>
      <w:r>
        <w:rPr>
          <w:rStyle w:val="token"/>
          <w:rFonts w:ascii="Consolas" w:hAnsi="Consolas" w:cs="Consolas"/>
          <w:color w:val="F8F8F2"/>
        </w:rPr>
        <w:t>(</w:t>
      </w:r>
      <w:r>
        <w:rPr>
          <w:rStyle w:val="HTMLCode"/>
          <w:rFonts w:ascii="Consolas" w:hAnsi="Consolas" w:cs="Consolas"/>
          <w:color w:val="F8F8F2"/>
        </w:rPr>
        <w:t>salary</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Emp</w:t>
      </w:r>
      <w:r>
        <w:rPr>
          <w:rStyle w:val="token"/>
          <w:rFonts w:ascii="Consolas" w:hAnsi="Consolas" w:cs="Consolas"/>
          <w:color w:val="F8F8F2"/>
        </w:rPr>
        <w:t>;</w:t>
      </w:r>
    </w:p>
    <w:p w:rsidR="0044521B" w:rsidRDefault="0044521B" w:rsidP="0044521B">
      <w:pPr>
        <w:pStyle w:val="NormalWeb"/>
        <w:spacing w:before="0" w:beforeAutospacing="0" w:after="150" w:afterAutospacing="0"/>
        <w:rPr>
          <w:rFonts w:ascii="Arial" w:hAnsi="Arial" w:cs="Arial"/>
          <w:color w:val="333333"/>
        </w:rPr>
      </w:pPr>
      <w:r>
        <w:rPr>
          <w:rFonts w:ascii="Arial" w:hAnsi="Arial" w:cs="Arial"/>
          <w:color w:val="333333"/>
        </w:rPr>
        <w:t>Result of the above query will be,</w:t>
      </w:r>
    </w:p>
    <w:tbl>
      <w:tblPr>
        <w:tblW w:w="94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435"/>
      </w:tblGrid>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avg(salary)</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8200</w:t>
            </w:r>
          </w:p>
        </w:tc>
      </w:tr>
    </w:tbl>
    <w:p w:rsidR="0044521B" w:rsidRDefault="00F60B67" w:rsidP="0044521B">
      <w:pPr>
        <w:spacing w:before="300" w:after="300"/>
        <w:rPr>
          <w:rFonts w:ascii="Times New Roman" w:hAnsi="Times New Roman" w:cs="Times New Roman"/>
        </w:rPr>
      </w:pPr>
      <w:r>
        <w:pict>
          <v:rect id="_x0000_i1111" style="width:0;height:0" o:hralign="center" o:hrstd="t" o:hrnoshade="t" o:hr="t" fillcolor="#333" stroked="f"/>
        </w:pict>
      </w:r>
    </w:p>
    <w:p w:rsidR="0044521B" w:rsidRDefault="0044521B" w:rsidP="0044521B">
      <w:pPr>
        <w:pStyle w:val="Heading3"/>
        <w:spacing w:before="300" w:after="150"/>
        <w:rPr>
          <w:rFonts w:ascii="Helvetica" w:hAnsi="Helvetica" w:cs="Helvetica"/>
          <w:b w:val="0"/>
          <w:bCs w:val="0"/>
          <w:color w:val="333333"/>
          <w:sz w:val="36"/>
          <w:szCs w:val="36"/>
        </w:rPr>
      </w:pPr>
      <w:r>
        <w:rPr>
          <w:rStyle w:val="HTMLCode"/>
          <w:rFonts w:ascii="Consolas" w:eastAsiaTheme="majorEastAsia" w:hAnsi="Consolas" w:cs="Consolas"/>
          <w:b w:val="0"/>
          <w:bCs w:val="0"/>
          <w:color w:val="C7254E"/>
          <w:sz w:val="32"/>
          <w:szCs w:val="32"/>
          <w:shd w:val="clear" w:color="auto" w:fill="F9F2F4"/>
        </w:rPr>
        <w:t>COUNT()</w:t>
      </w:r>
      <w:r>
        <w:rPr>
          <w:rFonts w:ascii="Helvetica" w:hAnsi="Helvetica" w:cs="Helvetica"/>
          <w:b w:val="0"/>
          <w:bCs w:val="0"/>
          <w:color w:val="333333"/>
          <w:sz w:val="36"/>
          <w:szCs w:val="36"/>
        </w:rPr>
        <w:t> Function</w:t>
      </w:r>
    </w:p>
    <w:p w:rsidR="0044521B" w:rsidRDefault="0044521B" w:rsidP="0044521B">
      <w:pPr>
        <w:pStyle w:val="NormalWeb"/>
        <w:spacing w:before="0" w:beforeAutospacing="0" w:after="150" w:afterAutospacing="0"/>
        <w:rPr>
          <w:rFonts w:ascii="Arial" w:hAnsi="Arial" w:cs="Arial"/>
          <w:color w:val="333333"/>
        </w:rPr>
      </w:pPr>
      <w:r>
        <w:rPr>
          <w:rFonts w:ascii="Arial" w:hAnsi="Arial" w:cs="Arial"/>
          <w:color w:val="333333"/>
        </w:rPr>
        <w:t>Count returns the number of rows present in the table either based on some condition or without condition.</w:t>
      </w:r>
    </w:p>
    <w:p w:rsidR="0044521B" w:rsidRDefault="0044521B" w:rsidP="0044521B">
      <w:pPr>
        <w:pStyle w:val="NormalWeb"/>
        <w:spacing w:before="0" w:beforeAutospacing="0" w:after="150" w:afterAutospacing="0"/>
        <w:rPr>
          <w:rFonts w:ascii="Arial" w:hAnsi="Arial" w:cs="Arial"/>
          <w:color w:val="333333"/>
        </w:rPr>
      </w:pPr>
      <w:r>
        <w:rPr>
          <w:rFonts w:ascii="Arial" w:hAnsi="Arial" w:cs="Arial"/>
          <w:color w:val="333333"/>
        </w:rPr>
        <w:lastRenderedPageBreak/>
        <w:t>Its general </w:t>
      </w:r>
      <w:r>
        <w:rPr>
          <w:rFonts w:ascii="Arial" w:hAnsi="Arial" w:cs="Arial"/>
          <w:b/>
          <w:bCs/>
          <w:color w:val="333333"/>
        </w:rPr>
        <w:t>syntax</w:t>
      </w:r>
      <w:r>
        <w:rPr>
          <w:rFonts w:ascii="Arial" w:hAnsi="Arial" w:cs="Arial"/>
          <w:color w:val="333333"/>
        </w:rPr>
        <w:t> is,</w:t>
      </w:r>
    </w:p>
    <w:p w:rsidR="0044521B" w:rsidRDefault="0044521B" w:rsidP="0044521B">
      <w:pPr>
        <w:pStyle w:val="HTMLPreformatted"/>
        <w:shd w:val="clear" w:color="auto" w:fill="1E2A37"/>
        <w:spacing w:before="120" w:after="120"/>
        <w:rPr>
          <w:rFonts w:ascii="Consolas" w:hAnsi="Consolas" w:cs="Consolas"/>
          <w:color w:val="F8F8F2"/>
        </w:rPr>
      </w:pPr>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E6DB74"/>
        </w:rPr>
        <w:t>COUNT</w:t>
      </w:r>
      <w:r>
        <w:rPr>
          <w:rStyle w:val="token"/>
          <w:rFonts w:ascii="Consolas" w:hAnsi="Consolas" w:cs="Consolas"/>
          <w:color w:val="F8F8F2"/>
        </w:rPr>
        <w:t>(</w:t>
      </w:r>
      <w:r>
        <w:rPr>
          <w:rStyle w:val="HTMLCode"/>
          <w:rFonts w:ascii="Consolas" w:hAnsi="Consolas" w:cs="Consolas"/>
          <w:color w:val="F8F8F2"/>
        </w:rPr>
        <w:t>column_name</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w:t>
      </w:r>
      <w:r>
        <w:rPr>
          <w:rStyle w:val="token"/>
          <w:rFonts w:ascii="Consolas" w:hAnsi="Consolas" w:cs="Consolas"/>
          <w:color w:val="66D9EF"/>
        </w:rPr>
        <w:t>table</w:t>
      </w:r>
      <w:r>
        <w:rPr>
          <w:rStyle w:val="token"/>
          <w:rFonts w:ascii="Consolas" w:hAnsi="Consolas" w:cs="Consolas"/>
          <w:color w:val="F8F8F2"/>
        </w:rPr>
        <w:t>-</w:t>
      </w:r>
      <w:r>
        <w:rPr>
          <w:rStyle w:val="HTMLCode"/>
          <w:rFonts w:ascii="Consolas" w:hAnsi="Consolas" w:cs="Consolas"/>
          <w:color w:val="F8F8F2"/>
        </w:rPr>
        <w:t>name</w:t>
      </w:r>
    </w:p>
    <w:p w:rsidR="0044521B" w:rsidRDefault="00F60B67" w:rsidP="0044521B">
      <w:pPr>
        <w:spacing w:before="300" w:after="300"/>
        <w:rPr>
          <w:rFonts w:ascii="Times New Roman" w:hAnsi="Times New Roman" w:cs="Times New Roman"/>
        </w:rPr>
      </w:pPr>
      <w:r>
        <w:pict>
          <v:rect id="_x0000_i1112" style="width:0;height:0" o:hralign="center" o:hrstd="t" o:hrnoshade="t" o:hr="t" fillcolor="#333" stroked="f"/>
        </w:pict>
      </w:r>
    </w:p>
    <w:p w:rsidR="0044521B" w:rsidRDefault="0044521B" w:rsidP="0044521B">
      <w:pPr>
        <w:pStyle w:val="Heading4"/>
        <w:spacing w:before="150" w:after="150"/>
        <w:rPr>
          <w:rFonts w:ascii="Helvetica" w:hAnsi="Helvetica" w:cs="Helvetica"/>
          <w:b w:val="0"/>
          <w:bCs w:val="0"/>
          <w:color w:val="333333"/>
          <w:sz w:val="27"/>
          <w:szCs w:val="27"/>
        </w:rPr>
      </w:pPr>
      <w:r>
        <w:rPr>
          <w:rFonts w:ascii="Helvetica" w:hAnsi="Helvetica" w:cs="Helvetica"/>
          <w:b w:val="0"/>
          <w:bCs w:val="0"/>
          <w:color w:val="333333"/>
          <w:sz w:val="27"/>
          <w:szCs w:val="27"/>
        </w:rPr>
        <w:t>Using COUNT() function</w:t>
      </w:r>
    </w:p>
    <w:p w:rsidR="0044521B" w:rsidRDefault="0044521B" w:rsidP="0044521B">
      <w:pPr>
        <w:pStyle w:val="NormalWeb"/>
        <w:spacing w:before="0" w:beforeAutospacing="0" w:after="150" w:afterAutospacing="0"/>
        <w:rPr>
          <w:rFonts w:ascii="Arial" w:hAnsi="Arial" w:cs="Arial"/>
          <w:color w:val="333333"/>
        </w:rPr>
      </w:pPr>
      <w:r>
        <w:rPr>
          <w:rFonts w:ascii="Arial" w:hAnsi="Arial" w:cs="Arial"/>
          <w:color w:val="333333"/>
        </w:rPr>
        <w:t>Consider the following </w:t>
      </w:r>
      <w:r>
        <w:rPr>
          <w:rFonts w:ascii="Arial" w:hAnsi="Arial" w:cs="Arial"/>
          <w:b/>
          <w:bCs/>
          <w:color w:val="333333"/>
        </w:rPr>
        <w:t>Emp</w:t>
      </w:r>
      <w:r>
        <w:rPr>
          <w:rFonts w:ascii="Arial" w:hAnsi="Arial" w:cs="Arial"/>
          <w:color w:val="333333"/>
        </w:rPr>
        <w:t> table</w:t>
      </w:r>
    </w:p>
    <w:tbl>
      <w:tblPr>
        <w:tblW w:w="94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915"/>
        <w:gridCol w:w="2802"/>
        <w:gridCol w:w="1954"/>
        <w:gridCol w:w="2764"/>
      </w:tblGrid>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salary</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9000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8000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6000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10000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8000</w:t>
            </w:r>
          </w:p>
        </w:tc>
      </w:tr>
    </w:tbl>
    <w:p w:rsidR="0044521B" w:rsidRDefault="0044521B" w:rsidP="0044521B">
      <w:pPr>
        <w:pStyle w:val="NormalWeb"/>
        <w:spacing w:before="0" w:beforeAutospacing="0" w:after="150" w:afterAutospacing="0"/>
        <w:rPr>
          <w:rFonts w:ascii="Arial" w:hAnsi="Arial" w:cs="Arial"/>
          <w:color w:val="333333"/>
        </w:rPr>
      </w:pPr>
      <w:r>
        <w:rPr>
          <w:rFonts w:ascii="Arial" w:hAnsi="Arial" w:cs="Arial"/>
          <w:color w:val="333333"/>
        </w:rPr>
        <w:t>SQL query to count employees, satisfying specified condition is,</w:t>
      </w:r>
    </w:p>
    <w:p w:rsidR="0044521B" w:rsidRDefault="0044521B" w:rsidP="0044521B">
      <w:pPr>
        <w:pStyle w:val="HTMLPreformatted"/>
        <w:shd w:val="clear" w:color="auto" w:fill="1E2A37"/>
        <w:spacing w:before="120" w:after="120"/>
        <w:rPr>
          <w:rFonts w:ascii="Consolas" w:hAnsi="Consolas" w:cs="Consolas"/>
          <w:color w:val="F8F8F2"/>
        </w:rPr>
      </w:pPr>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E6DB74"/>
        </w:rPr>
        <w:t>COUNT</w:t>
      </w:r>
      <w:r>
        <w:rPr>
          <w:rStyle w:val="token"/>
          <w:rFonts w:ascii="Consolas" w:hAnsi="Consolas" w:cs="Consolas"/>
          <w:color w:val="F8F8F2"/>
        </w:rPr>
        <w:t>(</w:t>
      </w:r>
      <w:r>
        <w:rPr>
          <w:rStyle w:val="HTMLCode"/>
          <w:rFonts w:ascii="Consolas" w:hAnsi="Consolas" w:cs="Consolas"/>
          <w:color w:val="F8F8F2"/>
        </w:rPr>
        <w:t>name</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Emp </w:t>
      </w:r>
      <w:r>
        <w:rPr>
          <w:rStyle w:val="token"/>
          <w:rFonts w:ascii="Consolas" w:hAnsi="Consolas" w:cs="Consolas"/>
          <w:color w:val="66D9EF"/>
        </w:rPr>
        <w:t>WHERE</w:t>
      </w:r>
      <w:r>
        <w:rPr>
          <w:rStyle w:val="HTMLCode"/>
          <w:rFonts w:ascii="Consolas" w:hAnsi="Consolas" w:cs="Consolas"/>
          <w:color w:val="F8F8F2"/>
        </w:rPr>
        <w:t xml:space="preserve"> salary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8000</w:t>
      </w:r>
      <w:r>
        <w:rPr>
          <w:rStyle w:val="token"/>
          <w:rFonts w:ascii="Consolas" w:hAnsi="Consolas" w:cs="Consolas"/>
          <w:color w:val="F8F8F2"/>
        </w:rPr>
        <w:t>;</w:t>
      </w:r>
    </w:p>
    <w:p w:rsidR="0044521B" w:rsidRDefault="0044521B" w:rsidP="0044521B">
      <w:pPr>
        <w:pStyle w:val="NormalWeb"/>
        <w:spacing w:before="0" w:beforeAutospacing="0" w:after="150" w:afterAutospacing="0"/>
        <w:rPr>
          <w:rFonts w:ascii="Arial" w:hAnsi="Arial" w:cs="Arial"/>
          <w:color w:val="333333"/>
        </w:rPr>
      </w:pPr>
      <w:r>
        <w:rPr>
          <w:rFonts w:ascii="Arial" w:hAnsi="Arial" w:cs="Arial"/>
          <w:color w:val="333333"/>
        </w:rPr>
        <w:t>Result of the above query will be,</w:t>
      </w:r>
    </w:p>
    <w:tbl>
      <w:tblPr>
        <w:tblW w:w="94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435"/>
      </w:tblGrid>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count(name)</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2</w:t>
            </w:r>
          </w:p>
        </w:tc>
      </w:tr>
    </w:tbl>
    <w:p w:rsidR="0044521B" w:rsidRDefault="00F60B67" w:rsidP="0044521B">
      <w:pPr>
        <w:spacing w:before="300" w:after="300"/>
        <w:rPr>
          <w:rFonts w:ascii="Times New Roman" w:hAnsi="Times New Roman" w:cs="Times New Roman"/>
        </w:rPr>
      </w:pPr>
      <w:r>
        <w:pict>
          <v:rect id="_x0000_i1113" style="width:0;height:0" o:hralign="center" o:hrstd="t" o:hrnoshade="t" o:hr="t" fillcolor="#333" stroked="f"/>
        </w:pict>
      </w:r>
    </w:p>
    <w:p w:rsidR="0044521B" w:rsidRDefault="0044521B" w:rsidP="0044521B">
      <w:pPr>
        <w:pStyle w:val="Heading4"/>
        <w:spacing w:before="150" w:after="150"/>
        <w:rPr>
          <w:rFonts w:ascii="Helvetica" w:hAnsi="Helvetica" w:cs="Helvetica"/>
          <w:b w:val="0"/>
          <w:bCs w:val="0"/>
          <w:color w:val="333333"/>
          <w:sz w:val="27"/>
          <w:szCs w:val="27"/>
        </w:rPr>
      </w:pPr>
      <w:r>
        <w:rPr>
          <w:rFonts w:ascii="Helvetica" w:hAnsi="Helvetica" w:cs="Helvetica"/>
          <w:b w:val="0"/>
          <w:bCs w:val="0"/>
          <w:color w:val="333333"/>
          <w:sz w:val="27"/>
          <w:szCs w:val="27"/>
        </w:rPr>
        <w:t>Example of COUNT(distinct)</w:t>
      </w:r>
    </w:p>
    <w:p w:rsidR="0044521B" w:rsidRDefault="0044521B" w:rsidP="0044521B">
      <w:pPr>
        <w:pStyle w:val="NormalWeb"/>
        <w:spacing w:before="0" w:beforeAutospacing="0" w:after="150" w:afterAutospacing="0"/>
        <w:rPr>
          <w:rFonts w:ascii="Arial" w:hAnsi="Arial" w:cs="Arial"/>
          <w:color w:val="333333"/>
        </w:rPr>
      </w:pPr>
      <w:r>
        <w:rPr>
          <w:rFonts w:ascii="Arial" w:hAnsi="Arial" w:cs="Arial"/>
          <w:color w:val="333333"/>
        </w:rPr>
        <w:t>Consider the following </w:t>
      </w:r>
      <w:r>
        <w:rPr>
          <w:rFonts w:ascii="Arial" w:hAnsi="Arial" w:cs="Arial"/>
          <w:b/>
          <w:bCs/>
          <w:color w:val="333333"/>
        </w:rPr>
        <w:t>Emp</w:t>
      </w:r>
      <w:r>
        <w:rPr>
          <w:rFonts w:ascii="Arial" w:hAnsi="Arial" w:cs="Arial"/>
          <w:color w:val="333333"/>
        </w:rPr>
        <w:t> table</w:t>
      </w:r>
    </w:p>
    <w:tbl>
      <w:tblPr>
        <w:tblW w:w="94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915"/>
        <w:gridCol w:w="2802"/>
        <w:gridCol w:w="1954"/>
        <w:gridCol w:w="2764"/>
      </w:tblGrid>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salary</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lastRenderedPageBreak/>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9000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8000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6000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10000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8000</w:t>
            </w:r>
          </w:p>
        </w:tc>
      </w:tr>
    </w:tbl>
    <w:p w:rsidR="0044521B" w:rsidRDefault="0044521B" w:rsidP="0044521B">
      <w:pPr>
        <w:pStyle w:val="NormalWeb"/>
        <w:spacing w:before="0" w:beforeAutospacing="0" w:after="150" w:afterAutospacing="0"/>
        <w:rPr>
          <w:rFonts w:ascii="Arial" w:hAnsi="Arial" w:cs="Arial"/>
          <w:color w:val="333333"/>
        </w:rPr>
      </w:pPr>
      <w:r>
        <w:rPr>
          <w:rFonts w:ascii="Arial" w:hAnsi="Arial" w:cs="Arial"/>
          <w:color w:val="333333"/>
        </w:rPr>
        <w:t>SQL query is,</w:t>
      </w:r>
    </w:p>
    <w:p w:rsidR="0044521B" w:rsidRDefault="0044521B" w:rsidP="0044521B">
      <w:pPr>
        <w:pStyle w:val="HTMLPreformatted"/>
        <w:shd w:val="clear" w:color="auto" w:fill="1E2A37"/>
        <w:spacing w:before="120" w:after="120"/>
        <w:rPr>
          <w:rFonts w:ascii="Consolas" w:hAnsi="Consolas" w:cs="Consolas"/>
          <w:color w:val="F8F8F2"/>
        </w:rPr>
      </w:pPr>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E6DB74"/>
        </w:rPr>
        <w:t>COUNT</w:t>
      </w:r>
      <w:r>
        <w:rPr>
          <w:rStyle w:val="token"/>
          <w:rFonts w:ascii="Consolas" w:hAnsi="Consolas" w:cs="Consolas"/>
          <w:color w:val="F8F8F2"/>
        </w:rPr>
        <w:t>(</w:t>
      </w:r>
      <w:r>
        <w:rPr>
          <w:rStyle w:val="token"/>
          <w:rFonts w:ascii="Consolas" w:hAnsi="Consolas" w:cs="Consolas"/>
          <w:color w:val="66D9EF"/>
        </w:rPr>
        <w:t>DISTINCT</w:t>
      </w:r>
      <w:r>
        <w:rPr>
          <w:rStyle w:val="HTMLCode"/>
          <w:rFonts w:ascii="Consolas" w:hAnsi="Consolas" w:cs="Consolas"/>
          <w:color w:val="F8F8F2"/>
        </w:rPr>
        <w:t xml:space="preserve"> salary</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emp</w:t>
      </w:r>
      <w:r>
        <w:rPr>
          <w:rStyle w:val="token"/>
          <w:rFonts w:ascii="Consolas" w:hAnsi="Consolas" w:cs="Consolas"/>
          <w:color w:val="F8F8F2"/>
        </w:rPr>
        <w:t>;</w:t>
      </w:r>
    </w:p>
    <w:p w:rsidR="0044521B" w:rsidRDefault="0044521B" w:rsidP="0044521B">
      <w:pPr>
        <w:pStyle w:val="NormalWeb"/>
        <w:spacing w:before="0" w:beforeAutospacing="0" w:after="150" w:afterAutospacing="0"/>
        <w:rPr>
          <w:rFonts w:ascii="Arial" w:hAnsi="Arial" w:cs="Arial"/>
          <w:color w:val="333333"/>
        </w:rPr>
      </w:pPr>
      <w:r>
        <w:rPr>
          <w:rFonts w:ascii="Arial" w:hAnsi="Arial" w:cs="Arial"/>
          <w:color w:val="333333"/>
        </w:rPr>
        <w:t>Result of the above query will be,</w:t>
      </w:r>
    </w:p>
    <w:tbl>
      <w:tblPr>
        <w:tblW w:w="94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435"/>
      </w:tblGrid>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count(distinct salary)</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w:t>
            </w:r>
          </w:p>
        </w:tc>
      </w:tr>
    </w:tbl>
    <w:p w:rsidR="0044521B" w:rsidRDefault="00F60B67" w:rsidP="0044521B">
      <w:pPr>
        <w:spacing w:before="300" w:after="300"/>
        <w:rPr>
          <w:ins w:id="690" w:author="Unknown"/>
          <w:rFonts w:ascii="Times New Roman" w:hAnsi="Times New Roman" w:cs="Times New Roman"/>
        </w:rPr>
      </w:pPr>
      <w:ins w:id="691" w:author="Unknown">
        <w:r>
          <w:pict>
            <v:rect id="_x0000_i1114" style="width:0;height:0" o:hralign="center" o:hrstd="t" o:hrnoshade="t" o:hr="t" fillcolor="#333" stroked="f"/>
          </w:pict>
        </w:r>
      </w:ins>
    </w:p>
    <w:p w:rsidR="0044521B" w:rsidRDefault="0044521B" w:rsidP="0044521B">
      <w:pPr>
        <w:pStyle w:val="Heading3"/>
        <w:spacing w:before="300" w:after="150"/>
        <w:rPr>
          <w:ins w:id="692" w:author="Unknown"/>
          <w:rFonts w:ascii="Helvetica" w:hAnsi="Helvetica" w:cs="Helvetica"/>
          <w:b w:val="0"/>
          <w:bCs w:val="0"/>
          <w:color w:val="333333"/>
          <w:sz w:val="36"/>
          <w:szCs w:val="36"/>
        </w:rPr>
      </w:pPr>
      <w:ins w:id="693" w:author="Unknown">
        <w:r>
          <w:rPr>
            <w:rStyle w:val="HTMLCode"/>
            <w:rFonts w:ascii="Consolas" w:eastAsiaTheme="majorEastAsia" w:hAnsi="Consolas" w:cs="Consolas"/>
            <w:b w:val="0"/>
            <w:bCs w:val="0"/>
            <w:color w:val="C7254E"/>
            <w:sz w:val="32"/>
            <w:szCs w:val="32"/>
            <w:shd w:val="clear" w:color="auto" w:fill="F9F2F4"/>
          </w:rPr>
          <w:t>FIRST()</w:t>
        </w:r>
        <w:r>
          <w:rPr>
            <w:rFonts w:ascii="Helvetica" w:hAnsi="Helvetica" w:cs="Helvetica"/>
            <w:b w:val="0"/>
            <w:bCs w:val="0"/>
            <w:color w:val="333333"/>
            <w:sz w:val="36"/>
            <w:szCs w:val="36"/>
          </w:rPr>
          <w:t> Function</w:t>
        </w:r>
      </w:ins>
    </w:p>
    <w:p w:rsidR="0044521B" w:rsidRDefault="0044521B" w:rsidP="0044521B">
      <w:pPr>
        <w:pStyle w:val="NormalWeb"/>
        <w:spacing w:before="0" w:beforeAutospacing="0" w:after="150" w:afterAutospacing="0"/>
        <w:rPr>
          <w:ins w:id="694" w:author="Unknown"/>
          <w:rFonts w:ascii="Arial" w:hAnsi="Arial" w:cs="Arial"/>
          <w:color w:val="333333"/>
        </w:rPr>
      </w:pPr>
      <w:ins w:id="695" w:author="Unknown">
        <w:r>
          <w:rPr>
            <w:rFonts w:ascii="Arial" w:hAnsi="Arial" w:cs="Arial"/>
            <w:color w:val="333333"/>
          </w:rPr>
          <w:t>First function returns first value of a selected column</w:t>
        </w:r>
      </w:ins>
    </w:p>
    <w:p w:rsidR="0044521B" w:rsidRDefault="0044521B" w:rsidP="0044521B">
      <w:pPr>
        <w:pStyle w:val="NormalWeb"/>
        <w:spacing w:before="0" w:beforeAutospacing="0" w:after="150" w:afterAutospacing="0"/>
        <w:rPr>
          <w:ins w:id="696" w:author="Unknown"/>
          <w:rFonts w:ascii="Arial" w:hAnsi="Arial" w:cs="Arial"/>
          <w:color w:val="333333"/>
        </w:rPr>
      </w:pPr>
      <w:ins w:id="697" w:author="Unknown">
        <w:r>
          <w:rPr>
            <w:rFonts w:ascii="Arial" w:hAnsi="Arial" w:cs="Arial"/>
            <w:b/>
            <w:bCs/>
            <w:color w:val="333333"/>
          </w:rPr>
          <w:t>Syntax</w:t>
        </w:r>
        <w:r>
          <w:rPr>
            <w:rFonts w:ascii="Arial" w:hAnsi="Arial" w:cs="Arial"/>
            <w:color w:val="333333"/>
          </w:rPr>
          <w:t> for FIRST function is,</w:t>
        </w:r>
      </w:ins>
    </w:p>
    <w:p w:rsidR="0044521B" w:rsidRDefault="0044521B" w:rsidP="0044521B">
      <w:pPr>
        <w:pStyle w:val="HTMLPreformatted"/>
        <w:shd w:val="clear" w:color="auto" w:fill="1E2A37"/>
        <w:spacing w:before="120" w:after="120"/>
        <w:rPr>
          <w:ins w:id="698" w:author="Unknown"/>
          <w:rFonts w:ascii="Consolas" w:hAnsi="Consolas" w:cs="Consolas"/>
          <w:color w:val="F8F8F2"/>
        </w:rPr>
      </w:pPr>
      <w:ins w:id="699" w:author="Unknown">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E6DB74"/>
          </w:rPr>
          <w:t>FIRST</w:t>
        </w:r>
        <w:r>
          <w:rPr>
            <w:rStyle w:val="token"/>
            <w:rFonts w:ascii="Consolas" w:hAnsi="Consolas" w:cs="Consolas"/>
            <w:color w:val="F8F8F2"/>
          </w:rPr>
          <w:t>(</w:t>
        </w:r>
        <w:r>
          <w:rPr>
            <w:rStyle w:val="HTMLCode"/>
            <w:rFonts w:ascii="Consolas" w:hAnsi="Consolas" w:cs="Consolas"/>
            <w:color w:val="F8F8F2"/>
          </w:rPr>
          <w:t>column_name</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w:t>
        </w:r>
        <w:r>
          <w:rPr>
            <w:rStyle w:val="token"/>
            <w:rFonts w:ascii="Consolas" w:hAnsi="Consolas" w:cs="Consolas"/>
            <w:color w:val="66D9EF"/>
          </w:rPr>
          <w:t>table</w:t>
        </w:r>
        <w:r>
          <w:rPr>
            <w:rStyle w:val="token"/>
            <w:rFonts w:ascii="Consolas" w:hAnsi="Consolas" w:cs="Consolas"/>
            <w:color w:val="F8F8F2"/>
          </w:rPr>
          <w:t>-</w:t>
        </w:r>
        <w:r>
          <w:rPr>
            <w:rStyle w:val="HTMLCode"/>
            <w:rFonts w:ascii="Consolas" w:hAnsi="Consolas" w:cs="Consolas"/>
            <w:color w:val="F8F8F2"/>
          </w:rPr>
          <w:t>name</w:t>
        </w:r>
        <w:r>
          <w:rPr>
            <w:rStyle w:val="token"/>
            <w:rFonts w:ascii="Consolas" w:hAnsi="Consolas" w:cs="Consolas"/>
            <w:color w:val="F8F8F2"/>
          </w:rPr>
          <w:t>;</w:t>
        </w:r>
      </w:ins>
    </w:p>
    <w:p w:rsidR="0044521B" w:rsidRDefault="00F60B67" w:rsidP="0044521B">
      <w:pPr>
        <w:spacing w:before="300" w:after="300"/>
        <w:rPr>
          <w:ins w:id="700" w:author="Unknown"/>
          <w:rFonts w:ascii="Times New Roman" w:hAnsi="Times New Roman" w:cs="Times New Roman"/>
        </w:rPr>
      </w:pPr>
      <w:ins w:id="701" w:author="Unknown">
        <w:r>
          <w:pict>
            <v:rect id="_x0000_i1115" style="width:0;height:0" o:hralign="center" o:hrstd="t" o:hrnoshade="t" o:hr="t" fillcolor="#333" stroked="f"/>
          </w:pict>
        </w:r>
      </w:ins>
    </w:p>
    <w:p w:rsidR="0044521B" w:rsidRDefault="0044521B" w:rsidP="0044521B">
      <w:pPr>
        <w:pStyle w:val="Heading4"/>
        <w:spacing w:before="150" w:after="150"/>
        <w:rPr>
          <w:ins w:id="702" w:author="Unknown"/>
          <w:rFonts w:ascii="Helvetica" w:hAnsi="Helvetica" w:cs="Helvetica"/>
          <w:b w:val="0"/>
          <w:bCs w:val="0"/>
          <w:color w:val="333333"/>
          <w:sz w:val="27"/>
          <w:szCs w:val="27"/>
        </w:rPr>
      </w:pPr>
      <w:ins w:id="703" w:author="Unknown">
        <w:r>
          <w:rPr>
            <w:rFonts w:ascii="Helvetica" w:hAnsi="Helvetica" w:cs="Helvetica"/>
            <w:b w:val="0"/>
            <w:bCs w:val="0"/>
            <w:color w:val="333333"/>
            <w:sz w:val="27"/>
            <w:szCs w:val="27"/>
          </w:rPr>
          <w:t>Using FIRST() function</w:t>
        </w:r>
      </w:ins>
    </w:p>
    <w:p w:rsidR="0044521B" w:rsidRDefault="0044521B" w:rsidP="0044521B">
      <w:pPr>
        <w:pStyle w:val="NormalWeb"/>
        <w:spacing w:before="0" w:beforeAutospacing="0" w:after="150" w:afterAutospacing="0"/>
        <w:rPr>
          <w:ins w:id="704" w:author="Unknown"/>
          <w:rFonts w:ascii="Arial" w:hAnsi="Arial" w:cs="Arial"/>
          <w:color w:val="333333"/>
        </w:rPr>
      </w:pPr>
      <w:ins w:id="705" w:author="Unknown">
        <w:r>
          <w:rPr>
            <w:rFonts w:ascii="Arial" w:hAnsi="Arial" w:cs="Arial"/>
            <w:color w:val="333333"/>
          </w:rPr>
          <w:t>Consider the following </w:t>
        </w:r>
        <w:r>
          <w:rPr>
            <w:rFonts w:ascii="Arial" w:hAnsi="Arial" w:cs="Arial"/>
            <w:b/>
            <w:bCs/>
            <w:color w:val="333333"/>
          </w:rPr>
          <w:t>Emp</w:t>
        </w:r>
        <w:r>
          <w:rPr>
            <w:rFonts w:ascii="Arial" w:hAnsi="Arial" w:cs="Arial"/>
            <w:color w:val="333333"/>
          </w:rPr>
          <w:t> table</w:t>
        </w:r>
      </w:ins>
    </w:p>
    <w:tbl>
      <w:tblPr>
        <w:tblW w:w="94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915"/>
        <w:gridCol w:w="2802"/>
        <w:gridCol w:w="1954"/>
        <w:gridCol w:w="2764"/>
      </w:tblGrid>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salary</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9000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lastRenderedPageBreak/>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8000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6000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10000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8000</w:t>
            </w:r>
          </w:p>
        </w:tc>
      </w:tr>
    </w:tbl>
    <w:p w:rsidR="0044521B" w:rsidRDefault="0044521B" w:rsidP="0044521B">
      <w:pPr>
        <w:pStyle w:val="NormalWeb"/>
        <w:spacing w:before="0" w:beforeAutospacing="0" w:after="150" w:afterAutospacing="0"/>
        <w:rPr>
          <w:ins w:id="706" w:author="Unknown"/>
          <w:rFonts w:ascii="Arial" w:hAnsi="Arial" w:cs="Arial"/>
          <w:color w:val="333333"/>
        </w:rPr>
      </w:pPr>
      <w:ins w:id="707" w:author="Unknown">
        <w:r>
          <w:rPr>
            <w:rFonts w:ascii="Arial" w:hAnsi="Arial" w:cs="Arial"/>
            <w:color w:val="333333"/>
          </w:rPr>
          <w:t>SQL query will be,</w:t>
        </w:r>
      </w:ins>
    </w:p>
    <w:p w:rsidR="0044521B" w:rsidRDefault="0044521B" w:rsidP="0044521B">
      <w:pPr>
        <w:pStyle w:val="HTMLPreformatted"/>
        <w:shd w:val="clear" w:color="auto" w:fill="1E2A37"/>
        <w:spacing w:before="120" w:after="120"/>
        <w:rPr>
          <w:ins w:id="708" w:author="Unknown"/>
          <w:rFonts w:ascii="Consolas" w:hAnsi="Consolas" w:cs="Consolas"/>
          <w:color w:val="F8F8F2"/>
        </w:rPr>
      </w:pPr>
      <w:ins w:id="709" w:author="Unknown">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E6DB74"/>
          </w:rPr>
          <w:t>FIRST</w:t>
        </w:r>
        <w:r>
          <w:rPr>
            <w:rStyle w:val="token"/>
            <w:rFonts w:ascii="Consolas" w:hAnsi="Consolas" w:cs="Consolas"/>
            <w:color w:val="F8F8F2"/>
          </w:rPr>
          <w:t>(</w:t>
        </w:r>
        <w:r>
          <w:rPr>
            <w:rStyle w:val="HTMLCode"/>
            <w:rFonts w:ascii="Consolas" w:hAnsi="Consolas" w:cs="Consolas"/>
            <w:color w:val="F8F8F2"/>
          </w:rPr>
          <w:t>salary</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Emp</w:t>
        </w:r>
        <w:r>
          <w:rPr>
            <w:rStyle w:val="token"/>
            <w:rFonts w:ascii="Consolas" w:hAnsi="Consolas" w:cs="Consolas"/>
            <w:color w:val="F8F8F2"/>
          </w:rPr>
          <w:t>;</w:t>
        </w:r>
      </w:ins>
    </w:p>
    <w:p w:rsidR="0044521B" w:rsidRDefault="0044521B" w:rsidP="0044521B">
      <w:pPr>
        <w:pStyle w:val="NormalWeb"/>
        <w:spacing w:before="0" w:beforeAutospacing="0" w:after="150" w:afterAutospacing="0"/>
        <w:rPr>
          <w:ins w:id="710" w:author="Unknown"/>
          <w:rFonts w:ascii="Arial" w:hAnsi="Arial" w:cs="Arial"/>
          <w:color w:val="333333"/>
        </w:rPr>
      </w:pPr>
      <w:ins w:id="711" w:author="Unknown">
        <w:r>
          <w:rPr>
            <w:rFonts w:ascii="Arial" w:hAnsi="Arial" w:cs="Arial"/>
            <w:color w:val="333333"/>
          </w:rPr>
          <w:t>and the result will be,</w:t>
        </w:r>
      </w:ins>
    </w:p>
    <w:tbl>
      <w:tblPr>
        <w:tblW w:w="94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435"/>
      </w:tblGrid>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first(salary)</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9000</w:t>
            </w:r>
          </w:p>
        </w:tc>
      </w:tr>
    </w:tbl>
    <w:p w:rsidR="0044521B" w:rsidRDefault="00F60B67" w:rsidP="0044521B">
      <w:pPr>
        <w:spacing w:before="300" w:after="300"/>
        <w:rPr>
          <w:ins w:id="712" w:author="Unknown"/>
          <w:rFonts w:ascii="Times New Roman" w:hAnsi="Times New Roman" w:cs="Times New Roman"/>
        </w:rPr>
      </w:pPr>
      <w:ins w:id="713" w:author="Unknown">
        <w:r>
          <w:pict>
            <v:rect id="_x0000_i1116" style="width:0;height:0" o:hralign="center" o:hrstd="t" o:hrnoshade="t" o:hr="t" fillcolor="#333" stroked="f"/>
          </w:pict>
        </w:r>
      </w:ins>
    </w:p>
    <w:p w:rsidR="0044521B" w:rsidRDefault="0044521B" w:rsidP="0044521B">
      <w:pPr>
        <w:pStyle w:val="Heading3"/>
        <w:spacing w:before="300" w:after="150"/>
        <w:rPr>
          <w:ins w:id="714" w:author="Unknown"/>
          <w:rFonts w:ascii="Helvetica" w:hAnsi="Helvetica" w:cs="Helvetica"/>
          <w:b w:val="0"/>
          <w:bCs w:val="0"/>
          <w:color w:val="333333"/>
          <w:sz w:val="36"/>
          <w:szCs w:val="36"/>
        </w:rPr>
      </w:pPr>
      <w:ins w:id="715" w:author="Unknown">
        <w:r>
          <w:rPr>
            <w:rStyle w:val="HTMLCode"/>
            <w:rFonts w:ascii="Consolas" w:eastAsiaTheme="majorEastAsia" w:hAnsi="Consolas" w:cs="Consolas"/>
            <w:b w:val="0"/>
            <w:bCs w:val="0"/>
            <w:color w:val="C7254E"/>
            <w:sz w:val="32"/>
            <w:szCs w:val="32"/>
            <w:shd w:val="clear" w:color="auto" w:fill="F9F2F4"/>
          </w:rPr>
          <w:t>LAST()</w:t>
        </w:r>
        <w:r>
          <w:rPr>
            <w:rFonts w:ascii="Helvetica" w:hAnsi="Helvetica" w:cs="Helvetica"/>
            <w:b w:val="0"/>
            <w:bCs w:val="0"/>
            <w:color w:val="333333"/>
            <w:sz w:val="36"/>
            <w:szCs w:val="36"/>
          </w:rPr>
          <w:t> Function</w:t>
        </w:r>
      </w:ins>
    </w:p>
    <w:p w:rsidR="0044521B" w:rsidRDefault="0044521B" w:rsidP="0044521B">
      <w:pPr>
        <w:pStyle w:val="NormalWeb"/>
        <w:spacing w:before="0" w:beforeAutospacing="0" w:after="150" w:afterAutospacing="0"/>
        <w:rPr>
          <w:ins w:id="716" w:author="Unknown"/>
          <w:rFonts w:ascii="Arial" w:hAnsi="Arial" w:cs="Arial"/>
          <w:color w:val="333333"/>
        </w:rPr>
      </w:pPr>
      <w:ins w:id="717" w:author="Unknown">
        <w:r>
          <w:rPr>
            <w:rFonts w:ascii="Arial" w:hAnsi="Arial" w:cs="Arial"/>
            <w:color w:val="333333"/>
          </w:rPr>
          <w:t>LAST function returns the return last value of the selected column.</w:t>
        </w:r>
      </w:ins>
    </w:p>
    <w:p w:rsidR="0044521B" w:rsidRDefault="0044521B" w:rsidP="0044521B">
      <w:pPr>
        <w:pStyle w:val="NormalWeb"/>
        <w:spacing w:before="0" w:beforeAutospacing="0" w:after="150" w:afterAutospacing="0"/>
        <w:rPr>
          <w:ins w:id="718" w:author="Unknown"/>
          <w:rFonts w:ascii="Arial" w:hAnsi="Arial" w:cs="Arial"/>
          <w:color w:val="333333"/>
        </w:rPr>
      </w:pPr>
      <w:ins w:id="719" w:author="Unknown">
        <w:r>
          <w:rPr>
            <w:rFonts w:ascii="Arial" w:hAnsi="Arial" w:cs="Arial"/>
            <w:b/>
            <w:bCs/>
            <w:color w:val="333333"/>
          </w:rPr>
          <w:t>Syntax</w:t>
        </w:r>
        <w:r>
          <w:rPr>
            <w:rFonts w:ascii="Arial" w:hAnsi="Arial" w:cs="Arial"/>
            <w:color w:val="333333"/>
          </w:rPr>
          <w:t> of LAST function is,</w:t>
        </w:r>
      </w:ins>
    </w:p>
    <w:p w:rsidR="0044521B" w:rsidRDefault="0044521B" w:rsidP="0044521B">
      <w:pPr>
        <w:pStyle w:val="HTMLPreformatted"/>
        <w:shd w:val="clear" w:color="auto" w:fill="1E2A37"/>
        <w:spacing w:before="120" w:after="120"/>
        <w:rPr>
          <w:ins w:id="720" w:author="Unknown"/>
          <w:rFonts w:ascii="Consolas" w:hAnsi="Consolas" w:cs="Consolas"/>
          <w:color w:val="F8F8F2"/>
        </w:rPr>
      </w:pPr>
      <w:ins w:id="721" w:author="Unknown">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E6DB74"/>
          </w:rPr>
          <w:t>LAST</w:t>
        </w:r>
        <w:r>
          <w:rPr>
            <w:rStyle w:val="token"/>
            <w:rFonts w:ascii="Consolas" w:hAnsi="Consolas" w:cs="Consolas"/>
            <w:color w:val="F8F8F2"/>
          </w:rPr>
          <w:t>(</w:t>
        </w:r>
        <w:r>
          <w:rPr>
            <w:rStyle w:val="HTMLCode"/>
            <w:rFonts w:ascii="Consolas" w:hAnsi="Consolas" w:cs="Consolas"/>
            <w:color w:val="F8F8F2"/>
          </w:rPr>
          <w:t>column_name</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w:t>
        </w:r>
        <w:r>
          <w:rPr>
            <w:rStyle w:val="token"/>
            <w:rFonts w:ascii="Consolas" w:hAnsi="Consolas" w:cs="Consolas"/>
            <w:color w:val="66D9EF"/>
          </w:rPr>
          <w:t>table</w:t>
        </w:r>
        <w:r>
          <w:rPr>
            <w:rStyle w:val="token"/>
            <w:rFonts w:ascii="Consolas" w:hAnsi="Consolas" w:cs="Consolas"/>
            <w:color w:val="F8F8F2"/>
          </w:rPr>
          <w:t>-</w:t>
        </w:r>
        <w:r>
          <w:rPr>
            <w:rStyle w:val="HTMLCode"/>
            <w:rFonts w:ascii="Consolas" w:hAnsi="Consolas" w:cs="Consolas"/>
            <w:color w:val="F8F8F2"/>
          </w:rPr>
          <w:t>name</w:t>
        </w:r>
        <w:r>
          <w:rPr>
            <w:rStyle w:val="token"/>
            <w:rFonts w:ascii="Consolas" w:hAnsi="Consolas" w:cs="Consolas"/>
            <w:color w:val="F8F8F2"/>
          </w:rPr>
          <w:t>;</w:t>
        </w:r>
      </w:ins>
    </w:p>
    <w:p w:rsidR="0044521B" w:rsidRDefault="00F60B67" w:rsidP="0044521B">
      <w:pPr>
        <w:spacing w:before="300" w:after="300"/>
        <w:rPr>
          <w:ins w:id="722" w:author="Unknown"/>
          <w:rFonts w:ascii="Times New Roman" w:hAnsi="Times New Roman" w:cs="Times New Roman"/>
        </w:rPr>
      </w:pPr>
      <w:ins w:id="723" w:author="Unknown">
        <w:r>
          <w:pict>
            <v:rect id="_x0000_i1117" style="width:0;height:0" o:hralign="center" o:hrstd="t" o:hrnoshade="t" o:hr="t" fillcolor="#333" stroked="f"/>
          </w:pict>
        </w:r>
      </w:ins>
    </w:p>
    <w:p w:rsidR="0044521B" w:rsidRDefault="0044521B" w:rsidP="0044521B">
      <w:pPr>
        <w:pStyle w:val="Heading4"/>
        <w:spacing w:before="150" w:after="150"/>
        <w:rPr>
          <w:ins w:id="724" w:author="Unknown"/>
          <w:rFonts w:ascii="Helvetica" w:hAnsi="Helvetica" w:cs="Helvetica"/>
          <w:b w:val="0"/>
          <w:bCs w:val="0"/>
          <w:color w:val="333333"/>
          <w:sz w:val="27"/>
          <w:szCs w:val="27"/>
        </w:rPr>
      </w:pPr>
      <w:ins w:id="725" w:author="Unknown">
        <w:r>
          <w:rPr>
            <w:rFonts w:ascii="Helvetica" w:hAnsi="Helvetica" w:cs="Helvetica"/>
            <w:b w:val="0"/>
            <w:bCs w:val="0"/>
            <w:color w:val="333333"/>
            <w:sz w:val="27"/>
            <w:szCs w:val="27"/>
          </w:rPr>
          <w:t>Using LAST() function</w:t>
        </w:r>
      </w:ins>
    </w:p>
    <w:p w:rsidR="0044521B" w:rsidRDefault="0044521B" w:rsidP="0044521B">
      <w:pPr>
        <w:pStyle w:val="NormalWeb"/>
        <w:spacing w:before="0" w:beforeAutospacing="0" w:after="150" w:afterAutospacing="0"/>
        <w:rPr>
          <w:ins w:id="726" w:author="Unknown"/>
          <w:rFonts w:ascii="Arial" w:hAnsi="Arial" w:cs="Arial"/>
          <w:color w:val="333333"/>
        </w:rPr>
      </w:pPr>
      <w:ins w:id="727" w:author="Unknown">
        <w:r>
          <w:rPr>
            <w:rFonts w:ascii="Arial" w:hAnsi="Arial" w:cs="Arial"/>
            <w:color w:val="333333"/>
          </w:rPr>
          <w:t>Consider the following </w:t>
        </w:r>
        <w:r>
          <w:rPr>
            <w:rFonts w:ascii="Arial" w:hAnsi="Arial" w:cs="Arial"/>
            <w:b/>
            <w:bCs/>
            <w:color w:val="333333"/>
          </w:rPr>
          <w:t>Emp</w:t>
        </w:r>
        <w:r>
          <w:rPr>
            <w:rFonts w:ascii="Arial" w:hAnsi="Arial" w:cs="Arial"/>
            <w:color w:val="333333"/>
          </w:rPr>
          <w:t> table</w:t>
        </w:r>
      </w:ins>
    </w:p>
    <w:tbl>
      <w:tblPr>
        <w:tblW w:w="94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915"/>
        <w:gridCol w:w="2802"/>
        <w:gridCol w:w="1954"/>
        <w:gridCol w:w="2764"/>
      </w:tblGrid>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salary</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9000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8000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lastRenderedPageBreak/>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6000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10000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8000</w:t>
            </w:r>
          </w:p>
        </w:tc>
      </w:tr>
    </w:tbl>
    <w:p w:rsidR="0044521B" w:rsidRDefault="0044521B" w:rsidP="0044521B">
      <w:pPr>
        <w:pStyle w:val="NormalWeb"/>
        <w:spacing w:before="0" w:beforeAutospacing="0" w:after="150" w:afterAutospacing="0"/>
        <w:rPr>
          <w:ins w:id="728" w:author="Unknown"/>
          <w:rFonts w:ascii="Arial" w:hAnsi="Arial" w:cs="Arial"/>
          <w:color w:val="333333"/>
        </w:rPr>
      </w:pPr>
      <w:ins w:id="729" w:author="Unknown">
        <w:r>
          <w:rPr>
            <w:rFonts w:ascii="Arial" w:hAnsi="Arial" w:cs="Arial"/>
            <w:color w:val="333333"/>
          </w:rPr>
          <w:t>SQL query will be,</w:t>
        </w:r>
      </w:ins>
    </w:p>
    <w:p w:rsidR="0044521B" w:rsidRDefault="0044521B" w:rsidP="0044521B">
      <w:pPr>
        <w:pStyle w:val="HTMLPreformatted"/>
        <w:shd w:val="clear" w:color="auto" w:fill="1E2A37"/>
        <w:spacing w:before="120" w:after="120"/>
        <w:rPr>
          <w:ins w:id="730" w:author="Unknown"/>
          <w:rFonts w:ascii="Consolas" w:hAnsi="Consolas" w:cs="Consolas"/>
          <w:color w:val="F8F8F2"/>
        </w:rPr>
      </w:pPr>
      <w:ins w:id="731" w:author="Unknown">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E6DB74"/>
          </w:rPr>
          <w:t>LAST</w:t>
        </w:r>
        <w:r>
          <w:rPr>
            <w:rStyle w:val="token"/>
            <w:rFonts w:ascii="Consolas" w:hAnsi="Consolas" w:cs="Consolas"/>
            <w:color w:val="F8F8F2"/>
          </w:rPr>
          <w:t>(</w:t>
        </w:r>
        <w:r>
          <w:rPr>
            <w:rStyle w:val="HTMLCode"/>
            <w:rFonts w:ascii="Consolas" w:hAnsi="Consolas" w:cs="Consolas"/>
            <w:color w:val="F8F8F2"/>
          </w:rPr>
          <w:t>salary</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emp</w:t>
        </w:r>
        <w:r>
          <w:rPr>
            <w:rStyle w:val="token"/>
            <w:rFonts w:ascii="Consolas" w:hAnsi="Consolas" w:cs="Consolas"/>
            <w:color w:val="F8F8F2"/>
          </w:rPr>
          <w:t>;</w:t>
        </w:r>
      </w:ins>
    </w:p>
    <w:p w:rsidR="0044521B" w:rsidRDefault="0044521B" w:rsidP="0044521B">
      <w:pPr>
        <w:pStyle w:val="NormalWeb"/>
        <w:spacing w:before="0" w:beforeAutospacing="0" w:after="150" w:afterAutospacing="0"/>
        <w:rPr>
          <w:ins w:id="732" w:author="Unknown"/>
          <w:rFonts w:ascii="Arial" w:hAnsi="Arial" w:cs="Arial"/>
          <w:color w:val="333333"/>
        </w:rPr>
      </w:pPr>
      <w:ins w:id="733" w:author="Unknown">
        <w:r>
          <w:rPr>
            <w:rFonts w:ascii="Arial" w:hAnsi="Arial" w:cs="Arial"/>
            <w:color w:val="333333"/>
          </w:rPr>
          <w:t>Result of the above query will be,</w:t>
        </w:r>
      </w:ins>
    </w:p>
    <w:tbl>
      <w:tblPr>
        <w:tblW w:w="94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435"/>
      </w:tblGrid>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last(salary)</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8000</w:t>
            </w:r>
          </w:p>
        </w:tc>
      </w:tr>
    </w:tbl>
    <w:p w:rsidR="0044521B" w:rsidRDefault="00F60B67" w:rsidP="0044521B">
      <w:pPr>
        <w:spacing w:before="300" w:after="300"/>
        <w:rPr>
          <w:ins w:id="734" w:author="Unknown"/>
          <w:rFonts w:ascii="Times New Roman" w:hAnsi="Times New Roman" w:cs="Times New Roman"/>
        </w:rPr>
      </w:pPr>
      <w:ins w:id="735" w:author="Unknown">
        <w:r>
          <w:pict>
            <v:rect id="_x0000_i1118" style="width:0;height:0" o:hralign="center" o:hrstd="t" o:hrnoshade="t" o:hr="t" fillcolor="#333" stroked="f"/>
          </w:pict>
        </w:r>
      </w:ins>
    </w:p>
    <w:p w:rsidR="0044521B" w:rsidRDefault="0044521B" w:rsidP="0044521B">
      <w:pPr>
        <w:pStyle w:val="Heading3"/>
        <w:spacing w:before="300" w:after="150"/>
        <w:rPr>
          <w:ins w:id="736" w:author="Unknown"/>
          <w:rFonts w:ascii="Helvetica" w:hAnsi="Helvetica" w:cs="Helvetica"/>
          <w:b w:val="0"/>
          <w:bCs w:val="0"/>
          <w:color w:val="333333"/>
          <w:sz w:val="36"/>
          <w:szCs w:val="36"/>
        </w:rPr>
      </w:pPr>
      <w:ins w:id="737" w:author="Unknown">
        <w:r>
          <w:rPr>
            <w:rStyle w:val="HTMLCode"/>
            <w:rFonts w:ascii="Consolas" w:eastAsiaTheme="majorEastAsia" w:hAnsi="Consolas" w:cs="Consolas"/>
            <w:b w:val="0"/>
            <w:bCs w:val="0"/>
            <w:color w:val="C7254E"/>
            <w:sz w:val="32"/>
            <w:szCs w:val="32"/>
            <w:shd w:val="clear" w:color="auto" w:fill="F9F2F4"/>
          </w:rPr>
          <w:t>MAX()</w:t>
        </w:r>
        <w:r>
          <w:rPr>
            <w:rFonts w:ascii="Helvetica" w:hAnsi="Helvetica" w:cs="Helvetica"/>
            <w:b w:val="0"/>
            <w:bCs w:val="0"/>
            <w:color w:val="333333"/>
            <w:sz w:val="36"/>
            <w:szCs w:val="36"/>
          </w:rPr>
          <w:t> Function</w:t>
        </w:r>
      </w:ins>
    </w:p>
    <w:p w:rsidR="0044521B" w:rsidRDefault="0044521B" w:rsidP="0044521B">
      <w:pPr>
        <w:pStyle w:val="NormalWeb"/>
        <w:spacing w:before="0" w:beforeAutospacing="0" w:after="150" w:afterAutospacing="0"/>
        <w:rPr>
          <w:ins w:id="738" w:author="Unknown"/>
          <w:rFonts w:ascii="Arial" w:hAnsi="Arial" w:cs="Arial"/>
          <w:color w:val="333333"/>
        </w:rPr>
      </w:pPr>
      <w:ins w:id="739" w:author="Unknown">
        <w:r>
          <w:rPr>
            <w:rFonts w:ascii="Arial" w:hAnsi="Arial" w:cs="Arial"/>
            <w:color w:val="333333"/>
          </w:rPr>
          <w:t>MAX function returns maximum value from selected column of the table.</w:t>
        </w:r>
      </w:ins>
    </w:p>
    <w:p w:rsidR="0044521B" w:rsidRDefault="0044521B" w:rsidP="0044521B">
      <w:pPr>
        <w:pStyle w:val="NormalWeb"/>
        <w:spacing w:before="0" w:beforeAutospacing="0" w:after="150" w:afterAutospacing="0"/>
        <w:rPr>
          <w:ins w:id="740" w:author="Unknown"/>
          <w:rFonts w:ascii="Arial" w:hAnsi="Arial" w:cs="Arial"/>
          <w:color w:val="333333"/>
        </w:rPr>
      </w:pPr>
      <w:ins w:id="741" w:author="Unknown">
        <w:r>
          <w:rPr>
            <w:rFonts w:ascii="Arial" w:hAnsi="Arial" w:cs="Arial"/>
            <w:b/>
            <w:bCs/>
            <w:color w:val="333333"/>
          </w:rPr>
          <w:t>Syntax</w:t>
        </w:r>
        <w:r>
          <w:rPr>
            <w:rFonts w:ascii="Arial" w:hAnsi="Arial" w:cs="Arial"/>
            <w:color w:val="333333"/>
          </w:rPr>
          <w:t> of MAX function is,</w:t>
        </w:r>
      </w:ins>
    </w:p>
    <w:p w:rsidR="0044521B" w:rsidRDefault="0044521B" w:rsidP="0044521B">
      <w:pPr>
        <w:pStyle w:val="HTMLPreformatted"/>
        <w:shd w:val="clear" w:color="auto" w:fill="1E2A37"/>
        <w:spacing w:before="120" w:after="120"/>
        <w:rPr>
          <w:ins w:id="742" w:author="Unknown"/>
          <w:rFonts w:ascii="Consolas" w:hAnsi="Consolas" w:cs="Consolas"/>
          <w:color w:val="F8F8F2"/>
        </w:rPr>
      </w:pPr>
      <w:ins w:id="743" w:author="Unknown">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E6DB74"/>
          </w:rPr>
          <w:t>MAX</w:t>
        </w:r>
        <w:r>
          <w:rPr>
            <w:rStyle w:val="token"/>
            <w:rFonts w:ascii="Consolas" w:hAnsi="Consolas" w:cs="Consolas"/>
            <w:color w:val="F8F8F2"/>
          </w:rPr>
          <w:t>(</w:t>
        </w:r>
        <w:r>
          <w:rPr>
            <w:rStyle w:val="HTMLCode"/>
            <w:rFonts w:ascii="Consolas" w:hAnsi="Consolas" w:cs="Consolas"/>
            <w:color w:val="F8F8F2"/>
          </w:rPr>
          <w:t>column_name</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w:t>
        </w:r>
        <w:r>
          <w:rPr>
            <w:rStyle w:val="token"/>
            <w:rFonts w:ascii="Consolas" w:hAnsi="Consolas" w:cs="Consolas"/>
            <w:color w:val="66D9EF"/>
          </w:rPr>
          <w:t>table</w:t>
        </w:r>
        <w:r>
          <w:rPr>
            <w:rStyle w:val="token"/>
            <w:rFonts w:ascii="Consolas" w:hAnsi="Consolas" w:cs="Consolas"/>
            <w:color w:val="F8F8F2"/>
          </w:rPr>
          <w:t>-</w:t>
        </w:r>
        <w:r>
          <w:rPr>
            <w:rStyle w:val="HTMLCode"/>
            <w:rFonts w:ascii="Consolas" w:hAnsi="Consolas" w:cs="Consolas"/>
            <w:color w:val="F8F8F2"/>
          </w:rPr>
          <w:t>name</w:t>
        </w:r>
        <w:r>
          <w:rPr>
            <w:rStyle w:val="token"/>
            <w:rFonts w:ascii="Consolas" w:hAnsi="Consolas" w:cs="Consolas"/>
            <w:color w:val="F8F8F2"/>
          </w:rPr>
          <w:t>;</w:t>
        </w:r>
      </w:ins>
    </w:p>
    <w:p w:rsidR="0044521B" w:rsidRDefault="00F60B67" w:rsidP="0044521B">
      <w:pPr>
        <w:spacing w:before="300" w:after="300"/>
        <w:rPr>
          <w:ins w:id="744" w:author="Unknown"/>
          <w:rFonts w:ascii="Times New Roman" w:hAnsi="Times New Roman" w:cs="Times New Roman"/>
        </w:rPr>
      </w:pPr>
      <w:ins w:id="745" w:author="Unknown">
        <w:r>
          <w:pict>
            <v:rect id="_x0000_i1119" style="width:0;height:0" o:hralign="center" o:hrstd="t" o:hrnoshade="t" o:hr="t" fillcolor="#333" stroked="f"/>
          </w:pict>
        </w:r>
      </w:ins>
    </w:p>
    <w:p w:rsidR="0044521B" w:rsidRDefault="0044521B" w:rsidP="0044521B">
      <w:pPr>
        <w:pStyle w:val="Heading4"/>
        <w:spacing w:before="150" w:after="150"/>
        <w:rPr>
          <w:ins w:id="746" w:author="Unknown"/>
          <w:rFonts w:ascii="Helvetica" w:hAnsi="Helvetica" w:cs="Helvetica"/>
          <w:b w:val="0"/>
          <w:bCs w:val="0"/>
          <w:color w:val="333333"/>
          <w:sz w:val="27"/>
          <w:szCs w:val="27"/>
        </w:rPr>
      </w:pPr>
      <w:ins w:id="747" w:author="Unknown">
        <w:r>
          <w:rPr>
            <w:rFonts w:ascii="Helvetica" w:hAnsi="Helvetica" w:cs="Helvetica"/>
            <w:b w:val="0"/>
            <w:bCs w:val="0"/>
            <w:color w:val="333333"/>
            <w:sz w:val="27"/>
            <w:szCs w:val="27"/>
          </w:rPr>
          <w:t>Using MAX() function</w:t>
        </w:r>
      </w:ins>
    </w:p>
    <w:p w:rsidR="0044521B" w:rsidRDefault="0044521B" w:rsidP="0044521B">
      <w:pPr>
        <w:pStyle w:val="NormalWeb"/>
        <w:spacing w:before="0" w:beforeAutospacing="0" w:after="150" w:afterAutospacing="0"/>
        <w:rPr>
          <w:ins w:id="748" w:author="Unknown"/>
          <w:rFonts w:ascii="Arial" w:hAnsi="Arial" w:cs="Arial"/>
          <w:color w:val="333333"/>
        </w:rPr>
      </w:pPr>
      <w:ins w:id="749" w:author="Unknown">
        <w:r>
          <w:rPr>
            <w:rFonts w:ascii="Arial" w:hAnsi="Arial" w:cs="Arial"/>
            <w:color w:val="333333"/>
          </w:rPr>
          <w:t>Consider the following </w:t>
        </w:r>
        <w:r>
          <w:rPr>
            <w:rFonts w:ascii="Arial" w:hAnsi="Arial" w:cs="Arial"/>
            <w:b/>
            <w:bCs/>
            <w:color w:val="333333"/>
          </w:rPr>
          <w:t>Emp</w:t>
        </w:r>
        <w:r>
          <w:rPr>
            <w:rFonts w:ascii="Arial" w:hAnsi="Arial" w:cs="Arial"/>
            <w:color w:val="333333"/>
          </w:rPr>
          <w:t> table</w:t>
        </w:r>
      </w:ins>
    </w:p>
    <w:tbl>
      <w:tblPr>
        <w:tblW w:w="94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915"/>
        <w:gridCol w:w="2802"/>
        <w:gridCol w:w="1954"/>
        <w:gridCol w:w="2764"/>
      </w:tblGrid>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salary</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9000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8000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6000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lastRenderedPageBreak/>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10000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8000</w:t>
            </w:r>
          </w:p>
        </w:tc>
      </w:tr>
    </w:tbl>
    <w:p w:rsidR="0044521B" w:rsidRDefault="0044521B" w:rsidP="0044521B">
      <w:pPr>
        <w:pStyle w:val="NormalWeb"/>
        <w:spacing w:before="0" w:beforeAutospacing="0" w:after="150" w:afterAutospacing="0"/>
        <w:rPr>
          <w:ins w:id="750" w:author="Unknown"/>
          <w:rFonts w:ascii="Arial" w:hAnsi="Arial" w:cs="Arial"/>
          <w:color w:val="333333"/>
        </w:rPr>
      </w:pPr>
      <w:ins w:id="751" w:author="Unknown">
        <w:r>
          <w:rPr>
            <w:rFonts w:ascii="Arial" w:hAnsi="Arial" w:cs="Arial"/>
            <w:color w:val="333333"/>
          </w:rPr>
          <w:t>SQL query to find the Maximum salary will be,</w:t>
        </w:r>
      </w:ins>
    </w:p>
    <w:p w:rsidR="0044521B" w:rsidRDefault="0044521B" w:rsidP="0044521B">
      <w:pPr>
        <w:pStyle w:val="HTMLPreformatted"/>
        <w:shd w:val="clear" w:color="auto" w:fill="1E2A37"/>
        <w:spacing w:before="120" w:after="120"/>
        <w:rPr>
          <w:ins w:id="752" w:author="Unknown"/>
          <w:rFonts w:ascii="Consolas" w:hAnsi="Consolas" w:cs="Consolas"/>
          <w:color w:val="F8F8F2"/>
        </w:rPr>
      </w:pPr>
      <w:ins w:id="753" w:author="Unknown">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E6DB74"/>
          </w:rPr>
          <w:t>MAX</w:t>
        </w:r>
        <w:r>
          <w:rPr>
            <w:rStyle w:val="token"/>
            <w:rFonts w:ascii="Consolas" w:hAnsi="Consolas" w:cs="Consolas"/>
            <w:color w:val="F8F8F2"/>
          </w:rPr>
          <w:t>(</w:t>
        </w:r>
        <w:r>
          <w:rPr>
            <w:rStyle w:val="HTMLCode"/>
            <w:rFonts w:ascii="Consolas" w:hAnsi="Consolas" w:cs="Consolas"/>
            <w:color w:val="F8F8F2"/>
          </w:rPr>
          <w:t>salary</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emp</w:t>
        </w:r>
        <w:r>
          <w:rPr>
            <w:rStyle w:val="token"/>
            <w:rFonts w:ascii="Consolas" w:hAnsi="Consolas" w:cs="Consolas"/>
            <w:color w:val="F8F8F2"/>
          </w:rPr>
          <w:t>;</w:t>
        </w:r>
      </w:ins>
    </w:p>
    <w:p w:rsidR="0044521B" w:rsidRDefault="0044521B" w:rsidP="0044521B">
      <w:pPr>
        <w:pStyle w:val="NormalWeb"/>
        <w:spacing w:before="0" w:beforeAutospacing="0" w:after="150" w:afterAutospacing="0"/>
        <w:rPr>
          <w:ins w:id="754" w:author="Unknown"/>
          <w:rFonts w:ascii="Arial" w:hAnsi="Arial" w:cs="Arial"/>
          <w:color w:val="333333"/>
        </w:rPr>
      </w:pPr>
      <w:ins w:id="755" w:author="Unknown">
        <w:r>
          <w:rPr>
            <w:rFonts w:ascii="Arial" w:hAnsi="Arial" w:cs="Arial"/>
            <w:color w:val="333333"/>
          </w:rPr>
          <w:t>Result of the above query will be,</w:t>
        </w:r>
      </w:ins>
    </w:p>
    <w:tbl>
      <w:tblPr>
        <w:tblW w:w="94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435"/>
      </w:tblGrid>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MAX(salary)</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10000</w:t>
            </w:r>
          </w:p>
        </w:tc>
      </w:tr>
    </w:tbl>
    <w:p w:rsidR="0044521B" w:rsidRDefault="00F60B67" w:rsidP="0044521B">
      <w:pPr>
        <w:spacing w:before="300" w:after="300"/>
        <w:rPr>
          <w:ins w:id="756" w:author="Unknown"/>
          <w:rFonts w:ascii="Times New Roman" w:hAnsi="Times New Roman" w:cs="Times New Roman"/>
        </w:rPr>
      </w:pPr>
      <w:ins w:id="757" w:author="Unknown">
        <w:r>
          <w:pict>
            <v:rect id="_x0000_i1120" style="width:0;height:0" o:hralign="center" o:hrstd="t" o:hrnoshade="t" o:hr="t" fillcolor="#333" stroked="f"/>
          </w:pict>
        </w:r>
      </w:ins>
    </w:p>
    <w:p w:rsidR="0044521B" w:rsidRDefault="0044521B" w:rsidP="0044521B">
      <w:pPr>
        <w:pStyle w:val="Heading3"/>
        <w:spacing w:before="300" w:after="150"/>
        <w:rPr>
          <w:ins w:id="758" w:author="Unknown"/>
          <w:rFonts w:ascii="Helvetica" w:hAnsi="Helvetica" w:cs="Helvetica"/>
          <w:b w:val="0"/>
          <w:bCs w:val="0"/>
          <w:color w:val="333333"/>
          <w:sz w:val="36"/>
          <w:szCs w:val="36"/>
        </w:rPr>
      </w:pPr>
      <w:ins w:id="759" w:author="Unknown">
        <w:r>
          <w:rPr>
            <w:rStyle w:val="HTMLCode"/>
            <w:rFonts w:ascii="Consolas" w:eastAsiaTheme="majorEastAsia" w:hAnsi="Consolas" w:cs="Consolas"/>
            <w:b w:val="0"/>
            <w:bCs w:val="0"/>
            <w:color w:val="C7254E"/>
            <w:sz w:val="32"/>
            <w:szCs w:val="32"/>
            <w:shd w:val="clear" w:color="auto" w:fill="F9F2F4"/>
          </w:rPr>
          <w:t>MIN()</w:t>
        </w:r>
        <w:r>
          <w:rPr>
            <w:rFonts w:ascii="Helvetica" w:hAnsi="Helvetica" w:cs="Helvetica"/>
            <w:b w:val="0"/>
            <w:bCs w:val="0"/>
            <w:color w:val="333333"/>
            <w:sz w:val="36"/>
            <w:szCs w:val="36"/>
          </w:rPr>
          <w:t> Function</w:t>
        </w:r>
      </w:ins>
    </w:p>
    <w:p w:rsidR="0044521B" w:rsidRDefault="0044521B" w:rsidP="0044521B">
      <w:pPr>
        <w:pStyle w:val="NormalWeb"/>
        <w:spacing w:before="0" w:beforeAutospacing="0" w:after="150" w:afterAutospacing="0"/>
        <w:rPr>
          <w:ins w:id="760" w:author="Unknown"/>
          <w:rFonts w:ascii="Arial" w:hAnsi="Arial" w:cs="Arial"/>
          <w:color w:val="333333"/>
        </w:rPr>
      </w:pPr>
      <w:ins w:id="761" w:author="Unknown">
        <w:r>
          <w:rPr>
            <w:rFonts w:ascii="Arial" w:hAnsi="Arial" w:cs="Arial"/>
            <w:color w:val="333333"/>
          </w:rPr>
          <w:t>MIN function returns minimum value from a selected column of the table.</w:t>
        </w:r>
      </w:ins>
    </w:p>
    <w:p w:rsidR="0044521B" w:rsidRDefault="0044521B" w:rsidP="0044521B">
      <w:pPr>
        <w:pStyle w:val="NormalWeb"/>
        <w:spacing w:before="0" w:beforeAutospacing="0" w:after="150" w:afterAutospacing="0"/>
        <w:rPr>
          <w:ins w:id="762" w:author="Unknown"/>
          <w:rFonts w:ascii="Arial" w:hAnsi="Arial" w:cs="Arial"/>
          <w:color w:val="333333"/>
        </w:rPr>
      </w:pPr>
      <w:ins w:id="763" w:author="Unknown">
        <w:r>
          <w:rPr>
            <w:rFonts w:ascii="Arial" w:hAnsi="Arial" w:cs="Arial"/>
            <w:b/>
            <w:bCs/>
            <w:color w:val="333333"/>
          </w:rPr>
          <w:t>Syntax</w:t>
        </w:r>
        <w:r>
          <w:rPr>
            <w:rFonts w:ascii="Arial" w:hAnsi="Arial" w:cs="Arial"/>
            <w:color w:val="333333"/>
          </w:rPr>
          <w:t> for MIN function is,</w:t>
        </w:r>
      </w:ins>
    </w:p>
    <w:p w:rsidR="0044521B" w:rsidRDefault="0044521B" w:rsidP="0044521B">
      <w:pPr>
        <w:pStyle w:val="HTMLPreformatted"/>
        <w:shd w:val="clear" w:color="auto" w:fill="1E2A37"/>
        <w:spacing w:before="120" w:after="120"/>
        <w:rPr>
          <w:ins w:id="764" w:author="Unknown"/>
          <w:rFonts w:ascii="Consolas" w:hAnsi="Consolas" w:cs="Consolas"/>
          <w:color w:val="F8F8F2"/>
        </w:rPr>
      </w:pPr>
      <w:ins w:id="765" w:author="Unknown">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E6DB74"/>
          </w:rPr>
          <w:t>MIN</w:t>
        </w:r>
        <w:r>
          <w:rPr>
            <w:rStyle w:val="token"/>
            <w:rFonts w:ascii="Consolas" w:hAnsi="Consolas" w:cs="Consolas"/>
            <w:color w:val="F8F8F2"/>
          </w:rPr>
          <w:t>(</w:t>
        </w:r>
        <w:r>
          <w:rPr>
            <w:rStyle w:val="HTMLCode"/>
            <w:rFonts w:ascii="Consolas" w:hAnsi="Consolas" w:cs="Consolas"/>
            <w:color w:val="F8F8F2"/>
          </w:rPr>
          <w:t>column_name</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w:t>
        </w:r>
        <w:r>
          <w:rPr>
            <w:rStyle w:val="token"/>
            <w:rFonts w:ascii="Consolas" w:hAnsi="Consolas" w:cs="Consolas"/>
            <w:color w:val="66D9EF"/>
          </w:rPr>
          <w:t>table</w:t>
        </w:r>
        <w:r>
          <w:rPr>
            <w:rStyle w:val="token"/>
            <w:rFonts w:ascii="Consolas" w:hAnsi="Consolas" w:cs="Consolas"/>
            <w:color w:val="F8F8F2"/>
          </w:rPr>
          <w:t>-</w:t>
        </w:r>
        <w:r>
          <w:rPr>
            <w:rStyle w:val="HTMLCode"/>
            <w:rFonts w:ascii="Consolas" w:hAnsi="Consolas" w:cs="Consolas"/>
            <w:color w:val="F8F8F2"/>
          </w:rPr>
          <w:t>name</w:t>
        </w:r>
        <w:r>
          <w:rPr>
            <w:rStyle w:val="token"/>
            <w:rFonts w:ascii="Consolas" w:hAnsi="Consolas" w:cs="Consolas"/>
            <w:color w:val="F8F8F2"/>
          </w:rPr>
          <w:t>;</w:t>
        </w:r>
      </w:ins>
    </w:p>
    <w:p w:rsidR="0044521B" w:rsidRDefault="00F60B67" w:rsidP="0044521B">
      <w:pPr>
        <w:spacing w:before="300" w:after="300"/>
        <w:rPr>
          <w:ins w:id="766" w:author="Unknown"/>
          <w:rFonts w:ascii="Times New Roman" w:hAnsi="Times New Roman" w:cs="Times New Roman"/>
        </w:rPr>
      </w:pPr>
      <w:ins w:id="767" w:author="Unknown">
        <w:r>
          <w:pict>
            <v:rect id="_x0000_i1121" style="width:0;height:0" o:hralign="center" o:hrstd="t" o:hrnoshade="t" o:hr="t" fillcolor="#333" stroked="f"/>
          </w:pict>
        </w:r>
      </w:ins>
    </w:p>
    <w:p w:rsidR="0044521B" w:rsidRDefault="0044521B" w:rsidP="0044521B">
      <w:pPr>
        <w:pStyle w:val="Heading4"/>
        <w:spacing w:before="150" w:after="150"/>
        <w:rPr>
          <w:ins w:id="768" w:author="Unknown"/>
          <w:rFonts w:ascii="Helvetica" w:hAnsi="Helvetica" w:cs="Helvetica"/>
          <w:b w:val="0"/>
          <w:bCs w:val="0"/>
          <w:color w:val="333333"/>
          <w:sz w:val="27"/>
          <w:szCs w:val="27"/>
        </w:rPr>
      </w:pPr>
      <w:ins w:id="769" w:author="Unknown">
        <w:r>
          <w:rPr>
            <w:rFonts w:ascii="Helvetica" w:hAnsi="Helvetica" w:cs="Helvetica"/>
            <w:b w:val="0"/>
            <w:bCs w:val="0"/>
            <w:color w:val="333333"/>
            <w:sz w:val="27"/>
            <w:szCs w:val="27"/>
          </w:rPr>
          <w:t>Using MIN() function</w:t>
        </w:r>
      </w:ins>
    </w:p>
    <w:p w:rsidR="0044521B" w:rsidRDefault="0044521B" w:rsidP="0044521B">
      <w:pPr>
        <w:pStyle w:val="NormalWeb"/>
        <w:spacing w:before="0" w:beforeAutospacing="0" w:after="150" w:afterAutospacing="0"/>
        <w:rPr>
          <w:ins w:id="770" w:author="Unknown"/>
          <w:rFonts w:ascii="Arial" w:hAnsi="Arial" w:cs="Arial"/>
          <w:color w:val="333333"/>
        </w:rPr>
      </w:pPr>
      <w:ins w:id="771" w:author="Unknown">
        <w:r>
          <w:rPr>
            <w:rFonts w:ascii="Arial" w:hAnsi="Arial" w:cs="Arial"/>
            <w:color w:val="333333"/>
          </w:rPr>
          <w:t>Consider the following </w:t>
        </w:r>
        <w:r>
          <w:rPr>
            <w:rFonts w:ascii="Arial" w:hAnsi="Arial" w:cs="Arial"/>
            <w:b/>
            <w:bCs/>
            <w:color w:val="333333"/>
          </w:rPr>
          <w:t>Emp</w:t>
        </w:r>
        <w:r>
          <w:rPr>
            <w:rFonts w:ascii="Arial" w:hAnsi="Arial" w:cs="Arial"/>
            <w:color w:val="333333"/>
          </w:rPr>
          <w:t> table,</w:t>
        </w:r>
      </w:ins>
    </w:p>
    <w:tbl>
      <w:tblPr>
        <w:tblW w:w="94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915"/>
        <w:gridCol w:w="2802"/>
        <w:gridCol w:w="1954"/>
        <w:gridCol w:w="2764"/>
      </w:tblGrid>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salary</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9000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8000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6000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10000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lastRenderedPageBreak/>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8000</w:t>
            </w:r>
          </w:p>
        </w:tc>
      </w:tr>
    </w:tbl>
    <w:p w:rsidR="0044521B" w:rsidRDefault="0044521B" w:rsidP="0044521B">
      <w:pPr>
        <w:pStyle w:val="NormalWeb"/>
        <w:spacing w:before="0" w:beforeAutospacing="0" w:after="150" w:afterAutospacing="0"/>
        <w:rPr>
          <w:ins w:id="772" w:author="Unknown"/>
          <w:rFonts w:ascii="Arial" w:hAnsi="Arial" w:cs="Arial"/>
          <w:color w:val="333333"/>
        </w:rPr>
      </w:pPr>
      <w:ins w:id="773" w:author="Unknown">
        <w:r>
          <w:rPr>
            <w:rFonts w:ascii="Arial" w:hAnsi="Arial" w:cs="Arial"/>
            <w:color w:val="333333"/>
          </w:rPr>
          <w:t>SQL query to find minimum salary is,</w:t>
        </w:r>
      </w:ins>
    </w:p>
    <w:p w:rsidR="0044521B" w:rsidRDefault="0044521B" w:rsidP="0044521B">
      <w:pPr>
        <w:pStyle w:val="HTMLPreformatted"/>
        <w:shd w:val="clear" w:color="auto" w:fill="1E2A37"/>
        <w:spacing w:before="120" w:after="120"/>
        <w:rPr>
          <w:ins w:id="774" w:author="Unknown"/>
          <w:rFonts w:ascii="Consolas" w:hAnsi="Consolas" w:cs="Consolas"/>
          <w:color w:val="F8F8F2"/>
        </w:rPr>
      </w:pPr>
      <w:ins w:id="775" w:author="Unknown">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E6DB74"/>
          </w:rPr>
          <w:t>MIN</w:t>
        </w:r>
        <w:r>
          <w:rPr>
            <w:rStyle w:val="token"/>
            <w:rFonts w:ascii="Consolas" w:hAnsi="Consolas" w:cs="Consolas"/>
            <w:color w:val="F8F8F2"/>
          </w:rPr>
          <w:t>(</w:t>
        </w:r>
        <w:r>
          <w:rPr>
            <w:rStyle w:val="HTMLCode"/>
            <w:rFonts w:ascii="Consolas" w:hAnsi="Consolas" w:cs="Consolas"/>
            <w:color w:val="F8F8F2"/>
          </w:rPr>
          <w:t>salary</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emp</w:t>
        </w:r>
        <w:r>
          <w:rPr>
            <w:rStyle w:val="token"/>
            <w:rFonts w:ascii="Consolas" w:hAnsi="Consolas" w:cs="Consolas"/>
            <w:color w:val="F8F8F2"/>
          </w:rPr>
          <w:t>;</w:t>
        </w:r>
      </w:ins>
    </w:p>
    <w:p w:rsidR="0044521B" w:rsidRDefault="0044521B" w:rsidP="0044521B">
      <w:pPr>
        <w:pStyle w:val="NormalWeb"/>
        <w:spacing w:before="0" w:beforeAutospacing="0" w:after="150" w:afterAutospacing="0"/>
        <w:rPr>
          <w:ins w:id="776" w:author="Unknown"/>
          <w:rFonts w:ascii="Arial" w:hAnsi="Arial" w:cs="Arial"/>
          <w:color w:val="333333"/>
        </w:rPr>
      </w:pPr>
      <w:ins w:id="777" w:author="Unknown">
        <w:r>
          <w:rPr>
            <w:rFonts w:ascii="Arial" w:hAnsi="Arial" w:cs="Arial"/>
            <w:color w:val="333333"/>
          </w:rPr>
          <w:t>Result will be,</w:t>
        </w:r>
      </w:ins>
    </w:p>
    <w:tbl>
      <w:tblPr>
        <w:tblW w:w="94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435"/>
      </w:tblGrid>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MIN(salary)</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6000</w:t>
            </w:r>
          </w:p>
        </w:tc>
      </w:tr>
    </w:tbl>
    <w:p w:rsidR="0044521B" w:rsidRDefault="00F60B67" w:rsidP="0044521B">
      <w:pPr>
        <w:spacing w:before="300" w:after="300"/>
        <w:rPr>
          <w:ins w:id="778" w:author="Unknown"/>
          <w:rFonts w:ascii="Times New Roman" w:hAnsi="Times New Roman" w:cs="Times New Roman"/>
        </w:rPr>
      </w:pPr>
      <w:ins w:id="779" w:author="Unknown">
        <w:r>
          <w:pict>
            <v:rect id="_x0000_i1122" style="width:0;height:0" o:hralign="center" o:hrstd="t" o:hrnoshade="t" o:hr="t" fillcolor="#333" stroked="f"/>
          </w:pict>
        </w:r>
      </w:ins>
    </w:p>
    <w:p w:rsidR="0044521B" w:rsidRDefault="0044521B" w:rsidP="0044521B">
      <w:pPr>
        <w:pStyle w:val="Heading3"/>
        <w:spacing w:before="300" w:after="150"/>
        <w:rPr>
          <w:ins w:id="780" w:author="Unknown"/>
          <w:rFonts w:ascii="Helvetica" w:hAnsi="Helvetica" w:cs="Helvetica"/>
          <w:b w:val="0"/>
          <w:bCs w:val="0"/>
          <w:color w:val="333333"/>
          <w:sz w:val="36"/>
          <w:szCs w:val="36"/>
        </w:rPr>
      </w:pPr>
      <w:ins w:id="781" w:author="Unknown">
        <w:r>
          <w:rPr>
            <w:rStyle w:val="HTMLCode"/>
            <w:rFonts w:ascii="Consolas" w:eastAsiaTheme="majorEastAsia" w:hAnsi="Consolas" w:cs="Consolas"/>
            <w:b w:val="0"/>
            <w:bCs w:val="0"/>
            <w:color w:val="C7254E"/>
            <w:sz w:val="32"/>
            <w:szCs w:val="32"/>
            <w:shd w:val="clear" w:color="auto" w:fill="F9F2F4"/>
          </w:rPr>
          <w:t>SUM()</w:t>
        </w:r>
        <w:r>
          <w:rPr>
            <w:rFonts w:ascii="Helvetica" w:hAnsi="Helvetica" w:cs="Helvetica"/>
            <w:b w:val="0"/>
            <w:bCs w:val="0"/>
            <w:color w:val="333333"/>
            <w:sz w:val="36"/>
            <w:szCs w:val="36"/>
          </w:rPr>
          <w:t> Function</w:t>
        </w:r>
      </w:ins>
    </w:p>
    <w:p w:rsidR="0044521B" w:rsidRDefault="0044521B" w:rsidP="0044521B">
      <w:pPr>
        <w:pStyle w:val="NormalWeb"/>
        <w:spacing w:before="0" w:beforeAutospacing="0" w:after="150" w:afterAutospacing="0"/>
        <w:rPr>
          <w:ins w:id="782" w:author="Unknown"/>
          <w:rFonts w:ascii="Arial" w:hAnsi="Arial" w:cs="Arial"/>
          <w:color w:val="333333"/>
        </w:rPr>
      </w:pPr>
      <w:ins w:id="783" w:author="Unknown">
        <w:r>
          <w:rPr>
            <w:rFonts w:ascii="Arial" w:hAnsi="Arial" w:cs="Arial"/>
            <w:color w:val="333333"/>
          </w:rPr>
          <w:t>SUM function returns total sum of a selected columns numeric values.</w:t>
        </w:r>
      </w:ins>
    </w:p>
    <w:p w:rsidR="0044521B" w:rsidRDefault="0044521B" w:rsidP="0044521B">
      <w:pPr>
        <w:pStyle w:val="NormalWeb"/>
        <w:spacing w:before="0" w:beforeAutospacing="0" w:after="150" w:afterAutospacing="0"/>
        <w:rPr>
          <w:ins w:id="784" w:author="Unknown"/>
          <w:rFonts w:ascii="Arial" w:hAnsi="Arial" w:cs="Arial"/>
          <w:color w:val="333333"/>
        </w:rPr>
      </w:pPr>
      <w:ins w:id="785" w:author="Unknown">
        <w:r>
          <w:rPr>
            <w:rFonts w:ascii="Arial" w:hAnsi="Arial" w:cs="Arial"/>
            <w:b/>
            <w:bCs/>
            <w:color w:val="333333"/>
          </w:rPr>
          <w:t>Syntax</w:t>
        </w:r>
        <w:r>
          <w:rPr>
            <w:rFonts w:ascii="Arial" w:hAnsi="Arial" w:cs="Arial"/>
            <w:color w:val="333333"/>
          </w:rPr>
          <w:t> for SUM is,</w:t>
        </w:r>
      </w:ins>
    </w:p>
    <w:p w:rsidR="0044521B" w:rsidRDefault="0044521B" w:rsidP="0044521B">
      <w:pPr>
        <w:pStyle w:val="HTMLPreformatted"/>
        <w:shd w:val="clear" w:color="auto" w:fill="1E2A37"/>
        <w:spacing w:before="120" w:after="120"/>
        <w:rPr>
          <w:ins w:id="786" w:author="Unknown"/>
          <w:rFonts w:ascii="Consolas" w:hAnsi="Consolas" w:cs="Consolas"/>
          <w:color w:val="F8F8F2"/>
        </w:rPr>
      </w:pPr>
      <w:ins w:id="787" w:author="Unknown">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E6DB74"/>
          </w:rPr>
          <w:t>SUM</w:t>
        </w:r>
        <w:r>
          <w:rPr>
            <w:rStyle w:val="token"/>
            <w:rFonts w:ascii="Consolas" w:hAnsi="Consolas" w:cs="Consolas"/>
            <w:color w:val="F8F8F2"/>
          </w:rPr>
          <w:t>(</w:t>
        </w:r>
        <w:r>
          <w:rPr>
            <w:rStyle w:val="HTMLCode"/>
            <w:rFonts w:ascii="Consolas" w:hAnsi="Consolas" w:cs="Consolas"/>
            <w:color w:val="F8F8F2"/>
          </w:rPr>
          <w:t>column_name</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w:t>
        </w:r>
        <w:r>
          <w:rPr>
            <w:rStyle w:val="token"/>
            <w:rFonts w:ascii="Consolas" w:hAnsi="Consolas" w:cs="Consolas"/>
            <w:color w:val="66D9EF"/>
          </w:rPr>
          <w:t>table</w:t>
        </w:r>
        <w:r>
          <w:rPr>
            <w:rStyle w:val="token"/>
            <w:rFonts w:ascii="Consolas" w:hAnsi="Consolas" w:cs="Consolas"/>
            <w:color w:val="F8F8F2"/>
          </w:rPr>
          <w:t>-</w:t>
        </w:r>
        <w:r>
          <w:rPr>
            <w:rStyle w:val="HTMLCode"/>
            <w:rFonts w:ascii="Consolas" w:hAnsi="Consolas" w:cs="Consolas"/>
            <w:color w:val="F8F8F2"/>
          </w:rPr>
          <w:t>name</w:t>
        </w:r>
        <w:r>
          <w:rPr>
            <w:rStyle w:val="token"/>
            <w:rFonts w:ascii="Consolas" w:hAnsi="Consolas" w:cs="Consolas"/>
            <w:color w:val="F8F8F2"/>
          </w:rPr>
          <w:t>;</w:t>
        </w:r>
      </w:ins>
    </w:p>
    <w:p w:rsidR="0044521B" w:rsidRDefault="00F60B67" w:rsidP="0044521B">
      <w:pPr>
        <w:spacing w:before="300" w:after="300"/>
        <w:rPr>
          <w:ins w:id="788" w:author="Unknown"/>
          <w:rFonts w:ascii="Times New Roman" w:hAnsi="Times New Roman" w:cs="Times New Roman"/>
        </w:rPr>
      </w:pPr>
      <w:ins w:id="789" w:author="Unknown">
        <w:r>
          <w:pict>
            <v:rect id="_x0000_i1123" style="width:0;height:0" o:hralign="center" o:hrstd="t" o:hrnoshade="t" o:hr="t" fillcolor="#333" stroked="f"/>
          </w:pict>
        </w:r>
      </w:ins>
    </w:p>
    <w:p w:rsidR="0044521B" w:rsidRDefault="0044521B" w:rsidP="0044521B">
      <w:pPr>
        <w:pStyle w:val="Heading4"/>
        <w:spacing w:before="150" w:after="150"/>
        <w:rPr>
          <w:ins w:id="790" w:author="Unknown"/>
          <w:rFonts w:ascii="Helvetica" w:hAnsi="Helvetica" w:cs="Helvetica"/>
          <w:b w:val="0"/>
          <w:bCs w:val="0"/>
          <w:color w:val="333333"/>
          <w:sz w:val="27"/>
          <w:szCs w:val="27"/>
        </w:rPr>
      </w:pPr>
      <w:ins w:id="791" w:author="Unknown">
        <w:r>
          <w:rPr>
            <w:rFonts w:ascii="Helvetica" w:hAnsi="Helvetica" w:cs="Helvetica"/>
            <w:b w:val="0"/>
            <w:bCs w:val="0"/>
            <w:color w:val="333333"/>
            <w:sz w:val="27"/>
            <w:szCs w:val="27"/>
          </w:rPr>
          <w:t>Using SUM() function</w:t>
        </w:r>
      </w:ins>
    </w:p>
    <w:p w:rsidR="0044521B" w:rsidRDefault="0044521B" w:rsidP="0044521B">
      <w:pPr>
        <w:pStyle w:val="NormalWeb"/>
        <w:spacing w:before="0" w:beforeAutospacing="0" w:after="150" w:afterAutospacing="0"/>
        <w:rPr>
          <w:ins w:id="792" w:author="Unknown"/>
          <w:rFonts w:ascii="Arial" w:hAnsi="Arial" w:cs="Arial"/>
          <w:color w:val="333333"/>
        </w:rPr>
      </w:pPr>
      <w:ins w:id="793" w:author="Unknown">
        <w:r>
          <w:rPr>
            <w:rFonts w:ascii="Arial" w:hAnsi="Arial" w:cs="Arial"/>
            <w:color w:val="333333"/>
          </w:rPr>
          <w:t>Consider the following </w:t>
        </w:r>
        <w:r>
          <w:rPr>
            <w:rFonts w:ascii="Arial" w:hAnsi="Arial" w:cs="Arial"/>
            <w:b/>
            <w:bCs/>
            <w:color w:val="333333"/>
          </w:rPr>
          <w:t>Emp</w:t>
        </w:r>
        <w:r>
          <w:rPr>
            <w:rFonts w:ascii="Arial" w:hAnsi="Arial" w:cs="Arial"/>
            <w:color w:val="333333"/>
          </w:rPr>
          <w:t> table</w:t>
        </w:r>
      </w:ins>
    </w:p>
    <w:tbl>
      <w:tblPr>
        <w:tblW w:w="94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915"/>
        <w:gridCol w:w="2802"/>
        <w:gridCol w:w="1954"/>
        <w:gridCol w:w="2764"/>
      </w:tblGrid>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salary</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9000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8000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6000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10000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8000</w:t>
            </w:r>
          </w:p>
        </w:tc>
      </w:tr>
    </w:tbl>
    <w:p w:rsidR="0044521B" w:rsidRDefault="0044521B" w:rsidP="0044521B">
      <w:pPr>
        <w:pStyle w:val="NormalWeb"/>
        <w:spacing w:before="0" w:beforeAutospacing="0" w:after="150" w:afterAutospacing="0"/>
        <w:rPr>
          <w:ins w:id="794" w:author="Unknown"/>
          <w:rFonts w:ascii="Arial" w:hAnsi="Arial" w:cs="Arial"/>
          <w:color w:val="333333"/>
        </w:rPr>
      </w:pPr>
      <w:ins w:id="795" w:author="Unknown">
        <w:r>
          <w:rPr>
            <w:rFonts w:ascii="Arial" w:hAnsi="Arial" w:cs="Arial"/>
            <w:color w:val="333333"/>
          </w:rPr>
          <w:t>SQL query to find sum of salaries will be,</w:t>
        </w:r>
      </w:ins>
    </w:p>
    <w:p w:rsidR="0044521B" w:rsidRDefault="0044521B" w:rsidP="0044521B">
      <w:pPr>
        <w:pStyle w:val="HTMLPreformatted"/>
        <w:shd w:val="clear" w:color="auto" w:fill="1E2A37"/>
        <w:spacing w:before="120" w:after="120"/>
        <w:rPr>
          <w:ins w:id="796" w:author="Unknown"/>
          <w:rFonts w:ascii="Consolas" w:hAnsi="Consolas" w:cs="Consolas"/>
          <w:color w:val="F8F8F2"/>
        </w:rPr>
      </w:pPr>
      <w:ins w:id="797" w:author="Unknown">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E6DB74"/>
          </w:rPr>
          <w:t>SUM</w:t>
        </w:r>
        <w:r>
          <w:rPr>
            <w:rStyle w:val="token"/>
            <w:rFonts w:ascii="Consolas" w:hAnsi="Consolas" w:cs="Consolas"/>
            <w:color w:val="F8F8F2"/>
          </w:rPr>
          <w:t>(</w:t>
        </w:r>
        <w:r>
          <w:rPr>
            <w:rStyle w:val="HTMLCode"/>
            <w:rFonts w:ascii="Consolas" w:hAnsi="Consolas" w:cs="Consolas"/>
            <w:color w:val="F8F8F2"/>
          </w:rPr>
          <w:t>salary</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emp</w:t>
        </w:r>
        <w:r>
          <w:rPr>
            <w:rStyle w:val="token"/>
            <w:rFonts w:ascii="Consolas" w:hAnsi="Consolas" w:cs="Consolas"/>
            <w:color w:val="F8F8F2"/>
          </w:rPr>
          <w:t>;</w:t>
        </w:r>
      </w:ins>
    </w:p>
    <w:p w:rsidR="0044521B" w:rsidRDefault="0044521B" w:rsidP="0044521B">
      <w:pPr>
        <w:pStyle w:val="NormalWeb"/>
        <w:spacing w:before="0" w:beforeAutospacing="0" w:after="150" w:afterAutospacing="0"/>
        <w:rPr>
          <w:ins w:id="798" w:author="Unknown"/>
          <w:rFonts w:ascii="Arial" w:hAnsi="Arial" w:cs="Arial"/>
          <w:color w:val="333333"/>
        </w:rPr>
      </w:pPr>
      <w:ins w:id="799" w:author="Unknown">
        <w:r>
          <w:rPr>
            <w:rFonts w:ascii="Arial" w:hAnsi="Arial" w:cs="Arial"/>
            <w:color w:val="333333"/>
          </w:rPr>
          <w:lastRenderedPageBreak/>
          <w:t>Result of above query is,</w:t>
        </w:r>
      </w:ins>
    </w:p>
    <w:tbl>
      <w:tblPr>
        <w:tblW w:w="94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435"/>
      </w:tblGrid>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SUM(salary)</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41000</w:t>
            </w:r>
          </w:p>
        </w:tc>
      </w:tr>
    </w:tbl>
    <w:p w:rsidR="0044521B" w:rsidRDefault="00F60B67" w:rsidP="0044521B">
      <w:pPr>
        <w:spacing w:before="300" w:after="300"/>
        <w:rPr>
          <w:ins w:id="800" w:author="Unknown"/>
          <w:rFonts w:ascii="Times New Roman" w:hAnsi="Times New Roman" w:cs="Times New Roman"/>
        </w:rPr>
      </w:pPr>
      <w:ins w:id="801" w:author="Unknown">
        <w:r>
          <w:pict>
            <v:rect id="_x0000_i1124" style="width:0;height:0" o:hralign="center" o:hrstd="t" o:hrnoshade="t" o:hr="t" fillcolor="#333" stroked="f"/>
          </w:pict>
        </w:r>
      </w:ins>
    </w:p>
    <w:p w:rsidR="0044521B" w:rsidRDefault="0044521B" w:rsidP="0044521B">
      <w:pPr>
        <w:pStyle w:val="Heading2"/>
        <w:spacing w:before="300" w:beforeAutospacing="0" w:after="150" w:afterAutospacing="0"/>
        <w:rPr>
          <w:ins w:id="802" w:author="Unknown"/>
          <w:rFonts w:ascii="Helvetica" w:hAnsi="Helvetica" w:cs="Helvetica"/>
          <w:b w:val="0"/>
          <w:bCs w:val="0"/>
          <w:color w:val="333333"/>
          <w:sz w:val="45"/>
          <w:szCs w:val="45"/>
        </w:rPr>
      </w:pPr>
      <w:ins w:id="803" w:author="Unknown">
        <w:r>
          <w:rPr>
            <w:rFonts w:ascii="Helvetica" w:hAnsi="Helvetica" w:cs="Helvetica"/>
            <w:b w:val="0"/>
            <w:bCs w:val="0"/>
            <w:color w:val="333333"/>
            <w:sz w:val="45"/>
            <w:szCs w:val="45"/>
          </w:rPr>
          <w:t>Scalar Functions</w:t>
        </w:r>
      </w:ins>
    </w:p>
    <w:p w:rsidR="0044521B" w:rsidRDefault="0044521B" w:rsidP="0044521B">
      <w:pPr>
        <w:pStyle w:val="NormalWeb"/>
        <w:spacing w:before="0" w:beforeAutospacing="0" w:after="150" w:afterAutospacing="0"/>
        <w:rPr>
          <w:ins w:id="804" w:author="Unknown"/>
          <w:rFonts w:ascii="Arial" w:hAnsi="Arial" w:cs="Arial"/>
          <w:color w:val="333333"/>
        </w:rPr>
      </w:pPr>
      <w:ins w:id="805" w:author="Unknown">
        <w:r>
          <w:rPr>
            <w:rFonts w:ascii="Arial" w:hAnsi="Arial" w:cs="Arial"/>
            <w:color w:val="333333"/>
          </w:rPr>
          <w:t>Scalar functions return a single value from an input value. Following are some frequently used Scalar Functions in SQL.</w:t>
        </w:r>
      </w:ins>
    </w:p>
    <w:p w:rsidR="0044521B" w:rsidRDefault="00F60B67" w:rsidP="0044521B">
      <w:pPr>
        <w:spacing w:before="300" w:after="300"/>
        <w:rPr>
          <w:ins w:id="806" w:author="Unknown"/>
          <w:rFonts w:ascii="Times New Roman" w:hAnsi="Times New Roman" w:cs="Times New Roman"/>
        </w:rPr>
      </w:pPr>
      <w:ins w:id="807" w:author="Unknown">
        <w:r>
          <w:pict>
            <v:rect id="_x0000_i1125" style="width:0;height:0" o:hralign="center" o:hrstd="t" o:hrnoshade="t" o:hr="t" fillcolor="#333" stroked="f"/>
          </w:pict>
        </w:r>
      </w:ins>
    </w:p>
    <w:p w:rsidR="0044521B" w:rsidRDefault="0044521B" w:rsidP="0044521B">
      <w:pPr>
        <w:pStyle w:val="Heading3"/>
        <w:spacing w:before="300" w:after="150"/>
        <w:rPr>
          <w:ins w:id="808" w:author="Unknown"/>
          <w:rFonts w:ascii="Helvetica" w:hAnsi="Helvetica" w:cs="Helvetica"/>
          <w:b w:val="0"/>
          <w:bCs w:val="0"/>
          <w:color w:val="333333"/>
          <w:sz w:val="36"/>
          <w:szCs w:val="36"/>
        </w:rPr>
      </w:pPr>
      <w:ins w:id="809" w:author="Unknown">
        <w:r>
          <w:rPr>
            <w:rStyle w:val="HTMLCode"/>
            <w:rFonts w:ascii="Consolas" w:eastAsiaTheme="majorEastAsia" w:hAnsi="Consolas" w:cs="Consolas"/>
            <w:b w:val="0"/>
            <w:bCs w:val="0"/>
            <w:color w:val="C7254E"/>
            <w:sz w:val="32"/>
            <w:szCs w:val="32"/>
            <w:shd w:val="clear" w:color="auto" w:fill="F9F2F4"/>
          </w:rPr>
          <w:t>UCASE()</w:t>
        </w:r>
        <w:r>
          <w:rPr>
            <w:rFonts w:ascii="Helvetica" w:hAnsi="Helvetica" w:cs="Helvetica"/>
            <w:b w:val="0"/>
            <w:bCs w:val="0"/>
            <w:color w:val="333333"/>
            <w:sz w:val="36"/>
            <w:szCs w:val="36"/>
          </w:rPr>
          <w:t> Function</w:t>
        </w:r>
      </w:ins>
    </w:p>
    <w:p w:rsidR="0044521B" w:rsidRDefault="0044521B" w:rsidP="0044521B">
      <w:pPr>
        <w:pStyle w:val="NormalWeb"/>
        <w:spacing w:before="0" w:beforeAutospacing="0" w:after="150" w:afterAutospacing="0"/>
        <w:rPr>
          <w:ins w:id="810" w:author="Unknown"/>
          <w:rFonts w:ascii="Arial" w:hAnsi="Arial" w:cs="Arial"/>
          <w:color w:val="333333"/>
        </w:rPr>
      </w:pPr>
      <w:ins w:id="811" w:author="Unknown">
        <w:r>
          <w:rPr>
            <w:rFonts w:ascii="Arial" w:hAnsi="Arial" w:cs="Arial"/>
            <w:color w:val="333333"/>
          </w:rPr>
          <w:t>UCASE function is used to convert value of string column to Uppercase characters.</w:t>
        </w:r>
      </w:ins>
    </w:p>
    <w:p w:rsidR="0044521B" w:rsidRDefault="0044521B" w:rsidP="0044521B">
      <w:pPr>
        <w:pStyle w:val="NormalWeb"/>
        <w:spacing w:before="0" w:beforeAutospacing="0" w:after="150" w:afterAutospacing="0"/>
        <w:rPr>
          <w:ins w:id="812" w:author="Unknown"/>
          <w:rFonts w:ascii="Arial" w:hAnsi="Arial" w:cs="Arial"/>
          <w:color w:val="333333"/>
        </w:rPr>
      </w:pPr>
      <w:ins w:id="813" w:author="Unknown">
        <w:r>
          <w:rPr>
            <w:rFonts w:ascii="Arial" w:hAnsi="Arial" w:cs="Arial"/>
            <w:b/>
            <w:bCs/>
            <w:color w:val="333333"/>
          </w:rPr>
          <w:t>Syntax</w:t>
        </w:r>
        <w:r>
          <w:rPr>
            <w:rFonts w:ascii="Arial" w:hAnsi="Arial" w:cs="Arial"/>
            <w:color w:val="333333"/>
          </w:rPr>
          <w:t> of UCASE,</w:t>
        </w:r>
      </w:ins>
    </w:p>
    <w:p w:rsidR="0044521B" w:rsidRDefault="0044521B" w:rsidP="0044521B">
      <w:pPr>
        <w:pStyle w:val="HTMLPreformatted"/>
        <w:shd w:val="clear" w:color="auto" w:fill="1E2A37"/>
        <w:spacing w:before="120" w:after="120"/>
        <w:rPr>
          <w:ins w:id="814" w:author="Unknown"/>
          <w:rFonts w:ascii="Consolas" w:hAnsi="Consolas" w:cs="Consolas"/>
          <w:color w:val="F8F8F2"/>
        </w:rPr>
      </w:pPr>
      <w:ins w:id="815" w:author="Unknown">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E6DB74"/>
          </w:rPr>
          <w:t>UCASE</w:t>
        </w:r>
        <w:r>
          <w:rPr>
            <w:rStyle w:val="token"/>
            <w:rFonts w:ascii="Consolas" w:hAnsi="Consolas" w:cs="Consolas"/>
            <w:color w:val="F8F8F2"/>
          </w:rPr>
          <w:t>(</w:t>
        </w:r>
        <w:r>
          <w:rPr>
            <w:rStyle w:val="HTMLCode"/>
            <w:rFonts w:ascii="Consolas" w:hAnsi="Consolas" w:cs="Consolas"/>
            <w:color w:val="F8F8F2"/>
          </w:rPr>
          <w:t>column_name</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w:t>
        </w:r>
        <w:r>
          <w:rPr>
            <w:rStyle w:val="token"/>
            <w:rFonts w:ascii="Consolas" w:hAnsi="Consolas" w:cs="Consolas"/>
            <w:color w:val="66D9EF"/>
          </w:rPr>
          <w:t>table</w:t>
        </w:r>
        <w:r>
          <w:rPr>
            <w:rStyle w:val="token"/>
            <w:rFonts w:ascii="Consolas" w:hAnsi="Consolas" w:cs="Consolas"/>
            <w:color w:val="F8F8F2"/>
          </w:rPr>
          <w:t>-</w:t>
        </w:r>
        <w:r>
          <w:rPr>
            <w:rStyle w:val="HTMLCode"/>
            <w:rFonts w:ascii="Consolas" w:hAnsi="Consolas" w:cs="Consolas"/>
            <w:color w:val="F8F8F2"/>
          </w:rPr>
          <w:t>name</w:t>
        </w:r>
        <w:r>
          <w:rPr>
            <w:rStyle w:val="token"/>
            <w:rFonts w:ascii="Consolas" w:hAnsi="Consolas" w:cs="Consolas"/>
            <w:color w:val="F8F8F2"/>
          </w:rPr>
          <w:t>;</w:t>
        </w:r>
      </w:ins>
    </w:p>
    <w:p w:rsidR="0044521B" w:rsidRDefault="00F60B67" w:rsidP="0044521B">
      <w:pPr>
        <w:spacing w:before="300" w:after="300"/>
        <w:rPr>
          <w:ins w:id="816" w:author="Unknown"/>
          <w:rFonts w:ascii="Times New Roman" w:hAnsi="Times New Roman" w:cs="Times New Roman"/>
        </w:rPr>
      </w:pPr>
      <w:ins w:id="817" w:author="Unknown">
        <w:r>
          <w:pict>
            <v:rect id="_x0000_i1126" style="width:0;height:0" o:hralign="center" o:hrstd="t" o:hrnoshade="t" o:hr="t" fillcolor="#333" stroked="f"/>
          </w:pict>
        </w:r>
      </w:ins>
    </w:p>
    <w:p w:rsidR="0044521B" w:rsidRDefault="0044521B" w:rsidP="0044521B">
      <w:pPr>
        <w:pStyle w:val="Heading4"/>
        <w:spacing w:before="150" w:after="150"/>
        <w:rPr>
          <w:ins w:id="818" w:author="Unknown"/>
          <w:rFonts w:ascii="Helvetica" w:hAnsi="Helvetica" w:cs="Helvetica"/>
          <w:b w:val="0"/>
          <w:bCs w:val="0"/>
          <w:color w:val="333333"/>
          <w:sz w:val="27"/>
          <w:szCs w:val="27"/>
        </w:rPr>
      </w:pPr>
      <w:ins w:id="819" w:author="Unknown">
        <w:r>
          <w:rPr>
            <w:rFonts w:ascii="Helvetica" w:hAnsi="Helvetica" w:cs="Helvetica"/>
            <w:b w:val="0"/>
            <w:bCs w:val="0"/>
            <w:color w:val="333333"/>
            <w:sz w:val="27"/>
            <w:szCs w:val="27"/>
          </w:rPr>
          <w:t>Using UCASE() function</w:t>
        </w:r>
      </w:ins>
    </w:p>
    <w:p w:rsidR="0044521B" w:rsidRDefault="0044521B" w:rsidP="0044521B">
      <w:pPr>
        <w:pStyle w:val="NormalWeb"/>
        <w:spacing w:before="0" w:beforeAutospacing="0" w:after="150" w:afterAutospacing="0"/>
        <w:rPr>
          <w:ins w:id="820" w:author="Unknown"/>
          <w:rFonts w:ascii="Arial" w:hAnsi="Arial" w:cs="Arial"/>
          <w:color w:val="333333"/>
        </w:rPr>
      </w:pPr>
      <w:ins w:id="821" w:author="Unknown">
        <w:r>
          <w:rPr>
            <w:rFonts w:ascii="Arial" w:hAnsi="Arial" w:cs="Arial"/>
            <w:color w:val="333333"/>
          </w:rPr>
          <w:t>Consider the following </w:t>
        </w:r>
        <w:r>
          <w:rPr>
            <w:rFonts w:ascii="Arial" w:hAnsi="Arial" w:cs="Arial"/>
            <w:b/>
            <w:bCs/>
            <w:color w:val="333333"/>
          </w:rPr>
          <w:t>Emp</w:t>
        </w:r>
        <w:r>
          <w:rPr>
            <w:rFonts w:ascii="Arial" w:hAnsi="Arial" w:cs="Arial"/>
            <w:color w:val="333333"/>
          </w:rPr>
          <w:t> table</w:t>
        </w:r>
      </w:ins>
    </w:p>
    <w:tbl>
      <w:tblPr>
        <w:tblW w:w="94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948"/>
        <w:gridCol w:w="2691"/>
        <w:gridCol w:w="1986"/>
        <w:gridCol w:w="2810"/>
      </w:tblGrid>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salary</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9000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8000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6000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10000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8000</w:t>
            </w:r>
          </w:p>
        </w:tc>
      </w:tr>
    </w:tbl>
    <w:p w:rsidR="0044521B" w:rsidRDefault="0044521B" w:rsidP="0044521B">
      <w:pPr>
        <w:pStyle w:val="NormalWeb"/>
        <w:spacing w:before="0" w:beforeAutospacing="0" w:after="150" w:afterAutospacing="0"/>
        <w:rPr>
          <w:ins w:id="822" w:author="Unknown"/>
          <w:rFonts w:ascii="Arial" w:hAnsi="Arial" w:cs="Arial"/>
          <w:color w:val="333333"/>
        </w:rPr>
      </w:pPr>
      <w:ins w:id="823" w:author="Unknown">
        <w:r>
          <w:rPr>
            <w:rFonts w:ascii="Arial" w:hAnsi="Arial" w:cs="Arial"/>
            <w:color w:val="333333"/>
          </w:rPr>
          <w:lastRenderedPageBreak/>
          <w:t>SQL query for using UCASE is,</w:t>
        </w:r>
      </w:ins>
    </w:p>
    <w:p w:rsidR="0044521B" w:rsidRDefault="0044521B" w:rsidP="0044521B">
      <w:pPr>
        <w:pStyle w:val="HTMLPreformatted"/>
        <w:shd w:val="clear" w:color="auto" w:fill="1E2A37"/>
        <w:spacing w:before="120" w:after="120"/>
        <w:rPr>
          <w:ins w:id="824" w:author="Unknown"/>
          <w:rFonts w:ascii="Consolas" w:hAnsi="Consolas" w:cs="Consolas"/>
          <w:color w:val="F8F8F2"/>
        </w:rPr>
      </w:pPr>
      <w:ins w:id="825" w:author="Unknown">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E6DB74"/>
          </w:rPr>
          <w:t>UCASE</w:t>
        </w:r>
        <w:r>
          <w:rPr>
            <w:rStyle w:val="token"/>
            <w:rFonts w:ascii="Consolas" w:hAnsi="Consolas" w:cs="Consolas"/>
            <w:color w:val="F8F8F2"/>
          </w:rPr>
          <w:t>(</w:t>
        </w:r>
        <w:r>
          <w:rPr>
            <w:rStyle w:val="HTMLCode"/>
            <w:rFonts w:ascii="Consolas" w:hAnsi="Consolas" w:cs="Consolas"/>
            <w:color w:val="F8F8F2"/>
          </w:rPr>
          <w:t>name</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emp</w:t>
        </w:r>
        <w:r>
          <w:rPr>
            <w:rStyle w:val="token"/>
            <w:rFonts w:ascii="Consolas" w:hAnsi="Consolas" w:cs="Consolas"/>
            <w:color w:val="F8F8F2"/>
          </w:rPr>
          <w:t>;</w:t>
        </w:r>
      </w:ins>
    </w:p>
    <w:p w:rsidR="0044521B" w:rsidRDefault="0044521B" w:rsidP="0044521B">
      <w:pPr>
        <w:pStyle w:val="NormalWeb"/>
        <w:spacing w:before="0" w:beforeAutospacing="0" w:after="150" w:afterAutospacing="0"/>
        <w:rPr>
          <w:ins w:id="826" w:author="Unknown"/>
          <w:rFonts w:ascii="Arial" w:hAnsi="Arial" w:cs="Arial"/>
          <w:color w:val="333333"/>
        </w:rPr>
      </w:pPr>
      <w:ins w:id="827" w:author="Unknown">
        <w:r>
          <w:rPr>
            <w:rFonts w:ascii="Arial" w:hAnsi="Arial" w:cs="Arial"/>
            <w:color w:val="333333"/>
          </w:rPr>
          <w:t>Result is,</w:t>
        </w:r>
      </w:ins>
    </w:p>
    <w:tbl>
      <w:tblPr>
        <w:tblW w:w="94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435"/>
      </w:tblGrid>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UCASE(name)</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ANU</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SHANE</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ROHAN</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SCOTT</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TIGER</w:t>
            </w:r>
          </w:p>
        </w:tc>
      </w:tr>
    </w:tbl>
    <w:p w:rsidR="0044521B" w:rsidRDefault="00F60B67" w:rsidP="0044521B">
      <w:pPr>
        <w:spacing w:before="300" w:after="300"/>
        <w:rPr>
          <w:ins w:id="828" w:author="Unknown"/>
          <w:rFonts w:ascii="Times New Roman" w:hAnsi="Times New Roman" w:cs="Times New Roman"/>
        </w:rPr>
      </w:pPr>
      <w:ins w:id="829" w:author="Unknown">
        <w:r>
          <w:pict>
            <v:rect id="_x0000_i1127" style="width:0;height:0" o:hralign="center" o:hrstd="t" o:hrnoshade="t" o:hr="t" fillcolor="#333" stroked="f"/>
          </w:pict>
        </w:r>
      </w:ins>
    </w:p>
    <w:p w:rsidR="0044521B" w:rsidRDefault="0044521B" w:rsidP="0044521B">
      <w:pPr>
        <w:pStyle w:val="Heading3"/>
        <w:spacing w:before="300" w:after="150"/>
        <w:rPr>
          <w:ins w:id="830" w:author="Unknown"/>
          <w:rFonts w:ascii="Helvetica" w:hAnsi="Helvetica" w:cs="Helvetica"/>
          <w:b w:val="0"/>
          <w:bCs w:val="0"/>
          <w:color w:val="333333"/>
          <w:sz w:val="36"/>
          <w:szCs w:val="36"/>
        </w:rPr>
      </w:pPr>
      <w:ins w:id="831" w:author="Unknown">
        <w:r>
          <w:rPr>
            <w:rStyle w:val="HTMLCode"/>
            <w:rFonts w:ascii="Consolas" w:eastAsiaTheme="majorEastAsia" w:hAnsi="Consolas" w:cs="Consolas"/>
            <w:b w:val="0"/>
            <w:bCs w:val="0"/>
            <w:color w:val="C7254E"/>
            <w:sz w:val="32"/>
            <w:szCs w:val="32"/>
            <w:shd w:val="clear" w:color="auto" w:fill="F9F2F4"/>
          </w:rPr>
          <w:t>LCASE()</w:t>
        </w:r>
        <w:r>
          <w:rPr>
            <w:rFonts w:ascii="Helvetica" w:hAnsi="Helvetica" w:cs="Helvetica"/>
            <w:b w:val="0"/>
            <w:bCs w:val="0"/>
            <w:color w:val="333333"/>
            <w:sz w:val="36"/>
            <w:szCs w:val="36"/>
          </w:rPr>
          <w:t> Function</w:t>
        </w:r>
      </w:ins>
    </w:p>
    <w:p w:rsidR="0044521B" w:rsidRDefault="0044521B" w:rsidP="0044521B">
      <w:pPr>
        <w:pStyle w:val="NormalWeb"/>
        <w:spacing w:before="0" w:beforeAutospacing="0" w:after="150" w:afterAutospacing="0"/>
        <w:rPr>
          <w:ins w:id="832" w:author="Unknown"/>
          <w:rFonts w:ascii="Arial" w:hAnsi="Arial" w:cs="Arial"/>
          <w:color w:val="333333"/>
        </w:rPr>
      </w:pPr>
      <w:ins w:id="833" w:author="Unknown">
        <w:r>
          <w:rPr>
            <w:rFonts w:ascii="Arial" w:hAnsi="Arial" w:cs="Arial"/>
            <w:color w:val="333333"/>
          </w:rPr>
          <w:t>LCASE function is used to convert value of string columns to Lowecase characters.</w:t>
        </w:r>
      </w:ins>
    </w:p>
    <w:p w:rsidR="0044521B" w:rsidRDefault="0044521B" w:rsidP="0044521B">
      <w:pPr>
        <w:pStyle w:val="NormalWeb"/>
        <w:spacing w:before="0" w:beforeAutospacing="0" w:after="150" w:afterAutospacing="0"/>
        <w:rPr>
          <w:ins w:id="834" w:author="Unknown"/>
          <w:rFonts w:ascii="Arial" w:hAnsi="Arial" w:cs="Arial"/>
          <w:color w:val="333333"/>
        </w:rPr>
      </w:pPr>
      <w:ins w:id="835" w:author="Unknown">
        <w:r>
          <w:rPr>
            <w:rFonts w:ascii="Arial" w:hAnsi="Arial" w:cs="Arial"/>
            <w:b/>
            <w:bCs/>
            <w:color w:val="333333"/>
          </w:rPr>
          <w:t>Syntax</w:t>
        </w:r>
        <w:r>
          <w:rPr>
            <w:rFonts w:ascii="Arial" w:hAnsi="Arial" w:cs="Arial"/>
            <w:color w:val="333333"/>
          </w:rPr>
          <w:t> for LCASE is,</w:t>
        </w:r>
      </w:ins>
    </w:p>
    <w:p w:rsidR="0044521B" w:rsidRDefault="0044521B" w:rsidP="0044521B">
      <w:pPr>
        <w:pStyle w:val="HTMLPreformatted"/>
        <w:shd w:val="clear" w:color="auto" w:fill="1E2A37"/>
        <w:spacing w:before="120" w:after="120"/>
        <w:rPr>
          <w:ins w:id="836" w:author="Unknown"/>
          <w:rFonts w:ascii="Consolas" w:hAnsi="Consolas" w:cs="Consolas"/>
          <w:color w:val="F8F8F2"/>
        </w:rPr>
      </w:pPr>
      <w:ins w:id="837" w:author="Unknown">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E6DB74"/>
          </w:rPr>
          <w:t>LCASE</w:t>
        </w:r>
        <w:r>
          <w:rPr>
            <w:rStyle w:val="token"/>
            <w:rFonts w:ascii="Consolas" w:hAnsi="Consolas" w:cs="Consolas"/>
            <w:color w:val="F8F8F2"/>
          </w:rPr>
          <w:t>(</w:t>
        </w:r>
        <w:r>
          <w:rPr>
            <w:rStyle w:val="HTMLCode"/>
            <w:rFonts w:ascii="Consolas" w:hAnsi="Consolas" w:cs="Consolas"/>
            <w:color w:val="F8F8F2"/>
          </w:rPr>
          <w:t>column_name</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w:t>
        </w:r>
        <w:r>
          <w:rPr>
            <w:rStyle w:val="token"/>
            <w:rFonts w:ascii="Consolas" w:hAnsi="Consolas" w:cs="Consolas"/>
            <w:color w:val="66D9EF"/>
          </w:rPr>
          <w:t>table</w:t>
        </w:r>
        <w:r>
          <w:rPr>
            <w:rStyle w:val="token"/>
            <w:rFonts w:ascii="Consolas" w:hAnsi="Consolas" w:cs="Consolas"/>
            <w:color w:val="F8F8F2"/>
          </w:rPr>
          <w:t>-</w:t>
        </w:r>
        <w:r>
          <w:rPr>
            <w:rStyle w:val="HTMLCode"/>
            <w:rFonts w:ascii="Consolas" w:hAnsi="Consolas" w:cs="Consolas"/>
            <w:color w:val="F8F8F2"/>
          </w:rPr>
          <w:t>name</w:t>
        </w:r>
        <w:r>
          <w:rPr>
            <w:rStyle w:val="token"/>
            <w:rFonts w:ascii="Consolas" w:hAnsi="Consolas" w:cs="Consolas"/>
            <w:color w:val="F8F8F2"/>
          </w:rPr>
          <w:t>;</w:t>
        </w:r>
      </w:ins>
    </w:p>
    <w:p w:rsidR="0044521B" w:rsidRDefault="00F60B67" w:rsidP="0044521B">
      <w:pPr>
        <w:spacing w:before="300" w:after="300"/>
        <w:rPr>
          <w:ins w:id="838" w:author="Unknown"/>
          <w:rFonts w:ascii="Times New Roman" w:hAnsi="Times New Roman" w:cs="Times New Roman"/>
        </w:rPr>
      </w:pPr>
      <w:ins w:id="839" w:author="Unknown">
        <w:r>
          <w:pict>
            <v:rect id="_x0000_i1128" style="width:0;height:0" o:hralign="center" o:hrstd="t" o:hrnoshade="t" o:hr="t" fillcolor="#333" stroked="f"/>
          </w:pict>
        </w:r>
      </w:ins>
    </w:p>
    <w:p w:rsidR="0044521B" w:rsidRDefault="0044521B" w:rsidP="0044521B">
      <w:pPr>
        <w:pStyle w:val="Heading4"/>
        <w:spacing w:before="150" w:after="150"/>
        <w:rPr>
          <w:ins w:id="840" w:author="Unknown"/>
          <w:rFonts w:ascii="Helvetica" w:hAnsi="Helvetica" w:cs="Helvetica"/>
          <w:b w:val="0"/>
          <w:bCs w:val="0"/>
          <w:color w:val="333333"/>
          <w:sz w:val="27"/>
          <w:szCs w:val="27"/>
        </w:rPr>
      </w:pPr>
      <w:ins w:id="841" w:author="Unknown">
        <w:r>
          <w:rPr>
            <w:rFonts w:ascii="Helvetica" w:hAnsi="Helvetica" w:cs="Helvetica"/>
            <w:b w:val="0"/>
            <w:bCs w:val="0"/>
            <w:color w:val="333333"/>
            <w:sz w:val="27"/>
            <w:szCs w:val="27"/>
          </w:rPr>
          <w:t>Using LCASE() function</w:t>
        </w:r>
      </w:ins>
    </w:p>
    <w:p w:rsidR="0044521B" w:rsidRDefault="0044521B" w:rsidP="0044521B">
      <w:pPr>
        <w:pStyle w:val="NormalWeb"/>
        <w:spacing w:before="0" w:beforeAutospacing="0" w:after="150" w:afterAutospacing="0"/>
        <w:rPr>
          <w:ins w:id="842" w:author="Unknown"/>
          <w:rFonts w:ascii="Arial" w:hAnsi="Arial" w:cs="Arial"/>
          <w:color w:val="333333"/>
        </w:rPr>
      </w:pPr>
      <w:ins w:id="843" w:author="Unknown">
        <w:r>
          <w:rPr>
            <w:rFonts w:ascii="Arial" w:hAnsi="Arial" w:cs="Arial"/>
            <w:color w:val="333333"/>
          </w:rPr>
          <w:t>Consider the following </w:t>
        </w:r>
        <w:r>
          <w:rPr>
            <w:rFonts w:ascii="Arial" w:hAnsi="Arial" w:cs="Arial"/>
            <w:b/>
            <w:bCs/>
            <w:color w:val="333333"/>
          </w:rPr>
          <w:t>Emp</w:t>
        </w:r>
        <w:r>
          <w:rPr>
            <w:rFonts w:ascii="Arial" w:hAnsi="Arial" w:cs="Arial"/>
            <w:color w:val="333333"/>
          </w:rPr>
          <w:t> table</w:t>
        </w:r>
      </w:ins>
    </w:p>
    <w:tbl>
      <w:tblPr>
        <w:tblW w:w="94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56"/>
        <w:gridCol w:w="3010"/>
        <w:gridCol w:w="1892"/>
        <w:gridCol w:w="2677"/>
      </w:tblGrid>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salary</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9000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8000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lastRenderedPageBreak/>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6000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10000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8000</w:t>
            </w:r>
          </w:p>
        </w:tc>
      </w:tr>
    </w:tbl>
    <w:p w:rsidR="0044521B" w:rsidRDefault="0044521B" w:rsidP="0044521B">
      <w:pPr>
        <w:pStyle w:val="NormalWeb"/>
        <w:spacing w:before="0" w:beforeAutospacing="0" w:after="150" w:afterAutospacing="0"/>
        <w:rPr>
          <w:ins w:id="844" w:author="Unknown"/>
          <w:rFonts w:ascii="Arial" w:hAnsi="Arial" w:cs="Arial"/>
          <w:color w:val="333333"/>
        </w:rPr>
      </w:pPr>
      <w:ins w:id="845" w:author="Unknown">
        <w:r>
          <w:rPr>
            <w:rFonts w:ascii="Arial" w:hAnsi="Arial" w:cs="Arial"/>
            <w:color w:val="333333"/>
          </w:rPr>
          <w:t>SQL query for converting string value to Lower case is,</w:t>
        </w:r>
      </w:ins>
    </w:p>
    <w:p w:rsidR="0044521B" w:rsidRDefault="0044521B" w:rsidP="0044521B">
      <w:pPr>
        <w:pStyle w:val="HTMLPreformatted"/>
        <w:shd w:val="clear" w:color="auto" w:fill="1E2A37"/>
        <w:spacing w:before="120" w:after="120"/>
        <w:rPr>
          <w:ins w:id="846" w:author="Unknown"/>
          <w:rFonts w:ascii="Consolas" w:hAnsi="Consolas" w:cs="Consolas"/>
          <w:color w:val="F8F8F2"/>
        </w:rPr>
      </w:pPr>
      <w:ins w:id="847" w:author="Unknown">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E6DB74"/>
          </w:rPr>
          <w:t>LCASE</w:t>
        </w:r>
        <w:r>
          <w:rPr>
            <w:rStyle w:val="token"/>
            <w:rFonts w:ascii="Consolas" w:hAnsi="Consolas" w:cs="Consolas"/>
            <w:color w:val="F8F8F2"/>
          </w:rPr>
          <w:t>(</w:t>
        </w:r>
        <w:r>
          <w:rPr>
            <w:rStyle w:val="HTMLCode"/>
            <w:rFonts w:ascii="Consolas" w:hAnsi="Consolas" w:cs="Consolas"/>
            <w:color w:val="F8F8F2"/>
          </w:rPr>
          <w:t>name</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emp</w:t>
        </w:r>
        <w:r>
          <w:rPr>
            <w:rStyle w:val="token"/>
            <w:rFonts w:ascii="Consolas" w:hAnsi="Consolas" w:cs="Consolas"/>
            <w:color w:val="F8F8F2"/>
          </w:rPr>
          <w:t>;</w:t>
        </w:r>
      </w:ins>
    </w:p>
    <w:p w:rsidR="0044521B" w:rsidRDefault="0044521B" w:rsidP="0044521B">
      <w:pPr>
        <w:pStyle w:val="NormalWeb"/>
        <w:spacing w:before="0" w:beforeAutospacing="0" w:after="150" w:afterAutospacing="0"/>
        <w:rPr>
          <w:ins w:id="848" w:author="Unknown"/>
          <w:rFonts w:ascii="Arial" w:hAnsi="Arial" w:cs="Arial"/>
          <w:color w:val="333333"/>
        </w:rPr>
      </w:pPr>
      <w:ins w:id="849" w:author="Unknown">
        <w:r>
          <w:rPr>
            <w:rFonts w:ascii="Arial" w:hAnsi="Arial" w:cs="Arial"/>
            <w:color w:val="333333"/>
          </w:rPr>
          <w:t>Result will be,</w:t>
        </w:r>
      </w:ins>
    </w:p>
    <w:tbl>
      <w:tblPr>
        <w:tblW w:w="94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435"/>
      </w:tblGrid>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LCASE(name)</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anu</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shane</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rohan</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scott</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tiger</w:t>
            </w:r>
          </w:p>
        </w:tc>
      </w:tr>
    </w:tbl>
    <w:p w:rsidR="0044521B" w:rsidRDefault="00F60B67" w:rsidP="0044521B">
      <w:pPr>
        <w:spacing w:before="300" w:after="300"/>
        <w:rPr>
          <w:ins w:id="850" w:author="Unknown"/>
          <w:rFonts w:ascii="Times New Roman" w:hAnsi="Times New Roman" w:cs="Times New Roman"/>
        </w:rPr>
      </w:pPr>
      <w:ins w:id="851" w:author="Unknown">
        <w:r>
          <w:pict>
            <v:rect id="_x0000_i1129" style="width:0;height:0" o:hralign="center" o:hrstd="t" o:hrnoshade="t" o:hr="t" fillcolor="#333" stroked="f"/>
          </w:pict>
        </w:r>
      </w:ins>
    </w:p>
    <w:p w:rsidR="0044521B" w:rsidRDefault="0044521B" w:rsidP="0044521B">
      <w:pPr>
        <w:pStyle w:val="Heading3"/>
        <w:spacing w:before="300" w:after="150"/>
        <w:rPr>
          <w:ins w:id="852" w:author="Unknown"/>
          <w:rFonts w:ascii="Helvetica" w:hAnsi="Helvetica" w:cs="Helvetica"/>
          <w:b w:val="0"/>
          <w:bCs w:val="0"/>
          <w:color w:val="333333"/>
          <w:sz w:val="36"/>
          <w:szCs w:val="36"/>
        </w:rPr>
      </w:pPr>
      <w:ins w:id="853" w:author="Unknown">
        <w:r>
          <w:rPr>
            <w:rStyle w:val="HTMLCode"/>
            <w:rFonts w:ascii="Consolas" w:eastAsiaTheme="majorEastAsia" w:hAnsi="Consolas" w:cs="Consolas"/>
            <w:b w:val="0"/>
            <w:bCs w:val="0"/>
            <w:color w:val="C7254E"/>
            <w:sz w:val="32"/>
            <w:szCs w:val="32"/>
            <w:shd w:val="clear" w:color="auto" w:fill="F9F2F4"/>
          </w:rPr>
          <w:t>MID()</w:t>
        </w:r>
        <w:r>
          <w:rPr>
            <w:rFonts w:ascii="Helvetica" w:hAnsi="Helvetica" w:cs="Helvetica"/>
            <w:b w:val="0"/>
            <w:bCs w:val="0"/>
            <w:color w:val="333333"/>
            <w:sz w:val="36"/>
            <w:szCs w:val="36"/>
          </w:rPr>
          <w:t> Function</w:t>
        </w:r>
      </w:ins>
    </w:p>
    <w:p w:rsidR="0044521B" w:rsidRDefault="0044521B" w:rsidP="0044521B">
      <w:pPr>
        <w:pStyle w:val="NormalWeb"/>
        <w:spacing w:before="0" w:beforeAutospacing="0" w:after="150" w:afterAutospacing="0"/>
        <w:rPr>
          <w:ins w:id="854" w:author="Unknown"/>
          <w:rFonts w:ascii="Arial" w:hAnsi="Arial" w:cs="Arial"/>
          <w:color w:val="333333"/>
        </w:rPr>
      </w:pPr>
      <w:ins w:id="855" w:author="Unknown">
        <w:r>
          <w:rPr>
            <w:rFonts w:ascii="Arial" w:hAnsi="Arial" w:cs="Arial"/>
            <w:color w:val="333333"/>
          </w:rPr>
          <w:t>MID function is used to extract substrings from column values of string type in a table.</w:t>
        </w:r>
      </w:ins>
    </w:p>
    <w:p w:rsidR="0044521B" w:rsidRDefault="0044521B" w:rsidP="0044521B">
      <w:pPr>
        <w:pStyle w:val="NormalWeb"/>
        <w:spacing w:before="0" w:beforeAutospacing="0" w:after="150" w:afterAutospacing="0"/>
        <w:rPr>
          <w:ins w:id="856" w:author="Unknown"/>
          <w:rFonts w:ascii="Arial" w:hAnsi="Arial" w:cs="Arial"/>
          <w:color w:val="333333"/>
        </w:rPr>
      </w:pPr>
      <w:ins w:id="857" w:author="Unknown">
        <w:r>
          <w:rPr>
            <w:rFonts w:ascii="Arial" w:hAnsi="Arial" w:cs="Arial"/>
            <w:b/>
            <w:bCs/>
            <w:color w:val="333333"/>
          </w:rPr>
          <w:t>Syntax</w:t>
        </w:r>
        <w:r>
          <w:rPr>
            <w:rFonts w:ascii="Arial" w:hAnsi="Arial" w:cs="Arial"/>
            <w:color w:val="333333"/>
          </w:rPr>
          <w:t> for MID function is,</w:t>
        </w:r>
      </w:ins>
    </w:p>
    <w:p w:rsidR="0044521B" w:rsidRDefault="0044521B" w:rsidP="0044521B">
      <w:pPr>
        <w:pStyle w:val="HTMLPreformatted"/>
        <w:shd w:val="clear" w:color="auto" w:fill="1E2A37"/>
        <w:spacing w:before="120" w:after="120"/>
        <w:rPr>
          <w:ins w:id="858" w:author="Unknown"/>
          <w:rFonts w:ascii="Consolas" w:hAnsi="Consolas" w:cs="Consolas"/>
          <w:color w:val="F8F8F2"/>
        </w:rPr>
      </w:pPr>
      <w:ins w:id="859" w:author="Unknown">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E6DB74"/>
          </w:rPr>
          <w:t>MID</w:t>
        </w:r>
        <w:r>
          <w:rPr>
            <w:rStyle w:val="token"/>
            <w:rFonts w:ascii="Consolas" w:hAnsi="Consolas" w:cs="Consolas"/>
            <w:color w:val="F8F8F2"/>
          </w:rPr>
          <w:t>(</w:t>
        </w:r>
        <w:r>
          <w:rPr>
            <w:rStyle w:val="HTMLCode"/>
            <w:rFonts w:ascii="Consolas" w:hAnsi="Consolas" w:cs="Consolas"/>
            <w:color w:val="F8F8F2"/>
          </w:rPr>
          <w:t>column_name</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start</w:t>
        </w:r>
        <w:r>
          <w:rPr>
            <w:rStyle w:val="token"/>
            <w:rFonts w:ascii="Consolas" w:hAnsi="Consolas" w:cs="Consolas"/>
            <w:color w:val="F8F8F2"/>
          </w:rPr>
          <w:t>,</w:t>
        </w:r>
        <w:r>
          <w:rPr>
            <w:rStyle w:val="HTMLCode"/>
            <w:rFonts w:ascii="Consolas" w:hAnsi="Consolas" w:cs="Consolas"/>
            <w:color w:val="F8F8F2"/>
          </w:rPr>
          <w:t xml:space="preserve"> length</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w:t>
        </w:r>
        <w:r>
          <w:rPr>
            <w:rStyle w:val="token"/>
            <w:rFonts w:ascii="Consolas" w:hAnsi="Consolas" w:cs="Consolas"/>
            <w:color w:val="66D9EF"/>
          </w:rPr>
          <w:t>table</w:t>
        </w:r>
        <w:r>
          <w:rPr>
            <w:rStyle w:val="token"/>
            <w:rFonts w:ascii="Consolas" w:hAnsi="Consolas" w:cs="Consolas"/>
            <w:color w:val="F8F8F2"/>
          </w:rPr>
          <w:t>-</w:t>
        </w:r>
        <w:r>
          <w:rPr>
            <w:rStyle w:val="HTMLCode"/>
            <w:rFonts w:ascii="Consolas" w:hAnsi="Consolas" w:cs="Consolas"/>
            <w:color w:val="F8F8F2"/>
          </w:rPr>
          <w:t>name</w:t>
        </w:r>
        <w:r>
          <w:rPr>
            <w:rStyle w:val="token"/>
            <w:rFonts w:ascii="Consolas" w:hAnsi="Consolas" w:cs="Consolas"/>
            <w:color w:val="F8F8F2"/>
          </w:rPr>
          <w:t>;</w:t>
        </w:r>
      </w:ins>
    </w:p>
    <w:p w:rsidR="0044521B" w:rsidRDefault="00F60B67" w:rsidP="0044521B">
      <w:pPr>
        <w:spacing w:before="300" w:after="300"/>
        <w:rPr>
          <w:ins w:id="860" w:author="Unknown"/>
          <w:rFonts w:ascii="Times New Roman" w:hAnsi="Times New Roman" w:cs="Times New Roman"/>
        </w:rPr>
      </w:pPr>
      <w:ins w:id="861" w:author="Unknown">
        <w:r>
          <w:pict>
            <v:rect id="_x0000_i1130" style="width:0;height:0" o:hralign="center" o:hrstd="t" o:hrnoshade="t" o:hr="t" fillcolor="#333" stroked="f"/>
          </w:pict>
        </w:r>
      </w:ins>
    </w:p>
    <w:p w:rsidR="0044521B" w:rsidRDefault="0044521B" w:rsidP="0044521B">
      <w:pPr>
        <w:pStyle w:val="Heading4"/>
        <w:spacing w:before="150" w:after="150"/>
        <w:rPr>
          <w:ins w:id="862" w:author="Unknown"/>
          <w:rFonts w:ascii="Helvetica" w:hAnsi="Helvetica" w:cs="Helvetica"/>
          <w:b w:val="0"/>
          <w:bCs w:val="0"/>
          <w:color w:val="333333"/>
          <w:sz w:val="27"/>
          <w:szCs w:val="27"/>
        </w:rPr>
      </w:pPr>
      <w:ins w:id="863" w:author="Unknown">
        <w:r>
          <w:rPr>
            <w:rFonts w:ascii="Helvetica" w:hAnsi="Helvetica" w:cs="Helvetica"/>
            <w:b w:val="0"/>
            <w:bCs w:val="0"/>
            <w:color w:val="333333"/>
            <w:sz w:val="27"/>
            <w:szCs w:val="27"/>
          </w:rPr>
          <w:t>Using MID() function</w:t>
        </w:r>
      </w:ins>
    </w:p>
    <w:p w:rsidR="0044521B" w:rsidRDefault="0044521B" w:rsidP="0044521B">
      <w:pPr>
        <w:pStyle w:val="NormalWeb"/>
        <w:spacing w:before="0" w:beforeAutospacing="0" w:after="150" w:afterAutospacing="0"/>
        <w:rPr>
          <w:ins w:id="864" w:author="Unknown"/>
          <w:rFonts w:ascii="Arial" w:hAnsi="Arial" w:cs="Arial"/>
          <w:color w:val="333333"/>
        </w:rPr>
      </w:pPr>
      <w:ins w:id="865" w:author="Unknown">
        <w:r>
          <w:rPr>
            <w:rFonts w:ascii="Arial" w:hAnsi="Arial" w:cs="Arial"/>
            <w:color w:val="333333"/>
          </w:rPr>
          <w:t>Consider the following </w:t>
        </w:r>
        <w:r>
          <w:rPr>
            <w:rFonts w:ascii="Arial" w:hAnsi="Arial" w:cs="Arial"/>
            <w:b/>
            <w:bCs/>
            <w:color w:val="333333"/>
          </w:rPr>
          <w:t>Emp</w:t>
        </w:r>
        <w:r>
          <w:rPr>
            <w:rFonts w:ascii="Arial" w:hAnsi="Arial" w:cs="Arial"/>
            <w:color w:val="333333"/>
          </w:rPr>
          <w:t> table</w:t>
        </w:r>
      </w:ins>
    </w:p>
    <w:tbl>
      <w:tblPr>
        <w:tblW w:w="94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948"/>
        <w:gridCol w:w="2691"/>
        <w:gridCol w:w="1986"/>
        <w:gridCol w:w="2810"/>
      </w:tblGrid>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lastRenderedPageBreak/>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salary</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9000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8000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6000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10000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8000</w:t>
            </w:r>
          </w:p>
        </w:tc>
      </w:tr>
    </w:tbl>
    <w:p w:rsidR="0044521B" w:rsidRDefault="0044521B" w:rsidP="0044521B">
      <w:pPr>
        <w:pStyle w:val="NormalWeb"/>
        <w:spacing w:before="0" w:beforeAutospacing="0" w:after="150" w:afterAutospacing="0"/>
        <w:rPr>
          <w:ins w:id="866" w:author="Unknown"/>
          <w:rFonts w:ascii="Arial" w:hAnsi="Arial" w:cs="Arial"/>
          <w:color w:val="333333"/>
        </w:rPr>
      </w:pPr>
      <w:ins w:id="867" w:author="Unknown">
        <w:r>
          <w:rPr>
            <w:rFonts w:ascii="Arial" w:hAnsi="Arial" w:cs="Arial"/>
            <w:color w:val="333333"/>
          </w:rPr>
          <w:t>SQL query will be,</w:t>
        </w:r>
      </w:ins>
    </w:p>
    <w:p w:rsidR="0044521B" w:rsidRDefault="0044521B" w:rsidP="0044521B">
      <w:pPr>
        <w:pStyle w:val="HTMLPreformatted"/>
        <w:shd w:val="clear" w:color="auto" w:fill="1E2A37"/>
        <w:spacing w:before="120" w:after="120"/>
        <w:rPr>
          <w:ins w:id="868" w:author="Unknown"/>
          <w:rFonts w:ascii="Consolas" w:hAnsi="Consolas" w:cs="Consolas"/>
          <w:color w:val="F8F8F2"/>
        </w:rPr>
      </w:pPr>
      <w:ins w:id="869" w:author="Unknown">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E6DB74"/>
          </w:rPr>
          <w:t>MID</w:t>
        </w:r>
        <w:r>
          <w:rPr>
            <w:rStyle w:val="token"/>
            <w:rFonts w:ascii="Consolas" w:hAnsi="Consolas" w:cs="Consolas"/>
            <w:color w:val="F8F8F2"/>
          </w:rPr>
          <w:t>(</w:t>
        </w:r>
        <w:r>
          <w:rPr>
            <w:rStyle w:val="HTMLCode"/>
            <w:rFonts w:ascii="Consolas" w:hAnsi="Consolas" w:cs="Consolas"/>
            <w:color w:val="F8F8F2"/>
          </w:rPr>
          <w:t>name</w:t>
        </w:r>
        <w:r>
          <w:rPr>
            <w:rStyle w:val="token"/>
            <w:rFonts w:ascii="Consolas" w:hAnsi="Consolas" w:cs="Consolas"/>
            <w:color w:val="F8F8F2"/>
          </w:rPr>
          <w:t>,</w:t>
        </w:r>
        <w:r>
          <w:rPr>
            <w:rStyle w:val="token"/>
            <w:rFonts w:ascii="Consolas" w:hAnsi="Consolas" w:cs="Consolas"/>
            <w:color w:val="AE81FF"/>
          </w:rPr>
          <w:t>2</w:t>
        </w:r>
        <w:r>
          <w:rPr>
            <w:rStyle w:val="token"/>
            <w:rFonts w:ascii="Consolas" w:hAnsi="Consolas" w:cs="Consolas"/>
            <w:color w:val="F8F8F2"/>
          </w:rPr>
          <w:t>,</w:t>
        </w:r>
        <w:r>
          <w:rPr>
            <w:rStyle w:val="token"/>
            <w:rFonts w:ascii="Consolas" w:hAnsi="Consolas" w:cs="Consolas"/>
            <w:color w:val="AE81FF"/>
          </w:rPr>
          <w:t>2</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emp</w:t>
        </w:r>
        <w:r>
          <w:rPr>
            <w:rStyle w:val="token"/>
            <w:rFonts w:ascii="Consolas" w:hAnsi="Consolas" w:cs="Consolas"/>
            <w:color w:val="F8F8F2"/>
          </w:rPr>
          <w:t>;</w:t>
        </w:r>
      </w:ins>
    </w:p>
    <w:p w:rsidR="0044521B" w:rsidRDefault="0044521B" w:rsidP="0044521B">
      <w:pPr>
        <w:pStyle w:val="NormalWeb"/>
        <w:spacing w:before="0" w:beforeAutospacing="0" w:after="150" w:afterAutospacing="0"/>
        <w:rPr>
          <w:ins w:id="870" w:author="Unknown"/>
          <w:rFonts w:ascii="Arial" w:hAnsi="Arial" w:cs="Arial"/>
          <w:color w:val="333333"/>
        </w:rPr>
      </w:pPr>
      <w:ins w:id="871" w:author="Unknown">
        <w:r>
          <w:rPr>
            <w:rFonts w:ascii="Arial" w:hAnsi="Arial" w:cs="Arial"/>
            <w:color w:val="333333"/>
          </w:rPr>
          <w:t>Result will come out to be,</w:t>
        </w:r>
      </w:ins>
    </w:p>
    <w:tbl>
      <w:tblPr>
        <w:tblW w:w="94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435"/>
      </w:tblGrid>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MID(name,2,2)</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nu</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ha</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oh</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co</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ig</w:t>
            </w:r>
          </w:p>
        </w:tc>
      </w:tr>
    </w:tbl>
    <w:p w:rsidR="0044521B" w:rsidRDefault="00F60B67" w:rsidP="0044521B">
      <w:pPr>
        <w:spacing w:before="300" w:after="300"/>
        <w:rPr>
          <w:ins w:id="872" w:author="Unknown"/>
          <w:rFonts w:ascii="Times New Roman" w:hAnsi="Times New Roman" w:cs="Times New Roman"/>
        </w:rPr>
      </w:pPr>
      <w:ins w:id="873" w:author="Unknown">
        <w:r>
          <w:pict>
            <v:rect id="_x0000_i1131" style="width:0;height:0" o:hralign="center" o:hrstd="t" o:hrnoshade="t" o:hr="t" fillcolor="#333" stroked="f"/>
          </w:pict>
        </w:r>
      </w:ins>
    </w:p>
    <w:p w:rsidR="0044521B" w:rsidRDefault="0044521B" w:rsidP="0044521B">
      <w:pPr>
        <w:pStyle w:val="Heading3"/>
        <w:spacing w:before="300" w:after="150"/>
        <w:rPr>
          <w:ins w:id="874" w:author="Unknown"/>
          <w:rFonts w:ascii="Helvetica" w:hAnsi="Helvetica" w:cs="Helvetica"/>
          <w:b w:val="0"/>
          <w:bCs w:val="0"/>
          <w:color w:val="333333"/>
          <w:sz w:val="36"/>
          <w:szCs w:val="36"/>
        </w:rPr>
      </w:pPr>
      <w:ins w:id="875" w:author="Unknown">
        <w:r>
          <w:rPr>
            <w:rStyle w:val="HTMLCode"/>
            <w:rFonts w:ascii="Consolas" w:eastAsiaTheme="majorEastAsia" w:hAnsi="Consolas" w:cs="Consolas"/>
            <w:b w:val="0"/>
            <w:bCs w:val="0"/>
            <w:color w:val="C7254E"/>
            <w:sz w:val="32"/>
            <w:szCs w:val="32"/>
            <w:shd w:val="clear" w:color="auto" w:fill="F9F2F4"/>
          </w:rPr>
          <w:t>ROUND()</w:t>
        </w:r>
        <w:r>
          <w:rPr>
            <w:rFonts w:ascii="Helvetica" w:hAnsi="Helvetica" w:cs="Helvetica"/>
            <w:b w:val="0"/>
            <w:bCs w:val="0"/>
            <w:color w:val="333333"/>
            <w:sz w:val="36"/>
            <w:szCs w:val="36"/>
          </w:rPr>
          <w:t> Function</w:t>
        </w:r>
      </w:ins>
    </w:p>
    <w:p w:rsidR="0044521B" w:rsidRDefault="0044521B" w:rsidP="0044521B">
      <w:pPr>
        <w:pStyle w:val="NormalWeb"/>
        <w:spacing w:before="0" w:beforeAutospacing="0" w:after="150" w:afterAutospacing="0"/>
        <w:rPr>
          <w:ins w:id="876" w:author="Unknown"/>
          <w:rFonts w:ascii="Arial" w:hAnsi="Arial" w:cs="Arial"/>
          <w:color w:val="333333"/>
        </w:rPr>
      </w:pPr>
      <w:ins w:id="877" w:author="Unknown">
        <w:r>
          <w:rPr>
            <w:rFonts w:ascii="Arial" w:hAnsi="Arial" w:cs="Arial"/>
            <w:color w:val="333333"/>
          </w:rPr>
          <w:t>ROUND function is used to round a numeric field to number of nearest integer. It is used on Decimal point values.</w:t>
        </w:r>
      </w:ins>
    </w:p>
    <w:p w:rsidR="0044521B" w:rsidRDefault="0044521B" w:rsidP="0044521B">
      <w:pPr>
        <w:pStyle w:val="NormalWeb"/>
        <w:spacing w:before="0" w:beforeAutospacing="0" w:after="150" w:afterAutospacing="0"/>
        <w:rPr>
          <w:ins w:id="878" w:author="Unknown"/>
          <w:rFonts w:ascii="Arial" w:hAnsi="Arial" w:cs="Arial"/>
          <w:color w:val="333333"/>
        </w:rPr>
      </w:pPr>
      <w:ins w:id="879" w:author="Unknown">
        <w:r>
          <w:rPr>
            <w:rFonts w:ascii="Arial" w:hAnsi="Arial" w:cs="Arial"/>
            <w:b/>
            <w:bCs/>
            <w:color w:val="333333"/>
          </w:rPr>
          <w:t>Syntax</w:t>
        </w:r>
        <w:r>
          <w:rPr>
            <w:rFonts w:ascii="Arial" w:hAnsi="Arial" w:cs="Arial"/>
            <w:color w:val="333333"/>
          </w:rPr>
          <w:t> of Round function is,</w:t>
        </w:r>
      </w:ins>
    </w:p>
    <w:p w:rsidR="0044521B" w:rsidRDefault="0044521B" w:rsidP="0044521B">
      <w:pPr>
        <w:pStyle w:val="HTMLPreformatted"/>
        <w:shd w:val="clear" w:color="auto" w:fill="1E2A37"/>
        <w:spacing w:before="120" w:after="120"/>
        <w:rPr>
          <w:ins w:id="880" w:author="Unknown"/>
          <w:rFonts w:ascii="Consolas" w:hAnsi="Consolas" w:cs="Consolas"/>
          <w:color w:val="F8F8F2"/>
        </w:rPr>
      </w:pPr>
      <w:ins w:id="881" w:author="Unknown">
        <w:r>
          <w:rPr>
            <w:rStyle w:val="token"/>
            <w:rFonts w:ascii="Consolas" w:hAnsi="Consolas" w:cs="Consolas"/>
            <w:color w:val="66D9EF"/>
          </w:rPr>
          <w:lastRenderedPageBreak/>
          <w:t>SELECT</w:t>
        </w:r>
        <w:r>
          <w:rPr>
            <w:rStyle w:val="HTMLCode"/>
            <w:rFonts w:ascii="Consolas" w:hAnsi="Consolas" w:cs="Consolas"/>
            <w:color w:val="F8F8F2"/>
          </w:rPr>
          <w:t xml:space="preserve"> </w:t>
        </w:r>
        <w:r>
          <w:rPr>
            <w:rStyle w:val="token"/>
            <w:rFonts w:ascii="Consolas" w:hAnsi="Consolas" w:cs="Consolas"/>
            <w:color w:val="E6DB74"/>
          </w:rPr>
          <w:t>ROUND</w:t>
        </w:r>
        <w:r>
          <w:rPr>
            <w:rStyle w:val="token"/>
            <w:rFonts w:ascii="Consolas" w:hAnsi="Consolas" w:cs="Consolas"/>
            <w:color w:val="F8F8F2"/>
          </w:rPr>
          <w:t>(</w:t>
        </w:r>
        <w:r>
          <w:rPr>
            <w:rStyle w:val="HTMLCode"/>
            <w:rFonts w:ascii="Consolas" w:hAnsi="Consolas" w:cs="Consolas"/>
            <w:color w:val="F8F8F2"/>
          </w:rPr>
          <w:t>column_name</w:t>
        </w:r>
        <w:r>
          <w:rPr>
            <w:rStyle w:val="token"/>
            <w:rFonts w:ascii="Consolas" w:hAnsi="Consolas" w:cs="Consolas"/>
            <w:color w:val="F8F8F2"/>
          </w:rPr>
          <w:t>,</w:t>
        </w:r>
        <w:r>
          <w:rPr>
            <w:rStyle w:val="HTMLCode"/>
            <w:rFonts w:ascii="Consolas" w:hAnsi="Consolas" w:cs="Consolas"/>
            <w:color w:val="F8F8F2"/>
          </w:rPr>
          <w:t xml:space="preserve"> decimals</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w:t>
        </w:r>
        <w:r>
          <w:rPr>
            <w:rStyle w:val="token"/>
            <w:rFonts w:ascii="Consolas" w:hAnsi="Consolas" w:cs="Consolas"/>
            <w:color w:val="66D9EF"/>
          </w:rPr>
          <w:t>table</w:t>
        </w:r>
        <w:r>
          <w:rPr>
            <w:rStyle w:val="token"/>
            <w:rFonts w:ascii="Consolas" w:hAnsi="Consolas" w:cs="Consolas"/>
            <w:color w:val="F8F8F2"/>
          </w:rPr>
          <w:t>-</w:t>
        </w:r>
        <w:r>
          <w:rPr>
            <w:rStyle w:val="HTMLCode"/>
            <w:rFonts w:ascii="Consolas" w:hAnsi="Consolas" w:cs="Consolas"/>
            <w:color w:val="F8F8F2"/>
          </w:rPr>
          <w:t>name</w:t>
        </w:r>
        <w:r>
          <w:rPr>
            <w:rStyle w:val="token"/>
            <w:rFonts w:ascii="Consolas" w:hAnsi="Consolas" w:cs="Consolas"/>
            <w:color w:val="F8F8F2"/>
          </w:rPr>
          <w:t>;</w:t>
        </w:r>
      </w:ins>
    </w:p>
    <w:p w:rsidR="0044521B" w:rsidRDefault="00F60B67" w:rsidP="0044521B">
      <w:pPr>
        <w:spacing w:before="300" w:after="300"/>
        <w:rPr>
          <w:ins w:id="882" w:author="Unknown"/>
          <w:rFonts w:ascii="Times New Roman" w:hAnsi="Times New Roman" w:cs="Times New Roman"/>
        </w:rPr>
      </w:pPr>
      <w:ins w:id="883" w:author="Unknown">
        <w:r>
          <w:pict>
            <v:rect id="_x0000_i1132" style="width:0;height:0" o:hralign="center" o:hrstd="t" o:hrnoshade="t" o:hr="t" fillcolor="#333" stroked="f"/>
          </w:pict>
        </w:r>
      </w:ins>
    </w:p>
    <w:p w:rsidR="0044521B" w:rsidRDefault="0044521B" w:rsidP="0044521B">
      <w:pPr>
        <w:pStyle w:val="Heading4"/>
        <w:spacing w:before="150" w:after="150"/>
        <w:rPr>
          <w:ins w:id="884" w:author="Unknown"/>
          <w:rFonts w:ascii="Helvetica" w:hAnsi="Helvetica" w:cs="Helvetica"/>
          <w:b w:val="0"/>
          <w:bCs w:val="0"/>
          <w:color w:val="333333"/>
          <w:sz w:val="27"/>
          <w:szCs w:val="27"/>
        </w:rPr>
      </w:pPr>
      <w:ins w:id="885" w:author="Unknown">
        <w:r>
          <w:rPr>
            <w:rFonts w:ascii="Helvetica" w:hAnsi="Helvetica" w:cs="Helvetica"/>
            <w:b w:val="0"/>
            <w:bCs w:val="0"/>
            <w:color w:val="333333"/>
            <w:sz w:val="27"/>
            <w:szCs w:val="27"/>
          </w:rPr>
          <w:t>Using ROUND() function</w:t>
        </w:r>
      </w:ins>
    </w:p>
    <w:p w:rsidR="0044521B" w:rsidRDefault="0044521B" w:rsidP="0044521B">
      <w:pPr>
        <w:pStyle w:val="NormalWeb"/>
        <w:spacing w:before="0" w:beforeAutospacing="0" w:after="150" w:afterAutospacing="0"/>
        <w:rPr>
          <w:ins w:id="886" w:author="Unknown"/>
          <w:rFonts w:ascii="Arial" w:hAnsi="Arial" w:cs="Arial"/>
          <w:color w:val="333333"/>
        </w:rPr>
      </w:pPr>
      <w:ins w:id="887" w:author="Unknown">
        <w:r>
          <w:rPr>
            <w:rFonts w:ascii="Arial" w:hAnsi="Arial" w:cs="Arial"/>
            <w:color w:val="333333"/>
          </w:rPr>
          <w:t>Consider the following </w:t>
        </w:r>
        <w:r>
          <w:rPr>
            <w:rFonts w:ascii="Arial" w:hAnsi="Arial" w:cs="Arial"/>
            <w:b/>
            <w:bCs/>
            <w:color w:val="333333"/>
          </w:rPr>
          <w:t>Emp</w:t>
        </w:r>
        <w:r>
          <w:rPr>
            <w:rFonts w:ascii="Arial" w:hAnsi="Arial" w:cs="Arial"/>
            <w:color w:val="333333"/>
          </w:rPr>
          <w:t> table</w:t>
        </w:r>
      </w:ins>
    </w:p>
    <w:tbl>
      <w:tblPr>
        <w:tblW w:w="94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48"/>
        <w:gridCol w:w="2553"/>
        <w:gridCol w:w="1885"/>
        <w:gridCol w:w="3149"/>
      </w:tblGrid>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salary</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9000.67</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8000.98</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6000.45</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10000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8000.01</w:t>
            </w:r>
          </w:p>
        </w:tc>
      </w:tr>
    </w:tbl>
    <w:p w:rsidR="0044521B" w:rsidRDefault="0044521B" w:rsidP="0044521B">
      <w:pPr>
        <w:pStyle w:val="NormalWeb"/>
        <w:spacing w:before="0" w:beforeAutospacing="0" w:after="150" w:afterAutospacing="0"/>
        <w:rPr>
          <w:ins w:id="888" w:author="Unknown"/>
          <w:rFonts w:ascii="Arial" w:hAnsi="Arial" w:cs="Arial"/>
          <w:color w:val="333333"/>
        </w:rPr>
      </w:pPr>
      <w:ins w:id="889" w:author="Unknown">
        <w:r>
          <w:rPr>
            <w:rFonts w:ascii="Arial" w:hAnsi="Arial" w:cs="Arial"/>
            <w:color w:val="333333"/>
          </w:rPr>
          <w:t>SQL query is,</w:t>
        </w:r>
      </w:ins>
    </w:p>
    <w:p w:rsidR="0044521B" w:rsidRDefault="0044521B" w:rsidP="0044521B">
      <w:pPr>
        <w:pStyle w:val="HTMLPreformatted"/>
        <w:shd w:val="clear" w:color="auto" w:fill="1E2A37"/>
        <w:spacing w:before="120" w:after="120"/>
        <w:rPr>
          <w:ins w:id="890" w:author="Unknown"/>
          <w:rFonts w:ascii="Consolas" w:hAnsi="Consolas" w:cs="Consolas"/>
          <w:color w:val="F8F8F2"/>
        </w:rPr>
      </w:pPr>
      <w:ins w:id="891" w:author="Unknown">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E6DB74"/>
          </w:rPr>
          <w:t>ROUND</w:t>
        </w:r>
        <w:r>
          <w:rPr>
            <w:rStyle w:val="token"/>
            <w:rFonts w:ascii="Consolas" w:hAnsi="Consolas" w:cs="Consolas"/>
            <w:color w:val="F8F8F2"/>
          </w:rPr>
          <w:t>(</w:t>
        </w:r>
        <w:r>
          <w:rPr>
            <w:rStyle w:val="HTMLCode"/>
            <w:rFonts w:ascii="Consolas" w:hAnsi="Consolas" w:cs="Consolas"/>
            <w:color w:val="F8F8F2"/>
          </w:rPr>
          <w:t>salary</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emp</w:t>
        </w:r>
        <w:r>
          <w:rPr>
            <w:rStyle w:val="token"/>
            <w:rFonts w:ascii="Consolas" w:hAnsi="Consolas" w:cs="Consolas"/>
            <w:color w:val="F8F8F2"/>
          </w:rPr>
          <w:t>;</w:t>
        </w:r>
      </w:ins>
    </w:p>
    <w:p w:rsidR="0044521B" w:rsidRDefault="0044521B" w:rsidP="0044521B">
      <w:pPr>
        <w:pStyle w:val="NormalWeb"/>
        <w:spacing w:before="0" w:beforeAutospacing="0" w:after="150" w:afterAutospacing="0"/>
        <w:rPr>
          <w:ins w:id="892" w:author="Unknown"/>
          <w:rFonts w:ascii="Arial" w:hAnsi="Arial" w:cs="Arial"/>
          <w:color w:val="333333"/>
        </w:rPr>
      </w:pPr>
      <w:ins w:id="893" w:author="Unknown">
        <w:r>
          <w:rPr>
            <w:rFonts w:ascii="Arial" w:hAnsi="Arial" w:cs="Arial"/>
            <w:color w:val="333333"/>
          </w:rPr>
          <w:t>Result will be,</w:t>
        </w:r>
      </w:ins>
    </w:p>
    <w:tbl>
      <w:tblPr>
        <w:tblW w:w="94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435"/>
      </w:tblGrid>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b/>
                <w:bCs/>
                <w:color w:val="333333"/>
                <w:sz w:val="24"/>
                <w:szCs w:val="24"/>
              </w:rPr>
            </w:pPr>
            <w:r>
              <w:rPr>
                <w:rFonts w:ascii="Arial" w:hAnsi="Arial" w:cs="Arial"/>
                <w:b/>
                <w:bCs/>
                <w:color w:val="333333"/>
              </w:rPr>
              <w:t>ROUND(salary)</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9001</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8001</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6000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10000</w:t>
            </w:r>
          </w:p>
        </w:tc>
      </w:tr>
      <w:tr w:rsidR="0044521B" w:rsidTr="004452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521B" w:rsidRDefault="0044521B">
            <w:pPr>
              <w:spacing w:after="300"/>
              <w:rPr>
                <w:rFonts w:ascii="Arial" w:hAnsi="Arial" w:cs="Arial"/>
                <w:color w:val="333333"/>
                <w:sz w:val="24"/>
                <w:szCs w:val="24"/>
              </w:rPr>
            </w:pPr>
            <w:r>
              <w:rPr>
                <w:rFonts w:ascii="Arial" w:hAnsi="Arial" w:cs="Arial"/>
                <w:color w:val="333333"/>
              </w:rPr>
              <w:t>8000</w:t>
            </w:r>
          </w:p>
        </w:tc>
      </w:tr>
    </w:tbl>
    <w:p w:rsidR="00CA1F9D" w:rsidRDefault="00CA1F9D" w:rsidP="008D2EF5"/>
    <w:p w:rsidR="00190A56" w:rsidRDefault="00190A56" w:rsidP="008D2EF5"/>
    <w:p w:rsidR="00190A56" w:rsidRDefault="00190A56" w:rsidP="008D2EF5"/>
    <w:p w:rsidR="00190A56" w:rsidRDefault="00190A56" w:rsidP="008D2EF5"/>
    <w:p w:rsidR="00190A56" w:rsidRDefault="00190A56" w:rsidP="008D2EF5"/>
    <w:p w:rsidR="00190A56" w:rsidRDefault="00190A56" w:rsidP="008D2EF5"/>
    <w:p w:rsidR="00190A56" w:rsidRDefault="00190A56" w:rsidP="008D2EF5"/>
    <w:p w:rsidR="00190A56" w:rsidRDefault="00190A56" w:rsidP="008D2EF5"/>
    <w:p w:rsidR="00190A56" w:rsidRDefault="00190A56" w:rsidP="008D2EF5"/>
    <w:p w:rsidR="00190A56" w:rsidRDefault="00190A56" w:rsidP="008D2EF5"/>
    <w:p w:rsidR="00190A56" w:rsidRDefault="00190A56" w:rsidP="008D2EF5"/>
    <w:p w:rsidR="00190A56" w:rsidRDefault="00190A56" w:rsidP="008D2EF5"/>
    <w:p w:rsidR="00190A56" w:rsidRDefault="00190A56" w:rsidP="008D2EF5"/>
    <w:p w:rsidR="00190A56" w:rsidRDefault="00190A56" w:rsidP="008D2EF5"/>
    <w:p w:rsidR="00190A56" w:rsidRDefault="00190A56" w:rsidP="008D2EF5"/>
    <w:p w:rsidR="00190A56" w:rsidRDefault="00190A56" w:rsidP="008D2EF5"/>
    <w:p w:rsidR="00190A56" w:rsidRDefault="00190A56" w:rsidP="008D2EF5"/>
    <w:p w:rsidR="00190A56" w:rsidRDefault="00190A56" w:rsidP="00190A56">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SQL Sub Query</w:t>
      </w:r>
    </w:p>
    <w:p w:rsidR="00190A56" w:rsidRDefault="00190A56" w:rsidP="00190A56">
      <w:pPr>
        <w:pStyle w:val="NormalWeb"/>
        <w:shd w:val="clear" w:color="auto" w:fill="FFFFFF"/>
        <w:rPr>
          <w:rFonts w:ascii="Verdana" w:hAnsi="Verdana"/>
          <w:color w:val="000000"/>
          <w:sz w:val="20"/>
          <w:szCs w:val="20"/>
        </w:rPr>
      </w:pPr>
      <w:r>
        <w:rPr>
          <w:rFonts w:ascii="Verdana" w:hAnsi="Verdana"/>
          <w:color w:val="000000"/>
          <w:sz w:val="20"/>
          <w:szCs w:val="20"/>
        </w:rPr>
        <w:t>A Subquery is a query within another SQL query and embedded within the WHERE clause.</w:t>
      </w:r>
    </w:p>
    <w:p w:rsidR="00190A56" w:rsidRDefault="00190A56" w:rsidP="00190A56">
      <w:pPr>
        <w:pStyle w:val="NormalWeb"/>
        <w:shd w:val="clear" w:color="auto" w:fill="FFFFFF"/>
        <w:rPr>
          <w:rFonts w:ascii="Verdana" w:hAnsi="Verdana"/>
          <w:color w:val="000000"/>
          <w:sz w:val="20"/>
          <w:szCs w:val="20"/>
        </w:rPr>
      </w:pPr>
      <w:r>
        <w:rPr>
          <w:rStyle w:val="Strong"/>
          <w:rFonts w:ascii="Verdana" w:hAnsi="Verdana"/>
          <w:color w:val="000000"/>
          <w:sz w:val="20"/>
          <w:szCs w:val="20"/>
        </w:rPr>
        <w:t>Important Rule:</w:t>
      </w:r>
    </w:p>
    <w:p w:rsidR="00190A56" w:rsidRDefault="00190A56" w:rsidP="00190A56">
      <w:pPr>
        <w:numPr>
          <w:ilvl w:val="0"/>
          <w:numId w:val="7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subquery can be placed in a number of SQL clauses like WHERE clause, FROM clause, HAVING clause.</w:t>
      </w:r>
    </w:p>
    <w:p w:rsidR="00190A56" w:rsidRDefault="00190A56" w:rsidP="00190A56">
      <w:pPr>
        <w:numPr>
          <w:ilvl w:val="0"/>
          <w:numId w:val="7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You can use Subquery with SELECT, UPDATE, INSERT, DELETE statements along with the operators like =, &lt;, &gt;, &gt;=, &lt;=, IN, BETWEEN, etc.</w:t>
      </w:r>
    </w:p>
    <w:p w:rsidR="00190A56" w:rsidRDefault="00190A56" w:rsidP="00190A56">
      <w:pPr>
        <w:numPr>
          <w:ilvl w:val="0"/>
          <w:numId w:val="7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subquery is a query within another query. The outer query is known as the main query, and the inner query is known as a subquery.</w:t>
      </w:r>
    </w:p>
    <w:p w:rsidR="00190A56" w:rsidRDefault="00190A56" w:rsidP="00190A56">
      <w:pPr>
        <w:numPr>
          <w:ilvl w:val="0"/>
          <w:numId w:val="7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Subqueries are on the right side of the comparison operator.</w:t>
      </w:r>
    </w:p>
    <w:p w:rsidR="00190A56" w:rsidRDefault="00190A56" w:rsidP="00190A56">
      <w:pPr>
        <w:numPr>
          <w:ilvl w:val="0"/>
          <w:numId w:val="7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subquery is enclosed in parentheses.</w:t>
      </w:r>
    </w:p>
    <w:p w:rsidR="00190A56" w:rsidRDefault="00190A56" w:rsidP="00190A56">
      <w:pPr>
        <w:numPr>
          <w:ilvl w:val="0"/>
          <w:numId w:val="7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 the Subquery, ORDER BY command cannot be used. But GROUP BY command can be used to perform the same function as ORDER BY command.</w:t>
      </w:r>
    </w:p>
    <w:p w:rsidR="00190A56" w:rsidRDefault="00190A56" w:rsidP="00190A5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1. Subqueries with the Select Statement</w:t>
      </w:r>
    </w:p>
    <w:p w:rsidR="00190A56" w:rsidRDefault="00190A56" w:rsidP="00190A56">
      <w:pPr>
        <w:pStyle w:val="NormalWeb"/>
        <w:shd w:val="clear" w:color="auto" w:fill="FFFFFF"/>
        <w:rPr>
          <w:rFonts w:ascii="Verdana" w:hAnsi="Verdana"/>
          <w:color w:val="000000"/>
          <w:sz w:val="20"/>
          <w:szCs w:val="20"/>
        </w:rPr>
      </w:pPr>
      <w:r>
        <w:rPr>
          <w:rFonts w:ascii="Verdana" w:hAnsi="Verdana"/>
          <w:color w:val="000000"/>
          <w:sz w:val="20"/>
          <w:szCs w:val="20"/>
        </w:rPr>
        <w:t>SQL subqueries are most frequently used with the Select statement.</w:t>
      </w:r>
    </w:p>
    <w:p w:rsidR="00190A56" w:rsidRDefault="00190A56" w:rsidP="00190A56">
      <w:pPr>
        <w:pStyle w:val="NormalWeb"/>
        <w:shd w:val="clear" w:color="auto" w:fill="FFFFFF"/>
        <w:rPr>
          <w:rFonts w:ascii="Verdana" w:hAnsi="Verdana"/>
          <w:color w:val="000000"/>
          <w:sz w:val="20"/>
          <w:szCs w:val="20"/>
        </w:rPr>
      </w:pPr>
      <w:r>
        <w:rPr>
          <w:rStyle w:val="Strong"/>
          <w:rFonts w:ascii="Verdana" w:hAnsi="Verdana"/>
          <w:color w:val="000000"/>
          <w:sz w:val="20"/>
          <w:szCs w:val="20"/>
        </w:rPr>
        <w:t>Syntax</w:t>
      </w:r>
    </w:p>
    <w:p w:rsidR="00190A56" w:rsidRDefault="00190A56" w:rsidP="00190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SELECT column_name  </w:t>
      </w:r>
    </w:p>
    <w:p w:rsidR="00190A56" w:rsidRDefault="00190A56" w:rsidP="00190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FROM table_name  </w:t>
      </w:r>
    </w:p>
    <w:p w:rsidR="00190A56" w:rsidRDefault="00190A56" w:rsidP="00190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WHERE column_name expression operator   </w:t>
      </w:r>
    </w:p>
    <w:p w:rsidR="00190A56" w:rsidRDefault="00190A56" w:rsidP="00190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SELECT column_name  from table_name WHERE ... );  </w:t>
      </w:r>
    </w:p>
    <w:p w:rsidR="00190A56" w:rsidRDefault="00190A56" w:rsidP="00190A56">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190A56" w:rsidRDefault="00190A56" w:rsidP="00190A56">
      <w:pPr>
        <w:pStyle w:val="NormalWeb"/>
        <w:shd w:val="clear" w:color="auto" w:fill="FFFFFF"/>
        <w:rPr>
          <w:rFonts w:ascii="Verdana" w:hAnsi="Verdana"/>
          <w:color w:val="000000"/>
          <w:sz w:val="20"/>
          <w:szCs w:val="20"/>
        </w:rPr>
      </w:pPr>
      <w:r>
        <w:rPr>
          <w:rFonts w:ascii="Verdana" w:hAnsi="Verdana"/>
          <w:color w:val="000000"/>
          <w:sz w:val="20"/>
          <w:szCs w:val="20"/>
        </w:rPr>
        <w:t>Consider the EMPLOYEE table have the following records:</w:t>
      </w:r>
    </w:p>
    <w:tbl>
      <w:tblPr>
        <w:tblW w:w="995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127"/>
        <w:gridCol w:w="2315"/>
        <w:gridCol w:w="1367"/>
        <w:gridCol w:w="2613"/>
        <w:gridCol w:w="2534"/>
      </w:tblGrid>
      <w:tr w:rsidR="00190A56" w:rsidTr="0011128A">
        <w:trPr>
          <w:trHeight w:val="571"/>
        </w:trPr>
        <w:tc>
          <w:tcPr>
            <w:tcW w:w="0" w:type="auto"/>
            <w:shd w:val="clear" w:color="auto" w:fill="C7CCBE"/>
            <w:tcMar>
              <w:top w:w="180" w:type="dxa"/>
              <w:left w:w="180" w:type="dxa"/>
              <w:bottom w:w="180" w:type="dxa"/>
              <w:right w:w="180" w:type="dxa"/>
            </w:tcMar>
            <w:hideMark/>
          </w:tcPr>
          <w:p w:rsidR="00190A56" w:rsidRDefault="00190A56">
            <w:pPr>
              <w:rPr>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rsidR="00190A56" w:rsidRDefault="00190A56">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190A56" w:rsidRDefault="00190A56">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rsidR="00190A56" w:rsidRDefault="00190A56">
            <w:pPr>
              <w:rPr>
                <w:b/>
                <w:bCs/>
                <w:color w:val="000000"/>
                <w:sz w:val="26"/>
                <w:szCs w:val="26"/>
              </w:rPr>
            </w:pPr>
            <w:r>
              <w:rPr>
                <w:b/>
                <w:bCs/>
                <w:color w:val="000000"/>
                <w:sz w:val="26"/>
                <w:szCs w:val="26"/>
              </w:rPr>
              <w:t>ADDRESS</w:t>
            </w:r>
          </w:p>
        </w:tc>
        <w:tc>
          <w:tcPr>
            <w:tcW w:w="0" w:type="auto"/>
            <w:shd w:val="clear" w:color="auto" w:fill="C7CCBE"/>
            <w:tcMar>
              <w:top w:w="180" w:type="dxa"/>
              <w:left w:w="180" w:type="dxa"/>
              <w:bottom w:w="180" w:type="dxa"/>
              <w:right w:w="180" w:type="dxa"/>
            </w:tcMar>
            <w:hideMark/>
          </w:tcPr>
          <w:p w:rsidR="00190A56" w:rsidRDefault="00190A56">
            <w:pPr>
              <w:rPr>
                <w:b/>
                <w:bCs/>
                <w:color w:val="000000"/>
                <w:sz w:val="26"/>
                <w:szCs w:val="26"/>
              </w:rPr>
            </w:pPr>
            <w:r>
              <w:rPr>
                <w:b/>
                <w:bCs/>
                <w:color w:val="000000"/>
                <w:sz w:val="26"/>
                <w:szCs w:val="26"/>
              </w:rPr>
              <w:t>SALARY</w:t>
            </w:r>
          </w:p>
        </w:tc>
      </w:tr>
      <w:tr w:rsidR="00190A56" w:rsidTr="0011128A">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2000.00</w:t>
            </w:r>
          </w:p>
        </w:tc>
      </w:tr>
      <w:tr w:rsidR="00190A56" w:rsidTr="0011128A">
        <w:trPr>
          <w:trHeight w:val="55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Dubai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1500.00</w:t>
            </w:r>
          </w:p>
        </w:tc>
      </w:tr>
      <w:tr w:rsidR="00190A56" w:rsidTr="0011128A">
        <w:trPr>
          <w:trHeight w:val="5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David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Bangkok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2000.00</w:t>
            </w:r>
          </w:p>
        </w:tc>
      </w:tr>
      <w:tr w:rsidR="00190A56" w:rsidTr="0011128A">
        <w:trPr>
          <w:trHeight w:val="55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Alina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29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6500.00</w:t>
            </w:r>
          </w:p>
        </w:tc>
      </w:tr>
      <w:tr w:rsidR="00190A56" w:rsidTr="0011128A">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Kathrin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34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Bangalore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8500.00</w:t>
            </w:r>
          </w:p>
        </w:tc>
      </w:tr>
      <w:tr w:rsidR="00190A56" w:rsidTr="0011128A">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42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China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4500.00</w:t>
            </w:r>
          </w:p>
        </w:tc>
      </w:tr>
      <w:tr w:rsidR="00190A56" w:rsidTr="0011128A">
        <w:trPr>
          <w:trHeight w:val="5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Jackson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Mizoram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10000.00</w:t>
            </w:r>
          </w:p>
        </w:tc>
      </w:tr>
    </w:tbl>
    <w:p w:rsidR="00190A56" w:rsidRDefault="00190A56" w:rsidP="00190A56">
      <w:pPr>
        <w:pStyle w:val="NormalWeb"/>
        <w:shd w:val="clear" w:color="auto" w:fill="FFFFFF"/>
        <w:rPr>
          <w:rFonts w:ascii="Verdana" w:hAnsi="Verdana"/>
          <w:color w:val="000000"/>
          <w:sz w:val="20"/>
          <w:szCs w:val="20"/>
        </w:rPr>
      </w:pPr>
      <w:r>
        <w:rPr>
          <w:rFonts w:ascii="Verdana" w:hAnsi="Verdana"/>
          <w:color w:val="000000"/>
          <w:sz w:val="20"/>
          <w:szCs w:val="20"/>
        </w:rPr>
        <w:t>The subquery with a SELECT statement will be:</w:t>
      </w:r>
    </w:p>
    <w:p w:rsidR="00190A56" w:rsidRDefault="00190A56" w:rsidP="00190A56">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SELECT *   </w:t>
      </w:r>
    </w:p>
    <w:p w:rsidR="00190A56" w:rsidRDefault="00190A56" w:rsidP="00190A56">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FROM EMPLOYEE  </w:t>
      </w:r>
    </w:p>
    <w:p w:rsidR="00190A56" w:rsidRDefault="00190A56" w:rsidP="00190A56">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WHERE ID IN (SELECT ID   </w:t>
      </w:r>
    </w:p>
    <w:p w:rsidR="00190A56" w:rsidRDefault="00190A56" w:rsidP="00190A56">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FROM EMPLOYEE   </w:t>
      </w:r>
    </w:p>
    <w:p w:rsidR="00190A56" w:rsidRDefault="00190A56" w:rsidP="00190A56">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WHERE SALARY &gt; </w:t>
      </w:r>
      <w:r>
        <w:rPr>
          <w:rStyle w:val="number"/>
          <w:rFonts w:ascii="Verdana" w:hAnsi="Verdana"/>
          <w:color w:val="C00000"/>
          <w:sz w:val="20"/>
          <w:szCs w:val="20"/>
          <w:bdr w:val="none" w:sz="0" w:space="0" w:color="auto" w:frame="1"/>
        </w:rPr>
        <w:t>4500</w:t>
      </w:r>
      <w:r>
        <w:rPr>
          <w:rFonts w:ascii="Verdana" w:hAnsi="Verdana"/>
          <w:color w:val="000000"/>
          <w:sz w:val="20"/>
          <w:szCs w:val="20"/>
          <w:bdr w:val="none" w:sz="0" w:space="0" w:color="auto" w:frame="1"/>
        </w:rPr>
        <w:t>);  </w:t>
      </w:r>
    </w:p>
    <w:p w:rsidR="00190A56" w:rsidRDefault="00190A56" w:rsidP="00190A56">
      <w:pPr>
        <w:pStyle w:val="NormalWeb"/>
        <w:shd w:val="clear" w:color="auto" w:fill="FFFFFF"/>
        <w:rPr>
          <w:rFonts w:ascii="Verdana" w:hAnsi="Verdana"/>
          <w:color w:val="000000"/>
          <w:sz w:val="20"/>
          <w:szCs w:val="20"/>
        </w:rPr>
      </w:pPr>
      <w:r>
        <w:rPr>
          <w:rFonts w:ascii="Verdana" w:hAnsi="Verdana"/>
          <w:color w:val="000000"/>
          <w:sz w:val="20"/>
          <w:szCs w:val="20"/>
        </w:rPr>
        <w:t>This would produce the following result:</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86"/>
        <w:gridCol w:w="2951"/>
        <w:gridCol w:w="1805"/>
        <w:gridCol w:w="3449"/>
        <w:gridCol w:w="3344"/>
      </w:tblGrid>
      <w:tr w:rsidR="00190A56" w:rsidTr="00190A56">
        <w:tc>
          <w:tcPr>
            <w:tcW w:w="0" w:type="auto"/>
            <w:shd w:val="clear" w:color="auto" w:fill="C7CCBE"/>
            <w:tcMar>
              <w:top w:w="180" w:type="dxa"/>
              <w:left w:w="180" w:type="dxa"/>
              <w:bottom w:w="180" w:type="dxa"/>
              <w:right w:w="180" w:type="dxa"/>
            </w:tcMar>
            <w:hideMark/>
          </w:tcPr>
          <w:p w:rsidR="00190A56" w:rsidRDefault="00190A56">
            <w:pPr>
              <w:rPr>
                <w:b/>
                <w:bCs/>
                <w:color w:val="000000"/>
                <w:sz w:val="26"/>
                <w:szCs w:val="26"/>
              </w:rPr>
            </w:pPr>
            <w:r>
              <w:rPr>
                <w:b/>
                <w:bCs/>
                <w:color w:val="000000"/>
                <w:sz w:val="26"/>
                <w:szCs w:val="26"/>
              </w:rPr>
              <w:lastRenderedPageBreak/>
              <w:t>ID</w:t>
            </w:r>
          </w:p>
        </w:tc>
        <w:tc>
          <w:tcPr>
            <w:tcW w:w="0" w:type="auto"/>
            <w:shd w:val="clear" w:color="auto" w:fill="C7CCBE"/>
            <w:tcMar>
              <w:top w:w="180" w:type="dxa"/>
              <w:left w:w="180" w:type="dxa"/>
              <w:bottom w:w="180" w:type="dxa"/>
              <w:right w:w="180" w:type="dxa"/>
            </w:tcMar>
            <w:hideMark/>
          </w:tcPr>
          <w:p w:rsidR="00190A56" w:rsidRDefault="00190A56">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190A56" w:rsidRDefault="00190A56">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rsidR="00190A56" w:rsidRDefault="00190A56">
            <w:pPr>
              <w:rPr>
                <w:b/>
                <w:bCs/>
                <w:color w:val="000000"/>
                <w:sz w:val="26"/>
                <w:szCs w:val="26"/>
              </w:rPr>
            </w:pPr>
            <w:r>
              <w:rPr>
                <w:b/>
                <w:bCs/>
                <w:color w:val="000000"/>
                <w:sz w:val="26"/>
                <w:szCs w:val="26"/>
              </w:rPr>
              <w:t>ADDRESS</w:t>
            </w:r>
          </w:p>
        </w:tc>
        <w:tc>
          <w:tcPr>
            <w:tcW w:w="0" w:type="auto"/>
            <w:shd w:val="clear" w:color="auto" w:fill="C7CCBE"/>
            <w:tcMar>
              <w:top w:w="180" w:type="dxa"/>
              <w:left w:w="180" w:type="dxa"/>
              <w:bottom w:w="180" w:type="dxa"/>
              <w:right w:w="180" w:type="dxa"/>
            </w:tcMar>
            <w:hideMark/>
          </w:tcPr>
          <w:p w:rsidR="00190A56" w:rsidRDefault="00190A56">
            <w:pPr>
              <w:rPr>
                <w:b/>
                <w:bCs/>
                <w:color w:val="000000"/>
                <w:sz w:val="26"/>
                <w:szCs w:val="26"/>
              </w:rPr>
            </w:pPr>
            <w:r>
              <w:rPr>
                <w:b/>
                <w:bCs/>
                <w:color w:val="000000"/>
                <w:sz w:val="26"/>
                <w:szCs w:val="26"/>
              </w:rPr>
              <w:t>SALARY</w:t>
            </w:r>
          </w:p>
        </w:tc>
      </w:tr>
      <w:tr w:rsidR="00190A56" w:rsidTr="00190A5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Alina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29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UK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6500.00</w:t>
            </w:r>
          </w:p>
        </w:tc>
      </w:tr>
      <w:tr w:rsidR="00190A56" w:rsidTr="00190A5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Kathrin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34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Bangalore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8500.00</w:t>
            </w:r>
          </w:p>
        </w:tc>
      </w:tr>
      <w:tr w:rsidR="00190A56" w:rsidTr="00190A5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Jackson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Mizoram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10000.00</w:t>
            </w:r>
          </w:p>
        </w:tc>
      </w:tr>
    </w:tbl>
    <w:p w:rsidR="00190A56" w:rsidRDefault="00190A56" w:rsidP="00190A5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2. Subqueries with the INSERT Statement</w:t>
      </w:r>
    </w:p>
    <w:p w:rsidR="00190A56" w:rsidRDefault="00190A56" w:rsidP="00190A56">
      <w:pPr>
        <w:numPr>
          <w:ilvl w:val="0"/>
          <w:numId w:val="77"/>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SQL subquery can also be used with the Insert statement. In the insert statement, data returned from the subquery is used to insert into another table.</w:t>
      </w:r>
    </w:p>
    <w:p w:rsidR="00190A56" w:rsidRDefault="00190A56" w:rsidP="00190A56">
      <w:pPr>
        <w:numPr>
          <w:ilvl w:val="0"/>
          <w:numId w:val="7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 the subquery, the selected data can be modified with any of the character, date functions.</w:t>
      </w:r>
    </w:p>
    <w:p w:rsidR="00190A56" w:rsidRDefault="00190A56" w:rsidP="00190A56">
      <w:pPr>
        <w:pStyle w:val="NormalWeb"/>
        <w:shd w:val="clear" w:color="auto" w:fill="FFFFFF"/>
        <w:rPr>
          <w:rFonts w:ascii="Verdana" w:hAnsi="Verdana"/>
          <w:color w:val="000000"/>
          <w:sz w:val="20"/>
          <w:szCs w:val="20"/>
        </w:rPr>
      </w:pPr>
      <w:r>
        <w:rPr>
          <w:rStyle w:val="Strong"/>
          <w:rFonts w:ascii="Verdana" w:hAnsi="Verdana"/>
          <w:color w:val="000000"/>
          <w:sz w:val="20"/>
          <w:szCs w:val="20"/>
        </w:rPr>
        <w:t>Syntax:</w:t>
      </w:r>
    </w:p>
    <w:p w:rsidR="00190A56" w:rsidRDefault="00190A56" w:rsidP="00190A56">
      <w:pPr>
        <w:numPr>
          <w:ilvl w:val="0"/>
          <w:numId w:val="7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INSERT INTO table_name (column1, column2, column3....)   </w:t>
      </w:r>
    </w:p>
    <w:p w:rsidR="00190A56" w:rsidRDefault="00190A56" w:rsidP="00190A56">
      <w:pPr>
        <w:numPr>
          <w:ilvl w:val="0"/>
          <w:numId w:val="7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SELECT *  </w:t>
      </w:r>
    </w:p>
    <w:p w:rsidR="00190A56" w:rsidRDefault="00190A56" w:rsidP="00190A56">
      <w:pPr>
        <w:numPr>
          <w:ilvl w:val="0"/>
          <w:numId w:val="7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FROM table_name  </w:t>
      </w:r>
    </w:p>
    <w:p w:rsidR="00190A56" w:rsidRDefault="00190A56" w:rsidP="00190A56">
      <w:pPr>
        <w:numPr>
          <w:ilvl w:val="0"/>
          <w:numId w:val="7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WHERE VALUE OPERATOR  </w:t>
      </w:r>
    </w:p>
    <w:p w:rsidR="00190A56" w:rsidRDefault="00190A56" w:rsidP="00190A56">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190A56" w:rsidRDefault="00190A56" w:rsidP="00190A56">
      <w:pPr>
        <w:pStyle w:val="NormalWeb"/>
        <w:shd w:val="clear" w:color="auto" w:fill="FFFFFF"/>
        <w:rPr>
          <w:rFonts w:ascii="Verdana" w:hAnsi="Verdana"/>
          <w:color w:val="000000"/>
          <w:sz w:val="20"/>
          <w:szCs w:val="20"/>
        </w:rPr>
      </w:pPr>
      <w:r>
        <w:rPr>
          <w:rFonts w:ascii="Verdana" w:hAnsi="Verdana"/>
          <w:color w:val="000000"/>
          <w:sz w:val="20"/>
          <w:szCs w:val="20"/>
        </w:rPr>
        <w:t>Consider a table EMPLOYEE_BKP with similar as EMPLOYEE.</w:t>
      </w:r>
    </w:p>
    <w:p w:rsidR="00190A56" w:rsidRDefault="00190A56" w:rsidP="00190A56">
      <w:pPr>
        <w:pStyle w:val="NormalWeb"/>
        <w:shd w:val="clear" w:color="auto" w:fill="FFFFFF"/>
        <w:rPr>
          <w:rFonts w:ascii="Verdana" w:hAnsi="Verdana"/>
          <w:color w:val="000000"/>
          <w:sz w:val="20"/>
          <w:szCs w:val="20"/>
        </w:rPr>
      </w:pPr>
      <w:r>
        <w:rPr>
          <w:rFonts w:ascii="Verdana" w:hAnsi="Verdana"/>
          <w:color w:val="000000"/>
          <w:sz w:val="20"/>
          <w:szCs w:val="20"/>
        </w:rPr>
        <w:t>Now use the following syntax to copy the complete EMPLOYEE table into the EMPLOYEE_BKP table.</w:t>
      </w:r>
    </w:p>
    <w:p w:rsidR="00190A56" w:rsidRDefault="00190A56" w:rsidP="00190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INSERT INTO EMPLOYEE_BKP  </w:t>
      </w:r>
    </w:p>
    <w:p w:rsidR="00190A56" w:rsidRDefault="00190A56" w:rsidP="00190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SELECT * FROM EMPLOYEE   </w:t>
      </w:r>
    </w:p>
    <w:p w:rsidR="00190A56" w:rsidRDefault="00190A56" w:rsidP="00190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WHERE ID IN (SELECT ID   </w:t>
      </w:r>
    </w:p>
    <w:p w:rsidR="00190A56" w:rsidRDefault="00190A56" w:rsidP="00190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FROM EMPLOYEE);  </w:t>
      </w:r>
    </w:p>
    <w:p w:rsidR="00190A56" w:rsidRDefault="00190A56" w:rsidP="00190A5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3. Subqueries with the UPDATE Statement</w:t>
      </w:r>
    </w:p>
    <w:p w:rsidR="00190A56" w:rsidRDefault="00190A56" w:rsidP="00190A56">
      <w:pPr>
        <w:pStyle w:val="NormalWeb"/>
        <w:shd w:val="clear" w:color="auto" w:fill="FFFFFF"/>
        <w:rPr>
          <w:rFonts w:ascii="Verdana" w:hAnsi="Verdana"/>
          <w:color w:val="000000"/>
          <w:sz w:val="20"/>
          <w:szCs w:val="20"/>
        </w:rPr>
      </w:pPr>
      <w:r>
        <w:rPr>
          <w:rFonts w:ascii="Verdana" w:hAnsi="Verdana"/>
          <w:color w:val="000000"/>
          <w:sz w:val="20"/>
          <w:szCs w:val="20"/>
        </w:rPr>
        <w:t>The subquery of SQL can be used in conjunction with the Update statement. When a subquery is used with the Update statement, then either single or multiple columns in a table can be updated.</w:t>
      </w:r>
    </w:p>
    <w:p w:rsidR="00190A56" w:rsidRDefault="00190A56" w:rsidP="00190A56">
      <w:pPr>
        <w:pStyle w:val="NormalWeb"/>
        <w:shd w:val="clear" w:color="auto" w:fill="FFFFFF"/>
        <w:rPr>
          <w:rFonts w:ascii="Verdana" w:hAnsi="Verdana"/>
          <w:color w:val="000000"/>
          <w:sz w:val="20"/>
          <w:szCs w:val="20"/>
        </w:rPr>
      </w:pPr>
      <w:r>
        <w:rPr>
          <w:rStyle w:val="Strong"/>
          <w:rFonts w:ascii="Verdana" w:hAnsi="Verdana"/>
          <w:color w:val="000000"/>
          <w:sz w:val="20"/>
          <w:szCs w:val="20"/>
        </w:rPr>
        <w:t>Syntax</w:t>
      </w:r>
    </w:p>
    <w:p w:rsidR="00190A56" w:rsidRDefault="00190A56" w:rsidP="00190A56">
      <w:pPr>
        <w:numPr>
          <w:ilvl w:val="0"/>
          <w:numId w:val="8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UPDATE table  </w:t>
      </w:r>
    </w:p>
    <w:p w:rsidR="00190A56" w:rsidRDefault="00190A56" w:rsidP="00190A56">
      <w:pPr>
        <w:numPr>
          <w:ilvl w:val="0"/>
          <w:numId w:val="8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SET column_name = new_value  </w:t>
      </w:r>
    </w:p>
    <w:p w:rsidR="00190A56" w:rsidRDefault="00190A56" w:rsidP="00190A56">
      <w:pPr>
        <w:numPr>
          <w:ilvl w:val="0"/>
          <w:numId w:val="8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WHERE VALUE OPERATOR  </w:t>
      </w:r>
    </w:p>
    <w:p w:rsidR="00190A56" w:rsidRDefault="00190A56" w:rsidP="00190A56">
      <w:pPr>
        <w:numPr>
          <w:ilvl w:val="0"/>
          <w:numId w:val="8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(SELECT COLUMN_NAME  </w:t>
      </w:r>
    </w:p>
    <w:p w:rsidR="00190A56" w:rsidRDefault="00190A56" w:rsidP="00190A56">
      <w:pPr>
        <w:numPr>
          <w:ilvl w:val="0"/>
          <w:numId w:val="8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FROM TABLE_NAME  </w:t>
      </w:r>
    </w:p>
    <w:p w:rsidR="00190A56" w:rsidRDefault="00190A56" w:rsidP="00190A56">
      <w:pPr>
        <w:numPr>
          <w:ilvl w:val="0"/>
          <w:numId w:val="8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WHERE condition);  </w:t>
      </w:r>
    </w:p>
    <w:p w:rsidR="00190A56" w:rsidRDefault="00190A56" w:rsidP="00190A56">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190A56" w:rsidRDefault="00190A56" w:rsidP="00190A56">
      <w:pPr>
        <w:pStyle w:val="NormalWeb"/>
        <w:shd w:val="clear" w:color="auto" w:fill="FFFFFF"/>
        <w:rPr>
          <w:rFonts w:ascii="Verdana" w:hAnsi="Verdana"/>
          <w:color w:val="000000"/>
          <w:sz w:val="20"/>
          <w:szCs w:val="20"/>
        </w:rPr>
      </w:pPr>
      <w:r>
        <w:rPr>
          <w:rFonts w:ascii="Verdana" w:hAnsi="Verdana"/>
          <w:color w:val="000000"/>
          <w:sz w:val="20"/>
          <w:szCs w:val="20"/>
        </w:rPr>
        <w:t>Let's assume we have an EMPLOYEE_BKP table available which is backup of EMPLOYEE table. The given example updates the SALARY by .25 times in the EMPLOYEE table for all employee whose AGE is greater than or equal to 29.</w:t>
      </w:r>
    </w:p>
    <w:p w:rsidR="00190A56" w:rsidRDefault="00190A56" w:rsidP="00190A56">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UPDATE EMPLOYEE  </w:t>
      </w:r>
    </w:p>
    <w:p w:rsidR="00190A56" w:rsidRDefault="00190A56" w:rsidP="00190A56">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SET SALARY = SALARY * </w:t>
      </w:r>
      <w:r>
        <w:rPr>
          <w:rStyle w:val="number"/>
          <w:rFonts w:ascii="Verdana" w:hAnsi="Verdana"/>
          <w:color w:val="C00000"/>
          <w:sz w:val="20"/>
          <w:szCs w:val="20"/>
          <w:bdr w:val="none" w:sz="0" w:space="0" w:color="auto" w:frame="1"/>
        </w:rPr>
        <w:t>0.25</w:t>
      </w:r>
      <w:r>
        <w:rPr>
          <w:rFonts w:ascii="Verdana" w:hAnsi="Verdana"/>
          <w:color w:val="000000"/>
          <w:sz w:val="20"/>
          <w:szCs w:val="20"/>
          <w:bdr w:val="none" w:sz="0" w:space="0" w:color="auto" w:frame="1"/>
        </w:rPr>
        <w:t>  </w:t>
      </w:r>
    </w:p>
    <w:p w:rsidR="00190A56" w:rsidRDefault="00190A56" w:rsidP="00190A56">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WHERE AGE IN (SELECT AGE FROM CUSTOMERS_BKP  </w:t>
      </w:r>
    </w:p>
    <w:p w:rsidR="00190A56" w:rsidRDefault="00190A56" w:rsidP="00190A56">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WHERE AGE &gt;= </w:t>
      </w:r>
      <w:r>
        <w:rPr>
          <w:rStyle w:val="number"/>
          <w:rFonts w:ascii="Verdana" w:hAnsi="Verdana"/>
          <w:color w:val="C00000"/>
          <w:sz w:val="20"/>
          <w:szCs w:val="20"/>
          <w:bdr w:val="none" w:sz="0" w:space="0" w:color="auto" w:frame="1"/>
        </w:rPr>
        <w:t>29</w:t>
      </w:r>
      <w:r>
        <w:rPr>
          <w:rFonts w:ascii="Verdana" w:hAnsi="Verdana"/>
          <w:color w:val="000000"/>
          <w:sz w:val="20"/>
          <w:szCs w:val="20"/>
          <w:bdr w:val="none" w:sz="0" w:space="0" w:color="auto" w:frame="1"/>
        </w:rPr>
        <w:t>);  </w:t>
      </w:r>
    </w:p>
    <w:p w:rsidR="00190A56" w:rsidRDefault="00190A56" w:rsidP="00190A56">
      <w:pPr>
        <w:pStyle w:val="NormalWeb"/>
        <w:shd w:val="clear" w:color="auto" w:fill="FFFFFF"/>
        <w:rPr>
          <w:rFonts w:ascii="Verdana" w:hAnsi="Verdana"/>
          <w:color w:val="000000"/>
          <w:sz w:val="20"/>
          <w:szCs w:val="20"/>
        </w:rPr>
      </w:pPr>
      <w:r>
        <w:rPr>
          <w:rFonts w:ascii="Verdana" w:hAnsi="Verdana"/>
          <w:color w:val="000000"/>
          <w:sz w:val="20"/>
          <w:szCs w:val="20"/>
        </w:rPr>
        <w:t>This would impact three rows, and finally, the EMPLOYEE table would have the following records.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74"/>
        <w:gridCol w:w="3031"/>
        <w:gridCol w:w="1790"/>
        <w:gridCol w:w="3422"/>
        <w:gridCol w:w="3318"/>
      </w:tblGrid>
      <w:tr w:rsidR="00190A56" w:rsidTr="00190A56">
        <w:tc>
          <w:tcPr>
            <w:tcW w:w="0" w:type="auto"/>
            <w:shd w:val="clear" w:color="auto" w:fill="C7CCBE"/>
            <w:tcMar>
              <w:top w:w="180" w:type="dxa"/>
              <w:left w:w="180" w:type="dxa"/>
              <w:bottom w:w="180" w:type="dxa"/>
              <w:right w:w="180" w:type="dxa"/>
            </w:tcMar>
            <w:hideMark/>
          </w:tcPr>
          <w:p w:rsidR="00190A56" w:rsidRDefault="00190A56">
            <w:pPr>
              <w:rPr>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rsidR="00190A56" w:rsidRDefault="00190A56">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190A56" w:rsidRDefault="00190A56">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rsidR="00190A56" w:rsidRDefault="00190A56">
            <w:pPr>
              <w:rPr>
                <w:b/>
                <w:bCs/>
                <w:color w:val="000000"/>
                <w:sz w:val="26"/>
                <w:szCs w:val="26"/>
              </w:rPr>
            </w:pPr>
            <w:r>
              <w:rPr>
                <w:b/>
                <w:bCs/>
                <w:color w:val="000000"/>
                <w:sz w:val="26"/>
                <w:szCs w:val="26"/>
              </w:rPr>
              <w:t>ADDRESS</w:t>
            </w:r>
          </w:p>
        </w:tc>
        <w:tc>
          <w:tcPr>
            <w:tcW w:w="0" w:type="auto"/>
            <w:shd w:val="clear" w:color="auto" w:fill="C7CCBE"/>
            <w:tcMar>
              <w:top w:w="180" w:type="dxa"/>
              <w:left w:w="180" w:type="dxa"/>
              <w:bottom w:w="180" w:type="dxa"/>
              <w:right w:w="180" w:type="dxa"/>
            </w:tcMar>
            <w:hideMark/>
          </w:tcPr>
          <w:p w:rsidR="00190A56" w:rsidRDefault="00190A56">
            <w:pPr>
              <w:rPr>
                <w:b/>
                <w:bCs/>
                <w:color w:val="000000"/>
                <w:sz w:val="26"/>
                <w:szCs w:val="26"/>
              </w:rPr>
            </w:pPr>
            <w:r>
              <w:rPr>
                <w:b/>
                <w:bCs/>
                <w:color w:val="000000"/>
                <w:sz w:val="26"/>
                <w:szCs w:val="26"/>
              </w:rPr>
              <w:t>SALARY</w:t>
            </w:r>
          </w:p>
        </w:tc>
      </w:tr>
      <w:tr w:rsidR="00190A56" w:rsidTr="00190A5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2000.00</w:t>
            </w:r>
          </w:p>
        </w:tc>
      </w:tr>
      <w:tr w:rsidR="00190A56" w:rsidTr="00190A5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Dubai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1500.00</w:t>
            </w:r>
          </w:p>
        </w:tc>
      </w:tr>
      <w:tr w:rsidR="00190A56" w:rsidTr="00190A5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David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Bangkok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2000.00</w:t>
            </w:r>
          </w:p>
        </w:tc>
      </w:tr>
      <w:tr w:rsidR="00190A56" w:rsidTr="00190A5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Alina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29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1625.00</w:t>
            </w:r>
          </w:p>
        </w:tc>
      </w:tr>
      <w:tr w:rsidR="00190A56" w:rsidTr="00190A5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Kathrin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34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Bangalore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2125.00</w:t>
            </w:r>
          </w:p>
        </w:tc>
      </w:tr>
      <w:tr w:rsidR="00190A56" w:rsidTr="00190A5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42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China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1125.00</w:t>
            </w:r>
          </w:p>
        </w:tc>
      </w:tr>
      <w:tr w:rsidR="00190A56" w:rsidTr="00190A5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Jackson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Mizoram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10000.00</w:t>
            </w:r>
          </w:p>
        </w:tc>
      </w:tr>
    </w:tbl>
    <w:p w:rsidR="00190A56" w:rsidRDefault="00190A56" w:rsidP="00190A5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4. Subqueries with the DELETE Statement</w:t>
      </w:r>
    </w:p>
    <w:p w:rsidR="00190A56" w:rsidRDefault="00190A56" w:rsidP="00190A56">
      <w:pPr>
        <w:pStyle w:val="NormalWeb"/>
        <w:shd w:val="clear" w:color="auto" w:fill="FFFFFF"/>
        <w:rPr>
          <w:rFonts w:ascii="Verdana" w:hAnsi="Verdana"/>
          <w:color w:val="000000"/>
          <w:sz w:val="20"/>
          <w:szCs w:val="20"/>
        </w:rPr>
      </w:pPr>
      <w:r>
        <w:rPr>
          <w:rFonts w:ascii="Verdana" w:hAnsi="Verdana"/>
          <w:color w:val="000000"/>
          <w:sz w:val="20"/>
          <w:szCs w:val="20"/>
        </w:rPr>
        <w:t>The subquery of SQL can be used in conjunction with the Delete statement just like any other statements mentioned above.</w:t>
      </w:r>
    </w:p>
    <w:p w:rsidR="00190A56" w:rsidRDefault="00190A56" w:rsidP="00190A56">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Syntax</w:t>
      </w:r>
    </w:p>
    <w:p w:rsidR="00190A56" w:rsidRDefault="00190A56" w:rsidP="00190A56">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DELETE FROM TABLE_NAME  </w:t>
      </w:r>
    </w:p>
    <w:p w:rsidR="00190A56" w:rsidRDefault="00190A56" w:rsidP="00190A56">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WHERE VALUE OPERATOR  </w:t>
      </w:r>
    </w:p>
    <w:p w:rsidR="00190A56" w:rsidRDefault="00190A56" w:rsidP="00190A56">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(SELECT COLUMN_NAME  </w:t>
      </w:r>
    </w:p>
    <w:p w:rsidR="00190A56" w:rsidRDefault="00190A56" w:rsidP="00190A56">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FROM TABLE_NAME  </w:t>
      </w:r>
    </w:p>
    <w:p w:rsidR="00190A56" w:rsidRDefault="00190A56" w:rsidP="00190A56">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WHERE condition);   </w:t>
      </w:r>
    </w:p>
    <w:p w:rsidR="00190A56" w:rsidRDefault="00190A56" w:rsidP="00190A56">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190A56" w:rsidRDefault="00190A56" w:rsidP="00190A56">
      <w:pPr>
        <w:pStyle w:val="NormalWeb"/>
        <w:shd w:val="clear" w:color="auto" w:fill="FFFFFF"/>
        <w:rPr>
          <w:rFonts w:ascii="Verdana" w:hAnsi="Verdana"/>
          <w:color w:val="000000"/>
          <w:sz w:val="20"/>
          <w:szCs w:val="20"/>
        </w:rPr>
      </w:pPr>
      <w:r>
        <w:rPr>
          <w:rFonts w:ascii="Verdana" w:hAnsi="Verdana"/>
          <w:color w:val="000000"/>
          <w:sz w:val="20"/>
          <w:szCs w:val="20"/>
        </w:rPr>
        <w:t>Let's assume we have an EMPLOYEE_BKP table available which is backup of EMPLOYEE table. The given example deletes the records from the EMPLOYEE table for all EMPLOYEE whose AGE is greater than or equal to 29.</w:t>
      </w:r>
    </w:p>
    <w:p w:rsidR="00190A56" w:rsidRDefault="00190A56" w:rsidP="00190A56">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DELETE FROM EMPLOYEE  </w:t>
      </w:r>
    </w:p>
    <w:p w:rsidR="00190A56" w:rsidRDefault="00190A56" w:rsidP="00190A56">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WHERE AGE IN (SELECT AGE FROM EMPLOYEE_BKP  </w:t>
      </w:r>
    </w:p>
    <w:p w:rsidR="00190A56" w:rsidRDefault="00190A56" w:rsidP="00190A56">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WHERE AGE &gt;= </w:t>
      </w:r>
      <w:r>
        <w:rPr>
          <w:rStyle w:val="number"/>
          <w:rFonts w:ascii="Verdana" w:hAnsi="Verdana"/>
          <w:color w:val="C00000"/>
          <w:sz w:val="20"/>
          <w:szCs w:val="20"/>
          <w:bdr w:val="none" w:sz="0" w:space="0" w:color="auto" w:frame="1"/>
        </w:rPr>
        <w:t>29</w:t>
      </w:r>
      <w:r>
        <w:rPr>
          <w:rFonts w:ascii="Verdana" w:hAnsi="Verdana"/>
          <w:color w:val="000000"/>
          <w:sz w:val="20"/>
          <w:szCs w:val="20"/>
          <w:bdr w:val="none" w:sz="0" w:space="0" w:color="auto" w:frame="1"/>
        </w:rPr>
        <w:t> );  </w:t>
      </w:r>
    </w:p>
    <w:p w:rsidR="00190A56" w:rsidRDefault="00190A56" w:rsidP="00190A56">
      <w:pPr>
        <w:pStyle w:val="NormalWeb"/>
        <w:shd w:val="clear" w:color="auto" w:fill="FFFFFF"/>
        <w:rPr>
          <w:rFonts w:ascii="Verdana" w:hAnsi="Verdana"/>
          <w:color w:val="000000"/>
          <w:sz w:val="20"/>
          <w:szCs w:val="20"/>
        </w:rPr>
      </w:pPr>
      <w:r>
        <w:rPr>
          <w:rFonts w:ascii="Verdana" w:hAnsi="Verdana"/>
          <w:color w:val="000000"/>
          <w:sz w:val="20"/>
          <w:szCs w:val="20"/>
        </w:rPr>
        <w:t>This would impact three rows, and finally, the EMPLOYEE table would have the following records.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511"/>
        <w:gridCol w:w="3106"/>
        <w:gridCol w:w="1835"/>
        <w:gridCol w:w="3183"/>
        <w:gridCol w:w="3400"/>
      </w:tblGrid>
      <w:tr w:rsidR="00190A56" w:rsidTr="00190A56">
        <w:tc>
          <w:tcPr>
            <w:tcW w:w="0" w:type="auto"/>
            <w:shd w:val="clear" w:color="auto" w:fill="C7CCBE"/>
            <w:tcMar>
              <w:top w:w="180" w:type="dxa"/>
              <w:left w:w="180" w:type="dxa"/>
              <w:bottom w:w="180" w:type="dxa"/>
              <w:right w:w="180" w:type="dxa"/>
            </w:tcMar>
            <w:hideMark/>
          </w:tcPr>
          <w:p w:rsidR="00190A56" w:rsidRDefault="00190A56">
            <w:pPr>
              <w:rPr>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rsidR="00190A56" w:rsidRDefault="00190A56">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190A56" w:rsidRDefault="00190A56">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rsidR="00190A56" w:rsidRDefault="00190A56">
            <w:pPr>
              <w:rPr>
                <w:b/>
                <w:bCs/>
                <w:color w:val="000000"/>
                <w:sz w:val="26"/>
                <w:szCs w:val="26"/>
              </w:rPr>
            </w:pPr>
            <w:r>
              <w:rPr>
                <w:b/>
                <w:bCs/>
                <w:color w:val="000000"/>
                <w:sz w:val="26"/>
                <w:szCs w:val="26"/>
              </w:rPr>
              <w:t>ADDRESS</w:t>
            </w:r>
          </w:p>
        </w:tc>
        <w:tc>
          <w:tcPr>
            <w:tcW w:w="0" w:type="auto"/>
            <w:shd w:val="clear" w:color="auto" w:fill="C7CCBE"/>
            <w:tcMar>
              <w:top w:w="180" w:type="dxa"/>
              <w:left w:w="180" w:type="dxa"/>
              <w:bottom w:w="180" w:type="dxa"/>
              <w:right w:w="180" w:type="dxa"/>
            </w:tcMar>
            <w:hideMark/>
          </w:tcPr>
          <w:p w:rsidR="00190A56" w:rsidRDefault="00190A56">
            <w:pPr>
              <w:rPr>
                <w:b/>
                <w:bCs/>
                <w:color w:val="000000"/>
                <w:sz w:val="26"/>
                <w:szCs w:val="26"/>
              </w:rPr>
            </w:pPr>
            <w:r>
              <w:rPr>
                <w:b/>
                <w:bCs/>
                <w:color w:val="000000"/>
                <w:sz w:val="26"/>
                <w:szCs w:val="26"/>
              </w:rPr>
              <w:t>SALARY</w:t>
            </w:r>
          </w:p>
        </w:tc>
      </w:tr>
      <w:tr w:rsidR="00190A56" w:rsidTr="00190A5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2000.00</w:t>
            </w:r>
          </w:p>
        </w:tc>
      </w:tr>
      <w:tr w:rsidR="00190A56" w:rsidTr="00190A5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Dubai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1500.00</w:t>
            </w:r>
          </w:p>
        </w:tc>
      </w:tr>
      <w:tr w:rsidR="00190A56" w:rsidTr="00190A5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David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Bangkok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2000.00</w:t>
            </w:r>
          </w:p>
        </w:tc>
      </w:tr>
      <w:tr w:rsidR="00190A56" w:rsidTr="00190A5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Jackson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Mizoram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A56" w:rsidRDefault="00190A56">
            <w:pPr>
              <w:spacing w:line="345" w:lineRule="atLeast"/>
              <w:ind w:left="300"/>
              <w:rPr>
                <w:rFonts w:ascii="Verdana" w:hAnsi="Verdana"/>
                <w:color w:val="000000"/>
                <w:sz w:val="20"/>
                <w:szCs w:val="20"/>
              </w:rPr>
            </w:pPr>
            <w:r>
              <w:rPr>
                <w:rFonts w:ascii="Verdana" w:hAnsi="Verdana"/>
                <w:color w:val="000000"/>
                <w:sz w:val="20"/>
                <w:szCs w:val="20"/>
              </w:rPr>
              <w:t>10000.00</w:t>
            </w:r>
          </w:p>
        </w:tc>
      </w:tr>
    </w:tbl>
    <w:p w:rsidR="00190A56" w:rsidRDefault="00190A56" w:rsidP="008D2EF5"/>
    <w:p w:rsidR="001B6D0D" w:rsidRDefault="001B6D0D" w:rsidP="008D2EF5"/>
    <w:p w:rsidR="001B6D0D" w:rsidRPr="001B6D0D" w:rsidRDefault="001B6D0D" w:rsidP="008D2EF5">
      <w:pPr>
        <w:rPr>
          <w:b/>
          <w:sz w:val="32"/>
        </w:rPr>
      </w:pPr>
      <w:r w:rsidRPr="001B6D0D">
        <w:rPr>
          <w:b/>
          <w:sz w:val="32"/>
        </w:rPr>
        <w:t>Auto Increment in SQL</w:t>
      </w:r>
    </w:p>
    <w:p w:rsidR="001B6D0D" w:rsidRDefault="001B6D0D" w:rsidP="001B6D0D">
      <w:pPr>
        <w:pStyle w:val="NormalWeb"/>
        <w:shd w:val="clear" w:color="auto" w:fill="FFFFFF"/>
        <w:spacing w:line="375" w:lineRule="atLeast"/>
        <w:rPr>
          <w:rFonts w:ascii="Helvetica" w:hAnsi="Helvetica" w:cs="Helvetica"/>
          <w:color w:val="333333"/>
        </w:rPr>
      </w:pPr>
      <w:r>
        <w:rPr>
          <w:rFonts w:ascii="Helvetica" w:hAnsi="Helvetica" w:cs="Helvetica"/>
          <w:color w:val="333333"/>
        </w:rPr>
        <w:t>In Oracle, you will have to create an auto-increment field with the sequence object (this object generates a number sequence)</w:t>
      </w:r>
    </w:p>
    <w:p w:rsidR="001B6D0D" w:rsidRDefault="001B6D0D" w:rsidP="001B6D0D">
      <w:pPr>
        <w:pStyle w:val="NormalWeb"/>
        <w:shd w:val="clear" w:color="auto" w:fill="FFFFFF"/>
        <w:spacing w:line="375" w:lineRule="atLeast"/>
        <w:rPr>
          <w:rFonts w:ascii="Helvetica" w:hAnsi="Helvetica" w:cs="Helvetica"/>
          <w:color w:val="333333"/>
        </w:rPr>
      </w:pPr>
      <w:r>
        <w:rPr>
          <w:rFonts w:ascii="Helvetica" w:hAnsi="Helvetica" w:cs="Helvetica"/>
          <w:color w:val="333333"/>
        </w:rPr>
        <w:t>Use the following CREATE SEQUENCE syntax :</w:t>
      </w:r>
    </w:p>
    <w:p w:rsidR="001B6D0D" w:rsidRDefault="001B6D0D" w:rsidP="001B6D0D">
      <w:pPr>
        <w:pStyle w:val="HTMLPreformatted"/>
        <w:shd w:val="clear" w:color="auto" w:fill="FFFFFF"/>
        <w:rPr>
          <w:color w:val="333333"/>
        </w:rPr>
      </w:pPr>
      <w:r>
        <w:rPr>
          <w:color w:val="333333"/>
        </w:rPr>
        <w:t>CREATE SEQUENCE seq_student</w:t>
      </w:r>
    </w:p>
    <w:p w:rsidR="001B6D0D" w:rsidRDefault="001B6D0D" w:rsidP="001B6D0D">
      <w:pPr>
        <w:pStyle w:val="HTMLPreformatted"/>
        <w:shd w:val="clear" w:color="auto" w:fill="FFFFFF"/>
        <w:rPr>
          <w:color w:val="333333"/>
        </w:rPr>
      </w:pPr>
      <w:r>
        <w:rPr>
          <w:color w:val="333333"/>
        </w:rPr>
        <w:t>MINVALUE 1</w:t>
      </w:r>
    </w:p>
    <w:p w:rsidR="001B6D0D" w:rsidRDefault="001B6D0D" w:rsidP="001B6D0D">
      <w:pPr>
        <w:pStyle w:val="HTMLPreformatted"/>
        <w:shd w:val="clear" w:color="auto" w:fill="FFFFFF"/>
        <w:rPr>
          <w:color w:val="333333"/>
        </w:rPr>
      </w:pPr>
      <w:r>
        <w:rPr>
          <w:color w:val="333333"/>
        </w:rPr>
        <w:lastRenderedPageBreak/>
        <w:t>START WITH 1</w:t>
      </w:r>
    </w:p>
    <w:p w:rsidR="001B6D0D" w:rsidRDefault="001B6D0D" w:rsidP="001B6D0D">
      <w:pPr>
        <w:pStyle w:val="HTMLPreformatted"/>
        <w:shd w:val="clear" w:color="auto" w:fill="FFFFFF"/>
        <w:rPr>
          <w:color w:val="333333"/>
        </w:rPr>
      </w:pPr>
      <w:r>
        <w:rPr>
          <w:color w:val="333333"/>
        </w:rPr>
        <w:t>INCREMENT BY 1</w:t>
      </w:r>
    </w:p>
    <w:p w:rsidR="001B6D0D" w:rsidRDefault="001B6D0D" w:rsidP="001B6D0D">
      <w:pPr>
        <w:pStyle w:val="HTMLPreformatted"/>
        <w:shd w:val="clear" w:color="auto" w:fill="FFFFFF"/>
        <w:rPr>
          <w:color w:val="333333"/>
        </w:rPr>
      </w:pPr>
      <w:r>
        <w:rPr>
          <w:color w:val="333333"/>
        </w:rPr>
        <w:t>CACHE 10</w:t>
      </w:r>
    </w:p>
    <w:p w:rsidR="001B6D0D" w:rsidRDefault="001B6D0D" w:rsidP="001B6D0D">
      <w:pPr>
        <w:pStyle w:val="NormalWeb"/>
        <w:shd w:val="clear" w:color="auto" w:fill="FFFFFF"/>
        <w:spacing w:line="375" w:lineRule="atLeast"/>
        <w:rPr>
          <w:rFonts w:ascii="Helvetica" w:hAnsi="Helvetica" w:cs="Helvetica"/>
          <w:color w:val="333333"/>
        </w:rPr>
      </w:pPr>
      <w:r>
        <w:rPr>
          <w:rFonts w:ascii="Helvetica" w:hAnsi="Helvetica" w:cs="Helvetica"/>
          <w:color w:val="333333"/>
        </w:rPr>
        <w:t>Here, The code above creates a sequence object called seq_student, that starts with 1 and will increment by 1.</w:t>
      </w:r>
    </w:p>
    <w:p w:rsidR="001B6D0D" w:rsidRDefault="001B6D0D" w:rsidP="001B6D0D">
      <w:pPr>
        <w:pStyle w:val="NormalWeb"/>
        <w:shd w:val="clear" w:color="auto" w:fill="FFFFFF"/>
        <w:spacing w:line="375" w:lineRule="atLeast"/>
        <w:rPr>
          <w:rFonts w:ascii="Helvetica" w:hAnsi="Helvetica" w:cs="Helvetica"/>
          <w:color w:val="333333"/>
        </w:rPr>
      </w:pPr>
      <w:r>
        <w:rPr>
          <w:rFonts w:ascii="Helvetica" w:hAnsi="Helvetica" w:cs="Helvetica"/>
          <w:color w:val="333333"/>
        </w:rPr>
        <w:t>It will also cache up to 10 values for the performance. The cache option specifies that, how many sequence values will be stored in memory for faster access</w:t>
      </w:r>
    </w:p>
    <w:p w:rsidR="001B6D0D" w:rsidRDefault="001B6D0D" w:rsidP="001B6D0D">
      <w:pPr>
        <w:pStyle w:val="NormalWeb"/>
        <w:shd w:val="clear" w:color="auto" w:fill="FFFFFF"/>
        <w:spacing w:line="375" w:lineRule="atLeast"/>
        <w:rPr>
          <w:rFonts w:ascii="Helvetica" w:hAnsi="Helvetica" w:cs="Helvetica"/>
          <w:color w:val="333333"/>
        </w:rPr>
      </w:pPr>
      <w:r>
        <w:rPr>
          <w:rFonts w:ascii="Helvetica" w:hAnsi="Helvetica" w:cs="Helvetica"/>
          <w:color w:val="333333"/>
        </w:rPr>
        <w:t>Now to insert a new record into the table "Students", we will have to use the function nextval (this function retrieves the next value from seq_student sequence)</w:t>
      </w:r>
    </w:p>
    <w:p w:rsidR="001B6D0D" w:rsidRDefault="001B6D0D" w:rsidP="001B6D0D">
      <w:pPr>
        <w:pStyle w:val="NormalWeb"/>
        <w:shd w:val="clear" w:color="auto" w:fill="FFFFFF"/>
        <w:spacing w:line="375" w:lineRule="atLeast"/>
        <w:rPr>
          <w:rFonts w:ascii="Helvetica" w:hAnsi="Helvetica" w:cs="Helvetica"/>
          <w:color w:val="333333"/>
        </w:rPr>
      </w:pPr>
      <w:r>
        <w:rPr>
          <w:rFonts w:ascii="Helvetica" w:hAnsi="Helvetica" w:cs="Helvetica"/>
          <w:color w:val="333333"/>
        </w:rPr>
        <w:t>Let's look at the following SQL Statement:</w:t>
      </w:r>
    </w:p>
    <w:p w:rsidR="001B6D0D" w:rsidRDefault="001B6D0D" w:rsidP="001B6D0D">
      <w:pPr>
        <w:pStyle w:val="HTMLPreformatted"/>
        <w:shd w:val="clear" w:color="auto" w:fill="FFFFFF"/>
        <w:rPr>
          <w:color w:val="333333"/>
        </w:rPr>
      </w:pPr>
      <w:r>
        <w:rPr>
          <w:color w:val="333333"/>
        </w:rPr>
        <w:t>INSERT INTO Students (Student_ID,FirstName,LastName)</w:t>
      </w:r>
    </w:p>
    <w:p w:rsidR="001B6D0D" w:rsidRDefault="001B6D0D" w:rsidP="001B6D0D">
      <w:pPr>
        <w:pStyle w:val="HTMLPreformatted"/>
        <w:shd w:val="clear" w:color="auto" w:fill="FFFFFF"/>
        <w:rPr>
          <w:color w:val="333333"/>
        </w:rPr>
      </w:pPr>
      <w:r>
        <w:rPr>
          <w:color w:val="333333"/>
        </w:rPr>
        <w:t>VALUES (seq_student.nextval,'Richard','Jones')</w:t>
      </w:r>
    </w:p>
    <w:p w:rsidR="001B6D0D" w:rsidRDefault="001B6D0D" w:rsidP="001B6D0D">
      <w:pPr>
        <w:pStyle w:val="NormalWeb"/>
        <w:shd w:val="clear" w:color="auto" w:fill="FFFFFF"/>
        <w:spacing w:line="375" w:lineRule="atLeast"/>
        <w:rPr>
          <w:rFonts w:ascii="Helvetica" w:hAnsi="Helvetica" w:cs="Helvetica"/>
          <w:color w:val="333333"/>
        </w:rPr>
      </w:pPr>
      <w:r>
        <w:rPr>
          <w:rFonts w:ascii="Helvetica" w:hAnsi="Helvetica" w:cs="Helvetica"/>
          <w:color w:val="333333"/>
        </w:rPr>
        <w:t>The above SQL statement would insert a new record into the table "Students". The column "Student_ID" will be assigned the next number from the seq_student sequence. The column "FirstName" will be set to "Richard" and the column "LastName" will be set to "Jones"</w:t>
      </w:r>
    </w:p>
    <w:p w:rsidR="001B6D0D" w:rsidRDefault="001B6D0D" w:rsidP="008D2EF5"/>
    <w:p w:rsidR="00BF478B" w:rsidRDefault="00BF478B" w:rsidP="008D2EF5"/>
    <w:p w:rsidR="00BF478B" w:rsidRDefault="00BF478B" w:rsidP="00BF47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CREATE INDEX Statement</w:t>
      </w:r>
    </w:p>
    <w:p w:rsidR="00BF478B" w:rsidRDefault="00BF478B" w:rsidP="00BF47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CREATE INDEX statement is used to create indexes in tables.</w:t>
      </w:r>
    </w:p>
    <w:p w:rsidR="00BF478B" w:rsidRDefault="00BF478B" w:rsidP="00BF47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Indexes are used to retrieve data from the database more quickly than otherwise. The users cannot see the indexes, they are just used to speed up searches/queries.</w:t>
      </w:r>
    </w:p>
    <w:p w:rsidR="00BF478B" w:rsidRDefault="00BF478B" w:rsidP="00BF478B">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Updating a table with indexes takes more time than updating a table without (because the indexes also need an update). So, only create indexes on columns that will be frequently searched against.</w:t>
      </w:r>
    </w:p>
    <w:p w:rsidR="00BF478B" w:rsidRDefault="00BF478B" w:rsidP="00BF478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CREATE INDEX Syntax</w:t>
      </w:r>
    </w:p>
    <w:p w:rsidR="00BF478B" w:rsidRDefault="00BF478B" w:rsidP="00BF47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Creates an index on a table. Duplicate values are allowed:</w:t>
      </w:r>
    </w:p>
    <w:p w:rsidR="00BF478B" w:rsidRDefault="00BF478B" w:rsidP="00BF478B">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CREATE</w:t>
      </w:r>
      <w:r>
        <w:rPr>
          <w:rStyle w:val="sqlcolor"/>
          <w:rFonts w:ascii="Consolas" w:hAnsi="Consolas" w:cs="Consolas"/>
          <w:color w:val="000000"/>
          <w:sz w:val="23"/>
          <w:szCs w:val="23"/>
        </w:rPr>
        <w:t> </w:t>
      </w:r>
      <w:r>
        <w:rPr>
          <w:rStyle w:val="sqlkeywordcolor"/>
          <w:rFonts w:ascii="Consolas" w:hAnsi="Consolas" w:cs="Consolas"/>
          <w:color w:val="0000CD"/>
          <w:sz w:val="23"/>
          <w:szCs w:val="23"/>
        </w:rPr>
        <w:t>INDEX</w:t>
      </w:r>
      <w:r>
        <w:rPr>
          <w:rStyle w:val="sqlcolor"/>
          <w:rFonts w:ascii="Consolas" w:hAnsi="Consolas" w:cs="Consolas"/>
          <w:color w:val="000000"/>
          <w:sz w:val="23"/>
          <w:szCs w:val="23"/>
        </w:rPr>
        <w:t> </w:t>
      </w:r>
      <w:r>
        <w:rPr>
          <w:rStyle w:val="Emphasis"/>
          <w:rFonts w:ascii="Consolas" w:hAnsi="Consolas" w:cs="Consolas"/>
          <w:color w:val="000000"/>
          <w:sz w:val="23"/>
          <w:szCs w:val="23"/>
        </w:rPr>
        <w:t>index_name</w:t>
      </w:r>
      <w:r>
        <w:rPr>
          <w:rFonts w:ascii="Consolas" w:hAnsi="Consolas" w:cs="Consolas"/>
          <w:color w:val="000000"/>
          <w:sz w:val="23"/>
          <w:szCs w:val="23"/>
        </w:rPr>
        <w:br/>
      </w:r>
      <w:r>
        <w:rPr>
          <w:rStyle w:val="sqlkeywordcolor"/>
          <w:rFonts w:ascii="Consolas" w:hAnsi="Consolas" w:cs="Consolas"/>
          <w:color w:val="0000CD"/>
          <w:sz w:val="23"/>
          <w:szCs w:val="23"/>
        </w:rPr>
        <w:t>ON</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 </w:t>
      </w:r>
      <w:r>
        <w:rPr>
          <w:rStyle w:val="Emphasis"/>
          <w:rFonts w:ascii="Consolas" w:hAnsi="Consolas" w:cs="Consolas"/>
          <w:color w:val="000000"/>
          <w:sz w:val="23"/>
          <w:szCs w:val="23"/>
        </w:rPr>
        <w:t>column2</w:t>
      </w:r>
      <w:r>
        <w:rPr>
          <w:rStyle w:val="sqlcolor"/>
          <w:rFonts w:ascii="Consolas" w:hAnsi="Consolas" w:cs="Consolas"/>
          <w:color w:val="000000"/>
          <w:sz w:val="23"/>
          <w:szCs w:val="23"/>
        </w:rPr>
        <w:t>, ...);</w:t>
      </w:r>
    </w:p>
    <w:p w:rsidR="00BF478B" w:rsidRDefault="00BF478B" w:rsidP="00BF478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CREATE UNIQUE INDEX Syntax</w:t>
      </w:r>
    </w:p>
    <w:p w:rsidR="00BF478B" w:rsidRDefault="00BF478B" w:rsidP="00BF47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Creates a unique index on a table. Duplicate values are not allowed:</w:t>
      </w:r>
    </w:p>
    <w:p w:rsidR="00BF478B" w:rsidRDefault="00BF478B" w:rsidP="00BF478B">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CREATE</w:t>
      </w:r>
      <w:r>
        <w:rPr>
          <w:rStyle w:val="sqlcolor"/>
          <w:rFonts w:ascii="Consolas" w:hAnsi="Consolas" w:cs="Consolas"/>
          <w:color w:val="000000"/>
          <w:sz w:val="23"/>
          <w:szCs w:val="23"/>
        </w:rPr>
        <w:t> </w:t>
      </w:r>
      <w:r>
        <w:rPr>
          <w:rStyle w:val="sqlkeywordcolor"/>
          <w:rFonts w:ascii="Consolas" w:hAnsi="Consolas" w:cs="Consolas"/>
          <w:color w:val="0000CD"/>
          <w:sz w:val="23"/>
          <w:szCs w:val="23"/>
        </w:rPr>
        <w:t>UNIQUE</w:t>
      </w:r>
      <w:r>
        <w:rPr>
          <w:rStyle w:val="sqlcolor"/>
          <w:rFonts w:ascii="Consolas" w:hAnsi="Consolas" w:cs="Consolas"/>
          <w:color w:val="000000"/>
          <w:sz w:val="23"/>
          <w:szCs w:val="23"/>
        </w:rPr>
        <w:t> </w:t>
      </w:r>
      <w:r>
        <w:rPr>
          <w:rStyle w:val="sqlkeywordcolor"/>
          <w:rFonts w:ascii="Consolas" w:hAnsi="Consolas" w:cs="Consolas"/>
          <w:color w:val="0000CD"/>
          <w:sz w:val="23"/>
          <w:szCs w:val="23"/>
        </w:rPr>
        <w:t>INDEX</w:t>
      </w:r>
      <w:r>
        <w:rPr>
          <w:rStyle w:val="sqlcolor"/>
          <w:rFonts w:ascii="Consolas" w:hAnsi="Consolas" w:cs="Consolas"/>
          <w:color w:val="000000"/>
          <w:sz w:val="23"/>
          <w:szCs w:val="23"/>
        </w:rPr>
        <w:t> </w:t>
      </w:r>
      <w:r>
        <w:rPr>
          <w:rStyle w:val="Emphasis"/>
          <w:rFonts w:ascii="Consolas" w:hAnsi="Consolas" w:cs="Consolas"/>
          <w:color w:val="000000"/>
          <w:sz w:val="23"/>
          <w:szCs w:val="23"/>
        </w:rPr>
        <w:t>index_name</w:t>
      </w:r>
      <w:r>
        <w:rPr>
          <w:rFonts w:ascii="Consolas" w:hAnsi="Consolas" w:cs="Consolas"/>
          <w:color w:val="000000"/>
          <w:sz w:val="23"/>
          <w:szCs w:val="23"/>
        </w:rPr>
        <w:br/>
      </w:r>
      <w:r>
        <w:rPr>
          <w:rStyle w:val="sqlkeywordcolor"/>
          <w:rFonts w:ascii="Consolas" w:hAnsi="Consolas" w:cs="Consolas"/>
          <w:color w:val="0000CD"/>
          <w:sz w:val="23"/>
          <w:szCs w:val="23"/>
        </w:rPr>
        <w:t>ON</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 </w:t>
      </w:r>
      <w:r>
        <w:rPr>
          <w:rStyle w:val="Emphasis"/>
          <w:rFonts w:ascii="Consolas" w:hAnsi="Consolas" w:cs="Consolas"/>
          <w:color w:val="000000"/>
          <w:sz w:val="23"/>
          <w:szCs w:val="23"/>
        </w:rPr>
        <w:t>column2</w:t>
      </w:r>
      <w:r>
        <w:rPr>
          <w:rStyle w:val="sqlcolor"/>
          <w:rFonts w:ascii="Consolas" w:hAnsi="Consolas" w:cs="Consolas"/>
          <w:color w:val="000000"/>
          <w:sz w:val="23"/>
          <w:szCs w:val="23"/>
        </w:rPr>
        <w:t>, ...);</w:t>
      </w:r>
    </w:p>
    <w:p w:rsidR="00BF478B" w:rsidRDefault="00BF478B" w:rsidP="00BF478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syntax for creating indexes varies among different databases. Therefore: Check the syntax for creating indexes in your database.</w:t>
      </w:r>
    </w:p>
    <w:p w:rsidR="00BF478B" w:rsidRDefault="00F60B67" w:rsidP="00BF478B">
      <w:pPr>
        <w:spacing w:before="300" w:after="300"/>
        <w:rPr>
          <w:rFonts w:ascii="Times New Roman" w:hAnsi="Times New Roman"/>
          <w:sz w:val="24"/>
          <w:szCs w:val="24"/>
        </w:rPr>
      </w:pPr>
      <w:r>
        <w:pict>
          <v:rect id="_x0000_i1133" style="width:0;height:0" o:hralign="center" o:hrstd="t" o:hrnoshade="t" o:hr="t" fillcolor="black" stroked="f"/>
        </w:pict>
      </w:r>
    </w:p>
    <w:p w:rsidR="00096451" w:rsidRDefault="00096451" w:rsidP="00BF478B">
      <w:pPr>
        <w:pStyle w:val="Heading2"/>
        <w:shd w:val="clear" w:color="auto" w:fill="FFFFFF"/>
        <w:spacing w:before="150" w:beforeAutospacing="0" w:after="150" w:afterAutospacing="0"/>
        <w:rPr>
          <w:rFonts w:ascii="Segoe UI" w:hAnsi="Segoe UI" w:cs="Segoe UI"/>
          <w:b w:val="0"/>
          <w:bCs w:val="0"/>
          <w:color w:val="000000"/>
          <w:sz w:val="48"/>
          <w:szCs w:val="48"/>
        </w:rPr>
      </w:pPr>
    </w:p>
    <w:p w:rsidR="00096451" w:rsidRDefault="00096451" w:rsidP="00BF478B">
      <w:pPr>
        <w:pStyle w:val="Heading2"/>
        <w:shd w:val="clear" w:color="auto" w:fill="FFFFFF"/>
        <w:spacing w:before="150" w:beforeAutospacing="0" w:after="150" w:afterAutospacing="0"/>
        <w:rPr>
          <w:rFonts w:ascii="Segoe UI" w:hAnsi="Segoe UI" w:cs="Segoe UI"/>
          <w:b w:val="0"/>
          <w:bCs w:val="0"/>
          <w:color w:val="000000"/>
          <w:sz w:val="48"/>
          <w:szCs w:val="48"/>
        </w:rPr>
      </w:pPr>
    </w:p>
    <w:p w:rsidR="00BF478B" w:rsidRDefault="00BF478B" w:rsidP="00BF47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INDEX Example</w:t>
      </w:r>
    </w:p>
    <w:p w:rsidR="00BF478B" w:rsidRDefault="00BF478B" w:rsidP="00BF47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SQL statement below creates an index named "idx_lastname" on the "LastName" column in the "Persons" table:</w:t>
      </w:r>
    </w:p>
    <w:p w:rsidR="00BF478B" w:rsidRDefault="00BF478B" w:rsidP="00BF478B">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CREATE</w:t>
      </w:r>
      <w:r>
        <w:rPr>
          <w:rStyle w:val="sqlcolor"/>
          <w:rFonts w:ascii="Consolas" w:hAnsi="Consolas" w:cs="Consolas"/>
          <w:color w:val="000000"/>
          <w:sz w:val="23"/>
          <w:szCs w:val="23"/>
        </w:rPr>
        <w:t> </w:t>
      </w:r>
      <w:r>
        <w:rPr>
          <w:rStyle w:val="sqlkeywordcolor"/>
          <w:rFonts w:ascii="Consolas" w:hAnsi="Consolas" w:cs="Consolas"/>
          <w:color w:val="0000CD"/>
          <w:sz w:val="23"/>
          <w:szCs w:val="23"/>
        </w:rPr>
        <w:t>INDEX</w:t>
      </w:r>
      <w:r>
        <w:rPr>
          <w:rStyle w:val="sqlcolor"/>
          <w:rFonts w:ascii="Consolas" w:hAnsi="Consolas" w:cs="Consolas"/>
          <w:color w:val="000000"/>
          <w:sz w:val="23"/>
          <w:szCs w:val="23"/>
        </w:rPr>
        <w:t> idx_lastname</w:t>
      </w:r>
      <w:r>
        <w:rPr>
          <w:rFonts w:ascii="Consolas" w:hAnsi="Consolas" w:cs="Consolas"/>
          <w:color w:val="000000"/>
          <w:sz w:val="23"/>
          <w:szCs w:val="23"/>
        </w:rPr>
        <w:br/>
      </w:r>
      <w:r>
        <w:rPr>
          <w:rStyle w:val="sqlkeywordcolor"/>
          <w:rFonts w:ascii="Consolas" w:hAnsi="Consolas" w:cs="Consolas"/>
          <w:color w:val="0000CD"/>
          <w:sz w:val="23"/>
          <w:szCs w:val="23"/>
        </w:rPr>
        <w:t>ON</w:t>
      </w:r>
      <w:r>
        <w:rPr>
          <w:rStyle w:val="sqlcolor"/>
          <w:rFonts w:ascii="Consolas" w:hAnsi="Consolas" w:cs="Consolas"/>
          <w:color w:val="000000"/>
          <w:sz w:val="23"/>
          <w:szCs w:val="23"/>
        </w:rPr>
        <w:t> Persons (LastName);</w:t>
      </w:r>
    </w:p>
    <w:p w:rsidR="00BF478B" w:rsidRDefault="00BF478B" w:rsidP="00BF47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create an index on a combination of columns, you can list the column names within the parentheses, separated by commas:</w:t>
      </w:r>
    </w:p>
    <w:p w:rsidR="00BF478B" w:rsidRDefault="00BF478B" w:rsidP="00BF478B">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CREATE</w:t>
      </w:r>
      <w:r>
        <w:rPr>
          <w:rStyle w:val="sqlcolor"/>
          <w:rFonts w:ascii="Consolas" w:hAnsi="Consolas" w:cs="Consolas"/>
          <w:color w:val="000000"/>
          <w:sz w:val="23"/>
          <w:szCs w:val="23"/>
        </w:rPr>
        <w:t> </w:t>
      </w:r>
      <w:r>
        <w:rPr>
          <w:rStyle w:val="sqlkeywordcolor"/>
          <w:rFonts w:ascii="Consolas" w:hAnsi="Consolas" w:cs="Consolas"/>
          <w:color w:val="0000CD"/>
          <w:sz w:val="23"/>
          <w:szCs w:val="23"/>
        </w:rPr>
        <w:t>INDEX</w:t>
      </w:r>
      <w:r>
        <w:rPr>
          <w:rStyle w:val="sqlcolor"/>
          <w:rFonts w:ascii="Consolas" w:hAnsi="Consolas" w:cs="Consolas"/>
          <w:color w:val="000000"/>
          <w:sz w:val="23"/>
          <w:szCs w:val="23"/>
        </w:rPr>
        <w:t> idx_pname</w:t>
      </w:r>
      <w:r>
        <w:rPr>
          <w:rFonts w:ascii="Consolas" w:hAnsi="Consolas" w:cs="Consolas"/>
          <w:color w:val="000000"/>
          <w:sz w:val="23"/>
          <w:szCs w:val="23"/>
        </w:rPr>
        <w:br/>
      </w:r>
      <w:r>
        <w:rPr>
          <w:rStyle w:val="sqlkeywordcolor"/>
          <w:rFonts w:ascii="Consolas" w:hAnsi="Consolas" w:cs="Consolas"/>
          <w:color w:val="0000CD"/>
          <w:sz w:val="23"/>
          <w:szCs w:val="23"/>
        </w:rPr>
        <w:t>ON</w:t>
      </w:r>
      <w:r>
        <w:rPr>
          <w:rStyle w:val="sqlcolor"/>
          <w:rFonts w:ascii="Consolas" w:hAnsi="Consolas" w:cs="Consolas"/>
          <w:color w:val="000000"/>
          <w:sz w:val="23"/>
          <w:szCs w:val="23"/>
        </w:rPr>
        <w:t> Persons (LastName, FirstName);</w:t>
      </w:r>
    </w:p>
    <w:p w:rsidR="00BF478B" w:rsidRDefault="00F60B67" w:rsidP="00BF478B">
      <w:pPr>
        <w:spacing w:before="300" w:after="300"/>
        <w:rPr>
          <w:rFonts w:ascii="Times New Roman" w:hAnsi="Times New Roman" w:cs="Times New Roman"/>
          <w:sz w:val="24"/>
          <w:szCs w:val="24"/>
        </w:rPr>
      </w:pPr>
      <w:r>
        <w:pict>
          <v:rect id="_x0000_i1134" style="width:0;height:0" o:hralign="center" o:hrstd="t" o:hrnoshade="t" o:hr="t" fillcolor="black" stroked="f"/>
        </w:pict>
      </w:r>
    </w:p>
    <w:p w:rsidR="00BF478B" w:rsidRDefault="00BF478B" w:rsidP="00BF47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INDEX Statement</w:t>
      </w:r>
    </w:p>
    <w:p w:rsidR="00BF478B" w:rsidRDefault="00BF478B" w:rsidP="00BF47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DROP INDEX statement is used to delete an index in a table.</w:t>
      </w:r>
    </w:p>
    <w:p w:rsidR="00BF478B" w:rsidRDefault="00BF478B" w:rsidP="00BF478B">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DROP</w:t>
      </w:r>
      <w:r>
        <w:rPr>
          <w:rStyle w:val="sqlcolor"/>
          <w:rFonts w:ascii="Consolas" w:hAnsi="Consolas" w:cs="Consolas"/>
          <w:color w:val="000000"/>
          <w:sz w:val="23"/>
          <w:szCs w:val="23"/>
        </w:rPr>
        <w:t> </w:t>
      </w:r>
      <w:r>
        <w:rPr>
          <w:rStyle w:val="sqlkeywordcolor"/>
          <w:rFonts w:ascii="Consolas" w:hAnsi="Consolas" w:cs="Consolas"/>
          <w:color w:val="0000CD"/>
          <w:sz w:val="23"/>
          <w:szCs w:val="23"/>
        </w:rPr>
        <w:t>INDEX</w:t>
      </w:r>
      <w:r>
        <w:rPr>
          <w:rStyle w:val="sqlcolor"/>
          <w:rFonts w:ascii="Consolas" w:hAnsi="Consolas" w:cs="Consolas"/>
          <w:color w:val="000000"/>
          <w:sz w:val="23"/>
          <w:szCs w:val="23"/>
        </w:rPr>
        <w:t> </w:t>
      </w:r>
      <w:r>
        <w:rPr>
          <w:rStyle w:val="Emphasis"/>
          <w:rFonts w:ascii="Consolas" w:hAnsi="Consolas" w:cs="Consolas"/>
          <w:color w:val="000000"/>
          <w:sz w:val="23"/>
          <w:szCs w:val="23"/>
        </w:rPr>
        <w:t>index_name</w:t>
      </w:r>
      <w:r>
        <w:rPr>
          <w:rStyle w:val="sqlcolor"/>
          <w:rFonts w:ascii="Consolas" w:hAnsi="Consolas" w:cs="Consolas"/>
          <w:color w:val="000000"/>
          <w:sz w:val="23"/>
          <w:szCs w:val="23"/>
        </w:rPr>
        <w:t>;</w:t>
      </w:r>
    </w:p>
    <w:p w:rsidR="00257F6D" w:rsidRDefault="00257F6D" w:rsidP="00BF478B">
      <w:pPr>
        <w:shd w:val="clear" w:color="auto" w:fill="FFFFFF"/>
        <w:rPr>
          <w:rStyle w:val="sqlcolor"/>
          <w:rFonts w:ascii="Consolas" w:hAnsi="Consolas" w:cs="Consolas"/>
          <w:color w:val="000000"/>
          <w:sz w:val="23"/>
          <w:szCs w:val="23"/>
        </w:rPr>
      </w:pPr>
    </w:p>
    <w:p w:rsidR="00257F6D" w:rsidRDefault="00257F6D" w:rsidP="00BF478B">
      <w:pPr>
        <w:shd w:val="clear" w:color="auto" w:fill="FFFFFF"/>
        <w:rPr>
          <w:rStyle w:val="sqlcolor"/>
          <w:rFonts w:ascii="Consolas" w:hAnsi="Consolas" w:cs="Consolas"/>
          <w:color w:val="000000"/>
          <w:sz w:val="23"/>
          <w:szCs w:val="23"/>
        </w:rPr>
      </w:pPr>
    </w:p>
    <w:p w:rsidR="00257F6D" w:rsidRDefault="00257F6D" w:rsidP="00BF478B">
      <w:pPr>
        <w:shd w:val="clear" w:color="auto" w:fill="FFFFFF"/>
        <w:rPr>
          <w:rStyle w:val="sqlcolor"/>
          <w:rFonts w:ascii="Consolas" w:hAnsi="Consolas" w:cs="Consolas"/>
          <w:color w:val="000000"/>
          <w:sz w:val="23"/>
          <w:szCs w:val="23"/>
        </w:rPr>
      </w:pPr>
    </w:p>
    <w:p w:rsidR="00257F6D" w:rsidRDefault="00257F6D" w:rsidP="00257F6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CREATE VIEW Statement</w:t>
      </w:r>
    </w:p>
    <w:p w:rsidR="00257F6D" w:rsidRDefault="00257F6D" w:rsidP="00257F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SQL, a view is a virtual table based on the result-set of an SQL statement.</w:t>
      </w:r>
    </w:p>
    <w:p w:rsidR="00257F6D" w:rsidRDefault="00257F6D" w:rsidP="00257F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contains rows and columns, just like a real table. The fields in a view are fields from one or more real tables in the database.</w:t>
      </w:r>
    </w:p>
    <w:p w:rsidR="00257F6D" w:rsidRDefault="00257F6D" w:rsidP="00257F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SQL functions, WHERE, and JOIN statements to a view and present the data as if the data were coming from one single table.</w:t>
      </w:r>
    </w:p>
    <w:p w:rsidR="00257F6D" w:rsidRDefault="00257F6D" w:rsidP="00257F6D">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CREATE VIEW Syntax</w:t>
      </w:r>
    </w:p>
    <w:p w:rsidR="00257F6D" w:rsidRDefault="00257F6D" w:rsidP="00257F6D">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CREATE</w:t>
      </w:r>
      <w:r>
        <w:rPr>
          <w:rStyle w:val="sqlcolor"/>
          <w:rFonts w:ascii="Consolas" w:hAnsi="Consolas" w:cs="Consolas"/>
          <w:color w:val="000000"/>
          <w:sz w:val="23"/>
          <w:szCs w:val="23"/>
        </w:rPr>
        <w:t> </w:t>
      </w:r>
      <w:r>
        <w:rPr>
          <w:rStyle w:val="sqlkeywordcolor"/>
          <w:rFonts w:ascii="Consolas" w:hAnsi="Consolas" w:cs="Consolas"/>
          <w:color w:val="0000CD"/>
          <w:sz w:val="23"/>
          <w:szCs w:val="23"/>
        </w:rPr>
        <w:t>VIEW</w:t>
      </w:r>
      <w:r>
        <w:rPr>
          <w:rStyle w:val="sqlcolor"/>
          <w:rFonts w:ascii="Consolas" w:hAnsi="Consolas" w:cs="Consolas"/>
          <w:color w:val="000000"/>
          <w:sz w:val="23"/>
          <w:szCs w:val="23"/>
        </w:rPr>
        <w:t> </w:t>
      </w:r>
      <w:r>
        <w:rPr>
          <w:rStyle w:val="Emphasis"/>
          <w:rFonts w:ascii="Consolas" w:hAnsi="Consolas" w:cs="Consolas"/>
          <w:color w:val="000000"/>
          <w:sz w:val="23"/>
          <w:szCs w:val="23"/>
        </w:rPr>
        <w:t>view_name</w:t>
      </w:r>
      <w:r>
        <w:rPr>
          <w:rStyle w:val="sqlcolor"/>
          <w:rFonts w:ascii="Consolas" w:hAnsi="Consolas" w:cs="Consolas"/>
          <w:color w:val="000000"/>
          <w:sz w:val="23"/>
          <w:szCs w:val="23"/>
        </w:rPr>
        <w:t> </w:t>
      </w:r>
      <w:r>
        <w:rPr>
          <w:rStyle w:val="sqlkeywordcolor"/>
          <w:rFonts w:ascii="Consolas" w:hAnsi="Consolas" w:cs="Consolas"/>
          <w:color w:val="0000CD"/>
          <w:sz w:val="23"/>
          <w:szCs w:val="23"/>
        </w:rPr>
        <w:t>AS</w:t>
      </w:r>
      <w:r>
        <w:rPr>
          <w:rFonts w:ascii="Consolas" w:hAnsi="Consolas" w:cs="Consolas"/>
          <w:color w:val="000000"/>
          <w:sz w:val="23"/>
          <w:szCs w:val="23"/>
        </w:rPr>
        <w:br/>
      </w: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 </w:t>
      </w:r>
      <w:r>
        <w:rPr>
          <w:rStyle w:val="Emphasis"/>
          <w:rFonts w:ascii="Consolas" w:hAnsi="Consolas" w:cs="Consolas"/>
          <w:color w:val="000000"/>
          <w:sz w:val="23"/>
          <w:szCs w:val="23"/>
        </w:rPr>
        <w:t>column2</w:t>
      </w:r>
      <w:r>
        <w:rPr>
          <w:rStyle w:val="sqlcolor"/>
          <w:rFonts w:ascii="Consolas" w:hAnsi="Consolas" w:cs="Consolas"/>
          <w:color w:val="000000"/>
          <w:sz w:val="23"/>
          <w:szCs w:val="23"/>
        </w:rPr>
        <w:t>, ...</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257F6D" w:rsidRDefault="00257F6D" w:rsidP="00257F6D">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 view always shows up-to-date data! The database engine recreates the data, using the view's SQL statement, every time a user queries a view.</w:t>
      </w:r>
    </w:p>
    <w:p w:rsidR="00257F6D" w:rsidRDefault="00F60B67" w:rsidP="00257F6D">
      <w:pPr>
        <w:spacing w:before="300" w:after="300"/>
        <w:rPr>
          <w:rFonts w:ascii="Times New Roman" w:hAnsi="Times New Roman"/>
          <w:sz w:val="24"/>
          <w:szCs w:val="24"/>
        </w:rPr>
      </w:pPr>
      <w:r>
        <w:pict>
          <v:rect id="_x0000_i1135" style="width:0;height:0" o:hralign="center" o:hrstd="t" o:hrnoshade="t" o:hr="t" fillcolor="black" stroked="f"/>
        </w:pict>
      </w:r>
    </w:p>
    <w:p w:rsidR="00257F6D" w:rsidRDefault="00257F6D" w:rsidP="00257F6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CREATE VIEW Examples</w:t>
      </w:r>
    </w:p>
    <w:p w:rsidR="00257F6D" w:rsidRDefault="00257F6D" w:rsidP="00257F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view that shows all customers from Brazil:</w:t>
      </w:r>
    </w:p>
    <w:p w:rsidR="00257F6D" w:rsidRDefault="00257F6D" w:rsidP="00257F6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57F6D" w:rsidRDefault="00257F6D" w:rsidP="00257F6D">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CREATE</w:t>
      </w:r>
      <w:r>
        <w:rPr>
          <w:rStyle w:val="sqlcolor"/>
          <w:rFonts w:ascii="Consolas" w:hAnsi="Consolas" w:cs="Consolas"/>
          <w:color w:val="000000"/>
          <w:sz w:val="23"/>
          <w:szCs w:val="23"/>
        </w:rPr>
        <w:t> </w:t>
      </w:r>
      <w:r>
        <w:rPr>
          <w:rStyle w:val="sqlkeywordcolor"/>
          <w:rFonts w:ascii="Consolas" w:hAnsi="Consolas" w:cs="Consolas"/>
          <w:color w:val="0000CD"/>
          <w:sz w:val="23"/>
          <w:szCs w:val="23"/>
        </w:rPr>
        <w:t>VIEW</w:t>
      </w:r>
      <w:r>
        <w:rPr>
          <w:rStyle w:val="sqlcolor"/>
          <w:rFonts w:ascii="Consolas" w:hAnsi="Consolas" w:cs="Consolas"/>
          <w:color w:val="000000"/>
          <w:sz w:val="23"/>
          <w:szCs w:val="23"/>
        </w:rPr>
        <w:t> [Brazil Customers] </w:t>
      </w:r>
      <w:r>
        <w:rPr>
          <w:rStyle w:val="sqlkeywordcolor"/>
          <w:rFonts w:ascii="Consolas" w:hAnsi="Consolas" w:cs="Consolas"/>
          <w:color w:val="0000CD"/>
          <w:sz w:val="23"/>
          <w:szCs w:val="23"/>
        </w:rPr>
        <w:t>AS</w:t>
      </w:r>
      <w:r>
        <w:rPr>
          <w:rFonts w:ascii="Consolas" w:hAnsi="Consolas" w:cs="Consolas"/>
          <w:color w:val="000000"/>
          <w:sz w:val="23"/>
          <w:szCs w:val="23"/>
        </w:rPr>
        <w:br/>
      </w:r>
      <w:r>
        <w:rPr>
          <w:rStyle w:val="sqlkeywordcolor"/>
          <w:rFonts w:ascii="Consolas" w:hAnsi="Consolas" w:cs="Consolas"/>
          <w:color w:val="0000CD"/>
          <w:sz w:val="23"/>
          <w:szCs w:val="23"/>
        </w:rPr>
        <w:t>SELECT</w:t>
      </w:r>
      <w:r>
        <w:rPr>
          <w:rStyle w:val="sqlcolor"/>
          <w:rFonts w:ascii="Consolas" w:hAnsi="Consolas" w:cs="Consolas"/>
          <w:color w:val="000000"/>
          <w:sz w:val="23"/>
          <w:szCs w:val="23"/>
        </w:rPr>
        <w:t> CustomerName, ContactName</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 = </w:t>
      </w:r>
      <w:r>
        <w:rPr>
          <w:rStyle w:val="sqlstringcolor"/>
          <w:rFonts w:ascii="Consolas" w:hAnsi="Consolas" w:cs="Consolas"/>
          <w:color w:val="A52A2A"/>
          <w:sz w:val="23"/>
          <w:szCs w:val="23"/>
        </w:rPr>
        <w:t>"Brazil"</w:t>
      </w:r>
      <w:r>
        <w:rPr>
          <w:rStyle w:val="sqlcolor"/>
          <w:rFonts w:ascii="Consolas" w:hAnsi="Consolas" w:cs="Consolas"/>
          <w:color w:val="000000"/>
          <w:sz w:val="23"/>
          <w:szCs w:val="23"/>
        </w:rPr>
        <w:t>;</w:t>
      </w:r>
    </w:p>
    <w:p w:rsidR="00257F6D" w:rsidRDefault="00F60B67" w:rsidP="00257F6D">
      <w:pPr>
        <w:shd w:val="clear" w:color="auto" w:fill="F1F1F1"/>
        <w:rPr>
          <w:rFonts w:ascii="Verdana" w:hAnsi="Verdana" w:cs="Times New Roman"/>
          <w:color w:val="000000"/>
          <w:sz w:val="23"/>
          <w:szCs w:val="23"/>
        </w:rPr>
      </w:pPr>
      <w:hyperlink r:id="rId124" w:tgtFrame="_blank" w:history="1">
        <w:r w:rsidR="00257F6D">
          <w:rPr>
            <w:rStyle w:val="Hyperlink"/>
            <w:rFonts w:ascii="Verdana" w:hAnsi="Verdana"/>
            <w:color w:val="FFFFFF"/>
            <w:sz w:val="23"/>
            <w:szCs w:val="23"/>
            <w:bdr w:val="none" w:sz="0" w:space="0" w:color="auto" w:frame="1"/>
            <w:shd w:val="clear" w:color="auto" w:fill="4CAF50"/>
          </w:rPr>
          <w:t>Try it Yourself »</w:t>
        </w:r>
      </w:hyperlink>
    </w:p>
    <w:p w:rsidR="00257F6D" w:rsidRDefault="00257F6D" w:rsidP="00257F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query the view above as follows:</w:t>
      </w:r>
    </w:p>
    <w:p w:rsidR="00257F6D" w:rsidRDefault="00257F6D" w:rsidP="00257F6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57F6D" w:rsidRDefault="00257F6D" w:rsidP="00257F6D">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[Brazil Customers];</w:t>
      </w:r>
    </w:p>
    <w:p w:rsidR="00257F6D" w:rsidRDefault="00F60B67" w:rsidP="00257F6D">
      <w:pPr>
        <w:shd w:val="clear" w:color="auto" w:fill="F1F1F1"/>
        <w:rPr>
          <w:rFonts w:ascii="Verdana" w:hAnsi="Verdana" w:cs="Times New Roman"/>
          <w:color w:val="000000"/>
          <w:sz w:val="23"/>
          <w:szCs w:val="23"/>
        </w:rPr>
      </w:pPr>
      <w:hyperlink r:id="rId125" w:tgtFrame="_blank" w:history="1">
        <w:r w:rsidR="00257F6D">
          <w:rPr>
            <w:rStyle w:val="Hyperlink"/>
            <w:rFonts w:ascii="Verdana" w:hAnsi="Verdana"/>
            <w:color w:val="FFFFFF"/>
            <w:sz w:val="23"/>
            <w:szCs w:val="23"/>
            <w:bdr w:val="none" w:sz="0" w:space="0" w:color="auto" w:frame="1"/>
            <w:shd w:val="clear" w:color="auto" w:fill="4CAF50"/>
          </w:rPr>
          <w:t>Try it Yourself »</w:t>
        </w:r>
      </w:hyperlink>
    </w:p>
    <w:p w:rsidR="00257F6D" w:rsidRDefault="00257F6D" w:rsidP="00257F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creates a view that selects every product in the "Products" table with a price higher than the average price:</w:t>
      </w:r>
    </w:p>
    <w:p w:rsidR="00257F6D" w:rsidRDefault="00257F6D" w:rsidP="00257F6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57F6D" w:rsidRDefault="00257F6D" w:rsidP="00257F6D">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CREATE</w:t>
      </w:r>
      <w:r>
        <w:rPr>
          <w:rStyle w:val="sqlcolor"/>
          <w:rFonts w:ascii="Consolas" w:hAnsi="Consolas" w:cs="Consolas"/>
          <w:color w:val="000000"/>
          <w:sz w:val="23"/>
          <w:szCs w:val="23"/>
        </w:rPr>
        <w:t> </w:t>
      </w:r>
      <w:r>
        <w:rPr>
          <w:rStyle w:val="sqlkeywordcolor"/>
          <w:rFonts w:ascii="Consolas" w:hAnsi="Consolas" w:cs="Consolas"/>
          <w:color w:val="0000CD"/>
          <w:sz w:val="23"/>
          <w:szCs w:val="23"/>
        </w:rPr>
        <w:t>VIEW</w:t>
      </w:r>
      <w:r>
        <w:rPr>
          <w:rStyle w:val="sqlcolor"/>
          <w:rFonts w:ascii="Consolas" w:hAnsi="Consolas" w:cs="Consolas"/>
          <w:color w:val="000000"/>
          <w:sz w:val="23"/>
          <w:szCs w:val="23"/>
        </w:rPr>
        <w:t> [Products Above Average Price] </w:t>
      </w:r>
      <w:r>
        <w:rPr>
          <w:rStyle w:val="sqlkeywordcolor"/>
          <w:rFonts w:ascii="Consolas" w:hAnsi="Consolas" w:cs="Consolas"/>
          <w:color w:val="0000CD"/>
          <w:sz w:val="23"/>
          <w:szCs w:val="23"/>
        </w:rPr>
        <w:t>AS</w:t>
      </w:r>
      <w:r>
        <w:rPr>
          <w:rFonts w:ascii="Consolas" w:hAnsi="Consolas" w:cs="Consolas"/>
          <w:color w:val="000000"/>
          <w:sz w:val="23"/>
          <w:szCs w:val="23"/>
        </w:rPr>
        <w:br/>
      </w:r>
      <w:r>
        <w:rPr>
          <w:rStyle w:val="sqlkeywordcolor"/>
          <w:rFonts w:ascii="Consolas" w:hAnsi="Consolas" w:cs="Consolas"/>
          <w:color w:val="0000CD"/>
          <w:sz w:val="23"/>
          <w:szCs w:val="23"/>
        </w:rPr>
        <w:t>SELECT</w:t>
      </w:r>
      <w:r>
        <w:rPr>
          <w:rStyle w:val="sqlcolor"/>
          <w:rFonts w:ascii="Consolas" w:hAnsi="Consolas" w:cs="Consolas"/>
          <w:color w:val="000000"/>
          <w:sz w:val="23"/>
          <w:szCs w:val="23"/>
        </w:rPr>
        <w:t> ProductName, Price</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Products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Price &gt; (</w:t>
      </w:r>
      <w:r>
        <w:rPr>
          <w:rStyle w:val="sqlkeywordcolor"/>
          <w:rFonts w:ascii="Consolas" w:hAnsi="Consolas" w:cs="Consolas"/>
          <w:color w:val="0000CD"/>
          <w:sz w:val="23"/>
          <w:szCs w:val="23"/>
        </w:rPr>
        <w:t>SELECT</w:t>
      </w:r>
      <w:r>
        <w:rPr>
          <w:rStyle w:val="sqlcolor"/>
          <w:rFonts w:ascii="Consolas" w:hAnsi="Consolas" w:cs="Consolas"/>
          <w:color w:val="000000"/>
          <w:sz w:val="23"/>
          <w:szCs w:val="23"/>
        </w:rPr>
        <w:t> AVG(Price)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Products);</w:t>
      </w:r>
    </w:p>
    <w:p w:rsidR="00257F6D" w:rsidRDefault="00F60B67" w:rsidP="00257F6D">
      <w:pPr>
        <w:shd w:val="clear" w:color="auto" w:fill="F1F1F1"/>
        <w:rPr>
          <w:rFonts w:ascii="Verdana" w:hAnsi="Verdana" w:cs="Times New Roman"/>
          <w:color w:val="000000"/>
          <w:sz w:val="23"/>
          <w:szCs w:val="23"/>
        </w:rPr>
      </w:pPr>
      <w:hyperlink r:id="rId126" w:tgtFrame="_blank" w:history="1">
        <w:r w:rsidR="00257F6D">
          <w:rPr>
            <w:rStyle w:val="Hyperlink"/>
            <w:rFonts w:ascii="Verdana" w:hAnsi="Verdana"/>
            <w:color w:val="FFFFFF"/>
            <w:sz w:val="23"/>
            <w:szCs w:val="23"/>
            <w:bdr w:val="none" w:sz="0" w:space="0" w:color="auto" w:frame="1"/>
            <w:shd w:val="clear" w:color="auto" w:fill="4CAF50"/>
          </w:rPr>
          <w:t>Try it Yourself »</w:t>
        </w:r>
      </w:hyperlink>
    </w:p>
    <w:p w:rsidR="00257F6D" w:rsidRDefault="00257F6D" w:rsidP="00257F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query the view above as follows:</w:t>
      </w:r>
    </w:p>
    <w:p w:rsidR="00257F6D" w:rsidRDefault="00257F6D" w:rsidP="00257F6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57F6D" w:rsidRDefault="00257F6D" w:rsidP="00257F6D">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[Products Above Average Price];</w:t>
      </w:r>
    </w:p>
    <w:p w:rsidR="00257F6D" w:rsidRDefault="00F60B67" w:rsidP="00257F6D">
      <w:pPr>
        <w:shd w:val="clear" w:color="auto" w:fill="F1F1F1"/>
        <w:rPr>
          <w:rFonts w:ascii="Verdana" w:hAnsi="Verdana" w:cs="Times New Roman"/>
          <w:color w:val="000000"/>
          <w:sz w:val="23"/>
          <w:szCs w:val="23"/>
        </w:rPr>
      </w:pPr>
      <w:hyperlink r:id="rId127" w:tgtFrame="_blank" w:history="1">
        <w:r w:rsidR="00257F6D">
          <w:rPr>
            <w:rStyle w:val="Hyperlink"/>
            <w:rFonts w:ascii="Verdana" w:hAnsi="Verdana"/>
            <w:color w:val="FFFFFF"/>
            <w:sz w:val="23"/>
            <w:szCs w:val="23"/>
            <w:bdr w:val="none" w:sz="0" w:space="0" w:color="auto" w:frame="1"/>
            <w:shd w:val="clear" w:color="auto" w:fill="4CAF50"/>
          </w:rPr>
          <w:t>Try it Yourself »</w:t>
        </w:r>
      </w:hyperlink>
    </w:p>
    <w:p w:rsidR="00257F6D" w:rsidRDefault="00F60B67" w:rsidP="00257F6D">
      <w:pPr>
        <w:spacing w:before="300" w:after="300"/>
        <w:rPr>
          <w:rFonts w:ascii="Times New Roman" w:hAnsi="Times New Roman"/>
          <w:sz w:val="24"/>
          <w:szCs w:val="24"/>
        </w:rPr>
      </w:pPr>
      <w:r>
        <w:pict>
          <v:rect id="_x0000_i1136" style="width:0;height:0" o:hralign="center" o:hrstd="t" o:hrnoshade="t" o:hr="t" fillcolor="black" stroked="f"/>
        </w:pict>
      </w:r>
    </w:p>
    <w:p w:rsidR="00257F6D" w:rsidRDefault="00F60B67" w:rsidP="00257F6D">
      <w:pPr>
        <w:spacing w:before="300" w:after="300"/>
      </w:pPr>
      <w:r>
        <w:pict>
          <v:rect id="_x0000_i1137" style="width:0;height:0" o:hralign="center" o:hrstd="t" o:hrnoshade="t" o:hr="t" fillcolor="black" stroked="f"/>
        </w:pict>
      </w:r>
    </w:p>
    <w:p w:rsidR="00257F6D" w:rsidRDefault="00257F6D" w:rsidP="00257F6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Updating a View</w:t>
      </w:r>
    </w:p>
    <w:p w:rsidR="00257F6D" w:rsidRDefault="00257F6D" w:rsidP="00257F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can be updated with the CREATE OR REPLACE VIEW command.</w:t>
      </w:r>
    </w:p>
    <w:p w:rsidR="00257F6D" w:rsidRDefault="00257F6D" w:rsidP="00257F6D">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SQL CREATE OR REPLACE VIEW Syntax</w:t>
      </w:r>
    </w:p>
    <w:p w:rsidR="00257F6D" w:rsidRDefault="00257F6D" w:rsidP="00257F6D">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CREATE</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w:t>
      </w:r>
      <w:r>
        <w:rPr>
          <w:rStyle w:val="sqlkeywordcolor"/>
          <w:rFonts w:ascii="Consolas" w:hAnsi="Consolas" w:cs="Consolas"/>
          <w:color w:val="0000CD"/>
          <w:sz w:val="23"/>
          <w:szCs w:val="23"/>
        </w:rPr>
        <w:t>REPLACE</w:t>
      </w:r>
      <w:r>
        <w:rPr>
          <w:rStyle w:val="sqlcolor"/>
          <w:rFonts w:ascii="Consolas" w:hAnsi="Consolas" w:cs="Consolas"/>
          <w:color w:val="000000"/>
          <w:sz w:val="23"/>
          <w:szCs w:val="23"/>
        </w:rPr>
        <w:t> </w:t>
      </w:r>
      <w:r>
        <w:rPr>
          <w:rStyle w:val="sqlkeywordcolor"/>
          <w:rFonts w:ascii="Consolas" w:hAnsi="Consolas" w:cs="Consolas"/>
          <w:color w:val="0000CD"/>
          <w:sz w:val="23"/>
          <w:szCs w:val="23"/>
        </w:rPr>
        <w:t>VIEW</w:t>
      </w:r>
      <w:r>
        <w:rPr>
          <w:rStyle w:val="sqlcolor"/>
          <w:rFonts w:ascii="Consolas" w:hAnsi="Consolas" w:cs="Consolas"/>
          <w:color w:val="000000"/>
          <w:sz w:val="23"/>
          <w:szCs w:val="23"/>
        </w:rPr>
        <w:t> </w:t>
      </w:r>
      <w:r>
        <w:rPr>
          <w:rStyle w:val="Emphasis"/>
          <w:rFonts w:ascii="Consolas" w:hAnsi="Consolas" w:cs="Consolas"/>
          <w:color w:val="000000"/>
          <w:sz w:val="23"/>
          <w:szCs w:val="23"/>
        </w:rPr>
        <w:t>view_name</w:t>
      </w:r>
      <w:r>
        <w:rPr>
          <w:rStyle w:val="sqlcolor"/>
          <w:rFonts w:ascii="Consolas" w:hAnsi="Consolas" w:cs="Consolas"/>
          <w:color w:val="000000"/>
          <w:sz w:val="23"/>
          <w:szCs w:val="23"/>
        </w:rPr>
        <w:t> </w:t>
      </w:r>
      <w:r>
        <w:rPr>
          <w:rStyle w:val="sqlkeywordcolor"/>
          <w:rFonts w:ascii="Consolas" w:hAnsi="Consolas" w:cs="Consolas"/>
          <w:color w:val="0000CD"/>
          <w:sz w:val="23"/>
          <w:szCs w:val="23"/>
        </w:rPr>
        <w:t>AS</w:t>
      </w:r>
      <w:r>
        <w:rPr>
          <w:rFonts w:ascii="Consolas" w:hAnsi="Consolas" w:cs="Consolas"/>
          <w:color w:val="000000"/>
          <w:sz w:val="23"/>
          <w:szCs w:val="23"/>
        </w:rPr>
        <w:br/>
      </w: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 </w:t>
      </w:r>
      <w:r>
        <w:rPr>
          <w:rStyle w:val="Emphasis"/>
          <w:rFonts w:ascii="Consolas" w:hAnsi="Consolas" w:cs="Consolas"/>
          <w:color w:val="000000"/>
          <w:sz w:val="23"/>
          <w:szCs w:val="23"/>
        </w:rPr>
        <w:t>column2</w:t>
      </w:r>
      <w:r>
        <w:rPr>
          <w:rStyle w:val="sqlcolor"/>
          <w:rFonts w:ascii="Consolas" w:hAnsi="Consolas" w:cs="Consolas"/>
          <w:color w:val="000000"/>
          <w:sz w:val="23"/>
          <w:szCs w:val="23"/>
        </w:rPr>
        <w:t>, ...</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257F6D" w:rsidRDefault="00257F6D" w:rsidP="00257F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adds the "City" column to the "Brazil Customers" view:</w:t>
      </w:r>
    </w:p>
    <w:p w:rsidR="00257F6D" w:rsidRDefault="00257F6D" w:rsidP="00257F6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57F6D" w:rsidRDefault="00257F6D" w:rsidP="00257F6D">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CREATE</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w:t>
      </w:r>
      <w:r>
        <w:rPr>
          <w:rStyle w:val="sqlkeywordcolor"/>
          <w:rFonts w:ascii="Consolas" w:hAnsi="Consolas" w:cs="Consolas"/>
          <w:color w:val="0000CD"/>
          <w:sz w:val="23"/>
          <w:szCs w:val="23"/>
        </w:rPr>
        <w:t>REPLACE</w:t>
      </w:r>
      <w:r>
        <w:rPr>
          <w:rStyle w:val="sqlcolor"/>
          <w:rFonts w:ascii="Consolas" w:hAnsi="Consolas" w:cs="Consolas"/>
          <w:color w:val="000000"/>
          <w:sz w:val="23"/>
          <w:szCs w:val="23"/>
        </w:rPr>
        <w:t> </w:t>
      </w:r>
      <w:r>
        <w:rPr>
          <w:rStyle w:val="sqlkeywordcolor"/>
          <w:rFonts w:ascii="Consolas" w:hAnsi="Consolas" w:cs="Consolas"/>
          <w:color w:val="0000CD"/>
          <w:sz w:val="23"/>
          <w:szCs w:val="23"/>
        </w:rPr>
        <w:t>VIEW</w:t>
      </w:r>
      <w:r>
        <w:rPr>
          <w:rStyle w:val="sqlcolor"/>
          <w:rFonts w:ascii="Consolas" w:hAnsi="Consolas" w:cs="Consolas"/>
          <w:color w:val="000000"/>
          <w:sz w:val="23"/>
          <w:szCs w:val="23"/>
        </w:rPr>
        <w:t> [Brazil Customers] </w:t>
      </w:r>
      <w:r>
        <w:rPr>
          <w:rStyle w:val="sqlkeywordcolor"/>
          <w:rFonts w:ascii="Consolas" w:hAnsi="Consolas" w:cs="Consolas"/>
          <w:color w:val="0000CD"/>
          <w:sz w:val="23"/>
          <w:szCs w:val="23"/>
        </w:rPr>
        <w:t>AS</w:t>
      </w:r>
      <w:r>
        <w:rPr>
          <w:rFonts w:ascii="Consolas" w:hAnsi="Consolas" w:cs="Consolas"/>
          <w:color w:val="000000"/>
          <w:sz w:val="23"/>
          <w:szCs w:val="23"/>
        </w:rPr>
        <w:br/>
      </w:r>
      <w:r>
        <w:rPr>
          <w:rStyle w:val="sqlkeywordcolor"/>
          <w:rFonts w:ascii="Consolas" w:hAnsi="Consolas" w:cs="Consolas"/>
          <w:color w:val="0000CD"/>
          <w:sz w:val="23"/>
          <w:szCs w:val="23"/>
        </w:rPr>
        <w:t>SELECT</w:t>
      </w:r>
      <w:r>
        <w:rPr>
          <w:rStyle w:val="sqlcolor"/>
          <w:rFonts w:ascii="Consolas" w:hAnsi="Consolas" w:cs="Consolas"/>
          <w:color w:val="000000"/>
          <w:sz w:val="23"/>
          <w:szCs w:val="23"/>
        </w:rPr>
        <w:t> CustomerName, ContactName, City</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 = </w:t>
      </w:r>
      <w:r>
        <w:rPr>
          <w:rStyle w:val="sqlstringcolor"/>
          <w:rFonts w:ascii="Consolas" w:hAnsi="Consolas" w:cs="Consolas"/>
          <w:color w:val="A52A2A"/>
          <w:sz w:val="23"/>
          <w:szCs w:val="23"/>
        </w:rPr>
        <w:t>"Brazil"</w:t>
      </w:r>
      <w:r>
        <w:rPr>
          <w:rStyle w:val="sqlcolor"/>
          <w:rFonts w:ascii="Consolas" w:hAnsi="Consolas" w:cs="Consolas"/>
          <w:color w:val="000000"/>
          <w:sz w:val="23"/>
          <w:szCs w:val="23"/>
        </w:rPr>
        <w:t>;</w:t>
      </w:r>
    </w:p>
    <w:p w:rsidR="00257F6D" w:rsidRDefault="00F60B67" w:rsidP="00257F6D">
      <w:pPr>
        <w:shd w:val="clear" w:color="auto" w:fill="F1F1F1"/>
        <w:rPr>
          <w:rFonts w:ascii="Verdana" w:hAnsi="Verdana" w:cs="Times New Roman"/>
          <w:color w:val="000000"/>
          <w:sz w:val="23"/>
          <w:szCs w:val="23"/>
        </w:rPr>
      </w:pPr>
      <w:hyperlink r:id="rId128" w:tgtFrame="_blank" w:history="1">
        <w:r w:rsidR="00257F6D">
          <w:rPr>
            <w:rStyle w:val="Hyperlink"/>
            <w:rFonts w:ascii="Verdana" w:hAnsi="Verdana"/>
            <w:color w:val="FFFFFF"/>
            <w:sz w:val="23"/>
            <w:szCs w:val="23"/>
            <w:bdr w:val="none" w:sz="0" w:space="0" w:color="auto" w:frame="1"/>
            <w:shd w:val="clear" w:color="auto" w:fill="4CAF50"/>
          </w:rPr>
          <w:t>Try it Yourself »</w:t>
        </w:r>
      </w:hyperlink>
    </w:p>
    <w:p w:rsidR="00257F6D" w:rsidRDefault="00F60B67" w:rsidP="00257F6D">
      <w:pPr>
        <w:spacing w:before="300" w:after="300"/>
        <w:rPr>
          <w:rFonts w:ascii="Times New Roman" w:hAnsi="Times New Roman"/>
          <w:sz w:val="24"/>
          <w:szCs w:val="24"/>
        </w:rPr>
      </w:pPr>
      <w:r>
        <w:lastRenderedPageBreak/>
        <w:pict>
          <v:rect id="_x0000_i1138" style="width:0;height:0" o:hralign="center" o:hrstd="t" o:hrnoshade="t" o:hr="t" fillcolor="black" stroked="f"/>
        </w:pict>
      </w:r>
    </w:p>
    <w:p w:rsidR="00257F6D" w:rsidRDefault="00257F6D" w:rsidP="00257F6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Dropping a View</w:t>
      </w:r>
    </w:p>
    <w:p w:rsidR="00257F6D" w:rsidRDefault="00257F6D" w:rsidP="00257F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is deleted with the DROP VIEW command.</w:t>
      </w:r>
    </w:p>
    <w:p w:rsidR="00257F6D" w:rsidRDefault="00257F6D" w:rsidP="00257F6D">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SQL DROP VIEW Syntax</w:t>
      </w:r>
    </w:p>
    <w:p w:rsidR="00257F6D" w:rsidRDefault="00257F6D" w:rsidP="00257F6D">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DROP</w:t>
      </w:r>
      <w:r>
        <w:rPr>
          <w:rStyle w:val="sqlcolor"/>
          <w:rFonts w:ascii="Consolas" w:hAnsi="Consolas" w:cs="Consolas"/>
          <w:color w:val="000000"/>
          <w:sz w:val="23"/>
          <w:szCs w:val="23"/>
        </w:rPr>
        <w:t> </w:t>
      </w:r>
      <w:r>
        <w:rPr>
          <w:rStyle w:val="sqlkeywordcolor"/>
          <w:rFonts w:ascii="Consolas" w:hAnsi="Consolas" w:cs="Consolas"/>
          <w:color w:val="0000CD"/>
          <w:sz w:val="23"/>
          <w:szCs w:val="23"/>
        </w:rPr>
        <w:t>VIEW</w:t>
      </w:r>
      <w:r>
        <w:rPr>
          <w:rStyle w:val="sqlcolor"/>
          <w:rFonts w:ascii="Consolas" w:hAnsi="Consolas" w:cs="Consolas"/>
          <w:color w:val="000000"/>
          <w:sz w:val="23"/>
          <w:szCs w:val="23"/>
        </w:rPr>
        <w:t> </w:t>
      </w:r>
      <w:r>
        <w:rPr>
          <w:rStyle w:val="Emphasis"/>
          <w:rFonts w:ascii="Consolas" w:hAnsi="Consolas" w:cs="Consolas"/>
          <w:color w:val="000000"/>
          <w:sz w:val="23"/>
          <w:szCs w:val="23"/>
        </w:rPr>
        <w:t>view_name</w:t>
      </w:r>
      <w:r>
        <w:rPr>
          <w:rStyle w:val="sqlcolor"/>
          <w:rFonts w:ascii="Consolas" w:hAnsi="Consolas" w:cs="Consolas"/>
          <w:color w:val="000000"/>
          <w:sz w:val="23"/>
          <w:szCs w:val="23"/>
        </w:rPr>
        <w:t>;</w:t>
      </w:r>
    </w:p>
    <w:p w:rsidR="00257F6D" w:rsidRDefault="00257F6D" w:rsidP="00257F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drops the "Brazil Customers" view:</w:t>
      </w:r>
    </w:p>
    <w:p w:rsidR="00257F6D" w:rsidRDefault="00257F6D" w:rsidP="00257F6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57F6D" w:rsidRDefault="00257F6D" w:rsidP="00257F6D">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DROP</w:t>
      </w:r>
      <w:r>
        <w:rPr>
          <w:rStyle w:val="sqlcolor"/>
          <w:rFonts w:ascii="Consolas" w:hAnsi="Consolas" w:cs="Consolas"/>
          <w:color w:val="000000"/>
          <w:sz w:val="23"/>
          <w:szCs w:val="23"/>
        </w:rPr>
        <w:t> </w:t>
      </w:r>
      <w:r>
        <w:rPr>
          <w:rStyle w:val="sqlkeywordcolor"/>
          <w:rFonts w:ascii="Consolas" w:hAnsi="Consolas" w:cs="Consolas"/>
          <w:color w:val="0000CD"/>
          <w:sz w:val="23"/>
          <w:szCs w:val="23"/>
        </w:rPr>
        <w:t>VIEW</w:t>
      </w:r>
      <w:r>
        <w:rPr>
          <w:rStyle w:val="sqlcolor"/>
          <w:rFonts w:ascii="Consolas" w:hAnsi="Consolas" w:cs="Consolas"/>
          <w:color w:val="000000"/>
          <w:sz w:val="23"/>
          <w:szCs w:val="23"/>
        </w:rPr>
        <w:t> [Brazil Customers];</w:t>
      </w:r>
    </w:p>
    <w:p w:rsidR="00FE2412" w:rsidRDefault="00FE2412" w:rsidP="00257F6D">
      <w:pPr>
        <w:shd w:val="clear" w:color="auto" w:fill="FFFFFF"/>
        <w:rPr>
          <w:rStyle w:val="sqlcolor"/>
          <w:rFonts w:ascii="Consolas" w:hAnsi="Consolas" w:cs="Consolas"/>
          <w:color w:val="000000"/>
          <w:sz w:val="23"/>
          <w:szCs w:val="23"/>
        </w:rPr>
      </w:pPr>
    </w:p>
    <w:p w:rsidR="00FE2412" w:rsidRDefault="00FE2412" w:rsidP="00FE2412">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SQL - Transactions</w:t>
      </w:r>
    </w:p>
    <w:p w:rsidR="00FE2412" w:rsidRDefault="00FE2412" w:rsidP="00FE2412">
      <w:pPr>
        <w:pStyle w:val="NormalWeb"/>
        <w:spacing w:before="120" w:beforeAutospacing="0" w:after="144" w:afterAutospacing="0"/>
        <w:ind w:left="48" w:right="48"/>
        <w:jc w:val="both"/>
        <w:rPr>
          <w:ins w:id="894" w:author="Unknown"/>
          <w:rFonts w:ascii="Arial" w:hAnsi="Arial" w:cs="Arial"/>
          <w:color w:val="000000"/>
        </w:rPr>
      </w:pPr>
      <w:ins w:id="895" w:author="Unknown">
        <w:r>
          <w:rPr>
            <w:rFonts w:ascii="Arial" w:hAnsi="Arial" w:cs="Arial"/>
            <w:color w:val="000000"/>
          </w:rPr>
          <w:t>A transaction is a unit of work that is performed against a database. Transactions are units or sequences of work accomplished in a logical order, whether in a manual fashion by a user or automatically by some sort of a database program.</w:t>
        </w:r>
      </w:ins>
    </w:p>
    <w:p w:rsidR="00FE2412" w:rsidRDefault="00FE2412" w:rsidP="00FE2412">
      <w:pPr>
        <w:pStyle w:val="NormalWeb"/>
        <w:spacing w:before="120" w:beforeAutospacing="0" w:after="144" w:afterAutospacing="0"/>
        <w:ind w:left="48" w:right="48"/>
        <w:jc w:val="both"/>
        <w:rPr>
          <w:ins w:id="896" w:author="Unknown"/>
          <w:rFonts w:ascii="Arial" w:hAnsi="Arial" w:cs="Arial"/>
          <w:color w:val="000000"/>
        </w:rPr>
      </w:pPr>
      <w:ins w:id="897" w:author="Unknown">
        <w:r>
          <w:rPr>
            <w:rFonts w:ascii="Arial" w:hAnsi="Arial" w:cs="Arial"/>
            <w:color w:val="000000"/>
          </w:rPr>
          <w:t>A transaction is the propagation of one or more changes to the database. For example, if you are creating a record or updating a record or deleting a record from the table, then you are performing a transaction on that table. It is important to control these transactions to ensure the data integrity and to handle database errors.</w:t>
        </w:r>
      </w:ins>
    </w:p>
    <w:p w:rsidR="00FE2412" w:rsidRDefault="00FE2412" w:rsidP="00FE2412">
      <w:pPr>
        <w:pStyle w:val="NormalWeb"/>
        <w:spacing w:before="120" w:beforeAutospacing="0" w:after="144" w:afterAutospacing="0"/>
        <w:ind w:left="48" w:right="48"/>
        <w:jc w:val="both"/>
        <w:rPr>
          <w:ins w:id="898" w:author="Unknown"/>
          <w:rFonts w:ascii="Arial" w:hAnsi="Arial" w:cs="Arial"/>
          <w:color w:val="000000"/>
        </w:rPr>
      </w:pPr>
      <w:ins w:id="899" w:author="Unknown">
        <w:r>
          <w:rPr>
            <w:rFonts w:ascii="Arial" w:hAnsi="Arial" w:cs="Arial"/>
            <w:color w:val="000000"/>
          </w:rPr>
          <w:t>Practically, you will club many SQL queries into a group and you will execute all of them together as a part of a transaction.</w:t>
        </w:r>
      </w:ins>
    </w:p>
    <w:p w:rsidR="00FE2412" w:rsidRDefault="00FE2412" w:rsidP="00FE2412">
      <w:pPr>
        <w:pStyle w:val="Heading2"/>
        <w:rPr>
          <w:ins w:id="900" w:author="Unknown"/>
          <w:rFonts w:ascii="Arial" w:hAnsi="Arial" w:cs="Arial"/>
          <w:b w:val="0"/>
          <w:bCs w:val="0"/>
          <w:sz w:val="35"/>
          <w:szCs w:val="35"/>
        </w:rPr>
      </w:pPr>
      <w:ins w:id="901" w:author="Unknown">
        <w:r>
          <w:rPr>
            <w:rFonts w:ascii="Arial" w:hAnsi="Arial" w:cs="Arial"/>
            <w:b w:val="0"/>
            <w:bCs w:val="0"/>
            <w:sz w:val="35"/>
            <w:szCs w:val="35"/>
          </w:rPr>
          <w:t>Properties of Transactions</w:t>
        </w:r>
      </w:ins>
    </w:p>
    <w:p w:rsidR="00FE2412" w:rsidRDefault="00FE2412" w:rsidP="00FE2412">
      <w:pPr>
        <w:pStyle w:val="NormalWeb"/>
        <w:spacing w:before="120" w:beforeAutospacing="0" w:after="144" w:afterAutospacing="0"/>
        <w:ind w:left="48" w:right="48"/>
        <w:jc w:val="both"/>
        <w:rPr>
          <w:ins w:id="902" w:author="Unknown"/>
          <w:rFonts w:ascii="Arial" w:hAnsi="Arial" w:cs="Arial"/>
          <w:color w:val="000000"/>
        </w:rPr>
      </w:pPr>
      <w:ins w:id="903" w:author="Unknown">
        <w:r>
          <w:rPr>
            <w:rFonts w:ascii="Arial" w:hAnsi="Arial" w:cs="Arial"/>
            <w:color w:val="000000"/>
          </w:rPr>
          <w:t>Transactions have the following four standard properties, usually referred to by the acronym </w:t>
        </w:r>
        <w:r>
          <w:rPr>
            <w:rFonts w:ascii="Arial" w:hAnsi="Arial" w:cs="Arial"/>
            <w:b/>
            <w:bCs/>
            <w:color w:val="000000"/>
          </w:rPr>
          <w:t>ACID</w:t>
        </w:r>
        <w:r>
          <w:rPr>
            <w:rFonts w:ascii="Arial" w:hAnsi="Arial" w:cs="Arial"/>
            <w:color w:val="000000"/>
          </w:rPr>
          <w:t>.</w:t>
        </w:r>
      </w:ins>
    </w:p>
    <w:p w:rsidR="00FE2412" w:rsidRDefault="00FE2412" w:rsidP="00FE2412">
      <w:pPr>
        <w:pStyle w:val="NormalWeb"/>
        <w:numPr>
          <w:ilvl w:val="0"/>
          <w:numId w:val="84"/>
        </w:numPr>
        <w:spacing w:before="120" w:beforeAutospacing="0" w:after="144" w:afterAutospacing="0"/>
        <w:ind w:left="768" w:right="48"/>
        <w:jc w:val="both"/>
        <w:rPr>
          <w:ins w:id="904" w:author="Unknown"/>
          <w:rFonts w:ascii="Arial" w:hAnsi="Arial" w:cs="Arial"/>
          <w:color w:val="000000"/>
          <w:sz w:val="21"/>
          <w:szCs w:val="21"/>
        </w:rPr>
      </w:pPr>
      <w:ins w:id="905" w:author="Unknown">
        <w:r>
          <w:rPr>
            <w:rFonts w:ascii="Arial" w:hAnsi="Arial" w:cs="Arial"/>
            <w:b/>
            <w:bCs/>
            <w:color w:val="000000"/>
            <w:sz w:val="21"/>
            <w:szCs w:val="21"/>
          </w:rPr>
          <w:t>Atomicity</w:t>
        </w:r>
        <w:r>
          <w:rPr>
            <w:rFonts w:ascii="Arial" w:hAnsi="Arial" w:cs="Arial"/>
            <w:color w:val="000000"/>
            <w:sz w:val="21"/>
            <w:szCs w:val="21"/>
          </w:rPr>
          <w:t> − ensures that all operations within the work unit are completed successfully. Otherwise, the transaction is aborted at the point of failure and all the previous operations are rolled back to their former state.</w:t>
        </w:r>
      </w:ins>
    </w:p>
    <w:p w:rsidR="00FE2412" w:rsidRDefault="00FE2412" w:rsidP="00FE2412">
      <w:pPr>
        <w:pStyle w:val="NormalWeb"/>
        <w:numPr>
          <w:ilvl w:val="0"/>
          <w:numId w:val="84"/>
        </w:numPr>
        <w:spacing w:before="120" w:beforeAutospacing="0" w:after="144" w:afterAutospacing="0"/>
        <w:ind w:left="768" w:right="48"/>
        <w:jc w:val="both"/>
        <w:rPr>
          <w:ins w:id="906" w:author="Unknown"/>
          <w:rFonts w:ascii="Arial" w:hAnsi="Arial" w:cs="Arial"/>
          <w:color w:val="000000"/>
          <w:sz w:val="21"/>
          <w:szCs w:val="21"/>
        </w:rPr>
      </w:pPr>
      <w:ins w:id="907" w:author="Unknown">
        <w:r>
          <w:rPr>
            <w:rFonts w:ascii="Arial" w:hAnsi="Arial" w:cs="Arial"/>
            <w:b/>
            <w:bCs/>
            <w:color w:val="000000"/>
            <w:sz w:val="21"/>
            <w:szCs w:val="21"/>
          </w:rPr>
          <w:t>Consistency</w:t>
        </w:r>
        <w:r>
          <w:rPr>
            <w:rFonts w:ascii="Arial" w:hAnsi="Arial" w:cs="Arial"/>
            <w:color w:val="000000"/>
            <w:sz w:val="21"/>
            <w:szCs w:val="21"/>
          </w:rPr>
          <w:t> − ensures that the database properly changes states upon a successfully committed transaction.</w:t>
        </w:r>
      </w:ins>
    </w:p>
    <w:p w:rsidR="00FE2412" w:rsidRDefault="00FE2412" w:rsidP="00FE2412">
      <w:pPr>
        <w:pStyle w:val="NormalWeb"/>
        <w:numPr>
          <w:ilvl w:val="0"/>
          <w:numId w:val="84"/>
        </w:numPr>
        <w:spacing w:before="120" w:beforeAutospacing="0" w:after="144" w:afterAutospacing="0"/>
        <w:ind w:left="768" w:right="48"/>
        <w:jc w:val="both"/>
        <w:rPr>
          <w:ins w:id="908" w:author="Unknown"/>
          <w:rFonts w:ascii="Arial" w:hAnsi="Arial" w:cs="Arial"/>
          <w:color w:val="000000"/>
          <w:sz w:val="21"/>
          <w:szCs w:val="21"/>
        </w:rPr>
      </w:pPr>
      <w:ins w:id="909" w:author="Unknown">
        <w:r>
          <w:rPr>
            <w:rFonts w:ascii="Arial" w:hAnsi="Arial" w:cs="Arial"/>
            <w:b/>
            <w:bCs/>
            <w:color w:val="000000"/>
            <w:sz w:val="21"/>
            <w:szCs w:val="21"/>
          </w:rPr>
          <w:t>Isolation</w:t>
        </w:r>
        <w:r>
          <w:rPr>
            <w:rFonts w:ascii="Arial" w:hAnsi="Arial" w:cs="Arial"/>
            <w:color w:val="000000"/>
            <w:sz w:val="21"/>
            <w:szCs w:val="21"/>
          </w:rPr>
          <w:t> − enables transactions to operate independently of and transparent to each other.</w:t>
        </w:r>
      </w:ins>
    </w:p>
    <w:p w:rsidR="00FE2412" w:rsidRDefault="00FE2412" w:rsidP="00FE2412">
      <w:pPr>
        <w:pStyle w:val="NormalWeb"/>
        <w:numPr>
          <w:ilvl w:val="0"/>
          <w:numId w:val="84"/>
        </w:numPr>
        <w:spacing w:before="120" w:beforeAutospacing="0" w:after="144" w:afterAutospacing="0"/>
        <w:ind w:left="768" w:right="48"/>
        <w:jc w:val="both"/>
        <w:rPr>
          <w:ins w:id="910" w:author="Unknown"/>
          <w:rFonts w:ascii="Arial" w:hAnsi="Arial" w:cs="Arial"/>
          <w:color w:val="000000"/>
          <w:sz w:val="21"/>
          <w:szCs w:val="21"/>
        </w:rPr>
      </w:pPr>
      <w:ins w:id="911" w:author="Unknown">
        <w:r>
          <w:rPr>
            <w:rFonts w:ascii="Arial" w:hAnsi="Arial" w:cs="Arial"/>
            <w:b/>
            <w:bCs/>
            <w:color w:val="000000"/>
            <w:sz w:val="21"/>
            <w:szCs w:val="21"/>
          </w:rPr>
          <w:t>Durability</w:t>
        </w:r>
        <w:r>
          <w:rPr>
            <w:rFonts w:ascii="Arial" w:hAnsi="Arial" w:cs="Arial"/>
            <w:color w:val="000000"/>
            <w:sz w:val="21"/>
            <w:szCs w:val="21"/>
          </w:rPr>
          <w:t> − ensures that the result or effect of a committed transaction persists in case of a system failure.</w:t>
        </w:r>
      </w:ins>
    </w:p>
    <w:p w:rsidR="00FE2412" w:rsidRDefault="00FE2412" w:rsidP="00FE2412">
      <w:pPr>
        <w:pStyle w:val="Heading3"/>
        <w:rPr>
          <w:ins w:id="912" w:author="Unknown"/>
          <w:rFonts w:ascii="Arial" w:hAnsi="Arial" w:cs="Arial"/>
          <w:b w:val="0"/>
          <w:bCs w:val="0"/>
          <w:color w:val="auto"/>
          <w:sz w:val="27"/>
          <w:szCs w:val="27"/>
        </w:rPr>
      </w:pPr>
      <w:ins w:id="913" w:author="Unknown">
        <w:r>
          <w:rPr>
            <w:rFonts w:ascii="Arial" w:hAnsi="Arial" w:cs="Arial"/>
            <w:b w:val="0"/>
            <w:bCs w:val="0"/>
          </w:rPr>
          <w:lastRenderedPageBreak/>
          <w:t>Transaction Control</w:t>
        </w:r>
      </w:ins>
    </w:p>
    <w:p w:rsidR="00FE2412" w:rsidRDefault="00FE2412" w:rsidP="00FE2412">
      <w:pPr>
        <w:pStyle w:val="NormalWeb"/>
        <w:spacing w:before="120" w:beforeAutospacing="0" w:after="144" w:afterAutospacing="0"/>
        <w:ind w:left="48" w:right="48"/>
        <w:jc w:val="both"/>
        <w:rPr>
          <w:ins w:id="914" w:author="Unknown"/>
          <w:rFonts w:ascii="Arial" w:hAnsi="Arial" w:cs="Arial"/>
          <w:color w:val="000000"/>
        </w:rPr>
      </w:pPr>
      <w:ins w:id="915" w:author="Unknown">
        <w:r>
          <w:rPr>
            <w:rFonts w:ascii="Arial" w:hAnsi="Arial" w:cs="Arial"/>
            <w:color w:val="000000"/>
          </w:rPr>
          <w:t>The following commands are used to control transactions.</w:t>
        </w:r>
      </w:ins>
    </w:p>
    <w:p w:rsidR="00FE2412" w:rsidRDefault="00FE2412" w:rsidP="00FE2412">
      <w:pPr>
        <w:pStyle w:val="NormalWeb"/>
        <w:numPr>
          <w:ilvl w:val="0"/>
          <w:numId w:val="85"/>
        </w:numPr>
        <w:spacing w:before="120" w:beforeAutospacing="0" w:after="144" w:afterAutospacing="0"/>
        <w:ind w:left="768" w:right="48"/>
        <w:jc w:val="both"/>
        <w:rPr>
          <w:ins w:id="916" w:author="Unknown"/>
          <w:rFonts w:ascii="Arial" w:hAnsi="Arial" w:cs="Arial"/>
          <w:color w:val="000000"/>
          <w:sz w:val="21"/>
          <w:szCs w:val="21"/>
        </w:rPr>
      </w:pPr>
      <w:ins w:id="917" w:author="Unknown">
        <w:r>
          <w:rPr>
            <w:rFonts w:ascii="Arial" w:hAnsi="Arial" w:cs="Arial"/>
            <w:b/>
            <w:bCs/>
            <w:color w:val="000000"/>
            <w:sz w:val="21"/>
            <w:szCs w:val="21"/>
          </w:rPr>
          <w:t>COMMIT</w:t>
        </w:r>
        <w:r>
          <w:rPr>
            <w:rFonts w:ascii="Arial" w:hAnsi="Arial" w:cs="Arial"/>
            <w:color w:val="000000"/>
            <w:sz w:val="21"/>
            <w:szCs w:val="21"/>
          </w:rPr>
          <w:t> − to save the changes.</w:t>
        </w:r>
      </w:ins>
    </w:p>
    <w:p w:rsidR="00FE2412" w:rsidRDefault="00FE2412" w:rsidP="00FE2412">
      <w:pPr>
        <w:pStyle w:val="NormalWeb"/>
        <w:numPr>
          <w:ilvl w:val="0"/>
          <w:numId w:val="85"/>
        </w:numPr>
        <w:spacing w:before="120" w:beforeAutospacing="0" w:after="144" w:afterAutospacing="0"/>
        <w:ind w:left="768" w:right="48"/>
        <w:jc w:val="both"/>
        <w:rPr>
          <w:ins w:id="918" w:author="Unknown"/>
          <w:rFonts w:ascii="Arial" w:hAnsi="Arial" w:cs="Arial"/>
          <w:color w:val="000000"/>
          <w:sz w:val="21"/>
          <w:szCs w:val="21"/>
        </w:rPr>
      </w:pPr>
      <w:ins w:id="919" w:author="Unknown">
        <w:r>
          <w:rPr>
            <w:rFonts w:ascii="Arial" w:hAnsi="Arial" w:cs="Arial"/>
            <w:b/>
            <w:bCs/>
            <w:color w:val="000000"/>
            <w:sz w:val="21"/>
            <w:szCs w:val="21"/>
          </w:rPr>
          <w:t>ROLLBACK</w:t>
        </w:r>
        <w:r>
          <w:rPr>
            <w:rFonts w:ascii="Arial" w:hAnsi="Arial" w:cs="Arial"/>
            <w:color w:val="000000"/>
            <w:sz w:val="21"/>
            <w:szCs w:val="21"/>
          </w:rPr>
          <w:t> − to roll back the changes.</w:t>
        </w:r>
      </w:ins>
    </w:p>
    <w:p w:rsidR="00FE2412" w:rsidRDefault="00FE2412" w:rsidP="00FE2412">
      <w:pPr>
        <w:pStyle w:val="NormalWeb"/>
        <w:numPr>
          <w:ilvl w:val="0"/>
          <w:numId w:val="85"/>
        </w:numPr>
        <w:spacing w:before="120" w:beforeAutospacing="0" w:after="144" w:afterAutospacing="0"/>
        <w:ind w:left="768" w:right="48"/>
        <w:jc w:val="both"/>
        <w:rPr>
          <w:ins w:id="920" w:author="Unknown"/>
          <w:rFonts w:ascii="Arial" w:hAnsi="Arial" w:cs="Arial"/>
          <w:color w:val="000000"/>
          <w:sz w:val="21"/>
          <w:szCs w:val="21"/>
        </w:rPr>
      </w:pPr>
      <w:ins w:id="921" w:author="Unknown">
        <w:r>
          <w:rPr>
            <w:rFonts w:ascii="Arial" w:hAnsi="Arial" w:cs="Arial"/>
            <w:b/>
            <w:bCs/>
            <w:color w:val="000000"/>
            <w:sz w:val="21"/>
            <w:szCs w:val="21"/>
          </w:rPr>
          <w:t>SAVEPOINT</w:t>
        </w:r>
        <w:r>
          <w:rPr>
            <w:rFonts w:ascii="Arial" w:hAnsi="Arial" w:cs="Arial"/>
            <w:color w:val="000000"/>
            <w:sz w:val="21"/>
            <w:szCs w:val="21"/>
          </w:rPr>
          <w:t> − creates points within the groups of transactions in which to ROLLBACK.</w:t>
        </w:r>
      </w:ins>
    </w:p>
    <w:p w:rsidR="00FE2412" w:rsidRDefault="00FE2412" w:rsidP="00FE2412">
      <w:pPr>
        <w:pStyle w:val="NormalWeb"/>
        <w:numPr>
          <w:ilvl w:val="0"/>
          <w:numId w:val="85"/>
        </w:numPr>
        <w:spacing w:before="120" w:beforeAutospacing="0" w:after="144" w:afterAutospacing="0"/>
        <w:ind w:left="768" w:right="48"/>
        <w:jc w:val="both"/>
        <w:rPr>
          <w:ins w:id="922" w:author="Unknown"/>
          <w:rFonts w:ascii="Arial" w:hAnsi="Arial" w:cs="Arial"/>
          <w:color w:val="000000"/>
          <w:sz w:val="21"/>
          <w:szCs w:val="21"/>
        </w:rPr>
      </w:pPr>
      <w:ins w:id="923" w:author="Unknown">
        <w:r>
          <w:rPr>
            <w:rFonts w:ascii="Arial" w:hAnsi="Arial" w:cs="Arial"/>
            <w:b/>
            <w:bCs/>
            <w:color w:val="000000"/>
            <w:sz w:val="21"/>
            <w:szCs w:val="21"/>
          </w:rPr>
          <w:t>SET TRANSACTION</w:t>
        </w:r>
        <w:r>
          <w:rPr>
            <w:rFonts w:ascii="Arial" w:hAnsi="Arial" w:cs="Arial"/>
            <w:color w:val="000000"/>
            <w:sz w:val="21"/>
            <w:szCs w:val="21"/>
          </w:rPr>
          <w:t> − Places a name on a transaction.</w:t>
        </w:r>
      </w:ins>
    </w:p>
    <w:p w:rsidR="00FE2412" w:rsidRDefault="00FE2412" w:rsidP="00FE2412">
      <w:pPr>
        <w:pStyle w:val="Heading2"/>
        <w:rPr>
          <w:ins w:id="924" w:author="Unknown"/>
          <w:rFonts w:ascii="Arial" w:hAnsi="Arial" w:cs="Arial"/>
          <w:b w:val="0"/>
          <w:bCs w:val="0"/>
          <w:sz w:val="35"/>
          <w:szCs w:val="35"/>
        </w:rPr>
      </w:pPr>
      <w:ins w:id="925" w:author="Unknown">
        <w:r>
          <w:rPr>
            <w:rFonts w:ascii="Arial" w:hAnsi="Arial" w:cs="Arial"/>
            <w:b w:val="0"/>
            <w:bCs w:val="0"/>
            <w:sz w:val="35"/>
            <w:szCs w:val="35"/>
          </w:rPr>
          <w:t>Transactional Control Commands</w:t>
        </w:r>
      </w:ins>
    </w:p>
    <w:p w:rsidR="00FE2412" w:rsidRDefault="00FE2412" w:rsidP="00FE2412">
      <w:pPr>
        <w:pStyle w:val="NormalWeb"/>
        <w:spacing w:before="120" w:beforeAutospacing="0" w:after="144" w:afterAutospacing="0"/>
        <w:ind w:left="48" w:right="48"/>
        <w:jc w:val="both"/>
        <w:rPr>
          <w:ins w:id="926" w:author="Unknown"/>
          <w:rFonts w:ascii="Arial" w:hAnsi="Arial" w:cs="Arial"/>
          <w:color w:val="000000"/>
        </w:rPr>
      </w:pPr>
      <w:ins w:id="927" w:author="Unknown">
        <w:r>
          <w:rPr>
            <w:rFonts w:ascii="Arial" w:hAnsi="Arial" w:cs="Arial"/>
            <w:color w:val="000000"/>
          </w:rPr>
          <w:t>Transactional control commands are only used with the </w:t>
        </w:r>
        <w:r>
          <w:rPr>
            <w:rFonts w:ascii="Arial" w:hAnsi="Arial" w:cs="Arial"/>
            <w:b/>
            <w:bCs/>
            <w:color w:val="000000"/>
          </w:rPr>
          <w:t>DML Commands</w:t>
        </w:r>
        <w:r>
          <w:rPr>
            <w:rFonts w:ascii="Arial" w:hAnsi="Arial" w:cs="Arial"/>
            <w:color w:val="000000"/>
          </w:rPr>
          <w:t> such as - INSERT, UPDATE and DELETE only. They cannot be used while creating tables or dropping them because these operations are automatically committed in the database.</w:t>
        </w:r>
      </w:ins>
    </w:p>
    <w:p w:rsidR="00FE2412" w:rsidRDefault="00FE2412" w:rsidP="00FE2412">
      <w:pPr>
        <w:pStyle w:val="Heading3"/>
        <w:rPr>
          <w:ins w:id="928" w:author="Unknown"/>
          <w:rFonts w:ascii="Arial" w:hAnsi="Arial" w:cs="Arial"/>
          <w:b w:val="0"/>
          <w:bCs w:val="0"/>
          <w:color w:val="auto"/>
        </w:rPr>
      </w:pPr>
      <w:ins w:id="929" w:author="Unknown">
        <w:r>
          <w:rPr>
            <w:rFonts w:ascii="Arial" w:hAnsi="Arial" w:cs="Arial"/>
            <w:b w:val="0"/>
            <w:bCs w:val="0"/>
          </w:rPr>
          <w:t>The COMMIT Command</w:t>
        </w:r>
      </w:ins>
    </w:p>
    <w:p w:rsidR="00FE2412" w:rsidRDefault="00FE2412" w:rsidP="00FE2412">
      <w:pPr>
        <w:pStyle w:val="NormalWeb"/>
        <w:spacing w:before="120" w:beforeAutospacing="0" w:after="144" w:afterAutospacing="0"/>
        <w:ind w:left="48" w:right="48"/>
        <w:jc w:val="both"/>
        <w:rPr>
          <w:ins w:id="930" w:author="Unknown"/>
          <w:rFonts w:ascii="Arial" w:hAnsi="Arial" w:cs="Arial"/>
          <w:color w:val="000000"/>
        </w:rPr>
      </w:pPr>
      <w:ins w:id="931" w:author="Unknown">
        <w:r>
          <w:rPr>
            <w:rFonts w:ascii="Arial" w:hAnsi="Arial" w:cs="Arial"/>
            <w:color w:val="000000"/>
          </w:rPr>
          <w:t>The COMMIT command is the transactional command used to save changes invoked by a transaction to the database.</w:t>
        </w:r>
      </w:ins>
    </w:p>
    <w:p w:rsidR="00FE2412" w:rsidRDefault="00FE2412" w:rsidP="00FE2412">
      <w:pPr>
        <w:pStyle w:val="NormalWeb"/>
        <w:spacing w:before="120" w:beforeAutospacing="0" w:after="144" w:afterAutospacing="0"/>
        <w:ind w:left="48" w:right="48"/>
        <w:jc w:val="both"/>
        <w:rPr>
          <w:ins w:id="932" w:author="Unknown"/>
          <w:rFonts w:ascii="Arial" w:hAnsi="Arial" w:cs="Arial"/>
          <w:color w:val="000000"/>
        </w:rPr>
      </w:pPr>
      <w:ins w:id="933" w:author="Unknown">
        <w:r>
          <w:rPr>
            <w:rFonts w:ascii="Arial" w:hAnsi="Arial" w:cs="Arial"/>
            <w:color w:val="000000"/>
          </w:rPr>
          <w:t>The COMMIT command is the transactional command used to save changes invoked by a transaction to the database. The COMMIT command saves all the transactions to the database since the last COMMIT or ROLLBACK command.</w:t>
        </w:r>
      </w:ins>
    </w:p>
    <w:p w:rsidR="00FE2412" w:rsidRDefault="00FE2412" w:rsidP="00FE2412">
      <w:pPr>
        <w:pStyle w:val="NormalWeb"/>
        <w:spacing w:before="120" w:beforeAutospacing="0" w:after="144" w:afterAutospacing="0"/>
        <w:ind w:left="48" w:right="48"/>
        <w:jc w:val="both"/>
        <w:rPr>
          <w:ins w:id="934" w:author="Unknown"/>
          <w:rFonts w:ascii="Arial" w:hAnsi="Arial" w:cs="Arial"/>
          <w:color w:val="000000"/>
        </w:rPr>
      </w:pPr>
      <w:ins w:id="935" w:author="Unknown">
        <w:r>
          <w:rPr>
            <w:rFonts w:ascii="Arial" w:hAnsi="Arial" w:cs="Arial"/>
            <w:color w:val="000000"/>
          </w:rPr>
          <w:t>The syntax for the COMMIT command is as follows.</w:t>
        </w:r>
      </w:ins>
    </w:p>
    <w:p w:rsidR="00FE2412" w:rsidRDefault="00FE2412" w:rsidP="00FE2412">
      <w:pPr>
        <w:pStyle w:val="HTMLPreformatted"/>
        <w:rPr>
          <w:ins w:id="936" w:author="Unknown"/>
          <w:sz w:val="23"/>
          <w:szCs w:val="23"/>
        </w:rPr>
      </w:pPr>
      <w:ins w:id="937" w:author="Unknown">
        <w:r>
          <w:rPr>
            <w:sz w:val="23"/>
            <w:szCs w:val="23"/>
          </w:rPr>
          <w:t>COMMIT;</w:t>
        </w:r>
      </w:ins>
    </w:p>
    <w:p w:rsidR="00FE2412" w:rsidRDefault="00FE2412" w:rsidP="00FE2412">
      <w:pPr>
        <w:pStyle w:val="NormalWeb"/>
        <w:spacing w:before="120" w:beforeAutospacing="0" w:after="144" w:afterAutospacing="0"/>
        <w:ind w:left="48" w:right="48"/>
        <w:jc w:val="both"/>
        <w:rPr>
          <w:ins w:id="938" w:author="Unknown"/>
          <w:rFonts w:ascii="Arial" w:hAnsi="Arial" w:cs="Arial"/>
          <w:color w:val="000000"/>
        </w:rPr>
      </w:pPr>
      <w:ins w:id="939" w:author="Unknown">
        <w:r>
          <w:rPr>
            <w:rFonts w:ascii="Arial" w:hAnsi="Arial" w:cs="Arial"/>
            <w:b/>
            <w:bCs/>
            <w:color w:val="000000"/>
          </w:rPr>
          <w:t>Example</w:t>
        </w:r>
      </w:ins>
    </w:p>
    <w:p w:rsidR="00FE2412" w:rsidRDefault="00FE2412" w:rsidP="00FE2412">
      <w:pPr>
        <w:pStyle w:val="NormalWeb"/>
        <w:spacing w:before="120" w:beforeAutospacing="0" w:after="144" w:afterAutospacing="0"/>
        <w:ind w:left="48" w:right="48"/>
        <w:jc w:val="both"/>
        <w:rPr>
          <w:ins w:id="940" w:author="Unknown"/>
          <w:rFonts w:ascii="Arial" w:hAnsi="Arial" w:cs="Arial"/>
          <w:color w:val="000000"/>
        </w:rPr>
      </w:pPr>
      <w:ins w:id="941" w:author="Unknown">
        <w:r>
          <w:rPr>
            <w:rFonts w:ascii="Arial" w:hAnsi="Arial" w:cs="Arial"/>
            <w:color w:val="000000"/>
          </w:rPr>
          <w:t>Consider the CUSTOMERS table having the following records −</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942" w:author="Unknown"/>
          <w:rStyle w:val="pln"/>
          <w:rFonts w:eastAsiaTheme="majorEastAsia"/>
          <w:color w:val="000000"/>
          <w:sz w:val="23"/>
          <w:szCs w:val="23"/>
        </w:rPr>
      </w:pPr>
      <w:ins w:id="943" w:author="Unknown">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944" w:author="Unknown"/>
          <w:rStyle w:val="pln"/>
          <w:rFonts w:eastAsiaTheme="majorEastAsia"/>
          <w:color w:val="000000"/>
          <w:sz w:val="23"/>
          <w:szCs w:val="23"/>
        </w:rPr>
      </w:pPr>
      <w:ins w:id="945" w:author="Unknown">
        <w:r>
          <w:rPr>
            <w:rStyle w:val="pun"/>
            <w:color w:val="666600"/>
            <w:sz w:val="23"/>
            <w:szCs w:val="23"/>
          </w:rPr>
          <w:t>|</w:t>
        </w:r>
        <w:r>
          <w:rPr>
            <w:rStyle w:val="pln"/>
            <w:rFonts w:eastAsiaTheme="majorEastAsia"/>
            <w:color w:val="000000"/>
            <w:sz w:val="23"/>
            <w:szCs w:val="23"/>
          </w:rPr>
          <w:t xml:space="preserve"> ID </w:t>
        </w:r>
        <w:r>
          <w:rPr>
            <w:rStyle w:val="pun"/>
            <w:color w:val="666600"/>
            <w:sz w:val="23"/>
            <w:szCs w:val="23"/>
          </w:rPr>
          <w:t>|</w:t>
        </w:r>
        <w:r>
          <w:rPr>
            <w:rStyle w:val="pln"/>
            <w:rFonts w:eastAsiaTheme="majorEastAsia"/>
            <w:color w:val="000000"/>
            <w:sz w:val="23"/>
            <w:szCs w:val="23"/>
          </w:rPr>
          <w:t xml:space="preserve"> NAME     </w:t>
        </w:r>
        <w:r>
          <w:rPr>
            <w:rStyle w:val="pun"/>
            <w:color w:val="666600"/>
            <w:sz w:val="23"/>
            <w:szCs w:val="23"/>
          </w:rPr>
          <w:t>|</w:t>
        </w:r>
        <w:r>
          <w:rPr>
            <w:rStyle w:val="pln"/>
            <w:rFonts w:eastAsiaTheme="majorEastAsia"/>
            <w:color w:val="000000"/>
            <w:sz w:val="23"/>
            <w:szCs w:val="23"/>
          </w:rPr>
          <w:t xml:space="preserve"> AGE </w:t>
        </w:r>
        <w:r>
          <w:rPr>
            <w:rStyle w:val="pun"/>
            <w:color w:val="666600"/>
            <w:sz w:val="23"/>
            <w:szCs w:val="23"/>
          </w:rPr>
          <w:t>|</w:t>
        </w:r>
        <w:r>
          <w:rPr>
            <w:rStyle w:val="pln"/>
            <w:rFonts w:eastAsiaTheme="majorEastAsia"/>
            <w:color w:val="000000"/>
            <w:sz w:val="23"/>
            <w:szCs w:val="23"/>
          </w:rPr>
          <w:t xml:space="preserve"> ADDRESS   </w:t>
        </w:r>
        <w:r>
          <w:rPr>
            <w:rStyle w:val="pun"/>
            <w:color w:val="666600"/>
            <w:sz w:val="23"/>
            <w:szCs w:val="23"/>
          </w:rPr>
          <w:t>|</w:t>
        </w:r>
        <w:r>
          <w:rPr>
            <w:rStyle w:val="pln"/>
            <w:rFonts w:eastAsiaTheme="majorEastAsia"/>
            <w:color w:val="000000"/>
            <w:sz w:val="23"/>
            <w:szCs w:val="23"/>
          </w:rPr>
          <w:t xml:space="preserve"> SALARY   </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946" w:author="Unknown"/>
          <w:rStyle w:val="pln"/>
          <w:rFonts w:eastAsiaTheme="majorEastAsia"/>
          <w:color w:val="000000"/>
          <w:sz w:val="23"/>
          <w:szCs w:val="23"/>
        </w:rPr>
      </w:pPr>
      <w:ins w:id="947" w:author="Unknown">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948" w:author="Unknown"/>
          <w:rStyle w:val="pln"/>
          <w:rFonts w:eastAsiaTheme="majorEastAsia"/>
          <w:color w:val="000000"/>
          <w:sz w:val="23"/>
          <w:szCs w:val="23"/>
        </w:rPr>
      </w:pPr>
      <w:ins w:id="949" w:author="Unknown">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1</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Ramesh</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32</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Ahmedabad</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2000.00</w:t>
        </w:r>
        <w:r>
          <w:rPr>
            <w:rStyle w:val="pln"/>
            <w:rFonts w:eastAsiaTheme="majorEastAsia"/>
            <w:color w:val="000000"/>
            <w:sz w:val="23"/>
            <w:szCs w:val="23"/>
          </w:rPr>
          <w:t xml:space="preserve"> </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950" w:author="Unknown"/>
          <w:rStyle w:val="pln"/>
          <w:rFonts w:eastAsiaTheme="majorEastAsia"/>
          <w:color w:val="000000"/>
          <w:sz w:val="23"/>
          <w:szCs w:val="23"/>
        </w:rPr>
      </w:pPr>
      <w:ins w:id="951" w:author="Unknown">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Khilan</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25</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Delhi</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1500.00</w:t>
        </w:r>
        <w:r>
          <w:rPr>
            <w:rStyle w:val="pln"/>
            <w:rFonts w:eastAsiaTheme="majorEastAsia"/>
            <w:color w:val="000000"/>
            <w:sz w:val="23"/>
            <w:szCs w:val="23"/>
          </w:rPr>
          <w:t xml:space="preserve"> </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952" w:author="Unknown"/>
          <w:rStyle w:val="pln"/>
          <w:rFonts w:eastAsiaTheme="majorEastAsia"/>
          <w:color w:val="000000"/>
          <w:sz w:val="23"/>
          <w:szCs w:val="23"/>
        </w:rPr>
      </w:pPr>
      <w:ins w:id="953" w:author="Unknown">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3</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kaushik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23</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Kota</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2000.00</w:t>
        </w:r>
        <w:r>
          <w:rPr>
            <w:rStyle w:val="pln"/>
            <w:rFonts w:eastAsiaTheme="majorEastAsia"/>
            <w:color w:val="000000"/>
            <w:sz w:val="23"/>
            <w:szCs w:val="23"/>
          </w:rPr>
          <w:t xml:space="preserve"> </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954" w:author="Unknown"/>
          <w:rStyle w:val="pln"/>
          <w:rFonts w:eastAsiaTheme="majorEastAsia"/>
          <w:color w:val="000000"/>
          <w:sz w:val="23"/>
          <w:szCs w:val="23"/>
        </w:rPr>
      </w:pPr>
      <w:ins w:id="955" w:author="Unknown">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4</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Chaitali</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25</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Mumbai</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6500.00</w:t>
        </w:r>
        <w:r>
          <w:rPr>
            <w:rStyle w:val="pln"/>
            <w:rFonts w:eastAsiaTheme="majorEastAsia"/>
            <w:color w:val="000000"/>
            <w:sz w:val="23"/>
            <w:szCs w:val="23"/>
          </w:rPr>
          <w:t xml:space="preserve"> </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956" w:author="Unknown"/>
          <w:rStyle w:val="pln"/>
          <w:rFonts w:eastAsiaTheme="majorEastAsia"/>
          <w:color w:val="000000"/>
          <w:sz w:val="23"/>
          <w:szCs w:val="23"/>
        </w:rPr>
      </w:pPr>
      <w:ins w:id="957" w:author="Unknown">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5</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Hardik</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27</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Bhopal</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8500.00</w:t>
        </w:r>
        <w:r>
          <w:rPr>
            <w:rStyle w:val="pln"/>
            <w:rFonts w:eastAsiaTheme="majorEastAsia"/>
            <w:color w:val="000000"/>
            <w:sz w:val="23"/>
            <w:szCs w:val="23"/>
          </w:rPr>
          <w:t xml:space="preserve"> </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958" w:author="Unknown"/>
          <w:rStyle w:val="pln"/>
          <w:rFonts w:eastAsiaTheme="majorEastAsia"/>
          <w:color w:val="000000"/>
          <w:sz w:val="23"/>
          <w:szCs w:val="23"/>
        </w:rPr>
      </w:pPr>
      <w:ins w:id="959" w:author="Unknown">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6</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Komal</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22</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MP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4500.00</w:t>
        </w:r>
        <w:r>
          <w:rPr>
            <w:rStyle w:val="pln"/>
            <w:rFonts w:eastAsiaTheme="majorEastAsia"/>
            <w:color w:val="000000"/>
            <w:sz w:val="23"/>
            <w:szCs w:val="23"/>
          </w:rPr>
          <w:t xml:space="preserve"> </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960" w:author="Unknown"/>
          <w:rStyle w:val="pln"/>
          <w:rFonts w:eastAsiaTheme="majorEastAsia"/>
          <w:color w:val="000000"/>
          <w:sz w:val="23"/>
          <w:szCs w:val="23"/>
        </w:rPr>
      </w:pPr>
      <w:ins w:id="961" w:author="Unknown">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7</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Muffy</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24</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Indore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10000.00</w:t>
        </w:r>
        <w:r>
          <w:rPr>
            <w:rStyle w:val="pln"/>
            <w:rFonts w:eastAsiaTheme="majorEastAsia"/>
            <w:color w:val="000000"/>
            <w:sz w:val="23"/>
            <w:szCs w:val="23"/>
          </w:rPr>
          <w:t xml:space="preserve"> </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962" w:author="Unknown"/>
          <w:sz w:val="23"/>
          <w:szCs w:val="23"/>
        </w:rPr>
      </w:pPr>
      <w:ins w:id="963" w:author="Unknown">
        <w:r>
          <w:rPr>
            <w:rStyle w:val="pun"/>
            <w:color w:val="666600"/>
            <w:sz w:val="23"/>
            <w:szCs w:val="23"/>
          </w:rPr>
          <w:t>+----+----------+-----+-----------+----------+</w:t>
        </w:r>
      </w:ins>
    </w:p>
    <w:p w:rsidR="00FE2412" w:rsidRDefault="00FE2412" w:rsidP="00FE2412">
      <w:pPr>
        <w:pStyle w:val="NormalWeb"/>
        <w:spacing w:before="120" w:beforeAutospacing="0" w:after="144" w:afterAutospacing="0"/>
        <w:ind w:left="48" w:right="48"/>
        <w:jc w:val="both"/>
        <w:rPr>
          <w:ins w:id="964" w:author="Unknown"/>
          <w:rFonts w:ascii="Arial" w:hAnsi="Arial" w:cs="Arial"/>
          <w:color w:val="000000"/>
        </w:rPr>
      </w:pPr>
      <w:ins w:id="965" w:author="Unknown">
        <w:r>
          <w:rPr>
            <w:rFonts w:ascii="Arial" w:hAnsi="Arial" w:cs="Arial"/>
            <w:color w:val="000000"/>
          </w:rPr>
          <w:t>Following is an example which would delete those records from the table which have age = 25 and then COMMIT the changes in the database.</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966" w:author="Unknown"/>
          <w:rStyle w:val="pln"/>
          <w:rFonts w:eastAsiaTheme="majorEastAsia"/>
          <w:color w:val="000000"/>
          <w:sz w:val="23"/>
          <w:szCs w:val="23"/>
        </w:rPr>
      </w:pPr>
      <w:ins w:id="967" w:author="Unknown">
        <w:r>
          <w:rPr>
            <w:rStyle w:val="pln"/>
            <w:rFonts w:eastAsiaTheme="majorEastAsia"/>
            <w:color w:val="000000"/>
            <w:sz w:val="23"/>
            <w:szCs w:val="23"/>
          </w:rPr>
          <w:t>SQL</w:t>
        </w:r>
        <w:r>
          <w:rPr>
            <w:rStyle w:val="pun"/>
            <w:color w:val="666600"/>
            <w:sz w:val="23"/>
            <w:szCs w:val="23"/>
          </w:rPr>
          <w:t>&gt;</w:t>
        </w:r>
        <w:r>
          <w:rPr>
            <w:rStyle w:val="pln"/>
            <w:rFonts w:eastAsiaTheme="majorEastAsia"/>
            <w:color w:val="000000"/>
            <w:sz w:val="23"/>
            <w:szCs w:val="23"/>
          </w:rPr>
          <w:t xml:space="preserve"> DELETE FROM CUSTOMERS</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968" w:author="Unknown"/>
          <w:rStyle w:val="pln"/>
          <w:rFonts w:eastAsiaTheme="majorEastAsia"/>
          <w:color w:val="000000"/>
          <w:sz w:val="23"/>
          <w:szCs w:val="23"/>
        </w:rPr>
      </w:pPr>
      <w:ins w:id="969" w:author="Unknown">
        <w:r>
          <w:rPr>
            <w:rStyle w:val="pln"/>
            <w:rFonts w:eastAsiaTheme="majorEastAsia"/>
            <w:color w:val="000000"/>
            <w:sz w:val="23"/>
            <w:szCs w:val="23"/>
          </w:rPr>
          <w:t xml:space="preserve">   WHERE AGE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25</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970" w:author="Unknown"/>
          <w:sz w:val="23"/>
          <w:szCs w:val="23"/>
        </w:rPr>
      </w:pPr>
      <w:ins w:id="971" w:author="Unknown">
        <w:r>
          <w:rPr>
            <w:rStyle w:val="pln"/>
            <w:rFonts w:eastAsiaTheme="majorEastAsia"/>
            <w:color w:val="000000"/>
            <w:sz w:val="23"/>
            <w:szCs w:val="23"/>
          </w:rPr>
          <w:t>SQL</w:t>
        </w:r>
        <w:r>
          <w:rPr>
            <w:rStyle w:val="pun"/>
            <w:color w:val="666600"/>
            <w:sz w:val="23"/>
            <w:szCs w:val="23"/>
          </w:rPr>
          <w:t>&gt;</w:t>
        </w:r>
        <w:r>
          <w:rPr>
            <w:rStyle w:val="pln"/>
            <w:rFonts w:eastAsiaTheme="majorEastAsia"/>
            <w:color w:val="000000"/>
            <w:sz w:val="23"/>
            <w:szCs w:val="23"/>
          </w:rPr>
          <w:t xml:space="preserve"> COMMIT</w:t>
        </w:r>
        <w:r>
          <w:rPr>
            <w:rStyle w:val="pun"/>
            <w:color w:val="666600"/>
            <w:sz w:val="23"/>
            <w:szCs w:val="23"/>
          </w:rPr>
          <w:t>;</w:t>
        </w:r>
      </w:ins>
    </w:p>
    <w:p w:rsidR="00FE2412" w:rsidRDefault="00FE2412" w:rsidP="00FE2412">
      <w:pPr>
        <w:pStyle w:val="NormalWeb"/>
        <w:spacing w:before="120" w:beforeAutospacing="0" w:after="144" w:afterAutospacing="0"/>
        <w:ind w:left="48" w:right="48"/>
        <w:jc w:val="both"/>
        <w:rPr>
          <w:ins w:id="972" w:author="Unknown"/>
          <w:rFonts w:ascii="Arial" w:hAnsi="Arial" w:cs="Arial"/>
          <w:color w:val="000000"/>
        </w:rPr>
      </w:pPr>
      <w:ins w:id="973" w:author="Unknown">
        <w:r>
          <w:rPr>
            <w:rFonts w:ascii="Arial" w:hAnsi="Arial" w:cs="Arial"/>
            <w:color w:val="000000"/>
          </w:rPr>
          <w:t>Thus, two rows from the table would be deleted and the SELECT statement would produce the following result.</w:t>
        </w:r>
      </w:ins>
    </w:p>
    <w:p w:rsidR="00FE2412" w:rsidRDefault="00FE2412" w:rsidP="00FE2412">
      <w:pPr>
        <w:pStyle w:val="HTMLPreformatted"/>
        <w:rPr>
          <w:ins w:id="974" w:author="Unknown"/>
          <w:sz w:val="23"/>
          <w:szCs w:val="23"/>
        </w:rPr>
      </w:pPr>
      <w:ins w:id="975" w:author="Unknown">
        <w:r>
          <w:rPr>
            <w:sz w:val="23"/>
            <w:szCs w:val="23"/>
          </w:rPr>
          <w:lastRenderedPageBreak/>
          <w:t>+----+----------+-----+-----------+----------+</w:t>
        </w:r>
      </w:ins>
    </w:p>
    <w:p w:rsidR="00FE2412" w:rsidRDefault="00FE2412" w:rsidP="00FE2412">
      <w:pPr>
        <w:pStyle w:val="HTMLPreformatted"/>
        <w:rPr>
          <w:ins w:id="976" w:author="Unknown"/>
          <w:sz w:val="23"/>
          <w:szCs w:val="23"/>
        </w:rPr>
      </w:pPr>
      <w:ins w:id="977" w:author="Unknown">
        <w:r>
          <w:rPr>
            <w:sz w:val="23"/>
            <w:szCs w:val="23"/>
          </w:rPr>
          <w:t>| ID | NAME     | AGE | ADDRESS   | SALARY   |</w:t>
        </w:r>
      </w:ins>
    </w:p>
    <w:p w:rsidR="00FE2412" w:rsidRDefault="00FE2412" w:rsidP="00FE2412">
      <w:pPr>
        <w:pStyle w:val="HTMLPreformatted"/>
        <w:rPr>
          <w:ins w:id="978" w:author="Unknown"/>
          <w:sz w:val="23"/>
          <w:szCs w:val="23"/>
        </w:rPr>
      </w:pPr>
      <w:ins w:id="979" w:author="Unknown">
        <w:r>
          <w:rPr>
            <w:sz w:val="23"/>
            <w:szCs w:val="23"/>
          </w:rPr>
          <w:t>+----+----------+-----+-----------+----------+</w:t>
        </w:r>
      </w:ins>
    </w:p>
    <w:p w:rsidR="00FE2412" w:rsidRDefault="00FE2412" w:rsidP="00FE2412">
      <w:pPr>
        <w:pStyle w:val="HTMLPreformatted"/>
        <w:rPr>
          <w:ins w:id="980" w:author="Unknown"/>
          <w:sz w:val="23"/>
          <w:szCs w:val="23"/>
        </w:rPr>
      </w:pPr>
      <w:ins w:id="981" w:author="Unknown">
        <w:r>
          <w:rPr>
            <w:sz w:val="23"/>
            <w:szCs w:val="23"/>
          </w:rPr>
          <w:t>|  1 | Ramesh   |  32 | Ahmedabad |  2000.00 |</w:t>
        </w:r>
      </w:ins>
    </w:p>
    <w:p w:rsidR="00FE2412" w:rsidRDefault="00FE2412" w:rsidP="00FE2412">
      <w:pPr>
        <w:pStyle w:val="HTMLPreformatted"/>
        <w:rPr>
          <w:ins w:id="982" w:author="Unknown"/>
          <w:sz w:val="23"/>
          <w:szCs w:val="23"/>
        </w:rPr>
      </w:pPr>
      <w:ins w:id="983" w:author="Unknown">
        <w:r>
          <w:rPr>
            <w:sz w:val="23"/>
            <w:szCs w:val="23"/>
          </w:rPr>
          <w:t>|  3 | kaushik  |  23 | Kota      |  2000.00 |</w:t>
        </w:r>
      </w:ins>
    </w:p>
    <w:p w:rsidR="00FE2412" w:rsidRDefault="00FE2412" w:rsidP="00FE2412">
      <w:pPr>
        <w:pStyle w:val="HTMLPreformatted"/>
        <w:rPr>
          <w:ins w:id="984" w:author="Unknown"/>
          <w:sz w:val="23"/>
          <w:szCs w:val="23"/>
        </w:rPr>
      </w:pPr>
      <w:ins w:id="985" w:author="Unknown">
        <w:r>
          <w:rPr>
            <w:sz w:val="23"/>
            <w:szCs w:val="23"/>
          </w:rPr>
          <w:t>|  5 | Hardik   |  27 | Bhopal    |  8500.00 |</w:t>
        </w:r>
      </w:ins>
    </w:p>
    <w:p w:rsidR="00FE2412" w:rsidRDefault="00FE2412" w:rsidP="00FE2412">
      <w:pPr>
        <w:pStyle w:val="HTMLPreformatted"/>
        <w:rPr>
          <w:ins w:id="986" w:author="Unknown"/>
          <w:sz w:val="23"/>
          <w:szCs w:val="23"/>
        </w:rPr>
      </w:pPr>
      <w:ins w:id="987" w:author="Unknown">
        <w:r>
          <w:rPr>
            <w:sz w:val="23"/>
            <w:szCs w:val="23"/>
          </w:rPr>
          <w:t>|  6 | Komal    |  22 | MP        |  4500.00 |</w:t>
        </w:r>
      </w:ins>
    </w:p>
    <w:p w:rsidR="00FE2412" w:rsidRDefault="00FE2412" w:rsidP="00FE2412">
      <w:pPr>
        <w:pStyle w:val="HTMLPreformatted"/>
        <w:rPr>
          <w:ins w:id="988" w:author="Unknown"/>
          <w:sz w:val="23"/>
          <w:szCs w:val="23"/>
        </w:rPr>
      </w:pPr>
      <w:ins w:id="989" w:author="Unknown">
        <w:r>
          <w:rPr>
            <w:sz w:val="23"/>
            <w:szCs w:val="23"/>
          </w:rPr>
          <w:t>|  7 | Muffy    |  24 | Indore    | 10000.00 |</w:t>
        </w:r>
      </w:ins>
    </w:p>
    <w:p w:rsidR="00FE2412" w:rsidRDefault="00FE2412" w:rsidP="00FE2412">
      <w:pPr>
        <w:pStyle w:val="HTMLPreformatted"/>
        <w:rPr>
          <w:ins w:id="990" w:author="Unknown"/>
          <w:sz w:val="23"/>
          <w:szCs w:val="23"/>
        </w:rPr>
      </w:pPr>
      <w:ins w:id="991" w:author="Unknown">
        <w:r>
          <w:rPr>
            <w:sz w:val="23"/>
            <w:szCs w:val="23"/>
          </w:rPr>
          <w:t>+----+----------+-----+-----------+----------+</w:t>
        </w:r>
      </w:ins>
    </w:p>
    <w:p w:rsidR="00FE2412" w:rsidRDefault="00FE2412" w:rsidP="00FE2412">
      <w:pPr>
        <w:pStyle w:val="Heading3"/>
        <w:rPr>
          <w:ins w:id="992" w:author="Unknown"/>
          <w:rFonts w:ascii="Arial" w:hAnsi="Arial" w:cs="Arial"/>
          <w:b w:val="0"/>
          <w:bCs w:val="0"/>
          <w:color w:val="auto"/>
        </w:rPr>
      </w:pPr>
      <w:ins w:id="993" w:author="Unknown">
        <w:r>
          <w:rPr>
            <w:rFonts w:ascii="Arial" w:hAnsi="Arial" w:cs="Arial"/>
            <w:b w:val="0"/>
            <w:bCs w:val="0"/>
          </w:rPr>
          <w:t>The ROLLBACK Command</w:t>
        </w:r>
      </w:ins>
    </w:p>
    <w:p w:rsidR="00FE2412" w:rsidRDefault="00FE2412" w:rsidP="00FE2412">
      <w:pPr>
        <w:pStyle w:val="NormalWeb"/>
        <w:spacing w:before="120" w:beforeAutospacing="0" w:after="144" w:afterAutospacing="0"/>
        <w:ind w:left="48" w:right="48"/>
        <w:jc w:val="both"/>
        <w:rPr>
          <w:ins w:id="994" w:author="Unknown"/>
          <w:rFonts w:ascii="Arial" w:hAnsi="Arial" w:cs="Arial"/>
          <w:color w:val="000000"/>
        </w:rPr>
      </w:pPr>
      <w:ins w:id="995" w:author="Unknown">
        <w:r>
          <w:rPr>
            <w:rFonts w:ascii="Arial" w:hAnsi="Arial" w:cs="Arial"/>
            <w:color w:val="000000"/>
          </w:rPr>
          <w:t>The ROLLBACK command is the transactional command used to undo transactions that have not already been saved to the database. This command can only be used to undo transactions since the last COMMIT or ROLLBACK command was issued.</w:t>
        </w:r>
      </w:ins>
    </w:p>
    <w:p w:rsidR="00FE2412" w:rsidRDefault="00FE2412" w:rsidP="00FE2412">
      <w:pPr>
        <w:pStyle w:val="NormalWeb"/>
        <w:spacing w:before="120" w:beforeAutospacing="0" w:after="144" w:afterAutospacing="0"/>
        <w:ind w:left="48" w:right="48"/>
        <w:jc w:val="both"/>
        <w:rPr>
          <w:ins w:id="996" w:author="Unknown"/>
          <w:rFonts w:ascii="Arial" w:hAnsi="Arial" w:cs="Arial"/>
          <w:color w:val="000000"/>
        </w:rPr>
      </w:pPr>
      <w:ins w:id="997" w:author="Unknown">
        <w:r>
          <w:rPr>
            <w:rFonts w:ascii="Arial" w:hAnsi="Arial" w:cs="Arial"/>
            <w:color w:val="000000"/>
          </w:rPr>
          <w:t>The syntax for a ROLLBACK command is as follows −</w:t>
        </w:r>
      </w:ins>
    </w:p>
    <w:p w:rsidR="00FE2412" w:rsidRDefault="00FE2412" w:rsidP="00FE2412">
      <w:pPr>
        <w:pStyle w:val="HTMLPreformatted"/>
        <w:rPr>
          <w:ins w:id="998" w:author="Unknown"/>
          <w:sz w:val="23"/>
          <w:szCs w:val="23"/>
        </w:rPr>
      </w:pPr>
      <w:ins w:id="999" w:author="Unknown">
        <w:r>
          <w:rPr>
            <w:sz w:val="23"/>
            <w:szCs w:val="23"/>
          </w:rPr>
          <w:t>ROLLBACK;</w:t>
        </w:r>
      </w:ins>
    </w:p>
    <w:p w:rsidR="00FE2412" w:rsidRDefault="00FE2412" w:rsidP="00FE2412">
      <w:pPr>
        <w:pStyle w:val="NormalWeb"/>
        <w:spacing w:before="120" w:beforeAutospacing="0" w:after="144" w:afterAutospacing="0"/>
        <w:ind w:left="48" w:right="48"/>
        <w:jc w:val="both"/>
        <w:rPr>
          <w:ins w:id="1000" w:author="Unknown"/>
          <w:rFonts w:ascii="Arial" w:hAnsi="Arial" w:cs="Arial"/>
          <w:color w:val="000000"/>
        </w:rPr>
      </w:pPr>
      <w:ins w:id="1001" w:author="Unknown">
        <w:r>
          <w:rPr>
            <w:rFonts w:ascii="Arial" w:hAnsi="Arial" w:cs="Arial"/>
            <w:b/>
            <w:bCs/>
            <w:color w:val="000000"/>
          </w:rPr>
          <w:t>Example</w:t>
        </w:r>
      </w:ins>
    </w:p>
    <w:p w:rsidR="00FE2412" w:rsidRDefault="00FE2412" w:rsidP="00FE2412">
      <w:pPr>
        <w:pStyle w:val="NormalWeb"/>
        <w:spacing w:before="120" w:beforeAutospacing="0" w:after="144" w:afterAutospacing="0"/>
        <w:ind w:left="48" w:right="48"/>
        <w:jc w:val="both"/>
        <w:rPr>
          <w:ins w:id="1002" w:author="Unknown"/>
          <w:rFonts w:ascii="Arial" w:hAnsi="Arial" w:cs="Arial"/>
          <w:color w:val="000000"/>
        </w:rPr>
      </w:pPr>
      <w:ins w:id="1003" w:author="Unknown">
        <w:r>
          <w:rPr>
            <w:rFonts w:ascii="Arial" w:hAnsi="Arial" w:cs="Arial"/>
            <w:color w:val="000000"/>
          </w:rPr>
          <w:t>Consider the CUSTOMERS table having the following records −</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004" w:author="Unknown"/>
          <w:rStyle w:val="pln"/>
          <w:rFonts w:eastAsiaTheme="majorEastAsia"/>
          <w:color w:val="000000"/>
          <w:sz w:val="23"/>
          <w:szCs w:val="23"/>
        </w:rPr>
      </w:pPr>
      <w:ins w:id="1005" w:author="Unknown">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006" w:author="Unknown"/>
          <w:rStyle w:val="pln"/>
          <w:rFonts w:eastAsiaTheme="majorEastAsia"/>
          <w:color w:val="000000"/>
          <w:sz w:val="23"/>
          <w:szCs w:val="23"/>
        </w:rPr>
      </w:pPr>
      <w:ins w:id="1007" w:author="Unknown">
        <w:r>
          <w:rPr>
            <w:rStyle w:val="pun"/>
            <w:color w:val="666600"/>
            <w:sz w:val="23"/>
            <w:szCs w:val="23"/>
          </w:rPr>
          <w:t>|</w:t>
        </w:r>
        <w:r>
          <w:rPr>
            <w:rStyle w:val="pln"/>
            <w:rFonts w:eastAsiaTheme="majorEastAsia"/>
            <w:color w:val="000000"/>
            <w:sz w:val="23"/>
            <w:szCs w:val="23"/>
          </w:rPr>
          <w:t xml:space="preserve"> ID </w:t>
        </w:r>
        <w:r>
          <w:rPr>
            <w:rStyle w:val="pun"/>
            <w:color w:val="666600"/>
            <w:sz w:val="23"/>
            <w:szCs w:val="23"/>
          </w:rPr>
          <w:t>|</w:t>
        </w:r>
        <w:r>
          <w:rPr>
            <w:rStyle w:val="pln"/>
            <w:rFonts w:eastAsiaTheme="majorEastAsia"/>
            <w:color w:val="000000"/>
            <w:sz w:val="23"/>
            <w:szCs w:val="23"/>
          </w:rPr>
          <w:t xml:space="preserve"> NAME     </w:t>
        </w:r>
        <w:r>
          <w:rPr>
            <w:rStyle w:val="pun"/>
            <w:color w:val="666600"/>
            <w:sz w:val="23"/>
            <w:szCs w:val="23"/>
          </w:rPr>
          <w:t>|</w:t>
        </w:r>
        <w:r>
          <w:rPr>
            <w:rStyle w:val="pln"/>
            <w:rFonts w:eastAsiaTheme="majorEastAsia"/>
            <w:color w:val="000000"/>
            <w:sz w:val="23"/>
            <w:szCs w:val="23"/>
          </w:rPr>
          <w:t xml:space="preserve"> AGE </w:t>
        </w:r>
        <w:r>
          <w:rPr>
            <w:rStyle w:val="pun"/>
            <w:color w:val="666600"/>
            <w:sz w:val="23"/>
            <w:szCs w:val="23"/>
          </w:rPr>
          <w:t>|</w:t>
        </w:r>
        <w:r>
          <w:rPr>
            <w:rStyle w:val="pln"/>
            <w:rFonts w:eastAsiaTheme="majorEastAsia"/>
            <w:color w:val="000000"/>
            <w:sz w:val="23"/>
            <w:szCs w:val="23"/>
          </w:rPr>
          <w:t xml:space="preserve"> ADDRESS   </w:t>
        </w:r>
        <w:r>
          <w:rPr>
            <w:rStyle w:val="pun"/>
            <w:color w:val="666600"/>
            <w:sz w:val="23"/>
            <w:szCs w:val="23"/>
          </w:rPr>
          <w:t>|</w:t>
        </w:r>
        <w:r>
          <w:rPr>
            <w:rStyle w:val="pln"/>
            <w:rFonts w:eastAsiaTheme="majorEastAsia"/>
            <w:color w:val="000000"/>
            <w:sz w:val="23"/>
            <w:szCs w:val="23"/>
          </w:rPr>
          <w:t xml:space="preserve"> SALARY   </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008" w:author="Unknown"/>
          <w:rStyle w:val="pln"/>
          <w:rFonts w:eastAsiaTheme="majorEastAsia"/>
          <w:color w:val="000000"/>
          <w:sz w:val="23"/>
          <w:szCs w:val="23"/>
        </w:rPr>
      </w:pPr>
      <w:ins w:id="1009" w:author="Unknown">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010" w:author="Unknown"/>
          <w:rStyle w:val="pln"/>
          <w:rFonts w:eastAsiaTheme="majorEastAsia"/>
          <w:color w:val="000000"/>
          <w:sz w:val="23"/>
          <w:szCs w:val="23"/>
        </w:rPr>
      </w:pPr>
      <w:ins w:id="1011" w:author="Unknown">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1</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Ramesh</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32</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Ahmedabad</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2000.00</w:t>
        </w:r>
        <w:r>
          <w:rPr>
            <w:rStyle w:val="pln"/>
            <w:rFonts w:eastAsiaTheme="majorEastAsia"/>
            <w:color w:val="000000"/>
            <w:sz w:val="23"/>
            <w:szCs w:val="23"/>
          </w:rPr>
          <w:t xml:space="preserve"> </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012" w:author="Unknown"/>
          <w:rStyle w:val="pln"/>
          <w:rFonts w:eastAsiaTheme="majorEastAsia"/>
          <w:color w:val="000000"/>
          <w:sz w:val="23"/>
          <w:szCs w:val="23"/>
        </w:rPr>
      </w:pPr>
      <w:ins w:id="1013" w:author="Unknown">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Khilan</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25</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Delhi</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1500.00</w:t>
        </w:r>
        <w:r>
          <w:rPr>
            <w:rStyle w:val="pln"/>
            <w:rFonts w:eastAsiaTheme="majorEastAsia"/>
            <w:color w:val="000000"/>
            <w:sz w:val="23"/>
            <w:szCs w:val="23"/>
          </w:rPr>
          <w:t xml:space="preserve"> </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014" w:author="Unknown"/>
          <w:rStyle w:val="pln"/>
          <w:rFonts w:eastAsiaTheme="majorEastAsia"/>
          <w:color w:val="000000"/>
          <w:sz w:val="23"/>
          <w:szCs w:val="23"/>
        </w:rPr>
      </w:pPr>
      <w:ins w:id="1015" w:author="Unknown">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3</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kaushik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23</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Kota</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2000.00</w:t>
        </w:r>
        <w:r>
          <w:rPr>
            <w:rStyle w:val="pln"/>
            <w:rFonts w:eastAsiaTheme="majorEastAsia"/>
            <w:color w:val="000000"/>
            <w:sz w:val="23"/>
            <w:szCs w:val="23"/>
          </w:rPr>
          <w:t xml:space="preserve"> </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016" w:author="Unknown"/>
          <w:rStyle w:val="pln"/>
          <w:rFonts w:eastAsiaTheme="majorEastAsia"/>
          <w:color w:val="000000"/>
          <w:sz w:val="23"/>
          <w:szCs w:val="23"/>
        </w:rPr>
      </w:pPr>
      <w:ins w:id="1017" w:author="Unknown">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4</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Chaitali</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25</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Mumbai</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6500.00</w:t>
        </w:r>
        <w:r>
          <w:rPr>
            <w:rStyle w:val="pln"/>
            <w:rFonts w:eastAsiaTheme="majorEastAsia"/>
            <w:color w:val="000000"/>
            <w:sz w:val="23"/>
            <w:szCs w:val="23"/>
          </w:rPr>
          <w:t xml:space="preserve"> </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018" w:author="Unknown"/>
          <w:rStyle w:val="pln"/>
          <w:rFonts w:eastAsiaTheme="majorEastAsia"/>
          <w:color w:val="000000"/>
          <w:sz w:val="23"/>
          <w:szCs w:val="23"/>
        </w:rPr>
      </w:pPr>
      <w:ins w:id="1019" w:author="Unknown">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5</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Hardik</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27</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Bhopal</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8500.00</w:t>
        </w:r>
        <w:r>
          <w:rPr>
            <w:rStyle w:val="pln"/>
            <w:rFonts w:eastAsiaTheme="majorEastAsia"/>
            <w:color w:val="000000"/>
            <w:sz w:val="23"/>
            <w:szCs w:val="23"/>
          </w:rPr>
          <w:t xml:space="preserve"> </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020" w:author="Unknown"/>
          <w:rStyle w:val="pln"/>
          <w:rFonts w:eastAsiaTheme="majorEastAsia"/>
          <w:color w:val="000000"/>
          <w:sz w:val="23"/>
          <w:szCs w:val="23"/>
        </w:rPr>
      </w:pPr>
      <w:ins w:id="1021" w:author="Unknown">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6</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Komal</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22</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MP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4500.00</w:t>
        </w:r>
        <w:r>
          <w:rPr>
            <w:rStyle w:val="pln"/>
            <w:rFonts w:eastAsiaTheme="majorEastAsia"/>
            <w:color w:val="000000"/>
            <w:sz w:val="23"/>
            <w:szCs w:val="23"/>
          </w:rPr>
          <w:t xml:space="preserve"> </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022" w:author="Unknown"/>
          <w:rStyle w:val="pln"/>
          <w:rFonts w:eastAsiaTheme="majorEastAsia"/>
          <w:color w:val="000000"/>
          <w:sz w:val="23"/>
          <w:szCs w:val="23"/>
        </w:rPr>
      </w:pPr>
      <w:ins w:id="1023" w:author="Unknown">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7</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Muffy</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24</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Indore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10000.00</w:t>
        </w:r>
        <w:r>
          <w:rPr>
            <w:rStyle w:val="pln"/>
            <w:rFonts w:eastAsiaTheme="majorEastAsia"/>
            <w:color w:val="000000"/>
            <w:sz w:val="23"/>
            <w:szCs w:val="23"/>
          </w:rPr>
          <w:t xml:space="preserve"> </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024" w:author="Unknown"/>
          <w:sz w:val="23"/>
          <w:szCs w:val="23"/>
        </w:rPr>
      </w:pPr>
      <w:ins w:id="1025" w:author="Unknown">
        <w:r>
          <w:rPr>
            <w:rStyle w:val="pun"/>
            <w:color w:val="666600"/>
            <w:sz w:val="23"/>
            <w:szCs w:val="23"/>
          </w:rPr>
          <w:t>+----+----------+-----+-----------+----------+</w:t>
        </w:r>
      </w:ins>
    </w:p>
    <w:p w:rsidR="00FE2412" w:rsidRDefault="00FE2412" w:rsidP="00FE2412">
      <w:pPr>
        <w:pStyle w:val="NormalWeb"/>
        <w:spacing w:before="120" w:beforeAutospacing="0" w:after="144" w:afterAutospacing="0"/>
        <w:ind w:left="48" w:right="48"/>
        <w:jc w:val="both"/>
        <w:rPr>
          <w:ins w:id="1026" w:author="Unknown"/>
          <w:rFonts w:ascii="Arial" w:hAnsi="Arial" w:cs="Arial"/>
          <w:color w:val="000000"/>
        </w:rPr>
      </w:pPr>
      <w:ins w:id="1027" w:author="Unknown">
        <w:r>
          <w:rPr>
            <w:rFonts w:ascii="Arial" w:hAnsi="Arial" w:cs="Arial"/>
            <w:color w:val="000000"/>
          </w:rPr>
          <w:t>Following is an example, which would delete those records from the table which have the age = 25 and then ROLLBACK the changes in the database.</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028" w:author="Unknown"/>
          <w:rStyle w:val="pln"/>
          <w:rFonts w:eastAsiaTheme="majorEastAsia"/>
          <w:color w:val="000000"/>
          <w:sz w:val="23"/>
          <w:szCs w:val="23"/>
        </w:rPr>
      </w:pPr>
      <w:ins w:id="1029" w:author="Unknown">
        <w:r>
          <w:rPr>
            <w:rStyle w:val="pln"/>
            <w:rFonts w:eastAsiaTheme="majorEastAsia"/>
            <w:color w:val="000000"/>
            <w:sz w:val="23"/>
            <w:szCs w:val="23"/>
          </w:rPr>
          <w:t>SQL</w:t>
        </w:r>
        <w:r>
          <w:rPr>
            <w:rStyle w:val="pun"/>
            <w:color w:val="666600"/>
            <w:sz w:val="23"/>
            <w:szCs w:val="23"/>
          </w:rPr>
          <w:t>&gt;</w:t>
        </w:r>
        <w:r>
          <w:rPr>
            <w:rStyle w:val="pln"/>
            <w:rFonts w:eastAsiaTheme="majorEastAsia"/>
            <w:color w:val="000000"/>
            <w:sz w:val="23"/>
            <w:szCs w:val="23"/>
          </w:rPr>
          <w:t xml:space="preserve"> DELETE FROM CUSTOMERS</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030" w:author="Unknown"/>
          <w:rStyle w:val="pln"/>
          <w:rFonts w:eastAsiaTheme="majorEastAsia"/>
          <w:color w:val="000000"/>
          <w:sz w:val="23"/>
          <w:szCs w:val="23"/>
        </w:rPr>
      </w:pPr>
      <w:ins w:id="1031" w:author="Unknown">
        <w:r>
          <w:rPr>
            <w:rStyle w:val="pln"/>
            <w:rFonts w:eastAsiaTheme="majorEastAsia"/>
            <w:color w:val="000000"/>
            <w:sz w:val="23"/>
            <w:szCs w:val="23"/>
          </w:rPr>
          <w:t xml:space="preserve">   WHERE AGE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25</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032" w:author="Unknown"/>
          <w:sz w:val="23"/>
          <w:szCs w:val="23"/>
        </w:rPr>
      </w:pPr>
      <w:ins w:id="1033" w:author="Unknown">
        <w:r>
          <w:rPr>
            <w:rStyle w:val="pln"/>
            <w:rFonts w:eastAsiaTheme="majorEastAsia"/>
            <w:color w:val="000000"/>
            <w:sz w:val="23"/>
            <w:szCs w:val="23"/>
          </w:rPr>
          <w:t>SQL</w:t>
        </w:r>
        <w:r>
          <w:rPr>
            <w:rStyle w:val="pun"/>
            <w:color w:val="666600"/>
            <w:sz w:val="23"/>
            <w:szCs w:val="23"/>
          </w:rPr>
          <w:t>&gt;</w:t>
        </w:r>
        <w:r>
          <w:rPr>
            <w:rStyle w:val="pln"/>
            <w:rFonts w:eastAsiaTheme="majorEastAsia"/>
            <w:color w:val="000000"/>
            <w:sz w:val="23"/>
            <w:szCs w:val="23"/>
          </w:rPr>
          <w:t xml:space="preserve"> ROLLBACK</w:t>
        </w:r>
        <w:r>
          <w:rPr>
            <w:rStyle w:val="pun"/>
            <w:color w:val="666600"/>
            <w:sz w:val="23"/>
            <w:szCs w:val="23"/>
          </w:rPr>
          <w:t>;</w:t>
        </w:r>
      </w:ins>
    </w:p>
    <w:p w:rsidR="00FE2412" w:rsidRDefault="00FE2412" w:rsidP="00FE2412">
      <w:pPr>
        <w:pStyle w:val="NormalWeb"/>
        <w:spacing w:before="120" w:beforeAutospacing="0" w:after="144" w:afterAutospacing="0"/>
        <w:ind w:left="48" w:right="48"/>
        <w:jc w:val="both"/>
        <w:rPr>
          <w:ins w:id="1034" w:author="Unknown"/>
          <w:rFonts w:ascii="Arial" w:hAnsi="Arial" w:cs="Arial"/>
          <w:color w:val="000000"/>
        </w:rPr>
      </w:pPr>
      <w:ins w:id="1035" w:author="Unknown">
        <w:r>
          <w:rPr>
            <w:rFonts w:ascii="Arial" w:hAnsi="Arial" w:cs="Arial"/>
            <w:color w:val="000000"/>
          </w:rPr>
          <w:t>Thus, the delete operation would not impact the table and the SELECT statement would produce the following result.</w:t>
        </w:r>
      </w:ins>
    </w:p>
    <w:p w:rsidR="00FE2412" w:rsidRDefault="00FE2412" w:rsidP="00FE2412">
      <w:pPr>
        <w:pStyle w:val="HTMLPreformatted"/>
        <w:rPr>
          <w:ins w:id="1036" w:author="Unknown"/>
          <w:sz w:val="23"/>
          <w:szCs w:val="23"/>
        </w:rPr>
      </w:pPr>
      <w:ins w:id="1037" w:author="Unknown">
        <w:r>
          <w:rPr>
            <w:sz w:val="23"/>
            <w:szCs w:val="23"/>
          </w:rPr>
          <w:t>+----+----------+-----+-----------+----------+</w:t>
        </w:r>
      </w:ins>
    </w:p>
    <w:p w:rsidR="00FE2412" w:rsidRDefault="00FE2412" w:rsidP="00FE2412">
      <w:pPr>
        <w:pStyle w:val="HTMLPreformatted"/>
        <w:rPr>
          <w:ins w:id="1038" w:author="Unknown"/>
          <w:sz w:val="23"/>
          <w:szCs w:val="23"/>
        </w:rPr>
      </w:pPr>
      <w:ins w:id="1039" w:author="Unknown">
        <w:r>
          <w:rPr>
            <w:sz w:val="23"/>
            <w:szCs w:val="23"/>
          </w:rPr>
          <w:t>| ID | NAME     | AGE | ADDRESS   | SALARY   |</w:t>
        </w:r>
      </w:ins>
    </w:p>
    <w:p w:rsidR="00FE2412" w:rsidRDefault="00FE2412" w:rsidP="00FE2412">
      <w:pPr>
        <w:pStyle w:val="HTMLPreformatted"/>
        <w:rPr>
          <w:ins w:id="1040" w:author="Unknown"/>
          <w:sz w:val="23"/>
          <w:szCs w:val="23"/>
        </w:rPr>
      </w:pPr>
      <w:ins w:id="1041" w:author="Unknown">
        <w:r>
          <w:rPr>
            <w:sz w:val="23"/>
            <w:szCs w:val="23"/>
          </w:rPr>
          <w:t>+----+----------+-----+-----------+----------+</w:t>
        </w:r>
      </w:ins>
    </w:p>
    <w:p w:rsidR="00FE2412" w:rsidRDefault="00FE2412" w:rsidP="00FE2412">
      <w:pPr>
        <w:pStyle w:val="HTMLPreformatted"/>
        <w:rPr>
          <w:ins w:id="1042" w:author="Unknown"/>
          <w:sz w:val="23"/>
          <w:szCs w:val="23"/>
        </w:rPr>
      </w:pPr>
      <w:ins w:id="1043" w:author="Unknown">
        <w:r>
          <w:rPr>
            <w:sz w:val="23"/>
            <w:szCs w:val="23"/>
          </w:rPr>
          <w:t>|  1 | Ramesh   |  32 | Ahmedabad |  2000.00 |</w:t>
        </w:r>
      </w:ins>
    </w:p>
    <w:p w:rsidR="00FE2412" w:rsidRDefault="00FE2412" w:rsidP="00FE2412">
      <w:pPr>
        <w:pStyle w:val="HTMLPreformatted"/>
        <w:rPr>
          <w:ins w:id="1044" w:author="Unknown"/>
          <w:sz w:val="23"/>
          <w:szCs w:val="23"/>
        </w:rPr>
      </w:pPr>
      <w:ins w:id="1045" w:author="Unknown">
        <w:r>
          <w:rPr>
            <w:sz w:val="23"/>
            <w:szCs w:val="23"/>
          </w:rPr>
          <w:t>|  2 | Khilan   |  25 | Delhi     |  1500.00 |</w:t>
        </w:r>
      </w:ins>
    </w:p>
    <w:p w:rsidR="00FE2412" w:rsidRDefault="00FE2412" w:rsidP="00FE2412">
      <w:pPr>
        <w:pStyle w:val="HTMLPreformatted"/>
        <w:rPr>
          <w:ins w:id="1046" w:author="Unknown"/>
          <w:sz w:val="23"/>
          <w:szCs w:val="23"/>
        </w:rPr>
      </w:pPr>
      <w:ins w:id="1047" w:author="Unknown">
        <w:r>
          <w:rPr>
            <w:sz w:val="23"/>
            <w:szCs w:val="23"/>
          </w:rPr>
          <w:t>|  3 | kaushik  |  23 | Kota      |  2000.00 |</w:t>
        </w:r>
      </w:ins>
    </w:p>
    <w:p w:rsidR="00FE2412" w:rsidRDefault="00FE2412" w:rsidP="00FE2412">
      <w:pPr>
        <w:pStyle w:val="HTMLPreformatted"/>
        <w:rPr>
          <w:ins w:id="1048" w:author="Unknown"/>
          <w:sz w:val="23"/>
          <w:szCs w:val="23"/>
        </w:rPr>
      </w:pPr>
      <w:ins w:id="1049" w:author="Unknown">
        <w:r>
          <w:rPr>
            <w:sz w:val="23"/>
            <w:szCs w:val="23"/>
          </w:rPr>
          <w:t>|  4 | Chaitali |  25 | Mumbai    |  6500.00 |</w:t>
        </w:r>
      </w:ins>
    </w:p>
    <w:p w:rsidR="00FE2412" w:rsidRDefault="00FE2412" w:rsidP="00FE2412">
      <w:pPr>
        <w:pStyle w:val="HTMLPreformatted"/>
        <w:rPr>
          <w:ins w:id="1050" w:author="Unknown"/>
          <w:sz w:val="23"/>
          <w:szCs w:val="23"/>
        </w:rPr>
      </w:pPr>
      <w:ins w:id="1051" w:author="Unknown">
        <w:r>
          <w:rPr>
            <w:sz w:val="23"/>
            <w:szCs w:val="23"/>
          </w:rPr>
          <w:t>|  5 | Hardik   |  27 | Bhopal    |  8500.00 |</w:t>
        </w:r>
      </w:ins>
    </w:p>
    <w:p w:rsidR="00FE2412" w:rsidRDefault="00FE2412" w:rsidP="00FE2412">
      <w:pPr>
        <w:pStyle w:val="HTMLPreformatted"/>
        <w:rPr>
          <w:ins w:id="1052" w:author="Unknown"/>
          <w:sz w:val="23"/>
          <w:szCs w:val="23"/>
        </w:rPr>
      </w:pPr>
      <w:ins w:id="1053" w:author="Unknown">
        <w:r>
          <w:rPr>
            <w:sz w:val="23"/>
            <w:szCs w:val="23"/>
          </w:rPr>
          <w:t>|  6 | Komal    |  22 | MP        |  4500.00 |</w:t>
        </w:r>
      </w:ins>
    </w:p>
    <w:p w:rsidR="00FE2412" w:rsidRDefault="00FE2412" w:rsidP="00FE2412">
      <w:pPr>
        <w:pStyle w:val="HTMLPreformatted"/>
        <w:rPr>
          <w:ins w:id="1054" w:author="Unknown"/>
          <w:sz w:val="23"/>
          <w:szCs w:val="23"/>
        </w:rPr>
      </w:pPr>
      <w:ins w:id="1055" w:author="Unknown">
        <w:r>
          <w:rPr>
            <w:sz w:val="23"/>
            <w:szCs w:val="23"/>
          </w:rPr>
          <w:t>|  7 | Muffy    |  24 | Indore    | 10000.00 |</w:t>
        </w:r>
      </w:ins>
    </w:p>
    <w:p w:rsidR="00FE2412" w:rsidRDefault="00FE2412" w:rsidP="00FE2412">
      <w:pPr>
        <w:pStyle w:val="HTMLPreformatted"/>
        <w:rPr>
          <w:ins w:id="1056" w:author="Unknown"/>
          <w:sz w:val="23"/>
          <w:szCs w:val="23"/>
        </w:rPr>
      </w:pPr>
      <w:ins w:id="1057" w:author="Unknown">
        <w:r>
          <w:rPr>
            <w:sz w:val="23"/>
            <w:szCs w:val="23"/>
          </w:rPr>
          <w:t>+----+----------+-----+-----------+----------+</w:t>
        </w:r>
      </w:ins>
    </w:p>
    <w:p w:rsidR="00FE2412" w:rsidRDefault="00FE2412" w:rsidP="00FE2412">
      <w:pPr>
        <w:pStyle w:val="Heading3"/>
        <w:rPr>
          <w:ins w:id="1058" w:author="Unknown"/>
          <w:rFonts w:ascii="Arial" w:hAnsi="Arial" w:cs="Arial"/>
          <w:b w:val="0"/>
          <w:bCs w:val="0"/>
          <w:color w:val="auto"/>
        </w:rPr>
      </w:pPr>
      <w:ins w:id="1059" w:author="Unknown">
        <w:r>
          <w:rPr>
            <w:rFonts w:ascii="Arial" w:hAnsi="Arial" w:cs="Arial"/>
            <w:b w:val="0"/>
            <w:bCs w:val="0"/>
          </w:rPr>
          <w:lastRenderedPageBreak/>
          <w:t>The SAVEPOINT Command</w:t>
        </w:r>
      </w:ins>
    </w:p>
    <w:p w:rsidR="00FE2412" w:rsidRDefault="00FE2412" w:rsidP="00FE2412">
      <w:pPr>
        <w:pStyle w:val="NormalWeb"/>
        <w:spacing w:before="120" w:beforeAutospacing="0" w:after="144" w:afterAutospacing="0"/>
        <w:ind w:left="48" w:right="48"/>
        <w:jc w:val="both"/>
        <w:rPr>
          <w:ins w:id="1060" w:author="Unknown"/>
          <w:rFonts w:ascii="Arial" w:hAnsi="Arial" w:cs="Arial"/>
          <w:color w:val="000000"/>
        </w:rPr>
      </w:pPr>
      <w:ins w:id="1061" w:author="Unknown">
        <w:r>
          <w:rPr>
            <w:rFonts w:ascii="Arial" w:hAnsi="Arial" w:cs="Arial"/>
            <w:color w:val="000000"/>
          </w:rPr>
          <w:t>A SAVEPOINT is a point in a transaction when you can roll the transaction back to a certain point without rolling back the entire transaction.</w:t>
        </w:r>
      </w:ins>
    </w:p>
    <w:p w:rsidR="00FE2412" w:rsidRDefault="00FE2412" w:rsidP="00FE2412">
      <w:pPr>
        <w:pStyle w:val="NormalWeb"/>
        <w:spacing w:before="120" w:beforeAutospacing="0" w:after="144" w:afterAutospacing="0"/>
        <w:ind w:left="48" w:right="48"/>
        <w:jc w:val="both"/>
        <w:rPr>
          <w:ins w:id="1062" w:author="Unknown"/>
          <w:rFonts w:ascii="Arial" w:hAnsi="Arial" w:cs="Arial"/>
          <w:color w:val="000000"/>
        </w:rPr>
      </w:pPr>
      <w:ins w:id="1063" w:author="Unknown">
        <w:r>
          <w:rPr>
            <w:rFonts w:ascii="Arial" w:hAnsi="Arial" w:cs="Arial"/>
            <w:color w:val="000000"/>
          </w:rPr>
          <w:t>The syntax for a SAVEPOINT command is as shown below.</w:t>
        </w:r>
      </w:ins>
    </w:p>
    <w:p w:rsidR="00FE2412" w:rsidRDefault="00FE2412" w:rsidP="00FE2412">
      <w:pPr>
        <w:pStyle w:val="HTMLPreformatted"/>
        <w:rPr>
          <w:ins w:id="1064" w:author="Unknown"/>
          <w:sz w:val="23"/>
          <w:szCs w:val="23"/>
        </w:rPr>
      </w:pPr>
      <w:ins w:id="1065" w:author="Unknown">
        <w:r>
          <w:rPr>
            <w:sz w:val="23"/>
            <w:szCs w:val="23"/>
          </w:rPr>
          <w:t>SAVEPOINT SAVEPOINT_NAME;</w:t>
        </w:r>
      </w:ins>
    </w:p>
    <w:p w:rsidR="00FE2412" w:rsidRDefault="00FE2412" w:rsidP="00FE2412">
      <w:pPr>
        <w:pStyle w:val="NormalWeb"/>
        <w:spacing w:before="120" w:beforeAutospacing="0" w:after="144" w:afterAutospacing="0"/>
        <w:ind w:left="48" w:right="48"/>
        <w:jc w:val="both"/>
        <w:rPr>
          <w:ins w:id="1066" w:author="Unknown"/>
          <w:rFonts w:ascii="Arial" w:hAnsi="Arial" w:cs="Arial"/>
          <w:color w:val="000000"/>
        </w:rPr>
      </w:pPr>
      <w:ins w:id="1067" w:author="Unknown">
        <w:r>
          <w:rPr>
            <w:rFonts w:ascii="Arial" w:hAnsi="Arial" w:cs="Arial"/>
            <w:color w:val="000000"/>
          </w:rPr>
          <w:t>This command serves only in the creation of a SAVEPOINT among all the transactional statements. The ROLLBACK command is used to undo a group of transactions.</w:t>
        </w:r>
      </w:ins>
    </w:p>
    <w:p w:rsidR="00FE2412" w:rsidRDefault="00FE2412" w:rsidP="00FE2412">
      <w:pPr>
        <w:pStyle w:val="NormalWeb"/>
        <w:spacing w:before="120" w:beforeAutospacing="0" w:after="144" w:afterAutospacing="0"/>
        <w:ind w:left="48" w:right="48"/>
        <w:jc w:val="both"/>
        <w:rPr>
          <w:ins w:id="1068" w:author="Unknown"/>
          <w:rFonts w:ascii="Arial" w:hAnsi="Arial" w:cs="Arial"/>
          <w:color w:val="000000"/>
        </w:rPr>
      </w:pPr>
      <w:ins w:id="1069" w:author="Unknown">
        <w:r>
          <w:rPr>
            <w:rFonts w:ascii="Arial" w:hAnsi="Arial" w:cs="Arial"/>
            <w:color w:val="000000"/>
          </w:rPr>
          <w:t>The syntax for rolling back to a SAVEPOINT is as shown below.</w:t>
        </w:r>
      </w:ins>
    </w:p>
    <w:p w:rsidR="00FE2412" w:rsidRDefault="00FE2412" w:rsidP="00FE2412">
      <w:pPr>
        <w:pStyle w:val="HTMLPreformatted"/>
        <w:rPr>
          <w:ins w:id="1070" w:author="Unknown"/>
          <w:sz w:val="23"/>
          <w:szCs w:val="23"/>
        </w:rPr>
      </w:pPr>
      <w:ins w:id="1071" w:author="Unknown">
        <w:r>
          <w:rPr>
            <w:sz w:val="23"/>
            <w:szCs w:val="23"/>
          </w:rPr>
          <w:t>ROLLBACK TO SAVEPOINT_NAME;</w:t>
        </w:r>
      </w:ins>
    </w:p>
    <w:p w:rsidR="00FE2412" w:rsidRDefault="00FE2412" w:rsidP="00FE2412">
      <w:pPr>
        <w:pStyle w:val="NormalWeb"/>
        <w:spacing w:before="120" w:beforeAutospacing="0" w:after="144" w:afterAutospacing="0"/>
        <w:ind w:left="48" w:right="48"/>
        <w:jc w:val="both"/>
        <w:rPr>
          <w:ins w:id="1072" w:author="Unknown"/>
          <w:rFonts w:ascii="Arial" w:hAnsi="Arial" w:cs="Arial"/>
          <w:color w:val="000000"/>
        </w:rPr>
      </w:pPr>
      <w:ins w:id="1073" w:author="Unknown">
        <w:r>
          <w:rPr>
            <w:rFonts w:ascii="Arial" w:hAnsi="Arial" w:cs="Arial"/>
            <w:color w:val="000000"/>
          </w:rPr>
          <w:t>Following is an example where you plan to delete the three different records from the CUSTOMERS table. You want to create a SAVEPOINT before each delete, so that you can ROLLBACK to any SAVEPOINT at any time to return the appropriate data to its original state.</w:t>
        </w:r>
      </w:ins>
    </w:p>
    <w:p w:rsidR="00FE2412" w:rsidRDefault="00FE2412" w:rsidP="00FE2412">
      <w:pPr>
        <w:pStyle w:val="NormalWeb"/>
        <w:spacing w:before="120" w:beforeAutospacing="0" w:after="144" w:afterAutospacing="0"/>
        <w:ind w:left="48" w:right="48"/>
        <w:jc w:val="both"/>
        <w:rPr>
          <w:ins w:id="1074" w:author="Unknown"/>
          <w:rFonts w:ascii="Arial" w:hAnsi="Arial" w:cs="Arial"/>
          <w:color w:val="000000"/>
        </w:rPr>
      </w:pPr>
      <w:ins w:id="1075" w:author="Unknown">
        <w:r>
          <w:rPr>
            <w:rFonts w:ascii="Arial" w:hAnsi="Arial" w:cs="Arial"/>
            <w:b/>
            <w:bCs/>
            <w:color w:val="000000"/>
          </w:rPr>
          <w:t>Example</w:t>
        </w:r>
      </w:ins>
    </w:p>
    <w:p w:rsidR="00FE2412" w:rsidRDefault="00FE2412" w:rsidP="00FE2412">
      <w:pPr>
        <w:pStyle w:val="NormalWeb"/>
        <w:spacing w:before="120" w:beforeAutospacing="0" w:after="144" w:afterAutospacing="0"/>
        <w:ind w:left="48" w:right="48"/>
        <w:jc w:val="both"/>
        <w:rPr>
          <w:ins w:id="1076" w:author="Unknown"/>
          <w:rFonts w:ascii="Arial" w:hAnsi="Arial" w:cs="Arial"/>
          <w:color w:val="000000"/>
        </w:rPr>
      </w:pPr>
      <w:ins w:id="1077" w:author="Unknown">
        <w:r>
          <w:rPr>
            <w:rFonts w:ascii="Arial" w:hAnsi="Arial" w:cs="Arial"/>
            <w:color w:val="000000"/>
          </w:rPr>
          <w:t>Consider the CUSTOMERS table having the following records.</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078" w:author="Unknown"/>
          <w:rStyle w:val="pln"/>
          <w:rFonts w:eastAsiaTheme="majorEastAsia"/>
          <w:color w:val="000000"/>
          <w:sz w:val="23"/>
          <w:szCs w:val="23"/>
        </w:rPr>
      </w:pPr>
      <w:ins w:id="1079" w:author="Unknown">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080" w:author="Unknown"/>
          <w:rStyle w:val="pln"/>
          <w:rFonts w:eastAsiaTheme="majorEastAsia"/>
          <w:color w:val="000000"/>
          <w:sz w:val="23"/>
          <w:szCs w:val="23"/>
        </w:rPr>
      </w:pPr>
      <w:ins w:id="1081" w:author="Unknown">
        <w:r>
          <w:rPr>
            <w:rStyle w:val="pun"/>
            <w:color w:val="666600"/>
            <w:sz w:val="23"/>
            <w:szCs w:val="23"/>
          </w:rPr>
          <w:t>|</w:t>
        </w:r>
        <w:r>
          <w:rPr>
            <w:rStyle w:val="pln"/>
            <w:rFonts w:eastAsiaTheme="majorEastAsia"/>
            <w:color w:val="000000"/>
            <w:sz w:val="23"/>
            <w:szCs w:val="23"/>
          </w:rPr>
          <w:t xml:space="preserve"> ID </w:t>
        </w:r>
        <w:r>
          <w:rPr>
            <w:rStyle w:val="pun"/>
            <w:color w:val="666600"/>
            <w:sz w:val="23"/>
            <w:szCs w:val="23"/>
          </w:rPr>
          <w:t>|</w:t>
        </w:r>
        <w:r>
          <w:rPr>
            <w:rStyle w:val="pln"/>
            <w:rFonts w:eastAsiaTheme="majorEastAsia"/>
            <w:color w:val="000000"/>
            <w:sz w:val="23"/>
            <w:szCs w:val="23"/>
          </w:rPr>
          <w:t xml:space="preserve"> NAME     </w:t>
        </w:r>
        <w:r>
          <w:rPr>
            <w:rStyle w:val="pun"/>
            <w:color w:val="666600"/>
            <w:sz w:val="23"/>
            <w:szCs w:val="23"/>
          </w:rPr>
          <w:t>|</w:t>
        </w:r>
        <w:r>
          <w:rPr>
            <w:rStyle w:val="pln"/>
            <w:rFonts w:eastAsiaTheme="majorEastAsia"/>
            <w:color w:val="000000"/>
            <w:sz w:val="23"/>
            <w:szCs w:val="23"/>
          </w:rPr>
          <w:t xml:space="preserve"> AGE </w:t>
        </w:r>
        <w:r>
          <w:rPr>
            <w:rStyle w:val="pun"/>
            <w:color w:val="666600"/>
            <w:sz w:val="23"/>
            <w:szCs w:val="23"/>
          </w:rPr>
          <w:t>|</w:t>
        </w:r>
        <w:r>
          <w:rPr>
            <w:rStyle w:val="pln"/>
            <w:rFonts w:eastAsiaTheme="majorEastAsia"/>
            <w:color w:val="000000"/>
            <w:sz w:val="23"/>
            <w:szCs w:val="23"/>
          </w:rPr>
          <w:t xml:space="preserve"> ADDRESS   </w:t>
        </w:r>
        <w:r>
          <w:rPr>
            <w:rStyle w:val="pun"/>
            <w:color w:val="666600"/>
            <w:sz w:val="23"/>
            <w:szCs w:val="23"/>
          </w:rPr>
          <w:t>|</w:t>
        </w:r>
        <w:r>
          <w:rPr>
            <w:rStyle w:val="pln"/>
            <w:rFonts w:eastAsiaTheme="majorEastAsia"/>
            <w:color w:val="000000"/>
            <w:sz w:val="23"/>
            <w:szCs w:val="23"/>
          </w:rPr>
          <w:t xml:space="preserve"> SALARY   </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082" w:author="Unknown"/>
          <w:rStyle w:val="pln"/>
          <w:rFonts w:eastAsiaTheme="majorEastAsia"/>
          <w:color w:val="000000"/>
          <w:sz w:val="23"/>
          <w:szCs w:val="23"/>
        </w:rPr>
      </w:pPr>
      <w:ins w:id="1083" w:author="Unknown">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084" w:author="Unknown"/>
          <w:rStyle w:val="pln"/>
          <w:rFonts w:eastAsiaTheme="majorEastAsia"/>
          <w:color w:val="000000"/>
          <w:sz w:val="23"/>
          <w:szCs w:val="23"/>
        </w:rPr>
      </w:pPr>
      <w:ins w:id="1085" w:author="Unknown">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1</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Ramesh</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32</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Ahmedabad</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2000.00</w:t>
        </w:r>
        <w:r>
          <w:rPr>
            <w:rStyle w:val="pln"/>
            <w:rFonts w:eastAsiaTheme="majorEastAsia"/>
            <w:color w:val="000000"/>
            <w:sz w:val="23"/>
            <w:szCs w:val="23"/>
          </w:rPr>
          <w:t xml:space="preserve"> </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086" w:author="Unknown"/>
          <w:rStyle w:val="pln"/>
          <w:rFonts w:eastAsiaTheme="majorEastAsia"/>
          <w:color w:val="000000"/>
          <w:sz w:val="23"/>
          <w:szCs w:val="23"/>
        </w:rPr>
      </w:pPr>
      <w:ins w:id="1087" w:author="Unknown">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Khilan</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25</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Delhi</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1500.00</w:t>
        </w:r>
        <w:r>
          <w:rPr>
            <w:rStyle w:val="pln"/>
            <w:rFonts w:eastAsiaTheme="majorEastAsia"/>
            <w:color w:val="000000"/>
            <w:sz w:val="23"/>
            <w:szCs w:val="23"/>
          </w:rPr>
          <w:t xml:space="preserve"> </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088" w:author="Unknown"/>
          <w:rStyle w:val="pln"/>
          <w:rFonts w:eastAsiaTheme="majorEastAsia"/>
          <w:color w:val="000000"/>
          <w:sz w:val="23"/>
          <w:szCs w:val="23"/>
        </w:rPr>
      </w:pPr>
      <w:ins w:id="1089" w:author="Unknown">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3</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kaushik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23</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Kota</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2000.00</w:t>
        </w:r>
        <w:r>
          <w:rPr>
            <w:rStyle w:val="pln"/>
            <w:rFonts w:eastAsiaTheme="majorEastAsia"/>
            <w:color w:val="000000"/>
            <w:sz w:val="23"/>
            <w:szCs w:val="23"/>
          </w:rPr>
          <w:t xml:space="preserve"> </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090" w:author="Unknown"/>
          <w:rStyle w:val="pln"/>
          <w:rFonts w:eastAsiaTheme="majorEastAsia"/>
          <w:color w:val="000000"/>
          <w:sz w:val="23"/>
          <w:szCs w:val="23"/>
        </w:rPr>
      </w:pPr>
      <w:ins w:id="1091" w:author="Unknown">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4</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Chaitali</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25</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Mumbai</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6500.00</w:t>
        </w:r>
        <w:r>
          <w:rPr>
            <w:rStyle w:val="pln"/>
            <w:rFonts w:eastAsiaTheme="majorEastAsia"/>
            <w:color w:val="000000"/>
            <w:sz w:val="23"/>
            <w:szCs w:val="23"/>
          </w:rPr>
          <w:t xml:space="preserve"> </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092" w:author="Unknown"/>
          <w:rStyle w:val="pln"/>
          <w:rFonts w:eastAsiaTheme="majorEastAsia"/>
          <w:color w:val="000000"/>
          <w:sz w:val="23"/>
          <w:szCs w:val="23"/>
        </w:rPr>
      </w:pPr>
      <w:ins w:id="1093" w:author="Unknown">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5</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Hardik</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27</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Bhopal</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8500.00</w:t>
        </w:r>
        <w:r>
          <w:rPr>
            <w:rStyle w:val="pln"/>
            <w:rFonts w:eastAsiaTheme="majorEastAsia"/>
            <w:color w:val="000000"/>
            <w:sz w:val="23"/>
            <w:szCs w:val="23"/>
          </w:rPr>
          <w:t xml:space="preserve"> </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094" w:author="Unknown"/>
          <w:rStyle w:val="pln"/>
          <w:rFonts w:eastAsiaTheme="majorEastAsia"/>
          <w:color w:val="000000"/>
          <w:sz w:val="23"/>
          <w:szCs w:val="23"/>
        </w:rPr>
      </w:pPr>
      <w:ins w:id="1095" w:author="Unknown">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6</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Komal</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22</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MP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4500.00</w:t>
        </w:r>
        <w:r>
          <w:rPr>
            <w:rStyle w:val="pln"/>
            <w:rFonts w:eastAsiaTheme="majorEastAsia"/>
            <w:color w:val="000000"/>
            <w:sz w:val="23"/>
            <w:szCs w:val="23"/>
          </w:rPr>
          <w:t xml:space="preserve"> </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096" w:author="Unknown"/>
          <w:rStyle w:val="pln"/>
          <w:rFonts w:eastAsiaTheme="majorEastAsia"/>
          <w:color w:val="000000"/>
          <w:sz w:val="23"/>
          <w:szCs w:val="23"/>
        </w:rPr>
      </w:pPr>
      <w:ins w:id="1097" w:author="Unknown">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7</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Muffy</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24</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Indore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10000.00</w:t>
        </w:r>
        <w:r>
          <w:rPr>
            <w:rStyle w:val="pln"/>
            <w:rFonts w:eastAsiaTheme="majorEastAsia"/>
            <w:color w:val="000000"/>
            <w:sz w:val="23"/>
            <w:szCs w:val="23"/>
          </w:rPr>
          <w:t xml:space="preserve"> </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098" w:author="Unknown"/>
          <w:sz w:val="23"/>
          <w:szCs w:val="23"/>
        </w:rPr>
      </w:pPr>
      <w:ins w:id="1099" w:author="Unknown">
        <w:r>
          <w:rPr>
            <w:rStyle w:val="pun"/>
            <w:color w:val="666600"/>
            <w:sz w:val="23"/>
            <w:szCs w:val="23"/>
          </w:rPr>
          <w:t>+----+----------+-----+-----------+----------+</w:t>
        </w:r>
      </w:ins>
    </w:p>
    <w:p w:rsidR="00FE2412" w:rsidRDefault="00FE2412" w:rsidP="00FE2412">
      <w:pPr>
        <w:pStyle w:val="NormalWeb"/>
        <w:spacing w:before="120" w:beforeAutospacing="0" w:after="144" w:afterAutospacing="0"/>
        <w:ind w:left="48" w:right="48"/>
        <w:jc w:val="both"/>
        <w:rPr>
          <w:ins w:id="1100" w:author="Unknown"/>
          <w:rFonts w:ascii="Arial" w:hAnsi="Arial" w:cs="Arial"/>
          <w:color w:val="000000"/>
        </w:rPr>
      </w:pPr>
      <w:ins w:id="1101" w:author="Unknown">
        <w:r>
          <w:rPr>
            <w:rFonts w:ascii="Arial" w:hAnsi="Arial" w:cs="Arial"/>
            <w:color w:val="000000"/>
          </w:rPr>
          <w:t>The following code block contains the series of operations.</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102" w:author="Unknown"/>
          <w:rStyle w:val="pln"/>
          <w:rFonts w:eastAsiaTheme="majorEastAsia"/>
          <w:color w:val="000000"/>
          <w:sz w:val="23"/>
          <w:szCs w:val="23"/>
        </w:rPr>
      </w:pPr>
      <w:ins w:id="1103" w:author="Unknown">
        <w:r>
          <w:rPr>
            <w:rStyle w:val="pln"/>
            <w:rFonts w:eastAsiaTheme="majorEastAsia"/>
            <w:color w:val="000000"/>
            <w:sz w:val="23"/>
            <w:szCs w:val="23"/>
          </w:rPr>
          <w:t>SQL</w:t>
        </w:r>
        <w:r>
          <w:rPr>
            <w:rStyle w:val="pun"/>
            <w:color w:val="666600"/>
            <w:sz w:val="23"/>
            <w:szCs w:val="23"/>
          </w:rPr>
          <w:t>&gt;</w:t>
        </w:r>
        <w:r>
          <w:rPr>
            <w:rStyle w:val="pln"/>
            <w:rFonts w:eastAsiaTheme="majorEastAsia"/>
            <w:color w:val="000000"/>
            <w:sz w:val="23"/>
            <w:szCs w:val="23"/>
          </w:rPr>
          <w:t xml:space="preserve"> SAVEPOINT SP1</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104" w:author="Unknown"/>
          <w:rStyle w:val="pln"/>
          <w:rFonts w:eastAsiaTheme="majorEastAsia"/>
          <w:color w:val="000000"/>
          <w:sz w:val="23"/>
          <w:szCs w:val="23"/>
        </w:rPr>
      </w:pPr>
      <w:ins w:id="1105" w:author="Unknown">
        <w:r>
          <w:rPr>
            <w:rStyle w:val="typ"/>
            <w:color w:val="660066"/>
            <w:sz w:val="23"/>
            <w:szCs w:val="23"/>
          </w:rPr>
          <w:t>Savepoint</w:t>
        </w:r>
        <w:r>
          <w:rPr>
            <w:rStyle w:val="pln"/>
            <w:rFonts w:eastAsiaTheme="majorEastAsia"/>
            <w:color w:val="000000"/>
            <w:sz w:val="23"/>
            <w:szCs w:val="23"/>
          </w:rPr>
          <w:t xml:space="preserve"> created</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106" w:author="Unknown"/>
          <w:rStyle w:val="pln"/>
          <w:rFonts w:eastAsiaTheme="majorEastAsia"/>
          <w:color w:val="000000"/>
          <w:sz w:val="23"/>
          <w:szCs w:val="23"/>
        </w:rPr>
      </w:pPr>
      <w:ins w:id="1107" w:author="Unknown">
        <w:r>
          <w:rPr>
            <w:rStyle w:val="pln"/>
            <w:rFonts w:eastAsiaTheme="majorEastAsia"/>
            <w:color w:val="000000"/>
            <w:sz w:val="23"/>
            <w:szCs w:val="23"/>
          </w:rPr>
          <w:t>SQL</w:t>
        </w:r>
        <w:r>
          <w:rPr>
            <w:rStyle w:val="pun"/>
            <w:color w:val="666600"/>
            <w:sz w:val="23"/>
            <w:szCs w:val="23"/>
          </w:rPr>
          <w:t>&gt;</w:t>
        </w:r>
        <w:r>
          <w:rPr>
            <w:rStyle w:val="pln"/>
            <w:rFonts w:eastAsiaTheme="majorEastAsia"/>
            <w:color w:val="000000"/>
            <w:sz w:val="23"/>
            <w:szCs w:val="23"/>
          </w:rPr>
          <w:t xml:space="preserve"> DELETE FROM CUSTOMERS WHERE ID</w:t>
        </w:r>
        <w:r>
          <w:rPr>
            <w:rStyle w:val="pun"/>
            <w:color w:val="666600"/>
            <w:sz w:val="23"/>
            <w:szCs w:val="23"/>
          </w:rPr>
          <w:t>=</w:t>
        </w:r>
        <w:r>
          <w:rPr>
            <w:rStyle w:val="lit"/>
            <w:rFonts w:eastAsiaTheme="majorEastAsia"/>
            <w:color w:val="006666"/>
            <w:sz w:val="23"/>
            <w:szCs w:val="23"/>
          </w:rPr>
          <w:t>1</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108" w:author="Unknown"/>
          <w:rStyle w:val="pln"/>
          <w:rFonts w:eastAsiaTheme="majorEastAsia"/>
          <w:color w:val="000000"/>
          <w:sz w:val="23"/>
          <w:szCs w:val="23"/>
        </w:rPr>
      </w:pPr>
      <w:ins w:id="1109" w:author="Unknown">
        <w:r>
          <w:rPr>
            <w:rStyle w:val="lit"/>
            <w:rFonts w:eastAsiaTheme="majorEastAsia"/>
            <w:color w:val="006666"/>
            <w:sz w:val="23"/>
            <w:szCs w:val="23"/>
          </w:rPr>
          <w:t>1</w:t>
        </w:r>
        <w:r>
          <w:rPr>
            <w:rStyle w:val="pln"/>
            <w:rFonts w:eastAsiaTheme="majorEastAsia"/>
            <w:color w:val="000000"/>
            <w:sz w:val="23"/>
            <w:szCs w:val="23"/>
          </w:rPr>
          <w:t xml:space="preserve"> row deleted</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110" w:author="Unknown"/>
          <w:rStyle w:val="pln"/>
          <w:rFonts w:eastAsiaTheme="majorEastAsia"/>
          <w:color w:val="000000"/>
          <w:sz w:val="23"/>
          <w:szCs w:val="23"/>
        </w:rPr>
      </w:pPr>
      <w:ins w:id="1111" w:author="Unknown">
        <w:r>
          <w:rPr>
            <w:rStyle w:val="pln"/>
            <w:rFonts w:eastAsiaTheme="majorEastAsia"/>
            <w:color w:val="000000"/>
            <w:sz w:val="23"/>
            <w:szCs w:val="23"/>
          </w:rPr>
          <w:t>SQL</w:t>
        </w:r>
        <w:r>
          <w:rPr>
            <w:rStyle w:val="pun"/>
            <w:color w:val="666600"/>
            <w:sz w:val="23"/>
            <w:szCs w:val="23"/>
          </w:rPr>
          <w:t>&gt;</w:t>
        </w:r>
        <w:r>
          <w:rPr>
            <w:rStyle w:val="pln"/>
            <w:rFonts w:eastAsiaTheme="majorEastAsia"/>
            <w:color w:val="000000"/>
            <w:sz w:val="23"/>
            <w:szCs w:val="23"/>
          </w:rPr>
          <w:t xml:space="preserve"> SAVEPOINT SP2</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112" w:author="Unknown"/>
          <w:rStyle w:val="pln"/>
          <w:rFonts w:eastAsiaTheme="majorEastAsia"/>
          <w:color w:val="000000"/>
          <w:sz w:val="23"/>
          <w:szCs w:val="23"/>
        </w:rPr>
      </w:pPr>
      <w:ins w:id="1113" w:author="Unknown">
        <w:r>
          <w:rPr>
            <w:rStyle w:val="typ"/>
            <w:color w:val="660066"/>
            <w:sz w:val="23"/>
            <w:szCs w:val="23"/>
          </w:rPr>
          <w:t>Savepoint</w:t>
        </w:r>
        <w:r>
          <w:rPr>
            <w:rStyle w:val="pln"/>
            <w:rFonts w:eastAsiaTheme="majorEastAsia"/>
            <w:color w:val="000000"/>
            <w:sz w:val="23"/>
            <w:szCs w:val="23"/>
          </w:rPr>
          <w:t xml:space="preserve"> created</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114" w:author="Unknown"/>
          <w:rStyle w:val="pln"/>
          <w:rFonts w:eastAsiaTheme="majorEastAsia"/>
          <w:color w:val="000000"/>
          <w:sz w:val="23"/>
          <w:szCs w:val="23"/>
        </w:rPr>
      </w:pPr>
      <w:ins w:id="1115" w:author="Unknown">
        <w:r>
          <w:rPr>
            <w:rStyle w:val="pln"/>
            <w:rFonts w:eastAsiaTheme="majorEastAsia"/>
            <w:color w:val="000000"/>
            <w:sz w:val="23"/>
            <w:szCs w:val="23"/>
          </w:rPr>
          <w:t>SQL</w:t>
        </w:r>
        <w:r>
          <w:rPr>
            <w:rStyle w:val="pun"/>
            <w:color w:val="666600"/>
            <w:sz w:val="23"/>
            <w:szCs w:val="23"/>
          </w:rPr>
          <w:t>&gt;</w:t>
        </w:r>
        <w:r>
          <w:rPr>
            <w:rStyle w:val="pln"/>
            <w:rFonts w:eastAsiaTheme="majorEastAsia"/>
            <w:color w:val="000000"/>
            <w:sz w:val="23"/>
            <w:szCs w:val="23"/>
          </w:rPr>
          <w:t xml:space="preserve"> DELETE FROM CUSTOMERS WHERE ID</w:t>
        </w:r>
        <w:r>
          <w:rPr>
            <w:rStyle w:val="pun"/>
            <w:color w:val="666600"/>
            <w:sz w:val="23"/>
            <w:szCs w:val="23"/>
          </w:rPr>
          <w:t>=</w:t>
        </w:r>
        <w:r>
          <w:rPr>
            <w:rStyle w:val="lit"/>
            <w:rFonts w:eastAsiaTheme="majorEastAsia"/>
            <w:color w:val="006666"/>
            <w:sz w:val="23"/>
            <w:szCs w:val="23"/>
          </w:rPr>
          <w:t>2</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116" w:author="Unknown"/>
          <w:rStyle w:val="pln"/>
          <w:rFonts w:eastAsiaTheme="majorEastAsia"/>
          <w:color w:val="000000"/>
          <w:sz w:val="23"/>
          <w:szCs w:val="23"/>
        </w:rPr>
      </w:pPr>
      <w:ins w:id="1117" w:author="Unknown">
        <w:r>
          <w:rPr>
            <w:rStyle w:val="lit"/>
            <w:rFonts w:eastAsiaTheme="majorEastAsia"/>
            <w:color w:val="006666"/>
            <w:sz w:val="23"/>
            <w:szCs w:val="23"/>
          </w:rPr>
          <w:t>1</w:t>
        </w:r>
        <w:r>
          <w:rPr>
            <w:rStyle w:val="pln"/>
            <w:rFonts w:eastAsiaTheme="majorEastAsia"/>
            <w:color w:val="000000"/>
            <w:sz w:val="23"/>
            <w:szCs w:val="23"/>
          </w:rPr>
          <w:t xml:space="preserve"> row deleted</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118" w:author="Unknown"/>
          <w:rStyle w:val="pln"/>
          <w:rFonts w:eastAsiaTheme="majorEastAsia"/>
          <w:color w:val="000000"/>
          <w:sz w:val="23"/>
          <w:szCs w:val="23"/>
        </w:rPr>
      </w:pPr>
      <w:ins w:id="1119" w:author="Unknown">
        <w:r>
          <w:rPr>
            <w:rStyle w:val="pln"/>
            <w:rFonts w:eastAsiaTheme="majorEastAsia"/>
            <w:color w:val="000000"/>
            <w:sz w:val="23"/>
            <w:szCs w:val="23"/>
          </w:rPr>
          <w:t>SQL</w:t>
        </w:r>
        <w:r>
          <w:rPr>
            <w:rStyle w:val="pun"/>
            <w:color w:val="666600"/>
            <w:sz w:val="23"/>
            <w:szCs w:val="23"/>
          </w:rPr>
          <w:t>&gt;</w:t>
        </w:r>
        <w:r>
          <w:rPr>
            <w:rStyle w:val="pln"/>
            <w:rFonts w:eastAsiaTheme="majorEastAsia"/>
            <w:color w:val="000000"/>
            <w:sz w:val="23"/>
            <w:szCs w:val="23"/>
          </w:rPr>
          <w:t xml:space="preserve"> SAVEPOINT SP3</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120" w:author="Unknown"/>
          <w:rStyle w:val="pln"/>
          <w:rFonts w:eastAsiaTheme="majorEastAsia"/>
          <w:color w:val="000000"/>
          <w:sz w:val="23"/>
          <w:szCs w:val="23"/>
        </w:rPr>
      </w:pPr>
      <w:ins w:id="1121" w:author="Unknown">
        <w:r>
          <w:rPr>
            <w:rStyle w:val="typ"/>
            <w:color w:val="660066"/>
            <w:sz w:val="23"/>
            <w:szCs w:val="23"/>
          </w:rPr>
          <w:t>Savepoint</w:t>
        </w:r>
        <w:r>
          <w:rPr>
            <w:rStyle w:val="pln"/>
            <w:rFonts w:eastAsiaTheme="majorEastAsia"/>
            <w:color w:val="000000"/>
            <w:sz w:val="23"/>
            <w:szCs w:val="23"/>
          </w:rPr>
          <w:t xml:space="preserve"> created</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122" w:author="Unknown"/>
          <w:rStyle w:val="pln"/>
          <w:rFonts w:eastAsiaTheme="majorEastAsia"/>
          <w:color w:val="000000"/>
          <w:sz w:val="23"/>
          <w:szCs w:val="23"/>
        </w:rPr>
      </w:pPr>
      <w:ins w:id="1123" w:author="Unknown">
        <w:r>
          <w:rPr>
            <w:rStyle w:val="pln"/>
            <w:rFonts w:eastAsiaTheme="majorEastAsia"/>
            <w:color w:val="000000"/>
            <w:sz w:val="23"/>
            <w:szCs w:val="23"/>
          </w:rPr>
          <w:t>SQL</w:t>
        </w:r>
        <w:r>
          <w:rPr>
            <w:rStyle w:val="pun"/>
            <w:color w:val="666600"/>
            <w:sz w:val="23"/>
            <w:szCs w:val="23"/>
          </w:rPr>
          <w:t>&gt;</w:t>
        </w:r>
        <w:r>
          <w:rPr>
            <w:rStyle w:val="pln"/>
            <w:rFonts w:eastAsiaTheme="majorEastAsia"/>
            <w:color w:val="000000"/>
            <w:sz w:val="23"/>
            <w:szCs w:val="23"/>
          </w:rPr>
          <w:t xml:space="preserve"> DELETE FROM CUSTOMERS WHERE ID</w:t>
        </w:r>
        <w:r>
          <w:rPr>
            <w:rStyle w:val="pun"/>
            <w:color w:val="666600"/>
            <w:sz w:val="23"/>
            <w:szCs w:val="23"/>
          </w:rPr>
          <w:t>=</w:t>
        </w:r>
        <w:r>
          <w:rPr>
            <w:rStyle w:val="lit"/>
            <w:rFonts w:eastAsiaTheme="majorEastAsia"/>
            <w:color w:val="006666"/>
            <w:sz w:val="23"/>
            <w:szCs w:val="23"/>
          </w:rPr>
          <w:t>3</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124" w:author="Unknown"/>
          <w:sz w:val="23"/>
          <w:szCs w:val="23"/>
        </w:rPr>
      </w:pPr>
      <w:ins w:id="1125" w:author="Unknown">
        <w:r>
          <w:rPr>
            <w:rStyle w:val="lit"/>
            <w:rFonts w:eastAsiaTheme="majorEastAsia"/>
            <w:color w:val="006666"/>
            <w:sz w:val="23"/>
            <w:szCs w:val="23"/>
          </w:rPr>
          <w:t>1</w:t>
        </w:r>
        <w:r>
          <w:rPr>
            <w:rStyle w:val="pln"/>
            <w:rFonts w:eastAsiaTheme="majorEastAsia"/>
            <w:color w:val="000000"/>
            <w:sz w:val="23"/>
            <w:szCs w:val="23"/>
          </w:rPr>
          <w:t xml:space="preserve"> row deleted</w:t>
        </w:r>
        <w:r>
          <w:rPr>
            <w:rStyle w:val="pun"/>
            <w:color w:val="666600"/>
            <w:sz w:val="23"/>
            <w:szCs w:val="23"/>
          </w:rPr>
          <w:t>.</w:t>
        </w:r>
      </w:ins>
    </w:p>
    <w:p w:rsidR="00FE2412" w:rsidRDefault="00FE2412" w:rsidP="00FE2412">
      <w:pPr>
        <w:pStyle w:val="NormalWeb"/>
        <w:spacing w:before="120" w:beforeAutospacing="0" w:after="144" w:afterAutospacing="0"/>
        <w:ind w:left="48" w:right="48"/>
        <w:jc w:val="both"/>
        <w:rPr>
          <w:ins w:id="1126" w:author="Unknown"/>
          <w:rFonts w:ascii="Arial" w:hAnsi="Arial" w:cs="Arial"/>
          <w:color w:val="000000"/>
        </w:rPr>
      </w:pPr>
      <w:ins w:id="1127" w:author="Unknown">
        <w:r>
          <w:rPr>
            <w:rFonts w:ascii="Arial" w:hAnsi="Arial" w:cs="Arial"/>
            <w:color w:val="000000"/>
          </w:rPr>
          <w:t>Now that the three deletions have taken place, let us assume that you have changed your mind and decided to ROLLBACK to the SAVEPOINT that you identified as SP2. Because SP2 was created after the first deletion, the last two deletions are undone −</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128" w:author="Unknown"/>
          <w:rStyle w:val="pln"/>
          <w:rFonts w:eastAsiaTheme="majorEastAsia"/>
          <w:color w:val="000000"/>
          <w:sz w:val="23"/>
          <w:szCs w:val="23"/>
        </w:rPr>
      </w:pPr>
      <w:ins w:id="1129" w:author="Unknown">
        <w:r>
          <w:rPr>
            <w:rStyle w:val="pln"/>
            <w:rFonts w:eastAsiaTheme="majorEastAsia"/>
            <w:color w:val="000000"/>
            <w:sz w:val="23"/>
            <w:szCs w:val="23"/>
          </w:rPr>
          <w:lastRenderedPageBreak/>
          <w:t>SQL</w:t>
        </w:r>
        <w:r>
          <w:rPr>
            <w:rStyle w:val="pun"/>
            <w:color w:val="666600"/>
            <w:sz w:val="23"/>
            <w:szCs w:val="23"/>
          </w:rPr>
          <w:t>&gt;</w:t>
        </w:r>
        <w:r>
          <w:rPr>
            <w:rStyle w:val="pln"/>
            <w:rFonts w:eastAsiaTheme="majorEastAsia"/>
            <w:color w:val="000000"/>
            <w:sz w:val="23"/>
            <w:szCs w:val="23"/>
          </w:rPr>
          <w:t xml:space="preserve"> ROLLBACK TO SP2</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130" w:author="Unknown"/>
          <w:sz w:val="23"/>
          <w:szCs w:val="23"/>
        </w:rPr>
      </w:pPr>
      <w:ins w:id="1131" w:author="Unknown">
        <w:r>
          <w:rPr>
            <w:rStyle w:val="typ"/>
            <w:color w:val="660066"/>
            <w:sz w:val="23"/>
            <w:szCs w:val="23"/>
          </w:rPr>
          <w:t>Rollback</w:t>
        </w:r>
        <w:r>
          <w:rPr>
            <w:rStyle w:val="pln"/>
            <w:rFonts w:eastAsiaTheme="majorEastAsia"/>
            <w:color w:val="000000"/>
            <w:sz w:val="23"/>
            <w:szCs w:val="23"/>
          </w:rPr>
          <w:t xml:space="preserve"> complete</w:t>
        </w:r>
        <w:r>
          <w:rPr>
            <w:rStyle w:val="pun"/>
            <w:color w:val="666600"/>
            <w:sz w:val="23"/>
            <w:szCs w:val="23"/>
          </w:rPr>
          <w:t>.</w:t>
        </w:r>
      </w:ins>
    </w:p>
    <w:p w:rsidR="00FE2412" w:rsidRDefault="00FE2412" w:rsidP="00FE2412">
      <w:pPr>
        <w:pStyle w:val="NormalWeb"/>
        <w:spacing w:before="120" w:beforeAutospacing="0" w:after="144" w:afterAutospacing="0"/>
        <w:ind w:left="48" w:right="48"/>
        <w:jc w:val="both"/>
        <w:rPr>
          <w:ins w:id="1132" w:author="Unknown"/>
          <w:rFonts w:ascii="Arial" w:hAnsi="Arial" w:cs="Arial"/>
          <w:color w:val="000000"/>
        </w:rPr>
      </w:pPr>
      <w:ins w:id="1133" w:author="Unknown">
        <w:r>
          <w:rPr>
            <w:rFonts w:ascii="Arial" w:hAnsi="Arial" w:cs="Arial"/>
            <w:color w:val="000000"/>
          </w:rPr>
          <w:t>Notice that only the first deletion took place since you rolled back to SP2.</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134" w:author="Unknown"/>
          <w:rStyle w:val="pln"/>
          <w:rFonts w:eastAsiaTheme="majorEastAsia"/>
          <w:color w:val="000000"/>
          <w:sz w:val="23"/>
          <w:szCs w:val="23"/>
        </w:rPr>
      </w:pPr>
      <w:ins w:id="1135" w:author="Unknown">
        <w:r>
          <w:rPr>
            <w:rStyle w:val="pln"/>
            <w:rFonts w:eastAsiaTheme="majorEastAsia"/>
            <w:color w:val="000000"/>
            <w:sz w:val="23"/>
            <w:szCs w:val="23"/>
          </w:rPr>
          <w:t>SQL</w:t>
        </w:r>
        <w:r>
          <w:rPr>
            <w:rStyle w:val="pun"/>
            <w:color w:val="666600"/>
            <w:sz w:val="23"/>
            <w:szCs w:val="23"/>
          </w:rPr>
          <w:t>&gt;</w:t>
        </w:r>
        <w:r>
          <w:rPr>
            <w:rStyle w:val="pln"/>
            <w:rFonts w:eastAsiaTheme="majorEastAsia"/>
            <w:color w:val="000000"/>
            <w:sz w:val="23"/>
            <w:szCs w:val="23"/>
          </w:rPr>
          <w:t xml:space="preserve"> SELECT </w:t>
        </w:r>
        <w:r>
          <w:rPr>
            <w:rStyle w:val="pun"/>
            <w:color w:val="666600"/>
            <w:sz w:val="23"/>
            <w:szCs w:val="23"/>
          </w:rPr>
          <w:t>*</w:t>
        </w:r>
        <w:r>
          <w:rPr>
            <w:rStyle w:val="pln"/>
            <w:rFonts w:eastAsiaTheme="majorEastAsia"/>
            <w:color w:val="000000"/>
            <w:sz w:val="23"/>
            <w:szCs w:val="23"/>
          </w:rPr>
          <w:t xml:space="preserve"> FROM CUSTOMERS</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136" w:author="Unknown"/>
          <w:rStyle w:val="pln"/>
          <w:rFonts w:eastAsiaTheme="majorEastAsia"/>
          <w:color w:val="000000"/>
          <w:sz w:val="23"/>
          <w:szCs w:val="23"/>
        </w:rPr>
      </w:pPr>
      <w:ins w:id="1137" w:author="Unknown">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138" w:author="Unknown"/>
          <w:rStyle w:val="pln"/>
          <w:rFonts w:eastAsiaTheme="majorEastAsia"/>
          <w:color w:val="000000"/>
          <w:sz w:val="23"/>
          <w:szCs w:val="23"/>
        </w:rPr>
      </w:pPr>
      <w:ins w:id="1139" w:author="Unknown">
        <w:r>
          <w:rPr>
            <w:rStyle w:val="pun"/>
            <w:color w:val="666600"/>
            <w:sz w:val="23"/>
            <w:szCs w:val="23"/>
          </w:rPr>
          <w:t>|</w:t>
        </w:r>
        <w:r>
          <w:rPr>
            <w:rStyle w:val="pln"/>
            <w:rFonts w:eastAsiaTheme="majorEastAsia"/>
            <w:color w:val="000000"/>
            <w:sz w:val="23"/>
            <w:szCs w:val="23"/>
          </w:rPr>
          <w:t xml:space="preserve"> ID </w:t>
        </w:r>
        <w:r>
          <w:rPr>
            <w:rStyle w:val="pun"/>
            <w:color w:val="666600"/>
            <w:sz w:val="23"/>
            <w:szCs w:val="23"/>
          </w:rPr>
          <w:t>|</w:t>
        </w:r>
        <w:r>
          <w:rPr>
            <w:rStyle w:val="pln"/>
            <w:rFonts w:eastAsiaTheme="majorEastAsia"/>
            <w:color w:val="000000"/>
            <w:sz w:val="23"/>
            <w:szCs w:val="23"/>
          </w:rPr>
          <w:t xml:space="preserve"> NAME     </w:t>
        </w:r>
        <w:r>
          <w:rPr>
            <w:rStyle w:val="pun"/>
            <w:color w:val="666600"/>
            <w:sz w:val="23"/>
            <w:szCs w:val="23"/>
          </w:rPr>
          <w:t>|</w:t>
        </w:r>
        <w:r>
          <w:rPr>
            <w:rStyle w:val="pln"/>
            <w:rFonts w:eastAsiaTheme="majorEastAsia"/>
            <w:color w:val="000000"/>
            <w:sz w:val="23"/>
            <w:szCs w:val="23"/>
          </w:rPr>
          <w:t xml:space="preserve"> AGE </w:t>
        </w:r>
        <w:r>
          <w:rPr>
            <w:rStyle w:val="pun"/>
            <w:color w:val="666600"/>
            <w:sz w:val="23"/>
            <w:szCs w:val="23"/>
          </w:rPr>
          <w:t>|</w:t>
        </w:r>
        <w:r>
          <w:rPr>
            <w:rStyle w:val="pln"/>
            <w:rFonts w:eastAsiaTheme="majorEastAsia"/>
            <w:color w:val="000000"/>
            <w:sz w:val="23"/>
            <w:szCs w:val="23"/>
          </w:rPr>
          <w:t xml:space="preserve"> ADDRESS   </w:t>
        </w:r>
        <w:r>
          <w:rPr>
            <w:rStyle w:val="pun"/>
            <w:color w:val="666600"/>
            <w:sz w:val="23"/>
            <w:szCs w:val="23"/>
          </w:rPr>
          <w:t>|</w:t>
        </w:r>
        <w:r>
          <w:rPr>
            <w:rStyle w:val="pln"/>
            <w:rFonts w:eastAsiaTheme="majorEastAsia"/>
            <w:color w:val="000000"/>
            <w:sz w:val="23"/>
            <w:szCs w:val="23"/>
          </w:rPr>
          <w:t xml:space="preserve"> SALARY   </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140" w:author="Unknown"/>
          <w:rStyle w:val="pln"/>
          <w:rFonts w:eastAsiaTheme="majorEastAsia"/>
          <w:color w:val="000000"/>
          <w:sz w:val="23"/>
          <w:szCs w:val="23"/>
        </w:rPr>
      </w:pPr>
      <w:ins w:id="1141" w:author="Unknown">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142" w:author="Unknown"/>
          <w:rStyle w:val="pln"/>
          <w:rFonts w:eastAsiaTheme="majorEastAsia"/>
          <w:color w:val="000000"/>
          <w:sz w:val="23"/>
          <w:szCs w:val="23"/>
        </w:rPr>
      </w:pPr>
      <w:ins w:id="1143" w:author="Unknown">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Khilan</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25</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Delhi</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1500.00</w:t>
        </w:r>
        <w:r>
          <w:rPr>
            <w:rStyle w:val="pln"/>
            <w:rFonts w:eastAsiaTheme="majorEastAsia"/>
            <w:color w:val="000000"/>
            <w:sz w:val="23"/>
            <w:szCs w:val="23"/>
          </w:rPr>
          <w:t xml:space="preserve"> </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144" w:author="Unknown"/>
          <w:rStyle w:val="pln"/>
          <w:rFonts w:eastAsiaTheme="majorEastAsia"/>
          <w:color w:val="000000"/>
          <w:sz w:val="23"/>
          <w:szCs w:val="23"/>
        </w:rPr>
      </w:pPr>
      <w:ins w:id="1145" w:author="Unknown">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3</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kaushik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23</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Kota</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2000.00</w:t>
        </w:r>
        <w:r>
          <w:rPr>
            <w:rStyle w:val="pln"/>
            <w:rFonts w:eastAsiaTheme="majorEastAsia"/>
            <w:color w:val="000000"/>
            <w:sz w:val="23"/>
            <w:szCs w:val="23"/>
          </w:rPr>
          <w:t xml:space="preserve"> </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146" w:author="Unknown"/>
          <w:rStyle w:val="pln"/>
          <w:rFonts w:eastAsiaTheme="majorEastAsia"/>
          <w:color w:val="000000"/>
          <w:sz w:val="23"/>
          <w:szCs w:val="23"/>
        </w:rPr>
      </w:pPr>
      <w:ins w:id="1147" w:author="Unknown">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4</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Chaitali</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25</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Mumbai</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6500.00</w:t>
        </w:r>
        <w:r>
          <w:rPr>
            <w:rStyle w:val="pln"/>
            <w:rFonts w:eastAsiaTheme="majorEastAsia"/>
            <w:color w:val="000000"/>
            <w:sz w:val="23"/>
            <w:szCs w:val="23"/>
          </w:rPr>
          <w:t xml:space="preserve"> </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148" w:author="Unknown"/>
          <w:rStyle w:val="pln"/>
          <w:rFonts w:eastAsiaTheme="majorEastAsia"/>
          <w:color w:val="000000"/>
          <w:sz w:val="23"/>
          <w:szCs w:val="23"/>
        </w:rPr>
      </w:pPr>
      <w:ins w:id="1149" w:author="Unknown">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5</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Hardik</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27</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Bhopal</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8500.00</w:t>
        </w:r>
        <w:r>
          <w:rPr>
            <w:rStyle w:val="pln"/>
            <w:rFonts w:eastAsiaTheme="majorEastAsia"/>
            <w:color w:val="000000"/>
            <w:sz w:val="23"/>
            <w:szCs w:val="23"/>
          </w:rPr>
          <w:t xml:space="preserve"> </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150" w:author="Unknown"/>
          <w:rStyle w:val="pln"/>
          <w:rFonts w:eastAsiaTheme="majorEastAsia"/>
          <w:color w:val="000000"/>
          <w:sz w:val="23"/>
          <w:szCs w:val="23"/>
        </w:rPr>
      </w:pPr>
      <w:ins w:id="1151" w:author="Unknown">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6</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Komal</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22</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MP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4500.00</w:t>
        </w:r>
        <w:r>
          <w:rPr>
            <w:rStyle w:val="pln"/>
            <w:rFonts w:eastAsiaTheme="majorEastAsia"/>
            <w:color w:val="000000"/>
            <w:sz w:val="23"/>
            <w:szCs w:val="23"/>
          </w:rPr>
          <w:t xml:space="preserve"> </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152" w:author="Unknown"/>
          <w:rStyle w:val="pln"/>
          <w:rFonts w:eastAsiaTheme="majorEastAsia"/>
          <w:color w:val="000000"/>
          <w:sz w:val="23"/>
          <w:szCs w:val="23"/>
        </w:rPr>
      </w:pPr>
      <w:ins w:id="1153" w:author="Unknown">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7</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Muffy</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24</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Indore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10000.00</w:t>
        </w:r>
        <w:r>
          <w:rPr>
            <w:rStyle w:val="pln"/>
            <w:rFonts w:eastAsiaTheme="majorEastAsia"/>
            <w:color w:val="000000"/>
            <w:sz w:val="23"/>
            <w:szCs w:val="23"/>
          </w:rPr>
          <w:t xml:space="preserve"> </w:t>
        </w:r>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154" w:author="Unknown"/>
          <w:rStyle w:val="pln"/>
          <w:rFonts w:eastAsiaTheme="majorEastAsia"/>
          <w:color w:val="000000"/>
          <w:sz w:val="23"/>
          <w:szCs w:val="23"/>
        </w:rPr>
      </w:pPr>
      <w:ins w:id="1155" w:author="Unknown">
        <w:r>
          <w:rPr>
            <w:rStyle w:val="pun"/>
            <w:color w:val="666600"/>
            <w:sz w:val="23"/>
            <w:szCs w:val="23"/>
          </w:rPr>
          <w:t>+----+----------+-----+-----------+----------+</w:t>
        </w:r>
      </w:ins>
    </w:p>
    <w:p w:rsidR="00FE2412" w:rsidRDefault="00FE2412" w:rsidP="00FE2412">
      <w:pPr>
        <w:pStyle w:val="HTMLPreformatted"/>
        <w:pBdr>
          <w:top w:val="single" w:sz="6" w:space="2" w:color="888888"/>
          <w:left w:val="single" w:sz="6" w:space="2" w:color="888888"/>
          <w:bottom w:val="single" w:sz="6" w:space="2" w:color="888888"/>
          <w:right w:val="single" w:sz="6" w:space="2" w:color="888888"/>
        </w:pBdr>
        <w:rPr>
          <w:ins w:id="1156" w:author="Unknown"/>
          <w:sz w:val="23"/>
          <w:szCs w:val="23"/>
        </w:rPr>
      </w:pPr>
      <w:ins w:id="1157" w:author="Unknown">
        <w:r>
          <w:rPr>
            <w:rStyle w:val="lit"/>
            <w:rFonts w:eastAsiaTheme="majorEastAsia"/>
            <w:color w:val="006666"/>
            <w:sz w:val="23"/>
            <w:szCs w:val="23"/>
          </w:rPr>
          <w:t>6</w:t>
        </w:r>
        <w:r>
          <w:rPr>
            <w:rStyle w:val="pln"/>
            <w:rFonts w:eastAsiaTheme="majorEastAsia"/>
            <w:color w:val="000000"/>
            <w:sz w:val="23"/>
            <w:szCs w:val="23"/>
          </w:rPr>
          <w:t xml:space="preserve"> rows selected</w:t>
        </w:r>
        <w:r>
          <w:rPr>
            <w:rStyle w:val="pun"/>
            <w:color w:val="666600"/>
            <w:sz w:val="23"/>
            <w:szCs w:val="23"/>
          </w:rPr>
          <w:t>.</w:t>
        </w:r>
      </w:ins>
    </w:p>
    <w:p w:rsidR="00FE2412" w:rsidRDefault="00FE2412" w:rsidP="00FE2412">
      <w:pPr>
        <w:pStyle w:val="Heading3"/>
        <w:rPr>
          <w:ins w:id="1158" w:author="Unknown"/>
          <w:rFonts w:ascii="Arial" w:hAnsi="Arial" w:cs="Arial"/>
          <w:b w:val="0"/>
          <w:bCs w:val="0"/>
          <w:sz w:val="27"/>
          <w:szCs w:val="27"/>
        </w:rPr>
      </w:pPr>
      <w:ins w:id="1159" w:author="Unknown">
        <w:r>
          <w:rPr>
            <w:rFonts w:ascii="Arial" w:hAnsi="Arial" w:cs="Arial"/>
            <w:b w:val="0"/>
            <w:bCs w:val="0"/>
          </w:rPr>
          <w:t>The RELEASE SAVEPOINT Command</w:t>
        </w:r>
      </w:ins>
    </w:p>
    <w:p w:rsidR="00FE2412" w:rsidRDefault="00FE2412" w:rsidP="00FE2412">
      <w:pPr>
        <w:pStyle w:val="NormalWeb"/>
        <w:spacing w:before="120" w:beforeAutospacing="0" w:after="144" w:afterAutospacing="0"/>
        <w:ind w:left="48" w:right="48"/>
        <w:jc w:val="both"/>
        <w:rPr>
          <w:ins w:id="1160" w:author="Unknown"/>
          <w:rFonts w:ascii="Arial" w:hAnsi="Arial" w:cs="Arial"/>
          <w:color w:val="000000"/>
        </w:rPr>
      </w:pPr>
      <w:ins w:id="1161" w:author="Unknown">
        <w:r>
          <w:rPr>
            <w:rFonts w:ascii="Arial" w:hAnsi="Arial" w:cs="Arial"/>
            <w:color w:val="000000"/>
          </w:rPr>
          <w:t>The RELEASE SAVEPOINT command is used to remove a SAVEPOINT that you have created.</w:t>
        </w:r>
      </w:ins>
    </w:p>
    <w:p w:rsidR="00FE2412" w:rsidRDefault="00FE2412" w:rsidP="00FE2412">
      <w:pPr>
        <w:pStyle w:val="NormalWeb"/>
        <w:spacing w:before="120" w:beforeAutospacing="0" w:after="144" w:afterAutospacing="0"/>
        <w:ind w:left="48" w:right="48"/>
        <w:jc w:val="both"/>
        <w:rPr>
          <w:ins w:id="1162" w:author="Unknown"/>
          <w:rFonts w:ascii="Arial" w:hAnsi="Arial" w:cs="Arial"/>
          <w:color w:val="000000"/>
        </w:rPr>
      </w:pPr>
      <w:ins w:id="1163" w:author="Unknown">
        <w:r>
          <w:rPr>
            <w:rFonts w:ascii="Arial" w:hAnsi="Arial" w:cs="Arial"/>
            <w:color w:val="000000"/>
          </w:rPr>
          <w:t>The syntax for a RELEASE SAVEPOINT command is as follows.</w:t>
        </w:r>
      </w:ins>
    </w:p>
    <w:p w:rsidR="00FE2412" w:rsidRDefault="00FE2412" w:rsidP="00FE2412">
      <w:pPr>
        <w:pStyle w:val="HTMLPreformatted"/>
        <w:rPr>
          <w:ins w:id="1164" w:author="Unknown"/>
          <w:sz w:val="23"/>
          <w:szCs w:val="23"/>
        </w:rPr>
      </w:pPr>
      <w:ins w:id="1165" w:author="Unknown">
        <w:r>
          <w:rPr>
            <w:sz w:val="23"/>
            <w:szCs w:val="23"/>
          </w:rPr>
          <w:t>RELEASE SAVEPOINT SAVEPOINT_NAME;</w:t>
        </w:r>
      </w:ins>
    </w:p>
    <w:p w:rsidR="00FE2412" w:rsidRDefault="00FE2412" w:rsidP="00FE2412">
      <w:pPr>
        <w:pStyle w:val="NormalWeb"/>
        <w:spacing w:before="120" w:beforeAutospacing="0" w:after="144" w:afterAutospacing="0"/>
        <w:ind w:left="48" w:right="48"/>
        <w:jc w:val="both"/>
        <w:rPr>
          <w:ins w:id="1166" w:author="Unknown"/>
          <w:rFonts w:ascii="Arial" w:hAnsi="Arial" w:cs="Arial"/>
          <w:color w:val="000000"/>
        </w:rPr>
      </w:pPr>
      <w:ins w:id="1167" w:author="Unknown">
        <w:r>
          <w:rPr>
            <w:rFonts w:ascii="Arial" w:hAnsi="Arial" w:cs="Arial"/>
            <w:color w:val="000000"/>
          </w:rPr>
          <w:t>Once a SAVEPOINT has been released, you can no longer use the ROLLBACK command to undo transactions performed since the last SAVEPOINT.</w:t>
        </w:r>
      </w:ins>
    </w:p>
    <w:p w:rsidR="00FE2412" w:rsidRDefault="00FE2412" w:rsidP="00257F6D">
      <w:pPr>
        <w:shd w:val="clear" w:color="auto" w:fill="FFFFFF"/>
        <w:rPr>
          <w:rFonts w:ascii="Consolas" w:hAnsi="Consolas" w:cs="Consolas"/>
          <w:color w:val="000000"/>
          <w:sz w:val="23"/>
          <w:szCs w:val="23"/>
        </w:rPr>
      </w:pPr>
    </w:p>
    <w:p w:rsidR="00257F6D" w:rsidRDefault="00257F6D" w:rsidP="00BF478B">
      <w:pPr>
        <w:shd w:val="clear" w:color="auto" w:fill="FFFFFF"/>
        <w:rPr>
          <w:rFonts w:ascii="Consolas" w:hAnsi="Consolas" w:cs="Consolas"/>
          <w:color w:val="000000"/>
          <w:sz w:val="23"/>
          <w:szCs w:val="23"/>
        </w:rPr>
      </w:pPr>
    </w:p>
    <w:p w:rsidR="00BF478B" w:rsidRDefault="00BF478B" w:rsidP="008D2EF5"/>
    <w:p w:rsidR="00244EFC" w:rsidRDefault="00244EFC" w:rsidP="008D2EF5"/>
    <w:p w:rsidR="00244EFC" w:rsidRDefault="00244EFC" w:rsidP="008D2EF5"/>
    <w:p w:rsidR="00244EFC" w:rsidRDefault="00244EFC" w:rsidP="008D2EF5"/>
    <w:p w:rsidR="00244EFC" w:rsidRDefault="00244EFC" w:rsidP="008D2EF5"/>
    <w:p w:rsidR="00244EFC" w:rsidRDefault="00244EFC" w:rsidP="008D2EF5"/>
    <w:p w:rsidR="00244EFC" w:rsidRDefault="00244EFC" w:rsidP="008D2EF5"/>
    <w:p w:rsidR="00244EFC" w:rsidRDefault="00244EFC" w:rsidP="008D2EF5"/>
    <w:p w:rsidR="00244EFC" w:rsidRDefault="00244EFC" w:rsidP="008D2EF5"/>
    <w:p w:rsidR="00244EFC" w:rsidRDefault="00244EFC" w:rsidP="008D2EF5"/>
    <w:p w:rsidR="00244EFC" w:rsidRDefault="00244EFC" w:rsidP="008D2EF5"/>
    <w:p w:rsidR="004C6AE3" w:rsidRDefault="004C6AE3" w:rsidP="004C6AE3">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lastRenderedPageBreak/>
        <w:t>PL/SQL - Overview</w:t>
      </w:r>
    </w:p>
    <w:p w:rsidR="004C6AE3" w:rsidRDefault="004C6AE3" w:rsidP="004C6AE3">
      <w:pPr>
        <w:pStyle w:val="NormalWeb"/>
        <w:spacing w:before="120" w:beforeAutospacing="0" w:after="144" w:afterAutospacing="0"/>
        <w:ind w:left="48" w:right="48"/>
        <w:jc w:val="both"/>
        <w:rPr>
          <w:ins w:id="1168" w:author="Unknown"/>
          <w:rFonts w:ascii="Arial" w:hAnsi="Arial" w:cs="Arial"/>
          <w:color w:val="000000"/>
        </w:rPr>
      </w:pPr>
      <w:ins w:id="1169" w:author="Unknown">
        <w:r>
          <w:rPr>
            <w:rFonts w:ascii="Arial" w:hAnsi="Arial" w:cs="Arial"/>
            <w:color w:val="000000"/>
          </w:rPr>
          <w:t>The PL/SQL programming language was developed by Oracle Corporation in the late 1980s as procedural extension language for SQL and the Oracle relational database. Following are certain notable facts about PL/SQL −</w:t>
        </w:r>
      </w:ins>
    </w:p>
    <w:p w:rsidR="004C6AE3" w:rsidRDefault="004C6AE3" w:rsidP="004C6AE3">
      <w:pPr>
        <w:pStyle w:val="NormalWeb"/>
        <w:numPr>
          <w:ilvl w:val="0"/>
          <w:numId w:val="86"/>
        </w:numPr>
        <w:spacing w:before="120" w:beforeAutospacing="0" w:after="144" w:afterAutospacing="0"/>
        <w:ind w:left="768" w:right="48"/>
        <w:jc w:val="both"/>
        <w:rPr>
          <w:ins w:id="1170" w:author="Unknown"/>
          <w:rFonts w:ascii="Arial" w:hAnsi="Arial" w:cs="Arial"/>
          <w:color w:val="000000"/>
          <w:sz w:val="21"/>
          <w:szCs w:val="21"/>
        </w:rPr>
      </w:pPr>
      <w:ins w:id="1171" w:author="Unknown">
        <w:r>
          <w:rPr>
            <w:rFonts w:ascii="Arial" w:hAnsi="Arial" w:cs="Arial"/>
            <w:color w:val="000000"/>
            <w:sz w:val="21"/>
            <w:szCs w:val="21"/>
          </w:rPr>
          <w:t>PL/SQL is a completely portable, high-performance transaction-processing language.</w:t>
        </w:r>
      </w:ins>
    </w:p>
    <w:p w:rsidR="004C6AE3" w:rsidRDefault="004C6AE3" w:rsidP="004C6AE3">
      <w:pPr>
        <w:pStyle w:val="NormalWeb"/>
        <w:numPr>
          <w:ilvl w:val="0"/>
          <w:numId w:val="86"/>
        </w:numPr>
        <w:spacing w:before="120" w:beforeAutospacing="0" w:after="144" w:afterAutospacing="0"/>
        <w:ind w:left="768" w:right="48"/>
        <w:jc w:val="both"/>
        <w:rPr>
          <w:ins w:id="1172" w:author="Unknown"/>
          <w:rFonts w:ascii="Arial" w:hAnsi="Arial" w:cs="Arial"/>
          <w:color w:val="000000"/>
          <w:sz w:val="21"/>
          <w:szCs w:val="21"/>
        </w:rPr>
      </w:pPr>
      <w:ins w:id="1173" w:author="Unknown">
        <w:r>
          <w:rPr>
            <w:rFonts w:ascii="Arial" w:hAnsi="Arial" w:cs="Arial"/>
            <w:color w:val="000000"/>
            <w:sz w:val="21"/>
            <w:szCs w:val="21"/>
          </w:rPr>
          <w:t>PL/SQL provides a built-in, interpreted and OS independent programming environment.</w:t>
        </w:r>
      </w:ins>
    </w:p>
    <w:p w:rsidR="004C6AE3" w:rsidRDefault="004C6AE3" w:rsidP="004C6AE3">
      <w:pPr>
        <w:pStyle w:val="NormalWeb"/>
        <w:numPr>
          <w:ilvl w:val="0"/>
          <w:numId w:val="86"/>
        </w:numPr>
        <w:spacing w:before="120" w:beforeAutospacing="0" w:after="144" w:afterAutospacing="0"/>
        <w:ind w:left="768" w:right="48"/>
        <w:jc w:val="both"/>
        <w:rPr>
          <w:ins w:id="1174" w:author="Unknown"/>
          <w:rFonts w:ascii="Arial" w:hAnsi="Arial" w:cs="Arial"/>
          <w:color w:val="000000"/>
          <w:sz w:val="21"/>
          <w:szCs w:val="21"/>
        </w:rPr>
      </w:pPr>
      <w:ins w:id="1175" w:author="Unknown">
        <w:r>
          <w:rPr>
            <w:rFonts w:ascii="Arial" w:hAnsi="Arial" w:cs="Arial"/>
            <w:color w:val="000000"/>
            <w:sz w:val="21"/>
            <w:szCs w:val="21"/>
          </w:rPr>
          <w:t>PL/SQL can also directly be called from the command-line </w:t>
        </w:r>
        <w:r>
          <w:rPr>
            <w:rFonts w:ascii="Arial" w:hAnsi="Arial" w:cs="Arial"/>
            <w:b/>
            <w:bCs/>
            <w:color w:val="000000"/>
            <w:sz w:val="21"/>
            <w:szCs w:val="21"/>
          </w:rPr>
          <w:t>SQL*Plus interface</w:t>
        </w:r>
        <w:r>
          <w:rPr>
            <w:rFonts w:ascii="Arial" w:hAnsi="Arial" w:cs="Arial"/>
            <w:color w:val="000000"/>
            <w:sz w:val="21"/>
            <w:szCs w:val="21"/>
          </w:rPr>
          <w:t>.</w:t>
        </w:r>
      </w:ins>
    </w:p>
    <w:p w:rsidR="004C6AE3" w:rsidRDefault="004C6AE3" w:rsidP="004C6AE3">
      <w:pPr>
        <w:pStyle w:val="NormalWeb"/>
        <w:numPr>
          <w:ilvl w:val="0"/>
          <w:numId w:val="86"/>
        </w:numPr>
        <w:spacing w:before="120" w:beforeAutospacing="0" w:after="144" w:afterAutospacing="0"/>
        <w:ind w:left="768" w:right="48"/>
        <w:jc w:val="both"/>
        <w:rPr>
          <w:ins w:id="1176" w:author="Unknown"/>
          <w:rFonts w:ascii="Arial" w:hAnsi="Arial" w:cs="Arial"/>
          <w:color w:val="000000"/>
          <w:sz w:val="21"/>
          <w:szCs w:val="21"/>
        </w:rPr>
      </w:pPr>
      <w:ins w:id="1177" w:author="Unknown">
        <w:r>
          <w:rPr>
            <w:rFonts w:ascii="Arial" w:hAnsi="Arial" w:cs="Arial"/>
            <w:color w:val="000000"/>
            <w:sz w:val="21"/>
            <w:szCs w:val="21"/>
          </w:rPr>
          <w:t>Direct call can also be made from external programming language calls to database.</w:t>
        </w:r>
      </w:ins>
    </w:p>
    <w:p w:rsidR="004C6AE3" w:rsidRDefault="004C6AE3" w:rsidP="004C6AE3">
      <w:pPr>
        <w:pStyle w:val="NormalWeb"/>
        <w:numPr>
          <w:ilvl w:val="0"/>
          <w:numId w:val="86"/>
        </w:numPr>
        <w:spacing w:before="120" w:beforeAutospacing="0" w:after="144" w:afterAutospacing="0"/>
        <w:ind w:left="768" w:right="48"/>
        <w:jc w:val="both"/>
        <w:rPr>
          <w:ins w:id="1178" w:author="Unknown"/>
          <w:rFonts w:ascii="Arial" w:hAnsi="Arial" w:cs="Arial"/>
          <w:color w:val="000000"/>
          <w:sz w:val="21"/>
          <w:szCs w:val="21"/>
        </w:rPr>
      </w:pPr>
      <w:ins w:id="1179" w:author="Unknown">
        <w:r>
          <w:rPr>
            <w:rFonts w:ascii="Arial" w:hAnsi="Arial" w:cs="Arial"/>
            <w:color w:val="000000"/>
            <w:sz w:val="21"/>
            <w:szCs w:val="21"/>
          </w:rPr>
          <w:t>PL/SQL's general syntax is based on that of ADA and Pascal programming language.</w:t>
        </w:r>
      </w:ins>
    </w:p>
    <w:p w:rsidR="004C6AE3" w:rsidRDefault="004C6AE3" w:rsidP="004C6AE3">
      <w:pPr>
        <w:pStyle w:val="NormalWeb"/>
        <w:numPr>
          <w:ilvl w:val="0"/>
          <w:numId w:val="86"/>
        </w:numPr>
        <w:spacing w:before="120" w:beforeAutospacing="0" w:after="144" w:afterAutospacing="0"/>
        <w:ind w:left="768" w:right="48"/>
        <w:jc w:val="both"/>
        <w:rPr>
          <w:ins w:id="1180" w:author="Unknown"/>
          <w:rFonts w:ascii="Arial" w:hAnsi="Arial" w:cs="Arial"/>
          <w:color w:val="000000"/>
          <w:sz w:val="21"/>
          <w:szCs w:val="21"/>
        </w:rPr>
      </w:pPr>
      <w:ins w:id="1181" w:author="Unknown">
        <w:r>
          <w:rPr>
            <w:rFonts w:ascii="Arial" w:hAnsi="Arial" w:cs="Arial"/>
            <w:color w:val="000000"/>
            <w:sz w:val="21"/>
            <w:szCs w:val="21"/>
          </w:rPr>
          <w:t>Apart from Oracle, PL/SQL is available in </w:t>
        </w:r>
        <w:r>
          <w:rPr>
            <w:rFonts w:ascii="Arial" w:hAnsi="Arial" w:cs="Arial"/>
            <w:b/>
            <w:bCs/>
            <w:color w:val="000000"/>
            <w:sz w:val="21"/>
            <w:szCs w:val="21"/>
          </w:rPr>
          <w:t>TimesTen in-memory database</w:t>
        </w:r>
        <w:r>
          <w:rPr>
            <w:rFonts w:ascii="Arial" w:hAnsi="Arial" w:cs="Arial"/>
            <w:color w:val="000000"/>
            <w:sz w:val="21"/>
            <w:szCs w:val="21"/>
          </w:rPr>
          <w:t> and </w:t>
        </w:r>
        <w:r>
          <w:rPr>
            <w:rFonts w:ascii="Arial" w:hAnsi="Arial" w:cs="Arial"/>
            <w:b/>
            <w:bCs/>
            <w:color w:val="000000"/>
            <w:sz w:val="21"/>
            <w:szCs w:val="21"/>
          </w:rPr>
          <w:t>IBM DB2</w:t>
        </w:r>
        <w:r>
          <w:rPr>
            <w:rFonts w:ascii="Arial" w:hAnsi="Arial" w:cs="Arial"/>
            <w:color w:val="000000"/>
            <w:sz w:val="21"/>
            <w:szCs w:val="21"/>
          </w:rPr>
          <w:t>.</w:t>
        </w:r>
      </w:ins>
    </w:p>
    <w:p w:rsidR="004C6AE3" w:rsidRDefault="004C6AE3" w:rsidP="004C6AE3">
      <w:pPr>
        <w:pStyle w:val="Heading2"/>
        <w:rPr>
          <w:ins w:id="1182" w:author="Unknown"/>
          <w:rFonts w:ascii="Arial" w:hAnsi="Arial" w:cs="Arial"/>
          <w:b w:val="0"/>
          <w:bCs w:val="0"/>
          <w:sz w:val="35"/>
          <w:szCs w:val="35"/>
        </w:rPr>
      </w:pPr>
      <w:ins w:id="1183" w:author="Unknown">
        <w:r>
          <w:rPr>
            <w:rFonts w:ascii="Arial" w:hAnsi="Arial" w:cs="Arial"/>
            <w:b w:val="0"/>
            <w:bCs w:val="0"/>
            <w:sz w:val="35"/>
            <w:szCs w:val="35"/>
          </w:rPr>
          <w:t>Features of PL/SQL</w:t>
        </w:r>
      </w:ins>
    </w:p>
    <w:p w:rsidR="004C6AE3" w:rsidRDefault="004C6AE3" w:rsidP="004C6AE3">
      <w:pPr>
        <w:pStyle w:val="NormalWeb"/>
        <w:spacing w:before="120" w:beforeAutospacing="0" w:after="144" w:afterAutospacing="0"/>
        <w:ind w:left="48" w:right="48"/>
        <w:jc w:val="both"/>
        <w:rPr>
          <w:ins w:id="1184" w:author="Unknown"/>
          <w:rFonts w:ascii="Arial" w:hAnsi="Arial" w:cs="Arial"/>
          <w:color w:val="000000"/>
        </w:rPr>
      </w:pPr>
      <w:ins w:id="1185" w:author="Unknown">
        <w:r>
          <w:rPr>
            <w:rFonts w:ascii="Arial" w:hAnsi="Arial" w:cs="Arial"/>
            <w:color w:val="000000"/>
          </w:rPr>
          <w:t>PL/SQL has the following features −</w:t>
        </w:r>
      </w:ins>
    </w:p>
    <w:p w:rsidR="004C6AE3" w:rsidRDefault="004C6AE3" w:rsidP="004C6AE3">
      <w:pPr>
        <w:numPr>
          <w:ilvl w:val="0"/>
          <w:numId w:val="87"/>
        </w:numPr>
        <w:spacing w:before="100" w:beforeAutospacing="1" w:after="75" w:line="240" w:lineRule="auto"/>
        <w:rPr>
          <w:ins w:id="1186" w:author="Unknown"/>
          <w:rFonts w:ascii="Arial" w:hAnsi="Arial" w:cs="Arial"/>
          <w:sz w:val="21"/>
          <w:szCs w:val="21"/>
        </w:rPr>
      </w:pPr>
      <w:ins w:id="1187" w:author="Unknown">
        <w:r>
          <w:rPr>
            <w:rFonts w:ascii="Arial" w:hAnsi="Arial" w:cs="Arial"/>
            <w:sz w:val="21"/>
            <w:szCs w:val="21"/>
          </w:rPr>
          <w:t>PL/SQL is tightly integrated with SQL.</w:t>
        </w:r>
      </w:ins>
    </w:p>
    <w:p w:rsidR="004C6AE3" w:rsidRDefault="004C6AE3" w:rsidP="004C6AE3">
      <w:pPr>
        <w:numPr>
          <w:ilvl w:val="0"/>
          <w:numId w:val="87"/>
        </w:numPr>
        <w:spacing w:before="100" w:beforeAutospacing="1" w:after="75" w:line="240" w:lineRule="auto"/>
        <w:rPr>
          <w:ins w:id="1188" w:author="Unknown"/>
          <w:rFonts w:ascii="Arial" w:hAnsi="Arial" w:cs="Arial"/>
          <w:sz w:val="21"/>
          <w:szCs w:val="21"/>
        </w:rPr>
      </w:pPr>
      <w:ins w:id="1189" w:author="Unknown">
        <w:r>
          <w:rPr>
            <w:rFonts w:ascii="Arial" w:hAnsi="Arial" w:cs="Arial"/>
            <w:sz w:val="21"/>
            <w:szCs w:val="21"/>
          </w:rPr>
          <w:t>It offers extensive error checking.</w:t>
        </w:r>
      </w:ins>
    </w:p>
    <w:p w:rsidR="004C6AE3" w:rsidRDefault="004C6AE3" w:rsidP="004C6AE3">
      <w:pPr>
        <w:numPr>
          <w:ilvl w:val="0"/>
          <w:numId w:val="87"/>
        </w:numPr>
        <w:spacing w:before="100" w:beforeAutospacing="1" w:after="75" w:line="240" w:lineRule="auto"/>
        <w:rPr>
          <w:ins w:id="1190" w:author="Unknown"/>
          <w:rFonts w:ascii="Arial" w:hAnsi="Arial" w:cs="Arial"/>
          <w:sz w:val="21"/>
          <w:szCs w:val="21"/>
        </w:rPr>
      </w:pPr>
      <w:ins w:id="1191" w:author="Unknown">
        <w:r>
          <w:rPr>
            <w:rFonts w:ascii="Arial" w:hAnsi="Arial" w:cs="Arial"/>
            <w:sz w:val="21"/>
            <w:szCs w:val="21"/>
          </w:rPr>
          <w:t>It offers numerous data types.</w:t>
        </w:r>
      </w:ins>
    </w:p>
    <w:p w:rsidR="004C6AE3" w:rsidRDefault="004C6AE3" w:rsidP="004C6AE3">
      <w:pPr>
        <w:numPr>
          <w:ilvl w:val="0"/>
          <w:numId w:val="87"/>
        </w:numPr>
        <w:spacing w:before="100" w:beforeAutospacing="1" w:after="75" w:line="240" w:lineRule="auto"/>
        <w:rPr>
          <w:ins w:id="1192" w:author="Unknown"/>
          <w:rFonts w:ascii="Arial" w:hAnsi="Arial" w:cs="Arial"/>
          <w:sz w:val="21"/>
          <w:szCs w:val="21"/>
        </w:rPr>
      </w:pPr>
      <w:ins w:id="1193" w:author="Unknown">
        <w:r>
          <w:rPr>
            <w:rFonts w:ascii="Arial" w:hAnsi="Arial" w:cs="Arial"/>
            <w:sz w:val="21"/>
            <w:szCs w:val="21"/>
          </w:rPr>
          <w:t>It offers a variety of programming structures.</w:t>
        </w:r>
      </w:ins>
    </w:p>
    <w:p w:rsidR="004C6AE3" w:rsidRDefault="004C6AE3" w:rsidP="004C6AE3">
      <w:pPr>
        <w:numPr>
          <w:ilvl w:val="0"/>
          <w:numId w:val="87"/>
        </w:numPr>
        <w:spacing w:before="100" w:beforeAutospacing="1" w:after="75" w:line="240" w:lineRule="auto"/>
        <w:rPr>
          <w:ins w:id="1194" w:author="Unknown"/>
          <w:rFonts w:ascii="Arial" w:hAnsi="Arial" w:cs="Arial"/>
          <w:sz w:val="21"/>
          <w:szCs w:val="21"/>
        </w:rPr>
      </w:pPr>
      <w:ins w:id="1195" w:author="Unknown">
        <w:r>
          <w:rPr>
            <w:rFonts w:ascii="Arial" w:hAnsi="Arial" w:cs="Arial"/>
            <w:sz w:val="21"/>
            <w:szCs w:val="21"/>
          </w:rPr>
          <w:t>It supports structured programming through functions and procedures.</w:t>
        </w:r>
      </w:ins>
    </w:p>
    <w:p w:rsidR="004C6AE3" w:rsidRDefault="004C6AE3" w:rsidP="004C6AE3">
      <w:pPr>
        <w:numPr>
          <w:ilvl w:val="0"/>
          <w:numId w:val="87"/>
        </w:numPr>
        <w:spacing w:before="100" w:beforeAutospacing="1" w:after="75" w:line="240" w:lineRule="auto"/>
        <w:rPr>
          <w:ins w:id="1196" w:author="Unknown"/>
          <w:rFonts w:ascii="Arial" w:hAnsi="Arial" w:cs="Arial"/>
          <w:sz w:val="21"/>
          <w:szCs w:val="21"/>
        </w:rPr>
      </w:pPr>
      <w:ins w:id="1197" w:author="Unknown">
        <w:r>
          <w:rPr>
            <w:rFonts w:ascii="Arial" w:hAnsi="Arial" w:cs="Arial"/>
            <w:sz w:val="21"/>
            <w:szCs w:val="21"/>
          </w:rPr>
          <w:t>It supports object-oriented programming.</w:t>
        </w:r>
      </w:ins>
    </w:p>
    <w:p w:rsidR="004C6AE3" w:rsidRDefault="004C6AE3" w:rsidP="004C6AE3">
      <w:pPr>
        <w:numPr>
          <w:ilvl w:val="0"/>
          <w:numId w:val="87"/>
        </w:numPr>
        <w:spacing w:before="100" w:beforeAutospacing="1" w:after="75" w:line="240" w:lineRule="auto"/>
        <w:rPr>
          <w:ins w:id="1198" w:author="Unknown"/>
          <w:rFonts w:ascii="Arial" w:hAnsi="Arial" w:cs="Arial"/>
          <w:sz w:val="21"/>
          <w:szCs w:val="21"/>
        </w:rPr>
      </w:pPr>
      <w:ins w:id="1199" w:author="Unknown">
        <w:r>
          <w:rPr>
            <w:rFonts w:ascii="Arial" w:hAnsi="Arial" w:cs="Arial"/>
            <w:sz w:val="21"/>
            <w:szCs w:val="21"/>
          </w:rPr>
          <w:t>It supports the development of web applications and server pages.</w:t>
        </w:r>
      </w:ins>
    </w:p>
    <w:p w:rsidR="004C6AE3" w:rsidRDefault="004C6AE3" w:rsidP="004C6AE3">
      <w:pPr>
        <w:pStyle w:val="Heading2"/>
        <w:rPr>
          <w:ins w:id="1200" w:author="Unknown"/>
          <w:rFonts w:ascii="Arial" w:hAnsi="Arial" w:cs="Arial"/>
          <w:b w:val="0"/>
          <w:bCs w:val="0"/>
          <w:sz w:val="35"/>
          <w:szCs w:val="35"/>
        </w:rPr>
      </w:pPr>
      <w:ins w:id="1201" w:author="Unknown">
        <w:r>
          <w:rPr>
            <w:rFonts w:ascii="Arial" w:hAnsi="Arial" w:cs="Arial"/>
            <w:b w:val="0"/>
            <w:bCs w:val="0"/>
            <w:sz w:val="35"/>
            <w:szCs w:val="35"/>
          </w:rPr>
          <w:t>Advantages of PL/SQL</w:t>
        </w:r>
      </w:ins>
    </w:p>
    <w:p w:rsidR="004C6AE3" w:rsidRDefault="004C6AE3" w:rsidP="004C6AE3">
      <w:pPr>
        <w:pStyle w:val="NormalWeb"/>
        <w:spacing w:before="120" w:beforeAutospacing="0" w:after="144" w:afterAutospacing="0"/>
        <w:ind w:left="48" w:right="48"/>
        <w:jc w:val="both"/>
        <w:rPr>
          <w:ins w:id="1202" w:author="Unknown"/>
          <w:rFonts w:ascii="Arial" w:hAnsi="Arial" w:cs="Arial"/>
          <w:color w:val="000000"/>
        </w:rPr>
      </w:pPr>
      <w:ins w:id="1203" w:author="Unknown">
        <w:r>
          <w:rPr>
            <w:rFonts w:ascii="Arial" w:hAnsi="Arial" w:cs="Arial"/>
            <w:color w:val="000000"/>
          </w:rPr>
          <w:t>PL/SQL has the following advantages −</w:t>
        </w:r>
      </w:ins>
    </w:p>
    <w:p w:rsidR="004C6AE3" w:rsidRDefault="004C6AE3" w:rsidP="004C6AE3">
      <w:pPr>
        <w:pStyle w:val="NormalWeb"/>
        <w:numPr>
          <w:ilvl w:val="0"/>
          <w:numId w:val="88"/>
        </w:numPr>
        <w:spacing w:before="120" w:beforeAutospacing="0" w:after="144" w:afterAutospacing="0"/>
        <w:ind w:left="768" w:right="48"/>
        <w:jc w:val="both"/>
        <w:rPr>
          <w:ins w:id="1204" w:author="Unknown"/>
          <w:rFonts w:ascii="Arial" w:hAnsi="Arial" w:cs="Arial"/>
          <w:color w:val="000000"/>
          <w:sz w:val="21"/>
          <w:szCs w:val="21"/>
        </w:rPr>
      </w:pPr>
      <w:ins w:id="1205" w:author="Unknown">
        <w:r>
          <w:rPr>
            <w:rFonts w:ascii="Arial" w:hAnsi="Arial" w:cs="Arial"/>
            <w:color w:val="000000"/>
            <w:sz w:val="21"/>
            <w:szCs w:val="21"/>
          </w:rPr>
          <w:t>SQL is the standard database language and PL/SQL is strongly integrated with SQL. PL/SQL supports both static and dynamic SQL. Static SQL supports DML operations and transaction control from PL/SQL block. In Dynamic SQL, SQL allows embedding DDL statements in PL/SQL blocks.</w:t>
        </w:r>
      </w:ins>
    </w:p>
    <w:p w:rsidR="004C6AE3" w:rsidRDefault="004C6AE3" w:rsidP="004C6AE3">
      <w:pPr>
        <w:pStyle w:val="NormalWeb"/>
        <w:numPr>
          <w:ilvl w:val="0"/>
          <w:numId w:val="88"/>
        </w:numPr>
        <w:spacing w:before="120" w:beforeAutospacing="0" w:after="144" w:afterAutospacing="0"/>
        <w:ind w:left="768" w:right="48"/>
        <w:jc w:val="both"/>
        <w:rPr>
          <w:ins w:id="1206" w:author="Unknown"/>
          <w:rFonts w:ascii="Arial" w:hAnsi="Arial" w:cs="Arial"/>
          <w:color w:val="000000"/>
          <w:sz w:val="21"/>
          <w:szCs w:val="21"/>
        </w:rPr>
      </w:pPr>
      <w:ins w:id="1207" w:author="Unknown">
        <w:r>
          <w:rPr>
            <w:rFonts w:ascii="Arial" w:hAnsi="Arial" w:cs="Arial"/>
            <w:color w:val="000000"/>
            <w:sz w:val="21"/>
            <w:szCs w:val="21"/>
          </w:rPr>
          <w:t>PL/SQL allows sending an entire block of statements to the database at one time. This reduces network traffic and provides high performance for the applications.</w:t>
        </w:r>
      </w:ins>
    </w:p>
    <w:p w:rsidR="004C6AE3" w:rsidRDefault="004C6AE3" w:rsidP="004C6AE3">
      <w:pPr>
        <w:pStyle w:val="NormalWeb"/>
        <w:numPr>
          <w:ilvl w:val="0"/>
          <w:numId w:val="88"/>
        </w:numPr>
        <w:spacing w:before="120" w:beforeAutospacing="0" w:after="144" w:afterAutospacing="0"/>
        <w:ind w:left="768" w:right="48"/>
        <w:jc w:val="both"/>
        <w:rPr>
          <w:ins w:id="1208" w:author="Unknown"/>
          <w:rFonts w:ascii="Arial" w:hAnsi="Arial" w:cs="Arial"/>
          <w:color w:val="000000"/>
          <w:sz w:val="21"/>
          <w:szCs w:val="21"/>
        </w:rPr>
      </w:pPr>
      <w:ins w:id="1209" w:author="Unknown">
        <w:r>
          <w:rPr>
            <w:rFonts w:ascii="Arial" w:hAnsi="Arial" w:cs="Arial"/>
            <w:color w:val="000000"/>
            <w:sz w:val="21"/>
            <w:szCs w:val="21"/>
          </w:rPr>
          <w:t>PL/SQL gives high productivity to programmers as it can query, transform, and update data in a database.</w:t>
        </w:r>
      </w:ins>
    </w:p>
    <w:p w:rsidR="004C6AE3" w:rsidRDefault="004C6AE3" w:rsidP="004C6AE3">
      <w:pPr>
        <w:pStyle w:val="NormalWeb"/>
        <w:numPr>
          <w:ilvl w:val="0"/>
          <w:numId w:val="88"/>
        </w:numPr>
        <w:spacing w:before="120" w:beforeAutospacing="0" w:after="144" w:afterAutospacing="0"/>
        <w:ind w:left="768" w:right="48"/>
        <w:jc w:val="both"/>
        <w:rPr>
          <w:ins w:id="1210" w:author="Unknown"/>
          <w:rFonts w:ascii="Arial" w:hAnsi="Arial" w:cs="Arial"/>
          <w:color w:val="000000"/>
          <w:sz w:val="21"/>
          <w:szCs w:val="21"/>
        </w:rPr>
      </w:pPr>
      <w:ins w:id="1211" w:author="Unknown">
        <w:r>
          <w:rPr>
            <w:rFonts w:ascii="Arial" w:hAnsi="Arial" w:cs="Arial"/>
            <w:color w:val="000000"/>
            <w:sz w:val="21"/>
            <w:szCs w:val="21"/>
          </w:rPr>
          <w:t>PL/SQL saves time on design and debugging by strong features, such as exception handling, encapsulation, data hiding, and object-oriented data types.</w:t>
        </w:r>
      </w:ins>
    </w:p>
    <w:p w:rsidR="004C6AE3" w:rsidRDefault="004C6AE3" w:rsidP="004C6AE3">
      <w:pPr>
        <w:pStyle w:val="NormalWeb"/>
        <w:numPr>
          <w:ilvl w:val="0"/>
          <w:numId w:val="88"/>
        </w:numPr>
        <w:spacing w:before="120" w:beforeAutospacing="0" w:after="144" w:afterAutospacing="0"/>
        <w:ind w:left="768" w:right="48"/>
        <w:jc w:val="both"/>
        <w:rPr>
          <w:ins w:id="1212" w:author="Unknown"/>
          <w:rFonts w:ascii="Arial" w:hAnsi="Arial" w:cs="Arial"/>
          <w:color w:val="000000"/>
          <w:sz w:val="21"/>
          <w:szCs w:val="21"/>
        </w:rPr>
      </w:pPr>
      <w:ins w:id="1213" w:author="Unknown">
        <w:r>
          <w:rPr>
            <w:rFonts w:ascii="Arial" w:hAnsi="Arial" w:cs="Arial"/>
            <w:color w:val="000000"/>
            <w:sz w:val="21"/>
            <w:szCs w:val="21"/>
          </w:rPr>
          <w:t>Applications written in PL/SQL are fully portable.</w:t>
        </w:r>
      </w:ins>
    </w:p>
    <w:p w:rsidR="004C6AE3" w:rsidRDefault="004C6AE3" w:rsidP="004C6AE3">
      <w:pPr>
        <w:pStyle w:val="NormalWeb"/>
        <w:numPr>
          <w:ilvl w:val="0"/>
          <w:numId w:val="88"/>
        </w:numPr>
        <w:spacing w:before="120" w:beforeAutospacing="0" w:after="144" w:afterAutospacing="0"/>
        <w:ind w:left="768" w:right="48"/>
        <w:jc w:val="both"/>
        <w:rPr>
          <w:ins w:id="1214" w:author="Unknown"/>
          <w:rFonts w:ascii="Arial" w:hAnsi="Arial" w:cs="Arial"/>
          <w:color w:val="000000"/>
          <w:sz w:val="21"/>
          <w:szCs w:val="21"/>
        </w:rPr>
      </w:pPr>
      <w:ins w:id="1215" w:author="Unknown">
        <w:r>
          <w:rPr>
            <w:rFonts w:ascii="Arial" w:hAnsi="Arial" w:cs="Arial"/>
            <w:color w:val="000000"/>
            <w:sz w:val="21"/>
            <w:szCs w:val="21"/>
          </w:rPr>
          <w:t>PL/SQL provides high security level.</w:t>
        </w:r>
      </w:ins>
    </w:p>
    <w:p w:rsidR="004C6AE3" w:rsidRDefault="004C6AE3" w:rsidP="004C6AE3">
      <w:pPr>
        <w:pStyle w:val="NormalWeb"/>
        <w:numPr>
          <w:ilvl w:val="0"/>
          <w:numId w:val="88"/>
        </w:numPr>
        <w:spacing w:before="120" w:beforeAutospacing="0" w:after="144" w:afterAutospacing="0"/>
        <w:ind w:left="768" w:right="48"/>
        <w:jc w:val="both"/>
        <w:rPr>
          <w:ins w:id="1216" w:author="Unknown"/>
          <w:rFonts w:ascii="Arial" w:hAnsi="Arial" w:cs="Arial"/>
          <w:color w:val="000000"/>
          <w:sz w:val="21"/>
          <w:szCs w:val="21"/>
        </w:rPr>
      </w:pPr>
      <w:ins w:id="1217" w:author="Unknown">
        <w:r>
          <w:rPr>
            <w:rFonts w:ascii="Arial" w:hAnsi="Arial" w:cs="Arial"/>
            <w:color w:val="000000"/>
            <w:sz w:val="21"/>
            <w:szCs w:val="21"/>
          </w:rPr>
          <w:t>PL/SQL provides access to predefined SQL packages.</w:t>
        </w:r>
      </w:ins>
    </w:p>
    <w:p w:rsidR="004C6AE3" w:rsidRDefault="004C6AE3" w:rsidP="004C6AE3">
      <w:pPr>
        <w:pStyle w:val="NormalWeb"/>
        <w:numPr>
          <w:ilvl w:val="0"/>
          <w:numId w:val="88"/>
        </w:numPr>
        <w:spacing w:before="120" w:beforeAutospacing="0" w:after="144" w:afterAutospacing="0"/>
        <w:ind w:left="768" w:right="48"/>
        <w:jc w:val="both"/>
        <w:rPr>
          <w:ins w:id="1218" w:author="Unknown"/>
          <w:rFonts w:ascii="Arial" w:hAnsi="Arial" w:cs="Arial"/>
          <w:color w:val="000000"/>
          <w:sz w:val="21"/>
          <w:szCs w:val="21"/>
        </w:rPr>
      </w:pPr>
      <w:ins w:id="1219" w:author="Unknown">
        <w:r>
          <w:rPr>
            <w:rFonts w:ascii="Arial" w:hAnsi="Arial" w:cs="Arial"/>
            <w:color w:val="000000"/>
            <w:sz w:val="21"/>
            <w:szCs w:val="21"/>
          </w:rPr>
          <w:t>PL/SQL provides support for Object-Oriented Programming.</w:t>
        </w:r>
      </w:ins>
    </w:p>
    <w:p w:rsidR="004C6AE3" w:rsidRDefault="004C6AE3" w:rsidP="004C6AE3">
      <w:pPr>
        <w:pStyle w:val="NormalWeb"/>
        <w:numPr>
          <w:ilvl w:val="0"/>
          <w:numId w:val="88"/>
        </w:numPr>
        <w:spacing w:before="120" w:beforeAutospacing="0" w:after="144" w:afterAutospacing="0"/>
        <w:ind w:left="768" w:right="48"/>
        <w:jc w:val="both"/>
        <w:rPr>
          <w:ins w:id="1220" w:author="Unknown"/>
          <w:rFonts w:ascii="Arial" w:hAnsi="Arial" w:cs="Arial"/>
          <w:color w:val="000000"/>
          <w:sz w:val="21"/>
          <w:szCs w:val="21"/>
        </w:rPr>
      </w:pPr>
      <w:ins w:id="1221" w:author="Unknown">
        <w:r>
          <w:rPr>
            <w:rFonts w:ascii="Arial" w:hAnsi="Arial" w:cs="Arial"/>
            <w:color w:val="000000"/>
            <w:sz w:val="21"/>
            <w:szCs w:val="21"/>
          </w:rPr>
          <w:t>PL/SQL provides support for developing Web Applications and Server Pages.</w:t>
        </w:r>
      </w:ins>
    </w:p>
    <w:p w:rsidR="00A13D44" w:rsidRPr="00A13D44" w:rsidRDefault="00A13D44" w:rsidP="00A13D44">
      <w:pPr>
        <w:spacing w:before="100" w:beforeAutospacing="1" w:after="100" w:afterAutospacing="1" w:line="240" w:lineRule="auto"/>
        <w:outlineLvl w:val="1"/>
        <w:rPr>
          <w:rFonts w:ascii="Arial" w:eastAsia="Times New Roman" w:hAnsi="Arial" w:cs="Arial"/>
          <w:sz w:val="35"/>
          <w:szCs w:val="35"/>
          <w:lang w:eastAsia="en-IN"/>
        </w:rPr>
      </w:pPr>
      <w:r w:rsidRPr="00A13D44">
        <w:rPr>
          <w:rFonts w:ascii="Arial" w:eastAsia="Times New Roman" w:hAnsi="Arial" w:cs="Arial"/>
          <w:sz w:val="35"/>
          <w:szCs w:val="35"/>
          <w:lang w:eastAsia="en-IN"/>
        </w:rPr>
        <w:lastRenderedPageBreak/>
        <w:t>Text Editor</w:t>
      </w:r>
    </w:p>
    <w:p w:rsidR="00A13D44" w:rsidRPr="00A13D44" w:rsidRDefault="00A13D44" w:rsidP="00A13D44">
      <w:pPr>
        <w:spacing w:before="120" w:after="144" w:line="240" w:lineRule="auto"/>
        <w:ind w:left="48" w:right="48"/>
        <w:jc w:val="both"/>
        <w:rPr>
          <w:rFonts w:ascii="Arial" w:eastAsia="Times New Roman" w:hAnsi="Arial" w:cs="Arial"/>
          <w:color w:val="000000"/>
          <w:sz w:val="24"/>
          <w:szCs w:val="24"/>
          <w:lang w:eastAsia="en-IN"/>
        </w:rPr>
      </w:pPr>
      <w:r w:rsidRPr="00A13D44">
        <w:rPr>
          <w:rFonts w:ascii="Arial" w:eastAsia="Times New Roman" w:hAnsi="Arial" w:cs="Arial"/>
          <w:color w:val="000000"/>
          <w:sz w:val="24"/>
          <w:szCs w:val="24"/>
          <w:lang w:eastAsia="en-IN"/>
        </w:rPr>
        <w:t>Running large programs from the command prompt may land you in inadvertently losing some of the work. It is always recommended to use the command files. To use the command files −</w:t>
      </w:r>
    </w:p>
    <w:p w:rsidR="00A13D44" w:rsidRPr="00A13D44" w:rsidRDefault="00A13D44" w:rsidP="00A13D44">
      <w:pPr>
        <w:numPr>
          <w:ilvl w:val="0"/>
          <w:numId w:val="89"/>
        </w:numPr>
        <w:spacing w:before="120" w:after="144" w:line="240" w:lineRule="auto"/>
        <w:ind w:left="768" w:right="48"/>
        <w:jc w:val="both"/>
        <w:rPr>
          <w:rFonts w:ascii="Arial" w:eastAsia="Times New Roman" w:hAnsi="Arial" w:cs="Arial"/>
          <w:color w:val="000000"/>
          <w:sz w:val="21"/>
          <w:szCs w:val="21"/>
          <w:lang w:eastAsia="en-IN"/>
        </w:rPr>
      </w:pPr>
      <w:r w:rsidRPr="00A13D44">
        <w:rPr>
          <w:rFonts w:ascii="Arial" w:eastAsia="Times New Roman" w:hAnsi="Arial" w:cs="Arial"/>
          <w:color w:val="000000"/>
          <w:sz w:val="21"/>
          <w:szCs w:val="21"/>
          <w:lang w:eastAsia="en-IN"/>
        </w:rPr>
        <w:t>Type your code in a text editor, like </w:t>
      </w:r>
      <w:r w:rsidRPr="00A13D44">
        <w:rPr>
          <w:rFonts w:ascii="Arial" w:eastAsia="Times New Roman" w:hAnsi="Arial" w:cs="Arial"/>
          <w:b/>
          <w:bCs/>
          <w:color w:val="000000"/>
          <w:sz w:val="21"/>
          <w:szCs w:val="21"/>
          <w:lang w:eastAsia="en-IN"/>
        </w:rPr>
        <w:t>Notepad, Notepad+,</w:t>
      </w:r>
      <w:r w:rsidRPr="00A13D44">
        <w:rPr>
          <w:rFonts w:ascii="Arial" w:eastAsia="Times New Roman" w:hAnsi="Arial" w:cs="Arial"/>
          <w:color w:val="000000"/>
          <w:sz w:val="21"/>
          <w:szCs w:val="21"/>
          <w:lang w:eastAsia="en-IN"/>
        </w:rPr>
        <w:t> or </w:t>
      </w:r>
      <w:r w:rsidRPr="00A13D44">
        <w:rPr>
          <w:rFonts w:ascii="Arial" w:eastAsia="Times New Roman" w:hAnsi="Arial" w:cs="Arial"/>
          <w:b/>
          <w:bCs/>
          <w:color w:val="000000"/>
          <w:sz w:val="21"/>
          <w:szCs w:val="21"/>
          <w:lang w:eastAsia="en-IN"/>
        </w:rPr>
        <w:t>EditPlus</w:t>
      </w:r>
      <w:r w:rsidRPr="00A13D44">
        <w:rPr>
          <w:rFonts w:ascii="Arial" w:eastAsia="Times New Roman" w:hAnsi="Arial" w:cs="Arial"/>
          <w:color w:val="000000"/>
          <w:sz w:val="21"/>
          <w:szCs w:val="21"/>
          <w:lang w:eastAsia="en-IN"/>
        </w:rPr>
        <w:t>, etc.</w:t>
      </w:r>
    </w:p>
    <w:p w:rsidR="00A13D44" w:rsidRPr="00A13D44" w:rsidRDefault="00A13D44" w:rsidP="00A13D44">
      <w:pPr>
        <w:numPr>
          <w:ilvl w:val="0"/>
          <w:numId w:val="89"/>
        </w:numPr>
        <w:spacing w:before="120" w:after="144" w:line="240" w:lineRule="auto"/>
        <w:ind w:left="768" w:right="48"/>
        <w:jc w:val="both"/>
        <w:rPr>
          <w:rFonts w:ascii="Arial" w:eastAsia="Times New Roman" w:hAnsi="Arial" w:cs="Arial"/>
          <w:color w:val="000000"/>
          <w:sz w:val="21"/>
          <w:szCs w:val="21"/>
          <w:lang w:eastAsia="en-IN"/>
        </w:rPr>
      </w:pPr>
      <w:r w:rsidRPr="00A13D44">
        <w:rPr>
          <w:rFonts w:ascii="Arial" w:eastAsia="Times New Roman" w:hAnsi="Arial" w:cs="Arial"/>
          <w:color w:val="000000"/>
          <w:sz w:val="21"/>
          <w:szCs w:val="21"/>
          <w:lang w:eastAsia="en-IN"/>
        </w:rPr>
        <w:t>Save the file with the </w:t>
      </w:r>
      <w:r w:rsidRPr="00A13D44">
        <w:rPr>
          <w:rFonts w:ascii="Arial" w:eastAsia="Times New Roman" w:hAnsi="Arial" w:cs="Arial"/>
          <w:b/>
          <w:bCs/>
          <w:color w:val="000000"/>
          <w:sz w:val="21"/>
          <w:szCs w:val="21"/>
          <w:lang w:eastAsia="en-IN"/>
        </w:rPr>
        <w:t>.sql</w:t>
      </w:r>
      <w:r w:rsidRPr="00A13D44">
        <w:rPr>
          <w:rFonts w:ascii="Arial" w:eastAsia="Times New Roman" w:hAnsi="Arial" w:cs="Arial"/>
          <w:color w:val="000000"/>
          <w:sz w:val="21"/>
          <w:szCs w:val="21"/>
          <w:lang w:eastAsia="en-IN"/>
        </w:rPr>
        <w:t> extension in the home directory.</w:t>
      </w:r>
    </w:p>
    <w:p w:rsidR="00A13D44" w:rsidRPr="00A13D44" w:rsidRDefault="00A13D44" w:rsidP="00A13D44">
      <w:pPr>
        <w:numPr>
          <w:ilvl w:val="0"/>
          <w:numId w:val="89"/>
        </w:numPr>
        <w:spacing w:before="120" w:after="144" w:line="240" w:lineRule="auto"/>
        <w:ind w:left="768" w:right="48"/>
        <w:jc w:val="both"/>
        <w:rPr>
          <w:rFonts w:ascii="Arial" w:eastAsia="Times New Roman" w:hAnsi="Arial" w:cs="Arial"/>
          <w:color w:val="000000"/>
          <w:sz w:val="21"/>
          <w:szCs w:val="21"/>
          <w:lang w:eastAsia="en-IN"/>
        </w:rPr>
      </w:pPr>
      <w:r w:rsidRPr="00A13D44">
        <w:rPr>
          <w:rFonts w:ascii="Arial" w:eastAsia="Times New Roman" w:hAnsi="Arial" w:cs="Arial"/>
          <w:color w:val="000000"/>
          <w:sz w:val="21"/>
          <w:szCs w:val="21"/>
          <w:lang w:eastAsia="en-IN"/>
        </w:rPr>
        <w:t>Launch the </w:t>
      </w:r>
      <w:r w:rsidRPr="00A13D44">
        <w:rPr>
          <w:rFonts w:ascii="Arial" w:eastAsia="Times New Roman" w:hAnsi="Arial" w:cs="Arial"/>
          <w:b/>
          <w:bCs/>
          <w:color w:val="000000"/>
          <w:sz w:val="21"/>
          <w:szCs w:val="21"/>
          <w:lang w:eastAsia="en-IN"/>
        </w:rPr>
        <w:t>SQL*Plus command prompt</w:t>
      </w:r>
      <w:r w:rsidRPr="00A13D44">
        <w:rPr>
          <w:rFonts w:ascii="Arial" w:eastAsia="Times New Roman" w:hAnsi="Arial" w:cs="Arial"/>
          <w:color w:val="000000"/>
          <w:sz w:val="21"/>
          <w:szCs w:val="21"/>
          <w:lang w:eastAsia="en-IN"/>
        </w:rPr>
        <w:t> from the directory where you created your PL/SQL file.</w:t>
      </w:r>
    </w:p>
    <w:p w:rsidR="00A13D44" w:rsidRPr="00A13D44" w:rsidRDefault="00A13D44" w:rsidP="00A13D44">
      <w:pPr>
        <w:numPr>
          <w:ilvl w:val="0"/>
          <w:numId w:val="89"/>
        </w:numPr>
        <w:spacing w:before="120" w:after="144" w:line="240" w:lineRule="auto"/>
        <w:ind w:left="768" w:right="48"/>
        <w:jc w:val="both"/>
        <w:rPr>
          <w:rFonts w:ascii="Arial" w:eastAsia="Times New Roman" w:hAnsi="Arial" w:cs="Arial"/>
          <w:color w:val="000000"/>
          <w:sz w:val="21"/>
          <w:szCs w:val="21"/>
          <w:lang w:eastAsia="en-IN"/>
        </w:rPr>
      </w:pPr>
      <w:r w:rsidRPr="00A13D44">
        <w:rPr>
          <w:rFonts w:ascii="Arial" w:eastAsia="Times New Roman" w:hAnsi="Arial" w:cs="Arial"/>
          <w:color w:val="000000"/>
          <w:sz w:val="21"/>
          <w:szCs w:val="21"/>
          <w:lang w:eastAsia="en-IN"/>
        </w:rPr>
        <w:t>Type </w:t>
      </w:r>
      <w:r w:rsidRPr="00A13D44">
        <w:rPr>
          <w:rFonts w:ascii="Arial" w:eastAsia="Times New Roman" w:hAnsi="Arial" w:cs="Arial"/>
          <w:b/>
          <w:bCs/>
          <w:color w:val="000000"/>
          <w:sz w:val="21"/>
          <w:szCs w:val="21"/>
          <w:lang w:eastAsia="en-IN"/>
        </w:rPr>
        <w:t>@file_name</w:t>
      </w:r>
      <w:r w:rsidRPr="00A13D44">
        <w:rPr>
          <w:rFonts w:ascii="Arial" w:eastAsia="Times New Roman" w:hAnsi="Arial" w:cs="Arial"/>
          <w:color w:val="000000"/>
          <w:sz w:val="21"/>
          <w:szCs w:val="21"/>
          <w:lang w:eastAsia="en-IN"/>
        </w:rPr>
        <w:t> at the SQL*Plus command prompt to execute your program.</w:t>
      </w:r>
    </w:p>
    <w:p w:rsidR="00A13D44" w:rsidRPr="00A13D44" w:rsidRDefault="00A13D44" w:rsidP="00A13D44">
      <w:pPr>
        <w:spacing w:before="120" w:after="144" w:line="240" w:lineRule="auto"/>
        <w:ind w:left="48" w:right="48"/>
        <w:jc w:val="both"/>
        <w:rPr>
          <w:rFonts w:ascii="Arial" w:eastAsia="Times New Roman" w:hAnsi="Arial" w:cs="Arial"/>
          <w:color w:val="000000"/>
          <w:sz w:val="24"/>
          <w:szCs w:val="24"/>
          <w:lang w:eastAsia="en-IN"/>
        </w:rPr>
      </w:pPr>
      <w:r w:rsidRPr="00A13D44">
        <w:rPr>
          <w:rFonts w:ascii="Arial" w:eastAsia="Times New Roman" w:hAnsi="Arial" w:cs="Arial"/>
          <w:color w:val="000000"/>
          <w:sz w:val="24"/>
          <w:szCs w:val="24"/>
          <w:lang w:eastAsia="en-IN"/>
        </w:rPr>
        <w:t>If you are not using a file to execute the PL/SQL scripts, then simply copy your PL/SQL code and right-click on the black window that displays the SQL prompt; use the </w:t>
      </w:r>
      <w:r w:rsidRPr="00A13D44">
        <w:rPr>
          <w:rFonts w:ascii="Arial" w:eastAsia="Times New Roman" w:hAnsi="Arial" w:cs="Arial"/>
          <w:b/>
          <w:bCs/>
          <w:color w:val="000000"/>
          <w:sz w:val="24"/>
          <w:szCs w:val="24"/>
          <w:lang w:eastAsia="en-IN"/>
        </w:rPr>
        <w:t>paste</w:t>
      </w:r>
      <w:r w:rsidRPr="00A13D44">
        <w:rPr>
          <w:rFonts w:ascii="Arial" w:eastAsia="Times New Roman" w:hAnsi="Arial" w:cs="Arial"/>
          <w:color w:val="000000"/>
          <w:sz w:val="24"/>
          <w:szCs w:val="24"/>
          <w:lang w:eastAsia="en-IN"/>
        </w:rPr>
        <w:t> option to paste the complete code at the command prompt. Finally, just press </w:t>
      </w:r>
      <w:r w:rsidRPr="00A13D44">
        <w:rPr>
          <w:rFonts w:ascii="Arial" w:eastAsia="Times New Roman" w:hAnsi="Arial" w:cs="Arial"/>
          <w:b/>
          <w:bCs/>
          <w:color w:val="000000"/>
          <w:sz w:val="24"/>
          <w:szCs w:val="24"/>
          <w:lang w:eastAsia="en-IN"/>
        </w:rPr>
        <w:t>Enter</w:t>
      </w:r>
      <w:r w:rsidRPr="00A13D44">
        <w:rPr>
          <w:rFonts w:ascii="Arial" w:eastAsia="Times New Roman" w:hAnsi="Arial" w:cs="Arial"/>
          <w:color w:val="000000"/>
          <w:sz w:val="24"/>
          <w:szCs w:val="24"/>
          <w:lang w:eastAsia="en-IN"/>
        </w:rPr>
        <w:t> to execute the code, if it is not already executed.</w:t>
      </w:r>
    </w:p>
    <w:p w:rsidR="00244EFC" w:rsidRDefault="00244EFC" w:rsidP="008D2EF5"/>
    <w:p w:rsidR="00A13D44" w:rsidRDefault="00A13D44" w:rsidP="008D2EF5"/>
    <w:p w:rsidR="00415E4E" w:rsidRDefault="00415E4E" w:rsidP="00415E4E">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PL/SQL - Basic Syntax</w:t>
      </w:r>
    </w:p>
    <w:p w:rsidR="00415E4E" w:rsidRDefault="00415E4E" w:rsidP="00415E4E">
      <w:pPr>
        <w:pStyle w:val="NormalWeb"/>
        <w:spacing w:before="120" w:beforeAutospacing="0" w:after="144" w:afterAutospacing="0"/>
        <w:ind w:left="48" w:right="48"/>
        <w:jc w:val="both"/>
        <w:rPr>
          <w:ins w:id="1222" w:author="Unknown"/>
          <w:rFonts w:ascii="Arial" w:hAnsi="Arial" w:cs="Arial"/>
          <w:color w:val="000000"/>
        </w:rPr>
      </w:pPr>
      <w:ins w:id="1223" w:author="Unknown">
        <w:r>
          <w:rPr>
            <w:rFonts w:ascii="Arial" w:hAnsi="Arial" w:cs="Arial"/>
            <w:color w:val="000000"/>
          </w:rPr>
          <w:t>In this chapter, we will discuss the Basic Syntax of PL/SQL which is a </w:t>
        </w:r>
        <w:r>
          <w:rPr>
            <w:rFonts w:ascii="Arial" w:hAnsi="Arial" w:cs="Arial"/>
            <w:b/>
            <w:bCs/>
            <w:color w:val="000000"/>
          </w:rPr>
          <w:t>block-structured</w:t>
        </w:r>
        <w:r>
          <w:rPr>
            <w:rFonts w:ascii="Arial" w:hAnsi="Arial" w:cs="Arial"/>
            <w:color w:val="000000"/>
          </w:rPr>
          <w:t> language; this means that the PL/SQL programs are divided and written in logical blocks of code. Each block consists of three sub-parts −</w:t>
        </w:r>
      </w:ins>
    </w:p>
    <w:tbl>
      <w:tblPr>
        <w:tblW w:w="904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19"/>
        <w:gridCol w:w="8322"/>
      </w:tblGrid>
      <w:tr w:rsidR="00415E4E" w:rsidTr="00415E4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15E4E" w:rsidRDefault="00415E4E">
            <w:pPr>
              <w:spacing w:after="300"/>
              <w:jc w:val="center"/>
              <w:rPr>
                <w:rFonts w:ascii="Arial" w:hAnsi="Arial" w:cs="Arial"/>
                <w:b/>
                <w:bCs/>
                <w:sz w:val="21"/>
                <w:szCs w:val="21"/>
              </w:rPr>
            </w:pPr>
            <w:r>
              <w:rPr>
                <w:rFonts w:ascii="Arial" w:hAnsi="Arial" w:cs="Arial"/>
                <w:b/>
                <w:bCs/>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15E4E" w:rsidRDefault="00415E4E">
            <w:pPr>
              <w:spacing w:after="300"/>
              <w:jc w:val="center"/>
              <w:rPr>
                <w:rFonts w:ascii="Arial" w:hAnsi="Arial" w:cs="Arial"/>
                <w:b/>
                <w:bCs/>
                <w:sz w:val="21"/>
                <w:szCs w:val="21"/>
              </w:rPr>
            </w:pPr>
            <w:r>
              <w:rPr>
                <w:rFonts w:ascii="Arial" w:hAnsi="Arial" w:cs="Arial"/>
                <w:b/>
                <w:bCs/>
                <w:sz w:val="21"/>
                <w:szCs w:val="21"/>
              </w:rPr>
              <w:t>Sections &amp; Description</w:t>
            </w:r>
          </w:p>
        </w:tc>
      </w:tr>
      <w:tr w:rsidR="00415E4E" w:rsidTr="0041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15E4E" w:rsidRDefault="00415E4E">
            <w:pPr>
              <w:spacing w:after="300"/>
              <w:jc w:val="center"/>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Declarations</w:t>
            </w:r>
          </w:p>
          <w:p w:rsidR="00415E4E" w:rsidRDefault="00415E4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section starts with the keyword </w:t>
            </w:r>
            <w:r>
              <w:rPr>
                <w:rFonts w:ascii="Arial" w:hAnsi="Arial" w:cs="Arial"/>
                <w:b/>
                <w:bCs/>
                <w:color w:val="000000"/>
                <w:sz w:val="21"/>
                <w:szCs w:val="21"/>
              </w:rPr>
              <w:t>DECLARE</w:t>
            </w:r>
            <w:r>
              <w:rPr>
                <w:rFonts w:ascii="Arial" w:hAnsi="Arial" w:cs="Arial"/>
                <w:color w:val="000000"/>
                <w:sz w:val="21"/>
                <w:szCs w:val="21"/>
              </w:rPr>
              <w:t>. It is an optional section and defines all variables, cursors, subprograms, and other elements to be used in the program.</w:t>
            </w:r>
          </w:p>
        </w:tc>
      </w:tr>
      <w:tr w:rsidR="00415E4E" w:rsidTr="0041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15E4E" w:rsidRDefault="00415E4E">
            <w:pPr>
              <w:jc w:val="cente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Executable Commands</w:t>
            </w:r>
          </w:p>
          <w:p w:rsidR="00415E4E" w:rsidRDefault="00415E4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section is enclosed between the keywords </w:t>
            </w:r>
            <w:r>
              <w:rPr>
                <w:rFonts w:ascii="Arial" w:hAnsi="Arial" w:cs="Arial"/>
                <w:b/>
                <w:bCs/>
                <w:color w:val="000000"/>
                <w:sz w:val="21"/>
                <w:szCs w:val="21"/>
              </w:rPr>
              <w:t>BEGIN</w:t>
            </w:r>
            <w:r>
              <w:rPr>
                <w:rFonts w:ascii="Arial" w:hAnsi="Arial" w:cs="Arial"/>
                <w:color w:val="000000"/>
                <w:sz w:val="21"/>
                <w:szCs w:val="21"/>
              </w:rPr>
              <w:t> and </w:t>
            </w:r>
            <w:r>
              <w:rPr>
                <w:rFonts w:ascii="Arial" w:hAnsi="Arial" w:cs="Arial"/>
                <w:b/>
                <w:bCs/>
                <w:color w:val="000000"/>
                <w:sz w:val="21"/>
                <w:szCs w:val="21"/>
              </w:rPr>
              <w:t>END</w:t>
            </w:r>
            <w:r>
              <w:rPr>
                <w:rFonts w:ascii="Arial" w:hAnsi="Arial" w:cs="Arial"/>
                <w:color w:val="000000"/>
                <w:sz w:val="21"/>
                <w:szCs w:val="21"/>
              </w:rPr>
              <w:t> and it is a mandatory section. It consists of the executable PL/SQL statements of the program. It should have at least one executable line of code, which may be just a </w:t>
            </w:r>
            <w:r>
              <w:rPr>
                <w:rFonts w:ascii="Arial" w:hAnsi="Arial" w:cs="Arial"/>
                <w:b/>
                <w:bCs/>
                <w:color w:val="000000"/>
                <w:sz w:val="21"/>
                <w:szCs w:val="21"/>
              </w:rPr>
              <w:t>NULL command</w:t>
            </w:r>
            <w:r>
              <w:rPr>
                <w:rFonts w:ascii="Arial" w:hAnsi="Arial" w:cs="Arial"/>
                <w:color w:val="000000"/>
                <w:sz w:val="21"/>
                <w:szCs w:val="21"/>
              </w:rPr>
              <w:t> to indicate that nothing should be executed.</w:t>
            </w:r>
          </w:p>
        </w:tc>
      </w:tr>
      <w:tr w:rsidR="00415E4E" w:rsidTr="0041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15E4E" w:rsidRDefault="00415E4E">
            <w:pPr>
              <w:jc w:val="cente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Exception Handling</w:t>
            </w:r>
          </w:p>
          <w:p w:rsidR="00415E4E" w:rsidRDefault="00415E4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section starts with the keyword </w:t>
            </w:r>
            <w:r>
              <w:rPr>
                <w:rFonts w:ascii="Arial" w:hAnsi="Arial" w:cs="Arial"/>
                <w:b/>
                <w:bCs/>
                <w:color w:val="000000"/>
                <w:sz w:val="21"/>
                <w:szCs w:val="21"/>
              </w:rPr>
              <w:t>EXCEPTION</w:t>
            </w:r>
            <w:r>
              <w:rPr>
                <w:rFonts w:ascii="Arial" w:hAnsi="Arial" w:cs="Arial"/>
                <w:color w:val="000000"/>
                <w:sz w:val="21"/>
                <w:szCs w:val="21"/>
              </w:rPr>
              <w:t>. This optional section contains </w:t>
            </w:r>
            <w:r>
              <w:rPr>
                <w:rFonts w:ascii="Arial" w:hAnsi="Arial" w:cs="Arial"/>
                <w:b/>
                <w:bCs/>
                <w:color w:val="000000"/>
                <w:sz w:val="21"/>
                <w:szCs w:val="21"/>
              </w:rPr>
              <w:t>exception(s)</w:t>
            </w:r>
            <w:r>
              <w:rPr>
                <w:rFonts w:ascii="Arial" w:hAnsi="Arial" w:cs="Arial"/>
                <w:color w:val="000000"/>
                <w:sz w:val="21"/>
                <w:szCs w:val="21"/>
              </w:rPr>
              <w:t> that handle errors in the program.</w:t>
            </w:r>
          </w:p>
        </w:tc>
      </w:tr>
    </w:tbl>
    <w:p w:rsidR="00415E4E" w:rsidRDefault="00415E4E" w:rsidP="00415E4E">
      <w:pPr>
        <w:pStyle w:val="NormalWeb"/>
        <w:spacing w:before="120" w:beforeAutospacing="0" w:after="144" w:afterAutospacing="0"/>
        <w:ind w:left="48" w:right="48"/>
        <w:jc w:val="both"/>
        <w:rPr>
          <w:ins w:id="1224" w:author="Unknown"/>
          <w:rFonts w:ascii="Arial" w:hAnsi="Arial" w:cs="Arial"/>
          <w:color w:val="000000"/>
        </w:rPr>
      </w:pPr>
      <w:ins w:id="1225" w:author="Unknown">
        <w:r>
          <w:rPr>
            <w:rFonts w:ascii="Arial" w:hAnsi="Arial" w:cs="Arial"/>
            <w:color w:val="000000"/>
          </w:rPr>
          <w:t>Every PL/SQL statement ends with a semicolon (;). PL/SQL blocks can be nested within other PL/SQL blocks using </w:t>
        </w:r>
        <w:r>
          <w:rPr>
            <w:rFonts w:ascii="Arial" w:hAnsi="Arial" w:cs="Arial"/>
            <w:b/>
            <w:bCs/>
            <w:color w:val="000000"/>
          </w:rPr>
          <w:t>BEGIN</w:t>
        </w:r>
        <w:r>
          <w:rPr>
            <w:rFonts w:ascii="Arial" w:hAnsi="Arial" w:cs="Arial"/>
            <w:color w:val="000000"/>
          </w:rPr>
          <w:t> and </w:t>
        </w:r>
        <w:r>
          <w:rPr>
            <w:rFonts w:ascii="Arial" w:hAnsi="Arial" w:cs="Arial"/>
            <w:b/>
            <w:bCs/>
            <w:color w:val="000000"/>
          </w:rPr>
          <w:t>END</w:t>
        </w:r>
        <w:r>
          <w:rPr>
            <w:rFonts w:ascii="Arial" w:hAnsi="Arial" w:cs="Arial"/>
            <w:color w:val="000000"/>
          </w:rPr>
          <w:t>. Following is the basic structure of a PL/SQL block −</w:t>
        </w:r>
      </w:ins>
    </w:p>
    <w:p w:rsidR="00415E4E" w:rsidRDefault="00415E4E" w:rsidP="00415E4E">
      <w:pPr>
        <w:pStyle w:val="HTMLPreformatted"/>
        <w:rPr>
          <w:ins w:id="1226" w:author="Unknown"/>
          <w:sz w:val="23"/>
          <w:szCs w:val="23"/>
        </w:rPr>
      </w:pPr>
      <w:ins w:id="1227" w:author="Unknown">
        <w:r>
          <w:rPr>
            <w:sz w:val="23"/>
            <w:szCs w:val="23"/>
          </w:rPr>
          <w:lastRenderedPageBreak/>
          <w:t xml:space="preserve">DECLARE </w:t>
        </w:r>
      </w:ins>
    </w:p>
    <w:p w:rsidR="00415E4E" w:rsidRDefault="00415E4E" w:rsidP="00415E4E">
      <w:pPr>
        <w:pStyle w:val="HTMLPreformatted"/>
        <w:rPr>
          <w:ins w:id="1228" w:author="Unknown"/>
          <w:sz w:val="23"/>
          <w:szCs w:val="23"/>
        </w:rPr>
      </w:pPr>
      <w:ins w:id="1229" w:author="Unknown">
        <w:r>
          <w:rPr>
            <w:sz w:val="23"/>
            <w:szCs w:val="23"/>
          </w:rPr>
          <w:t xml:space="preserve">   &lt;declarations section&gt; </w:t>
        </w:r>
      </w:ins>
    </w:p>
    <w:p w:rsidR="00415E4E" w:rsidRDefault="00415E4E" w:rsidP="00415E4E">
      <w:pPr>
        <w:pStyle w:val="HTMLPreformatted"/>
        <w:rPr>
          <w:ins w:id="1230" w:author="Unknown"/>
          <w:sz w:val="23"/>
          <w:szCs w:val="23"/>
        </w:rPr>
      </w:pPr>
      <w:ins w:id="1231" w:author="Unknown">
        <w:r>
          <w:rPr>
            <w:sz w:val="23"/>
            <w:szCs w:val="23"/>
          </w:rPr>
          <w:t xml:space="preserve">BEGIN </w:t>
        </w:r>
      </w:ins>
    </w:p>
    <w:p w:rsidR="00415E4E" w:rsidRDefault="00415E4E" w:rsidP="00415E4E">
      <w:pPr>
        <w:pStyle w:val="HTMLPreformatted"/>
        <w:rPr>
          <w:ins w:id="1232" w:author="Unknown"/>
          <w:sz w:val="23"/>
          <w:szCs w:val="23"/>
        </w:rPr>
      </w:pPr>
      <w:ins w:id="1233" w:author="Unknown">
        <w:r>
          <w:rPr>
            <w:sz w:val="23"/>
            <w:szCs w:val="23"/>
          </w:rPr>
          <w:t xml:space="preserve">   &lt;executable command(s)&gt;</w:t>
        </w:r>
      </w:ins>
    </w:p>
    <w:p w:rsidR="00415E4E" w:rsidRDefault="00415E4E" w:rsidP="00415E4E">
      <w:pPr>
        <w:pStyle w:val="HTMLPreformatted"/>
        <w:rPr>
          <w:ins w:id="1234" w:author="Unknown"/>
          <w:sz w:val="23"/>
          <w:szCs w:val="23"/>
        </w:rPr>
      </w:pPr>
      <w:ins w:id="1235" w:author="Unknown">
        <w:r>
          <w:rPr>
            <w:sz w:val="23"/>
            <w:szCs w:val="23"/>
          </w:rPr>
          <w:t xml:space="preserve">EXCEPTION </w:t>
        </w:r>
      </w:ins>
    </w:p>
    <w:p w:rsidR="00415E4E" w:rsidRDefault="00415E4E" w:rsidP="00415E4E">
      <w:pPr>
        <w:pStyle w:val="HTMLPreformatted"/>
        <w:rPr>
          <w:ins w:id="1236" w:author="Unknown"/>
          <w:sz w:val="23"/>
          <w:szCs w:val="23"/>
        </w:rPr>
      </w:pPr>
      <w:ins w:id="1237" w:author="Unknown">
        <w:r>
          <w:rPr>
            <w:sz w:val="23"/>
            <w:szCs w:val="23"/>
          </w:rPr>
          <w:t xml:space="preserve">   &lt;exception handling&gt; </w:t>
        </w:r>
      </w:ins>
    </w:p>
    <w:p w:rsidR="00415E4E" w:rsidRDefault="00415E4E" w:rsidP="00415E4E">
      <w:pPr>
        <w:pStyle w:val="HTMLPreformatted"/>
        <w:rPr>
          <w:ins w:id="1238" w:author="Unknown"/>
          <w:sz w:val="23"/>
          <w:szCs w:val="23"/>
        </w:rPr>
      </w:pPr>
      <w:ins w:id="1239" w:author="Unknown">
        <w:r>
          <w:rPr>
            <w:sz w:val="23"/>
            <w:szCs w:val="23"/>
          </w:rPr>
          <w:t>END;</w:t>
        </w:r>
      </w:ins>
    </w:p>
    <w:p w:rsidR="00415E4E" w:rsidRDefault="00415E4E" w:rsidP="00415E4E">
      <w:pPr>
        <w:pStyle w:val="Heading2"/>
        <w:rPr>
          <w:ins w:id="1240" w:author="Unknown"/>
          <w:rFonts w:ascii="Arial" w:hAnsi="Arial" w:cs="Arial"/>
          <w:b w:val="0"/>
          <w:bCs w:val="0"/>
          <w:sz w:val="35"/>
          <w:szCs w:val="35"/>
        </w:rPr>
      </w:pPr>
      <w:ins w:id="1241" w:author="Unknown">
        <w:r>
          <w:rPr>
            <w:rFonts w:ascii="Arial" w:hAnsi="Arial" w:cs="Arial"/>
            <w:b w:val="0"/>
            <w:bCs w:val="0"/>
            <w:sz w:val="35"/>
            <w:szCs w:val="35"/>
          </w:rPr>
          <w:t>The 'Hello World' Example</w:t>
        </w:r>
      </w:ins>
    </w:p>
    <w:p w:rsidR="00415E4E" w:rsidRDefault="00415E4E" w:rsidP="00415E4E">
      <w:pPr>
        <w:pStyle w:val="HTMLPreformatted"/>
        <w:pBdr>
          <w:top w:val="single" w:sz="6" w:space="2" w:color="888888"/>
          <w:left w:val="single" w:sz="6" w:space="2" w:color="888888"/>
          <w:bottom w:val="single" w:sz="6" w:space="2" w:color="888888"/>
          <w:right w:val="single" w:sz="6" w:space="2" w:color="888888"/>
        </w:pBdr>
        <w:rPr>
          <w:ins w:id="1242" w:author="Unknown"/>
          <w:rStyle w:val="pln"/>
          <w:color w:val="000000"/>
          <w:sz w:val="23"/>
          <w:szCs w:val="23"/>
        </w:rPr>
      </w:pPr>
      <w:ins w:id="1243" w:author="Unknown">
        <w:r>
          <w:rPr>
            <w:rStyle w:val="pln"/>
            <w:color w:val="000000"/>
            <w:sz w:val="23"/>
            <w:szCs w:val="23"/>
          </w:rPr>
          <w:t xml:space="preserve">DECLARE </w:t>
        </w:r>
      </w:ins>
    </w:p>
    <w:p w:rsidR="00415E4E" w:rsidRDefault="00415E4E" w:rsidP="00415E4E">
      <w:pPr>
        <w:pStyle w:val="HTMLPreformatted"/>
        <w:pBdr>
          <w:top w:val="single" w:sz="6" w:space="2" w:color="888888"/>
          <w:left w:val="single" w:sz="6" w:space="2" w:color="888888"/>
          <w:bottom w:val="single" w:sz="6" w:space="2" w:color="888888"/>
          <w:right w:val="single" w:sz="6" w:space="2" w:color="888888"/>
        </w:pBdr>
        <w:rPr>
          <w:ins w:id="1244" w:author="Unknown"/>
          <w:rStyle w:val="pln"/>
          <w:color w:val="000000"/>
          <w:sz w:val="23"/>
          <w:szCs w:val="23"/>
        </w:rPr>
      </w:pPr>
      <w:ins w:id="1245" w:author="Unknown">
        <w:r>
          <w:rPr>
            <w:rStyle w:val="pln"/>
            <w:color w:val="000000"/>
            <w:sz w:val="23"/>
            <w:szCs w:val="23"/>
          </w:rPr>
          <w:t xml:space="preserve">   message  varchar2</w:t>
        </w:r>
        <w:r>
          <w:rPr>
            <w:rStyle w:val="pun"/>
            <w:color w:val="666600"/>
            <w:sz w:val="23"/>
            <w:szCs w:val="23"/>
          </w:rPr>
          <w:t>(</w:t>
        </w:r>
        <w:r>
          <w:rPr>
            <w:rStyle w:val="lit"/>
            <w:rFonts w:eastAsiaTheme="majorEastAsia"/>
            <w:color w:val="006666"/>
            <w:sz w:val="23"/>
            <w:szCs w:val="23"/>
          </w:rPr>
          <w:t>20</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'Hello, World!'</w:t>
        </w:r>
        <w:r>
          <w:rPr>
            <w:rStyle w:val="pun"/>
            <w:color w:val="666600"/>
            <w:sz w:val="23"/>
            <w:szCs w:val="23"/>
          </w:rPr>
          <w:t>;</w:t>
        </w:r>
        <w:r>
          <w:rPr>
            <w:rStyle w:val="pln"/>
            <w:color w:val="000000"/>
            <w:sz w:val="23"/>
            <w:szCs w:val="23"/>
          </w:rPr>
          <w:t xml:space="preserve"> </w:t>
        </w:r>
      </w:ins>
    </w:p>
    <w:p w:rsidR="00415E4E" w:rsidRDefault="00415E4E" w:rsidP="00415E4E">
      <w:pPr>
        <w:pStyle w:val="HTMLPreformatted"/>
        <w:pBdr>
          <w:top w:val="single" w:sz="6" w:space="2" w:color="888888"/>
          <w:left w:val="single" w:sz="6" w:space="2" w:color="888888"/>
          <w:bottom w:val="single" w:sz="6" w:space="2" w:color="888888"/>
          <w:right w:val="single" w:sz="6" w:space="2" w:color="888888"/>
        </w:pBdr>
        <w:rPr>
          <w:ins w:id="1246" w:author="Unknown"/>
          <w:rStyle w:val="pln"/>
          <w:color w:val="000000"/>
          <w:sz w:val="23"/>
          <w:szCs w:val="23"/>
        </w:rPr>
      </w:pPr>
      <w:ins w:id="1247" w:author="Unknown">
        <w:r>
          <w:rPr>
            <w:rStyle w:val="kwd"/>
            <w:color w:val="000088"/>
            <w:sz w:val="23"/>
            <w:szCs w:val="23"/>
          </w:rPr>
          <w:t>BEGIN</w:t>
        </w:r>
        <w:r>
          <w:rPr>
            <w:rStyle w:val="pln"/>
            <w:color w:val="000000"/>
            <w:sz w:val="23"/>
            <w:szCs w:val="23"/>
          </w:rPr>
          <w:t xml:space="preserve"> </w:t>
        </w:r>
      </w:ins>
    </w:p>
    <w:p w:rsidR="00415E4E" w:rsidRDefault="00415E4E" w:rsidP="00415E4E">
      <w:pPr>
        <w:pStyle w:val="HTMLPreformatted"/>
        <w:pBdr>
          <w:top w:val="single" w:sz="6" w:space="2" w:color="888888"/>
          <w:left w:val="single" w:sz="6" w:space="2" w:color="888888"/>
          <w:bottom w:val="single" w:sz="6" w:space="2" w:color="888888"/>
          <w:right w:val="single" w:sz="6" w:space="2" w:color="888888"/>
        </w:pBdr>
        <w:rPr>
          <w:ins w:id="1248" w:author="Unknown"/>
          <w:rStyle w:val="pln"/>
          <w:color w:val="000000"/>
          <w:sz w:val="23"/>
          <w:szCs w:val="23"/>
        </w:rPr>
      </w:pPr>
      <w:ins w:id="1249"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pln"/>
            <w:color w:val="000000"/>
            <w:sz w:val="23"/>
            <w:szCs w:val="23"/>
          </w:rPr>
          <w:t>message</w:t>
        </w:r>
        <w:r>
          <w:rPr>
            <w:rStyle w:val="pun"/>
            <w:color w:val="666600"/>
            <w:sz w:val="23"/>
            <w:szCs w:val="23"/>
          </w:rPr>
          <w:t>);</w:t>
        </w:r>
        <w:r>
          <w:rPr>
            <w:rStyle w:val="pln"/>
            <w:color w:val="000000"/>
            <w:sz w:val="23"/>
            <w:szCs w:val="23"/>
          </w:rPr>
          <w:t xml:space="preserve"> </w:t>
        </w:r>
      </w:ins>
    </w:p>
    <w:p w:rsidR="00415E4E" w:rsidRDefault="00415E4E" w:rsidP="00415E4E">
      <w:pPr>
        <w:pStyle w:val="HTMLPreformatted"/>
        <w:pBdr>
          <w:top w:val="single" w:sz="6" w:space="2" w:color="888888"/>
          <w:left w:val="single" w:sz="6" w:space="2" w:color="888888"/>
          <w:bottom w:val="single" w:sz="6" w:space="2" w:color="888888"/>
          <w:right w:val="single" w:sz="6" w:space="2" w:color="888888"/>
        </w:pBdr>
        <w:rPr>
          <w:ins w:id="1250" w:author="Unknown"/>
          <w:rStyle w:val="pln"/>
          <w:color w:val="000000"/>
          <w:sz w:val="23"/>
          <w:szCs w:val="23"/>
        </w:rPr>
      </w:pPr>
      <w:ins w:id="1251" w:author="Unknown">
        <w:r>
          <w:rPr>
            <w:rStyle w:val="kwd"/>
            <w:color w:val="000088"/>
            <w:sz w:val="23"/>
            <w:szCs w:val="23"/>
          </w:rPr>
          <w:t>END</w:t>
        </w:r>
        <w:r>
          <w:rPr>
            <w:rStyle w:val="pun"/>
            <w:color w:val="666600"/>
            <w:sz w:val="23"/>
            <w:szCs w:val="23"/>
          </w:rPr>
          <w:t>;</w:t>
        </w:r>
        <w:r>
          <w:rPr>
            <w:rStyle w:val="pln"/>
            <w:color w:val="000000"/>
            <w:sz w:val="23"/>
            <w:szCs w:val="23"/>
          </w:rPr>
          <w:t xml:space="preserve"> </w:t>
        </w:r>
      </w:ins>
    </w:p>
    <w:p w:rsidR="00415E4E" w:rsidRDefault="00415E4E" w:rsidP="00415E4E">
      <w:pPr>
        <w:pStyle w:val="HTMLPreformatted"/>
        <w:pBdr>
          <w:top w:val="single" w:sz="6" w:space="2" w:color="888888"/>
          <w:left w:val="single" w:sz="6" w:space="2" w:color="888888"/>
          <w:bottom w:val="single" w:sz="6" w:space="2" w:color="888888"/>
          <w:right w:val="single" w:sz="6" w:space="2" w:color="888888"/>
        </w:pBdr>
        <w:rPr>
          <w:ins w:id="1252" w:author="Unknown"/>
          <w:sz w:val="23"/>
          <w:szCs w:val="23"/>
        </w:rPr>
      </w:pPr>
      <w:ins w:id="1253" w:author="Unknown">
        <w:r>
          <w:rPr>
            <w:rStyle w:val="pun"/>
            <w:color w:val="666600"/>
            <w:sz w:val="23"/>
            <w:szCs w:val="23"/>
          </w:rPr>
          <w:t>/</w:t>
        </w:r>
        <w:r>
          <w:rPr>
            <w:rStyle w:val="pln"/>
            <w:color w:val="000000"/>
            <w:sz w:val="23"/>
            <w:szCs w:val="23"/>
          </w:rPr>
          <w:t xml:space="preserve"> </w:t>
        </w:r>
      </w:ins>
    </w:p>
    <w:p w:rsidR="00415E4E" w:rsidRDefault="00415E4E" w:rsidP="00415E4E">
      <w:pPr>
        <w:pStyle w:val="NormalWeb"/>
        <w:spacing w:before="120" w:beforeAutospacing="0" w:after="144" w:afterAutospacing="0"/>
        <w:ind w:left="48" w:right="48"/>
        <w:jc w:val="both"/>
        <w:rPr>
          <w:ins w:id="1254" w:author="Unknown"/>
          <w:rFonts w:ascii="Arial" w:hAnsi="Arial" w:cs="Arial"/>
          <w:color w:val="000000"/>
        </w:rPr>
      </w:pPr>
      <w:ins w:id="1255" w:author="Unknown">
        <w:r>
          <w:rPr>
            <w:rFonts w:ascii="Arial" w:hAnsi="Arial" w:cs="Arial"/>
            <w:color w:val="000000"/>
          </w:rPr>
          <w:t>The </w:t>
        </w:r>
        <w:r>
          <w:rPr>
            <w:rFonts w:ascii="Arial" w:hAnsi="Arial" w:cs="Arial"/>
            <w:b/>
            <w:bCs/>
            <w:color w:val="000000"/>
          </w:rPr>
          <w:t>end;</w:t>
        </w:r>
        <w:r>
          <w:rPr>
            <w:rFonts w:ascii="Arial" w:hAnsi="Arial" w:cs="Arial"/>
            <w:color w:val="000000"/>
          </w:rPr>
          <w:t> line signals the end of the PL/SQL block. To run the code from the SQL command line, you may need to type / at the beginning of the first blank line after the last line of the code. When the above code is executed at the SQL prompt, it produces the following result −</w:t>
        </w:r>
      </w:ins>
    </w:p>
    <w:p w:rsidR="00415E4E" w:rsidRDefault="00415E4E" w:rsidP="00415E4E">
      <w:pPr>
        <w:pStyle w:val="HTMLPreformatted"/>
        <w:rPr>
          <w:ins w:id="1256" w:author="Unknown"/>
          <w:sz w:val="23"/>
          <w:szCs w:val="23"/>
        </w:rPr>
      </w:pPr>
      <w:ins w:id="1257" w:author="Unknown">
        <w:r>
          <w:rPr>
            <w:sz w:val="23"/>
            <w:szCs w:val="23"/>
          </w:rPr>
          <w:t xml:space="preserve">Hello World  </w:t>
        </w:r>
      </w:ins>
    </w:p>
    <w:p w:rsidR="00415E4E" w:rsidRDefault="00415E4E" w:rsidP="00415E4E">
      <w:pPr>
        <w:pStyle w:val="HTMLPreformatted"/>
        <w:rPr>
          <w:ins w:id="1258" w:author="Unknown"/>
          <w:sz w:val="23"/>
          <w:szCs w:val="23"/>
        </w:rPr>
      </w:pPr>
    </w:p>
    <w:p w:rsidR="00415E4E" w:rsidRDefault="00415E4E" w:rsidP="00415E4E">
      <w:pPr>
        <w:pStyle w:val="HTMLPreformatted"/>
        <w:rPr>
          <w:ins w:id="1259" w:author="Unknown"/>
          <w:sz w:val="23"/>
          <w:szCs w:val="23"/>
        </w:rPr>
      </w:pPr>
      <w:ins w:id="1260" w:author="Unknown">
        <w:r>
          <w:rPr>
            <w:sz w:val="23"/>
            <w:szCs w:val="23"/>
          </w:rPr>
          <w:t>PL/SQL procedure successfully completed.</w:t>
        </w:r>
      </w:ins>
    </w:p>
    <w:p w:rsidR="00415E4E" w:rsidRDefault="00415E4E" w:rsidP="00415E4E">
      <w:pPr>
        <w:pStyle w:val="Heading2"/>
        <w:rPr>
          <w:ins w:id="1261" w:author="Unknown"/>
          <w:rFonts w:ascii="Arial" w:hAnsi="Arial" w:cs="Arial"/>
          <w:b w:val="0"/>
          <w:bCs w:val="0"/>
          <w:sz w:val="35"/>
          <w:szCs w:val="35"/>
        </w:rPr>
      </w:pPr>
      <w:ins w:id="1262" w:author="Unknown">
        <w:r>
          <w:rPr>
            <w:rFonts w:ascii="Arial" w:hAnsi="Arial" w:cs="Arial"/>
            <w:b w:val="0"/>
            <w:bCs w:val="0"/>
            <w:sz w:val="35"/>
            <w:szCs w:val="35"/>
          </w:rPr>
          <w:t>The PL/SQL Identifiers</w:t>
        </w:r>
      </w:ins>
    </w:p>
    <w:p w:rsidR="00415E4E" w:rsidRDefault="00415E4E" w:rsidP="00415E4E">
      <w:pPr>
        <w:pStyle w:val="NormalWeb"/>
        <w:spacing w:before="120" w:beforeAutospacing="0" w:after="144" w:afterAutospacing="0"/>
        <w:ind w:left="48" w:right="48"/>
        <w:jc w:val="both"/>
        <w:rPr>
          <w:ins w:id="1263" w:author="Unknown"/>
          <w:rFonts w:ascii="Arial" w:hAnsi="Arial" w:cs="Arial"/>
          <w:color w:val="000000"/>
        </w:rPr>
      </w:pPr>
      <w:ins w:id="1264" w:author="Unknown">
        <w:r>
          <w:rPr>
            <w:rFonts w:ascii="Arial" w:hAnsi="Arial" w:cs="Arial"/>
            <w:color w:val="000000"/>
          </w:rPr>
          <w:t>PL/SQL identifiers are constants, variables, exceptions, procedures, cursors, and reserved words. The identifiers consist of a letter optionally followed by more letters, numerals, dollar signs, underscores, and number signs and should not exceed 30 characters.</w:t>
        </w:r>
      </w:ins>
    </w:p>
    <w:p w:rsidR="00415E4E" w:rsidRDefault="00415E4E" w:rsidP="00415E4E">
      <w:pPr>
        <w:pStyle w:val="NormalWeb"/>
        <w:spacing w:before="120" w:beforeAutospacing="0" w:after="144" w:afterAutospacing="0"/>
        <w:ind w:left="48" w:right="48"/>
        <w:jc w:val="both"/>
        <w:rPr>
          <w:ins w:id="1265" w:author="Unknown"/>
          <w:rFonts w:ascii="Arial" w:hAnsi="Arial" w:cs="Arial"/>
          <w:color w:val="000000"/>
        </w:rPr>
      </w:pPr>
      <w:ins w:id="1266" w:author="Unknown">
        <w:r>
          <w:rPr>
            <w:rFonts w:ascii="Arial" w:hAnsi="Arial" w:cs="Arial"/>
            <w:color w:val="000000"/>
          </w:rPr>
          <w:t>By default, </w:t>
        </w:r>
        <w:r>
          <w:rPr>
            <w:rFonts w:ascii="Arial" w:hAnsi="Arial" w:cs="Arial"/>
            <w:b/>
            <w:bCs/>
            <w:color w:val="000000"/>
          </w:rPr>
          <w:t>identifiers are not case-sensitive</w:t>
        </w:r>
        <w:r>
          <w:rPr>
            <w:rFonts w:ascii="Arial" w:hAnsi="Arial" w:cs="Arial"/>
            <w:color w:val="000000"/>
          </w:rPr>
          <w:t>. So you can use </w:t>
        </w:r>
        <w:r>
          <w:rPr>
            <w:rFonts w:ascii="Arial" w:hAnsi="Arial" w:cs="Arial"/>
            <w:b/>
            <w:bCs/>
            <w:color w:val="000000"/>
          </w:rPr>
          <w:t>integer</w:t>
        </w:r>
        <w:r>
          <w:rPr>
            <w:rFonts w:ascii="Arial" w:hAnsi="Arial" w:cs="Arial"/>
            <w:color w:val="000000"/>
          </w:rPr>
          <w:t> or </w:t>
        </w:r>
        <w:r>
          <w:rPr>
            <w:rFonts w:ascii="Arial" w:hAnsi="Arial" w:cs="Arial"/>
            <w:b/>
            <w:bCs/>
            <w:color w:val="000000"/>
          </w:rPr>
          <w:t>INTEGER</w:t>
        </w:r>
        <w:r>
          <w:rPr>
            <w:rFonts w:ascii="Arial" w:hAnsi="Arial" w:cs="Arial"/>
            <w:color w:val="000000"/>
          </w:rPr>
          <w:t> to represent a numeric value. You cannot use a reserved keyword as an identifier.</w:t>
        </w:r>
      </w:ins>
    </w:p>
    <w:p w:rsidR="00415E4E" w:rsidRDefault="00415E4E" w:rsidP="00415E4E">
      <w:pPr>
        <w:pStyle w:val="Heading2"/>
        <w:rPr>
          <w:ins w:id="1267" w:author="Unknown"/>
          <w:rFonts w:ascii="Arial" w:hAnsi="Arial" w:cs="Arial"/>
          <w:b w:val="0"/>
          <w:bCs w:val="0"/>
          <w:sz w:val="35"/>
          <w:szCs w:val="35"/>
        </w:rPr>
      </w:pPr>
      <w:ins w:id="1268" w:author="Unknown">
        <w:r>
          <w:rPr>
            <w:rFonts w:ascii="Arial" w:hAnsi="Arial" w:cs="Arial"/>
            <w:b w:val="0"/>
            <w:bCs w:val="0"/>
            <w:sz w:val="35"/>
            <w:szCs w:val="35"/>
          </w:rPr>
          <w:t>The PL/SQL Delimiters</w:t>
        </w:r>
      </w:ins>
    </w:p>
    <w:p w:rsidR="00415E4E" w:rsidRDefault="00415E4E" w:rsidP="00415E4E">
      <w:pPr>
        <w:pStyle w:val="NormalWeb"/>
        <w:spacing w:before="120" w:beforeAutospacing="0" w:after="144" w:afterAutospacing="0"/>
        <w:ind w:left="48" w:right="48"/>
        <w:jc w:val="both"/>
        <w:rPr>
          <w:ins w:id="1269" w:author="Unknown"/>
          <w:rFonts w:ascii="Arial" w:hAnsi="Arial" w:cs="Arial"/>
          <w:color w:val="000000"/>
        </w:rPr>
      </w:pPr>
      <w:ins w:id="1270" w:author="Unknown">
        <w:r>
          <w:rPr>
            <w:rFonts w:ascii="Arial" w:hAnsi="Arial" w:cs="Arial"/>
            <w:color w:val="000000"/>
          </w:rPr>
          <w:t>A delimiter is a symbol with a special meaning. Following is the list of delimiters in PL/SQL −</w:t>
        </w:r>
      </w:ins>
    </w:p>
    <w:tbl>
      <w:tblPr>
        <w:tblW w:w="904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037"/>
        <w:gridCol w:w="7004"/>
      </w:tblGrid>
      <w:tr w:rsidR="00415E4E" w:rsidTr="00415E4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15E4E" w:rsidRDefault="00415E4E">
            <w:pPr>
              <w:spacing w:after="300"/>
              <w:jc w:val="center"/>
              <w:rPr>
                <w:rFonts w:ascii="Arial" w:hAnsi="Arial" w:cs="Arial"/>
                <w:b/>
                <w:bCs/>
                <w:sz w:val="21"/>
                <w:szCs w:val="21"/>
              </w:rPr>
            </w:pPr>
            <w:r>
              <w:rPr>
                <w:rFonts w:ascii="Arial" w:hAnsi="Arial" w:cs="Arial"/>
                <w:b/>
                <w:bCs/>
                <w:sz w:val="21"/>
                <w:szCs w:val="21"/>
              </w:rPr>
              <w:t>Delimiter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15E4E" w:rsidRDefault="00415E4E">
            <w:pPr>
              <w:spacing w:after="300"/>
              <w:jc w:val="center"/>
              <w:rPr>
                <w:rFonts w:ascii="Arial" w:hAnsi="Arial" w:cs="Arial"/>
                <w:b/>
                <w:bCs/>
                <w:sz w:val="21"/>
                <w:szCs w:val="21"/>
              </w:rPr>
            </w:pPr>
            <w:r>
              <w:rPr>
                <w:rFonts w:ascii="Arial" w:hAnsi="Arial" w:cs="Arial"/>
                <w:b/>
                <w:bCs/>
                <w:sz w:val="21"/>
                <w:szCs w:val="21"/>
              </w:rPr>
              <w:t>Description</w:t>
            </w:r>
          </w:p>
        </w:tc>
      </w:tr>
      <w:tr w:rsidR="00415E4E" w:rsidTr="0041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jc w:val="center"/>
              <w:rPr>
                <w:rFonts w:ascii="Arial" w:hAnsi="Arial" w:cs="Arial"/>
                <w:sz w:val="21"/>
                <w:szCs w:val="21"/>
              </w:rPr>
            </w:pPr>
            <w:r>
              <w:rPr>
                <w:rFonts w:ascii="Arial" w:hAnsi="Arial" w:cs="Arial"/>
                <w:b/>
                <w:bCs/>
                <w:sz w:val="21"/>
                <w:szCs w:val="21"/>
              </w:rPr>
              <w:t>+,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rPr>
                <w:rFonts w:ascii="Arial" w:hAnsi="Arial" w:cs="Arial"/>
                <w:sz w:val="21"/>
                <w:szCs w:val="21"/>
              </w:rPr>
            </w:pPr>
            <w:r>
              <w:rPr>
                <w:rFonts w:ascii="Arial" w:hAnsi="Arial" w:cs="Arial"/>
                <w:sz w:val="21"/>
                <w:szCs w:val="21"/>
              </w:rPr>
              <w:t>Addition, subtraction/negation, multiplication, division</w:t>
            </w:r>
          </w:p>
        </w:tc>
      </w:tr>
      <w:tr w:rsidR="00415E4E" w:rsidTr="0041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jc w:val="center"/>
              <w:rPr>
                <w:rFonts w:ascii="Arial" w:hAnsi="Arial" w:cs="Arial"/>
                <w:sz w:val="21"/>
                <w:szCs w:val="21"/>
              </w:rPr>
            </w:pPr>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rPr>
                <w:rFonts w:ascii="Arial" w:hAnsi="Arial" w:cs="Arial"/>
                <w:sz w:val="21"/>
                <w:szCs w:val="21"/>
              </w:rPr>
            </w:pPr>
            <w:r>
              <w:rPr>
                <w:rFonts w:ascii="Arial" w:hAnsi="Arial" w:cs="Arial"/>
                <w:sz w:val="21"/>
                <w:szCs w:val="21"/>
              </w:rPr>
              <w:t>Attribute indicator</w:t>
            </w:r>
          </w:p>
        </w:tc>
      </w:tr>
      <w:tr w:rsidR="00415E4E" w:rsidTr="0041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jc w:val="center"/>
              <w:rPr>
                <w:rFonts w:ascii="Arial" w:hAnsi="Arial" w:cs="Arial"/>
                <w:sz w:val="21"/>
                <w:szCs w:val="21"/>
              </w:rPr>
            </w:pPr>
            <w:r>
              <w:rPr>
                <w:rFonts w:ascii="Arial" w:hAnsi="Arial" w:cs="Arial"/>
                <w:b/>
                <w:bCs/>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rPr>
                <w:rFonts w:ascii="Arial" w:hAnsi="Arial" w:cs="Arial"/>
                <w:sz w:val="21"/>
                <w:szCs w:val="21"/>
              </w:rPr>
            </w:pPr>
            <w:r>
              <w:rPr>
                <w:rFonts w:ascii="Arial" w:hAnsi="Arial" w:cs="Arial"/>
                <w:sz w:val="21"/>
                <w:szCs w:val="21"/>
              </w:rPr>
              <w:t>Character string delimiter</w:t>
            </w:r>
          </w:p>
        </w:tc>
      </w:tr>
      <w:tr w:rsidR="00415E4E" w:rsidTr="0041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jc w:val="center"/>
              <w:rPr>
                <w:rFonts w:ascii="Arial" w:hAnsi="Arial" w:cs="Arial"/>
                <w:sz w:val="21"/>
                <w:szCs w:val="21"/>
              </w:rPr>
            </w:pPr>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rPr>
                <w:rFonts w:ascii="Arial" w:hAnsi="Arial" w:cs="Arial"/>
                <w:sz w:val="21"/>
                <w:szCs w:val="21"/>
              </w:rPr>
            </w:pPr>
            <w:r>
              <w:rPr>
                <w:rFonts w:ascii="Arial" w:hAnsi="Arial" w:cs="Arial"/>
                <w:sz w:val="21"/>
                <w:szCs w:val="21"/>
              </w:rPr>
              <w:t>Component selector</w:t>
            </w:r>
          </w:p>
        </w:tc>
      </w:tr>
      <w:tr w:rsidR="00415E4E" w:rsidTr="0041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jc w:val="center"/>
              <w:rPr>
                <w:rFonts w:ascii="Arial" w:hAnsi="Arial" w:cs="Arial"/>
                <w:sz w:val="21"/>
                <w:szCs w:val="21"/>
              </w:rPr>
            </w:pPr>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rPr>
                <w:rFonts w:ascii="Arial" w:hAnsi="Arial" w:cs="Arial"/>
                <w:sz w:val="21"/>
                <w:szCs w:val="21"/>
              </w:rPr>
            </w:pPr>
            <w:r>
              <w:rPr>
                <w:rFonts w:ascii="Arial" w:hAnsi="Arial" w:cs="Arial"/>
                <w:sz w:val="21"/>
                <w:szCs w:val="21"/>
              </w:rPr>
              <w:t>Expression or list delimiter</w:t>
            </w:r>
          </w:p>
        </w:tc>
      </w:tr>
      <w:tr w:rsidR="00415E4E" w:rsidTr="0041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jc w:val="center"/>
              <w:rPr>
                <w:rFonts w:ascii="Arial" w:hAnsi="Arial" w:cs="Arial"/>
                <w:sz w:val="21"/>
                <w:szCs w:val="21"/>
              </w:rPr>
            </w:pPr>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rPr>
                <w:rFonts w:ascii="Arial" w:hAnsi="Arial" w:cs="Arial"/>
                <w:sz w:val="21"/>
                <w:szCs w:val="21"/>
              </w:rPr>
            </w:pPr>
            <w:r>
              <w:rPr>
                <w:rFonts w:ascii="Arial" w:hAnsi="Arial" w:cs="Arial"/>
                <w:sz w:val="21"/>
                <w:szCs w:val="21"/>
              </w:rPr>
              <w:t>Host variable indicator</w:t>
            </w:r>
          </w:p>
        </w:tc>
      </w:tr>
      <w:tr w:rsidR="00415E4E" w:rsidTr="0041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jc w:val="center"/>
              <w:rPr>
                <w:rFonts w:ascii="Arial" w:hAnsi="Arial" w:cs="Arial"/>
                <w:sz w:val="21"/>
                <w:szCs w:val="21"/>
              </w:rPr>
            </w:pPr>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rPr>
                <w:rFonts w:ascii="Arial" w:hAnsi="Arial" w:cs="Arial"/>
                <w:sz w:val="21"/>
                <w:szCs w:val="21"/>
              </w:rPr>
            </w:pPr>
            <w:r>
              <w:rPr>
                <w:rFonts w:ascii="Arial" w:hAnsi="Arial" w:cs="Arial"/>
                <w:sz w:val="21"/>
                <w:szCs w:val="21"/>
              </w:rPr>
              <w:t>Item separator</w:t>
            </w:r>
          </w:p>
        </w:tc>
      </w:tr>
      <w:tr w:rsidR="00415E4E" w:rsidTr="0041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jc w:val="center"/>
              <w:rPr>
                <w:rFonts w:ascii="Arial" w:hAnsi="Arial" w:cs="Arial"/>
                <w:sz w:val="21"/>
                <w:szCs w:val="21"/>
              </w:rPr>
            </w:pPr>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rPr>
                <w:rFonts w:ascii="Arial" w:hAnsi="Arial" w:cs="Arial"/>
                <w:sz w:val="21"/>
                <w:szCs w:val="21"/>
              </w:rPr>
            </w:pPr>
            <w:r>
              <w:rPr>
                <w:rFonts w:ascii="Arial" w:hAnsi="Arial" w:cs="Arial"/>
                <w:sz w:val="21"/>
                <w:szCs w:val="21"/>
              </w:rPr>
              <w:t>Quoted identifier delimiter</w:t>
            </w:r>
          </w:p>
        </w:tc>
      </w:tr>
      <w:tr w:rsidR="00415E4E" w:rsidTr="0041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jc w:val="center"/>
              <w:rPr>
                <w:rFonts w:ascii="Arial" w:hAnsi="Arial" w:cs="Arial"/>
                <w:sz w:val="21"/>
                <w:szCs w:val="21"/>
              </w:rPr>
            </w:pPr>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rPr>
                <w:rFonts w:ascii="Arial" w:hAnsi="Arial" w:cs="Arial"/>
                <w:sz w:val="21"/>
                <w:szCs w:val="21"/>
              </w:rPr>
            </w:pPr>
            <w:r>
              <w:rPr>
                <w:rFonts w:ascii="Arial" w:hAnsi="Arial" w:cs="Arial"/>
                <w:sz w:val="21"/>
                <w:szCs w:val="21"/>
              </w:rPr>
              <w:t>Relational operator</w:t>
            </w:r>
          </w:p>
        </w:tc>
      </w:tr>
      <w:tr w:rsidR="00415E4E" w:rsidTr="0041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jc w:val="center"/>
              <w:rPr>
                <w:rFonts w:ascii="Arial" w:hAnsi="Arial" w:cs="Arial"/>
                <w:sz w:val="21"/>
                <w:szCs w:val="21"/>
              </w:rPr>
            </w:pPr>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rPr>
                <w:rFonts w:ascii="Arial" w:hAnsi="Arial" w:cs="Arial"/>
                <w:sz w:val="21"/>
                <w:szCs w:val="21"/>
              </w:rPr>
            </w:pPr>
            <w:r>
              <w:rPr>
                <w:rFonts w:ascii="Arial" w:hAnsi="Arial" w:cs="Arial"/>
                <w:sz w:val="21"/>
                <w:szCs w:val="21"/>
              </w:rPr>
              <w:t>Remote access indicator</w:t>
            </w:r>
          </w:p>
        </w:tc>
      </w:tr>
      <w:tr w:rsidR="00415E4E" w:rsidTr="0041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jc w:val="center"/>
              <w:rPr>
                <w:rFonts w:ascii="Arial" w:hAnsi="Arial" w:cs="Arial"/>
                <w:sz w:val="21"/>
                <w:szCs w:val="21"/>
              </w:rPr>
            </w:pPr>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rPr>
                <w:rFonts w:ascii="Arial" w:hAnsi="Arial" w:cs="Arial"/>
                <w:sz w:val="21"/>
                <w:szCs w:val="21"/>
              </w:rPr>
            </w:pPr>
            <w:r>
              <w:rPr>
                <w:rFonts w:ascii="Arial" w:hAnsi="Arial" w:cs="Arial"/>
                <w:sz w:val="21"/>
                <w:szCs w:val="21"/>
              </w:rPr>
              <w:t>Statement terminator</w:t>
            </w:r>
          </w:p>
        </w:tc>
      </w:tr>
      <w:tr w:rsidR="00415E4E" w:rsidTr="0041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jc w:val="center"/>
              <w:rPr>
                <w:rFonts w:ascii="Arial" w:hAnsi="Arial" w:cs="Arial"/>
                <w:sz w:val="21"/>
                <w:szCs w:val="21"/>
              </w:rPr>
            </w:pPr>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rPr>
                <w:rFonts w:ascii="Arial" w:hAnsi="Arial" w:cs="Arial"/>
                <w:sz w:val="21"/>
                <w:szCs w:val="21"/>
              </w:rPr>
            </w:pPr>
            <w:r>
              <w:rPr>
                <w:rFonts w:ascii="Arial" w:hAnsi="Arial" w:cs="Arial"/>
                <w:sz w:val="21"/>
                <w:szCs w:val="21"/>
              </w:rPr>
              <w:t>Assignment operator</w:t>
            </w:r>
          </w:p>
        </w:tc>
      </w:tr>
      <w:tr w:rsidR="00415E4E" w:rsidTr="0041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jc w:val="center"/>
              <w:rPr>
                <w:rFonts w:ascii="Arial" w:hAnsi="Arial" w:cs="Arial"/>
                <w:sz w:val="21"/>
                <w:szCs w:val="21"/>
              </w:rPr>
            </w:pPr>
            <w:r>
              <w:rPr>
                <w:rFonts w:ascii="Arial" w:hAnsi="Arial" w:cs="Arial"/>
                <w:b/>
                <w:bCs/>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rPr>
                <w:rFonts w:ascii="Arial" w:hAnsi="Arial" w:cs="Arial"/>
                <w:sz w:val="21"/>
                <w:szCs w:val="21"/>
              </w:rPr>
            </w:pPr>
            <w:r>
              <w:rPr>
                <w:rFonts w:ascii="Arial" w:hAnsi="Arial" w:cs="Arial"/>
                <w:sz w:val="21"/>
                <w:szCs w:val="21"/>
              </w:rPr>
              <w:t>Association operator</w:t>
            </w:r>
          </w:p>
        </w:tc>
      </w:tr>
      <w:tr w:rsidR="00415E4E" w:rsidTr="0041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jc w:val="center"/>
              <w:rPr>
                <w:rFonts w:ascii="Arial" w:hAnsi="Arial" w:cs="Arial"/>
                <w:sz w:val="21"/>
                <w:szCs w:val="21"/>
              </w:rPr>
            </w:pPr>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rPr>
                <w:rFonts w:ascii="Arial" w:hAnsi="Arial" w:cs="Arial"/>
                <w:sz w:val="21"/>
                <w:szCs w:val="21"/>
              </w:rPr>
            </w:pPr>
            <w:r>
              <w:rPr>
                <w:rFonts w:ascii="Arial" w:hAnsi="Arial" w:cs="Arial"/>
                <w:sz w:val="21"/>
                <w:szCs w:val="21"/>
              </w:rPr>
              <w:t>Concatenation operator</w:t>
            </w:r>
          </w:p>
        </w:tc>
      </w:tr>
      <w:tr w:rsidR="00415E4E" w:rsidTr="0041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jc w:val="center"/>
              <w:rPr>
                <w:rFonts w:ascii="Arial" w:hAnsi="Arial" w:cs="Arial"/>
                <w:sz w:val="21"/>
                <w:szCs w:val="21"/>
              </w:rPr>
            </w:pPr>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rPr>
                <w:rFonts w:ascii="Arial" w:hAnsi="Arial" w:cs="Arial"/>
                <w:sz w:val="21"/>
                <w:szCs w:val="21"/>
              </w:rPr>
            </w:pPr>
            <w:r>
              <w:rPr>
                <w:rFonts w:ascii="Arial" w:hAnsi="Arial" w:cs="Arial"/>
                <w:sz w:val="21"/>
                <w:szCs w:val="21"/>
              </w:rPr>
              <w:t>Exponentiation operator</w:t>
            </w:r>
          </w:p>
        </w:tc>
      </w:tr>
      <w:tr w:rsidR="00415E4E" w:rsidTr="0041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jc w:val="center"/>
              <w:rPr>
                <w:rFonts w:ascii="Arial" w:hAnsi="Arial" w:cs="Arial"/>
                <w:sz w:val="21"/>
                <w:szCs w:val="21"/>
              </w:rPr>
            </w:pPr>
            <w:r>
              <w:rPr>
                <w:rFonts w:ascii="Arial" w:hAnsi="Arial" w:cs="Arial"/>
                <w:b/>
                <w:bCs/>
                <w:sz w:val="21"/>
                <w:szCs w:val="21"/>
              </w:rPr>
              <w:t>&lt;&lt;, &gt;&gt;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rPr>
                <w:rFonts w:ascii="Arial" w:hAnsi="Arial" w:cs="Arial"/>
                <w:sz w:val="21"/>
                <w:szCs w:val="21"/>
              </w:rPr>
            </w:pPr>
            <w:r>
              <w:rPr>
                <w:rFonts w:ascii="Arial" w:hAnsi="Arial" w:cs="Arial"/>
                <w:sz w:val="21"/>
                <w:szCs w:val="21"/>
              </w:rPr>
              <w:t>Label delimiter (begin and end)</w:t>
            </w:r>
          </w:p>
        </w:tc>
      </w:tr>
      <w:tr w:rsidR="00415E4E" w:rsidTr="0041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jc w:val="center"/>
              <w:rPr>
                <w:rFonts w:ascii="Arial" w:hAnsi="Arial" w:cs="Arial"/>
                <w:sz w:val="21"/>
                <w:szCs w:val="21"/>
              </w:rPr>
            </w:pPr>
            <w:r>
              <w:rPr>
                <w:rFonts w:ascii="Arial" w:hAnsi="Arial" w:cs="Arial"/>
                <w:b/>
                <w:bCs/>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rPr>
                <w:rFonts w:ascii="Arial" w:hAnsi="Arial" w:cs="Arial"/>
                <w:sz w:val="21"/>
                <w:szCs w:val="21"/>
              </w:rPr>
            </w:pPr>
            <w:r>
              <w:rPr>
                <w:rFonts w:ascii="Arial" w:hAnsi="Arial" w:cs="Arial"/>
                <w:sz w:val="21"/>
                <w:szCs w:val="21"/>
              </w:rPr>
              <w:t>Multi-line comment delimiter (begin and end)</w:t>
            </w:r>
          </w:p>
        </w:tc>
      </w:tr>
      <w:tr w:rsidR="00415E4E" w:rsidTr="0041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jc w:val="center"/>
              <w:rPr>
                <w:rFonts w:ascii="Arial" w:hAnsi="Arial" w:cs="Arial"/>
                <w:sz w:val="21"/>
                <w:szCs w:val="21"/>
              </w:rPr>
            </w:pPr>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rPr>
                <w:rFonts w:ascii="Arial" w:hAnsi="Arial" w:cs="Arial"/>
                <w:sz w:val="21"/>
                <w:szCs w:val="21"/>
              </w:rPr>
            </w:pPr>
            <w:r>
              <w:rPr>
                <w:rFonts w:ascii="Arial" w:hAnsi="Arial" w:cs="Arial"/>
                <w:sz w:val="21"/>
                <w:szCs w:val="21"/>
              </w:rPr>
              <w:t>Single-line comment indicator</w:t>
            </w:r>
          </w:p>
        </w:tc>
      </w:tr>
      <w:tr w:rsidR="00415E4E" w:rsidTr="0041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jc w:val="center"/>
              <w:rPr>
                <w:rFonts w:ascii="Arial" w:hAnsi="Arial" w:cs="Arial"/>
                <w:sz w:val="21"/>
                <w:szCs w:val="21"/>
              </w:rPr>
            </w:pPr>
            <w:r>
              <w:rPr>
                <w:rFonts w:ascii="Arial" w:hAnsi="Arial" w:cs="Arial"/>
                <w:b/>
                <w:bCs/>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rPr>
                <w:rFonts w:ascii="Arial" w:hAnsi="Arial" w:cs="Arial"/>
                <w:sz w:val="21"/>
                <w:szCs w:val="21"/>
              </w:rPr>
            </w:pPr>
            <w:r>
              <w:rPr>
                <w:rFonts w:ascii="Arial" w:hAnsi="Arial" w:cs="Arial"/>
                <w:sz w:val="21"/>
                <w:szCs w:val="21"/>
              </w:rPr>
              <w:t>Range operator</w:t>
            </w:r>
          </w:p>
        </w:tc>
      </w:tr>
      <w:tr w:rsidR="00415E4E" w:rsidTr="0041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jc w:val="center"/>
              <w:rPr>
                <w:rFonts w:ascii="Arial" w:hAnsi="Arial" w:cs="Arial"/>
                <w:sz w:val="21"/>
                <w:szCs w:val="21"/>
              </w:rPr>
            </w:pPr>
            <w:r>
              <w:rPr>
                <w:rFonts w:ascii="Arial" w:hAnsi="Arial" w:cs="Arial"/>
                <w:b/>
                <w:bCs/>
                <w:sz w:val="21"/>
                <w:szCs w:val="21"/>
              </w:rPr>
              <w:t>&lt;, &gt;, &lt;=,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rPr>
                <w:rFonts w:ascii="Arial" w:hAnsi="Arial" w:cs="Arial"/>
                <w:sz w:val="21"/>
                <w:szCs w:val="21"/>
              </w:rPr>
            </w:pPr>
            <w:r>
              <w:rPr>
                <w:rFonts w:ascii="Arial" w:hAnsi="Arial" w:cs="Arial"/>
                <w:sz w:val="21"/>
                <w:szCs w:val="21"/>
              </w:rPr>
              <w:t>Relational operators</w:t>
            </w:r>
          </w:p>
        </w:tc>
      </w:tr>
      <w:tr w:rsidR="00415E4E" w:rsidTr="0041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jc w:val="center"/>
              <w:rPr>
                <w:rFonts w:ascii="Arial" w:hAnsi="Arial" w:cs="Arial"/>
                <w:sz w:val="21"/>
                <w:szCs w:val="21"/>
              </w:rPr>
            </w:pPr>
            <w:r>
              <w:rPr>
                <w:rFonts w:ascii="Arial" w:hAnsi="Arial" w:cs="Arial"/>
                <w:b/>
                <w:bCs/>
                <w:sz w:val="21"/>
                <w:szCs w:val="21"/>
              </w:rPr>
              <w:t>&lt;&gt;,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5E4E" w:rsidRDefault="00415E4E">
            <w:pPr>
              <w:spacing w:after="300"/>
              <w:rPr>
                <w:rFonts w:ascii="Arial" w:hAnsi="Arial" w:cs="Arial"/>
                <w:sz w:val="21"/>
                <w:szCs w:val="21"/>
              </w:rPr>
            </w:pPr>
            <w:r>
              <w:rPr>
                <w:rFonts w:ascii="Arial" w:hAnsi="Arial" w:cs="Arial"/>
                <w:sz w:val="21"/>
                <w:szCs w:val="21"/>
              </w:rPr>
              <w:t>Different versions of NOT EQUAL</w:t>
            </w:r>
          </w:p>
        </w:tc>
      </w:tr>
    </w:tbl>
    <w:p w:rsidR="00415E4E" w:rsidRDefault="00415E4E" w:rsidP="00415E4E">
      <w:pPr>
        <w:pStyle w:val="Heading2"/>
        <w:rPr>
          <w:ins w:id="1271" w:author="Unknown"/>
          <w:rFonts w:ascii="Arial" w:hAnsi="Arial" w:cs="Arial"/>
          <w:b w:val="0"/>
          <w:bCs w:val="0"/>
          <w:sz w:val="35"/>
          <w:szCs w:val="35"/>
        </w:rPr>
      </w:pPr>
      <w:ins w:id="1272" w:author="Unknown">
        <w:r>
          <w:rPr>
            <w:rFonts w:ascii="Arial" w:hAnsi="Arial" w:cs="Arial"/>
            <w:b w:val="0"/>
            <w:bCs w:val="0"/>
            <w:sz w:val="35"/>
            <w:szCs w:val="35"/>
          </w:rPr>
          <w:t>The PL/SQL Comments</w:t>
        </w:r>
      </w:ins>
    </w:p>
    <w:p w:rsidR="00415E4E" w:rsidRDefault="00415E4E" w:rsidP="00415E4E">
      <w:pPr>
        <w:pStyle w:val="NormalWeb"/>
        <w:spacing w:before="120" w:beforeAutospacing="0" w:after="144" w:afterAutospacing="0"/>
        <w:ind w:left="48" w:right="48"/>
        <w:jc w:val="both"/>
        <w:rPr>
          <w:ins w:id="1273" w:author="Unknown"/>
          <w:rFonts w:ascii="Arial" w:hAnsi="Arial" w:cs="Arial"/>
          <w:color w:val="000000"/>
        </w:rPr>
      </w:pPr>
      <w:ins w:id="1274" w:author="Unknown">
        <w:r>
          <w:rPr>
            <w:rFonts w:ascii="Arial" w:hAnsi="Arial" w:cs="Arial"/>
            <w:color w:val="000000"/>
          </w:rPr>
          <w:t>Program comments are explanatory statements that can be included in the PL/SQL code that you write and helps anyone reading its source code. All programming languages allow some form of comments.</w:t>
        </w:r>
      </w:ins>
    </w:p>
    <w:p w:rsidR="00415E4E" w:rsidRDefault="00415E4E" w:rsidP="00415E4E">
      <w:pPr>
        <w:pStyle w:val="NormalWeb"/>
        <w:spacing w:before="120" w:beforeAutospacing="0" w:after="144" w:afterAutospacing="0"/>
        <w:ind w:left="48" w:right="48"/>
        <w:jc w:val="both"/>
        <w:rPr>
          <w:ins w:id="1275" w:author="Unknown"/>
          <w:rFonts w:ascii="Arial" w:hAnsi="Arial" w:cs="Arial"/>
          <w:color w:val="000000"/>
        </w:rPr>
      </w:pPr>
      <w:ins w:id="1276" w:author="Unknown">
        <w:r>
          <w:rPr>
            <w:rFonts w:ascii="Arial" w:hAnsi="Arial" w:cs="Arial"/>
            <w:color w:val="000000"/>
          </w:rPr>
          <w:t>The PL/SQL supports single-line and multi-line comments. All characters available inside any comment are ignored by the PL/SQL compiler. The PL/SQL single-line comments start with the delimiter -- (double hyphen) and multi-line comments are enclosed by /* and */.</w:t>
        </w:r>
      </w:ins>
    </w:p>
    <w:p w:rsidR="00415E4E" w:rsidRDefault="00415E4E" w:rsidP="00415E4E">
      <w:pPr>
        <w:pStyle w:val="HTMLPreformatted"/>
        <w:pBdr>
          <w:top w:val="single" w:sz="6" w:space="2" w:color="888888"/>
          <w:left w:val="single" w:sz="6" w:space="2" w:color="888888"/>
          <w:bottom w:val="single" w:sz="6" w:space="2" w:color="888888"/>
          <w:right w:val="single" w:sz="6" w:space="2" w:color="888888"/>
        </w:pBdr>
        <w:rPr>
          <w:ins w:id="1277" w:author="Unknown"/>
          <w:rStyle w:val="pln"/>
          <w:color w:val="000000"/>
          <w:sz w:val="23"/>
          <w:szCs w:val="23"/>
        </w:rPr>
      </w:pPr>
      <w:ins w:id="1278" w:author="Unknown">
        <w:r>
          <w:rPr>
            <w:rStyle w:val="pln"/>
            <w:color w:val="000000"/>
            <w:sz w:val="23"/>
            <w:szCs w:val="23"/>
          </w:rPr>
          <w:t xml:space="preserve">DECLARE </w:t>
        </w:r>
      </w:ins>
    </w:p>
    <w:p w:rsidR="00415E4E" w:rsidRDefault="00415E4E" w:rsidP="00415E4E">
      <w:pPr>
        <w:pStyle w:val="HTMLPreformatted"/>
        <w:pBdr>
          <w:top w:val="single" w:sz="6" w:space="2" w:color="888888"/>
          <w:left w:val="single" w:sz="6" w:space="2" w:color="888888"/>
          <w:bottom w:val="single" w:sz="6" w:space="2" w:color="888888"/>
          <w:right w:val="single" w:sz="6" w:space="2" w:color="888888"/>
        </w:pBdr>
        <w:rPr>
          <w:ins w:id="1279" w:author="Unknown"/>
          <w:rStyle w:val="pln"/>
          <w:color w:val="000000"/>
          <w:sz w:val="23"/>
          <w:szCs w:val="23"/>
        </w:rPr>
      </w:pPr>
      <w:ins w:id="1280" w:author="Unknown">
        <w:r>
          <w:rPr>
            <w:rStyle w:val="pln"/>
            <w:color w:val="000000"/>
            <w:sz w:val="23"/>
            <w:szCs w:val="23"/>
          </w:rPr>
          <w:t xml:space="preserve">   </w:t>
        </w:r>
        <w:r>
          <w:rPr>
            <w:rStyle w:val="pun"/>
            <w:color w:val="666600"/>
            <w:sz w:val="23"/>
            <w:szCs w:val="23"/>
          </w:rPr>
          <w:t>--</w:t>
        </w:r>
        <w:r>
          <w:rPr>
            <w:rStyle w:val="pln"/>
            <w:color w:val="000000"/>
            <w:sz w:val="23"/>
            <w:szCs w:val="23"/>
          </w:rPr>
          <w:t xml:space="preserve"> variable declaration </w:t>
        </w:r>
      </w:ins>
    </w:p>
    <w:p w:rsidR="00415E4E" w:rsidRDefault="00415E4E" w:rsidP="00415E4E">
      <w:pPr>
        <w:pStyle w:val="HTMLPreformatted"/>
        <w:pBdr>
          <w:top w:val="single" w:sz="6" w:space="2" w:color="888888"/>
          <w:left w:val="single" w:sz="6" w:space="2" w:color="888888"/>
          <w:bottom w:val="single" w:sz="6" w:space="2" w:color="888888"/>
          <w:right w:val="single" w:sz="6" w:space="2" w:color="888888"/>
        </w:pBdr>
        <w:rPr>
          <w:ins w:id="1281" w:author="Unknown"/>
          <w:rStyle w:val="pln"/>
          <w:color w:val="000000"/>
          <w:sz w:val="23"/>
          <w:szCs w:val="23"/>
        </w:rPr>
      </w:pPr>
      <w:ins w:id="1282" w:author="Unknown">
        <w:r>
          <w:rPr>
            <w:rStyle w:val="pln"/>
            <w:color w:val="000000"/>
            <w:sz w:val="23"/>
            <w:szCs w:val="23"/>
          </w:rPr>
          <w:t xml:space="preserve">   message  varchar2</w:t>
        </w:r>
        <w:r>
          <w:rPr>
            <w:rStyle w:val="pun"/>
            <w:color w:val="666600"/>
            <w:sz w:val="23"/>
            <w:szCs w:val="23"/>
          </w:rPr>
          <w:t>(</w:t>
        </w:r>
        <w:r>
          <w:rPr>
            <w:rStyle w:val="lit"/>
            <w:rFonts w:eastAsiaTheme="majorEastAsia"/>
            <w:color w:val="006666"/>
            <w:sz w:val="23"/>
            <w:szCs w:val="23"/>
          </w:rPr>
          <w:t>20</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'Hello, World!'</w:t>
        </w:r>
        <w:r>
          <w:rPr>
            <w:rStyle w:val="pun"/>
            <w:color w:val="666600"/>
            <w:sz w:val="23"/>
            <w:szCs w:val="23"/>
          </w:rPr>
          <w:t>;</w:t>
        </w:r>
        <w:r>
          <w:rPr>
            <w:rStyle w:val="pln"/>
            <w:color w:val="000000"/>
            <w:sz w:val="23"/>
            <w:szCs w:val="23"/>
          </w:rPr>
          <w:t xml:space="preserve"> </w:t>
        </w:r>
      </w:ins>
    </w:p>
    <w:p w:rsidR="00415E4E" w:rsidRDefault="00415E4E" w:rsidP="00415E4E">
      <w:pPr>
        <w:pStyle w:val="HTMLPreformatted"/>
        <w:pBdr>
          <w:top w:val="single" w:sz="6" w:space="2" w:color="888888"/>
          <w:left w:val="single" w:sz="6" w:space="2" w:color="888888"/>
          <w:bottom w:val="single" w:sz="6" w:space="2" w:color="888888"/>
          <w:right w:val="single" w:sz="6" w:space="2" w:color="888888"/>
        </w:pBdr>
        <w:rPr>
          <w:ins w:id="1283" w:author="Unknown"/>
          <w:rStyle w:val="pln"/>
          <w:color w:val="000000"/>
          <w:sz w:val="23"/>
          <w:szCs w:val="23"/>
        </w:rPr>
      </w:pPr>
      <w:ins w:id="1284" w:author="Unknown">
        <w:r>
          <w:rPr>
            <w:rStyle w:val="kwd"/>
            <w:color w:val="000088"/>
            <w:sz w:val="23"/>
            <w:szCs w:val="23"/>
          </w:rPr>
          <w:t>BEGIN</w:t>
        </w:r>
        <w:r>
          <w:rPr>
            <w:rStyle w:val="pln"/>
            <w:color w:val="000000"/>
            <w:sz w:val="23"/>
            <w:szCs w:val="23"/>
          </w:rPr>
          <w:t xml:space="preserve"> </w:t>
        </w:r>
      </w:ins>
    </w:p>
    <w:p w:rsidR="00415E4E" w:rsidRDefault="00415E4E" w:rsidP="00415E4E">
      <w:pPr>
        <w:pStyle w:val="HTMLPreformatted"/>
        <w:pBdr>
          <w:top w:val="single" w:sz="6" w:space="2" w:color="888888"/>
          <w:left w:val="single" w:sz="6" w:space="2" w:color="888888"/>
          <w:bottom w:val="single" w:sz="6" w:space="2" w:color="888888"/>
          <w:right w:val="single" w:sz="6" w:space="2" w:color="888888"/>
        </w:pBdr>
        <w:rPr>
          <w:ins w:id="1285" w:author="Unknown"/>
          <w:rStyle w:val="com"/>
          <w:color w:val="880000"/>
          <w:sz w:val="23"/>
          <w:szCs w:val="23"/>
        </w:rPr>
      </w:pPr>
      <w:ins w:id="1286" w:author="Unknown">
        <w:r>
          <w:rPr>
            <w:rStyle w:val="pln"/>
            <w:color w:val="000000"/>
            <w:sz w:val="23"/>
            <w:szCs w:val="23"/>
          </w:rPr>
          <w:t xml:space="preserve">   </w:t>
        </w:r>
        <w:r>
          <w:rPr>
            <w:rStyle w:val="com"/>
            <w:color w:val="880000"/>
            <w:sz w:val="23"/>
            <w:szCs w:val="23"/>
          </w:rPr>
          <w:t xml:space="preserve">/* </w:t>
        </w:r>
      </w:ins>
    </w:p>
    <w:p w:rsidR="00415E4E" w:rsidRDefault="00415E4E" w:rsidP="00415E4E">
      <w:pPr>
        <w:pStyle w:val="HTMLPreformatted"/>
        <w:pBdr>
          <w:top w:val="single" w:sz="6" w:space="2" w:color="888888"/>
          <w:left w:val="single" w:sz="6" w:space="2" w:color="888888"/>
          <w:bottom w:val="single" w:sz="6" w:space="2" w:color="888888"/>
          <w:right w:val="single" w:sz="6" w:space="2" w:color="888888"/>
        </w:pBdr>
        <w:rPr>
          <w:ins w:id="1287" w:author="Unknown"/>
          <w:rStyle w:val="com"/>
          <w:color w:val="880000"/>
          <w:sz w:val="23"/>
          <w:szCs w:val="23"/>
        </w:rPr>
      </w:pPr>
      <w:ins w:id="1288" w:author="Unknown">
        <w:r>
          <w:rPr>
            <w:rStyle w:val="com"/>
            <w:color w:val="880000"/>
            <w:sz w:val="23"/>
            <w:szCs w:val="23"/>
          </w:rPr>
          <w:t xml:space="preserve">   *  PL/SQL executable statement(s) </w:t>
        </w:r>
      </w:ins>
    </w:p>
    <w:p w:rsidR="00415E4E" w:rsidRDefault="00415E4E" w:rsidP="00415E4E">
      <w:pPr>
        <w:pStyle w:val="HTMLPreformatted"/>
        <w:pBdr>
          <w:top w:val="single" w:sz="6" w:space="2" w:color="888888"/>
          <w:left w:val="single" w:sz="6" w:space="2" w:color="888888"/>
          <w:bottom w:val="single" w:sz="6" w:space="2" w:color="888888"/>
          <w:right w:val="single" w:sz="6" w:space="2" w:color="888888"/>
        </w:pBdr>
        <w:rPr>
          <w:ins w:id="1289" w:author="Unknown"/>
          <w:rStyle w:val="pln"/>
          <w:color w:val="000000"/>
          <w:sz w:val="23"/>
          <w:szCs w:val="23"/>
        </w:rPr>
      </w:pPr>
      <w:ins w:id="1290" w:author="Unknown">
        <w:r>
          <w:rPr>
            <w:rStyle w:val="com"/>
            <w:color w:val="880000"/>
            <w:sz w:val="23"/>
            <w:szCs w:val="23"/>
          </w:rPr>
          <w:t xml:space="preserve">   */</w:t>
        </w:r>
        <w:r>
          <w:rPr>
            <w:rStyle w:val="pln"/>
            <w:color w:val="000000"/>
            <w:sz w:val="23"/>
            <w:szCs w:val="23"/>
          </w:rPr>
          <w:t xml:space="preserve"> </w:t>
        </w:r>
      </w:ins>
    </w:p>
    <w:p w:rsidR="00415E4E" w:rsidRDefault="00415E4E" w:rsidP="00415E4E">
      <w:pPr>
        <w:pStyle w:val="HTMLPreformatted"/>
        <w:pBdr>
          <w:top w:val="single" w:sz="6" w:space="2" w:color="888888"/>
          <w:left w:val="single" w:sz="6" w:space="2" w:color="888888"/>
          <w:bottom w:val="single" w:sz="6" w:space="2" w:color="888888"/>
          <w:right w:val="single" w:sz="6" w:space="2" w:color="888888"/>
        </w:pBdr>
        <w:rPr>
          <w:ins w:id="1291" w:author="Unknown"/>
          <w:rStyle w:val="pln"/>
          <w:color w:val="000000"/>
          <w:sz w:val="23"/>
          <w:szCs w:val="23"/>
        </w:rPr>
      </w:pPr>
      <w:ins w:id="1292"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pln"/>
            <w:color w:val="000000"/>
            <w:sz w:val="23"/>
            <w:szCs w:val="23"/>
          </w:rPr>
          <w:t>message</w:t>
        </w:r>
        <w:r>
          <w:rPr>
            <w:rStyle w:val="pun"/>
            <w:color w:val="666600"/>
            <w:sz w:val="23"/>
            <w:szCs w:val="23"/>
          </w:rPr>
          <w:t>);</w:t>
        </w:r>
        <w:r>
          <w:rPr>
            <w:rStyle w:val="pln"/>
            <w:color w:val="000000"/>
            <w:sz w:val="23"/>
            <w:szCs w:val="23"/>
          </w:rPr>
          <w:t xml:space="preserve"> </w:t>
        </w:r>
      </w:ins>
    </w:p>
    <w:p w:rsidR="00415E4E" w:rsidRDefault="00415E4E" w:rsidP="00415E4E">
      <w:pPr>
        <w:pStyle w:val="HTMLPreformatted"/>
        <w:pBdr>
          <w:top w:val="single" w:sz="6" w:space="2" w:color="888888"/>
          <w:left w:val="single" w:sz="6" w:space="2" w:color="888888"/>
          <w:bottom w:val="single" w:sz="6" w:space="2" w:color="888888"/>
          <w:right w:val="single" w:sz="6" w:space="2" w:color="888888"/>
        </w:pBdr>
        <w:rPr>
          <w:ins w:id="1293" w:author="Unknown"/>
          <w:rStyle w:val="pln"/>
          <w:color w:val="000000"/>
          <w:sz w:val="23"/>
          <w:szCs w:val="23"/>
        </w:rPr>
      </w:pPr>
      <w:ins w:id="1294" w:author="Unknown">
        <w:r>
          <w:rPr>
            <w:rStyle w:val="kwd"/>
            <w:color w:val="000088"/>
            <w:sz w:val="23"/>
            <w:szCs w:val="23"/>
          </w:rPr>
          <w:t>END</w:t>
        </w:r>
        <w:r>
          <w:rPr>
            <w:rStyle w:val="pun"/>
            <w:color w:val="666600"/>
            <w:sz w:val="23"/>
            <w:szCs w:val="23"/>
          </w:rPr>
          <w:t>;</w:t>
        </w:r>
        <w:r>
          <w:rPr>
            <w:rStyle w:val="pln"/>
            <w:color w:val="000000"/>
            <w:sz w:val="23"/>
            <w:szCs w:val="23"/>
          </w:rPr>
          <w:t xml:space="preserve"> </w:t>
        </w:r>
      </w:ins>
    </w:p>
    <w:p w:rsidR="00415E4E" w:rsidRDefault="00415E4E" w:rsidP="00415E4E">
      <w:pPr>
        <w:pStyle w:val="HTMLPreformatted"/>
        <w:pBdr>
          <w:top w:val="single" w:sz="6" w:space="2" w:color="888888"/>
          <w:left w:val="single" w:sz="6" w:space="2" w:color="888888"/>
          <w:bottom w:val="single" w:sz="6" w:space="2" w:color="888888"/>
          <w:right w:val="single" w:sz="6" w:space="2" w:color="888888"/>
        </w:pBdr>
        <w:rPr>
          <w:ins w:id="1295" w:author="Unknown"/>
          <w:sz w:val="23"/>
          <w:szCs w:val="23"/>
        </w:rPr>
      </w:pPr>
      <w:ins w:id="1296" w:author="Unknown">
        <w:r>
          <w:rPr>
            <w:rStyle w:val="pun"/>
            <w:color w:val="666600"/>
            <w:sz w:val="23"/>
            <w:szCs w:val="23"/>
          </w:rPr>
          <w:t>/</w:t>
        </w:r>
      </w:ins>
    </w:p>
    <w:p w:rsidR="00415E4E" w:rsidRDefault="00415E4E" w:rsidP="00415E4E">
      <w:pPr>
        <w:pStyle w:val="NormalWeb"/>
        <w:spacing w:before="120" w:beforeAutospacing="0" w:after="144" w:afterAutospacing="0"/>
        <w:ind w:left="48" w:right="48"/>
        <w:jc w:val="both"/>
        <w:rPr>
          <w:ins w:id="1297" w:author="Unknown"/>
          <w:rFonts w:ascii="Arial" w:hAnsi="Arial" w:cs="Arial"/>
          <w:color w:val="000000"/>
        </w:rPr>
      </w:pPr>
      <w:ins w:id="1298" w:author="Unknown">
        <w:r>
          <w:rPr>
            <w:rFonts w:ascii="Arial" w:hAnsi="Arial" w:cs="Arial"/>
            <w:color w:val="000000"/>
          </w:rPr>
          <w:t>When the above code is executed at the SQL prompt, it produces the following result −</w:t>
        </w:r>
      </w:ins>
    </w:p>
    <w:p w:rsidR="00415E4E" w:rsidRDefault="00415E4E" w:rsidP="00415E4E">
      <w:pPr>
        <w:pStyle w:val="HTMLPreformatted"/>
        <w:pBdr>
          <w:top w:val="single" w:sz="6" w:space="2" w:color="888888"/>
          <w:left w:val="single" w:sz="6" w:space="2" w:color="888888"/>
          <w:bottom w:val="single" w:sz="6" w:space="2" w:color="888888"/>
          <w:right w:val="single" w:sz="6" w:space="2" w:color="888888"/>
        </w:pBdr>
        <w:rPr>
          <w:ins w:id="1299" w:author="Unknown"/>
          <w:rStyle w:val="pln"/>
          <w:color w:val="000000"/>
          <w:sz w:val="23"/>
          <w:szCs w:val="23"/>
        </w:rPr>
      </w:pPr>
      <w:ins w:id="1300" w:author="Unknown">
        <w:r>
          <w:rPr>
            <w:rStyle w:val="typ"/>
            <w:color w:val="660066"/>
            <w:sz w:val="23"/>
            <w:szCs w:val="23"/>
          </w:rPr>
          <w:t>Hello</w:t>
        </w:r>
        <w:r>
          <w:rPr>
            <w:rStyle w:val="pln"/>
            <w:color w:val="000000"/>
            <w:sz w:val="23"/>
            <w:szCs w:val="23"/>
          </w:rPr>
          <w:t xml:space="preserve"> </w:t>
        </w:r>
        <w:r>
          <w:rPr>
            <w:rStyle w:val="typ"/>
            <w:color w:val="660066"/>
            <w:sz w:val="23"/>
            <w:szCs w:val="23"/>
          </w:rPr>
          <w:t>World</w:t>
        </w:r>
      </w:ins>
    </w:p>
    <w:p w:rsidR="00415E4E" w:rsidRDefault="00415E4E" w:rsidP="00415E4E">
      <w:pPr>
        <w:pStyle w:val="HTMLPreformatted"/>
        <w:pBdr>
          <w:top w:val="single" w:sz="6" w:space="2" w:color="888888"/>
          <w:left w:val="single" w:sz="6" w:space="2" w:color="888888"/>
          <w:bottom w:val="single" w:sz="6" w:space="2" w:color="888888"/>
          <w:right w:val="single" w:sz="6" w:space="2" w:color="888888"/>
        </w:pBdr>
        <w:rPr>
          <w:ins w:id="1301" w:author="Unknown"/>
          <w:rStyle w:val="pln"/>
          <w:color w:val="000000"/>
          <w:sz w:val="23"/>
          <w:szCs w:val="23"/>
        </w:rPr>
      </w:pPr>
    </w:p>
    <w:p w:rsidR="00415E4E" w:rsidRDefault="00415E4E" w:rsidP="00415E4E">
      <w:pPr>
        <w:pStyle w:val="HTMLPreformatted"/>
        <w:pBdr>
          <w:top w:val="single" w:sz="6" w:space="2" w:color="888888"/>
          <w:left w:val="single" w:sz="6" w:space="2" w:color="888888"/>
          <w:bottom w:val="single" w:sz="6" w:space="2" w:color="888888"/>
          <w:right w:val="single" w:sz="6" w:space="2" w:color="888888"/>
        </w:pBdr>
        <w:rPr>
          <w:ins w:id="1302" w:author="Unknown"/>
          <w:sz w:val="23"/>
          <w:szCs w:val="23"/>
        </w:rPr>
      </w:pPr>
      <w:ins w:id="1303" w:author="Unknown">
        <w:r>
          <w:rPr>
            <w:rStyle w:val="pln"/>
            <w:color w:val="000000"/>
            <w:sz w:val="23"/>
            <w:szCs w:val="23"/>
          </w:rPr>
          <w:t>PL</w:t>
        </w:r>
        <w:r>
          <w:rPr>
            <w:rStyle w:val="pun"/>
            <w:color w:val="666600"/>
            <w:sz w:val="23"/>
            <w:szCs w:val="23"/>
          </w:rPr>
          <w:t>/</w:t>
        </w:r>
        <w:r>
          <w:rPr>
            <w:rStyle w:val="pln"/>
            <w:color w:val="000000"/>
            <w:sz w:val="23"/>
            <w:szCs w:val="23"/>
          </w:rPr>
          <w:t>SQL procedure successfully completed</w:t>
        </w:r>
        <w:r>
          <w:rPr>
            <w:rStyle w:val="pun"/>
            <w:color w:val="666600"/>
            <w:sz w:val="23"/>
            <w:szCs w:val="23"/>
          </w:rPr>
          <w:t>.</w:t>
        </w:r>
      </w:ins>
    </w:p>
    <w:p w:rsidR="00415E4E" w:rsidRDefault="00415E4E" w:rsidP="00415E4E">
      <w:pPr>
        <w:pStyle w:val="Heading2"/>
        <w:rPr>
          <w:ins w:id="1304" w:author="Unknown"/>
          <w:rFonts w:ascii="Arial" w:hAnsi="Arial" w:cs="Arial"/>
          <w:b w:val="0"/>
          <w:bCs w:val="0"/>
          <w:sz w:val="35"/>
          <w:szCs w:val="35"/>
        </w:rPr>
      </w:pPr>
      <w:ins w:id="1305" w:author="Unknown">
        <w:r>
          <w:rPr>
            <w:rFonts w:ascii="Arial" w:hAnsi="Arial" w:cs="Arial"/>
            <w:b w:val="0"/>
            <w:bCs w:val="0"/>
            <w:sz w:val="35"/>
            <w:szCs w:val="35"/>
          </w:rPr>
          <w:t>PL/SQL Program Units</w:t>
        </w:r>
      </w:ins>
    </w:p>
    <w:p w:rsidR="00415E4E" w:rsidRDefault="00415E4E" w:rsidP="00415E4E">
      <w:pPr>
        <w:pStyle w:val="NormalWeb"/>
        <w:spacing w:before="120" w:beforeAutospacing="0" w:after="144" w:afterAutospacing="0"/>
        <w:ind w:left="48" w:right="48"/>
        <w:jc w:val="both"/>
        <w:rPr>
          <w:ins w:id="1306" w:author="Unknown"/>
          <w:rFonts w:ascii="Arial" w:hAnsi="Arial" w:cs="Arial"/>
          <w:color w:val="000000"/>
        </w:rPr>
      </w:pPr>
      <w:ins w:id="1307" w:author="Unknown">
        <w:r>
          <w:rPr>
            <w:rFonts w:ascii="Arial" w:hAnsi="Arial" w:cs="Arial"/>
            <w:color w:val="000000"/>
          </w:rPr>
          <w:t>A PL/SQL unit is any one of the following −</w:t>
        </w:r>
      </w:ins>
    </w:p>
    <w:p w:rsidR="00415E4E" w:rsidRDefault="00415E4E" w:rsidP="00415E4E">
      <w:pPr>
        <w:numPr>
          <w:ilvl w:val="0"/>
          <w:numId w:val="90"/>
        </w:numPr>
        <w:spacing w:before="100" w:beforeAutospacing="1" w:after="75" w:line="240" w:lineRule="auto"/>
        <w:rPr>
          <w:ins w:id="1308" w:author="Unknown"/>
          <w:rFonts w:ascii="Arial" w:hAnsi="Arial" w:cs="Arial"/>
          <w:sz w:val="21"/>
          <w:szCs w:val="21"/>
        </w:rPr>
      </w:pPr>
      <w:ins w:id="1309" w:author="Unknown">
        <w:r>
          <w:rPr>
            <w:rFonts w:ascii="Arial" w:hAnsi="Arial" w:cs="Arial"/>
            <w:sz w:val="21"/>
            <w:szCs w:val="21"/>
          </w:rPr>
          <w:t>PL/SQL block</w:t>
        </w:r>
      </w:ins>
    </w:p>
    <w:p w:rsidR="00415E4E" w:rsidRDefault="00415E4E" w:rsidP="00415E4E">
      <w:pPr>
        <w:numPr>
          <w:ilvl w:val="0"/>
          <w:numId w:val="90"/>
        </w:numPr>
        <w:spacing w:before="100" w:beforeAutospacing="1" w:after="75" w:line="240" w:lineRule="auto"/>
        <w:rPr>
          <w:ins w:id="1310" w:author="Unknown"/>
          <w:rFonts w:ascii="Arial" w:hAnsi="Arial" w:cs="Arial"/>
          <w:sz w:val="21"/>
          <w:szCs w:val="21"/>
        </w:rPr>
      </w:pPr>
      <w:ins w:id="1311" w:author="Unknown">
        <w:r>
          <w:rPr>
            <w:rFonts w:ascii="Arial" w:hAnsi="Arial" w:cs="Arial"/>
            <w:sz w:val="21"/>
            <w:szCs w:val="21"/>
          </w:rPr>
          <w:t>Function</w:t>
        </w:r>
      </w:ins>
    </w:p>
    <w:p w:rsidR="00415E4E" w:rsidRDefault="00415E4E" w:rsidP="00415E4E">
      <w:pPr>
        <w:numPr>
          <w:ilvl w:val="0"/>
          <w:numId w:val="90"/>
        </w:numPr>
        <w:spacing w:before="100" w:beforeAutospacing="1" w:after="75" w:line="240" w:lineRule="auto"/>
        <w:rPr>
          <w:ins w:id="1312" w:author="Unknown"/>
          <w:rFonts w:ascii="Arial" w:hAnsi="Arial" w:cs="Arial"/>
          <w:sz w:val="21"/>
          <w:szCs w:val="21"/>
        </w:rPr>
      </w:pPr>
      <w:ins w:id="1313" w:author="Unknown">
        <w:r>
          <w:rPr>
            <w:rFonts w:ascii="Arial" w:hAnsi="Arial" w:cs="Arial"/>
            <w:sz w:val="21"/>
            <w:szCs w:val="21"/>
          </w:rPr>
          <w:t>Package</w:t>
        </w:r>
      </w:ins>
    </w:p>
    <w:p w:rsidR="00415E4E" w:rsidRDefault="00415E4E" w:rsidP="00415E4E">
      <w:pPr>
        <w:numPr>
          <w:ilvl w:val="0"/>
          <w:numId w:val="90"/>
        </w:numPr>
        <w:spacing w:before="100" w:beforeAutospacing="1" w:after="75" w:line="240" w:lineRule="auto"/>
        <w:rPr>
          <w:ins w:id="1314" w:author="Unknown"/>
          <w:rFonts w:ascii="Arial" w:hAnsi="Arial" w:cs="Arial"/>
          <w:sz w:val="21"/>
          <w:szCs w:val="21"/>
        </w:rPr>
      </w:pPr>
      <w:ins w:id="1315" w:author="Unknown">
        <w:r>
          <w:rPr>
            <w:rFonts w:ascii="Arial" w:hAnsi="Arial" w:cs="Arial"/>
            <w:sz w:val="21"/>
            <w:szCs w:val="21"/>
          </w:rPr>
          <w:t>Package body</w:t>
        </w:r>
      </w:ins>
    </w:p>
    <w:p w:rsidR="00415E4E" w:rsidRDefault="00415E4E" w:rsidP="00415E4E">
      <w:pPr>
        <w:numPr>
          <w:ilvl w:val="0"/>
          <w:numId w:val="90"/>
        </w:numPr>
        <w:spacing w:before="100" w:beforeAutospacing="1" w:after="75" w:line="240" w:lineRule="auto"/>
        <w:rPr>
          <w:ins w:id="1316" w:author="Unknown"/>
          <w:rFonts w:ascii="Arial" w:hAnsi="Arial" w:cs="Arial"/>
          <w:sz w:val="21"/>
          <w:szCs w:val="21"/>
        </w:rPr>
      </w:pPr>
      <w:ins w:id="1317" w:author="Unknown">
        <w:r>
          <w:rPr>
            <w:rFonts w:ascii="Arial" w:hAnsi="Arial" w:cs="Arial"/>
            <w:sz w:val="21"/>
            <w:szCs w:val="21"/>
          </w:rPr>
          <w:t>Procedure</w:t>
        </w:r>
      </w:ins>
    </w:p>
    <w:p w:rsidR="00415E4E" w:rsidRDefault="00415E4E" w:rsidP="00415E4E">
      <w:pPr>
        <w:numPr>
          <w:ilvl w:val="0"/>
          <w:numId w:val="90"/>
        </w:numPr>
        <w:spacing w:before="100" w:beforeAutospacing="1" w:after="75" w:line="240" w:lineRule="auto"/>
        <w:rPr>
          <w:ins w:id="1318" w:author="Unknown"/>
          <w:rFonts w:ascii="Arial" w:hAnsi="Arial" w:cs="Arial"/>
          <w:sz w:val="21"/>
          <w:szCs w:val="21"/>
        </w:rPr>
      </w:pPr>
      <w:ins w:id="1319" w:author="Unknown">
        <w:r>
          <w:rPr>
            <w:rFonts w:ascii="Arial" w:hAnsi="Arial" w:cs="Arial"/>
            <w:sz w:val="21"/>
            <w:szCs w:val="21"/>
          </w:rPr>
          <w:t>Trigger</w:t>
        </w:r>
      </w:ins>
    </w:p>
    <w:p w:rsidR="00415E4E" w:rsidRDefault="00415E4E" w:rsidP="00415E4E">
      <w:pPr>
        <w:numPr>
          <w:ilvl w:val="0"/>
          <w:numId w:val="90"/>
        </w:numPr>
        <w:spacing w:before="100" w:beforeAutospacing="1" w:after="75" w:line="240" w:lineRule="auto"/>
        <w:rPr>
          <w:ins w:id="1320" w:author="Unknown"/>
          <w:rFonts w:ascii="Arial" w:hAnsi="Arial" w:cs="Arial"/>
          <w:sz w:val="21"/>
          <w:szCs w:val="21"/>
        </w:rPr>
      </w:pPr>
      <w:ins w:id="1321" w:author="Unknown">
        <w:r>
          <w:rPr>
            <w:rFonts w:ascii="Arial" w:hAnsi="Arial" w:cs="Arial"/>
            <w:sz w:val="21"/>
            <w:szCs w:val="21"/>
          </w:rPr>
          <w:t>Type</w:t>
        </w:r>
      </w:ins>
    </w:p>
    <w:p w:rsidR="00415E4E" w:rsidRDefault="00415E4E" w:rsidP="00415E4E">
      <w:pPr>
        <w:numPr>
          <w:ilvl w:val="0"/>
          <w:numId w:val="90"/>
        </w:numPr>
        <w:spacing w:before="100" w:beforeAutospacing="1" w:after="75" w:line="240" w:lineRule="auto"/>
        <w:rPr>
          <w:ins w:id="1322" w:author="Unknown"/>
          <w:rFonts w:ascii="Arial" w:hAnsi="Arial" w:cs="Arial"/>
          <w:sz w:val="21"/>
          <w:szCs w:val="21"/>
        </w:rPr>
      </w:pPr>
      <w:ins w:id="1323" w:author="Unknown">
        <w:r>
          <w:rPr>
            <w:rFonts w:ascii="Arial" w:hAnsi="Arial" w:cs="Arial"/>
            <w:sz w:val="21"/>
            <w:szCs w:val="21"/>
          </w:rPr>
          <w:lastRenderedPageBreak/>
          <w:t>Type body</w:t>
        </w:r>
      </w:ins>
    </w:p>
    <w:p w:rsidR="009155A7" w:rsidRDefault="009155A7" w:rsidP="009155A7">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PL/SQL - Data Types</w:t>
      </w:r>
    </w:p>
    <w:p w:rsidR="009155A7" w:rsidRDefault="009155A7" w:rsidP="009155A7">
      <w:pPr>
        <w:pStyle w:val="NormalWeb"/>
        <w:spacing w:before="120" w:beforeAutospacing="0" w:after="144" w:afterAutospacing="0"/>
        <w:ind w:left="48" w:right="48"/>
        <w:jc w:val="both"/>
        <w:rPr>
          <w:rFonts w:ascii="Arial" w:hAnsi="Arial" w:cs="Arial"/>
          <w:color w:val="000000"/>
        </w:rPr>
      </w:pPr>
    </w:p>
    <w:p w:rsidR="009155A7" w:rsidRDefault="009155A7" w:rsidP="009155A7">
      <w:pPr>
        <w:pStyle w:val="NormalWeb"/>
        <w:spacing w:before="120" w:beforeAutospacing="0" w:after="144" w:afterAutospacing="0"/>
        <w:ind w:left="48" w:right="48"/>
        <w:jc w:val="both"/>
        <w:rPr>
          <w:ins w:id="1324" w:author="Unknown"/>
          <w:rFonts w:ascii="Arial" w:hAnsi="Arial" w:cs="Arial"/>
          <w:color w:val="000000"/>
        </w:rPr>
      </w:pPr>
      <w:ins w:id="1325" w:author="Unknown">
        <w:r>
          <w:rPr>
            <w:rFonts w:ascii="Arial" w:hAnsi="Arial" w:cs="Arial"/>
            <w:color w:val="000000"/>
          </w:rPr>
          <w:t>In this chapter, we will discuss the Data Types in PL/SQL. The PL/SQL variables, constants and parameters must have a valid data type, which specifies a storage format, constraints, and a valid range of values. We will focus on the </w:t>
        </w:r>
        <w:r>
          <w:rPr>
            <w:rFonts w:ascii="Arial" w:hAnsi="Arial" w:cs="Arial"/>
            <w:b/>
            <w:bCs/>
            <w:color w:val="000000"/>
          </w:rPr>
          <w:t>SCALAR</w:t>
        </w:r>
        <w:r>
          <w:rPr>
            <w:rFonts w:ascii="Arial" w:hAnsi="Arial" w:cs="Arial"/>
            <w:color w:val="000000"/>
          </w:rPr>
          <w:t> and the </w:t>
        </w:r>
        <w:r>
          <w:rPr>
            <w:rFonts w:ascii="Arial" w:hAnsi="Arial" w:cs="Arial"/>
            <w:b/>
            <w:bCs/>
            <w:color w:val="000000"/>
          </w:rPr>
          <w:t>LOB</w:t>
        </w:r>
        <w:r>
          <w:rPr>
            <w:rFonts w:ascii="Arial" w:hAnsi="Arial" w:cs="Arial"/>
            <w:color w:val="000000"/>
          </w:rPr>
          <w:t> data types in this chapter. The other two data types will be covered in other chapters.</w:t>
        </w:r>
      </w:ins>
    </w:p>
    <w:tbl>
      <w:tblPr>
        <w:tblW w:w="904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19"/>
        <w:gridCol w:w="8322"/>
      </w:tblGrid>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155A7" w:rsidRDefault="009155A7">
            <w:pPr>
              <w:spacing w:after="300"/>
              <w:jc w:val="center"/>
              <w:rPr>
                <w:rFonts w:ascii="Arial" w:hAnsi="Arial" w:cs="Arial"/>
                <w:b/>
                <w:bCs/>
                <w:sz w:val="21"/>
                <w:szCs w:val="21"/>
              </w:rPr>
            </w:pPr>
            <w:r>
              <w:rPr>
                <w:rFonts w:ascii="Arial" w:hAnsi="Arial" w:cs="Arial"/>
                <w:b/>
                <w:bCs/>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155A7" w:rsidRDefault="009155A7">
            <w:pPr>
              <w:spacing w:after="300"/>
              <w:jc w:val="center"/>
              <w:rPr>
                <w:rFonts w:ascii="Arial" w:hAnsi="Arial" w:cs="Arial"/>
                <w:b/>
                <w:bCs/>
                <w:sz w:val="21"/>
                <w:szCs w:val="21"/>
              </w:rPr>
            </w:pPr>
            <w:r>
              <w:rPr>
                <w:rFonts w:ascii="Arial" w:hAnsi="Arial" w:cs="Arial"/>
                <w:b/>
                <w:bCs/>
                <w:sz w:val="21"/>
                <w:szCs w:val="21"/>
              </w:rPr>
              <w:t>Category &amp; Description</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spacing w:after="300"/>
              <w:jc w:val="center"/>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Scalar</w:t>
            </w:r>
          </w:p>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Single values with no internal components, such as a </w:t>
            </w:r>
            <w:r>
              <w:rPr>
                <w:rFonts w:ascii="Arial" w:hAnsi="Arial" w:cs="Arial"/>
                <w:b/>
                <w:bCs/>
                <w:color w:val="000000"/>
                <w:sz w:val="21"/>
                <w:szCs w:val="21"/>
              </w:rPr>
              <w:t>NUMBER, DATE,</w:t>
            </w:r>
            <w:r>
              <w:rPr>
                <w:rFonts w:ascii="Arial" w:hAnsi="Arial" w:cs="Arial"/>
                <w:color w:val="000000"/>
                <w:sz w:val="21"/>
                <w:szCs w:val="21"/>
              </w:rPr>
              <w:t> or </w:t>
            </w:r>
            <w:r>
              <w:rPr>
                <w:rFonts w:ascii="Arial" w:hAnsi="Arial" w:cs="Arial"/>
                <w:b/>
                <w:bCs/>
                <w:color w:val="000000"/>
                <w:sz w:val="21"/>
                <w:szCs w:val="21"/>
              </w:rPr>
              <w:t>BOOLEAN</w:t>
            </w:r>
            <w:r>
              <w:rPr>
                <w:rFonts w:ascii="Arial" w:hAnsi="Arial" w:cs="Arial"/>
                <w:color w:val="000000"/>
                <w:sz w:val="21"/>
                <w:szCs w:val="21"/>
              </w:rPr>
              <w:t>.</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jc w:val="cente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Large Object (LOB)</w:t>
            </w:r>
          </w:p>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Pointers to large objects that are stored separately from other data items, such as text, graphic images, video clips, and sound waveforms.</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jc w:val="cente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Composite</w:t>
            </w:r>
          </w:p>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Data items that have internal components that can be accessed individually. For example, collections and records.</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jc w:val="cente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Reference</w:t>
            </w:r>
          </w:p>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Pointers to other data items.</w:t>
            </w:r>
          </w:p>
        </w:tc>
      </w:tr>
    </w:tbl>
    <w:p w:rsidR="009155A7" w:rsidRDefault="009155A7" w:rsidP="009155A7">
      <w:pPr>
        <w:pStyle w:val="Heading2"/>
        <w:rPr>
          <w:ins w:id="1326" w:author="Unknown"/>
          <w:rFonts w:ascii="Arial" w:hAnsi="Arial" w:cs="Arial"/>
          <w:b w:val="0"/>
          <w:bCs w:val="0"/>
          <w:sz w:val="35"/>
          <w:szCs w:val="35"/>
        </w:rPr>
      </w:pPr>
      <w:ins w:id="1327" w:author="Unknown">
        <w:r>
          <w:rPr>
            <w:rFonts w:ascii="Arial" w:hAnsi="Arial" w:cs="Arial"/>
            <w:b w:val="0"/>
            <w:bCs w:val="0"/>
            <w:sz w:val="35"/>
            <w:szCs w:val="35"/>
          </w:rPr>
          <w:t>PL/SQL Scalar Data Types and Subtypes</w:t>
        </w:r>
      </w:ins>
    </w:p>
    <w:p w:rsidR="009155A7" w:rsidRDefault="009155A7" w:rsidP="009155A7">
      <w:pPr>
        <w:pStyle w:val="NormalWeb"/>
        <w:spacing w:before="120" w:beforeAutospacing="0" w:after="144" w:afterAutospacing="0"/>
        <w:ind w:left="48" w:right="48"/>
        <w:jc w:val="both"/>
        <w:rPr>
          <w:ins w:id="1328" w:author="Unknown"/>
          <w:rFonts w:ascii="Arial" w:hAnsi="Arial" w:cs="Arial"/>
          <w:color w:val="000000"/>
        </w:rPr>
      </w:pPr>
      <w:ins w:id="1329" w:author="Unknown">
        <w:r>
          <w:rPr>
            <w:rFonts w:ascii="Arial" w:hAnsi="Arial" w:cs="Arial"/>
            <w:color w:val="000000"/>
          </w:rPr>
          <w:t>PL/SQL Scalar Data Types and Subtypes come under the following categories −</w:t>
        </w:r>
      </w:ins>
    </w:p>
    <w:tbl>
      <w:tblPr>
        <w:tblW w:w="904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87"/>
        <w:gridCol w:w="8254"/>
      </w:tblGrid>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155A7" w:rsidRDefault="009155A7">
            <w:pPr>
              <w:spacing w:after="300"/>
              <w:jc w:val="center"/>
              <w:rPr>
                <w:rFonts w:ascii="Arial" w:hAnsi="Arial" w:cs="Arial"/>
                <w:b/>
                <w:bCs/>
                <w:sz w:val="21"/>
                <w:szCs w:val="21"/>
              </w:rPr>
            </w:pPr>
            <w:r>
              <w:rPr>
                <w:rFonts w:ascii="Arial" w:hAnsi="Arial" w:cs="Arial"/>
                <w:b/>
                <w:bCs/>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155A7" w:rsidRDefault="009155A7">
            <w:pPr>
              <w:spacing w:after="300"/>
              <w:jc w:val="center"/>
              <w:rPr>
                <w:rFonts w:ascii="Arial" w:hAnsi="Arial" w:cs="Arial"/>
                <w:b/>
                <w:bCs/>
                <w:sz w:val="21"/>
                <w:szCs w:val="21"/>
              </w:rPr>
            </w:pPr>
            <w:r>
              <w:rPr>
                <w:rFonts w:ascii="Arial" w:hAnsi="Arial" w:cs="Arial"/>
                <w:b/>
                <w:bCs/>
                <w:sz w:val="21"/>
                <w:szCs w:val="21"/>
              </w:rPr>
              <w:t>Date Type &amp; Description</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spacing w:after="300"/>
              <w:jc w:val="center"/>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Numeric</w:t>
            </w:r>
          </w:p>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Numeric values on which arithmetic operations are performed.</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jc w:val="cente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Character</w:t>
            </w:r>
          </w:p>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Alphanumeric values that represent single characters or strings of characters.</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jc w:val="center"/>
              <w:rPr>
                <w:rFonts w:ascii="Arial" w:hAnsi="Arial" w:cs="Arial"/>
                <w:sz w:val="21"/>
                <w:szCs w:val="21"/>
              </w:rPr>
            </w:pPr>
            <w:r>
              <w:rPr>
                <w:rFonts w:ascii="Arial" w:hAnsi="Arial" w:cs="Arial"/>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Boolean</w:t>
            </w:r>
          </w:p>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Logical values on which logical operations are performed.</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jc w:val="cente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Datetime</w:t>
            </w:r>
          </w:p>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Dates and times.</w:t>
            </w:r>
          </w:p>
        </w:tc>
      </w:tr>
    </w:tbl>
    <w:p w:rsidR="009155A7" w:rsidRDefault="009155A7" w:rsidP="009155A7">
      <w:pPr>
        <w:pStyle w:val="NormalWeb"/>
        <w:spacing w:before="120" w:beforeAutospacing="0" w:after="144" w:afterAutospacing="0"/>
        <w:ind w:left="48" w:right="48"/>
        <w:jc w:val="both"/>
        <w:rPr>
          <w:ins w:id="1330" w:author="Unknown"/>
          <w:rFonts w:ascii="Arial" w:hAnsi="Arial" w:cs="Arial"/>
          <w:color w:val="000000"/>
        </w:rPr>
      </w:pPr>
      <w:ins w:id="1331" w:author="Unknown">
        <w:r>
          <w:rPr>
            <w:rFonts w:ascii="Arial" w:hAnsi="Arial" w:cs="Arial"/>
            <w:color w:val="000000"/>
          </w:rPr>
          <w:t>PL/SQL provides subtypes of data types. For example, the data type NUMBER has a subtype called INTEGER. You can use the subtypes in your PL/SQL program to make the data types compatible with data types in other programs while embedding the PL/SQL code in another program, such as a Java program.</w:t>
        </w:r>
      </w:ins>
    </w:p>
    <w:p w:rsidR="009155A7" w:rsidRDefault="009155A7" w:rsidP="009155A7">
      <w:pPr>
        <w:pStyle w:val="Heading2"/>
        <w:rPr>
          <w:ins w:id="1332" w:author="Unknown"/>
          <w:rFonts w:ascii="Arial" w:hAnsi="Arial" w:cs="Arial"/>
          <w:b w:val="0"/>
          <w:bCs w:val="0"/>
          <w:sz w:val="35"/>
          <w:szCs w:val="35"/>
        </w:rPr>
      </w:pPr>
      <w:ins w:id="1333" w:author="Unknown">
        <w:r>
          <w:rPr>
            <w:rFonts w:ascii="Arial" w:hAnsi="Arial" w:cs="Arial"/>
            <w:b w:val="0"/>
            <w:bCs w:val="0"/>
            <w:sz w:val="35"/>
            <w:szCs w:val="35"/>
          </w:rPr>
          <w:t>PL/SQL Numeric Data Types and Subtypes</w:t>
        </w:r>
      </w:ins>
    </w:p>
    <w:p w:rsidR="009155A7" w:rsidRDefault="009155A7" w:rsidP="009155A7">
      <w:pPr>
        <w:pStyle w:val="NormalWeb"/>
        <w:spacing w:before="120" w:beforeAutospacing="0" w:after="144" w:afterAutospacing="0"/>
        <w:ind w:left="48" w:right="48"/>
        <w:jc w:val="both"/>
        <w:rPr>
          <w:ins w:id="1334" w:author="Unknown"/>
          <w:rFonts w:ascii="Arial" w:hAnsi="Arial" w:cs="Arial"/>
          <w:color w:val="000000"/>
        </w:rPr>
      </w:pPr>
      <w:ins w:id="1335" w:author="Unknown">
        <w:r>
          <w:rPr>
            <w:rFonts w:ascii="Arial" w:hAnsi="Arial" w:cs="Arial"/>
            <w:color w:val="000000"/>
          </w:rPr>
          <w:t>Following table lists out the PL/SQL pre-defined numeric data types and their sub-types −</w:t>
        </w:r>
      </w:ins>
    </w:p>
    <w:tbl>
      <w:tblPr>
        <w:tblW w:w="904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19"/>
        <w:gridCol w:w="8322"/>
      </w:tblGrid>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155A7" w:rsidRDefault="009155A7">
            <w:pPr>
              <w:spacing w:after="300"/>
              <w:jc w:val="center"/>
              <w:rPr>
                <w:rFonts w:ascii="Arial" w:hAnsi="Arial" w:cs="Arial"/>
                <w:b/>
                <w:bCs/>
                <w:sz w:val="21"/>
                <w:szCs w:val="21"/>
              </w:rPr>
            </w:pPr>
            <w:r>
              <w:rPr>
                <w:rFonts w:ascii="Arial" w:hAnsi="Arial" w:cs="Arial"/>
                <w:b/>
                <w:bCs/>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155A7" w:rsidRDefault="009155A7">
            <w:pPr>
              <w:spacing w:after="300"/>
              <w:jc w:val="center"/>
              <w:rPr>
                <w:rFonts w:ascii="Arial" w:hAnsi="Arial" w:cs="Arial"/>
                <w:b/>
                <w:bCs/>
                <w:sz w:val="21"/>
                <w:szCs w:val="21"/>
              </w:rPr>
            </w:pPr>
            <w:r>
              <w:rPr>
                <w:rFonts w:ascii="Arial" w:hAnsi="Arial" w:cs="Arial"/>
                <w:b/>
                <w:bCs/>
                <w:sz w:val="21"/>
                <w:szCs w:val="21"/>
              </w:rPr>
              <w:t>Data Type &amp; Description</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spacing w:after="300"/>
              <w:jc w:val="center"/>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PLS_INTEGER</w:t>
            </w:r>
          </w:p>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Signed integer in range -2,147,483,648 through 2,147,483,647, represented in 32 bits</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jc w:val="cente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BINARY_INTEGER</w:t>
            </w:r>
          </w:p>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Signed integer in range -2,147,483,648 through 2,147,483,647, represented in 32 bits</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jc w:val="cente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BINARY_FLOAT</w:t>
            </w:r>
          </w:p>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Single-precision IEEE 754-format floating-point number</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jc w:val="cente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BINARY_DOUBLE</w:t>
            </w:r>
          </w:p>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Double-precision IEEE 754-format floating-point number</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jc w:val="center"/>
              <w:rPr>
                <w:rFonts w:ascii="Arial" w:hAnsi="Arial" w:cs="Arial"/>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NUMBER(prec, scale)</w:t>
            </w:r>
          </w:p>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Fixed-point or floating-point number with absolute value in range 1E-130 to (but not including) 1.0E126. A NUMBER variable can also represent 0</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jc w:val="center"/>
              <w:rPr>
                <w:rFonts w:ascii="Arial" w:hAnsi="Arial" w:cs="Arial"/>
                <w:sz w:val="21"/>
                <w:szCs w:val="21"/>
              </w:rPr>
            </w:pPr>
            <w:r>
              <w:rPr>
                <w:rFonts w:ascii="Arial"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DEC(prec, scale)</w:t>
            </w:r>
          </w:p>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ANSI specific fixed-point type with maximum precision of 38 decimal digits</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jc w:val="center"/>
              <w:rPr>
                <w:rFonts w:ascii="Arial" w:hAnsi="Arial" w:cs="Arial"/>
                <w:sz w:val="21"/>
                <w:szCs w:val="21"/>
              </w:rPr>
            </w:pPr>
            <w:r>
              <w:rPr>
                <w:rFonts w:ascii="Arial"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DECIMAL(prec, scale)</w:t>
            </w:r>
          </w:p>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lastRenderedPageBreak/>
              <w:t>IBM specific fixed-point type with maximum precision of 38 decimal digits</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jc w:val="center"/>
              <w:rPr>
                <w:rFonts w:ascii="Arial" w:hAnsi="Arial" w:cs="Arial"/>
                <w:sz w:val="21"/>
                <w:szCs w:val="21"/>
              </w:rPr>
            </w:pPr>
            <w:r>
              <w:rPr>
                <w:rFonts w:ascii="Arial" w:hAnsi="Arial" w:cs="Arial"/>
                <w:sz w:val="21"/>
                <w:szCs w:val="21"/>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NUMERIC(pre, secale)</w:t>
            </w:r>
          </w:p>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Floating type with maximum precision of 38 decimal digits</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jc w:val="center"/>
              <w:rPr>
                <w:rFonts w:ascii="Arial" w:hAnsi="Arial" w:cs="Arial"/>
                <w:sz w:val="21"/>
                <w:szCs w:val="21"/>
              </w:rPr>
            </w:pPr>
            <w:r>
              <w:rPr>
                <w:rFonts w:ascii="Arial" w:hAnsi="Arial" w:cs="Arial"/>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DOUBLE PRECISION</w:t>
            </w:r>
          </w:p>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ANSI specific floating-point type with maximum precision of 126 binary digits (approximately 38 decimal digits)</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jc w:val="center"/>
              <w:rPr>
                <w:rFonts w:ascii="Arial" w:hAnsi="Arial" w:cs="Arial"/>
                <w:sz w:val="21"/>
                <w:szCs w:val="21"/>
              </w:rPr>
            </w:pPr>
            <w:r>
              <w:rPr>
                <w:rFonts w:ascii="Arial" w:hAnsi="Arial" w:cs="Arial"/>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FLOAT</w:t>
            </w:r>
          </w:p>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ANSI and IBM specific floating-point type with maximum precision of 126 binary digits (approximately 38 decimal digits)</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jc w:val="center"/>
              <w:rPr>
                <w:rFonts w:ascii="Arial" w:hAnsi="Arial" w:cs="Arial"/>
                <w:sz w:val="21"/>
                <w:szCs w:val="21"/>
              </w:rPr>
            </w:pPr>
            <w:r>
              <w:rPr>
                <w:rFonts w:ascii="Arial" w:hAnsi="Arial" w:cs="Arial"/>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INT</w:t>
            </w:r>
          </w:p>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ANSI specific integer type with maximum precision of 38 decimal digits</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jc w:val="center"/>
              <w:rPr>
                <w:rFonts w:ascii="Arial" w:hAnsi="Arial" w:cs="Arial"/>
                <w:sz w:val="21"/>
                <w:szCs w:val="21"/>
              </w:rPr>
            </w:pPr>
            <w:r>
              <w:rPr>
                <w:rFonts w:ascii="Arial" w:hAnsi="Arial" w:cs="Arial"/>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INTEGER</w:t>
            </w:r>
          </w:p>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ANSI and IBM specific integer type with maximum precision of 38 decimal digits</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jc w:val="center"/>
              <w:rPr>
                <w:rFonts w:ascii="Arial" w:hAnsi="Arial" w:cs="Arial"/>
                <w:sz w:val="21"/>
                <w:szCs w:val="21"/>
              </w:rPr>
            </w:pPr>
            <w:r>
              <w:rPr>
                <w:rFonts w:ascii="Arial" w:hAnsi="Arial" w:cs="Arial"/>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SMALLINT</w:t>
            </w:r>
          </w:p>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ANSI and IBM specific integer type with maximum precision of 38 decimal digits</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jc w:val="center"/>
              <w:rPr>
                <w:rFonts w:ascii="Arial" w:hAnsi="Arial" w:cs="Arial"/>
                <w:sz w:val="21"/>
                <w:szCs w:val="21"/>
              </w:rPr>
            </w:pPr>
            <w:r>
              <w:rPr>
                <w:rFonts w:ascii="Arial" w:hAnsi="Arial" w:cs="Arial"/>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REAL</w:t>
            </w:r>
          </w:p>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Floating-point type with maximum precision of 63 binary digits (approximately 18 decimal digits)</w:t>
            </w:r>
          </w:p>
        </w:tc>
      </w:tr>
    </w:tbl>
    <w:p w:rsidR="009155A7" w:rsidRDefault="009155A7" w:rsidP="009155A7">
      <w:pPr>
        <w:pStyle w:val="NormalWeb"/>
        <w:spacing w:before="120" w:beforeAutospacing="0" w:after="144" w:afterAutospacing="0"/>
        <w:ind w:left="48" w:right="48"/>
        <w:jc w:val="both"/>
        <w:rPr>
          <w:ins w:id="1336" w:author="Unknown"/>
          <w:rFonts w:ascii="Arial" w:hAnsi="Arial" w:cs="Arial"/>
          <w:color w:val="000000"/>
        </w:rPr>
      </w:pPr>
      <w:ins w:id="1337" w:author="Unknown">
        <w:r>
          <w:rPr>
            <w:rFonts w:ascii="Arial" w:hAnsi="Arial" w:cs="Arial"/>
            <w:color w:val="000000"/>
          </w:rPr>
          <w:t>Following is a valid declaration −</w:t>
        </w:r>
      </w:ins>
    </w:p>
    <w:p w:rsidR="009155A7" w:rsidRDefault="009155A7" w:rsidP="009155A7">
      <w:pPr>
        <w:pStyle w:val="HTMLPreformatted"/>
        <w:pBdr>
          <w:top w:val="single" w:sz="6" w:space="2" w:color="888888"/>
          <w:left w:val="single" w:sz="6" w:space="2" w:color="888888"/>
          <w:bottom w:val="single" w:sz="6" w:space="2" w:color="888888"/>
          <w:right w:val="single" w:sz="6" w:space="2" w:color="888888"/>
        </w:pBdr>
        <w:rPr>
          <w:ins w:id="1338" w:author="Unknown"/>
          <w:rStyle w:val="pln"/>
          <w:color w:val="000000"/>
          <w:sz w:val="23"/>
          <w:szCs w:val="23"/>
        </w:rPr>
      </w:pPr>
      <w:ins w:id="1339" w:author="Unknown">
        <w:r>
          <w:rPr>
            <w:rStyle w:val="pln"/>
            <w:color w:val="000000"/>
            <w:sz w:val="23"/>
            <w:szCs w:val="23"/>
          </w:rPr>
          <w:t xml:space="preserve">DECLARE </w:t>
        </w:r>
      </w:ins>
    </w:p>
    <w:p w:rsidR="009155A7" w:rsidRDefault="009155A7" w:rsidP="009155A7">
      <w:pPr>
        <w:pStyle w:val="HTMLPreformatted"/>
        <w:pBdr>
          <w:top w:val="single" w:sz="6" w:space="2" w:color="888888"/>
          <w:left w:val="single" w:sz="6" w:space="2" w:color="888888"/>
          <w:bottom w:val="single" w:sz="6" w:space="2" w:color="888888"/>
          <w:right w:val="single" w:sz="6" w:space="2" w:color="888888"/>
        </w:pBdr>
        <w:rPr>
          <w:ins w:id="1340" w:author="Unknown"/>
          <w:rStyle w:val="pln"/>
          <w:color w:val="000000"/>
          <w:sz w:val="23"/>
          <w:szCs w:val="23"/>
        </w:rPr>
      </w:pPr>
      <w:ins w:id="1341" w:author="Unknown">
        <w:r>
          <w:rPr>
            <w:rStyle w:val="pln"/>
            <w:color w:val="000000"/>
            <w:sz w:val="23"/>
            <w:szCs w:val="23"/>
          </w:rPr>
          <w:t xml:space="preserve">   num1 INTEGER</w:t>
        </w:r>
        <w:r>
          <w:rPr>
            <w:rStyle w:val="pun"/>
            <w:color w:val="666600"/>
            <w:sz w:val="23"/>
            <w:szCs w:val="23"/>
          </w:rPr>
          <w:t>;</w:t>
        </w:r>
        <w:r>
          <w:rPr>
            <w:rStyle w:val="pln"/>
            <w:color w:val="000000"/>
            <w:sz w:val="23"/>
            <w:szCs w:val="23"/>
          </w:rPr>
          <w:t xml:space="preserve"> </w:t>
        </w:r>
      </w:ins>
    </w:p>
    <w:p w:rsidR="009155A7" w:rsidRDefault="009155A7" w:rsidP="009155A7">
      <w:pPr>
        <w:pStyle w:val="HTMLPreformatted"/>
        <w:pBdr>
          <w:top w:val="single" w:sz="6" w:space="2" w:color="888888"/>
          <w:left w:val="single" w:sz="6" w:space="2" w:color="888888"/>
          <w:bottom w:val="single" w:sz="6" w:space="2" w:color="888888"/>
          <w:right w:val="single" w:sz="6" w:space="2" w:color="888888"/>
        </w:pBdr>
        <w:rPr>
          <w:ins w:id="1342" w:author="Unknown"/>
          <w:rStyle w:val="pln"/>
          <w:color w:val="000000"/>
          <w:sz w:val="23"/>
          <w:szCs w:val="23"/>
        </w:rPr>
      </w:pPr>
      <w:ins w:id="1343" w:author="Unknown">
        <w:r>
          <w:rPr>
            <w:rStyle w:val="pln"/>
            <w:color w:val="000000"/>
            <w:sz w:val="23"/>
            <w:szCs w:val="23"/>
          </w:rPr>
          <w:t xml:space="preserve">   num2 REAL</w:t>
        </w:r>
        <w:r>
          <w:rPr>
            <w:rStyle w:val="pun"/>
            <w:color w:val="666600"/>
            <w:sz w:val="23"/>
            <w:szCs w:val="23"/>
          </w:rPr>
          <w:t>;</w:t>
        </w:r>
        <w:r>
          <w:rPr>
            <w:rStyle w:val="pln"/>
            <w:color w:val="000000"/>
            <w:sz w:val="23"/>
            <w:szCs w:val="23"/>
          </w:rPr>
          <w:t xml:space="preserve"> </w:t>
        </w:r>
      </w:ins>
    </w:p>
    <w:p w:rsidR="009155A7" w:rsidRDefault="009155A7" w:rsidP="009155A7">
      <w:pPr>
        <w:pStyle w:val="HTMLPreformatted"/>
        <w:pBdr>
          <w:top w:val="single" w:sz="6" w:space="2" w:color="888888"/>
          <w:left w:val="single" w:sz="6" w:space="2" w:color="888888"/>
          <w:bottom w:val="single" w:sz="6" w:space="2" w:color="888888"/>
          <w:right w:val="single" w:sz="6" w:space="2" w:color="888888"/>
        </w:pBdr>
        <w:rPr>
          <w:ins w:id="1344" w:author="Unknown"/>
          <w:rStyle w:val="pln"/>
          <w:color w:val="000000"/>
          <w:sz w:val="23"/>
          <w:szCs w:val="23"/>
        </w:rPr>
      </w:pPr>
      <w:ins w:id="1345" w:author="Unknown">
        <w:r>
          <w:rPr>
            <w:rStyle w:val="pln"/>
            <w:color w:val="000000"/>
            <w:sz w:val="23"/>
            <w:szCs w:val="23"/>
          </w:rPr>
          <w:t xml:space="preserve">   num3 DOUBLE PRECISION</w:t>
        </w:r>
        <w:r>
          <w:rPr>
            <w:rStyle w:val="pun"/>
            <w:color w:val="666600"/>
            <w:sz w:val="23"/>
            <w:szCs w:val="23"/>
          </w:rPr>
          <w:t>;</w:t>
        </w:r>
        <w:r>
          <w:rPr>
            <w:rStyle w:val="pln"/>
            <w:color w:val="000000"/>
            <w:sz w:val="23"/>
            <w:szCs w:val="23"/>
          </w:rPr>
          <w:t xml:space="preserve"> </w:t>
        </w:r>
      </w:ins>
    </w:p>
    <w:p w:rsidR="009155A7" w:rsidRDefault="009155A7" w:rsidP="009155A7">
      <w:pPr>
        <w:pStyle w:val="HTMLPreformatted"/>
        <w:pBdr>
          <w:top w:val="single" w:sz="6" w:space="2" w:color="888888"/>
          <w:left w:val="single" w:sz="6" w:space="2" w:color="888888"/>
          <w:bottom w:val="single" w:sz="6" w:space="2" w:color="888888"/>
          <w:right w:val="single" w:sz="6" w:space="2" w:color="888888"/>
        </w:pBdr>
        <w:rPr>
          <w:ins w:id="1346" w:author="Unknown"/>
          <w:rStyle w:val="pln"/>
          <w:color w:val="000000"/>
          <w:sz w:val="23"/>
          <w:szCs w:val="23"/>
        </w:rPr>
      </w:pPr>
      <w:ins w:id="1347" w:author="Unknown">
        <w:r>
          <w:rPr>
            <w:rStyle w:val="kwd"/>
            <w:rFonts w:eastAsiaTheme="majorEastAsia"/>
            <w:color w:val="000088"/>
            <w:sz w:val="23"/>
            <w:szCs w:val="23"/>
          </w:rPr>
          <w:t>BEGIN</w:t>
        </w:r>
        <w:r>
          <w:rPr>
            <w:rStyle w:val="pln"/>
            <w:color w:val="000000"/>
            <w:sz w:val="23"/>
            <w:szCs w:val="23"/>
          </w:rPr>
          <w:t xml:space="preserve"> </w:t>
        </w:r>
      </w:ins>
    </w:p>
    <w:p w:rsidR="009155A7" w:rsidRDefault="009155A7" w:rsidP="009155A7">
      <w:pPr>
        <w:pStyle w:val="HTMLPreformatted"/>
        <w:pBdr>
          <w:top w:val="single" w:sz="6" w:space="2" w:color="888888"/>
          <w:left w:val="single" w:sz="6" w:space="2" w:color="888888"/>
          <w:bottom w:val="single" w:sz="6" w:space="2" w:color="888888"/>
          <w:right w:val="single" w:sz="6" w:space="2" w:color="888888"/>
        </w:pBdr>
        <w:rPr>
          <w:ins w:id="1348" w:author="Unknown"/>
          <w:rStyle w:val="pln"/>
          <w:color w:val="000000"/>
          <w:sz w:val="23"/>
          <w:szCs w:val="23"/>
        </w:rPr>
      </w:pPr>
      <w:ins w:id="1349" w:author="Unknown">
        <w:r>
          <w:rPr>
            <w:rStyle w:val="pln"/>
            <w:color w:val="000000"/>
            <w:sz w:val="23"/>
            <w:szCs w:val="23"/>
          </w:rPr>
          <w:t xml:space="preserve">   </w:t>
        </w:r>
        <w:r>
          <w:rPr>
            <w:rStyle w:val="kwd"/>
            <w:rFonts w:eastAsiaTheme="majorEastAsia"/>
            <w:color w:val="000088"/>
            <w:sz w:val="23"/>
            <w:szCs w:val="23"/>
          </w:rPr>
          <w:t>null</w:t>
        </w:r>
        <w:r>
          <w:rPr>
            <w:rStyle w:val="pun"/>
            <w:color w:val="666600"/>
            <w:sz w:val="23"/>
            <w:szCs w:val="23"/>
          </w:rPr>
          <w:t>;</w:t>
        </w:r>
        <w:r>
          <w:rPr>
            <w:rStyle w:val="pln"/>
            <w:color w:val="000000"/>
            <w:sz w:val="23"/>
            <w:szCs w:val="23"/>
          </w:rPr>
          <w:t xml:space="preserve"> </w:t>
        </w:r>
      </w:ins>
    </w:p>
    <w:p w:rsidR="009155A7" w:rsidRDefault="009155A7" w:rsidP="009155A7">
      <w:pPr>
        <w:pStyle w:val="HTMLPreformatted"/>
        <w:pBdr>
          <w:top w:val="single" w:sz="6" w:space="2" w:color="888888"/>
          <w:left w:val="single" w:sz="6" w:space="2" w:color="888888"/>
          <w:bottom w:val="single" w:sz="6" w:space="2" w:color="888888"/>
          <w:right w:val="single" w:sz="6" w:space="2" w:color="888888"/>
        </w:pBdr>
        <w:rPr>
          <w:ins w:id="1350" w:author="Unknown"/>
          <w:rStyle w:val="pln"/>
          <w:color w:val="000000"/>
          <w:sz w:val="23"/>
          <w:szCs w:val="23"/>
        </w:rPr>
      </w:pPr>
      <w:ins w:id="1351" w:author="Unknown">
        <w:r>
          <w:rPr>
            <w:rStyle w:val="kwd"/>
            <w:rFonts w:eastAsiaTheme="majorEastAsia"/>
            <w:color w:val="000088"/>
            <w:sz w:val="23"/>
            <w:szCs w:val="23"/>
          </w:rPr>
          <w:t>END</w:t>
        </w:r>
        <w:r>
          <w:rPr>
            <w:rStyle w:val="pun"/>
            <w:color w:val="666600"/>
            <w:sz w:val="23"/>
            <w:szCs w:val="23"/>
          </w:rPr>
          <w:t>;</w:t>
        </w:r>
        <w:r>
          <w:rPr>
            <w:rStyle w:val="pln"/>
            <w:color w:val="000000"/>
            <w:sz w:val="23"/>
            <w:szCs w:val="23"/>
          </w:rPr>
          <w:t xml:space="preserve"> </w:t>
        </w:r>
      </w:ins>
    </w:p>
    <w:p w:rsidR="009155A7" w:rsidRDefault="009155A7" w:rsidP="009155A7">
      <w:pPr>
        <w:pStyle w:val="HTMLPreformatted"/>
        <w:pBdr>
          <w:top w:val="single" w:sz="6" w:space="2" w:color="888888"/>
          <w:left w:val="single" w:sz="6" w:space="2" w:color="888888"/>
          <w:bottom w:val="single" w:sz="6" w:space="2" w:color="888888"/>
          <w:right w:val="single" w:sz="6" w:space="2" w:color="888888"/>
        </w:pBdr>
        <w:rPr>
          <w:ins w:id="1352" w:author="Unknown"/>
          <w:sz w:val="23"/>
          <w:szCs w:val="23"/>
        </w:rPr>
      </w:pPr>
      <w:ins w:id="1353" w:author="Unknown">
        <w:r>
          <w:rPr>
            <w:rStyle w:val="pun"/>
            <w:color w:val="666600"/>
            <w:sz w:val="23"/>
            <w:szCs w:val="23"/>
          </w:rPr>
          <w:t>/</w:t>
        </w:r>
        <w:r>
          <w:rPr>
            <w:rStyle w:val="pln"/>
            <w:color w:val="000000"/>
            <w:sz w:val="23"/>
            <w:szCs w:val="23"/>
          </w:rPr>
          <w:t xml:space="preserve"> </w:t>
        </w:r>
      </w:ins>
    </w:p>
    <w:p w:rsidR="009155A7" w:rsidRDefault="009155A7" w:rsidP="009155A7">
      <w:pPr>
        <w:pStyle w:val="NormalWeb"/>
        <w:spacing w:before="120" w:beforeAutospacing="0" w:after="144" w:afterAutospacing="0"/>
        <w:ind w:left="48" w:right="48"/>
        <w:jc w:val="both"/>
        <w:rPr>
          <w:ins w:id="1354" w:author="Unknown"/>
          <w:rFonts w:ascii="Arial" w:hAnsi="Arial" w:cs="Arial"/>
          <w:color w:val="000000"/>
        </w:rPr>
      </w:pPr>
      <w:ins w:id="1355" w:author="Unknown">
        <w:r>
          <w:rPr>
            <w:rFonts w:ascii="Arial" w:hAnsi="Arial" w:cs="Arial"/>
            <w:color w:val="000000"/>
          </w:rPr>
          <w:t>When the above code is compiled and executed, it produces the following result −</w:t>
        </w:r>
      </w:ins>
    </w:p>
    <w:p w:rsidR="009155A7" w:rsidRDefault="009155A7" w:rsidP="009155A7">
      <w:pPr>
        <w:pStyle w:val="HTMLPreformatted"/>
        <w:pBdr>
          <w:top w:val="single" w:sz="6" w:space="2" w:color="888888"/>
          <w:left w:val="single" w:sz="6" w:space="2" w:color="888888"/>
          <w:bottom w:val="single" w:sz="6" w:space="2" w:color="888888"/>
          <w:right w:val="single" w:sz="6" w:space="2" w:color="888888"/>
        </w:pBdr>
        <w:rPr>
          <w:ins w:id="1356" w:author="Unknown"/>
          <w:sz w:val="23"/>
          <w:szCs w:val="23"/>
        </w:rPr>
      </w:pPr>
      <w:ins w:id="1357" w:author="Unknown">
        <w:r>
          <w:rPr>
            <w:rStyle w:val="pln"/>
            <w:color w:val="000000"/>
            <w:sz w:val="23"/>
            <w:szCs w:val="23"/>
          </w:rPr>
          <w:t>PL</w:t>
        </w:r>
        <w:r>
          <w:rPr>
            <w:rStyle w:val="pun"/>
            <w:color w:val="666600"/>
            <w:sz w:val="23"/>
            <w:szCs w:val="23"/>
          </w:rPr>
          <w:t>/</w:t>
        </w:r>
        <w:r>
          <w:rPr>
            <w:rStyle w:val="pln"/>
            <w:color w:val="000000"/>
            <w:sz w:val="23"/>
            <w:szCs w:val="23"/>
          </w:rPr>
          <w:t xml:space="preserve">SQL procedure successfully completed </w:t>
        </w:r>
      </w:ins>
    </w:p>
    <w:p w:rsidR="00237AF0" w:rsidRDefault="00237AF0" w:rsidP="009155A7">
      <w:pPr>
        <w:pStyle w:val="Heading2"/>
        <w:rPr>
          <w:rFonts w:ascii="Arial" w:hAnsi="Arial" w:cs="Arial"/>
          <w:b w:val="0"/>
          <w:bCs w:val="0"/>
          <w:sz w:val="35"/>
          <w:szCs w:val="35"/>
        </w:rPr>
      </w:pPr>
    </w:p>
    <w:p w:rsidR="009155A7" w:rsidRDefault="009155A7" w:rsidP="009155A7">
      <w:pPr>
        <w:pStyle w:val="Heading2"/>
        <w:rPr>
          <w:ins w:id="1358" w:author="Unknown"/>
          <w:rFonts w:ascii="Arial" w:hAnsi="Arial" w:cs="Arial"/>
          <w:b w:val="0"/>
          <w:bCs w:val="0"/>
          <w:sz w:val="35"/>
          <w:szCs w:val="35"/>
        </w:rPr>
      </w:pPr>
      <w:ins w:id="1359" w:author="Unknown">
        <w:r>
          <w:rPr>
            <w:rFonts w:ascii="Arial" w:hAnsi="Arial" w:cs="Arial"/>
            <w:b w:val="0"/>
            <w:bCs w:val="0"/>
            <w:sz w:val="35"/>
            <w:szCs w:val="35"/>
          </w:rPr>
          <w:lastRenderedPageBreak/>
          <w:t>PL/SQL Character Data Types and Subtypes</w:t>
        </w:r>
      </w:ins>
    </w:p>
    <w:p w:rsidR="009155A7" w:rsidRDefault="009155A7" w:rsidP="009155A7">
      <w:pPr>
        <w:pStyle w:val="NormalWeb"/>
        <w:spacing w:before="120" w:beforeAutospacing="0" w:after="144" w:afterAutospacing="0"/>
        <w:ind w:left="48" w:right="48"/>
        <w:jc w:val="both"/>
        <w:rPr>
          <w:ins w:id="1360" w:author="Unknown"/>
          <w:rFonts w:ascii="Arial" w:hAnsi="Arial" w:cs="Arial"/>
          <w:color w:val="000000"/>
        </w:rPr>
      </w:pPr>
      <w:ins w:id="1361" w:author="Unknown">
        <w:r>
          <w:rPr>
            <w:rFonts w:ascii="Arial" w:hAnsi="Arial" w:cs="Arial"/>
            <w:color w:val="000000"/>
          </w:rPr>
          <w:t>Following is the detail of PL/SQL pre-defined character data types and their sub-types −</w:t>
        </w:r>
      </w:ins>
    </w:p>
    <w:tbl>
      <w:tblPr>
        <w:tblW w:w="904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19"/>
        <w:gridCol w:w="8322"/>
      </w:tblGrid>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155A7" w:rsidRDefault="009155A7">
            <w:pPr>
              <w:spacing w:after="300"/>
              <w:jc w:val="center"/>
              <w:rPr>
                <w:rFonts w:ascii="Arial" w:hAnsi="Arial" w:cs="Arial"/>
                <w:b/>
                <w:bCs/>
                <w:sz w:val="21"/>
                <w:szCs w:val="21"/>
              </w:rPr>
            </w:pPr>
            <w:r>
              <w:rPr>
                <w:rFonts w:ascii="Arial" w:hAnsi="Arial" w:cs="Arial"/>
                <w:b/>
                <w:bCs/>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155A7" w:rsidRDefault="009155A7">
            <w:pPr>
              <w:spacing w:after="300"/>
              <w:jc w:val="center"/>
              <w:rPr>
                <w:rFonts w:ascii="Arial" w:hAnsi="Arial" w:cs="Arial"/>
                <w:b/>
                <w:bCs/>
                <w:sz w:val="21"/>
                <w:szCs w:val="21"/>
              </w:rPr>
            </w:pPr>
            <w:r>
              <w:rPr>
                <w:rFonts w:ascii="Arial" w:hAnsi="Arial" w:cs="Arial"/>
                <w:b/>
                <w:bCs/>
                <w:sz w:val="21"/>
                <w:szCs w:val="21"/>
              </w:rPr>
              <w:t>Data Type &amp; Description</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spacing w:after="300"/>
              <w:jc w:val="center"/>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CHAR</w:t>
            </w:r>
          </w:p>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Fixed-length character string with maximum size of 32,767 bytes</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jc w:val="cente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VARCHAR2</w:t>
            </w:r>
          </w:p>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Variable-length character string with maximum size of 32,767 bytes</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jc w:val="cente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RAW</w:t>
            </w:r>
          </w:p>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Variable-length binary or byte string with maximum size of 32,767 bytes, not interpreted by PL/SQL</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jc w:val="cente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NCHAR</w:t>
            </w:r>
          </w:p>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Fixed-length national character string with maximum size of 32,767 bytes</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jc w:val="center"/>
              <w:rPr>
                <w:rFonts w:ascii="Arial" w:hAnsi="Arial" w:cs="Arial"/>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NVARCHAR2</w:t>
            </w:r>
          </w:p>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Variable-length national character string with maximum size of 32,767 bytes</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jc w:val="center"/>
              <w:rPr>
                <w:rFonts w:ascii="Arial" w:hAnsi="Arial" w:cs="Arial"/>
                <w:sz w:val="21"/>
                <w:szCs w:val="21"/>
              </w:rPr>
            </w:pPr>
            <w:r>
              <w:rPr>
                <w:rFonts w:ascii="Arial"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LONG</w:t>
            </w:r>
          </w:p>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Variable-length character string with maximum size of 32,760 bytes</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jc w:val="center"/>
              <w:rPr>
                <w:rFonts w:ascii="Arial" w:hAnsi="Arial" w:cs="Arial"/>
                <w:sz w:val="21"/>
                <w:szCs w:val="21"/>
              </w:rPr>
            </w:pPr>
            <w:r>
              <w:rPr>
                <w:rFonts w:ascii="Arial"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LONG RAW</w:t>
            </w:r>
          </w:p>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Variable-length binary or byte string with maximum size of 32,760 bytes, not interpreted by PL/SQL</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jc w:val="center"/>
              <w:rPr>
                <w:rFonts w:ascii="Arial" w:hAnsi="Arial" w:cs="Arial"/>
                <w:sz w:val="21"/>
                <w:szCs w:val="21"/>
              </w:rPr>
            </w:pPr>
            <w:r>
              <w:rPr>
                <w:rFonts w:ascii="Arial" w:hAnsi="Arial" w:cs="Arial"/>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ROWID</w:t>
            </w:r>
          </w:p>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Physical row identifier, the address of a row in an ordinary table</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jc w:val="center"/>
              <w:rPr>
                <w:rFonts w:ascii="Arial" w:hAnsi="Arial" w:cs="Arial"/>
                <w:sz w:val="21"/>
                <w:szCs w:val="21"/>
              </w:rPr>
            </w:pPr>
            <w:r>
              <w:rPr>
                <w:rFonts w:ascii="Arial" w:hAnsi="Arial" w:cs="Arial"/>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UROWID</w:t>
            </w:r>
          </w:p>
          <w:p w:rsidR="009155A7" w:rsidRDefault="009155A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Universal row identifier (physical, logical, or foreign row identifier)</w:t>
            </w:r>
          </w:p>
        </w:tc>
      </w:tr>
    </w:tbl>
    <w:p w:rsidR="009155A7" w:rsidRDefault="009155A7" w:rsidP="009155A7">
      <w:pPr>
        <w:pStyle w:val="Heading2"/>
        <w:rPr>
          <w:ins w:id="1362" w:author="Unknown"/>
          <w:rFonts w:ascii="Arial" w:hAnsi="Arial" w:cs="Arial"/>
          <w:b w:val="0"/>
          <w:bCs w:val="0"/>
          <w:sz w:val="35"/>
          <w:szCs w:val="35"/>
        </w:rPr>
      </w:pPr>
      <w:ins w:id="1363" w:author="Unknown">
        <w:r>
          <w:rPr>
            <w:rFonts w:ascii="Arial" w:hAnsi="Arial" w:cs="Arial"/>
            <w:b w:val="0"/>
            <w:bCs w:val="0"/>
            <w:sz w:val="35"/>
            <w:szCs w:val="35"/>
          </w:rPr>
          <w:t>PL/SQL Boolean Data Types</w:t>
        </w:r>
      </w:ins>
    </w:p>
    <w:p w:rsidR="009155A7" w:rsidRDefault="009155A7" w:rsidP="009155A7">
      <w:pPr>
        <w:pStyle w:val="NormalWeb"/>
        <w:spacing w:before="120" w:beforeAutospacing="0" w:after="144" w:afterAutospacing="0"/>
        <w:ind w:left="48" w:right="48"/>
        <w:jc w:val="both"/>
        <w:rPr>
          <w:ins w:id="1364" w:author="Unknown"/>
          <w:rFonts w:ascii="Arial" w:hAnsi="Arial" w:cs="Arial"/>
          <w:color w:val="000000"/>
        </w:rPr>
      </w:pPr>
      <w:ins w:id="1365" w:author="Unknown">
        <w:r>
          <w:rPr>
            <w:rFonts w:ascii="Arial" w:hAnsi="Arial" w:cs="Arial"/>
            <w:color w:val="000000"/>
          </w:rPr>
          <w:lastRenderedPageBreak/>
          <w:t>The </w:t>
        </w:r>
        <w:r>
          <w:rPr>
            <w:rFonts w:ascii="Arial" w:hAnsi="Arial" w:cs="Arial"/>
            <w:b/>
            <w:bCs/>
            <w:color w:val="000000"/>
          </w:rPr>
          <w:t>BOOLEAN</w:t>
        </w:r>
        <w:r>
          <w:rPr>
            <w:rFonts w:ascii="Arial" w:hAnsi="Arial" w:cs="Arial"/>
            <w:color w:val="000000"/>
          </w:rPr>
          <w:t> data type stores logical values that are used in logical operations. The logical values are the Boolean values </w:t>
        </w:r>
        <w:r>
          <w:rPr>
            <w:rFonts w:ascii="Arial" w:hAnsi="Arial" w:cs="Arial"/>
            <w:b/>
            <w:bCs/>
            <w:color w:val="000000"/>
          </w:rPr>
          <w:t>TRUE</w:t>
        </w:r>
        <w:r>
          <w:rPr>
            <w:rFonts w:ascii="Arial" w:hAnsi="Arial" w:cs="Arial"/>
            <w:color w:val="000000"/>
          </w:rPr>
          <w:t> and </w:t>
        </w:r>
        <w:r>
          <w:rPr>
            <w:rFonts w:ascii="Arial" w:hAnsi="Arial" w:cs="Arial"/>
            <w:b/>
            <w:bCs/>
            <w:color w:val="000000"/>
          </w:rPr>
          <w:t>FALSE</w:t>
        </w:r>
        <w:r>
          <w:rPr>
            <w:rFonts w:ascii="Arial" w:hAnsi="Arial" w:cs="Arial"/>
            <w:color w:val="000000"/>
          </w:rPr>
          <w:t> and the value </w:t>
        </w:r>
        <w:r>
          <w:rPr>
            <w:rFonts w:ascii="Arial" w:hAnsi="Arial" w:cs="Arial"/>
            <w:b/>
            <w:bCs/>
            <w:color w:val="000000"/>
          </w:rPr>
          <w:t>NULL</w:t>
        </w:r>
        <w:r>
          <w:rPr>
            <w:rFonts w:ascii="Arial" w:hAnsi="Arial" w:cs="Arial"/>
            <w:color w:val="000000"/>
          </w:rPr>
          <w:t>.</w:t>
        </w:r>
      </w:ins>
    </w:p>
    <w:p w:rsidR="009155A7" w:rsidRDefault="009155A7" w:rsidP="009155A7">
      <w:pPr>
        <w:pStyle w:val="NormalWeb"/>
        <w:spacing w:before="120" w:beforeAutospacing="0" w:after="144" w:afterAutospacing="0"/>
        <w:ind w:left="48" w:right="48"/>
        <w:jc w:val="both"/>
        <w:rPr>
          <w:ins w:id="1366" w:author="Unknown"/>
          <w:rFonts w:ascii="Arial" w:hAnsi="Arial" w:cs="Arial"/>
          <w:color w:val="000000"/>
        </w:rPr>
      </w:pPr>
      <w:ins w:id="1367" w:author="Unknown">
        <w:r>
          <w:rPr>
            <w:rFonts w:ascii="Arial" w:hAnsi="Arial" w:cs="Arial"/>
            <w:color w:val="000000"/>
          </w:rPr>
          <w:t>However, SQL has no data type equivalent to BOOLEAN. Therefore, Boolean values cannot be used in −</w:t>
        </w:r>
      </w:ins>
    </w:p>
    <w:p w:rsidR="009155A7" w:rsidRDefault="009155A7" w:rsidP="009155A7">
      <w:pPr>
        <w:numPr>
          <w:ilvl w:val="0"/>
          <w:numId w:val="91"/>
        </w:numPr>
        <w:spacing w:before="100" w:beforeAutospacing="1" w:after="75" w:line="240" w:lineRule="auto"/>
        <w:rPr>
          <w:ins w:id="1368" w:author="Unknown"/>
          <w:rFonts w:ascii="Arial" w:hAnsi="Arial" w:cs="Arial"/>
          <w:sz w:val="21"/>
          <w:szCs w:val="21"/>
        </w:rPr>
      </w:pPr>
      <w:ins w:id="1369" w:author="Unknown">
        <w:r>
          <w:rPr>
            <w:rFonts w:ascii="Arial" w:hAnsi="Arial" w:cs="Arial"/>
            <w:sz w:val="21"/>
            <w:szCs w:val="21"/>
          </w:rPr>
          <w:t>SQL statements</w:t>
        </w:r>
      </w:ins>
    </w:p>
    <w:p w:rsidR="009155A7" w:rsidRDefault="009155A7" w:rsidP="009155A7">
      <w:pPr>
        <w:numPr>
          <w:ilvl w:val="0"/>
          <w:numId w:val="91"/>
        </w:numPr>
        <w:spacing w:before="100" w:beforeAutospacing="1" w:after="75" w:line="240" w:lineRule="auto"/>
        <w:rPr>
          <w:ins w:id="1370" w:author="Unknown"/>
          <w:rFonts w:ascii="Arial" w:hAnsi="Arial" w:cs="Arial"/>
          <w:sz w:val="21"/>
          <w:szCs w:val="21"/>
        </w:rPr>
      </w:pPr>
      <w:ins w:id="1371" w:author="Unknown">
        <w:r>
          <w:rPr>
            <w:rFonts w:ascii="Arial" w:hAnsi="Arial" w:cs="Arial"/>
            <w:sz w:val="21"/>
            <w:szCs w:val="21"/>
          </w:rPr>
          <w:t>Built-in SQL functions (such as </w:t>
        </w:r>
        <w:r>
          <w:rPr>
            <w:rFonts w:ascii="Arial" w:hAnsi="Arial" w:cs="Arial"/>
            <w:b/>
            <w:bCs/>
            <w:sz w:val="21"/>
            <w:szCs w:val="21"/>
          </w:rPr>
          <w:t>TO_CHAR</w:t>
        </w:r>
        <w:r>
          <w:rPr>
            <w:rFonts w:ascii="Arial" w:hAnsi="Arial" w:cs="Arial"/>
            <w:sz w:val="21"/>
            <w:szCs w:val="21"/>
          </w:rPr>
          <w:t>)</w:t>
        </w:r>
      </w:ins>
    </w:p>
    <w:p w:rsidR="009155A7" w:rsidRDefault="009155A7" w:rsidP="009155A7">
      <w:pPr>
        <w:numPr>
          <w:ilvl w:val="0"/>
          <w:numId w:val="91"/>
        </w:numPr>
        <w:spacing w:before="100" w:beforeAutospacing="1" w:after="75" w:line="240" w:lineRule="auto"/>
        <w:rPr>
          <w:ins w:id="1372" w:author="Unknown"/>
          <w:rFonts w:ascii="Arial" w:hAnsi="Arial" w:cs="Arial"/>
          <w:sz w:val="21"/>
          <w:szCs w:val="21"/>
        </w:rPr>
      </w:pPr>
      <w:ins w:id="1373" w:author="Unknown">
        <w:r>
          <w:rPr>
            <w:rFonts w:ascii="Arial" w:hAnsi="Arial" w:cs="Arial"/>
            <w:sz w:val="21"/>
            <w:szCs w:val="21"/>
          </w:rPr>
          <w:t>PL/SQL functions invoked from SQL statements</w:t>
        </w:r>
      </w:ins>
    </w:p>
    <w:p w:rsidR="009155A7" w:rsidRDefault="009155A7" w:rsidP="009155A7">
      <w:pPr>
        <w:pStyle w:val="Heading2"/>
        <w:rPr>
          <w:ins w:id="1374" w:author="Unknown"/>
          <w:rFonts w:ascii="Arial" w:hAnsi="Arial" w:cs="Arial"/>
          <w:b w:val="0"/>
          <w:bCs w:val="0"/>
          <w:sz w:val="35"/>
          <w:szCs w:val="35"/>
        </w:rPr>
      </w:pPr>
      <w:ins w:id="1375" w:author="Unknown">
        <w:r>
          <w:rPr>
            <w:rFonts w:ascii="Arial" w:hAnsi="Arial" w:cs="Arial"/>
            <w:b w:val="0"/>
            <w:bCs w:val="0"/>
            <w:sz w:val="35"/>
            <w:szCs w:val="35"/>
          </w:rPr>
          <w:t>PL/SQL Datetime and Interval Types</w:t>
        </w:r>
      </w:ins>
    </w:p>
    <w:p w:rsidR="009155A7" w:rsidRDefault="009155A7" w:rsidP="009155A7">
      <w:pPr>
        <w:pStyle w:val="NormalWeb"/>
        <w:spacing w:before="120" w:beforeAutospacing="0" w:after="144" w:afterAutospacing="0"/>
        <w:ind w:left="48" w:right="48"/>
        <w:jc w:val="both"/>
        <w:rPr>
          <w:ins w:id="1376" w:author="Unknown"/>
          <w:rFonts w:ascii="Arial" w:hAnsi="Arial" w:cs="Arial"/>
          <w:color w:val="000000"/>
        </w:rPr>
      </w:pPr>
      <w:ins w:id="1377" w:author="Unknown">
        <w:r>
          <w:rPr>
            <w:rFonts w:ascii="Arial" w:hAnsi="Arial" w:cs="Arial"/>
            <w:color w:val="000000"/>
          </w:rPr>
          <w:t>The </w:t>
        </w:r>
        <w:r>
          <w:rPr>
            <w:rFonts w:ascii="Arial" w:hAnsi="Arial" w:cs="Arial"/>
            <w:b/>
            <w:bCs/>
            <w:color w:val="000000"/>
          </w:rPr>
          <w:t>DATE</w:t>
        </w:r>
        <w:r>
          <w:rPr>
            <w:rFonts w:ascii="Arial" w:hAnsi="Arial" w:cs="Arial"/>
            <w:color w:val="000000"/>
          </w:rPr>
          <w:t> datatype is used to store fixed-length datetimes, which include the time of day in seconds since midnight. Valid dates range from January 1, 4712 BC to December 31, 9999 AD.</w:t>
        </w:r>
      </w:ins>
    </w:p>
    <w:p w:rsidR="009155A7" w:rsidRDefault="009155A7" w:rsidP="009155A7">
      <w:pPr>
        <w:pStyle w:val="NormalWeb"/>
        <w:spacing w:before="120" w:beforeAutospacing="0" w:after="144" w:afterAutospacing="0"/>
        <w:ind w:left="48" w:right="48"/>
        <w:jc w:val="both"/>
        <w:rPr>
          <w:ins w:id="1378" w:author="Unknown"/>
          <w:rFonts w:ascii="Arial" w:hAnsi="Arial" w:cs="Arial"/>
          <w:color w:val="000000"/>
        </w:rPr>
      </w:pPr>
      <w:ins w:id="1379" w:author="Unknown">
        <w:r>
          <w:rPr>
            <w:rFonts w:ascii="Arial" w:hAnsi="Arial" w:cs="Arial"/>
            <w:color w:val="000000"/>
          </w:rPr>
          <w:t>The default date format is set by the Oracle initialization parameter NLS_DATE_FORMAT. For example, the default might be 'DD-MON-YY', which includes a two-digit number for the day of the month, an abbreviation of the month name, and the last two digits of the year. For example, 01-OCT-12.</w:t>
        </w:r>
      </w:ins>
    </w:p>
    <w:p w:rsidR="009155A7" w:rsidRDefault="009155A7" w:rsidP="009155A7">
      <w:pPr>
        <w:pStyle w:val="NormalWeb"/>
        <w:spacing w:before="120" w:beforeAutospacing="0" w:after="144" w:afterAutospacing="0"/>
        <w:ind w:left="48" w:right="48"/>
        <w:jc w:val="both"/>
        <w:rPr>
          <w:ins w:id="1380" w:author="Unknown"/>
          <w:rFonts w:ascii="Arial" w:hAnsi="Arial" w:cs="Arial"/>
          <w:color w:val="000000"/>
        </w:rPr>
      </w:pPr>
      <w:ins w:id="1381" w:author="Unknown">
        <w:r>
          <w:rPr>
            <w:rFonts w:ascii="Arial" w:hAnsi="Arial" w:cs="Arial"/>
            <w:color w:val="000000"/>
          </w:rPr>
          <w:t>Each DATE includes the century, year, month, day, hour, minute, and second. The following table shows the valid values for each field −</w:t>
        </w:r>
      </w:ins>
    </w:p>
    <w:tbl>
      <w:tblPr>
        <w:tblW w:w="904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71"/>
        <w:gridCol w:w="4275"/>
        <w:gridCol w:w="2495"/>
      </w:tblGrid>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155A7" w:rsidRDefault="009155A7">
            <w:pPr>
              <w:spacing w:after="300"/>
              <w:jc w:val="center"/>
              <w:rPr>
                <w:rFonts w:ascii="Arial" w:hAnsi="Arial" w:cs="Arial"/>
                <w:b/>
                <w:bCs/>
                <w:sz w:val="21"/>
                <w:szCs w:val="21"/>
              </w:rPr>
            </w:pPr>
            <w:r>
              <w:rPr>
                <w:rFonts w:ascii="Arial" w:hAnsi="Arial" w:cs="Arial"/>
                <w:b/>
                <w:bCs/>
                <w:sz w:val="21"/>
                <w:szCs w:val="21"/>
              </w:rPr>
              <w:t>Field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155A7" w:rsidRDefault="009155A7">
            <w:pPr>
              <w:spacing w:after="300"/>
              <w:jc w:val="center"/>
              <w:rPr>
                <w:rFonts w:ascii="Arial" w:hAnsi="Arial" w:cs="Arial"/>
                <w:b/>
                <w:bCs/>
                <w:sz w:val="21"/>
                <w:szCs w:val="21"/>
              </w:rPr>
            </w:pPr>
            <w:r>
              <w:rPr>
                <w:rFonts w:ascii="Arial" w:hAnsi="Arial" w:cs="Arial"/>
                <w:b/>
                <w:bCs/>
                <w:sz w:val="21"/>
                <w:szCs w:val="21"/>
              </w:rPr>
              <w:t>Valid Datetime Values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155A7" w:rsidRDefault="009155A7">
            <w:pPr>
              <w:spacing w:after="300"/>
              <w:jc w:val="center"/>
              <w:rPr>
                <w:rFonts w:ascii="Arial" w:hAnsi="Arial" w:cs="Arial"/>
                <w:b/>
                <w:bCs/>
                <w:sz w:val="21"/>
                <w:szCs w:val="21"/>
              </w:rPr>
            </w:pPr>
            <w:r>
              <w:rPr>
                <w:rFonts w:ascii="Arial" w:hAnsi="Arial" w:cs="Arial"/>
                <w:b/>
                <w:bCs/>
                <w:sz w:val="21"/>
                <w:szCs w:val="21"/>
              </w:rPr>
              <w:t>Valid Interval Values</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spacing w:after="300"/>
              <w:jc w:val="center"/>
              <w:rPr>
                <w:rFonts w:ascii="Arial" w:hAnsi="Arial" w:cs="Arial"/>
                <w:sz w:val="21"/>
                <w:szCs w:val="21"/>
              </w:rPr>
            </w:pPr>
            <w:r>
              <w:rPr>
                <w:rFonts w:ascii="Arial" w:hAnsi="Arial" w:cs="Arial"/>
                <w:sz w:val="21"/>
                <w:szCs w:val="21"/>
              </w:rPr>
              <w:t>YEAR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spacing w:after="300"/>
              <w:rPr>
                <w:rFonts w:ascii="Arial" w:hAnsi="Arial" w:cs="Arial"/>
                <w:sz w:val="21"/>
                <w:szCs w:val="21"/>
              </w:rPr>
            </w:pPr>
            <w:r>
              <w:rPr>
                <w:rFonts w:ascii="Arial" w:hAnsi="Arial" w:cs="Arial"/>
                <w:sz w:val="21"/>
                <w:szCs w:val="21"/>
              </w:rPr>
              <w:t>-4712 to 9999 (excluding year 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spacing w:after="300"/>
              <w:rPr>
                <w:rFonts w:ascii="Arial" w:hAnsi="Arial" w:cs="Arial"/>
                <w:sz w:val="21"/>
                <w:szCs w:val="21"/>
              </w:rPr>
            </w:pPr>
            <w:r>
              <w:rPr>
                <w:rFonts w:ascii="Arial" w:hAnsi="Arial" w:cs="Arial"/>
                <w:sz w:val="21"/>
                <w:szCs w:val="21"/>
              </w:rPr>
              <w:t>Any nonzero integer</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spacing w:after="300"/>
              <w:jc w:val="center"/>
              <w:rPr>
                <w:rFonts w:ascii="Arial" w:hAnsi="Arial" w:cs="Arial"/>
                <w:sz w:val="21"/>
                <w:szCs w:val="21"/>
              </w:rPr>
            </w:pPr>
            <w:r>
              <w:rPr>
                <w:rFonts w:ascii="Arial" w:hAnsi="Arial" w:cs="Arial"/>
                <w:sz w:val="21"/>
                <w:szCs w:val="21"/>
              </w:rPr>
              <w:t>MONTH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spacing w:after="300"/>
              <w:rPr>
                <w:rFonts w:ascii="Arial" w:hAnsi="Arial" w:cs="Arial"/>
                <w:sz w:val="21"/>
                <w:szCs w:val="21"/>
              </w:rPr>
            </w:pPr>
            <w:r>
              <w:rPr>
                <w:rFonts w:ascii="Arial" w:hAnsi="Arial" w:cs="Arial"/>
                <w:sz w:val="21"/>
                <w:szCs w:val="21"/>
              </w:rPr>
              <w:t>01 to 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spacing w:after="300"/>
              <w:rPr>
                <w:rFonts w:ascii="Arial" w:hAnsi="Arial" w:cs="Arial"/>
                <w:sz w:val="21"/>
                <w:szCs w:val="21"/>
              </w:rPr>
            </w:pPr>
            <w:r>
              <w:rPr>
                <w:rFonts w:ascii="Arial" w:hAnsi="Arial" w:cs="Arial"/>
                <w:sz w:val="21"/>
                <w:szCs w:val="21"/>
              </w:rPr>
              <w:t>0 to 11</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spacing w:after="300"/>
              <w:jc w:val="center"/>
              <w:rPr>
                <w:rFonts w:ascii="Arial" w:hAnsi="Arial" w:cs="Arial"/>
                <w:sz w:val="21"/>
                <w:szCs w:val="21"/>
              </w:rPr>
            </w:pPr>
            <w:r>
              <w:rPr>
                <w:rFonts w:ascii="Arial" w:hAnsi="Arial" w:cs="Arial"/>
                <w:sz w:val="21"/>
                <w:szCs w:val="21"/>
              </w:rPr>
              <w:t>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spacing w:after="300"/>
              <w:rPr>
                <w:rFonts w:ascii="Arial" w:hAnsi="Arial" w:cs="Arial"/>
                <w:sz w:val="21"/>
                <w:szCs w:val="21"/>
              </w:rPr>
            </w:pPr>
            <w:r>
              <w:rPr>
                <w:rFonts w:ascii="Arial" w:hAnsi="Arial" w:cs="Arial"/>
                <w:sz w:val="21"/>
                <w:szCs w:val="21"/>
              </w:rPr>
              <w:t>01 to 31 (limited by the values of MONTH and YEAR, according to the rules of the calendar for the locale)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spacing w:after="300"/>
              <w:rPr>
                <w:rFonts w:ascii="Arial" w:hAnsi="Arial" w:cs="Arial"/>
                <w:sz w:val="21"/>
                <w:szCs w:val="21"/>
              </w:rPr>
            </w:pPr>
            <w:r>
              <w:rPr>
                <w:rFonts w:ascii="Arial" w:hAnsi="Arial" w:cs="Arial"/>
                <w:sz w:val="21"/>
                <w:szCs w:val="21"/>
              </w:rPr>
              <w:t>Any nonzero integer</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spacing w:after="300"/>
              <w:jc w:val="center"/>
              <w:rPr>
                <w:rFonts w:ascii="Arial" w:hAnsi="Arial" w:cs="Arial"/>
                <w:sz w:val="21"/>
                <w:szCs w:val="21"/>
              </w:rPr>
            </w:pPr>
            <w:r>
              <w:rPr>
                <w:rFonts w:ascii="Arial" w:hAnsi="Arial" w:cs="Arial"/>
                <w:sz w:val="21"/>
                <w:szCs w:val="21"/>
              </w:rPr>
              <w:t>HOUR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spacing w:after="300"/>
              <w:rPr>
                <w:rFonts w:ascii="Arial" w:hAnsi="Arial" w:cs="Arial"/>
                <w:sz w:val="21"/>
                <w:szCs w:val="21"/>
              </w:rPr>
            </w:pPr>
            <w:r>
              <w:rPr>
                <w:rFonts w:ascii="Arial" w:hAnsi="Arial" w:cs="Arial"/>
                <w:sz w:val="21"/>
                <w:szCs w:val="21"/>
              </w:rPr>
              <w:t>00 to 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spacing w:after="300"/>
              <w:rPr>
                <w:rFonts w:ascii="Arial" w:hAnsi="Arial" w:cs="Arial"/>
                <w:sz w:val="21"/>
                <w:szCs w:val="21"/>
              </w:rPr>
            </w:pPr>
            <w:r>
              <w:rPr>
                <w:rFonts w:ascii="Arial" w:hAnsi="Arial" w:cs="Arial"/>
                <w:sz w:val="21"/>
                <w:szCs w:val="21"/>
              </w:rPr>
              <w:t>0 to 23</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spacing w:after="300"/>
              <w:jc w:val="center"/>
              <w:rPr>
                <w:rFonts w:ascii="Arial" w:hAnsi="Arial" w:cs="Arial"/>
                <w:sz w:val="21"/>
                <w:szCs w:val="21"/>
              </w:rPr>
            </w:pPr>
            <w:r>
              <w:rPr>
                <w:rFonts w:ascii="Arial" w:hAnsi="Arial" w:cs="Arial"/>
                <w:sz w:val="21"/>
                <w:szCs w:val="21"/>
              </w:rPr>
              <w:t>MINUTE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spacing w:after="300"/>
              <w:rPr>
                <w:rFonts w:ascii="Arial" w:hAnsi="Arial" w:cs="Arial"/>
                <w:sz w:val="21"/>
                <w:szCs w:val="21"/>
              </w:rPr>
            </w:pPr>
            <w:r>
              <w:rPr>
                <w:rFonts w:ascii="Arial" w:hAnsi="Arial" w:cs="Arial"/>
                <w:sz w:val="21"/>
                <w:szCs w:val="21"/>
              </w:rPr>
              <w:t>00 to 59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spacing w:after="300"/>
              <w:rPr>
                <w:rFonts w:ascii="Arial" w:hAnsi="Arial" w:cs="Arial"/>
                <w:sz w:val="21"/>
                <w:szCs w:val="21"/>
              </w:rPr>
            </w:pPr>
            <w:r>
              <w:rPr>
                <w:rFonts w:ascii="Arial" w:hAnsi="Arial" w:cs="Arial"/>
                <w:sz w:val="21"/>
                <w:szCs w:val="21"/>
              </w:rPr>
              <w:t>0 to 59</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spacing w:after="300"/>
              <w:jc w:val="center"/>
              <w:rPr>
                <w:rFonts w:ascii="Arial" w:hAnsi="Arial" w:cs="Arial"/>
                <w:sz w:val="21"/>
                <w:szCs w:val="21"/>
              </w:rPr>
            </w:pPr>
            <w:r>
              <w:rPr>
                <w:rFonts w:ascii="Arial" w:hAnsi="Arial" w:cs="Arial"/>
                <w:sz w:val="21"/>
                <w:szCs w:val="21"/>
              </w:rPr>
              <w:t>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spacing w:after="300"/>
              <w:rPr>
                <w:rFonts w:ascii="Arial" w:hAnsi="Arial" w:cs="Arial"/>
                <w:sz w:val="21"/>
                <w:szCs w:val="21"/>
              </w:rPr>
            </w:pPr>
            <w:r>
              <w:rPr>
                <w:rFonts w:ascii="Arial" w:hAnsi="Arial" w:cs="Arial"/>
                <w:sz w:val="21"/>
                <w:szCs w:val="21"/>
              </w:rPr>
              <w:t>00 to 59.9(n), where 9(n) is the precision of time fractional seconds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spacing w:after="300"/>
              <w:rPr>
                <w:rFonts w:ascii="Arial" w:hAnsi="Arial" w:cs="Arial"/>
                <w:sz w:val="21"/>
                <w:szCs w:val="21"/>
              </w:rPr>
            </w:pPr>
            <w:r>
              <w:rPr>
                <w:rFonts w:ascii="Arial" w:hAnsi="Arial" w:cs="Arial"/>
                <w:sz w:val="21"/>
                <w:szCs w:val="21"/>
              </w:rPr>
              <w:t>0 to 59.9(n), where 9(n) is the precision of interval fractional seconds</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spacing w:after="300"/>
              <w:jc w:val="center"/>
              <w:rPr>
                <w:rFonts w:ascii="Arial" w:hAnsi="Arial" w:cs="Arial"/>
                <w:sz w:val="21"/>
                <w:szCs w:val="21"/>
              </w:rPr>
            </w:pPr>
            <w:r>
              <w:rPr>
                <w:rFonts w:ascii="Arial" w:hAnsi="Arial" w:cs="Arial"/>
                <w:sz w:val="21"/>
                <w:szCs w:val="21"/>
              </w:rPr>
              <w:lastRenderedPageBreak/>
              <w:t>TIMEZONE_HOUR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spacing w:after="300"/>
              <w:rPr>
                <w:rFonts w:ascii="Arial" w:hAnsi="Arial" w:cs="Arial"/>
                <w:sz w:val="21"/>
                <w:szCs w:val="21"/>
              </w:rPr>
            </w:pPr>
            <w:r>
              <w:rPr>
                <w:rFonts w:ascii="Arial" w:hAnsi="Arial" w:cs="Arial"/>
                <w:sz w:val="21"/>
                <w:szCs w:val="21"/>
              </w:rPr>
              <w:t>-12 to 14 (range accommodates daylight savings time changes)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spacing w:after="300"/>
              <w:rPr>
                <w:rFonts w:ascii="Arial" w:hAnsi="Arial" w:cs="Arial"/>
                <w:sz w:val="21"/>
                <w:szCs w:val="21"/>
              </w:rPr>
            </w:pPr>
            <w:r>
              <w:rPr>
                <w:rFonts w:ascii="Arial" w:hAnsi="Arial" w:cs="Arial"/>
                <w:sz w:val="21"/>
                <w:szCs w:val="21"/>
              </w:rPr>
              <w:t>Not applicable</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spacing w:after="300"/>
              <w:jc w:val="center"/>
              <w:rPr>
                <w:rFonts w:ascii="Arial" w:hAnsi="Arial" w:cs="Arial"/>
                <w:sz w:val="21"/>
                <w:szCs w:val="21"/>
              </w:rPr>
            </w:pPr>
            <w:r>
              <w:rPr>
                <w:rFonts w:ascii="Arial" w:hAnsi="Arial" w:cs="Arial"/>
                <w:sz w:val="21"/>
                <w:szCs w:val="21"/>
              </w:rPr>
              <w:t>TIMEZONE_MINUTE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spacing w:after="300"/>
              <w:rPr>
                <w:rFonts w:ascii="Arial" w:hAnsi="Arial" w:cs="Arial"/>
                <w:sz w:val="21"/>
                <w:szCs w:val="21"/>
              </w:rPr>
            </w:pPr>
            <w:r>
              <w:rPr>
                <w:rFonts w:ascii="Arial" w:hAnsi="Arial" w:cs="Arial"/>
                <w:sz w:val="21"/>
                <w:szCs w:val="21"/>
              </w:rPr>
              <w:t>00 to 59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spacing w:after="300"/>
              <w:rPr>
                <w:rFonts w:ascii="Arial" w:hAnsi="Arial" w:cs="Arial"/>
                <w:sz w:val="21"/>
                <w:szCs w:val="21"/>
              </w:rPr>
            </w:pPr>
            <w:r>
              <w:rPr>
                <w:rFonts w:ascii="Arial" w:hAnsi="Arial" w:cs="Arial"/>
                <w:sz w:val="21"/>
                <w:szCs w:val="21"/>
              </w:rPr>
              <w:t>Not applicable</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spacing w:after="300"/>
              <w:jc w:val="center"/>
              <w:rPr>
                <w:rFonts w:ascii="Arial" w:hAnsi="Arial" w:cs="Arial"/>
                <w:sz w:val="21"/>
                <w:szCs w:val="21"/>
              </w:rPr>
            </w:pPr>
            <w:r>
              <w:rPr>
                <w:rFonts w:ascii="Arial" w:hAnsi="Arial" w:cs="Arial"/>
                <w:sz w:val="21"/>
                <w:szCs w:val="21"/>
              </w:rPr>
              <w:t>TIMEZONE_REGION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spacing w:after="300"/>
              <w:rPr>
                <w:rFonts w:ascii="Arial" w:hAnsi="Arial" w:cs="Arial"/>
                <w:sz w:val="21"/>
                <w:szCs w:val="21"/>
              </w:rPr>
            </w:pPr>
            <w:r>
              <w:rPr>
                <w:rFonts w:ascii="Arial" w:hAnsi="Arial" w:cs="Arial"/>
                <w:sz w:val="21"/>
                <w:szCs w:val="21"/>
              </w:rPr>
              <w:t>Found in the dynamic performance view V$TIMEZONE_NAMES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spacing w:after="300"/>
              <w:rPr>
                <w:rFonts w:ascii="Arial" w:hAnsi="Arial" w:cs="Arial"/>
                <w:sz w:val="21"/>
                <w:szCs w:val="21"/>
              </w:rPr>
            </w:pPr>
            <w:r>
              <w:rPr>
                <w:rFonts w:ascii="Arial" w:hAnsi="Arial" w:cs="Arial"/>
                <w:sz w:val="21"/>
                <w:szCs w:val="21"/>
              </w:rPr>
              <w:t>Not applicable</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spacing w:after="300"/>
              <w:jc w:val="center"/>
              <w:rPr>
                <w:rFonts w:ascii="Arial" w:hAnsi="Arial" w:cs="Arial"/>
                <w:sz w:val="21"/>
                <w:szCs w:val="21"/>
              </w:rPr>
            </w:pPr>
            <w:r>
              <w:rPr>
                <w:rFonts w:ascii="Arial" w:hAnsi="Arial" w:cs="Arial"/>
                <w:sz w:val="21"/>
                <w:szCs w:val="21"/>
              </w:rPr>
              <w:t>TIMEZONE_ABBR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spacing w:after="300"/>
              <w:rPr>
                <w:rFonts w:ascii="Arial" w:hAnsi="Arial" w:cs="Arial"/>
                <w:sz w:val="21"/>
                <w:szCs w:val="21"/>
              </w:rPr>
            </w:pPr>
            <w:r>
              <w:rPr>
                <w:rFonts w:ascii="Arial" w:hAnsi="Arial" w:cs="Arial"/>
                <w:sz w:val="21"/>
                <w:szCs w:val="21"/>
              </w:rPr>
              <w:t>Found in the dynamic performance view V$TIMEZONE_NAMES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spacing w:after="300"/>
              <w:rPr>
                <w:rFonts w:ascii="Arial" w:hAnsi="Arial" w:cs="Arial"/>
                <w:sz w:val="21"/>
                <w:szCs w:val="21"/>
              </w:rPr>
            </w:pPr>
            <w:r>
              <w:rPr>
                <w:rFonts w:ascii="Arial" w:hAnsi="Arial" w:cs="Arial"/>
                <w:sz w:val="21"/>
                <w:szCs w:val="21"/>
              </w:rPr>
              <w:t>Not applicable</w:t>
            </w:r>
          </w:p>
        </w:tc>
      </w:tr>
    </w:tbl>
    <w:p w:rsidR="009155A7" w:rsidRDefault="009155A7" w:rsidP="009155A7">
      <w:pPr>
        <w:pStyle w:val="Heading2"/>
        <w:rPr>
          <w:ins w:id="1382" w:author="Unknown"/>
          <w:rFonts w:ascii="Arial" w:hAnsi="Arial" w:cs="Arial"/>
          <w:b w:val="0"/>
          <w:bCs w:val="0"/>
          <w:sz w:val="35"/>
          <w:szCs w:val="35"/>
        </w:rPr>
      </w:pPr>
      <w:ins w:id="1383" w:author="Unknown">
        <w:r>
          <w:rPr>
            <w:rFonts w:ascii="Arial" w:hAnsi="Arial" w:cs="Arial"/>
            <w:b w:val="0"/>
            <w:bCs w:val="0"/>
            <w:sz w:val="35"/>
            <w:szCs w:val="35"/>
          </w:rPr>
          <w:t>PL/SQL Large Object (LOB) Data Types</w:t>
        </w:r>
      </w:ins>
    </w:p>
    <w:p w:rsidR="009155A7" w:rsidRDefault="009155A7" w:rsidP="009155A7">
      <w:pPr>
        <w:pStyle w:val="NormalWeb"/>
        <w:spacing w:before="120" w:beforeAutospacing="0" w:after="144" w:afterAutospacing="0"/>
        <w:ind w:left="48" w:right="48"/>
        <w:jc w:val="both"/>
        <w:rPr>
          <w:ins w:id="1384" w:author="Unknown"/>
          <w:rFonts w:ascii="Arial" w:hAnsi="Arial" w:cs="Arial"/>
          <w:color w:val="000000"/>
        </w:rPr>
      </w:pPr>
      <w:ins w:id="1385" w:author="Unknown">
        <w:r>
          <w:rPr>
            <w:rFonts w:ascii="Arial" w:hAnsi="Arial" w:cs="Arial"/>
            <w:color w:val="000000"/>
          </w:rPr>
          <w:t>Large Object (LOB) data types refer to large data items such as text, graphic images, video clips, and sound waveforms. LOB data types allow efficient, random, piecewise access to this data. Following are the predefined PL/SQL LOB data types −</w:t>
        </w:r>
      </w:ins>
    </w:p>
    <w:tbl>
      <w:tblPr>
        <w:tblW w:w="904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546"/>
        <w:gridCol w:w="4364"/>
        <w:gridCol w:w="3131"/>
      </w:tblGrid>
      <w:tr w:rsidR="009155A7" w:rsidTr="009155A7">
        <w:tc>
          <w:tcPr>
            <w:tcW w:w="154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155A7" w:rsidRDefault="009155A7">
            <w:pPr>
              <w:spacing w:after="300"/>
              <w:jc w:val="center"/>
              <w:rPr>
                <w:rFonts w:ascii="Arial" w:hAnsi="Arial" w:cs="Arial"/>
                <w:b/>
                <w:bCs/>
                <w:sz w:val="21"/>
                <w:szCs w:val="21"/>
              </w:rPr>
            </w:pPr>
            <w:r>
              <w:rPr>
                <w:rFonts w:ascii="Arial" w:hAnsi="Arial" w:cs="Arial"/>
                <w:b/>
                <w:bCs/>
                <w:sz w:val="21"/>
                <w:szCs w:val="21"/>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155A7" w:rsidRDefault="009155A7">
            <w:pPr>
              <w:spacing w:after="300"/>
              <w:jc w:val="center"/>
              <w:rPr>
                <w:rFonts w:ascii="Arial" w:hAnsi="Arial" w:cs="Arial"/>
                <w:b/>
                <w:bCs/>
                <w:sz w:val="21"/>
                <w:szCs w:val="21"/>
              </w:rPr>
            </w:pPr>
            <w:r>
              <w:rPr>
                <w:rFonts w:ascii="Arial" w:hAnsi="Arial" w:cs="Arial"/>
                <w:b/>
                <w:bCs/>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155A7" w:rsidRDefault="009155A7">
            <w:pPr>
              <w:spacing w:after="300"/>
              <w:jc w:val="center"/>
              <w:rPr>
                <w:rFonts w:ascii="Arial" w:hAnsi="Arial" w:cs="Arial"/>
                <w:b/>
                <w:bCs/>
                <w:sz w:val="21"/>
                <w:szCs w:val="21"/>
              </w:rPr>
            </w:pPr>
            <w:r>
              <w:rPr>
                <w:rFonts w:ascii="Arial" w:hAnsi="Arial" w:cs="Arial"/>
                <w:b/>
                <w:bCs/>
                <w:sz w:val="21"/>
                <w:szCs w:val="21"/>
              </w:rPr>
              <w:t>Size</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spacing w:after="300"/>
              <w:jc w:val="center"/>
              <w:rPr>
                <w:rFonts w:ascii="Arial" w:hAnsi="Arial" w:cs="Arial"/>
                <w:sz w:val="21"/>
                <w:szCs w:val="21"/>
              </w:rPr>
            </w:pPr>
            <w:r>
              <w:rPr>
                <w:rFonts w:ascii="Arial" w:hAnsi="Arial" w:cs="Arial"/>
                <w:sz w:val="21"/>
                <w:szCs w:val="21"/>
              </w:rPr>
              <w:t>BFILE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spacing w:after="300"/>
              <w:rPr>
                <w:rFonts w:ascii="Arial" w:hAnsi="Arial" w:cs="Arial"/>
                <w:sz w:val="21"/>
                <w:szCs w:val="21"/>
              </w:rPr>
            </w:pPr>
            <w:r>
              <w:rPr>
                <w:rFonts w:ascii="Arial" w:hAnsi="Arial" w:cs="Arial"/>
                <w:sz w:val="21"/>
                <w:szCs w:val="21"/>
              </w:rPr>
              <w:t>Used to store large binary objects in operating system files outside the 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spacing w:after="300"/>
              <w:rPr>
                <w:rFonts w:ascii="Arial" w:hAnsi="Arial" w:cs="Arial"/>
                <w:sz w:val="21"/>
                <w:szCs w:val="21"/>
              </w:rPr>
            </w:pPr>
            <w:r>
              <w:rPr>
                <w:rFonts w:ascii="Arial" w:hAnsi="Arial" w:cs="Arial"/>
                <w:sz w:val="21"/>
                <w:szCs w:val="21"/>
              </w:rPr>
              <w:t>System-dependent. Cannot exceed 4 gigabytes (GB).</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spacing w:after="300"/>
              <w:jc w:val="center"/>
              <w:rPr>
                <w:rFonts w:ascii="Arial" w:hAnsi="Arial" w:cs="Arial"/>
                <w:sz w:val="21"/>
                <w:szCs w:val="21"/>
              </w:rPr>
            </w:pPr>
            <w:r>
              <w:rPr>
                <w:rFonts w:ascii="Arial" w:hAnsi="Arial" w:cs="Arial"/>
                <w:sz w:val="21"/>
                <w:szCs w:val="21"/>
              </w:rPr>
              <w:t>BLOB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spacing w:after="300"/>
              <w:rPr>
                <w:rFonts w:ascii="Arial" w:hAnsi="Arial" w:cs="Arial"/>
                <w:sz w:val="21"/>
                <w:szCs w:val="21"/>
              </w:rPr>
            </w:pPr>
            <w:r>
              <w:rPr>
                <w:rFonts w:ascii="Arial" w:hAnsi="Arial" w:cs="Arial"/>
                <w:sz w:val="21"/>
                <w:szCs w:val="21"/>
              </w:rPr>
              <w:t>Used to store large binary objects in the 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spacing w:after="300"/>
              <w:rPr>
                <w:rFonts w:ascii="Arial" w:hAnsi="Arial" w:cs="Arial"/>
                <w:sz w:val="21"/>
                <w:szCs w:val="21"/>
              </w:rPr>
            </w:pPr>
            <w:r>
              <w:rPr>
                <w:rFonts w:ascii="Arial" w:hAnsi="Arial" w:cs="Arial"/>
                <w:sz w:val="21"/>
                <w:szCs w:val="21"/>
              </w:rPr>
              <w:t>8 to 128 terabytes (TB)</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spacing w:after="300"/>
              <w:jc w:val="center"/>
              <w:rPr>
                <w:rFonts w:ascii="Arial" w:hAnsi="Arial" w:cs="Arial"/>
                <w:sz w:val="21"/>
                <w:szCs w:val="21"/>
              </w:rPr>
            </w:pPr>
            <w:r>
              <w:rPr>
                <w:rFonts w:ascii="Arial" w:hAnsi="Arial" w:cs="Arial"/>
                <w:sz w:val="21"/>
                <w:szCs w:val="21"/>
              </w:rPr>
              <w:t>CLOB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spacing w:after="300"/>
              <w:rPr>
                <w:rFonts w:ascii="Arial" w:hAnsi="Arial" w:cs="Arial"/>
                <w:sz w:val="21"/>
                <w:szCs w:val="21"/>
              </w:rPr>
            </w:pPr>
            <w:r>
              <w:rPr>
                <w:rFonts w:ascii="Arial" w:hAnsi="Arial" w:cs="Arial"/>
                <w:sz w:val="21"/>
                <w:szCs w:val="21"/>
              </w:rPr>
              <w:t>Used to store large blocks of character data in the 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spacing w:after="300"/>
              <w:rPr>
                <w:rFonts w:ascii="Arial" w:hAnsi="Arial" w:cs="Arial"/>
                <w:sz w:val="21"/>
                <w:szCs w:val="21"/>
              </w:rPr>
            </w:pPr>
            <w:r>
              <w:rPr>
                <w:rFonts w:ascii="Arial" w:hAnsi="Arial" w:cs="Arial"/>
                <w:sz w:val="21"/>
                <w:szCs w:val="21"/>
              </w:rPr>
              <w:t>8 to 128 TB</w:t>
            </w:r>
          </w:p>
        </w:tc>
      </w:tr>
      <w:tr w:rsidR="009155A7" w:rsidTr="009155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55A7" w:rsidRDefault="009155A7">
            <w:pPr>
              <w:spacing w:after="300"/>
              <w:jc w:val="center"/>
              <w:rPr>
                <w:rFonts w:ascii="Arial" w:hAnsi="Arial" w:cs="Arial"/>
                <w:sz w:val="21"/>
                <w:szCs w:val="21"/>
              </w:rPr>
            </w:pPr>
            <w:r>
              <w:rPr>
                <w:rFonts w:ascii="Arial" w:hAnsi="Arial" w:cs="Arial"/>
                <w:sz w:val="21"/>
                <w:szCs w:val="21"/>
              </w:rPr>
              <w:t>NCLOB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spacing w:after="300"/>
              <w:rPr>
                <w:rFonts w:ascii="Arial" w:hAnsi="Arial" w:cs="Arial"/>
                <w:sz w:val="21"/>
                <w:szCs w:val="21"/>
              </w:rPr>
            </w:pPr>
            <w:r>
              <w:rPr>
                <w:rFonts w:ascii="Arial" w:hAnsi="Arial" w:cs="Arial"/>
                <w:sz w:val="21"/>
                <w:szCs w:val="21"/>
              </w:rPr>
              <w:t>Used to store large blocks of NCHAR data in the 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55A7" w:rsidRDefault="009155A7">
            <w:pPr>
              <w:spacing w:after="300"/>
              <w:rPr>
                <w:rFonts w:ascii="Arial" w:hAnsi="Arial" w:cs="Arial"/>
                <w:sz w:val="21"/>
                <w:szCs w:val="21"/>
              </w:rPr>
            </w:pPr>
            <w:r>
              <w:rPr>
                <w:rFonts w:ascii="Arial" w:hAnsi="Arial" w:cs="Arial"/>
                <w:sz w:val="21"/>
                <w:szCs w:val="21"/>
              </w:rPr>
              <w:t>8 to 128 TB</w:t>
            </w:r>
          </w:p>
        </w:tc>
      </w:tr>
    </w:tbl>
    <w:p w:rsidR="009155A7" w:rsidRDefault="009155A7" w:rsidP="009155A7">
      <w:pPr>
        <w:pStyle w:val="Heading2"/>
        <w:rPr>
          <w:ins w:id="1386" w:author="Unknown"/>
          <w:rFonts w:ascii="Arial" w:hAnsi="Arial" w:cs="Arial"/>
          <w:b w:val="0"/>
          <w:bCs w:val="0"/>
          <w:sz w:val="35"/>
          <w:szCs w:val="35"/>
        </w:rPr>
      </w:pPr>
      <w:ins w:id="1387" w:author="Unknown">
        <w:r>
          <w:rPr>
            <w:rFonts w:ascii="Arial" w:hAnsi="Arial" w:cs="Arial"/>
            <w:b w:val="0"/>
            <w:bCs w:val="0"/>
            <w:sz w:val="35"/>
            <w:szCs w:val="35"/>
          </w:rPr>
          <w:t>PL/SQL User-Defined Subtypes</w:t>
        </w:r>
      </w:ins>
    </w:p>
    <w:p w:rsidR="009155A7" w:rsidRDefault="009155A7" w:rsidP="009155A7">
      <w:pPr>
        <w:pStyle w:val="NormalWeb"/>
        <w:spacing w:before="120" w:beforeAutospacing="0" w:after="144" w:afterAutospacing="0"/>
        <w:ind w:left="48" w:right="48"/>
        <w:jc w:val="both"/>
        <w:rPr>
          <w:ins w:id="1388" w:author="Unknown"/>
          <w:rFonts w:ascii="Arial" w:hAnsi="Arial" w:cs="Arial"/>
          <w:color w:val="000000"/>
        </w:rPr>
      </w:pPr>
      <w:ins w:id="1389" w:author="Unknown">
        <w:r>
          <w:rPr>
            <w:rFonts w:ascii="Arial" w:hAnsi="Arial" w:cs="Arial"/>
            <w:color w:val="000000"/>
          </w:rPr>
          <w:t>A subtype is a subset of another data type, which is called its base type. A subtype has the same valid operations as its base type, but only a subset of its valid values.</w:t>
        </w:r>
      </w:ins>
    </w:p>
    <w:p w:rsidR="009155A7" w:rsidRDefault="009155A7" w:rsidP="009155A7">
      <w:pPr>
        <w:pStyle w:val="NormalWeb"/>
        <w:spacing w:before="120" w:beforeAutospacing="0" w:after="144" w:afterAutospacing="0"/>
        <w:ind w:left="48" w:right="48"/>
        <w:jc w:val="both"/>
        <w:rPr>
          <w:ins w:id="1390" w:author="Unknown"/>
          <w:rFonts w:ascii="Arial" w:hAnsi="Arial" w:cs="Arial"/>
          <w:color w:val="000000"/>
        </w:rPr>
      </w:pPr>
      <w:ins w:id="1391" w:author="Unknown">
        <w:r>
          <w:rPr>
            <w:rFonts w:ascii="Arial" w:hAnsi="Arial" w:cs="Arial"/>
            <w:color w:val="000000"/>
          </w:rPr>
          <w:t>PL/SQL predefines several subtypes in package </w:t>
        </w:r>
        <w:r>
          <w:rPr>
            <w:rFonts w:ascii="Arial" w:hAnsi="Arial" w:cs="Arial"/>
            <w:b/>
            <w:bCs/>
            <w:color w:val="000000"/>
          </w:rPr>
          <w:t>STANDARD</w:t>
        </w:r>
        <w:r>
          <w:rPr>
            <w:rFonts w:ascii="Arial" w:hAnsi="Arial" w:cs="Arial"/>
            <w:color w:val="000000"/>
          </w:rPr>
          <w:t>. For example, PL/SQL predefines the subtypes </w:t>
        </w:r>
        <w:r>
          <w:rPr>
            <w:rFonts w:ascii="Arial" w:hAnsi="Arial" w:cs="Arial"/>
            <w:b/>
            <w:bCs/>
            <w:color w:val="000000"/>
          </w:rPr>
          <w:t>CHARACTER</w:t>
        </w:r>
        <w:r>
          <w:rPr>
            <w:rFonts w:ascii="Arial" w:hAnsi="Arial" w:cs="Arial"/>
            <w:color w:val="000000"/>
          </w:rPr>
          <w:t> and </w:t>
        </w:r>
        <w:r>
          <w:rPr>
            <w:rFonts w:ascii="Arial" w:hAnsi="Arial" w:cs="Arial"/>
            <w:b/>
            <w:bCs/>
            <w:color w:val="000000"/>
          </w:rPr>
          <w:t>INTEGER</w:t>
        </w:r>
        <w:r>
          <w:rPr>
            <w:rFonts w:ascii="Arial" w:hAnsi="Arial" w:cs="Arial"/>
            <w:color w:val="000000"/>
          </w:rPr>
          <w:t> as follows −</w:t>
        </w:r>
      </w:ins>
    </w:p>
    <w:p w:rsidR="009155A7" w:rsidRDefault="009155A7" w:rsidP="009155A7">
      <w:pPr>
        <w:pStyle w:val="HTMLPreformatted"/>
        <w:rPr>
          <w:ins w:id="1392" w:author="Unknown"/>
          <w:sz w:val="23"/>
          <w:szCs w:val="23"/>
        </w:rPr>
      </w:pPr>
      <w:ins w:id="1393" w:author="Unknown">
        <w:r>
          <w:rPr>
            <w:sz w:val="23"/>
            <w:szCs w:val="23"/>
          </w:rPr>
          <w:lastRenderedPageBreak/>
          <w:t xml:space="preserve">SUBTYPE CHARACTER IS CHAR; </w:t>
        </w:r>
      </w:ins>
    </w:p>
    <w:p w:rsidR="009155A7" w:rsidRDefault="009155A7" w:rsidP="009155A7">
      <w:pPr>
        <w:pStyle w:val="HTMLPreformatted"/>
        <w:rPr>
          <w:ins w:id="1394" w:author="Unknown"/>
          <w:sz w:val="23"/>
          <w:szCs w:val="23"/>
        </w:rPr>
      </w:pPr>
      <w:ins w:id="1395" w:author="Unknown">
        <w:r>
          <w:rPr>
            <w:sz w:val="23"/>
            <w:szCs w:val="23"/>
          </w:rPr>
          <w:t>SUBTYPE INTEGER IS NUMBER(38,0);</w:t>
        </w:r>
      </w:ins>
    </w:p>
    <w:p w:rsidR="009155A7" w:rsidRDefault="009155A7" w:rsidP="009155A7">
      <w:pPr>
        <w:pStyle w:val="NormalWeb"/>
        <w:spacing w:before="120" w:beforeAutospacing="0" w:after="144" w:afterAutospacing="0"/>
        <w:ind w:left="48" w:right="48"/>
        <w:jc w:val="both"/>
        <w:rPr>
          <w:ins w:id="1396" w:author="Unknown"/>
          <w:rFonts w:ascii="Arial" w:hAnsi="Arial" w:cs="Arial"/>
          <w:color w:val="000000"/>
        </w:rPr>
      </w:pPr>
      <w:ins w:id="1397" w:author="Unknown">
        <w:r>
          <w:rPr>
            <w:rFonts w:ascii="Arial" w:hAnsi="Arial" w:cs="Arial"/>
            <w:color w:val="000000"/>
          </w:rPr>
          <w:t>You can define and use your own subtypes. The following program illustrates defining and using a user-defined subtype −</w:t>
        </w:r>
      </w:ins>
    </w:p>
    <w:p w:rsidR="009155A7" w:rsidRDefault="009155A7" w:rsidP="009155A7">
      <w:pPr>
        <w:pStyle w:val="HTMLPreformatted"/>
        <w:pBdr>
          <w:top w:val="single" w:sz="6" w:space="2" w:color="888888"/>
          <w:left w:val="single" w:sz="6" w:space="2" w:color="888888"/>
          <w:bottom w:val="single" w:sz="6" w:space="2" w:color="888888"/>
          <w:right w:val="single" w:sz="6" w:space="2" w:color="888888"/>
        </w:pBdr>
        <w:rPr>
          <w:ins w:id="1398" w:author="Unknown"/>
          <w:rStyle w:val="pln"/>
          <w:color w:val="000000"/>
          <w:sz w:val="23"/>
          <w:szCs w:val="23"/>
        </w:rPr>
      </w:pPr>
      <w:ins w:id="1399" w:author="Unknown">
        <w:r>
          <w:rPr>
            <w:rStyle w:val="pln"/>
            <w:color w:val="000000"/>
            <w:sz w:val="23"/>
            <w:szCs w:val="23"/>
          </w:rPr>
          <w:t xml:space="preserve">DECLARE </w:t>
        </w:r>
      </w:ins>
    </w:p>
    <w:p w:rsidR="009155A7" w:rsidRDefault="009155A7" w:rsidP="009155A7">
      <w:pPr>
        <w:pStyle w:val="HTMLPreformatted"/>
        <w:pBdr>
          <w:top w:val="single" w:sz="6" w:space="2" w:color="888888"/>
          <w:left w:val="single" w:sz="6" w:space="2" w:color="888888"/>
          <w:bottom w:val="single" w:sz="6" w:space="2" w:color="888888"/>
          <w:right w:val="single" w:sz="6" w:space="2" w:color="888888"/>
        </w:pBdr>
        <w:rPr>
          <w:ins w:id="1400" w:author="Unknown"/>
          <w:rStyle w:val="pln"/>
          <w:color w:val="000000"/>
          <w:sz w:val="23"/>
          <w:szCs w:val="23"/>
        </w:rPr>
      </w:pPr>
      <w:ins w:id="1401" w:author="Unknown">
        <w:r>
          <w:rPr>
            <w:rStyle w:val="pln"/>
            <w:color w:val="000000"/>
            <w:sz w:val="23"/>
            <w:szCs w:val="23"/>
          </w:rPr>
          <w:t xml:space="preserve">   SUBTYPE name IS </w:t>
        </w:r>
        <w:r>
          <w:rPr>
            <w:rStyle w:val="kwd"/>
            <w:rFonts w:eastAsiaTheme="majorEastAsia"/>
            <w:color w:val="000088"/>
            <w:sz w:val="23"/>
            <w:szCs w:val="23"/>
          </w:rPr>
          <w:t>char</w:t>
        </w:r>
        <w:r>
          <w:rPr>
            <w:rStyle w:val="pun"/>
            <w:color w:val="666600"/>
            <w:sz w:val="23"/>
            <w:szCs w:val="23"/>
          </w:rPr>
          <w:t>(</w:t>
        </w:r>
        <w:r>
          <w:rPr>
            <w:rStyle w:val="lit"/>
            <w:rFonts w:eastAsiaTheme="majorEastAsia"/>
            <w:color w:val="006666"/>
            <w:sz w:val="23"/>
            <w:szCs w:val="23"/>
          </w:rPr>
          <w:t>20</w:t>
        </w:r>
        <w:r>
          <w:rPr>
            <w:rStyle w:val="pun"/>
            <w:color w:val="666600"/>
            <w:sz w:val="23"/>
            <w:szCs w:val="23"/>
          </w:rPr>
          <w:t>);</w:t>
        </w:r>
        <w:r>
          <w:rPr>
            <w:rStyle w:val="pln"/>
            <w:color w:val="000000"/>
            <w:sz w:val="23"/>
            <w:szCs w:val="23"/>
          </w:rPr>
          <w:t xml:space="preserve"> </w:t>
        </w:r>
      </w:ins>
    </w:p>
    <w:p w:rsidR="009155A7" w:rsidRDefault="009155A7" w:rsidP="009155A7">
      <w:pPr>
        <w:pStyle w:val="HTMLPreformatted"/>
        <w:pBdr>
          <w:top w:val="single" w:sz="6" w:space="2" w:color="888888"/>
          <w:left w:val="single" w:sz="6" w:space="2" w:color="888888"/>
          <w:bottom w:val="single" w:sz="6" w:space="2" w:color="888888"/>
          <w:right w:val="single" w:sz="6" w:space="2" w:color="888888"/>
        </w:pBdr>
        <w:rPr>
          <w:ins w:id="1402" w:author="Unknown"/>
          <w:rStyle w:val="pln"/>
          <w:color w:val="000000"/>
          <w:sz w:val="23"/>
          <w:szCs w:val="23"/>
        </w:rPr>
      </w:pPr>
      <w:ins w:id="1403" w:author="Unknown">
        <w:r>
          <w:rPr>
            <w:rStyle w:val="pln"/>
            <w:color w:val="000000"/>
            <w:sz w:val="23"/>
            <w:szCs w:val="23"/>
          </w:rPr>
          <w:t xml:space="preserve">   SUBTYPE message IS varchar2</w:t>
        </w:r>
        <w:r>
          <w:rPr>
            <w:rStyle w:val="pun"/>
            <w:color w:val="666600"/>
            <w:sz w:val="23"/>
            <w:szCs w:val="23"/>
          </w:rPr>
          <w:t>(</w:t>
        </w:r>
        <w:r>
          <w:rPr>
            <w:rStyle w:val="lit"/>
            <w:rFonts w:eastAsiaTheme="majorEastAsia"/>
            <w:color w:val="006666"/>
            <w:sz w:val="23"/>
            <w:szCs w:val="23"/>
          </w:rPr>
          <w:t>100</w:t>
        </w:r>
        <w:r>
          <w:rPr>
            <w:rStyle w:val="pun"/>
            <w:color w:val="666600"/>
            <w:sz w:val="23"/>
            <w:szCs w:val="23"/>
          </w:rPr>
          <w:t>);</w:t>
        </w:r>
        <w:r>
          <w:rPr>
            <w:rStyle w:val="pln"/>
            <w:color w:val="000000"/>
            <w:sz w:val="23"/>
            <w:szCs w:val="23"/>
          </w:rPr>
          <w:t xml:space="preserve"> </w:t>
        </w:r>
      </w:ins>
    </w:p>
    <w:p w:rsidR="009155A7" w:rsidRDefault="009155A7" w:rsidP="009155A7">
      <w:pPr>
        <w:pStyle w:val="HTMLPreformatted"/>
        <w:pBdr>
          <w:top w:val="single" w:sz="6" w:space="2" w:color="888888"/>
          <w:left w:val="single" w:sz="6" w:space="2" w:color="888888"/>
          <w:bottom w:val="single" w:sz="6" w:space="2" w:color="888888"/>
          <w:right w:val="single" w:sz="6" w:space="2" w:color="888888"/>
        </w:pBdr>
        <w:rPr>
          <w:ins w:id="1404" w:author="Unknown"/>
          <w:rStyle w:val="pln"/>
          <w:color w:val="000000"/>
          <w:sz w:val="23"/>
          <w:szCs w:val="23"/>
        </w:rPr>
      </w:pPr>
      <w:ins w:id="1405" w:author="Unknown">
        <w:r>
          <w:rPr>
            <w:rStyle w:val="pln"/>
            <w:color w:val="000000"/>
            <w:sz w:val="23"/>
            <w:szCs w:val="23"/>
          </w:rPr>
          <w:t xml:space="preserve">   salutation name</w:t>
        </w:r>
        <w:r>
          <w:rPr>
            <w:rStyle w:val="pun"/>
            <w:color w:val="666600"/>
            <w:sz w:val="23"/>
            <w:szCs w:val="23"/>
          </w:rPr>
          <w:t>;</w:t>
        </w:r>
        <w:r>
          <w:rPr>
            <w:rStyle w:val="pln"/>
            <w:color w:val="000000"/>
            <w:sz w:val="23"/>
            <w:szCs w:val="23"/>
          </w:rPr>
          <w:t xml:space="preserve"> </w:t>
        </w:r>
      </w:ins>
    </w:p>
    <w:p w:rsidR="009155A7" w:rsidRDefault="009155A7" w:rsidP="009155A7">
      <w:pPr>
        <w:pStyle w:val="HTMLPreformatted"/>
        <w:pBdr>
          <w:top w:val="single" w:sz="6" w:space="2" w:color="888888"/>
          <w:left w:val="single" w:sz="6" w:space="2" w:color="888888"/>
          <w:bottom w:val="single" w:sz="6" w:space="2" w:color="888888"/>
          <w:right w:val="single" w:sz="6" w:space="2" w:color="888888"/>
        </w:pBdr>
        <w:rPr>
          <w:ins w:id="1406" w:author="Unknown"/>
          <w:rStyle w:val="pln"/>
          <w:color w:val="000000"/>
          <w:sz w:val="23"/>
          <w:szCs w:val="23"/>
        </w:rPr>
      </w:pPr>
      <w:ins w:id="1407" w:author="Unknown">
        <w:r>
          <w:rPr>
            <w:rStyle w:val="pln"/>
            <w:color w:val="000000"/>
            <w:sz w:val="23"/>
            <w:szCs w:val="23"/>
          </w:rPr>
          <w:t xml:space="preserve">   greetings message</w:t>
        </w:r>
        <w:r>
          <w:rPr>
            <w:rStyle w:val="pun"/>
            <w:color w:val="666600"/>
            <w:sz w:val="23"/>
            <w:szCs w:val="23"/>
          </w:rPr>
          <w:t>;</w:t>
        </w:r>
        <w:r>
          <w:rPr>
            <w:rStyle w:val="pln"/>
            <w:color w:val="000000"/>
            <w:sz w:val="23"/>
            <w:szCs w:val="23"/>
          </w:rPr>
          <w:t xml:space="preserve"> </w:t>
        </w:r>
      </w:ins>
    </w:p>
    <w:p w:rsidR="009155A7" w:rsidRDefault="009155A7" w:rsidP="009155A7">
      <w:pPr>
        <w:pStyle w:val="HTMLPreformatted"/>
        <w:pBdr>
          <w:top w:val="single" w:sz="6" w:space="2" w:color="888888"/>
          <w:left w:val="single" w:sz="6" w:space="2" w:color="888888"/>
          <w:bottom w:val="single" w:sz="6" w:space="2" w:color="888888"/>
          <w:right w:val="single" w:sz="6" w:space="2" w:color="888888"/>
        </w:pBdr>
        <w:rPr>
          <w:ins w:id="1408" w:author="Unknown"/>
          <w:rStyle w:val="pln"/>
          <w:color w:val="000000"/>
          <w:sz w:val="23"/>
          <w:szCs w:val="23"/>
        </w:rPr>
      </w:pPr>
      <w:ins w:id="1409" w:author="Unknown">
        <w:r>
          <w:rPr>
            <w:rStyle w:val="kwd"/>
            <w:rFonts w:eastAsiaTheme="majorEastAsia"/>
            <w:color w:val="000088"/>
            <w:sz w:val="23"/>
            <w:szCs w:val="23"/>
          </w:rPr>
          <w:t>BEGIN</w:t>
        </w:r>
        <w:r>
          <w:rPr>
            <w:rStyle w:val="pln"/>
            <w:color w:val="000000"/>
            <w:sz w:val="23"/>
            <w:szCs w:val="23"/>
          </w:rPr>
          <w:t xml:space="preserve"> </w:t>
        </w:r>
      </w:ins>
    </w:p>
    <w:p w:rsidR="009155A7" w:rsidRDefault="009155A7" w:rsidP="009155A7">
      <w:pPr>
        <w:pStyle w:val="HTMLPreformatted"/>
        <w:pBdr>
          <w:top w:val="single" w:sz="6" w:space="2" w:color="888888"/>
          <w:left w:val="single" w:sz="6" w:space="2" w:color="888888"/>
          <w:bottom w:val="single" w:sz="6" w:space="2" w:color="888888"/>
          <w:right w:val="single" w:sz="6" w:space="2" w:color="888888"/>
        </w:pBdr>
        <w:rPr>
          <w:ins w:id="1410" w:author="Unknown"/>
          <w:rStyle w:val="pln"/>
          <w:color w:val="000000"/>
          <w:sz w:val="23"/>
          <w:szCs w:val="23"/>
        </w:rPr>
      </w:pPr>
      <w:ins w:id="1411" w:author="Unknown">
        <w:r>
          <w:rPr>
            <w:rStyle w:val="pln"/>
            <w:color w:val="000000"/>
            <w:sz w:val="23"/>
            <w:szCs w:val="23"/>
          </w:rPr>
          <w:t xml:space="preserve">   salutation </w:t>
        </w:r>
        <w:r>
          <w:rPr>
            <w:rStyle w:val="pun"/>
            <w:color w:val="666600"/>
            <w:sz w:val="23"/>
            <w:szCs w:val="23"/>
          </w:rPr>
          <w:t>:=</w:t>
        </w:r>
        <w:r>
          <w:rPr>
            <w:rStyle w:val="pln"/>
            <w:color w:val="000000"/>
            <w:sz w:val="23"/>
            <w:szCs w:val="23"/>
          </w:rPr>
          <w:t xml:space="preserve"> </w:t>
        </w:r>
        <w:r>
          <w:rPr>
            <w:rStyle w:val="str"/>
            <w:color w:val="008800"/>
            <w:sz w:val="23"/>
            <w:szCs w:val="23"/>
          </w:rPr>
          <w:t>'Reader '</w:t>
        </w:r>
        <w:r>
          <w:rPr>
            <w:rStyle w:val="pun"/>
            <w:color w:val="666600"/>
            <w:sz w:val="23"/>
            <w:szCs w:val="23"/>
          </w:rPr>
          <w:t>;</w:t>
        </w:r>
        <w:r>
          <w:rPr>
            <w:rStyle w:val="pln"/>
            <w:color w:val="000000"/>
            <w:sz w:val="23"/>
            <w:szCs w:val="23"/>
          </w:rPr>
          <w:t xml:space="preserve"> </w:t>
        </w:r>
      </w:ins>
    </w:p>
    <w:p w:rsidR="009155A7" w:rsidRDefault="009155A7" w:rsidP="009155A7">
      <w:pPr>
        <w:pStyle w:val="HTMLPreformatted"/>
        <w:pBdr>
          <w:top w:val="single" w:sz="6" w:space="2" w:color="888888"/>
          <w:left w:val="single" w:sz="6" w:space="2" w:color="888888"/>
          <w:bottom w:val="single" w:sz="6" w:space="2" w:color="888888"/>
          <w:right w:val="single" w:sz="6" w:space="2" w:color="888888"/>
        </w:pBdr>
        <w:rPr>
          <w:ins w:id="1412" w:author="Unknown"/>
          <w:rStyle w:val="pln"/>
          <w:color w:val="000000"/>
          <w:sz w:val="23"/>
          <w:szCs w:val="23"/>
        </w:rPr>
      </w:pPr>
      <w:ins w:id="1413" w:author="Unknown">
        <w:r>
          <w:rPr>
            <w:rStyle w:val="pln"/>
            <w:color w:val="000000"/>
            <w:sz w:val="23"/>
            <w:szCs w:val="23"/>
          </w:rPr>
          <w:t xml:space="preserve">   greetings </w:t>
        </w:r>
        <w:r>
          <w:rPr>
            <w:rStyle w:val="pun"/>
            <w:color w:val="666600"/>
            <w:sz w:val="23"/>
            <w:szCs w:val="23"/>
          </w:rPr>
          <w:t>:=</w:t>
        </w:r>
        <w:r>
          <w:rPr>
            <w:rStyle w:val="pln"/>
            <w:color w:val="000000"/>
            <w:sz w:val="23"/>
            <w:szCs w:val="23"/>
          </w:rPr>
          <w:t xml:space="preserve"> </w:t>
        </w:r>
        <w:r>
          <w:rPr>
            <w:rStyle w:val="str"/>
            <w:color w:val="008800"/>
            <w:sz w:val="23"/>
            <w:szCs w:val="23"/>
          </w:rPr>
          <w:t>'Welcome to the World of PL/SQL'</w:t>
        </w:r>
        <w:r>
          <w:rPr>
            <w:rStyle w:val="pun"/>
            <w:color w:val="666600"/>
            <w:sz w:val="23"/>
            <w:szCs w:val="23"/>
          </w:rPr>
          <w:t>;</w:t>
        </w:r>
        <w:r>
          <w:rPr>
            <w:rStyle w:val="pln"/>
            <w:color w:val="000000"/>
            <w:sz w:val="23"/>
            <w:szCs w:val="23"/>
          </w:rPr>
          <w:t xml:space="preserve"> </w:t>
        </w:r>
      </w:ins>
    </w:p>
    <w:p w:rsidR="009155A7" w:rsidRDefault="009155A7" w:rsidP="009155A7">
      <w:pPr>
        <w:pStyle w:val="HTMLPreformatted"/>
        <w:pBdr>
          <w:top w:val="single" w:sz="6" w:space="2" w:color="888888"/>
          <w:left w:val="single" w:sz="6" w:space="2" w:color="888888"/>
          <w:bottom w:val="single" w:sz="6" w:space="2" w:color="888888"/>
          <w:right w:val="single" w:sz="6" w:space="2" w:color="888888"/>
        </w:pBdr>
        <w:rPr>
          <w:ins w:id="1414" w:author="Unknown"/>
          <w:rStyle w:val="pln"/>
          <w:color w:val="000000"/>
          <w:sz w:val="23"/>
          <w:szCs w:val="23"/>
        </w:rPr>
      </w:pPr>
      <w:ins w:id="1415"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'Hello '</w:t>
        </w:r>
        <w:r>
          <w:rPr>
            <w:rStyle w:val="pln"/>
            <w:color w:val="000000"/>
            <w:sz w:val="23"/>
            <w:szCs w:val="23"/>
          </w:rPr>
          <w:t xml:space="preserve"> </w:t>
        </w:r>
        <w:r>
          <w:rPr>
            <w:rStyle w:val="pun"/>
            <w:color w:val="666600"/>
            <w:sz w:val="23"/>
            <w:szCs w:val="23"/>
          </w:rPr>
          <w:t>||</w:t>
        </w:r>
        <w:r>
          <w:rPr>
            <w:rStyle w:val="pln"/>
            <w:color w:val="000000"/>
            <w:sz w:val="23"/>
            <w:szCs w:val="23"/>
          </w:rPr>
          <w:t xml:space="preserve"> salutation </w:t>
        </w:r>
        <w:r>
          <w:rPr>
            <w:rStyle w:val="pun"/>
            <w:color w:val="666600"/>
            <w:sz w:val="23"/>
            <w:szCs w:val="23"/>
          </w:rPr>
          <w:t>||</w:t>
        </w:r>
        <w:r>
          <w:rPr>
            <w:rStyle w:val="pln"/>
            <w:color w:val="000000"/>
            <w:sz w:val="23"/>
            <w:szCs w:val="23"/>
          </w:rPr>
          <w:t xml:space="preserve"> greetings</w:t>
        </w:r>
        <w:r>
          <w:rPr>
            <w:rStyle w:val="pun"/>
            <w:color w:val="666600"/>
            <w:sz w:val="23"/>
            <w:szCs w:val="23"/>
          </w:rPr>
          <w:t>);</w:t>
        </w:r>
        <w:r>
          <w:rPr>
            <w:rStyle w:val="pln"/>
            <w:color w:val="000000"/>
            <w:sz w:val="23"/>
            <w:szCs w:val="23"/>
          </w:rPr>
          <w:t xml:space="preserve"> </w:t>
        </w:r>
      </w:ins>
    </w:p>
    <w:p w:rsidR="009155A7" w:rsidRDefault="009155A7" w:rsidP="009155A7">
      <w:pPr>
        <w:pStyle w:val="HTMLPreformatted"/>
        <w:pBdr>
          <w:top w:val="single" w:sz="6" w:space="2" w:color="888888"/>
          <w:left w:val="single" w:sz="6" w:space="2" w:color="888888"/>
          <w:bottom w:val="single" w:sz="6" w:space="2" w:color="888888"/>
          <w:right w:val="single" w:sz="6" w:space="2" w:color="888888"/>
        </w:pBdr>
        <w:rPr>
          <w:ins w:id="1416" w:author="Unknown"/>
          <w:rStyle w:val="pln"/>
          <w:color w:val="000000"/>
          <w:sz w:val="23"/>
          <w:szCs w:val="23"/>
        </w:rPr>
      </w:pPr>
      <w:ins w:id="1417" w:author="Unknown">
        <w:r>
          <w:rPr>
            <w:rStyle w:val="kwd"/>
            <w:rFonts w:eastAsiaTheme="majorEastAsia"/>
            <w:color w:val="000088"/>
            <w:sz w:val="23"/>
            <w:szCs w:val="23"/>
          </w:rPr>
          <w:t>END</w:t>
        </w:r>
        <w:r>
          <w:rPr>
            <w:rStyle w:val="pun"/>
            <w:color w:val="666600"/>
            <w:sz w:val="23"/>
            <w:szCs w:val="23"/>
          </w:rPr>
          <w:t>;</w:t>
        </w:r>
        <w:r>
          <w:rPr>
            <w:rStyle w:val="pln"/>
            <w:color w:val="000000"/>
            <w:sz w:val="23"/>
            <w:szCs w:val="23"/>
          </w:rPr>
          <w:t xml:space="preserve"> </w:t>
        </w:r>
      </w:ins>
    </w:p>
    <w:p w:rsidR="009155A7" w:rsidRDefault="009155A7" w:rsidP="009155A7">
      <w:pPr>
        <w:pStyle w:val="HTMLPreformatted"/>
        <w:pBdr>
          <w:top w:val="single" w:sz="6" w:space="2" w:color="888888"/>
          <w:left w:val="single" w:sz="6" w:space="2" w:color="888888"/>
          <w:bottom w:val="single" w:sz="6" w:space="2" w:color="888888"/>
          <w:right w:val="single" w:sz="6" w:space="2" w:color="888888"/>
        </w:pBdr>
        <w:rPr>
          <w:ins w:id="1418" w:author="Unknown"/>
          <w:sz w:val="23"/>
          <w:szCs w:val="23"/>
        </w:rPr>
      </w:pPr>
      <w:ins w:id="1419" w:author="Unknown">
        <w:r>
          <w:rPr>
            <w:rStyle w:val="pun"/>
            <w:color w:val="666600"/>
            <w:sz w:val="23"/>
            <w:szCs w:val="23"/>
          </w:rPr>
          <w:t>/</w:t>
        </w:r>
        <w:r>
          <w:rPr>
            <w:rStyle w:val="pln"/>
            <w:color w:val="000000"/>
            <w:sz w:val="23"/>
            <w:szCs w:val="23"/>
          </w:rPr>
          <w:t xml:space="preserve"> </w:t>
        </w:r>
      </w:ins>
    </w:p>
    <w:p w:rsidR="009155A7" w:rsidRDefault="009155A7" w:rsidP="009155A7">
      <w:pPr>
        <w:pStyle w:val="NormalWeb"/>
        <w:spacing w:before="120" w:beforeAutospacing="0" w:after="144" w:afterAutospacing="0"/>
        <w:ind w:left="48" w:right="48"/>
        <w:jc w:val="both"/>
        <w:rPr>
          <w:ins w:id="1420" w:author="Unknown"/>
          <w:rFonts w:ascii="Arial" w:hAnsi="Arial" w:cs="Arial"/>
          <w:color w:val="000000"/>
        </w:rPr>
      </w:pPr>
      <w:ins w:id="1421" w:author="Unknown">
        <w:r>
          <w:rPr>
            <w:rFonts w:ascii="Arial" w:hAnsi="Arial" w:cs="Arial"/>
            <w:color w:val="000000"/>
          </w:rPr>
          <w:t>When the above code is executed at the SQL prompt, it produces the following result −</w:t>
        </w:r>
      </w:ins>
    </w:p>
    <w:p w:rsidR="009155A7" w:rsidRDefault="009155A7" w:rsidP="009155A7">
      <w:pPr>
        <w:pStyle w:val="HTMLPreformatted"/>
        <w:rPr>
          <w:ins w:id="1422" w:author="Unknown"/>
          <w:sz w:val="23"/>
          <w:szCs w:val="23"/>
        </w:rPr>
      </w:pPr>
      <w:ins w:id="1423" w:author="Unknown">
        <w:r>
          <w:rPr>
            <w:sz w:val="23"/>
            <w:szCs w:val="23"/>
          </w:rPr>
          <w:t xml:space="preserve">Hello Reader Welcome to the World of PL/SQL </w:t>
        </w:r>
      </w:ins>
    </w:p>
    <w:p w:rsidR="009155A7" w:rsidRDefault="009155A7" w:rsidP="009155A7">
      <w:pPr>
        <w:pStyle w:val="HTMLPreformatted"/>
        <w:rPr>
          <w:ins w:id="1424" w:author="Unknown"/>
          <w:sz w:val="23"/>
          <w:szCs w:val="23"/>
        </w:rPr>
      </w:pPr>
      <w:ins w:id="1425" w:author="Unknown">
        <w:r>
          <w:rPr>
            <w:sz w:val="23"/>
            <w:szCs w:val="23"/>
          </w:rPr>
          <w:t xml:space="preserve"> </w:t>
        </w:r>
      </w:ins>
    </w:p>
    <w:p w:rsidR="009155A7" w:rsidRDefault="009155A7" w:rsidP="009155A7">
      <w:pPr>
        <w:pStyle w:val="HTMLPreformatted"/>
        <w:rPr>
          <w:ins w:id="1426" w:author="Unknown"/>
          <w:sz w:val="23"/>
          <w:szCs w:val="23"/>
        </w:rPr>
      </w:pPr>
      <w:ins w:id="1427" w:author="Unknown">
        <w:r>
          <w:rPr>
            <w:sz w:val="23"/>
            <w:szCs w:val="23"/>
          </w:rPr>
          <w:t xml:space="preserve">PL/SQL procedure successfully completed. </w:t>
        </w:r>
      </w:ins>
    </w:p>
    <w:p w:rsidR="009155A7" w:rsidRDefault="009155A7" w:rsidP="009155A7">
      <w:pPr>
        <w:pStyle w:val="Heading2"/>
        <w:rPr>
          <w:ins w:id="1428" w:author="Unknown"/>
          <w:rFonts w:ascii="Arial" w:hAnsi="Arial" w:cs="Arial"/>
          <w:b w:val="0"/>
          <w:bCs w:val="0"/>
          <w:sz w:val="35"/>
          <w:szCs w:val="35"/>
        </w:rPr>
      </w:pPr>
      <w:ins w:id="1429" w:author="Unknown">
        <w:r>
          <w:rPr>
            <w:rFonts w:ascii="Arial" w:hAnsi="Arial" w:cs="Arial"/>
            <w:b w:val="0"/>
            <w:bCs w:val="0"/>
            <w:sz w:val="35"/>
            <w:szCs w:val="35"/>
          </w:rPr>
          <w:t>NULLs in PL/SQL</w:t>
        </w:r>
      </w:ins>
    </w:p>
    <w:p w:rsidR="009155A7" w:rsidRDefault="009155A7" w:rsidP="009155A7">
      <w:pPr>
        <w:pStyle w:val="NormalWeb"/>
        <w:spacing w:before="120" w:beforeAutospacing="0" w:after="144" w:afterAutospacing="0"/>
        <w:ind w:left="48" w:right="48"/>
        <w:jc w:val="both"/>
        <w:rPr>
          <w:ins w:id="1430" w:author="Unknown"/>
          <w:rFonts w:ascii="Arial" w:hAnsi="Arial" w:cs="Arial"/>
          <w:color w:val="000000"/>
        </w:rPr>
      </w:pPr>
      <w:ins w:id="1431" w:author="Unknown">
        <w:r>
          <w:rPr>
            <w:rFonts w:ascii="Arial" w:hAnsi="Arial" w:cs="Arial"/>
            <w:color w:val="000000"/>
          </w:rPr>
          <w:t>PL/SQL NULL values represent </w:t>
        </w:r>
        <w:r>
          <w:rPr>
            <w:rFonts w:ascii="Arial" w:hAnsi="Arial" w:cs="Arial"/>
            <w:b/>
            <w:bCs/>
            <w:color w:val="000000"/>
          </w:rPr>
          <w:t>missing</w:t>
        </w:r>
        <w:r>
          <w:rPr>
            <w:rFonts w:ascii="Arial" w:hAnsi="Arial" w:cs="Arial"/>
            <w:color w:val="000000"/>
          </w:rPr>
          <w:t> or </w:t>
        </w:r>
        <w:r>
          <w:rPr>
            <w:rFonts w:ascii="Arial" w:hAnsi="Arial" w:cs="Arial"/>
            <w:b/>
            <w:bCs/>
            <w:color w:val="000000"/>
          </w:rPr>
          <w:t>unknown data</w:t>
        </w:r>
        <w:r>
          <w:rPr>
            <w:rFonts w:ascii="Arial" w:hAnsi="Arial" w:cs="Arial"/>
            <w:color w:val="000000"/>
          </w:rPr>
          <w:t> and they are not an integer, a character, or any other specific data type. Note that </w:t>
        </w:r>
        <w:r>
          <w:rPr>
            <w:rFonts w:ascii="Arial" w:hAnsi="Arial" w:cs="Arial"/>
            <w:b/>
            <w:bCs/>
            <w:color w:val="000000"/>
          </w:rPr>
          <w:t>NULL</w:t>
        </w:r>
        <w:r>
          <w:rPr>
            <w:rFonts w:ascii="Arial" w:hAnsi="Arial" w:cs="Arial"/>
            <w:color w:val="000000"/>
          </w:rPr>
          <w:t> is not the same as an empty data string or the null character value </w:t>
        </w:r>
        <w:r>
          <w:rPr>
            <w:rFonts w:ascii="Arial" w:hAnsi="Arial" w:cs="Arial"/>
            <w:b/>
            <w:bCs/>
            <w:color w:val="000000"/>
          </w:rPr>
          <w:t>'\0'</w:t>
        </w:r>
        <w:r>
          <w:rPr>
            <w:rFonts w:ascii="Arial" w:hAnsi="Arial" w:cs="Arial"/>
            <w:color w:val="000000"/>
          </w:rPr>
          <w:t>. A null can be assigned but it cannot be equated with anything, including itself.</w:t>
        </w:r>
      </w:ins>
    </w:p>
    <w:p w:rsidR="00A13D44" w:rsidRDefault="00A13D44" w:rsidP="008D2EF5"/>
    <w:p w:rsidR="00967119" w:rsidRDefault="00967119" w:rsidP="008D2EF5"/>
    <w:p w:rsidR="00967119" w:rsidRDefault="00967119" w:rsidP="00967119">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PL/SQL - Variables</w:t>
      </w:r>
    </w:p>
    <w:p w:rsidR="00967119" w:rsidRDefault="00967119" w:rsidP="00967119">
      <w:pPr>
        <w:pStyle w:val="NormalWeb"/>
        <w:spacing w:before="120" w:beforeAutospacing="0" w:after="144" w:afterAutospacing="0"/>
        <w:ind w:left="48" w:right="48"/>
        <w:jc w:val="both"/>
        <w:rPr>
          <w:rFonts w:ascii="Arial" w:hAnsi="Arial" w:cs="Arial"/>
          <w:color w:val="000000"/>
        </w:rPr>
      </w:pPr>
    </w:p>
    <w:p w:rsidR="00967119" w:rsidRDefault="00967119" w:rsidP="00967119">
      <w:pPr>
        <w:pStyle w:val="NormalWeb"/>
        <w:spacing w:before="120" w:beforeAutospacing="0" w:after="144" w:afterAutospacing="0"/>
        <w:ind w:left="48" w:right="48"/>
        <w:jc w:val="both"/>
        <w:rPr>
          <w:ins w:id="1432" w:author="Unknown"/>
          <w:rFonts w:ascii="Arial" w:hAnsi="Arial" w:cs="Arial"/>
          <w:color w:val="000000"/>
        </w:rPr>
      </w:pPr>
      <w:ins w:id="1433" w:author="Unknown">
        <w:r>
          <w:rPr>
            <w:rFonts w:ascii="Arial" w:hAnsi="Arial" w:cs="Arial"/>
            <w:color w:val="000000"/>
          </w:rPr>
          <w:t>In this chapter, we will discuss Variables in Pl/SQL. A variable is nothing but a name given to a storage area that our programs can manipulate. Each variable in PL/SQL has a specific data type, which determines the size and the layout of the variable's memory; the range of values that can be stored within that memory and the set of operations that can be applied to the variable.</w:t>
        </w:r>
      </w:ins>
    </w:p>
    <w:p w:rsidR="00967119" w:rsidRDefault="00967119" w:rsidP="00967119">
      <w:pPr>
        <w:pStyle w:val="NormalWeb"/>
        <w:spacing w:before="120" w:beforeAutospacing="0" w:after="144" w:afterAutospacing="0"/>
        <w:ind w:left="48" w:right="48"/>
        <w:jc w:val="both"/>
        <w:rPr>
          <w:ins w:id="1434" w:author="Unknown"/>
          <w:rFonts w:ascii="Arial" w:hAnsi="Arial" w:cs="Arial"/>
          <w:color w:val="000000"/>
        </w:rPr>
      </w:pPr>
      <w:ins w:id="1435" w:author="Unknown">
        <w:r>
          <w:rPr>
            <w:rFonts w:ascii="Arial" w:hAnsi="Arial" w:cs="Arial"/>
            <w:color w:val="000000"/>
          </w:rPr>
          <w:t>The name of a PL/SQL variable consists of a letter optionally followed by more letters, numerals, dollar signs, underscores, and number signs and should not exceed 30 characters. By default, variable names are not case-sensitive. You cannot use a reserved PL/SQL keyword as a variable name.</w:t>
        </w:r>
      </w:ins>
    </w:p>
    <w:p w:rsidR="00967119" w:rsidRDefault="00967119" w:rsidP="00967119">
      <w:pPr>
        <w:pStyle w:val="NormalWeb"/>
        <w:spacing w:before="120" w:beforeAutospacing="0" w:after="144" w:afterAutospacing="0"/>
        <w:ind w:left="48" w:right="48"/>
        <w:jc w:val="both"/>
        <w:rPr>
          <w:ins w:id="1436" w:author="Unknown"/>
          <w:rFonts w:ascii="Arial" w:hAnsi="Arial" w:cs="Arial"/>
          <w:color w:val="000000"/>
        </w:rPr>
      </w:pPr>
      <w:ins w:id="1437" w:author="Unknown">
        <w:r>
          <w:rPr>
            <w:rFonts w:ascii="Arial" w:hAnsi="Arial" w:cs="Arial"/>
            <w:color w:val="000000"/>
          </w:rPr>
          <w:t>PL/SQL programming language allows to define various types of variables, such as date time data types, records, collections, etc. which we will cover in subsequent chapters. For this chapter, let us study only basic variable types.</w:t>
        </w:r>
      </w:ins>
    </w:p>
    <w:p w:rsidR="00967119" w:rsidRDefault="00967119" w:rsidP="00967119">
      <w:pPr>
        <w:pStyle w:val="Heading2"/>
        <w:rPr>
          <w:ins w:id="1438" w:author="Unknown"/>
          <w:rFonts w:ascii="Arial" w:hAnsi="Arial" w:cs="Arial"/>
          <w:b w:val="0"/>
          <w:bCs w:val="0"/>
          <w:sz w:val="35"/>
          <w:szCs w:val="35"/>
        </w:rPr>
      </w:pPr>
      <w:ins w:id="1439" w:author="Unknown">
        <w:r>
          <w:rPr>
            <w:rFonts w:ascii="Arial" w:hAnsi="Arial" w:cs="Arial"/>
            <w:b w:val="0"/>
            <w:bCs w:val="0"/>
            <w:sz w:val="35"/>
            <w:szCs w:val="35"/>
          </w:rPr>
          <w:lastRenderedPageBreak/>
          <w:t>Variable Declaration in PL/SQL</w:t>
        </w:r>
      </w:ins>
    </w:p>
    <w:p w:rsidR="00967119" w:rsidRDefault="00967119" w:rsidP="00967119">
      <w:pPr>
        <w:pStyle w:val="NormalWeb"/>
        <w:spacing w:before="120" w:beforeAutospacing="0" w:after="144" w:afterAutospacing="0"/>
        <w:ind w:left="48" w:right="48"/>
        <w:jc w:val="both"/>
        <w:rPr>
          <w:ins w:id="1440" w:author="Unknown"/>
          <w:rFonts w:ascii="Arial" w:hAnsi="Arial" w:cs="Arial"/>
          <w:color w:val="000000"/>
        </w:rPr>
      </w:pPr>
      <w:ins w:id="1441" w:author="Unknown">
        <w:r>
          <w:rPr>
            <w:rFonts w:ascii="Arial" w:hAnsi="Arial" w:cs="Arial"/>
            <w:color w:val="000000"/>
          </w:rPr>
          <w:t>PL/SQL variables must be declared in the declaration section or in a package as a global variable. When you declare a variable, PL/SQL allocates memory for the variable's value and the storage location is identified by the variable name.</w:t>
        </w:r>
      </w:ins>
    </w:p>
    <w:p w:rsidR="00967119" w:rsidRDefault="00967119" w:rsidP="00967119">
      <w:pPr>
        <w:pStyle w:val="NormalWeb"/>
        <w:spacing w:before="120" w:beforeAutospacing="0" w:after="144" w:afterAutospacing="0"/>
        <w:ind w:left="48" w:right="48"/>
        <w:jc w:val="both"/>
        <w:rPr>
          <w:ins w:id="1442" w:author="Unknown"/>
          <w:rFonts w:ascii="Arial" w:hAnsi="Arial" w:cs="Arial"/>
          <w:color w:val="000000"/>
        </w:rPr>
      </w:pPr>
      <w:ins w:id="1443" w:author="Unknown">
        <w:r>
          <w:rPr>
            <w:rFonts w:ascii="Arial" w:hAnsi="Arial" w:cs="Arial"/>
            <w:color w:val="000000"/>
          </w:rPr>
          <w:t>The syntax for declaring a variable is −</w:t>
        </w:r>
      </w:ins>
    </w:p>
    <w:p w:rsidR="00967119" w:rsidRDefault="00967119" w:rsidP="00967119">
      <w:pPr>
        <w:pStyle w:val="HTMLPreformatted"/>
        <w:rPr>
          <w:ins w:id="1444" w:author="Unknown"/>
          <w:sz w:val="23"/>
          <w:szCs w:val="23"/>
        </w:rPr>
      </w:pPr>
      <w:ins w:id="1445" w:author="Unknown">
        <w:r>
          <w:rPr>
            <w:sz w:val="23"/>
            <w:szCs w:val="23"/>
          </w:rPr>
          <w:t xml:space="preserve">variable_name [CONSTANT] datatype [NOT NULL] [:= | DEFAULT initial_value] </w:t>
        </w:r>
      </w:ins>
    </w:p>
    <w:p w:rsidR="00967119" w:rsidRDefault="00967119" w:rsidP="00967119">
      <w:pPr>
        <w:pStyle w:val="NormalWeb"/>
        <w:spacing w:before="120" w:beforeAutospacing="0" w:after="144" w:afterAutospacing="0"/>
        <w:ind w:left="48" w:right="48"/>
        <w:jc w:val="both"/>
        <w:rPr>
          <w:ins w:id="1446" w:author="Unknown"/>
          <w:rFonts w:ascii="Arial" w:hAnsi="Arial" w:cs="Arial"/>
          <w:color w:val="000000"/>
        </w:rPr>
      </w:pPr>
      <w:ins w:id="1447" w:author="Unknown">
        <w:r>
          <w:rPr>
            <w:rFonts w:ascii="Arial" w:hAnsi="Arial" w:cs="Arial"/>
            <w:color w:val="000000"/>
          </w:rPr>
          <w:t>Where, </w:t>
        </w:r>
        <w:r>
          <w:rPr>
            <w:rFonts w:ascii="Arial" w:hAnsi="Arial" w:cs="Arial"/>
            <w:i/>
            <w:iCs/>
            <w:color w:val="000000"/>
          </w:rPr>
          <w:t>variable_name</w:t>
        </w:r>
        <w:r>
          <w:rPr>
            <w:rFonts w:ascii="Arial" w:hAnsi="Arial" w:cs="Arial"/>
            <w:color w:val="000000"/>
          </w:rPr>
          <w:t> is a valid identifier in PL/SQL, </w:t>
        </w:r>
        <w:r>
          <w:rPr>
            <w:rFonts w:ascii="Arial" w:hAnsi="Arial" w:cs="Arial"/>
            <w:i/>
            <w:iCs/>
            <w:color w:val="000000"/>
          </w:rPr>
          <w:t>datatype</w:t>
        </w:r>
        <w:r>
          <w:rPr>
            <w:rFonts w:ascii="Arial" w:hAnsi="Arial" w:cs="Arial"/>
            <w:color w:val="000000"/>
          </w:rPr>
          <w:t> must be a valid PL/SQL data type or any user defined data type which we already have discussed in the last chapter. Some valid variable declarations along with their definition are shown below −</w:t>
        </w:r>
      </w:ins>
    </w:p>
    <w:p w:rsidR="00967119" w:rsidRDefault="00967119" w:rsidP="00967119">
      <w:pPr>
        <w:pStyle w:val="HTMLPreformatted"/>
        <w:rPr>
          <w:ins w:id="1448" w:author="Unknown"/>
          <w:sz w:val="23"/>
          <w:szCs w:val="23"/>
        </w:rPr>
      </w:pPr>
      <w:ins w:id="1449" w:author="Unknown">
        <w:r>
          <w:rPr>
            <w:sz w:val="23"/>
            <w:szCs w:val="23"/>
          </w:rPr>
          <w:t xml:space="preserve">sales number(10, 2); </w:t>
        </w:r>
      </w:ins>
    </w:p>
    <w:p w:rsidR="00967119" w:rsidRDefault="00967119" w:rsidP="00967119">
      <w:pPr>
        <w:pStyle w:val="HTMLPreformatted"/>
        <w:rPr>
          <w:ins w:id="1450" w:author="Unknown"/>
          <w:sz w:val="23"/>
          <w:szCs w:val="23"/>
        </w:rPr>
      </w:pPr>
      <w:ins w:id="1451" w:author="Unknown">
        <w:r>
          <w:rPr>
            <w:sz w:val="23"/>
            <w:szCs w:val="23"/>
          </w:rPr>
          <w:t xml:space="preserve">pi CONSTANT double precision := 3.1415; </w:t>
        </w:r>
      </w:ins>
    </w:p>
    <w:p w:rsidR="00967119" w:rsidRDefault="00967119" w:rsidP="00967119">
      <w:pPr>
        <w:pStyle w:val="HTMLPreformatted"/>
        <w:rPr>
          <w:ins w:id="1452" w:author="Unknown"/>
          <w:sz w:val="23"/>
          <w:szCs w:val="23"/>
        </w:rPr>
      </w:pPr>
      <w:ins w:id="1453" w:author="Unknown">
        <w:r>
          <w:rPr>
            <w:sz w:val="23"/>
            <w:szCs w:val="23"/>
          </w:rPr>
          <w:t xml:space="preserve">name varchar2(25); </w:t>
        </w:r>
      </w:ins>
    </w:p>
    <w:p w:rsidR="00967119" w:rsidRDefault="00967119" w:rsidP="00967119">
      <w:pPr>
        <w:pStyle w:val="HTMLPreformatted"/>
        <w:rPr>
          <w:ins w:id="1454" w:author="Unknown"/>
          <w:sz w:val="23"/>
          <w:szCs w:val="23"/>
        </w:rPr>
      </w:pPr>
      <w:ins w:id="1455" w:author="Unknown">
        <w:r>
          <w:rPr>
            <w:sz w:val="23"/>
            <w:szCs w:val="23"/>
          </w:rPr>
          <w:t>address varchar2(100);</w:t>
        </w:r>
      </w:ins>
    </w:p>
    <w:p w:rsidR="00967119" w:rsidRDefault="00967119" w:rsidP="00967119">
      <w:pPr>
        <w:pStyle w:val="NormalWeb"/>
        <w:spacing w:before="120" w:beforeAutospacing="0" w:after="144" w:afterAutospacing="0"/>
        <w:ind w:left="48" w:right="48"/>
        <w:jc w:val="both"/>
        <w:rPr>
          <w:ins w:id="1456" w:author="Unknown"/>
          <w:rFonts w:ascii="Arial" w:hAnsi="Arial" w:cs="Arial"/>
          <w:color w:val="000000"/>
        </w:rPr>
      </w:pPr>
      <w:ins w:id="1457" w:author="Unknown">
        <w:r>
          <w:rPr>
            <w:rFonts w:ascii="Arial" w:hAnsi="Arial" w:cs="Arial"/>
            <w:color w:val="000000"/>
          </w:rPr>
          <w:t>When you provide a size, scale or precision limit with the data type, it is called a </w:t>
        </w:r>
        <w:r>
          <w:rPr>
            <w:rFonts w:ascii="Arial" w:hAnsi="Arial" w:cs="Arial"/>
            <w:b/>
            <w:bCs/>
            <w:color w:val="000000"/>
          </w:rPr>
          <w:t>constrained declaration</w:t>
        </w:r>
        <w:r>
          <w:rPr>
            <w:rFonts w:ascii="Arial" w:hAnsi="Arial" w:cs="Arial"/>
            <w:color w:val="000000"/>
          </w:rPr>
          <w:t>. Constrained declarations require less memory than unconstrained declarations. For example −</w:t>
        </w:r>
      </w:ins>
    </w:p>
    <w:p w:rsidR="00967119" w:rsidRDefault="00967119" w:rsidP="00967119">
      <w:pPr>
        <w:pStyle w:val="HTMLPreformatted"/>
        <w:rPr>
          <w:ins w:id="1458" w:author="Unknown"/>
          <w:sz w:val="23"/>
          <w:szCs w:val="23"/>
        </w:rPr>
      </w:pPr>
      <w:ins w:id="1459" w:author="Unknown">
        <w:r>
          <w:rPr>
            <w:sz w:val="23"/>
            <w:szCs w:val="23"/>
          </w:rPr>
          <w:t xml:space="preserve">sales number(10, 2); </w:t>
        </w:r>
      </w:ins>
    </w:p>
    <w:p w:rsidR="00967119" w:rsidRDefault="00967119" w:rsidP="00967119">
      <w:pPr>
        <w:pStyle w:val="HTMLPreformatted"/>
        <w:rPr>
          <w:ins w:id="1460" w:author="Unknown"/>
          <w:sz w:val="23"/>
          <w:szCs w:val="23"/>
        </w:rPr>
      </w:pPr>
      <w:ins w:id="1461" w:author="Unknown">
        <w:r>
          <w:rPr>
            <w:sz w:val="23"/>
            <w:szCs w:val="23"/>
          </w:rPr>
          <w:t xml:space="preserve">name varchar2(25); </w:t>
        </w:r>
      </w:ins>
    </w:p>
    <w:p w:rsidR="00967119" w:rsidRDefault="00967119" w:rsidP="00967119">
      <w:pPr>
        <w:pStyle w:val="HTMLPreformatted"/>
        <w:rPr>
          <w:ins w:id="1462" w:author="Unknown"/>
          <w:sz w:val="23"/>
          <w:szCs w:val="23"/>
        </w:rPr>
      </w:pPr>
      <w:ins w:id="1463" w:author="Unknown">
        <w:r>
          <w:rPr>
            <w:sz w:val="23"/>
            <w:szCs w:val="23"/>
          </w:rPr>
          <w:t xml:space="preserve">address varchar2(100); </w:t>
        </w:r>
      </w:ins>
    </w:p>
    <w:p w:rsidR="00967119" w:rsidRDefault="00967119" w:rsidP="00967119">
      <w:pPr>
        <w:pStyle w:val="Heading2"/>
        <w:rPr>
          <w:ins w:id="1464" w:author="Unknown"/>
          <w:rFonts w:ascii="Arial" w:hAnsi="Arial" w:cs="Arial"/>
          <w:b w:val="0"/>
          <w:bCs w:val="0"/>
          <w:sz w:val="35"/>
          <w:szCs w:val="35"/>
        </w:rPr>
      </w:pPr>
      <w:ins w:id="1465" w:author="Unknown">
        <w:r>
          <w:rPr>
            <w:rFonts w:ascii="Arial" w:hAnsi="Arial" w:cs="Arial"/>
            <w:b w:val="0"/>
            <w:bCs w:val="0"/>
            <w:sz w:val="35"/>
            <w:szCs w:val="35"/>
          </w:rPr>
          <w:t>Initializing Variables in PL/SQL</w:t>
        </w:r>
      </w:ins>
    </w:p>
    <w:p w:rsidR="00967119" w:rsidRDefault="00967119" w:rsidP="00967119">
      <w:pPr>
        <w:pStyle w:val="NormalWeb"/>
        <w:spacing w:before="120" w:beforeAutospacing="0" w:after="144" w:afterAutospacing="0"/>
        <w:ind w:left="48" w:right="48"/>
        <w:jc w:val="both"/>
        <w:rPr>
          <w:ins w:id="1466" w:author="Unknown"/>
          <w:rFonts w:ascii="Arial" w:hAnsi="Arial" w:cs="Arial"/>
          <w:color w:val="000000"/>
        </w:rPr>
      </w:pPr>
      <w:ins w:id="1467" w:author="Unknown">
        <w:r>
          <w:rPr>
            <w:rFonts w:ascii="Arial" w:hAnsi="Arial" w:cs="Arial"/>
            <w:color w:val="000000"/>
          </w:rPr>
          <w:t>Whenever you declare a variable, PL/SQL assigns it a default value of NULL. If you want to initialize a variable with a value other than the NULL value, you can do so during the declaration, using either of the following −</w:t>
        </w:r>
      </w:ins>
    </w:p>
    <w:p w:rsidR="00967119" w:rsidRDefault="00967119" w:rsidP="00967119">
      <w:pPr>
        <w:pStyle w:val="NormalWeb"/>
        <w:numPr>
          <w:ilvl w:val="0"/>
          <w:numId w:val="92"/>
        </w:numPr>
        <w:spacing w:before="120" w:beforeAutospacing="0" w:after="144" w:afterAutospacing="0"/>
        <w:ind w:left="768" w:right="48"/>
        <w:jc w:val="both"/>
        <w:rPr>
          <w:ins w:id="1468" w:author="Unknown"/>
          <w:rFonts w:ascii="Arial" w:hAnsi="Arial" w:cs="Arial"/>
          <w:color w:val="000000"/>
          <w:sz w:val="21"/>
          <w:szCs w:val="21"/>
        </w:rPr>
      </w:pPr>
      <w:ins w:id="1469" w:author="Unknown">
        <w:r>
          <w:rPr>
            <w:rFonts w:ascii="Arial" w:hAnsi="Arial" w:cs="Arial"/>
            <w:color w:val="000000"/>
            <w:sz w:val="21"/>
            <w:szCs w:val="21"/>
          </w:rPr>
          <w:t>The </w:t>
        </w:r>
        <w:r>
          <w:rPr>
            <w:rFonts w:ascii="Arial" w:hAnsi="Arial" w:cs="Arial"/>
            <w:b/>
            <w:bCs/>
            <w:color w:val="000000"/>
            <w:sz w:val="21"/>
            <w:szCs w:val="21"/>
          </w:rPr>
          <w:t>DEFAULT</w:t>
        </w:r>
        <w:r>
          <w:rPr>
            <w:rFonts w:ascii="Arial" w:hAnsi="Arial" w:cs="Arial"/>
            <w:color w:val="000000"/>
            <w:sz w:val="21"/>
            <w:szCs w:val="21"/>
          </w:rPr>
          <w:t> keyword</w:t>
        </w:r>
      </w:ins>
    </w:p>
    <w:p w:rsidR="00967119" w:rsidRDefault="00967119" w:rsidP="00967119">
      <w:pPr>
        <w:pStyle w:val="NormalWeb"/>
        <w:numPr>
          <w:ilvl w:val="0"/>
          <w:numId w:val="92"/>
        </w:numPr>
        <w:spacing w:before="120" w:beforeAutospacing="0" w:after="144" w:afterAutospacing="0"/>
        <w:ind w:left="768" w:right="48"/>
        <w:jc w:val="both"/>
        <w:rPr>
          <w:ins w:id="1470" w:author="Unknown"/>
          <w:rFonts w:ascii="Arial" w:hAnsi="Arial" w:cs="Arial"/>
          <w:color w:val="000000"/>
          <w:sz w:val="21"/>
          <w:szCs w:val="21"/>
        </w:rPr>
      </w:pPr>
      <w:ins w:id="1471" w:author="Unknown">
        <w:r>
          <w:rPr>
            <w:rFonts w:ascii="Arial" w:hAnsi="Arial" w:cs="Arial"/>
            <w:color w:val="000000"/>
            <w:sz w:val="21"/>
            <w:szCs w:val="21"/>
          </w:rPr>
          <w:t>The </w:t>
        </w:r>
        <w:r>
          <w:rPr>
            <w:rFonts w:ascii="Arial" w:hAnsi="Arial" w:cs="Arial"/>
            <w:b/>
            <w:bCs/>
            <w:color w:val="000000"/>
            <w:sz w:val="21"/>
            <w:szCs w:val="21"/>
          </w:rPr>
          <w:t>assignment</w:t>
        </w:r>
        <w:r>
          <w:rPr>
            <w:rFonts w:ascii="Arial" w:hAnsi="Arial" w:cs="Arial"/>
            <w:color w:val="000000"/>
            <w:sz w:val="21"/>
            <w:szCs w:val="21"/>
          </w:rPr>
          <w:t> operator</w:t>
        </w:r>
      </w:ins>
    </w:p>
    <w:p w:rsidR="00967119" w:rsidRDefault="00967119" w:rsidP="00967119">
      <w:pPr>
        <w:pStyle w:val="NormalWeb"/>
        <w:spacing w:before="120" w:beforeAutospacing="0" w:after="144" w:afterAutospacing="0"/>
        <w:ind w:left="48" w:right="48"/>
        <w:jc w:val="both"/>
        <w:rPr>
          <w:ins w:id="1472" w:author="Unknown"/>
          <w:rFonts w:ascii="Arial" w:hAnsi="Arial" w:cs="Arial"/>
          <w:color w:val="000000"/>
        </w:rPr>
      </w:pPr>
      <w:ins w:id="1473" w:author="Unknown">
        <w:r>
          <w:rPr>
            <w:rFonts w:ascii="Arial" w:hAnsi="Arial" w:cs="Arial"/>
            <w:color w:val="000000"/>
          </w:rPr>
          <w:t>For example −</w:t>
        </w:r>
      </w:ins>
    </w:p>
    <w:p w:rsidR="00967119" w:rsidRDefault="00967119" w:rsidP="00967119">
      <w:pPr>
        <w:pStyle w:val="HTMLPreformatted"/>
        <w:rPr>
          <w:ins w:id="1474" w:author="Unknown"/>
          <w:sz w:val="23"/>
          <w:szCs w:val="23"/>
        </w:rPr>
      </w:pPr>
      <w:ins w:id="1475" w:author="Unknown">
        <w:r>
          <w:rPr>
            <w:sz w:val="23"/>
            <w:szCs w:val="23"/>
          </w:rPr>
          <w:t xml:space="preserve">counter binary_integer := 0; </w:t>
        </w:r>
      </w:ins>
    </w:p>
    <w:p w:rsidR="00967119" w:rsidRDefault="00967119" w:rsidP="00967119">
      <w:pPr>
        <w:pStyle w:val="HTMLPreformatted"/>
        <w:rPr>
          <w:ins w:id="1476" w:author="Unknown"/>
          <w:sz w:val="23"/>
          <w:szCs w:val="23"/>
        </w:rPr>
      </w:pPr>
      <w:ins w:id="1477" w:author="Unknown">
        <w:r>
          <w:rPr>
            <w:sz w:val="23"/>
            <w:szCs w:val="23"/>
          </w:rPr>
          <w:t>greetings varchar2(20) DEFAULT 'Have a Good Day';</w:t>
        </w:r>
      </w:ins>
    </w:p>
    <w:p w:rsidR="00967119" w:rsidRDefault="00967119" w:rsidP="00967119">
      <w:pPr>
        <w:pStyle w:val="NormalWeb"/>
        <w:spacing w:before="120" w:beforeAutospacing="0" w:after="144" w:afterAutospacing="0"/>
        <w:ind w:left="48" w:right="48"/>
        <w:jc w:val="both"/>
        <w:rPr>
          <w:ins w:id="1478" w:author="Unknown"/>
          <w:rFonts w:ascii="Arial" w:hAnsi="Arial" w:cs="Arial"/>
          <w:color w:val="000000"/>
        </w:rPr>
      </w:pPr>
      <w:ins w:id="1479" w:author="Unknown">
        <w:r>
          <w:rPr>
            <w:rFonts w:ascii="Arial" w:hAnsi="Arial" w:cs="Arial"/>
            <w:color w:val="000000"/>
          </w:rPr>
          <w:t>You can also specify that a variable should not have a </w:t>
        </w:r>
        <w:r>
          <w:rPr>
            <w:rFonts w:ascii="Arial" w:hAnsi="Arial" w:cs="Arial"/>
            <w:b/>
            <w:bCs/>
            <w:color w:val="000000"/>
          </w:rPr>
          <w:t>NULL</w:t>
        </w:r>
        <w:r>
          <w:rPr>
            <w:rFonts w:ascii="Arial" w:hAnsi="Arial" w:cs="Arial"/>
            <w:color w:val="000000"/>
          </w:rPr>
          <w:t> value using the </w:t>
        </w:r>
        <w:r>
          <w:rPr>
            <w:rFonts w:ascii="Arial" w:hAnsi="Arial" w:cs="Arial"/>
            <w:b/>
            <w:bCs/>
            <w:color w:val="000000"/>
          </w:rPr>
          <w:t>NOT NULL</w:t>
        </w:r>
        <w:r>
          <w:rPr>
            <w:rFonts w:ascii="Arial" w:hAnsi="Arial" w:cs="Arial"/>
            <w:color w:val="000000"/>
          </w:rPr>
          <w:t> constraint. If you use the NOT NULL constraint, you must explicitly assign an initial value for that variable.</w:t>
        </w:r>
      </w:ins>
    </w:p>
    <w:p w:rsidR="00967119" w:rsidRDefault="00967119" w:rsidP="00967119">
      <w:pPr>
        <w:pStyle w:val="NormalWeb"/>
        <w:spacing w:before="120" w:beforeAutospacing="0" w:after="144" w:afterAutospacing="0"/>
        <w:ind w:left="48" w:right="48"/>
        <w:jc w:val="both"/>
        <w:rPr>
          <w:ins w:id="1480" w:author="Unknown"/>
          <w:rFonts w:ascii="Arial" w:hAnsi="Arial" w:cs="Arial"/>
          <w:color w:val="000000"/>
        </w:rPr>
      </w:pPr>
      <w:ins w:id="1481" w:author="Unknown">
        <w:r>
          <w:rPr>
            <w:rFonts w:ascii="Arial" w:hAnsi="Arial" w:cs="Arial"/>
            <w:color w:val="000000"/>
          </w:rPr>
          <w:t>It is a good programming practice to initialize variables properly otherwise, sometimes programs would produce unexpected results. Try the following example which makes use of various types of variables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482" w:author="Unknown"/>
          <w:rStyle w:val="pln"/>
          <w:color w:val="000000"/>
          <w:sz w:val="23"/>
          <w:szCs w:val="23"/>
        </w:rPr>
      </w:pPr>
      <w:ins w:id="1483" w:author="Unknown">
        <w:r>
          <w:rPr>
            <w:rStyle w:val="pln"/>
            <w:color w:val="000000"/>
            <w:sz w:val="23"/>
            <w:szCs w:val="23"/>
          </w:rPr>
          <w:t xml:space="preserve">DECLARE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484" w:author="Unknown"/>
          <w:rStyle w:val="pln"/>
          <w:color w:val="000000"/>
          <w:sz w:val="23"/>
          <w:szCs w:val="23"/>
        </w:rPr>
      </w:pPr>
      <w:ins w:id="1485" w:author="Unknown">
        <w:r>
          <w:rPr>
            <w:rStyle w:val="pln"/>
            <w:color w:val="000000"/>
            <w:sz w:val="23"/>
            <w:szCs w:val="23"/>
          </w:rPr>
          <w:t xml:space="preserve">   a integer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486" w:author="Unknown"/>
          <w:rStyle w:val="pln"/>
          <w:color w:val="000000"/>
          <w:sz w:val="23"/>
          <w:szCs w:val="23"/>
        </w:rPr>
      </w:pPr>
      <w:ins w:id="1487" w:author="Unknown">
        <w:r>
          <w:rPr>
            <w:rStyle w:val="pln"/>
            <w:color w:val="000000"/>
            <w:sz w:val="23"/>
            <w:szCs w:val="23"/>
          </w:rPr>
          <w:t xml:space="preserve">   b integer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488" w:author="Unknown"/>
          <w:rStyle w:val="pln"/>
          <w:color w:val="000000"/>
          <w:sz w:val="23"/>
          <w:szCs w:val="23"/>
        </w:rPr>
      </w:pPr>
      <w:ins w:id="1489" w:author="Unknown">
        <w:r>
          <w:rPr>
            <w:rStyle w:val="pln"/>
            <w:color w:val="000000"/>
            <w:sz w:val="23"/>
            <w:szCs w:val="23"/>
          </w:rPr>
          <w:t xml:space="preserve">   c integer</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490" w:author="Unknown"/>
          <w:rStyle w:val="pln"/>
          <w:color w:val="000000"/>
          <w:sz w:val="23"/>
          <w:szCs w:val="23"/>
        </w:rPr>
      </w:pPr>
      <w:ins w:id="1491" w:author="Unknown">
        <w:r>
          <w:rPr>
            <w:rStyle w:val="pln"/>
            <w:color w:val="000000"/>
            <w:sz w:val="23"/>
            <w:szCs w:val="23"/>
          </w:rPr>
          <w:t xml:space="preserve">   f real</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492" w:author="Unknown"/>
          <w:rStyle w:val="pln"/>
          <w:color w:val="000000"/>
          <w:sz w:val="23"/>
          <w:szCs w:val="23"/>
        </w:rPr>
      </w:pPr>
      <w:ins w:id="1493" w:author="Unknown">
        <w:r>
          <w:rPr>
            <w:rStyle w:val="kwd"/>
            <w:rFonts w:eastAsiaTheme="majorEastAsia"/>
            <w:color w:val="000088"/>
            <w:sz w:val="23"/>
            <w:szCs w:val="23"/>
          </w:rPr>
          <w:lastRenderedPageBreak/>
          <w:t>BEGIN</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494" w:author="Unknown"/>
          <w:rStyle w:val="pln"/>
          <w:color w:val="000000"/>
          <w:sz w:val="23"/>
          <w:szCs w:val="23"/>
        </w:rPr>
      </w:pPr>
      <w:ins w:id="1495" w:author="Unknown">
        <w:r>
          <w:rPr>
            <w:rStyle w:val="pln"/>
            <w:color w:val="000000"/>
            <w:sz w:val="23"/>
            <w:szCs w:val="23"/>
          </w:rPr>
          <w:t xml:space="preserve">   c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496" w:author="Unknown"/>
          <w:rStyle w:val="pln"/>
          <w:color w:val="000000"/>
          <w:sz w:val="23"/>
          <w:szCs w:val="23"/>
        </w:rPr>
      </w:pPr>
      <w:ins w:id="1497"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'Value of c: '</w:t>
        </w:r>
        <w:r>
          <w:rPr>
            <w:rStyle w:val="pln"/>
            <w:color w:val="000000"/>
            <w:sz w:val="23"/>
            <w:szCs w:val="23"/>
          </w:rPr>
          <w:t xml:space="preserve"> </w:t>
        </w:r>
        <w:r>
          <w:rPr>
            <w:rStyle w:val="pun"/>
            <w:color w:val="666600"/>
            <w:sz w:val="23"/>
            <w:szCs w:val="23"/>
          </w:rPr>
          <w:t>||</w:t>
        </w:r>
        <w:r>
          <w:rPr>
            <w:rStyle w:val="pln"/>
            <w:color w:val="000000"/>
            <w:sz w:val="23"/>
            <w:szCs w:val="23"/>
          </w:rPr>
          <w:t xml:space="preserve"> c</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498" w:author="Unknown"/>
          <w:rStyle w:val="pln"/>
          <w:color w:val="000000"/>
          <w:sz w:val="23"/>
          <w:szCs w:val="23"/>
        </w:rPr>
      </w:pPr>
      <w:ins w:id="1499" w:author="Unknown">
        <w:r>
          <w:rPr>
            <w:rStyle w:val="pln"/>
            <w:color w:val="000000"/>
            <w:sz w:val="23"/>
            <w:szCs w:val="23"/>
          </w:rPr>
          <w:t xml:space="preserve">   f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70.0</w:t>
        </w:r>
        <w:r>
          <w:rPr>
            <w:rStyle w:val="pun"/>
            <w:color w:val="666600"/>
            <w:sz w:val="23"/>
            <w:szCs w:val="23"/>
          </w:rPr>
          <w:t>/</w:t>
        </w:r>
        <w:r>
          <w:rPr>
            <w:rStyle w:val="lit"/>
            <w:rFonts w:eastAsiaTheme="majorEastAsia"/>
            <w:color w:val="006666"/>
            <w:sz w:val="23"/>
            <w:szCs w:val="23"/>
          </w:rPr>
          <w:t>3.0</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500" w:author="Unknown"/>
          <w:rStyle w:val="pln"/>
          <w:color w:val="000000"/>
          <w:sz w:val="23"/>
          <w:szCs w:val="23"/>
        </w:rPr>
      </w:pPr>
      <w:ins w:id="1501"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'Value of f: '</w:t>
        </w:r>
        <w:r>
          <w:rPr>
            <w:rStyle w:val="pln"/>
            <w:color w:val="000000"/>
            <w:sz w:val="23"/>
            <w:szCs w:val="23"/>
          </w:rPr>
          <w:t xml:space="preserve"> </w:t>
        </w:r>
        <w:r>
          <w:rPr>
            <w:rStyle w:val="pun"/>
            <w:color w:val="666600"/>
            <w:sz w:val="23"/>
            <w:szCs w:val="23"/>
          </w:rPr>
          <w:t>||</w:t>
        </w:r>
        <w:r>
          <w:rPr>
            <w:rStyle w:val="pln"/>
            <w:color w:val="000000"/>
            <w:sz w:val="23"/>
            <w:szCs w:val="23"/>
          </w:rPr>
          <w:t xml:space="preserve"> f</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502" w:author="Unknown"/>
          <w:rStyle w:val="pln"/>
          <w:color w:val="000000"/>
          <w:sz w:val="23"/>
          <w:szCs w:val="23"/>
        </w:rPr>
      </w:pPr>
      <w:ins w:id="1503" w:author="Unknown">
        <w:r>
          <w:rPr>
            <w:rStyle w:val="kwd"/>
            <w:rFonts w:eastAsiaTheme="majorEastAsia"/>
            <w:color w:val="000088"/>
            <w:sz w:val="23"/>
            <w:szCs w:val="23"/>
          </w:rPr>
          <w:t>END</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504" w:author="Unknown"/>
          <w:sz w:val="23"/>
          <w:szCs w:val="23"/>
        </w:rPr>
      </w:pPr>
      <w:ins w:id="1505" w:author="Unknown">
        <w:r>
          <w:rPr>
            <w:rStyle w:val="pun"/>
            <w:color w:val="666600"/>
            <w:sz w:val="23"/>
            <w:szCs w:val="23"/>
          </w:rPr>
          <w:t>/</w:t>
        </w:r>
        <w:r>
          <w:rPr>
            <w:rStyle w:val="pln"/>
            <w:color w:val="000000"/>
            <w:sz w:val="23"/>
            <w:szCs w:val="23"/>
          </w:rPr>
          <w:t xml:space="preserve">  </w:t>
        </w:r>
      </w:ins>
    </w:p>
    <w:p w:rsidR="00967119" w:rsidRDefault="00967119" w:rsidP="00967119">
      <w:pPr>
        <w:pStyle w:val="NormalWeb"/>
        <w:spacing w:before="120" w:beforeAutospacing="0" w:after="144" w:afterAutospacing="0"/>
        <w:ind w:left="48" w:right="48"/>
        <w:jc w:val="both"/>
        <w:rPr>
          <w:ins w:id="1506" w:author="Unknown"/>
          <w:rFonts w:ascii="Arial" w:hAnsi="Arial" w:cs="Arial"/>
          <w:color w:val="000000"/>
        </w:rPr>
      </w:pPr>
      <w:ins w:id="1507" w:author="Unknown">
        <w:r>
          <w:rPr>
            <w:rFonts w:ascii="Arial" w:hAnsi="Arial" w:cs="Arial"/>
            <w:color w:val="000000"/>
          </w:rPr>
          <w:t>When the above code is executed, it produces the following result −</w:t>
        </w:r>
      </w:ins>
    </w:p>
    <w:p w:rsidR="00967119" w:rsidRDefault="00967119" w:rsidP="00967119">
      <w:pPr>
        <w:pStyle w:val="HTMLPreformatted"/>
        <w:rPr>
          <w:ins w:id="1508" w:author="Unknown"/>
          <w:sz w:val="23"/>
          <w:szCs w:val="23"/>
        </w:rPr>
      </w:pPr>
      <w:ins w:id="1509" w:author="Unknown">
        <w:r>
          <w:rPr>
            <w:sz w:val="23"/>
            <w:szCs w:val="23"/>
          </w:rPr>
          <w:t xml:space="preserve">Value of c: 30 </w:t>
        </w:r>
      </w:ins>
    </w:p>
    <w:p w:rsidR="00967119" w:rsidRDefault="00967119" w:rsidP="00967119">
      <w:pPr>
        <w:pStyle w:val="HTMLPreformatted"/>
        <w:rPr>
          <w:ins w:id="1510" w:author="Unknown"/>
          <w:sz w:val="23"/>
          <w:szCs w:val="23"/>
        </w:rPr>
      </w:pPr>
      <w:ins w:id="1511" w:author="Unknown">
        <w:r>
          <w:rPr>
            <w:sz w:val="23"/>
            <w:szCs w:val="23"/>
          </w:rPr>
          <w:t xml:space="preserve">Value of f: 23.333333333333333333  </w:t>
        </w:r>
      </w:ins>
    </w:p>
    <w:p w:rsidR="00967119" w:rsidRDefault="00967119" w:rsidP="00967119">
      <w:pPr>
        <w:pStyle w:val="HTMLPreformatted"/>
        <w:rPr>
          <w:ins w:id="1512" w:author="Unknown"/>
          <w:sz w:val="23"/>
          <w:szCs w:val="23"/>
        </w:rPr>
      </w:pPr>
    </w:p>
    <w:p w:rsidR="00967119" w:rsidRDefault="00967119" w:rsidP="00967119">
      <w:pPr>
        <w:pStyle w:val="HTMLPreformatted"/>
        <w:rPr>
          <w:ins w:id="1513" w:author="Unknown"/>
          <w:sz w:val="23"/>
          <w:szCs w:val="23"/>
        </w:rPr>
      </w:pPr>
      <w:ins w:id="1514" w:author="Unknown">
        <w:r>
          <w:rPr>
            <w:sz w:val="23"/>
            <w:szCs w:val="23"/>
          </w:rPr>
          <w:t xml:space="preserve">PL/SQL procedure successfully completed. </w:t>
        </w:r>
      </w:ins>
    </w:p>
    <w:p w:rsidR="00967119" w:rsidRDefault="00967119" w:rsidP="00967119">
      <w:pPr>
        <w:pStyle w:val="Heading2"/>
        <w:rPr>
          <w:ins w:id="1515" w:author="Unknown"/>
          <w:rFonts w:ascii="Arial" w:hAnsi="Arial" w:cs="Arial"/>
          <w:b w:val="0"/>
          <w:bCs w:val="0"/>
          <w:sz w:val="35"/>
          <w:szCs w:val="35"/>
        </w:rPr>
      </w:pPr>
      <w:ins w:id="1516" w:author="Unknown">
        <w:r>
          <w:rPr>
            <w:rFonts w:ascii="Arial" w:hAnsi="Arial" w:cs="Arial"/>
            <w:b w:val="0"/>
            <w:bCs w:val="0"/>
            <w:sz w:val="35"/>
            <w:szCs w:val="35"/>
          </w:rPr>
          <w:t>Variable Scope in PL/SQL</w:t>
        </w:r>
      </w:ins>
    </w:p>
    <w:p w:rsidR="00967119" w:rsidRDefault="00967119" w:rsidP="00967119">
      <w:pPr>
        <w:pStyle w:val="NormalWeb"/>
        <w:spacing w:before="120" w:beforeAutospacing="0" w:after="144" w:afterAutospacing="0"/>
        <w:ind w:left="48" w:right="48"/>
        <w:jc w:val="both"/>
        <w:rPr>
          <w:ins w:id="1517" w:author="Unknown"/>
          <w:rFonts w:ascii="Arial" w:hAnsi="Arial" w:cs="Arial"/>
          <w:color w:val="000000"/>
        </w:rPr>
      </w:pPr>
      <w:ins w:id="1518" w:author="Unknown">
        <w:r>
          <w:rPr>
            <w:rFonts w:ascii="Arial" w:hAnsi="Arial" w:cs="Arial"/>
            <w:color w:val="000000"/>
          </w:rPr>
          <w:t>PL/SQL allows the nesting of blocks, i.e., each program block may contain another inner block. If a variable is declared within an inner block, it is not accessible to the outer block. However, if a variable is declared and accessible to an outer block, it is also accessible to all nested inner blocks. There are two types of variable scope −</w:t>
        </w:r>
      </w:ins>
    </w:p>
    <w:p w:rsidR="00967119" w:rsidRDefault="00967119" w:rsidP="00967119">
      <w:pPr>
        <w:pStyle w:val="NormalWeb"/>
        <w:numPr>
          <w:ilvl w:val="0"/>
          <w:numId w:val="93"/>
        </w:numPr>
        <w:spacing w:before="120" w:beforeAutospacing="0" w:after="144" w:afterAutospacing="0"/>
        <w:ind w:left="768" w:right="48"/>
        <w:jc w:val="both"/>
        <w:rPr>
          <w:ins w:id="1519" w:author="Unknown"/>
          <w:rFonts w:ascii="Arial" w:hAnsi="Arial" w:cs="Arial"/>
          <w:color w:val="000000"/>
          <w:sz w:val="21"/>
          <w:szCs w:val="21"/>
        </w:rPr>
      </w:pPr>
      <w:ins w:id="1520" w:author="Unknown">
        <w:r>
          <w:rPr>
            <w:rFonts w:ascii="Arial" w:hAnsi="Arial" w:cs="Arial"/>
            <w:b/>
            <w:bCs/>
            <w:color w:val="000000"/>
            <w:sz w:val="21"/>
            <w:szCs w:val="21"/>
          </w:rPr>
          <w:t>Local variables</w:t>
        </w:r>
        <w:r>
          <w:rPr>
            <w:rFonts w:ascii="Arial" w:hAnsi="Arial" w:cs="Arial"/>
            <w:color w:val="000000"/>
            <w:sz w:val="21"/>
            <w:szCs w:val="21"/>
          </w:rPr>
          <w:t> − Variables declared in an inner block and not accessible to outer blocks.</w:t>
        </w:r>
      </w:ins>
    </w:p>
    <w:p w:rsidR="00967119" w:rsidRDefault="00967119" w:rsidP="00967119">
      <w:pPr>
        <w:pStyle w:val="NormalWeb"/>
        <w:numPr>
          <w:ilvl w:val="0"/>
          <w:numId w:val="93"/>
        </w:numPr>
        <w:spacing w:before="120" w:beforeAutospacing="0" w:after="144" w:afterAutospacing="0"/>
        <w:ind w:left="768" w:right="48"/>
        <w:jc w:val="both"/>
        <w:rPr>
          <w:ins w:id="1521" w:author="Unknown"/>
          <w:rFonts w:ascii="Arial" w:hAnsi="Arial" w:cs="Arial"/>
          <w:color w:val="000000"/>
          <w:sz w:val="21"/>
          <w:szCs w:val="21"/>
        </w:rPr>
      </w:pPr>
      <w:ins w:id="1522" w:author="Unknown">
        <w:r>
          <w:rPr>
            <w:rFonts w:ascii="Arial" w:hAnsi="Arial" w:cs="Arial"/>
            <w:b/>
            <w:bCs/>
            <w:color w:val="000000"/>
            <w:sz w:val="21"/>
            <w:szCs w:val="21"/>
          </w:rPr>
          <w:t>Global variables</w:t>
        </w:r>
        <w:r>
          <w:rPr>
            <w:rFonts w:ascii="Arial" w:hAnsi="Arial" w:cs="Arial"/>
            <w:color w:val="000000"/>
            <w:sz w:val="21"/>
            <w:szCs w:val="21"/>
          </w:rPr>
          <w:t> − Variables declared in the outermost block or a package.</w:t>
        </w:r>
      </w:ins>
    </w:p>
    <w:p w:rsidR="00967119" w:rsidRDefault="00967119" w:rsidP="00967119">
      <w:pPr>
        <w:pStyle w:val="NormalWeb"/>
        <w:spacing w:before="120" w:beforeAutospacing="0" w:after="144" w:afterAutospacing="0"/>
        <w:ind w:left="48" w:right="48"/>
        <w:jc w:val="both"/>
        <w:rPr>
          <w:ins w:id="1523" w:author="Unknown"/>
          <w:rFonts w:ascii="Arial" w:hAnsi="Arial" w:cs="Arial"/>
          <w:color w:val="000000"/>
        </w:rPr>
      </w:pPr>
      <w:ins w:id="1524" w:author="Unknown">
        <w:r>
          <w:rPr>
            <w:rFonts w:ascii="Arial" w:hAnsi="Arial" w:cs="Arial"/>
            <w:color w:val="000000"/>
          </w:rPr>
          <w:t>Following example shows the usage of </w:t>
        </w:r>
        <w:r>
          <w:rPr>
            <w:rFonts w:ascii="Arial" w:hAnsi="Arial" w:cs="Arial"/>
            <w:b/>
            <w:bCs/>
            <w:color w:val="000000"/>
          </w:rPr>
          <w:t>Local</w:t>
        </w:r>
        <w:r>
          <w:rPr>
            <w:rFonts w:ascii="Arial" w:hAnsi="Arial" w:cs="Arial"/>
            <w:color w:val="000000"/>
          </w:rPr>
          <w:t> and </w:t>
        </w:r>
        <w:r>
          <w:rPr>
            <w:rFonts w:ascii="Arial" w:hAnsi="Arial" w:cs="Arial"/>
            <w:b/>
            <w:bCs/>
            <w:color w:val="000000"/>
          </w:rPr>
          <w:t>Global</w:t>
        </w:r>
        <w:r>
          <w:rPr>
            <w:rFonts w:ascii="Arial" w:hAnsi="Arial" w:cs="Arial"/>
            <w:color w:val="000000"/>
          </w:rPr>
          <w:t> variables in its simple form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525" w:author="Unknown"/>
          <w:rStyle w:val="pln"/>
          <w:color w:val="000000"/>
          <w:sz w:val="23"/>
          <w:szCs w:val="23"/>
        </w:rPr>
      </w:pPr>
      <w:ins w:id="1526" w:author="Unknown">
        <w:r>
          <w:rPr>
            <w:rStyle w:val="pln"/>
            <w:color w:val="000000"/>
            <w:sz w:val="23"/>
            <w:szCs w:val="23"/>
          </w:rPr>
          <w:t xml:space="preserve">DECLARE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527" w:author="Unknown"/>
          <w:rStyle w:val="pln"/>
          <w:color w:val="000000"/>
          <w:sz w:val="23"/>
          <w:szCs w:val="23"/>
        </w:rPr>
      </w:pPr>
      <w:ins w:id="1528" w:author="Unknown">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Global</w:t>
        </w:r>
        <w:r>
          <w:rPr>
            <w:rStyle w:val="pln"/>
            <w:color w:val="000000"/>
            <w:sz w:val="23"/>
            <w:szCs w:val="23"/>
          </w:rPr>
          <w:t xml:space="preserve"> variables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529" w:author="Unknown"/>
          <w:rStyle w:val="pln"/>
          <w:color w:val="000000"/>
          <w:sz w:val="23"/>
          <w:szCs w:val="23"/>
        </w:rPr>
      </w:pPr>
      <w:ins w:id="1530" w:author="Unknown">
        <w:r>
          <w:rPr>
            <w:rStyle w:val="pln"/>
            <w:color w:val="000000"/>
            <w:sz w:val="23"/>
            <w:szCs w:val="23"/>
          </w:rPr>
          <w:t xml:space="preserve">   num1 number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95</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531" w:author="Unknown"/>
          <w:rStyle w:val="pln"/>
          <w:color w:val="000000"/>
          <w:sz w:val="23"/>
          <w:szCs w:val="23"/>
        </w:rPr>
      </w:pPr>
      <w:ins w:id="1532" w:author="Unknown">
        <w:r>
          <w:rPr>
            <w:rStyle w:val="pln"/>
            <w:color w:val="000000"/>
            <w:sz w:val="23"/>
            <w:szCs w:val="23"/>
          </w:rPr>
          <w:t xml:space="preserve">   num2 number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85</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533" w:author="Unknown"/>
          <w:rStyle w:val="pln"/>
          <w:color w:val="000000"/>
          <w:sz w:val="23"/>
          <w:szCs w:val="23"/>
        </w:rPr>
      </w:pPr>
      <w:ins w:id="1534" w:author="Unknown">
        <w:r>
          <w:rPr>
            <w:rStyle w:val="kwd"/>
            <w:rFonts w:eastAsiaTheme="majorEastAsia"/>
            <w:color w:val="000088"/>
            <w:sz w:val="23"/>
            <w:szCs w:val="23"/>
          </w:rPr>
          <w:t>BEGIN</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535" w:author="Unknown"/>
          <w:rStyle w:val="pln"/>
          <w:color w:val="000000"/>
          <w:sz w:val="23"/>
          <w:szCs w:val="23"/>
        </w:rPr>
      </w:pPr>
      <w:ins w:id="1536"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'Outer Variable num1: '</w:t>
        </w:r>
        <w:r>
          <w:rPr>
            <w:rStyle w:val="pln"/>
            <w:color w:val="000000"/>
            <w:sz w:val="23"/>
            <w:szCs w:val="23"/>
          </w:rPr>
          <w:t xml:space="preserve"> </w:t>
        </w:r>
        <w:r>
          <w:rPr>
            <w:rStyle w:val="pun"/>
            <w:color w:val="666600"/>
            <w:sz w:val="23"/>
            <w:szCs w:val="23"/>
          </w:rPr>
          <w:t>||</w:t>
        </w:r>
        <w:r>
          <w:rPr>
            <w:rStyle w:val="pln"/>
            <w:color w:val="000000"/>
            <w:sz w:val="23"/>
            <w:szCs w:val="23"/>
          </w:rPr>
          <w:t xml:space="preserve"> num1</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537" w:author="Unknown"/>
          <w:rStyle w:val="pln"/>
          <w:color w:val="000000"/>
          <w:sz w:val="23"/>
          <w:szCs w:val="23"/>
        </w:rPr>
      </w:pPr>
      <w:ins w:id="1538"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'Outer Variable num2: '</w:t>
        </w:r>
        <w:r>
          <w:rPr>
            <w:rStyle w:val="pln"/>
            <w:color w:val="000000"/>
            <w:sz w:val="23"/>
            <w:szCs w:val="23"/>
          </w:rPr>
          <w:t xml:space="preserve"> </w:t>
        </w:r>
        <w:r>
          <w:rPr>
            <w:rStyle w:val="pun"/>
            <w:color w:val="666600"/>
            <w:sz w:val="23"/>
            <w:szCs w:val="23"/>
          </w:rPr>
          <w:t>||</w:t>
        </w:r>
        <w:r>
          <w:rPr>
            <w:rStyle w:val="pln"/>
            <w:color w:val="000000"/>
            <w:sz w:val="23"/>
            <w:szCs w:val="23"/>
          </w:rPr>
          <w:t xml:space="preserve"> num2</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539" w:author="Unknown"/>
          <w:rStyle w:val="pln"/>
          <w:color w:val="000000"/>
          <w:sz w:val="23"/>
          <w:szCs w:val="23"/>
        </w:rPr>
      </w:pPr>
      <w:ins w:id="1540" w:author="Unknown">
        <w:r>
          <w:rPr>
            <w:rStyle w:val="pln"/>
            <w:color w:val="000000"/>
            <w:sz w:val="23"/>
            <w:szCs w:val="23"/>
          </w:rPr>
          <w:t xml:space="preserve">   DECLARE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541" w:author="Unknown"/>
          <w:rStyle w:val="pln"/>
          <w:color w:val="000000"/>
          <w:sz w:val="23"/>
          <w:szCs w:val="23"/>
        </w:rPr>
      </w:pPr>
      <w:ins w:id="1542" w:author="Unknown">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Local</w:t>
        </w:r>
        <w:r>
          <w:rPr>
            <w:rStyle w:val="pln"/>
            <w:color w:val="000000"/>
            <w:sz w:val="23"/>
            <w:szCs w:val="23"/>
          </w:rPr>
          <w:t xml:space="preserve"> variables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543" w:author="Unknown"/>
          <w:rStyle w:val="pln"/>
          <w:color w:val="000000"/>
          <w:sz w:val="23"/>
          <w:szCs w:val="23"/>
        </w:rPr>
      </w:pPr>
      <w:ins w:id="1544" w:author="Unknown">
        <w:r>
          <w:rPr>
            <w:rStyle w:val="pln"/>
            <w:color w:val="000000"/>
            <w:sz w:val="23"/>
            <w:szCs w:val="23"/>
          </w:rPr>
          <w:t xml:space="preserve">      num1 number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195</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545" w:author="Unknown"/>
          <w:rStyle w:val="pln"/>
          <w:color w:val="000000"/>
          <w:sz w:val="23"/>
          <w:szCs w:val="23"/>
        </w:rPr>
      </w:pPr>
      <w:ins w:id="1546" w:author="Unknown">
        <w:r>
          <w:rPr>
            <w:rStyle w:val="pln"/>
            <w:color w:val="000000"/>
            <w:sz w:val="23"/>
            <w:szCs w:val="23"/>
          </w:rPr>
          <w:t xml:space="preserve">      num2 number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185</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547" w:author="Unknown"/>
          <w:rStyle w:val="pln"/>
          <w:color w:val="000000"/>
          <w:sz w:val="23"/>
          <w:szCs w:val="23"/>
        </w:rPr>
      </w:pPr>
      <w:ins w:id="1548" w:author="Unknown">
        <w:r>
          <w:rPr>
            <w:rStyle w:val="pln"/>
            <w:color w:val="000000"/>
            <w:sz w:val="23"/>
            <w:szCs w:val="23"/>
          </w:rPr>
          <w:t xml:space="preserve">   </w:t>
        </w:r>
        <w:r>
          <w:rPr>
            <w:rStyle w:val="kwd"/>
            <w:rFonts w:eastAsiaTheme="majorEastAsia"/>
            <w:color w:val="000088"/>
            <w:sz w:val="23"/>
            <w:szCs w:val="23"/>
          </w:rPr>
          <w:t>BEGIN</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549" w:author="Unknown"/>
          <w:rStyle w:val="pln"/>
          <w:color w:val="000000"/>
          <w:sz w:val="23"/>
          <w:szCs w:val="23"/>
        </w:rPr>
      </w:pPr>
      <w:ins w:id="1550"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'Inner Variable num1: '</w:t>
        </w:r>
        <w:r>
          <w:rPr>
            <w:rStyle w:val="pln"/>
            <w:color w:val="000000"/>
            <w:sz w:val="23"/>
            <w:szCs w:val="23"/>
          </w:rPr>
          <w:t xml:space="preserve"> </w:t>
        </w:r>
        <w:r>
          <w:rPr>
            <w:rStyle w:val="pun"/>
            <w:color w:val="666600"/>
            <w:sz w:val="23"/>
            <w:szCs w:val="23"/>
          </w:rPr>
          <w:t>||</w:t>
        </w:r>
        <w:r>
          <w:rPr>
            <w:rStyle w:val="pln"/>
            <w:color w:val="000000"/>
            <w:sz w:val="23"/>
            <w:szCs w:val="23"/>
          </w:rPr>
          <w:t xml:space="preserve"> num1</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551" w:author="Unknown"/>
          <w:rStyle w:val="pln"/>
          <w:color w:val="000000"/>
          <w:sz w:val="23"/>
          <w:szCs w:val="23"/>
        </w:rPr>
      </w:pPr>
      <w:ins w:id="1552"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'Inner Variable num2: '</w:t>
        </w:r>
        <w:r>
          <w:rPr>
            <w:rStyle w:val="pln"/>
            <w:color w:val="000000"/>
            <w:sz w:val="23"/>
            <w:szCs w:val="23"/>
          </w:rPr>
          <w:t xml:space="preserve"> </w:t>
        </w:r>
        <w:r>
          <w:rPr>
            <w:rStyle w:val="pun"/>
            <w:color w:val="666600"/>
            <w:sz w:val="23"/>
            <w:szCs w:val="23"/>
          </w:rPr>
          <w:t>||</w:t>
        </w:r>
        <w:r>
          <w:rPr>
            <w:rStyle w:val="pln"/>
            <w:color w:val="000000"/>
            <w:sz w:val="23"/>
            <w:szCs w:val="23"/>
          </w:rPr>
          <w:t xml:space="preserve"> num2</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553" w:author="Unknown"/>
          <w:rStyle w:val="pln"/>
          <w:color w:val="000000"/>
          <w:sz w:val="23"/>
          <w:szCs w:val="23"/>
        </w:rPr>
      </w:pPr>
      <w:ins w:id="1554" w:author="Unknown">
        <w:r>
          <w:rPr>
            <w:rStyle w:val="pln"/>
            <w:color w:val="000000"/>
            <w:sz w:val="23"/>
            <w:szCs w:val="23"/>
          </w:rPr>
          <w:t xml:space="preserve">   </w:t>
        </w:r>
        <w:r>
          <w:rPr>
            <w:rStyle w:val="kwd"/>
            <w:rFonts w:eastAsiaTheme="majorEastAsia"/>
            <w:color w:val="000088"/>
            <w:sz w:val="23"/>
            <w:szCs w:val="23"/>
          </w:rPr>
          <w:t>END</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555" w:author="Unknown"/>
          <w:rStyle w:val="pln"/>
          <w:color w:val="000000"/>
          <w:sz w:val="23"/>
          <w:szCs w:val="23"/>
        </w:rPr>
      </w:pPr>
      <w:ins w:id="1556" w:author="Unknown">
        <w:r>
          <w:rPr>
            <w:rStyle w:val="kwd"/>
            <w:rFonts w:eastAsiaTheme="majorEastAsia"/>
            <w:color w:val="000088"/>
            <w:sz w:val="23"/>
            <w:szCs w:val="23"/>
          </w:rPr>
          <w:t>END</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557" w:author="Unknown"/>
          <w:sz w:val="23"/>
          <w:szCs w:val="23"/>
        </w:rPr>
      </w:pPr>
      <w:ins w:id="1558" w:author="Unknown">
        <w:r>
          <w:rPr>
            <w:rStyle w:val="pun"/>
            <w:color w:val="666600"/>
            <w:sz w:val="23"/>
            <w:szCs w:val="23"/>
          </w:rPr>
          <w:t>/</w:t>
        </w:r>
        <w:r>
          <w:rPr>
            <w:rStyle w:val="pln"/>
            <w:color w:val="000000"/>
            <w:sz w:val="23"/>
            <w:szCs w:val="23"/>
          </w:rPr>
          <w:t xml:space="preserve"> </w:t>
        </w:r>
      </w:ins>
    </w:p>
    <w:p w:rsidR="00967119" w:rsidRDefault="00967119" w:rsidP="00967119">
      <w:pPr>
        <w:pStyle w:val="NormalWeb"/>
        <w:spacing w:before="120" w:beforeAutospacing="0" w:after="144" w:afterAutospacing="0"/>
        <w:ind w:left="48" w:right="48"/>
        <w:jc w:val="both"/>
        <w:rPr>
          <w:ins w:id="1559" w:author="Unknown"/>
          <w:rFonts w:ascii="Arial" w:hAnsi="Arial" w:cs="Arial"/>
          <w:color w:val="000000"/>
        </w:rPr>
      </w:pPr>
      <w:ins w:id="1560" w:author="Unknown">
        <w:r>
          <w:rPr>
            <w:rFonts w:ascii="Arial" w:hAnsi="Arial" w:cs="Arial"/>
            <w:color w:val="000000"/>
          </w:rPr>
          <w:t>When the above code is executed, it produces the following result −</w:t>
        </w:r>
      </w:ins>
    </w:p>
    <w:p w:rsidR="00967119" w:rsidRDefault="00967119" w:rsidP="00967119">
      <w:pPr>
        <w:pStyle w:val="HTMLPreformatted"/>
        <w:rPr>
          <w:ins w:id="1561" w:author="Unknown"/>
          <w:sz w:val="23"/>
          <w:szCs w:val="23"/>
        </w:rPr>
      </w:pPr>
      <w:ins w:id="1562" w:author="Unknown">
        <w:r>
          <w:rPr>
            <w:sz w:val="23"/>
            <w:szCs w:val="23"/>
          </w:rPr>
          <w:t xml:space="preserve">Outer Variable num1: 95 </w:t>
        </w:r>
      </w:ins>
    </w:p>
    <w:p w:rsidR="00967119" w:rsidRDefault="00967119" w:rsidP="00967119">
      <w:pPr>
        <w:pStyle w:val="HTMLPreformatted"/>
        <w:rPr>
          <w:ins w:id="1563" w:author="Unknown"/>
          <w:sz w:val="23"/>
          <w:szCs w:val="23"/>
        </w:rPr>
      </w:pPr>
      <w:ins w:id="1564" w:author="Unknown">
        <w:r>
          <w:rPr>
            <w:sz w:val="23"/>
            <w:szCs w:val="23"/>
          </w:rPr>
          <w:t xml:space="preserve">Outer Variable num2: 85 </w:t>
        </w:r>
      </w:ins>
    </w:p>
    <w:p w:rsidR="00967119" w:rsidRDefault="00967119" w:rsidP="00967119">
      <w:pPr>
        <w:pStyle w:val="HTMLPreformatted"/>
        <w:rPr>
          <w:ins w:id="1565" w:author="Unknown"/>
          <w:sz w:val="23"/>
          <w:szCs w:val="23"/>
        </w:rPr>
      </w:pPr>
      <w:ins w:id="1566" w:author="Unknown">
        <w:r>
          <w:rPr>
            <w:sz w:val="23"/>
            <w:szCs w:val="23"/>
          </w:rPr>
          <w:t xml:space="preserve">Inner Variable num1: 195 </w:t>
        </w:r>
      </w:ins>
    </w:p>
    <w:p w:rsidR="00967119" w:rsidRDefault="00967119" w:rsidP="00967119">
      <w:pPr>
        <w:pStyle w:val="HTMLPreformatted"/>
        <w:rPr>
          <w:ins w:id="1567" w:author="Unknown"/>
          <w:sz w:val="23"/>
          <w:szCs w:val="23"/>
        </w:rPr>
      </w:pPr>
      <w:ins w:id="1568" w:author="Unknown">
        <w:r>
          <w:rPr>
            <w:sz w:val="23"/>
            <w:szCs w:val="23"/>
          </w:rPr>
          <w:t xml:space="preserve">Inner Variable num2: 185  </w:t>
        </w:r>
      </w:ins>
    </w:p>
    <w:p w:rsidR="00967119" w:rsidRDefault="00967119" w:rsidP="00967119">
      <w:pPr>
        <w:pStyle w:val="HTMLPreformatted"/>
        <w:rPr>
          <w:ins w:id="1569" w:author="Unknown"/>
          <w:sz w:val="23"/>
          <w:szCs w:val="23"/>
        </w:rPr>
      </w:pPr>
    </w:p>
    <w:p w:rsidR="00967119" w:rsidRDefault="00967119" w:rsidP="00967119">
      <w:pPr>
        <w:pStyle w:val="HTMLPreformatted"/>
        <w:rPr>
          <w:ins w:id="1570" w:author="Unknown"/>
          <w:sz w:val="23"/>
          <w:szCs w:val="23"/>
        </w:rPr>
      </w:pPr>
      <w:ins w:id="1571" w:author="Unknown">
        <w:r>
          <w:rPr>
            <w:sz w:val="23"/>
            <w:szCs w:val="23"/>
          </w:rPr>
          <w:lastRenderedPageBreak/>
          <w:t xml:space="preserve">PL/SQL procedure successfully completed. </w:t>
        </w:r>
      </w:ins>
    </w:p>
    <w:p w:rsidR="00967119" w:rsidRDefault="00967119" w:rsidP="00967119">
      <w:pPr>
        <w:pStyle w:val="Heading2"/>
        <w:rPr>
          <w:ins w:id="1572" w:author="Unknown"/>
          <w:rFonts w:ascii="Arial" w:hAnsi="Arial" w:cs="Arial"/>
          <w:b w:val="0"/>
          <w:bCs w:val="0"/>
          <w:sz w:val="35"/>
          <w:szCs w:val="35"/>
        </w:rPr>
      </w:pPr>
      <w:ins w:id="1573" w:author="Unknown">
        <w:r>
          <w:rPr>
            <w:rFonts w:ascii="Arial" w:hAnsi="Arial" w:cs="Arial"/>
            <w:b w:val="0"/>
            <w:bCs w:val="0"/>
            <w:sz w:val="35"/>
            <w:szCs w:val="35"/>
          </w:rPr>
          <w:t>Assigning SQL Query Results to PL/SQL Variables</w:t>
        </w:r>
      </w:ins>
    </w:p>
    <w:p w:rsidR="00967119" w:rsidRDefault="00967119" w:rsidP="00967119">
      <w:pPr>
        <w:pStyle w:val="NormalWeb"/>
        <w:spacing w:before="120" w:beforeAutospacing="0" w:after="144" w:afterAutospacing="0"/>
        <w:ind w:left="48" w:right="48"/>
        <w:jc w:val="both"/>
        <w:rPr>
          <w:ins w:id="1574" w:author="Unknown"/>
          <w:rFonts w:ascii="Arial" w:hAnsi="Arial" w:cs="Arial"/>
          <w:color w:val="000000"/>
        </w:rPr>
      </w:pPr>
      <w:ins w:id="1575" w:author="Unknown">
        <w:r>
          <w:rPr>
            <w:rFonts w:ascii="Arial" w:hAnsi="Arial" w:cs="Arial"/>
            <w:color w:val="000000"/>
          </w:rPr>
          <w:t>You can use the </w:t>
        </w:r>
        <w:r>
          <w:rPr>
            <w:rFonts w:ascii="Arial" w:hAnsi="Arial" w:cs="Arial"/>
            <w:b/>
            <w:bCs/>
            <w:color w:val="000000"/>
          </w:rPr>
          <w:t>SELECT INTO</w:t>
        </w:r>
        <w:r>
          <w:rPr>
            <w:rFonts w:ascii="Arial" w:hAnsi="Arial" w:cs="Arial"/>
            <w:color w:val="000000"/>
          </w:rPr>
          <w:t> statement of SQL to assign values to PL/SQL variables. For each item in the </w:t>
        </w:r>
        <w:r>
          <w:rPr>
            <w:rFonts w:ascii="Arial" w:hAnsi="Arial" w:cs="Arial"/>
            <w:b/>
            <w:bCs/>
            <w:color w:val="000000"/>
          </w:rPr>
          <w:t>SELECT list</w:t>
        </w:r>
        <w:r>
          <w:rPr>
            <w:rFonts w:ascii="Arial" w:hAnsi="Arial" w:cs="Arial"/>
            <w:color w:val="000000"/>
          </w:rPr>
          <w:t>, there must be a corresponding, type-compatible variable in the </w:t>
        </w:r>
        <w:r>
          <w:rPr>
            <w:rFonts w:ascii="Arial" w:hAnsi="Arial" w:cs="Arial"/>
            <w:b/>
            <w:bCs/>
            <w:color w:val="000000"/>
          </w:rPr>
          <w:t>INTO list</w:t>
        </w:r>
        <w:r>
          <w:rPr>
            <w:rFonts w:ascii="Arial" w:hAnsi="Arial" w:cs="Arial"/>
            <w:color w:val="000000"/>
          </w:rPr>
          <w:t>. The following example illustrates the concept. Let us create a table named CUSTOMERS −</w:t>
        </w:r>
      </w:ins>
    </w:p>
    <w:p w:rsidR="00967119" w:rsidRDefault="00967119" w:rsidP="00967119">
      <w:pPr>
        <w:pStyle w:val="NormalWeb"/>
        <w:spacing w:before="120" w:beforeAutospacing="0" w:after="144" w:afterAutospacing="0"/>
        <w:ind w:left="48" w:right="48"/>
        <w:jc w:val="both"/>
        <w:rPr>
          <w:ins w:id="1576" w:author="Unknown"/>
          <w:rFonts w:ascii="Arial" w:hAnsi="Arial" w:cs="Arial"/>
          <w:color w:val="000000"/>
        </w:rPr>
      </w:pPr>
      <w:ins w:id="1577" w:author="Unknown">
        <w:r>
          <w:rPr>
            <w:rFonts w:ascii="Arial" w:hAnsi="Arial" w:cs="Arial"/>
            <w:color w:val="000000"/>
          </w:rPr>
          <w:t>(</w:t>
        </w:r>
        <w:r>
          <w:rPr>
            <w:rFonts w:ascii="Arial" w:hAnsi="Arial" w:cs="Arial"/>
            <w:b/>
            <w:bCs/>
            <w:color w:val="000000"/>
          </w:rPr>
          <w:t>For SQL statements, please refer to the </w:t>
        </w:r>
        <w:r w:rsidR="00F60B67">
          <w:rPr>
            <w:rFonts w:ascii="Arial" w:hAnsi="Arial" w:cs="Arial"/>
            <w:b/>
            <w:bCs/>
            <w:color w:val="000000"/>
          </w:rPr>
          <w:fldChar w:fldCharType="begin"/>
        </w:r>
        <w:r>
          <w:rPr>
            <w:rFonts w:ascii="Arial" w:hAnsi="Arial" w:cs="Arial"/>
            <w:b/>
            <w:bCs/>
            <w:color w:val="000000"/>
          </w:rPr>
          <w:instrText xml:space="preserve"> HYPERLINK "https://www.tutorialspoint.com/sql/index.htm" </w:instrText>
        </w:r>
        <w:r w:rsidR="00F60B67">
          <w:rPr>
            <w:rFonts w:ascii="Arial" w:hAnsi="Arial" w:cs="Arial"/>
            <w:b/>
            <w:bCs/>
            <w:color w:val="000000"/>
          </w:rPr>
          <w:fldChar w:fldCharType="separate"/>
        </w:r>
        <w:r>
          <w:rPr>
            <w:rStyle w:val="Hyperlink"/>
            <w:rFonts w:ascii="Arial" w:hAnsi="Arial" w:cs="Arial"/>
            <w:color w:val="313131"/>
          </w:rPr>
          <w:t>SQL tutorial</w:t>
        </w:r>
        <w:r w:rsidR="00F60B67">
          <w:rPr>
            <w:rFonts w:ascii="Arial" w:hAnsi="Arial" w:cs="Arial"/>
            <w:b/>
            <w:bCs/>
            <w:color w:val="000000"/>
          </w:rPr>
          <w:fldChar w:fldCharType="end"/>
        </w:r>
        <w:r>
          <w:rPr>
            <w:rFonts w:ascii="Arial" w:hAnsi="Arial" w:cs="Arial"/>
            <w:color w:val="000000"/>
          </w:rPr>
          <w:t>)</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578" w:author="Unknown"/>
          <w:rStyle w:val="pln"/>
          <w:color w:val="000000"/>
          <w:sz w:val="23"/>
          <w:szCs w:val="23"/>
        </w:rPr>
      </w:pPr>
      <w:ins w:id="1579" w:author="Unknown">
        <w:r>
          <w:rPr>
            <w:rStyle w:val="pln"/>
            <w:color w:val="000000"/>
            <w:sz w:val="23"/>
            <w:szCs w:val="23"/>
          </w:rPr>
          <w:t>CREATE TABLE CUSTOMERS</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580" w:author="Unknown"/>
          <w:rStyle w:val="pln"/>
          <w:color w:val="000000"/>
          <w:sz w:val="23"/>
          <w:szCs w:val="23"/>
        </w:rPr>
      </w:pPr>
      <w:ins w:id="1581" w:author="Unknown">
        <w:r>
          <w:rPr>
            <w:rStyle w:val="pln"/>
            <w:color w:val="000000"/>
            <w:sz w:val="23"/>
            <w:szCs w:val="23"/>
          </w:rPr>
          <w:t xml:space="preserve">   ID   INT NOT NULL</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582" w:author="Unknown"/>
          <w:rStyle w:val="pln"/>
          <w:color w:val="000000"/>
          <w:sz w:val="23"/>
          <w:szCs w:val="23"/>
        </w:rPr>
      </w:pPr>
      <w:ins w:id="1583" w:author="Unknown">
        <w:r>
          <w:rPr>
            <w:rStyle w:val="pln"/>
            <w:color w:val="000000"/>
            <w:sz w:val="23"/>
            <w:szCs w:val="23"/>
          </w:rPr>
          <w:t xml:space="preserve">   NAME VARCHAR </w:t>
        </w:r>
        <w:r>
          <w:rPr>
            <w:rStyle w:val="pun"/>
            <w:color w:val="666600"/>
            <w:sz w:val="23"/>
            <w:szCs w:val="23"/>
          </w:rPr>
          <w:t>(</w:t>
        </w:r>
        <w:r>
          <w:rPr>
            <w:rStyle w:val="lit"/>
            <w:rFonts w:eastAsiaTheme="majorEastAsia"/>
            <w:color w:val="006666"/>
            <w:sz w:val="23"/>
            <w:szCs w:val="23"/>
          </w:rPr>
          <w:t>20</w:t>
        </w:r>
        <w:r>
          <w:rPr>
            <w:rStyle w:val="pun"/>
            <w:color w:val="666600"/>
            <w:sz w:val="23"/>
            <w:szCs w:val="23"/>
          </w:rPr>
          <w:t>)</w:t>
        </w:r>
        <w:r>
          <w:rPr>
            <w:rStyle w:val="pln"/>
            <w:color w:val="000000"/>
            <w:sz w:val="23"/>
            <w:szCs w:val="23"/>
          </w:rPr>
          <w:t xml:space="preserve"> NOT NULL</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584" w:author="Unknown"/>
          <w:rStyle w:val="pln"/>
          <w:color w:val="000000"/>
          <w:sz w:val="23"/>
          <w:szCs w:val="23"/>
        </w:rPr>
      </w:pPr>
      <w:ins w:id="1585" w:author="Unknown">
        <w:r>
          <w:rPr>
            <w:rStyle w:val="pln"/>
            <w:color w:val="000000"/>
            <w:sz w:val="23"/>
            <w:szCs w:val="23"/>
          </w:rPr>
          <w:t xml:space="preserve">   AGE INT NOT NULL</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586" w:author="Unknown"/>
          <w:rStyle w:val="pln"/>
          <w:color w:val="000000"/>
          <w:sz w:val="23"/>
          <w:szCs w:val="23"/>
        </w:rPr>
      </w:pPr>
      <w:ins w:id="1587" w:author="Unknown">
        <w:r>
          <w:rPr>
            <w:rStyle w:val="pln"/>
            <w:color w:val="000000"/>
            <w:sz w:val="23"/>
            <w:szCs w:val="23"/>
          </w:rPr>
          <w:t xml:space="preserve">   ADDRESS CHAR </w:t>
        </w:r>
        <w:r>
          <w:rPr>
            <w:rStyle w:val="pun"/>
            <w:color w:val="666600"/>
            <w:sz w:val="23"/>
            <w:szCs w:val="23"/>
          </w:rPr>
          <w:t>(</w:t>
        </w:r>
        <w:r>
          <w:rPr>
            <w:rStyle w:val="lit"/>
            <w:rFonts w:eastAsiaTheme="majorEastAsia"/>
            <w:color w:val="006666"/>
            <w:sz w:val="23"/>
            <w:szCs w:val="23"/>
          </w:rPr>
          <w:t>25</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588" w:author="Unknown"/>
          <w:rStyle w:val="pln"/>
          <w:color w:val="000000"/>
          <w:sz w:val="23"/>
          <w:szCs w:val="23"/>
        </w:rPr>
      </w:pPr>
      <w:ins w:id="1589" w:author="Unknown">
        <w:r>
          <w:rPr>
            <w:rStyle w:val="pln"/>
            <w:color w:val="000000"/>
            <w:sz w:val="23"/>
            <w:szCs w:val="23"/>
          </w:rPr>
          <w:t xml:space="preserve">   SALARY   DECIMAL </w:t>
        </w:r>
        <w:r>
          <w:rPr>
            <w:rStyle w:val="pun"/>
            <w:color w:val="666600"/>
            <w:sz w:val="23"/>
            <w:szCs w:val="23"/>
          </w:rPr>
          <w:t>(</w:t>
        </w:r>
        <w:r>
          <w:rPr>
            <w:rStyle w:val="lit"/>
            <w:rFonts w:eastAsiaTheme="majorEastAsia"/>
            <w:color w:val="006666"/>
            <w:sz w:val="23"/>
            <w:szCs w:val="23"/>
          </w:rPr>
          <w:t>18</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590" w:author="Unknown"/>
          <w:rStyle w:val="pln"/>
          <w:color w:val="000000"/>
          <w:sz w:val="23"/>
          <w:szCs w:val="23"/>
        </w:rPr>
      </w:pPr>
      <w:ins w:id="1591" w:author="Unknown">
        <w:r>
          <w:rPr>
            <w:rStyle w:val="pln"/>
            <w:color w:val="000000"/>
            <w:sz w:val="23"/>
            <w:szCs w:val="23"/>
          </w:rPr>
          <w:t xml:space="preserve">   PRIMARY KEY </w:t>
        </w:r>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592" w:author="Unknown"/>
          <w:rStyle w:val="pln"/>
          <w:color w:val="000000"/>
          <w:sz w:val="23"/>
          <w:szCs w:val="23"/>
        </w:rPr>
      </w:pPr>
      <w:ins w:id="1593" w:author="Unknown">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594" w:author="Unknown"/>
          <w:rStyle w:val="pln"/>
          <w:color w:val="000000"/>
          <w:sz w:val="23"/>
          <w:szCs w:val="23"/>
        </w:rPr>
      </w:pPr>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595" w:author="Unknown"/>
          <w:sz w:val="23"/>
          <w:szCs w:val="23"/>
        </w:rPr>
      </w:pPr>
      <w:ins w:id="1596" w:author="Unknown">
        <w:r>
          <w:rPr>
            <w:rStyle w:val="typ"/>
            <w:color w:val="660066"/>
            <w:sz w:val="23"/>
            <w:szCs w:val="23"/>
          </w:rPr>
          <w:t>Table</w:t>
        </w:r>
        <w:r>
          <w:rPr>
            <w:rStyle w:val="pln"/>
            <w:color w:val="000000"/>
            <w:sz w:val="23"/>
            <w:szCs w:val="23"/>
          </w:rPr>
          <w:t xml:space="preserve"> </w:t>
        </w:r>
        <w:r>
          <w:rPr>
            <w:rStyle w:val="typ"/>
            <w:color w:val="660066"/>
            <w:sz w:val="23"/>
            <w:szCs w:val="23"/>
          </w:rPr>
          <w:t>Created</w:t>
        </w:r>
        <w:r>
          <w:rPr>
            <w:rStyle w:val="pln"/>
            <w:color w:val="000000"/>
            <w:sz w:val="23"/>
            <w:szCs w:val="23"/>
          </w:rPr>
          <w:t xml:space="preserve">  </w:t>
        </w:r>
      </w:ins>
    </w:p>
    <w:p w:rsidR="00967119" w:rsidRDefault="00967119" w:rsidP="00967119">
      <w:pPr>
        <w:pStyle w:val="NormalWeb"/>
        <w:spacing w:before="120" w:beforeAutospacing="0" w:after="144" w:afterAutospacing="0"/>
        <w:ind w:left="48" w:right="48"/>
        <w:jc w:val="both"/>
        <w:rPr>
          <w:ins w:id="1597" w:author="Unknown"/>
          <w:rFonts w:ascii="Arial" w:hAnsi="Arial" w:cs="Arial"/>
          <w:color w:val="000000"/>
        </w:rPr>
      </w:pPr>
      <w:ins w:id="1598" w:author="Unknown">
        <w:r>
          <w:rPr>
            <w:rFonts w:ascii="Arial" w:hAnsi="Arial" w:cs="Arial"/>
            <w:color w:val="000000"/>
          </w:rPr>
          <w:t>Let us now insert some values in the table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599" w:author="Unknown"/>
          <w:rStyle w:val="pln"/>
          <w:color w:val="000000"/>
          <w:sz w:val="23"/>
          <w:szCs w:val="23"/>
        </w:rPr>
      </w:pPr>
      <w:ins w:id="1600" w:author="Unknown">
        <w:r>
          <w:rPr>
            <w:rStyle w:val="pln"/>
            <w:color w:val="000000"/>
            <w:sz w:val="23"/>
            <w:szCs w:val="23"/>
          </w:rPr>
          <w:t xml:space="preserve">INSERT INTO CUSTOMERS </w:t>
        </w:r>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AGE</w:t>
        </w:r>
        <w:r>
          <w:rPr>
            <w:rStyle w:val="pun"/>
            <w:color w:val="666600"/>
            <w:sz w:val="23"/>
            <w:szCs w:val="23"/>
          </w:rPr>
          <w:t>,</w:t>
        </w:r>
        <w:r>
          <w:rPr>
            <w:rStyle w:val="pln"/>
            <w:color w:val="000000"/>
            <w:sz w:val="23"/>
            <w:szCs w:val="23"/>
          </w:rPr>
          <w:t>ADDRESS</w:t>
        </w:r>
        <w:r>
          <w:rPr>
            <w:rStyle w:val="pun"/>
            <w:color w:val="666600"/>
            <w:sz w:val="23"/>
            <w:szCs w:val="23"/>
          </w:rPr>
          <w:t>,</w:t>
        </w:r>
        <w:r>
          <w:rPr>
            <w:rStyle w:val="pln"/>
            <w:color w:val="000000"/>
            <w:sz w:val="23"/>
            <w:szCs w:val="23"/>
          </w:rPr>
          <w:t>SALARY</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601" w:author="Unknown"/>
          <w:rStyle w:val="pln"/>
          <w:color w:val="000000"/>
          <w:sz w:val="23"/>
          <w:szCs w:val="23"/>
        </w:rPr>
      </w:pPr>
      <w:ins w:id="1602" w:author="Unknown">
        <w:r>
          <w:rPr>
            <w:rStyle w:val="pln"/>
            <w:color w:val="000000"/>
            <w:sz w:val="23"/>
            <w:szCs w:val="23"/>
          </w:rPr>
          <w:t xml:space="preserve">VALUES </w:t>
        </w:r>
        <w:r>
          <w:rPr>
            <w:rStyle w:val="pun"/>
            <w:color w:val="666600"/>
            <w:sz w:val="23"/>
            <w:szCs w:val="23"/>
          </w:rPr>
          <w:t>(</w:t>
        </w:r>
        <w:r>
          <w:rPr>
            <w:rStyle w:val="lit"/>
            <w:rFonts w:eastAsiaTheme="majorEastAsia"/>
            <w:color w:val="006666"/>
            <w:sz w:val="23"/>
            <w:szCs w:val="23"/>
          </w:rPr>
          <w:t>1</w:t>
        </w:r>
        <w:r>
          <w:rPr>
            <w:rStyle w:val="pun"/>
            <w:color w:val="666600"/>
            <w:sz w:val="23"/>
            <w:szCs w:val="23"/>
          </w:rPr>
          <w:t>,</w:t>
        </w:r>
        <w:r>
          <w:rPr>
            <w:rStyle w:val="pln"/>
            <w:color w:val="000000"/>
            <w:sz w:val="23"/>
            <w:szCs w:val="23"/>
          </w:rPr>
          <w:t xml:space="preserve"> </w:t>
        </w:r>
        <w:r>
          <w:rPr>
            <w:rStyle w:val="str"/>
            <w:color w:val="008800"/>
            <w:sz w:val="23"/>
            <w:szCs w:val="23"/>
          </w:rPr>
          <w:t>'Ramesh'</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32</w:t>
        </w:r>
        <w:r>
          <w:rPr>
            <w:rStyle w:val="pun"/>
            <w:color w:val="666600"/>
            <w:sz w:val="23"/>
            <w:szCs w:val="23"/>
          </w:rPr>
          <w:t>,</w:t>
        </w:r>
        <w:r>
          <w:rPr>
            <w:rStyle w:val="pln"/>
            <w:color w:val="000000"/>
            <w:sz w:val="23"/>
            <w:szCs w:val="23"/>
          </w:rPr>
          <w:t xml:space="preserve"> </w:t>
        </w:r>
        <w:r>
          <w:rPr>
            <w:rStyle w:val="str"/>
            <w:color w:val="008800"/>
            <w:sz w:val="23"/>
            <w:szCs w:val="23"/>
          </w:rPr>
          <w:t>'Ahmedabad'</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2000.00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603" w:author="Unknown"/>
          <w:rStyle w:val="pln"/>
          <w:color w:val="000000"/>
          <w:sz w:val="23"/>
          <w:szCs w:val="23"/>
        </w:rPr>
      </w:pPr>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604" w:author="Unknown"/>
          <w:rStyle w:val="pln"/>
          <w:color w:val="000000"/>
          <w:sz w:val="23"/>
          <w:szCs w:val="23"/>
        </w:rPr>
      </w:pPr>
      <w:ins w:id="1605" w:author="Unknown">
        <w:r>
          <w:rPr>
            <w:rStyle w:val="pln"/>
            <w:color w:val="000000"/>
            <w:sz w:val="23"/>
            <w:szCs w:val="23"/>
          </w:rPr>
          <w:t xml:space="preserve">INSERT INTO CUSTOMERS </w:t>
        </w:r>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AGE</w:t>
        </w:r>
        <w:r>
          <w:rPr>
            <w:rStyle w:val="pun"/>
            <w:color w:val="666600"/>
            <w:sz w:val="23"/>
            <w:szCs w:val="23"/>
          </w:rPr>
          <w:t>,</w:t>
        </w:r>
        <w:r>
          <w:rPr>
            <w:rStyle w:val="pln"/>
            <w:color w:val="000000"/>
            <w:sz w:val="23"/>
            <w:szCs w:val="23"/>
          </w:rPr>
          <w:t>ADDRESS</w:t>
        </w:r>
        <w:r>
          <w:rPr>
            <w:rStyle w:val="pun"/>
            <w:color w:val="666600"/>
            <w:sz w:val="23"/>
            <w:szCs w:val="23"/>
          </w:rPr>
          <w:t>,</w:t>
        </w:r>
        <w:r>
          <w:rPr>
            <w:rStyle w:val="pln"/>
            <w:color w:val="000000"/>
            <w:sz w:val="23"/>
            <w:szCs w:val="23"/>
          </w:rPr>
          <w:t>SALARY</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606" w:author="Unknown"/>
          <w:rStyle w:val="pln"/>
          <w:color w:val="000000"/>
          <w:sz w:val="23"/>
          <w:szCs w:val="23"/>
        </w:rPr>
      </w:pPr>
      <w:ins w:id="1607" w:author="Unknown">
        <w:r>
          <w:rPr>
            <w:rStyle w:val="pln"/>
            <w:color w:val="000000"/>
            <w:sz w:val="23"/>
            <w:szCs w:val="23"/>
          </w:rPr>
          <w:t xml:space="preserve">VALUES </w:t>
        </w:r>
        <w:r>
          <w:rPr>
            <w:rStyle w:val="pun"/>
            <w:color w:val="666600"/>
            <w:sz w:val="23"/>
            <w:szCs w:val="23"/>
          </w:rPr>
          <w:t>(</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w:t>
        </w:r>
        <w:r>
          <w:rPr>
            <w:rStyle w:val="str"/>
            <w:color w:val="008800"/>
            <w:sz w:val="23"/>
            <w:szCs w:val="23"/>
          </w:rPr>
          <w:t>'Khilan'</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25</w:t>
        </w:r>
        <w:r>
          <w:rPr>
            <w:rStyle w:val="pun"/>
            <w:color w:val="666600"/>
            <w:sz w:val="23"/>
            <w:szCs w:val="23"/>
          </w:rPr>
          <w:t>,</w:t>
        </w:r>
        <w:r>
          <w:rPr>
            <w:rStyle w:val="pln"/>
            <w:color w:val="000000"/>
            <w:sz w:val="23"/>
            <w:szCs w:val="23"/>
          </w:rPr>
          <w:t xml:space="preserve"> </w:t>
        </w:r>
        <w:r>
          <w:rPr>
            <w:rStyle w:val="str"/>
            <w:color w:val="008800"/>
            <w:sz w:val="23"/>
            <w:szCs w:val="23"/>
          </w:rPr>
          <w:t>'Delhi'</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1500.00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608" w:author="Unknown"/>
          <w:rStyle w:val="pln"/>
          <w:color w:val="000000"/>
          <w:sz w:val="23"/>
          <w:szCs w:val="23"/>
        </w:rPr>
      </w:pPr>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609" w:author="Unknown"/>
          <w:rStyle w:val="pln"/>
          <w:color w:val="000000"/>
          <w:sz w:val="23"/>
          <w:szCs w:val="23"/>
        </w:rPr>
      </w:pPr>
      <w:ins w:id="1610" w:author="Unknown">
        <w:r>
          <w:rPr>
            <w:rStyle w:val="pln"/>
            <w:color w:val="000000"/>
            <w:sz w:val="23"/>
            <w:szCs w:val="23"/>
          </w:rPr>
          <w:t xml:space="preserve">INSERT INTO CUSTOMERS </w:t>
        </w:r>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AGE</w:t>
        </w:r>
        <w:r>
          <w:rPr>
            <w:rStyle w:val="pun"/>
            <w:color w:val="666600"/>
            <w:sz w:val="23"/>
            <w:szCs w:val="23"/>
          </w:rPr>
          <w:t>,</w:t>
        </w:r>
        <w:r>
          <w:rPr>
            <w:rStyle w:val="pln"/>
            <w:color w:val="000000"/>
            <w:sz w:val="23"/>
            <w:szCs w:val="23"/>
          </w:rPr>
          <w:t>ADDRESS</w:t>
        </w:r>
        <w:r>
          <w:rPr>
            <w:rStyle w:val="pun"/>
            <w:color w:val="666600"/>
            <w:sz w:val="23"/>
            <w:szCs w:val="23"/>
          </w:rPr>
          <w:t>,</w:t>
        </w:r>
        <w:r>
          <w:rPr>
            <w:rStyle w:val="pln"/>
            <w:color w:val="000000"/>
            <w:sz w:val="23"/>
            <w:szCs w:val="23"/>
          </w:rPr>
          <w:t>SALARY</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611" w:author="Unknown"/>
          <w:rStyle w:val="pln"/>
          <w:color w:val="000000"/>
          <w:sz w:val="23"/>
          <w:szCs w:val="23"/>
        </w:rPr>
      </w:pPr>
      <w:ins w:id="1612" w:author="Unknown">
        <w:r>
          <w:rPr>
            <w:rStyle w:val="pln"/>
            <w:color w:val="000000"/>
            <w:sz w:val="23"/>
            <w:szCs w:val="23"/>
          </w:rPr>
          <w:t xml:space="preserve">VALUES </w:t>
        </w:r>
        <w:r>
          <w:rPr>
            <w:rStyle w:val="pun"/>
            <w:color w:val="666600"/>
            <w:sz w:val="23"/>
            <w:szCs w:val="23"/>
          </w:rPr>
          <w:t>(</w:t>
        </w:r>
        <w:r>
          <w:rPr>
            <w:rStyle w:val="lit"/>
            <w:rFonts w:eastAsiaTheme="majorEastAsia"/>
            <w:color w:val="006666"/>
            <w:sz w:val="23"/>
            <w:szCs w:val="23"/>
          </w:rPr>
          <w:t>3</w:t>
        </w:r>
        <w:r>
          <w:rPr>
            <w:rStyle w:val="pun"/>
            <w:color w:val="666600"/>
            <w:sz w:val="23"/>
            <w:szCs w:val="23"/>
          </w:rPr>
          <w:t>,</w:t>
        </w:r>
        <w:r>
          <w:rPr>
            <w:rStyle w:val="pln"/>
            <w:color w:val="000000"/>
            <w:sz w:val="23"/>
            <w:szCs w:val="23"/>
          </w:rPr>
          <w:t xml:space="preserve"> </w:t>
        </w:r>
        <w:r>
          <w:rPr>
            <w:rStyle w:val="str"/>
            <w:color w:val="008800"/>
            <w:sz w:val="23"/>
            <w:szCs w:val="23"/>
          </w:rPr>
          <w:t>'kaushik'</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23</w:t>
        </w:r>
        <w:r>
          <w:rPr>
            <w:rStyle w:val="pun"/>
            <w:color w:val="666600"/>
            <w:sz w:val="23"/>
            <w:szCs w:val="23"/>
          </w:rPr>
          <w:t>,</w:t>
        </w:r>
        <w:r>
          <w:rPr>
            <w:rStyle w:val="pln"/>
            <w:color w:val="000000"/>
            <w:sz w:val="23"/>
            <w:szCs w:val="23"/>
          </w:rPr>
          <w:t xml:space="preserve"> </w:t>
        </w:r>
        <w:r>
          <w:rPr>
            <w:rStyle w:val="str"/>
            <w:color w:val="008800"/>
            <w:sz w:val="23"/>
            <w:szCs w:val="23"/>
          </w:rPr>
          <w:t>'Kota'</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2000.00</w:t>
        </w:r>
        <w:r>
          <w:rPr>
            <w:rStyle w:val="pln"/>
            <w:color w:val="000000"/>
            <w:sz w:val="23"/>
            <w:szCs w:val="23"/>
          </w:rPr>
          <w:t xml:space="preserve"> </w:t>
        </w:r>
        <w:r>
          <w:rPr>
            <w:rStyle w:val="pun"/>
            <w:color w:val="666600"/>
            <w:sz w:val="23"/>
            <w:szCs w:val="23"/>
          </w:rPr>
          <w:t>);</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613" w:author="Unknown"/>
          <w:rStyle w:val="pln"/>
          <w:color w:val="000000"/>
          <w:sz w:val="23"/>
          <w:szCs w:val="23"/>
        </w:rPr>
      </w:pPr>
      <w:ins w:id="1614" w:author="Unknown">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615" w:author="Unknown"/>
          <w:rStyle w:val="pln"/>
          <w:color w:val="000000"/>
          <w:sz w:val="23"/>
          <w:szCs w:val="23"/>
        </w:rPr>
      </w:pPr>
      <w:ins w:id="1616" w:author="Unknown">
        <w:r>
          <w:rPr>
            <w:rStyle w:val="pln"/>
            <w:color w:val="000000"/>
            <w:sz w:val="23"/>
            <w:szCs w:val="23"/>
          </w:rPr>
          <w:t xml:space="preserve">INSERT INTO CUSTOMERS </w:t>
        </w:r>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AGE</w:t>
        </w:r>
        <w:r>
          <w:rPr>
            <w:rStyle w:val="pun"/>
            <w:color w:val="666600"/>
            <w:sz w:val="23"/>
            <w:szCs w:val="23"/>
          </w:rPr>
          <w:t>,</w:t>
        </w:r>
        <w:r>
          <w:rPr>
            <w:rStyle w:val="pln"/>
            <w:color w:val="000000"/>
            <w:sz w:val="23"/>
            <w:szCs w:val="23"/>
          </w:rPr>
          <w:t>ADDRESS</w:t>
        </w:r>
        <w:r>
          <w:rPr>
            <w:rStyle w:val="pun"/>
            <w:color w:val="666600"/>
            <w:sz w:val="23"/>
            <w:szCs w:val="23"/>
          </w:rPr>
          <w:t>,</w:t>
        </w:r>
        <w:r>
          <w:rPr>
            <w:rStyle w:val="pln"/>
            <w:color w:val="000000"/>
            <w:sz w:val="23"/>
            <w:szCs w:val="23"/>
          </w:rPr>
          <w:t>SALARY</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617" w:author="Unknown"/>
          <w:rStyle w:val="pln"/>
          <w:color w:val="000000"/>
          <w:sz w:val="23"/>
          <w:szCs w:val="23"/>
        </w:rPr>
      </w:pPr>
      <w:ins w:id="1618" w:author="Unknown">
        <w:r>
          <w:rPr>
            <w:rStyle w:val="pln"/>
            <w:color w:val="000000"/>
            <w:sz w:val="23"/>
            <w:szCs w:val="23"/>
          </w:rPr>
          <w:t xml:space="preserve">VALUES </w:t>
        </w:r>
        <w:r>
          <w:rPr>
            <w:rStyle w:val="pun"/>
            <w:color w:val="666600"/>
            <w:sz w:val="23"/>
            <w:szCs w:val="23"/>
          </w:rPr>
          <w:t>(</w:t>
        </w:r>
        <w:r>
          <w:rPr>
            <w:rStyle w:val="lit"/>
            <w:rFonts w:eastAsiaTheme="majorEastAsia"/>
            <w:color w:val="006666"/>
            <w:sz w:val="23"/>
            <w:szCs w:val="23"/>
          </w:rPr>
          <w:t>4</w:t>
        </w:r>
        <w:r>
          <w:rPr>
            <w:rStyle w:val="pun"/>
            <w:color w:val="666600"/>
            <w:sz w:val="23"/>
            <w:szCs w:val="23"/>
          </w:rPr>
          <w:t>,</w:t>
        </w:r>
        <w:r>
          <w:rPr>
            <w:rStyle w:val="pln"/>
            <w:color w:val="000000"/>
            <w:sz w:val="23"/>
            <w:szCs w:val="23"/>
          </w:rPr>
          <w:t xml:space="preserve"> </w:t>
        </w:r>
        <w:r>
          <w:rPr>
            <w:rStyle w:val="str"/>
            <w:color w:val="008800"/>
            <w:sz w:val="23"/>
            <w:szCs w:val="23"/>
          </w:rPr>
          <w:t>'Chaitali'</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25</w:t>
        </w:r>
        <w:r>
          <w:rPr>
            <w:rStyle w:val="pun"/>
            <w:color w:val="666600"/>
            <w:sz w:val="23"/>
            <w:szCs w:val="23"/>
          </w:rPr>
          <w:t>,</w:t>
        </w:r>
        <w:r>
          <w:rPr>
            <w:rStyle w:val="pln"/>
            <w:color w:val="000000"/>
            <w:sz w:val="23"/>
            <w:szCs w:val="23"/>
          </w:rPr>
          <w:t xml:space="preserve"> </w:t>
        </w:r>
        <w:r>
          <w:rPr>
            <w:rStyle w:val="str"/>
            <w:color w:val="008800"/>
            <w:sz w:val="23"/>
            <w:szCs w:val="23"/>
          </w:rPr>
          <w:t>'Mumbai'</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6500.00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619" w:author="Unknown"/>
          <w:rStyle w:val="pln"/>
          <w:color w:val="000000"/>
          <w:sz w:val="23"/>
          <w:szCs w:val="23"/>
        </w:rPr>
      </w:pPr>
      <w:ins w:id="1620" w:author="Unknown">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621" w:author="Unknown"/>
          <w:rStyle w:val="pln"/>
          <w:color w:val="000000"/>
          <w:sz w:val="23"/>
          <w:szCs w:val="23"/>
        </w:rPr>
      </w:pPr>
      <w:ins w:id="1622" w:author="Unknown">
        <w:r>
          <w:rPr>
            <w:rStyle w:val="pln"/>
            <w:color w:val="000000"/>
            <w:sz w:val="23"/>
            <w:szCs w:val="23"/>
          </w:rPr>
          <w:t xml:space="preserve">INSERT INTO CUSTOMERS </w:t>
        </w:r>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AGE</w:t>
        </w:r>
        <w:r>
          <w:rPr>
            <w:rStyle w:val="pun"/>
            <w:color w:val="666600"/>
            <w:sz w:val="23"/>
            <w:szCs w:val="23"/>
          </w:rPr>
          <w:t>,</w:t>
        </w:r>
        <w:r>
          <w:rPr>
            <w:rStyle w:val="pln"/>
            <w:color w:val="000000"/>
            <w:sz w:val="23"/>
            <w:szCs w:val="23"/>
          </w:rPr>
          <w:t>ADDRESS</w:t>
        </w:r>
        <w:r>
          <w:rPr>
            <w:rStyle w:val="pun"/>
            <w:color w:val="666600"/>
            <w:sz w:val="23"/>
            <w:szCs w:val="23"/>
          </w:rPr>
          <w:t>,</w:t>
        </w:r>
        <w:r>
          <w:rPr>
            <w:rStyle w:val="pln"/>
            <w:color w:val="000000"/>
            <w:sz w:val="23"/>
            <w:szCs w:val="23"/>
          </w:rPr>
          <w:t>SALARY</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623" w:author="Unknown"/>
          <w:rStyle w:val="pln"/>
          <w:color w:val="000000"/>
          <w:sz w:val="23"/>
          <w:szCs w:val="23"/>
        </w:rPr>
      </w:pPr>
      <w:ins w:id="1624" w:author="Unknown">
        <w:r>
          <w:rPr>
            <w:rStyle w:val="pln"/>
            <w:color w:val="000000"/>
            <w:sz w:val="23"/>
            <w:szCs w:val="23"/>
          </w:rPr>
          <w:t xml:space="preserve">VALUES </w:t>
        </w:r>
        <w:r>
          <w:rPr>
            <w:rStyle w:val="pun"/>
            <w:color w:val="666600"/>
            <w:sz w:val="23"/>
            <w:szCs w:val="23"/>
          </w:rPr>
          <w:t>(</w:t>
        </w:r>
        <w:r>
          <w:rPr>
            <w:rStyle w:val="lit"/>
            <w:rFonts w:eastAsiaTheme="majorEastAsia"/>
            <w:color w:val="006666"/>
            <w:sz w:val="23"/>
            <w:szCs w:val="23"/>
          </w:rPr>
          <w:t>5</w:t>
        </w:r>
        <w:r>
          <w:rPr>
            <w:rStyle w:val="pun"/>
            <w:color w:val="666600"/>
            <w:sz w:val="23"/>
            <w:szCs w:val="23"/>
          </w:rPr>
          <w:t>,</w:t>
        </w:r>
        <w:r>
          <w:rPr>
            <w:rStyle w:val="pln"/>
            <w:color w:val="000000"/>
            <w:sz w:val="23"/>
            <w:szCs w:val="23"/>
          </w:rPr>
          <w:t xml:space="preserve"> </w:t>
        </w:r>
        <w:r>
          <w:rPr>
            <w:rStyle w:val="str"/>
            <w:color w:val="008800"/>
            <w:sz w:val="23"/>
            <w:szCs w:val="23"/>
          </w:rPr>
          <w:t>'Hardik'</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27</w:t>
        </w:r>
        <w:r>
          <w:rPr>
            <w:rStyle w:val="pun"/>
            <w:color w:val="666600"/>
            <w:sz w:val="23"/>
            <w:szCs w:val="23"/>
          </w:rPr>
          <w:t>,</w:t>
        </w:r>
        <w:r>
          <w:rPr>
            <w:rStyle w:val="pln"/>
            <w:color w:val="000000"/>
            <w:sz w:val="23"/>
            <w:szCs w:val="23"/>
          </w:rPr>
          <w:t xml:space="preserve"> </w:t>
        </w:r>
        <w:r>
          <w:rPr>
            <w:rStyle w:val="str"/>
            <w:color w:val="008800"/>
            <w:sz w:val="23"/>
            <w:szCs w:val="23"/>
          </w:rPr>
          <w:t>'Bhopal'</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8500.00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625" w:author="Unknown"/>
          <w:rStyle w:val="pln"/>
          <w:color w:val="000000"/>
          <w:sz w:val="23"/>
          <w:szCs w:val="23"/>
        </w:rPr>
      </w:pPr>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626" w:author="Unknown"/>
          <w:rStyle w:val="pln"/>
          <w:color w:val="000000"/>
          <w:sz w:val="23"/>
          <w:szCs w:val="23"/>
        </w:rPr>
      </w:pPr>
      <w:ins w:id="1627" w:author="Unknown">
        <w:r>
          <w:rPr>
            <w:rStyle w:val="pln"/>
            <w:color w:val="000000"/>
            <w:sz w:val="23"/>
            <w:szCs w:val="23"/>
          </w:rPr>
          <w:t xml:space="preserve">INSERT INTO CUSTOMERS </w:t>
        </w:r>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AGE</w:t>
        </w:r>
        <w:r>
          <w:rPr>
            <w:rStyle w:val="pun"/>
            <w:color w:val="666600"/>
            <w:sz w:val="23"/>
            <w:szCs w:val="23"/>
          </w:rPr>
          <w:t>,</w:t>
        </w:r>
        <w:r>
          <w:rPr>
            <w:rStyle w:val="pln"/>
            <w:color w:val="000000"/>
            <w:sz w:val="23"/>
            <w:szCs w:val="23"/>
          </w:rPr>
          <w:t>ADDRESS</w:t>
        </w:r>
        <w:r>
          <w:rPr>
            <w:rStyle w:val="pun"/>
            <w:color w:val="666600"/>
            <w:sz w:val="23"/>
            <w:szCs w:val="23"/>
          </w:rPr>
          <w:t>,</w:t>
        </w:r>
        <w:r>
          <w:rPr>
            <w:rStyle w:val="pln"/>
            <w:color w:val="000000"/>
            <w:sz w:val="23"/>
            <w:szCs w:val="23"/>
          </w:rPr>
          <w:t>SALARY</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628" w:author="Unknown"/>
          <w:sz w:val="23"/>
          <w:szCs w:val="23"/>
        </w:rPr>
      </w:pPr>
      <w:ins w:id="1629" w:author="Unknown">
        <w:r>
          <w:rPr>
            <w:rStyle w:val="pln"/>
            <w:color w:val="000000"/>
            <w:sz w:val="23"/>
            <w:szCs w:val="23"/>
          </w:rPr>
          <w:t xml:space="preserve">VALUES </w:t>
        </w:r>
        <w:r>
          <w:rPr>
            <w:rStyle w:val="pun"/>
            <w:color w:val="666600"/>
            <w:sz w:val="23"/>
            <w:szCs w:val="23"/>
          </w:rPr>
          <w:t>(</w:t>
        </w:r>
        <w:r>
          <w:rPr>
            <w:rStyle w:val="lit"/>
            <w:rFonts w:eastAsiaTheme="majorEastAsia"/>
            <w:color w:val="006666"/>
            <w:sz w:val="23"/>
            <w:szCs w:val="23"/>
          </w:rPr>
          <w:t>6</w:t>
        </w:r>
        <w:r>
          <w:rPr>
            <w:rStyle w:val="pun"/>
            <w:color w:val="666600"/>
            <w:sz w:val="23"/>
            <w:szCs w:val="23"/>
          </w:rPr>
          <w:t>,</w:t>
        </w:r>
        <w:r>
          <w:rPr>
            <w:rStyle w:val="pln"/>
            <w:color w:val="000000"/>
            <w:sz w:val="23"/>
            <w:szCs w:val="23"/>
          </w:rPr>
          <w:t xml:space="preserve"> </w:t>
        </w:r>
        <w:r>
          <w:rPr>
            <w:rStyle w:val="str"/>
            <w:color w:val="008800"/>
            <w:sz w:val="23"/>
            <w:szCs w:val="23"/>
          </w:rPr>
          <w:t>'Komal'</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22</w:t>
        </w:r>
        <w:r>
          <w:rPr>
            <w:rStyle w:val="pun"/>
            <w:color w:val="666600"/>
            <w:sz w:val="23"/>
            <w:szCs w:val="23"/>
          </w:rPr>
          <w:t>,</w:t>
        </w:r>
        <w:r>
          <w:rPr>
            <w:rStyle w:val="pln"/>
            <w:color w:val="000000"/>
            <w:sz w:val="23"/>
            <w:szCs w:val="23"/>
          </w:rPr>
          <w:t xml:space="preserve"> </w:t>
        </w:r>
        <w:r>
          <w:rPr>
            <w:rStyle w:val="str"/>
            <w:color w:val="008800"/>
            <w:sz w:val="23"/>
            <w:szCs w:val="23"/>
          </w:rPr>
          <w:t>'MP'</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4500.00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ins>
    </w:p>
    <w:p w:rsidR="00967119" w:rsidRDefault="00967119" w:rsidP="00967119">
      <w:pPr>
        <w:pStyle w:val="NormalWeb"/>
        <w:spacing w:before="120" w:beforeAutospacing="0" w:after="144" w:afterAutospacing="0"/>
        <w:ind w:left="48" w:right="48"/>
        <w:jc w:val="both"/>
        <w:rPr>
          <w:ins w:id="1630" w:author="Unknown"/>
          <w:rFonts w:ascii="Arial" w:hAnsi="Arial" w:cs="Arial"/>
          <w:color w:val="000000"/>
        </w:rPr>
      </w:pPr>
      <w:ins w:id="1631" w:author="Unknown">
        <w:r>
          <w:rPr>
            <w:rFonts w:ascii="Arial" w:hAnsi="Arial" w:cs="Arial"/>
            <w:color w:val="000000"/>
          </w:rPr>
          <w:t>The following program assigns values from the above table to PL/SQL variables using the </w:t>
        </w:r>
        <w:r>
          <w:rPr>
            <w:rFonts w:ascii="Arial" w:hAnsi="Arial" w:cs="Arial"/>
            <w:b/>
            <w:bCs/>
            <w:color w:val="000000"/>
          </w:rPr>
          <w:t>SELECT INTO clause</w:t>
        </w:r>
        <w:r>
          <w:rPr>
            <w:rFonts w:ascii="Arial" w:hAnsi="Arial" w:cs="Arial"/>
            <w:color w:val="000000"/>
          </w:rPr>
          <w:t> of SQL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632" w:author="Unknown"/>
          <w:rStyle w:val="pln"/>
          <w:color w:val="000000"/>
          <w:sz w:val="23"/>
          <w:szCs w:val="23"/>
        </w:rPr>
      </w:pPr>
      <w:ins w:id="1633" w:author="Unknown">
        <w:r>
          <w:rPr>
            <w:rStyle w:val="pln"/>
            <w:color w:val="000000"/>
            <w:sz w:val="23"/>
            <w:szCs w:val="23"/>
          </w:rPr>
          <w:t xml:space="preserve">DECLARE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634" w:author="Unknown"/>
          <w:rStyle w:val="pln"/>
          <w:color w:val="000000"/>
          <w:sz w:val="23"/>
          <w:szCs w:val="23"/>
        </w:rPr>
      </w:pPr>
      <w:ins w:id="1635" w:author="Unknown">
        <w:r>
          <w:rPr>
            <w:rStyle w:val="pln"/>
            <w:color w:val="000000"/>
            <w:sz w:val="23"/>
            <w:szCs w:val="23"/>
          </w:rPr>
          <w:t xml:space="preserve">   c_id customers</w:t>
        </w:r>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 xml:space="preserve">type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636" w:author="Unknown"/>
          <w:rStyle w:val="pln"/>
          <w:color w:val="000000"/>
          <w:sz w:val="23"/>
          <w:szCs w:val="23"/>
        </w:rPr>
      </w:pPr>
      <w:ins w:id="1637" w:author="Unknown">
        <w:r>
          <w:rPr>
            <w:rStyle w:val="pln"/>
            <w:color w:val="000000"/>
            <w:sz w:val="23"/>
            <w:szCs w:val="23"/>
          </w:rPr>
          <w:t xml:space="preserve">   c_name  customers</w:t>
        </w:r>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type</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638" w:author="Unknown"/>
          <w:rStyle w:val="pln"/>
          <w:color w:val="000000"/>
          <w:sz w:val="23"/>
          <w:szCs w:val="23"/>
        </w:rPr>
      </w:pPr>
      <w:ins w:id="1639" w:author="Unknown">
        <w:r>
          <w:rPr>
            <w:rStyle w:val="pln"/>
            <w:color w:val="000000"/>
            <w:sz w:val="23"/>
            <w:szCs w:val="23"/>
          </w:rPr>
          <w:t xml:space="preserve">   c_addr customers</w:t>
        </w:r>
        <w:r>
          <w:rPr>
            <w:rStyle w:val="pun"/>
            <w:color w:val="666600"/>
            <w:sz w:val="23"/>
            <w:szCs w:val="23"/>
          </w:rPr>
          <w:t>.</w:t>
        </w:r>
        <w:r>
          <w:rPr>
            <w:rStyle w:val="pln"/>
            <w:color w:val="000000"/>
            <w:sz w:val="23"/>
            <w:szCs w:val="23"/>
          </w:rPr>
          <w:t>address</w:t>
        </w:r>
        <w:r>
          <w:rPr>
            <w:rStyle w:val="pun"/>
            <w:color w:val="666600"/>
            <w:sz w:val="23"/>
            <w:szCs w:val="23"/>
          </w:rPr>
          <w:t>%</w:t>
        </w:r>
        <w:r>
          <w:rPr>
            <w:rStyle w:val="pln"/>
            <w:color w:val="000000"/>
            <w:sz w:val="23"/>
            <w:szCs w:val="23"/>
          </w:rPr>
          <w:t>type</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640" w:author="Unknown"/>
          <w:rStyle w:val="pln"/>
          <w:color w:val="000000"/>
          <w:sz w:val="23"/>
          <w:szCs w:val="23"/>
        </w:rPr>
      </w:pPr>
      <w:ins w:id="1641" w:author="Unknown">
        <w:r>
          <w:rPr>
            <w:rStyle w:val="pln"/>
            <w:color w:val="000000"/>
            <w:sz w:val="23"/>
            <w:szCs w:val="23"/>
          </w:rPr>
          <w:t xml:space="preserve">   c_sal  customers</w:t>
        </w:r>
        <w:r>
          <w:rPr>
            <w:rStyle w:val="pun"/>
            <w:color w:val="666600"/>
            <w:sz w:val="23"/>
            <w:szCs w:val="23"/>
          </w:rPr>
          <w:t>.</w:t>
        </w:r>
        <w:r>
          <w:rPr>
            <w:rStyle w:val="pln"/>
            <w:color w:val="000000"/>
            <w:sz w:val="23"/>
            <w:szCs w:val="23"/>
          </w:rPr>
          <w:t>salary</w:t>
        </w:r>
        <w:r>
          <w:rPr>
            <w:rStyle w:val="pun"/>
            <w:color w:val="666600"/>
            <w:sz w:val="23"/>
            <w:szCs w:val="23"/>
          </w:rPr>
          <w:t>%</w:t>
        </w:r>
        <w:r>
          <w:rPr>
            <w:rStyle w:val="pln"/>
            <w:color w:val="000000"/>
            <w:sz w:val="23"/>
            <w:szCs w:val="23"/>
          </w:rPr>
          <w:t>type</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642" w:author="Unknown"/>
          <w:rStyle w:val="pln"/>
          <w:color w:val="000000"/>
          <w:sz w:val="23"/>
          <w:szCs w:val="23"/>
        </w:rPr>
      </w:pPr>
      <w:ins w:id="1643" w:author="Unknown">
        <w:r>
          <w:rPr>
            <w:rStyle w:val="kwd"/>
            <w:rFonts w:eastAsiaTheme="majorEastAsia"/>
            <w:color w:val="000088"/>
            <w:sz w:val="23"/>
            <w:szCs w:val="23"/>
          </w:rPr>
          <w:t>BEGIN</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644" w:author="Unknown"/>
          <w:rStyle w:val="pln"/>
          <w:color w:val="000000"/>
          <w:sz w:val="23"/>
          <w:szCs w:val="23"/>
        </w:rPr>
      </w:pPr>
      <w:ins w:id="1645" w:author="Unknown">
        <w:r>
          <w:rPr>
            <w:rStyle w:val="pln"/>
            <w:color w:val="000000"/>
            <w:sz w:val="23"/>
            <w:szCs w:val="23"/>
          </w:rPr>
          <w:t xml:space="preserve">   SELECT name</w:t>
        </w:r>
        <w:r>
          <w:rPr>
            <w:rStyle w:val="pun"/>
            <w:color w:val="666600"/>
            <w:sz w:val="23"/>
            <w:szCs w:val="23"/>
          </w:rPr>
          <w:t>,</w:t>
        </w:r>
        <w:r>
          <w:rPr>
            <w:rStyle w:val="pln"/>
            <w:color w:val="000000"/>
            <w:sz w:val="23"/>
            <w:szCs w:val="23"/>
          </w:rPr>
          <w:t xml:space="preserve"> address</w:t>
        </w:r>
        <w:r>
          <w:rPr>
            <w:rStyle w:val="pun"/>
            <w:color w:val="666600"/>
            <w:sz w:val="23"/>
            <w:szCs w:val="23"/>
          </w:rPr>
          <w:t>,</w:t>
        </w:r>
        <w:r>
          <w:rPr>
            <w:rStyle w:val="pln"/>
            <w:color w:val="000000"/>
            <w:sz w:val="23"/>
            <w:szCs w:val="23"/>
          </w:rPr>
          <w:t xml:space="preserve"> salary INTO c_name</w:t>
        </w:r>
        <w:r>
          <w:rPr>
            <w:rStyle w:val="pun"/>
            <w:color w:val="666600"/>
            <w:sz w:val="23"/>
            <w:szCs w:val="23"/>
          </w:rPr>
          <w:t>,</w:t>
        </w:r>
        <w:r>
          <w:rPr>
            <w:rStyle w:val="pln"/>
            <w:color w:val="000000"/>
            <w:sz w:val="23"/>
            <w:szCs w:val="23"/>
          </w:rPr>
          <w:t xml:space="preserve"> c_addr</w:t>
        </w:r>
        <w:r>
          <w:rPr>
            <w:rStyle w:val="pun"/>
            <w:color w:val="666600"/>
            <w:sz w:val="23"/>
            <w:szCs w:val="23"/>
          </w:rPr>
          <w:t>,</w:t>
        </w:r>
        <w:r>
          <w:rPr>
            <w:rStyle w:val="pln"/>
            <w:color w:val="000000"/>
            <w:sz w:val="23"/>
            <w:szCs w:val="23"/>
          </w:rPr>
          <w:t xml:space="preserve"> c_sal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646" w:author="Unknown"/>
          <w:rStyle w:val="pln"/>
          <w:color w:val="000000"/>
          <w:sz w:val="23"/>
          <w:szCs w:val="23"/>
        </w:rPr>
      </w:pPr>
      <w:ins w:id="1647" w:author="Unknown">
        <w:r>
          <w:rPr>
            <w:rStyle w:val="pln"/>
            <w:color w:val="000000"/>
            <w:sz w:val="23"/>
            <w:szCs w:val="23"/>
          </w:rPr>
          <w:t xml:space="preserve">   FROM customers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648" w:author="Unknown"/>
          <w:rStyle w:val="pln"/>
          <w:color w:val="000000"/>
          <w:sz w:val="23"/>
          <w:szCs w:val="23"/>
        </w:rPr>
      </w:pPr>
      <w:ins w:id="1649" w:author="Unknown">
        <w:r>
          <w:rPr>
            <w:rStyle w:val="pln"/>
            <w:color w:val="000000"/>
            <w:sz w:val="23"/>
            <w:szCs w:val="23"/>
          </w:rPr>
          <w:t xml:space="preserve">   WHERE id </w:t>
        </w:r>
        <w:r>
          <w:rPr>
            <w:rStyle w:val="pun"/>
            <w:color w:val="666600"/>
            <w:sz w:val="23"/>
            <w:szCs w:val="23"/>
          </w:rPr>
          <w:t>=</w:t>
        </w:r>
        <w:r>
          <w:rPr>
            <w:rStyle w:val="pln"/>
            <w:color w:val="000000"/>
            <w:sz w:val="23"/>
            <w:szCs w:val="23"/>
          </w:rPr>
          <w:t xml:space="preserve"> c_id</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650" w:author="Unknown"/>
          <w:rStyle w:val="pln"/>
          <w:color w:val="000000"/>
          <w:sz w:val="23"/>
          <w:szCs w:val="23"/>
        </w:rPr>
      </w:pPr>
      <w:ins w:id="1651" w:author="Unknown">
        <w:r>
          <w:rPr>
            <w:rStyle w:val="pln"/>
            <w:color w:val="000000"/>
            <w:sz w:val="23"/>
            <w:szCs w:val="23"/>
          </w:rPr>
          <w:lastRenderedPageBreak/>
          <w:t xml:space="preserve">   dbms_output</w:t>
        </w:r>
        <w:r>
          <w:rPr>
            <w:rStyle w:val="pun"/>
            <w:color w:val="666600"/>
            <w:sz w:val="23"/>
            <w:szCs w:val="23"/>
          </w:rPr>
          <w:t>.</w:t>
        </w:r>
        <w:r>
          <w:rPr>
            <w:rStyle w:val="pln"/>
            <w:color w:val="000000"/>
            <w:sz w:val="23"/>
            <w:szCs w:val="23"/>
          </w:rPr>
          <w:t xml:space="preserve">put_line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652" w:author="Unknown"/>
          <w:rStyle w:val="pln"/>
          <w:color w:val="000000"/>
          <w:sz w:val="23"/>
          <w:szCs w:val="23"/>
        </w:rPr>
      </w:pPr>
      <w:ins w:id="1653" w:author="Unknown">
        <w:r>
          <w:rPr>
            <w:rStyle w:val="pln"/>
            <w:color w:val="000000"/>
            <w:sz w:val="23"/>
            <w:szCs w:val="23"/>
          </w:rPr>
          <w:t xml:space="preserve">   </w:t>
        </w:r>
        <w:r>
          <w:rPr>
            <w:rStyle w:val="pun"/>
            <w:color w:val="666600"/>
            <w:sz w:val="23"/>
            <w:szCs w:val="23"/>
          </w:rPr>
          <w:t>(</w:t>
        </w:r>
        <w:r>
          <w:rPr>
            <w:rStyle w:val="str"/>
            <w:color w:val="008800"/>
            <w:sz w:val="23"/>
            <w:szCs w:val="23"/>
          </w:rPr>
          <w:t>'Customer '</w:t>
        </w:r>
        <w:r>
          <w:rPr>
            <w:rStyle w:val="pln"/>
            <w:color w:val="000000"/>
            <w:sz w:val="23"/>
            <w:szCs w:val="23"/>
          </w:rPr>
          <w:t xml:space="preserve"> </w:t>
        </w:r>
        <w:r>
          <w:rPr>
            <w:rStyle w:val="pun"/>
            <w:color w:val="666600"/>
            <w:sz w:val="23"/>
            <w:szCs w:val="23"/>
          </w:rPr>
          <w:t>||</w:t>
        </w:r>
        <w:r>
          <w:rPr>
            <w:rStyle w:val="pln"/>
            <w:color w:val="000000"/>
            <w:sz w:val="23"/>
            <w:szCs w:val="23"/>
          </w:rPr>
          <w:t xml:space="preserve">c_name </w:t>
        </w:r>
        <w:r>
          <w:rPr>
            <w:rStyle w:val="pun"/>
            <w:color w:val="666600"/>
            <w:sz w:val="23"/>
            <w:szCs w:val="23"/>
          </w:rPr>
          <w:t>||</w:t>
        </w:r>
        <w:r>
          <w:rPr>
            <w:rStyle w:val="pln"/>
            <w:color w:val="000000"/>
            <w:sz w:val="23"/>
            <w:szCs w:val="23"/>
          </w:rPr>
          <w:t xml:space="preserve"> </w:t>
        </w:r>
        <w:r>
          <w:rPr>
            <w:rStyle w:val="str"/>
            <w:color w:val="008800"/>
            <w:sz w:val="23"/>
            <w:szCs w:val="23"/>
          </w:rPr>
          <w:t>' from '</w:t>
        </w:r>
        <w:r>
          <w:rPr>
            <w:rStyle w:val="pln"/>
            <w:color w:val="000000"/>
            <w:sz w:val="23"/>
            <w:szCs w:val="23"/>
          </w:rPr>
          <w:t xml:space="preserve"> </w:t>
        </w:r>
        <w:r>
          <w:rPr>
            <w:rStyle w:val="pun"/>
            <w:color w:val="666600"/>
            <w:sz w:val="23"/>
            <w:szCs w:val="23"/>
          </w:rPr>
          <w:t>||</w:t>
        </w:r>
        <w:r>
          <w:rPr>
            <w:rStyle w:val="pln"/>
            <w:color w:val="000000"/>
            <w:sz w:val="23"/>
            <w:szCs w:val="23"/>
          </w:rPr>
          <w:t xml:space="preserve"> c_addr </w:t>
        </w:r>
        <w:r>
          <w:rPr>
            <w:rStyle w:val="pun"/>
            <w:color w:val="666600"/>
            <w:sz w:val="23"/>
            <w:szCs w:val="23"/>
          </w:rPr>
          <w:t>||</w:t>
        </w:r>
        <w:r>
          <w:rPr>
            <w:rStyle w:val="pln"/>
            <w:color w:val="000000"/>
            <w:sz w:val="23"/>
            <w:szCs w:val="23"/>
          </w:rPr>
          <w:t xml:space="preserve"> </w:t>
        </w:r>
        <w:r>
          <w:rPr>
            <w:rStyle w:val="str"/>
            <w:color w:val="008800"/>
            <w:sz w:val="23"/>
            <w:szCs w:val="23"/>
          </w:rPr>
          <w:t>' earns '</w:t>
        </w:r>
        <w:r>
          <w:rPr>
            <w:rStyle w:val="pln"/>
            <w:color w:val="000000"/>
            <w:sz w:val="23"/>
            <w:szCs w:val="23"/>
          </w:rPr>
          <w:t xml:space="preserve"> </w:t>
        </w:r>
        <w:r>
          <w:rPr>
            <w:rStyle w:val="pun"/>
            <w:color w:val="666600"/>
            <w:sz w:val="23"/>
            <w:szCs w:val="23"/>
          </w:rPr>
          <w:t>||</w:t>
        </w:r>
        <w:r>
          <w:rPr>
            <w:rStyle w:val="pln"/>
            <w:color w:val="000000"/>
            <w:sz w:val="23"/>
            <w:szCs w:val="23"/>
          </w:rPr>
          <w:t xml:space="preserve"> c_sal</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654" w:author="Unknown"/>
          <w:rStyle w:val="pln"/>
          <w:color w:val="000000"/>
          <w:sz w:val="23"/>
          <w:szCs w:val="23"/>
        </w:rPr>
      </w:pPr>
      <w:ins w:id="1655" w:author="Unknown">
        <w:r>
          <w:rPr>
            <w:rStyle w:val="kwd"/>
            <w:rFonts w:eastAsiaTheme="majorEastAsia"/>
            <w:color w:val="000088"/>
            <w:sz w:val="23"/>
            <w:szCs w:val="23"/>
          </w:rPr>
          <w:t>END</w:t>
        </w:r>
        <w:r>
          <w:rPr>
            <w:rStyle w:val="pun"/>
            <w:color w:val="666600"/>
            <w:sz w:val="23"/>
            <w:szCs w:val="23"/>
          </w:rPr>
          <w:t>;</w:t>
        </w:r>
        <w:r>
          <w:rPr>
            <w:rStyle w:val="pln"/>
            <w:color w:val="000000"/>
            <w:sz w:val="23"/>
            <w:szCs w:val="23"/>
          </w:rPr>
          <w:t xml:space="preserve"> </w:t>
        </w:r>
      </w:ins>
    </w:p>
    <w:p w:rsidR="00967119" w:rsidRDefault="00967119" w:rsidP="00967119">
      <w:pPr>
        <w:pStyle w:val="HTMLPreformatted"/>
        <w:pBdr>
          <w:top w:val="single" w:sz="6" w:space="2" w:color="888888"/>
          <w:left w:val="single" w:sz="6" w:space="2" w:color="888888"/>
          <w:bottom w:val="single" w:sz="6" w:space="2" w:color="888888"/>
          <w:right w:val="single" w:sz="6" w:space="2" w:color="888888"/>
        </w:pBdr>
        <w:rPr>
          <w:ins w:id="1656" w:author="Unknown"/>
          <w:sz w:val="23"/>
          <w:szCs w:val="23"/>
        </w:rPr>
      </w:pPr>
      <w:ins w:id="1657" w:author="Unknown">
        <w:r>
          <w:rPr>
            <w:rStyle w:val="pun"/>
            <w:color w:val="666600"/>
            <w:sz w:val="23"/>
            <w:szCs w:val="23"/>
          </w:rPr>
          <w:t>/</w:t>
        </w:r>
        <w:r>
          <w:rPr>
            <w:rStyle w:val="pln"/>
            <w:color w:val="000000"/>
            <w:sz w:val="23"/>
            <w:szCs w:val="23"/>
          </w:rPr>
          <w:t xml:space="preserve">  </w:t>
        </w:r>
      </w:ins>
    </w:p>
    <w:p w:rsidR="00967119" w:rsidRDefault="00967119" w:rsidP="00967119">
      <w:pPr>
        <w:pStyle w:val="NormalWeb"/>
        <w:spacing w:before="120" w:beforeAutospacing="0" w:after="144" w:afterAutospacing="0"/>
        <w:ind w:left="48" w:right="48"/>
        <w:jc w:val="both"/>
        <w:rPr>
          <w:ins w:id="1658" w:author="Unknown"/>
          <w:rFonts w:ascii="Arial" w:hAnsi="Arial" w:cs="Arial"/>
          <w:color w:val="000000"/>
        </w:rPr>
      </w:pPr>
      <w:ins w:id="1659" w:author="Unknown">
        <w:r>
          <w:rPr>
            <w:rFonts w:ascii="Arial" w:hAnsi="Arial" w:cs="Arial"/>
            <w:color w:val="000000"/>
          </w:rPr>
          <w:t>When the above code is executed, it produces the following result −</w:t>
        </w:r>
      </w:ins>
    </w:p>
    <w:p w:rsidR="00967119" w:rsidRDefault="00967119" w:rsidP="00967119">
      <w:pPr>
        <w:pStyle w:val="HTMLPreformatted"/>
        <w:rPr>
          <w:ins w:id="1660" w:author="Unknown"/>
          <w:sz w:val="23"/>
          <w:szCs w:val="23"/>
        </w:rPr>
      </w:pPr>
      <w:ins w:id="1661" w:author="Unknown">
        <w:r>
          <w:rPr>
            <w:sz w:val="23"/>
            <w:szCs w:val="23"/>
          </w:rPr>
          <w:t xml:space="preserve">Customer Ramesh from Ahmedabad earns 2000  </w:t>
        </w:r>
      </w:ins>
    </w:p>
    <w:p w:rsidR="00967119" w:rsidRDefault="00967119" w:rsidP="00967119">
      <w:pPr>
        <w:pStyle w:val="HTMLPreformatted"/>
        <w:rPr>
          <w:ins w:id="1662" w:author="Unknown"/>
          <w:sz w:val="23"/>
          <w:szCs w:val="23"/>
        </w:rPr>
      </w:pPr>
    </w:p>
    <w:p w:rsidR="00967119" w:rsidRDefault="00967119" w:rsidP="00967119">
      <w:pPr>
        <w:pStyle w:val="HTMLPreformatted"/>
        <w:rPr>
          <w:ins w:id="1663" w:author="Unknown"/>
          <w:sz w:val="23"/>
          <w:szCs w:val="23"/>
        </w:rPr>
      </w:pPr>
      <w:ins w:id="1664" w:author="Unknown">
        <w:r>
          <w:rPr>
            <w:sz w:val="23"/>
            <w:szCs w:val="23"/>
          </w:rPr>
          <w:t>PL/SQL procedure completed successfully</w:t>
        </w:r>
      </w:ins>
    </w:p>
    <w:p w:rsidR="00967119" w:rsidRDefault="00967119" w:rsidP="008D2EF5"/>
    <w:p w:rsidR="004C0D5B" w:rsidRDefault="004C0D5B" w:rsidP="008D2EF5"/>
    <w:p w:rsidR="00153875" w:rsidRDefault="00153875" w:rsidP="00153875">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PL/SQL - Constants and Literals</w:t>
      </w:r>
    </w:p>
    <w:p w:rsidR="00153875" w:rsidRDefault="00153875" w:rsidP="00153875">
      <w:pPr>
        <w:pStyle w:val="NormalWeb"/>
        <w:spacing w:before="120" w:beforeAutospacing="0" w:after="144" w:afterAutospacing="0"/>
        <w:ind w:left="48" w:right="48"/>
        <w:jc w:val="both"/>
        <w:rPr>
          <w:rFonts w:ascii="Arial" w:hAnsi="Arial" w:cs="Arial"/>
          <w:color w:val="000000"/>
        </w:rPr>
      </w:pPr>
    </w:p>
    <w:p w:rsidR="00153875" w:rsidRDefault="00153875" w:rsidP="00153875">
      <w:pPr>
        <w:pStyle w:val="NormalWeb"/>
        <w:spacing w:before="120" w:beforeAutospacing="0" w:after="144" w:afterAutospacing="0"/>
        <w:ind w:left="48" w:right="48"/>
        <w:jc w:val="both"/>
        <w:rPr>
          <w:ins w:id="1665" w:author="Unknown"/>
          <w:rFonts w:ascii="Arial" w:hAnsi="Arial" w:cs="Arial"/>
          <w:color w:val="000000"/>
        </w:rPr>
      </w:pPr>
      <w:ins w:id="1666" w:author="Unknown">
        <w:r>
          <w:rPr>
            <w:rFonts w:ascii="Arial" w:hAnsi="Arial" w:cs="Arial"/>
            <w:color w:val="000000"/>
          </w:rPr>
          <w:t>In this chapter, we will discuss </w:t>
        </w:r>
        <w:r>
          <w:rPr>
            <w:rFonts w:ascii="Arial" w:hAnsi="Arial" w:cs="Arial"/>
            <w:b/>
            <w:bCs/>
            <w:color w:val="000000"/>
          </w:rPr>
          <w:t>constants</w:t>
        </w:r>
        <w:r>
          <w:rPr>
            <w:rFonts w:ascii="Arial" w:hAnsi="Arial" w:cs="Arial"/>
            <w:color w:val="000000"/>
          </w:rPr>
          <w:t> and </w:t>
        </w:r>
        <w:r>
          <w:rPr>
            <w:rFonts w:ascii="Arial" w:hAnsi="Arial" w:cs="Arial"/>
            <w:b/>
            <w:bCs/>
            <w:color w:val="000000"/>
          </w:rPr>
          <w:t>literals</w:t>
        </w:r>
        <w:r>
          <w:rPr>
            <w:rFonts w:ascii="Arial" w:hAnsi="Arial" w:cs="Arial"/>
            <w:color w:val="000000"/>
          </w:rPr>
          <w:t> in PL/SQL. A constant holds a value that once declared, does not change in the program. A constant declaration specifies its name, data type, and value, and allocates storage for it. The declaration can also impose the </w:t>
        </w:r>
        <w:r>
          <w:rPr>
            <w:rFonts w:ascii="Arial" w:hAnsi="Arial" w:cs="Arial"/>
            <w:b/>
            <w:bCs/>
            <w:color w:val="000000"/>
          </w:rPr>
          <w:t>NOT NULL constraint</w:t>
        </w:r>
        <w:r>
          <w:rPr>
            <w:rFonts w:ascii="Arial" w:hAnsi="Arial" w:cs="Arial"/>
            <w:color w:val="000000"/>
          </w:rPr>
          <w:t>.</w:t>
        </w:r>
      </w:ins>
    </w:p>
    <w:p w:rsidR="00153875" w:rsidRDefault="00153875" w:rsidP="00153875">
      <w:pPr>
        <w:pStyle w:val="Heading2"/>
        <w:rPr>
          <w:ins w:id="1667" w:author="Unknown"/>
          <w:rFonts w:ascii="Arial" w:hAnsi="Arial" w:cs="Arial"/>
          <w:b w:val="0"/>
          <w:bCs w:val="0"/>
          <w:sz w:val="35"/>
          <w:szCs w:val="35"/>
        </w:rPr>
      </w:pPr>
      <w:ins w:id="1668" w:author="Unknown">
        <w:r>
          <w:rPr>
            <w:rFonts w:ascii="Arial" w:hAnsi="Arial" w:cs="Arial"/>
            <w:b w:val="0"/>
            <w:bCs w:val="0"/>
            <w:sz w:val="35"/>
            <w:szCs w:val="35"/>
          </w:rPr>
          <w:t>Declaring a Constant</w:t>
        </w:r>
      </w:ins>
    </w:p>
    <w:p w:rsidR="00153875" w:rsidRDefault="00153875" w:rsidP="00153875">
      <w:pPr>
        <w:pStyle w:val="NormalWeb"/>
        <w:spacing w:before="120" w:beforeAutospacing="0" w:after="144" w:afterAutospacing="0"/>
        <w:ind w:left="48" w:right="48"/>
        <w:jc w:val="both"/>
        <w:rPr>
          <w:ins w:id="1669" w:author="Unknown"/>
          <w:rFonts w:ascii="Arial" w:hAnsi="Arial" w:cs="Arial"/>
          <w:color w:val="000000"/>
        </w:rPr>
      </w:pPr>
      <w:ins w:id="1670" w:author="Unknown">
        <w:r>
          <w:rPr>
            <w:rFonts w:ascii="Arial" w:hAnsi="Arial" w:cs="Arial"/>
            <w:color w:val="000000"/>
          </w:rPr>
          <w:t>A constant is declared using the </w:t>
        </w:r>
        <w:r>
          <w:rPr>
            <w:rFonts w:ascii="Arial" w:hAnsi="Arial" w:cs="Arial"/>
            <w:b/>
            <w:bCs/>
            <w:color w:val="000000"/>
          </w:rPr>
          <w:t>CONSTANT</w:t>
        </w:r>
        <w:r>
          <w:rPr>
            <w:rFonts w:ascii="Arial" w:hAnsi="Arial" w:cs="Arial"/>
            <w:color w:val="000000"/>
          </w:rPr>
          <w:t> keyword. It requires an initial value and does not allow that value to be changed. For example −</w:t>
        </w:r>
      </w:ins>
    </w:p>
    <w:p w:rsidR="00153875" w:rsidRDefault="00153875" w:rsidP="00153875">
      <w:pPr>
        <w:pStyle w:val="HTMLPreformatted"/>
        <w:pBdr>
          <w:top w:val="single" w:sz="6" w:space="2" w:color="888888"/>
          <w:left w:val="single" w:sz="6" w:space="2" w:color="888888"/>
          <w:bottom w:val="single" w:sz="6" w:space="2" w:color="888888"/>
          <w:right w:val="single" w:sz="6" w:space="2" w:color="888888"/>
        </w:pBdr>
        <w:rPr>
          <w:ins w:id="1671" w:author="Unknown"/>
          <w:rStyle w:val="pln"/>
          <w:color w:val="000000"/>
          <w:sz w:val="23"/>
          <w:szCs w:val="23"/>
        </w:rPr>
      </w:pPr>
      <w:ins w:id="1672" w:author="Unknown">
        <w:r>
          <w:rPr>
            <w:rStyle w:val="pln"/>
            <w:color w:val="000000"/>
            <w:sz w:val="23"/>
            <w:szCs w:val="23"/>
          </w:rPr>
          <w:t xml:space="preserve">PI CONSTANT NUMBER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3.141592654</w:t>
        </w:r>
        <w:r>
          <w:rPr>
            <w:rStyle w:val="pun"/>
            <w:color w:val="666600"/>
            <w:sz w:val="23"/>
            <w:szCs w:val="23"/>
          </w:rPr>
          <w:t>;</w:t>
        </w:r>
        <w:r>
          <w:rPr>
            <w:rStyle w:val="pln"/>
            <w:color w:val="000000"/>
            <w:sz w:val="23"/>
            <w:szCs w:val="23"/>
          </w:rPr>
          <w:t xml:space="preserve"> </w:t>
        </w:r>
      </w:ins>
    </w:p>
    <w:p w:rsidR="00153875" w:rsidRDefault="00153875" w:rsidP="00153875">
      <w:pPr>
        <w:pStyle w:val="HTMLPreformatted"/>
        <w:pBdr>
          <w:top w:val="single" w:sz="6" w:space="2" w:color="888888"/>
          <w:left w:val="single" w:sz="6" w:space="2" w:color="888888"/>
          <w:bottom w:val="single" w:sz="6" w:space="2" w:color="888888"/>
          <w:right w:val="single" w:sz="6" w:space="2" w:color="888888"/>
        </w:pBdr>
        <w:rPr>
          <w:ins w:id="1673" w:author="Unknown"/>
          <w:rStyle w:val="pln"/>
          <w:color w:val="000000"/>
          <w:sz w:val="23"/>
          <w:szCs w:val="23"/>
        </w:rPr>
      </w:pPr>
      <w:ins w:id="1674" w:author="Unknown">
        <w:r>
          <w:rPr>
            <w:rStyle w:val="pln"/>
            <w:color w:val="000000"/>
            <w:sz w:val="23"/>
            <w:szCs w:val="23"/>
          </w:rPr>
          <w:t xml:space="preserve">DECLARE </w:t>
        </w:r>
      </w:ins>
    </w:p>
    <w:p w:rsidR="00153875" w:rsidRDefault="00153875" w:rsidP="00153875">
      <w:pPr>
        <w:pStyle w:val="HTMLPreformatted"/>
        <w:pBdr>
          <w:top w:val="single" w:sz="6" w:space="2" w:color="888888"/>
          <w:left w:val="single" w:sz="6" w:space="2" w:color="888888"/>
          <w:bottom w:val="single" w:sz="6" w:space="2" w:color="888888"/>
          <w:right w:val="single" w:sz="6" w:space="2" w:color="888888"/>
        </w:pBdr>
        <w:rPr>
          <w:ins w:id="1675" w:author="Unknown"/>
          <w:rStyle w:val="pln"/>
          <w:color w:val="000000"/>
          <w:sz w:val="23"/>
          <w:szCs w:val="23"/>
        </w:rPr>
      </w:pPr>
      <w:ins w:id="1676" w:author="Unknown">
        <w:r>
          <w:rPr>
            <w:rStyle w:val="pln"/>
            <w:color w:val="000000"/>
            <w:sz w:val="23"/>
            <w:szCs w:val="23"/>
          </w:rPr>
          <w:t xml:space="preserve">   </w:t>
        </w:r>
        <w:r>
          <w:rPr>
            <w:rStyle w:val="pun"/>
            <w:color w:val="666600"/>
            <w:sz w:val="23"/>
            <w:szCs w:val="23"/>
          </w:rPr>
          <w:t>--</w:t>
        </w:r>
        <w:r>
          <w:rPr>
            <w:rStyle w:val="pln"/>
            <w:color w:val="000000"/>
            <w:sz w:val="23"/>
            <w:szCs w:val="23"/>
          </w:rPr>
          <w:t xml:space="preserve"> constant declaration </w:t>
        </w:r>
      </w:ins>
    </w:p>
    <w:p w:rsidR="00153875" w:rsidRDefault="00153875" w:rsidP="00153875">
      <w:pPr>
        <w:pStyle w:val="HTMLPreformatted"/>
        <w:pBdr>
          <w:top w:val="single" w:sz="6" w:space="2" w:color="888888"/>
          <w:left w:val="single" w:sz="6" w:space="2" w:color="888888"/>
          <w:bottom w:val="single" w:sz="6" w:space="2" w:color="888888"/>
          <w:right w:val="single" w:sz="6" w:space="2" w:color="888888"/>
        </w:pBdr>
        <w:rPr>
          <w:ins w:id="1677" w:author="Unknown"/>
          <w:rStyle w:val="pln"/>
          <w:color w:val="000000"/>
          <w:sz w:val="23"/>
          <w:szCs w:val="23"/>
        </w:rPr>
      </w:pPr>
      <w:ins w:id="1678" w:author="Unknown">
        <w:r>
          <w:rPr>
            <w:rStyle w:val="pln"/>
            <w:color w:val="000000"/>
            <w:sz w:val="23"/>
            <w:szCs w:val="23"/>
          </w:rPr>
          <w:t xml:space="preserve">   pi constant number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3.141592654</w:t>
        </w:r>
        <w:r>
          <w:rPr>
            <w:rStyle w:val="pun"/>
            <w:color w:val="666600"/>
            <w:sz w:val="23"/>
            <w:szCs w:val="23"/>
          </w:rPr>
          <w:t>;</w:t>
        </w:r>
        <w:r>
          <w:rPr>
            <w:rStyle w:val="pln"/>
            <w:color w:val="000000"/>
            <w:sz w:val="23"/>
            <w:szCs w:val="23"/>
          </w:rPr>
          <w:t xml:space="preserve"> </w:t>
        </w:r>
      </w:ins>
    </w:p>
    <w:p w:rsidR="00153875" w:rsidRDefault="00153875" w:rsidP="00153875">
      <w:pPr>
        <w:pStyle w:val="HTMLPreformatted"/>
        <w:pBdr>
          <w:top w:val="single" w:sz="6" w:space="2" w:color="888888"/>
          <w:left w:val="single" w:sz="6" w:space="2" w:color="888888"/>
          <w:bottom w:val="single" w:sz="6" w:space="2" w:color="888888"/>
          <w:right w:val="single" w:sz="6" w:space="2" w:color="888888"/>
        </w:pBdr>
        <w:rPr>
          <w:ins w:id="1679" w:author="Unknown"/>
          <w:rStyle w:val="pln"/>
          <w:color w:val="000000"/>
          <w:sz w:val="23"/>
          <w:szCs w:val="23"/>
        </w:rPr>
      </w:pPr>
      <w:ins w:id="1680" w:author="Unknown">
        <w:r>
          <w:rPr>
            <w:rStyle w:val="pln"/>
            <w:color w:val="000000"/>
            <w:sz w:val="23"/>
            <w:szCs w:val="23"/>
          </w:rPr>
          <w:t xml:space="preserve">   </w:t>
        </w:r>
        <w:r>
          <w:rPr>
            <w:rStyle w:val="pun"/>
            <w:color w:val="666600"/>
            <w:sz w:val="23"/>
            <w:szCs w:val="23"/>
          </w:rPr>
          <w:t>--</w:t>
        </w:r>
        <w:r>
          <w:rPr>
            <w:rStyle w:val="pln"/>
            <w:color w:val="000000"/>
            <w:sz w:val="23"/>
            <w:szCs w:val="23"/>
          </w:rPr>
          <w:t xml:space="preserve"> other declarations </w:t>
        </w:r>
      </w:ins>
    </w:p>
    <w:p w:rsidR="00153875" w:rsidRDefault="00153875" w:rsidP="00153875">
      <w:pPr>
        <w:pStyle w:val="HTMLPreformatted"/>
        <w:pBdr>
          <w:top w:val="single" w:sz="6" w:space="2" w:color="888888"/>
          <w:left w:val="single" w:sz="6" w:space="2" w:color="888888"/>
          <w:bottom w:val="single" w:sz="6" w:space="2" w:color="888888"/>
          <w:right w:val="single" w:sz="6" w:space="2" w:color="888888"/>
        </w:pBdr>
        <w:rPr>
          <w:ins w:id="1681" w:author="Unknown"/>
          <w:rStyle w:val="pln"/>
          <w:color w:val="000000"/>
          <w:sz w:val="23"/>
          <w:szCs w:val="23"/>
        </w:rPr>
      </w:pPr>
      <w:ins w:id="1682" w:author="Unknown">
        <w:r>
          <w:rPr>
            <w:rStyle w:val="pln"/>
            <w:color w:val="000000"/>
            <w:sz w:val="23"/>
            <w:szCs w:val="23"/>
          </w:rPr>
          <w:t xml:space="preserve">   radius number</w:t>
        </w:r>
        <w:r>
          <w:rPr>
            <w:rStyle w:val="pun"/>
            <w:color w:val="666600"/>
            <w:sz w:val="23"/>
            <w:szCs w:val="23"/>
          </w:rPr>
          <w:t>(</w:t>
        </w:r>
        <w:r>
          <w:rPr>
            <w:rStyle w:val="lit"/>
            <w:rFonts w:eastAsiaTheme="majorEastAsia"/>
            <w:color w:val="006666"/>
            <w:sz w:val="23"/>
            <w:szCs w:val="23"/>
          </w:rPr>
          <w:t>5</w:t>
        </w:r>
        <w:r>
          <w:rPr>
            <w:rStyle w:val="pun"/>
            <w:color w:val="666600"/>
            <w:sz w:val="23"/>
            <w:szCs w:val="23"/>
          </w:rPr>
          <w:t>,</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w:t>
        </w:r>
      </w:ins>
    </w:p>
    <w:p w:rsidR="00153875" w:rsidRDefault="00153875" w:rsidP="00153875">
      <w:pPr>
        <w:pStyle w:val="HTMLPreformatted"/>
        <w:pBdr>
          <w:top w:val="single" w:sz="6" w:space="2" w:color="888888"/>
          <w:left w:val="single" w:sz="6" w:space="2" w:color="888888"/>
          <w:bottom w:val="single" w:sz="6" w:space="2" w:color="888888"/>
          <w:right w:val="single" w:sz="6" w:space="2" w:color="888888"/>
        </w:pBdr>
        <w:rPr>
          <w:ins w:id="1683" w:author="Unknown"/>
          <w:rStyle w:val="pln"/>
          <w:color w:val="000000"/>
          <w:sz w:val="23"/>
          <w:szCs w:val="23"/>
        </w:rPr>
      </w:pPr>
      <w:ins w:id="1684" w:author="Unknown">
        <w:r>
          <w:rPr>
            <w:rStyle w:val="pln"/>
            <w:color w:val="000000"/>
            <w:sz w:val="23"/>
            <w:szCs w:val="23"/>
          </w:rPr>
          <w:t xml:space="preserve">   dia number</w:t>
        </w:r>
        <w:r>
          <w:rPr>
            <w:rStyle w:val="pun"/>
            <w:color w:val="666600"/>
            <w:sz w:val="23"/>
            <w:szCs w:val="23"/>
          </w:rPr>
          <w:t>(</w:t>
        </w:r>
        <w:r>
          <w:rPr>
            <w:rStyle w:val="lit"/>
            <w:rFonts w:eastAsiaTheme="majorEastAsia"/>
            <w:color w:val="006666"/>
            <w:sz w:val="23"/>
            <w:szCs w:val="23"/>
          </w:rPr>
          <w:t>5</w:t>
        </w:r>
        <w:r>
          <w:rPr>
            <w:rStyle w:val="pun"/>
            <w:color w:val="666600"/>
            <w:sz w:val="23"/>
            <w:szCs w:val="23"/>
          </w:rPr>
          <w:t>,</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w:t>
        </w:r>
      </w:ins>
    </w:p>
    <w:p w:rsidR="00153875" w:rsidRDefault="00153875" w:rsidP="00153875">
      <w:pPr>
        <w:pStyle w:val="HTMLPreformatted"/>
        <w:pBdr>
          <w:top w:val="single" w:sz="6" w:space="2" w:color="888888"/>
          <w:left w:val="single" w:sz="6" w:space="2" w:color="888888"/>
          <w:bottom w:val="single" w:sz="6" w:space="2" w:color="888888"/>
          <w:right w:val="single" w:sz="6" w:space="2" w:color="888888"/>
        </w:pBdr>
        <w:rPr>
          <w:ins w:id="1685" w:author="Unknown"/>
          <w:rStyle w:val="pln"/>
          <w:color w:val="000000"/>
          <w:sz w:val="23"/>
          <w:szCs w:val="23"/>
        </w:rPr>
      </w:pPr>
      <w:ins w:id="1686" w:author="Unknown">
        <w:r>
          <w:rPr>
            <w:rStyle w:val="pln"/>
            <w:color w:val="000000"/>
            <w:sz w:val="23"/>
            <w:szCs w:val="23"/>
          </w:rPr>
          <w:t xml:space="preserve">   circumference number</w:t>
        </w:r>
        <w:r>
          <w:rPr>
            <w:rStyle w:val="pun"/>
            <w:color w:val="666600"/>
            <w:sz w:val="23"/>
            <w:szCs w:val="23"/>
          </w:rPr>
          <w:t>(</w:t>
        </w:r>
        <w:r>
          <w:rPr>
            <w:rStyle w:val="lit"/>
            <w:rFonts w:eastAsiaTheme="majorEastAsia"/>
            <w:color w:val="006666"/>
            <w:sz w:val="23"/>
            <w:szCs w:val="23"/>
          </w:rPr>
          <w:t>7</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w:t>
        </w:r>
      </w:ins>
    </w:p>
    <w:p w:rsidR="00153875" w:rsidRDefault="00153875" w:rsidP="00153875">
      <w:pPr>
        <w:pStyle w:val="HTMLPreformatted"/>
        <w:pBdr>
          <w:top w:val="single" w:sz="6" w:space="2" w:color="888888"/>
          <w:left w:val="single" w:sz="6" w:space="2" w:color="888888"/>
          <w:bottom w:val="single" w:sz="6" w:space="2" w:color="888888"/>
          <w:right w:val="single" w:sz="6" w:space="2" w:color="888888"/>
        </w:pBdr>
        <w:rPr>
          <w:ins w:id="1687" w:author="Unknown"/>
          <w:rStyle w:val="pln"/>
          <w:color w:val="000000"/>
          <w:sz w:val="23"/>
          <w:szCs w:val="23"/>
        </w:rPr>
      </w:pPr>
      <w:ins w:id="1688" w:author="Unknown">
        <w:r>
          <w:rPr>
            <w:rStyle w:val="pln"/>
            <w:color w:val="000000"/>
            <w:sz w:val="23"/>
            <w:szCs w:val="23"/>
          </w:rPr>
          <w:t xml:space="preserve">   area number </w:t>
        </w:r>
        <w:r>
          <w:rPr>
            <w:rStyle w:val="pun"/>
            <w:color w:val="666600"/>
            <w:sz w:val="23"/>
            <w:szCs w:val="23"/>
          </w:rPr>
          <w:t>(</w:t>
        </w:r>
        <w:r>
          <w:rPr>
            <w:rStyle w:val="lit"/>
            <w:rFonts w:eastAsiaTheme="majorEastAsia"/>
            <w:color w:val="006666"/>
            <w:sz w:val="23"/>
            <w:szCs w:val="23"/>
          </w:rPr>
          <w:t>10</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w:t>
        </w:r>
      </w:ins>
    </w:p>
    <w:p w:rsidR="00153875" w:rsidRDefault="00153875" w:rsidP="00153875">
      <w:pPr>
        <w:pStyle w:val="HTMLPreformatted"/>
        <w:pBdr>
          <w:top w:val="single" w:sz="6" w:space="2" w:color="888888"/>
          <w:left w:val="single" w:sz="6" w:space="2" w:color="888888"/>
          <w:bottom w:val="single" w:sz="6" w:space="2" w:color="888888"/>
          <w:right w:val="single" w:sz="6" w:space="2" w:color="888888"/>
        </w:pBdr>
        <w:rPr>
          <w:ins w:id="1689" w:author="Unknown"/>
          <w:rStyle w:val="pln"/>
          <w:color w:val="000000"/>
          <w:sz w:val="23"/>
          <w:szCs w:val="23"/>
        </w:rPr>
      </w:pPr>
      <w:ins w:id="1690" w:author="Unknown">
        <w:r>
          <w:rPr>
            <w:rStyle w:val="kwd"/>
            <w:rFonts w:eastAsiaTheme="majorEastAsia"/>
            <w:color w:val="000088"/>
            <w:sz w:val="23"/>
            <w:szCs w:val="23"/>
          </w:rPr>
          <w:t>BEGIN</w:t>
        </w:r>
        <w:r>
          <w:rPr>
            <w:rStyle w:val="pln"/>
            <w:color w:val="000000"/>
            <w:sz w:val="23"/>
            <w:szCs w:val="23"/>
          </w:rPr>
          <w:t xml:space="preserve">  </w:t>
        </w:r>
      </w:ins>
    </w:p>
    <w:p w:rsidR="00153875" w:rsidRDefault="00153875" w:rsidP="00153875">
      <w:pPr>
        <w:pStyle w:val="HTMLPreformatted"/>
        <w:pBdr>
          <w:top w:val="single" w:sz="6" w:space="2" w:color="888888"/>
          <w:left w:val="single" w:sz="6" w:space="2" w:color="888888"/>
          <w:bottom w:val="single" w:sz="6" w:space="2" w:color="888888"/>
          <w:right w:val="single" w:sz="6" w:space="2" w:color="888888"/>
        </w:pBdr>
        <w:rPr>
          <w:ins w:id="1691" w:author="Unknown"/>
          <w:rStyle w:val="pln"/>
          <w:color w:val="000000"/>
          <w:sz w:val="23"/>
          <w:szCs w:val="23"/>
        </w:rPr>
      </w:pPr>
      <w:ins w:id="1692" w:author="Unknown">
        <w:r>
          <w:rPr>
            <w:rStyle w:val="pln"/>
            <w:color w:val="000000"/>
            <w:sz w:val="23"/>
            <w:szCs w:val="23"/>
          </w:rPr>
          <w:t xml:space="preserve">   </w:t>
        </w:r>
        <w:r>
          <w:rPr>
            <w:rStyle w:val="pun"/>
            <w:color w:val="666600"/>
            <w:sz w:val="23"/>
            <w:szCs w:val="23"/>
          </w:rPr>
          <w:t>--</w:t>
        </w:r>
        <w:r>
          <w:rPr>
            <w:rStyle w:val="pln"/>
            <w:color w:val="000000"/>
            <w:sz w:val="23"/>
            <w:szCs w:val="23"/>
          </w:rPr>
          <w:t xml:space="preserve"> processing </w:t>
        </w:r>
      </w:ins>
    </w:p>
    <w:p w:rsidR="00153875" w:rsidRDefault="00153875" w:rsidP="00153875">
      <w:pPr>
        <w:pStyle w:val="HTMLPreformatted"/>
        <w:pBdr>
          <w:top w:val="single" w:sz="6" w:space="2" w:color="888888"/>
          <w:left w:val="single" w:sz="6" w:space="2" w:color="888888"/>
          <w:bottom w:val="single" w:sz="6" w:space="2" w:color="888888"/>
          <w:right w:val="single" w:sz="6" w:space="2" w:color="888888"/>
        </w:pBdr>
        <w:rPr>
          <w:ins w:id="1693" w:author="Unknown"/>
          <w:rStyle w:val="pln"/>
          <w:color w:val="000000"/>
          <w:sz w:val="23"/>
          <w:szCs w:val="23"/>
        </w:rPr>
      </w:pPr>
      <w:ins w:id="1694" w:author="Unknown">
        <w:r>
          <w:rPr>
            <w:rStyle w:val="pln"/>
            <w:color w:val="000000"/>
            <w:sz w:val="23"/>
            <w:szCs w:val="23"/>
          </w:rPr>
          <w:t xml:space="preserve">   radius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9.5</w:t>
        </w:r>
        <w:r>
          <w:rPr>
            <w:rStyle w:val="pun"/>
            <w:color w:val="666600"/>
            <w:sz w:val="23"/>
            <w:szCs w:val="23"/>
          </w:rPr>
          <w:t>;</w:t>
        </w:r>
        <w:r>
          <w:rPr>
            <w:rStyle w:val="pln"/>
            <w:color w:val="000000"/>
            <w:sz w:val="23"/>
            <w:szCs w:val="23"/>
          </w:rPr>
          <w:t xml:space="preserve">  </w:t>
        </w:r>
      </w:ins>
    </w:p>
    <w:p w:rsidR="00153875" w:rsidRDefault="00153875" w:rsidP="00153875">
      <w:pPr>
        <w:pStyle w:val="HTMLPreformatted"/>
        <w:pBdr>
          <w:top w:val="single" w:sz="6" w:space="2" w:color="888888"/>
          <w:left w:val="single" w:sz="6" w:space="2" w:color="888888"/>
          <w:bottom w:val="single" w:sz="6" w:space="2" w:color="888888"/>
          <w:right w:val="single" w:sz="6" w:space="2" w:color="888888"/>
        </w:pBdr>
        <w:rPr>
          <w:ins w:id="1695" w:author="Unknown"/>
          <w:rStyle w:val="pln"/>
          <w:color w:val="000000"/>
          <w:sz w:val="23"/>
          <w:szCs w:val="23"/>
        </w:rPr>
      </w:pPr>
      <w:ins w:id="1696" w:author="Unknown">
        <w:r>
          <w:rPr>
            <w:rStyle w:val="pln"/>
            <w:color w:val="000000"/>
            <w:sz w:val="23"/>
            <w:szCs w:val="23"/>
          </w:rPr>
          <w:t xml:space="preserve">   dia </w:t>
        </w:r>
        <w:r>
          <w:rPr>
            <w:rStyle w:val="pun"/>
            <w:color w:val="666600"/>
            <w:sz w:val="23"/>
            <w:szCs w:val="23"/>
          </w:rPr>
          <w:t>:=</w:t>
        </w:r>
        <w:r>
          <w:rPr>
            <w:rStyle w:val="pln"/>
            <w:color w:val="000000"/>
            <w:sz w:val="23"/>
            <w:szCs w:val="23"/>
          </w:rPr>
          <w:t xml:space="preserve"> radius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w:t>
        </w:r>
      </w:ins>
    </w:p>
    <w:p w:rsidR="00153875" w:rsidRDefault="00153875" w:rsidP="00153875">
      <w:pPr>
        <w:pStyle w:val="HTMLPreformatted"/>
        <w:pBdr>
          <w:top w:val="single" w:sz="6" w:space="2" w:color="888888"/>
          <w:left w:val="single" w:sz="6" w:space="2" w:color="888888"/>
          <w:bottom w:val="single" w:sz="6" w:space="2" w:color="888888"/>
          <w:right w:val="single" w:sz="6" w:space="2" w:color="888888"/>
        </w:pBdr>
        <w:rPr>
          <w:ins w:id="1697" w:author="Unknown"/>
          <w:rStyle w:val="pln"/>
          <w:color w:val="000000"/>
          <w:sz w:val="23"/>
          <w:szCs w:val="23"/>
        </w:rPr>
      </w:pPr>
      <w:ins w:id="1698" w:author="Unknown">
        <w:r>
          <w:rPr>
            <w:rStyle w:val="pln"/>
            <w:color w:val="000000"/>
            <w:sz w:val="23"/>
            <w:szCs w:val="23"/>
          </w:rPr>
          <w:t xml:space="preserve">   circumference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r>
          <w:rPr>
            <w:rStyle w:val="pln"/>
            <w:color w:val="000000"/>
            <w:sz w:val="23"/>
            <w:szCs w:val="23"/>
          </w:rPr>
          <w:t xml:space="preserve"> </w:t>
        </w:r>
        <w:r>
          <w:rPr>
            <w:rStyle w:val="pun"/>
            <w:color w:val="666600"/>
            <w:sz w:val="23"/>
            <w:szCs w:val="23"/>
          </w:rPr>
          <w:t>*</w:t>
        </w:r>
        <w:r>
          <w:rPr>
            <w:rStyle w:val="pln"/>
            <w:color w:val="000000"/>
            <w:sz w:val="23"/>
            <w:szCs w:val="23"/>
          </w:rPr>
          <w:t xml:space="preserve"> pi </w:t>
        </w:r>
        <w:r>
          <w:rPr>
            <w:rStyle w:val="pun"/>
            <w:color w:val="666600"/>
            <w:sz w:val="23"/>
            <w:szCs w:val="23"/>
          </w:rPr>
          <w:t>*</w:t>
        </w:r>
        <w:r>
          <w:rPr>
            <w:rStyle w:val="pln"/>
            <w:color w:val="000000"/>
            <w:sz w:val="23"/>
            <w:szCs w:val="23"/>
          </w:rPr>
          <w:t xml:space="preserve"> radius</w:t>
        </w:r>
        <w:r>
          <w:rPr>
            <w:rStyle w:val="pun"/>
            <w:color w:val="666600"/>
            <w:sz w:val="23"/>
            <w:szCs w:val="23"/>
          </w:rPr>
          <w:t>;</w:t>
        </w:r>
        <w:r>
          <w:rPr>
            <w:rStyle w:val="pln"/>
            <w:color w:val="000000"/>
            <w:sz w:val="23"/>
            <w:szCs w:val="23"/>
          </w:rPr>
          <w:t xml:space="preserve"> </w:t>
        </w:r>
      </w:ins>
    </w:p>
    <w:p w:rsidR="00153875" w:rsidRDefault="00153875" w:rsidP="00153875">
      <w:pPr>
        <w:pStyle w:val="HTMLPreformatted"/>
        <w:pBdr>
          <w:top w:val="single" w:sz="6" w:space="2" w:color="888888"/>
          <w:left w:val="single" w:sz="6" w:space="2" w:color="888888"/>
          <w:bottom w:val="single" w:sz="6" w:space="2" w:color="888888"/>
          <w:right w:val="single" w:sz="6" w:space="2" w:color="888888"/>
        </w:pBdr>
        <w:rPr>
          <w:ins w:id="1699" w:author="Unknown"/>
          <w:rStyle w:val="pln"/>
          <w:color w:val="000000"/>
          <w:sz w:val="23"/>
          <w:szCs w:val="23"/>
        </w:rPr>
      </w:pPr>
      <w:ins w:id="1700" w:author="Unknown">
        <w:r>
          <w:rPr>
            <w:rStyle w:val="pln"/>
            <w:color w:val="000000"/>
            <w:sz w:val="23"/>
            <w:szCs w:val="23"/>
          </w:rPr>
          <w:t xml:space="preserve">   area </w:t>
        </w:r>
        <w:r>
          <w:rPr>
            <w:rStyle w:val="pun"/>
            <w:color w:val="666600"/>
            <w:sz w:val="23"/>
            <w:szCs w:val="23"/>
          </w:rPr>
          <w:t>:=</w:t>
        </w:r>
        <w:r>
          <w:rPr>
            <w:rStyle w:val="pln"/>
            <w:color w:val="000000"/>
            <w:sz w:val="23"/>
            <w:szCs w:val="23"/>
          </w:rPr>
          <w:t xml:space="preserve"> pi </w:t>
        </w:r>
        <w:r>
          <w:rPr>
            <w:rStyle w:val="pun"/>
            <w:color w:val="666600"/>
            <w:sz w:val="23"/>
            <w:szCs w:val="23"/>
          </w:rPr>
          <w:t>*</w:t>
        </w:r>
        <w:r>
          <w:rPr>
            <w:rStyle w:val="pln"/>
            <w:color w:val="000000"/>
            <w:sz w:val="23"/>
            <w:szCs w:val="23"/>
          </w:rPr>
          <w:t xml:space="preserve"> radius </w:t>
        </w:r>
        <w:r>
          <w:rPr>
            <w:rStyle w:val="pun"/>
            <w:color w:val="666600"/>
            <w:sz w:val="23"/>
            <w:szCs w:val="23"/>
          </w:rPr>
          <w:t>*</w:t>
        </w:r>
        <w:r>
          <w:rPr>
            <w:rStyle w:val="pln"/>
            <w:color w:val="000000"/>
            <w:sz w:val="23"/>
            <w:szCs w:val="23"/>
          </w:rPr>
          <w:t xml:space="preserve"> radius</w:t>
        </w:r>
        <w:r>
          <w:rPr>
            <w:rStyle w:val="pun"/>
            <w:color w:val="666600"/>
            <w:sz w:val="23"/>
            <w:szCs w:val="23"/>
          </w:rPr>
          <w:t>;</w:t>
        </w:r>
        <w:r>
          <w:rPr>
            <w:rStyle w:val="pln"/>
            <w:color w:val="000000"/>
            <w:sz w:val="23"/>
            <w:szCs w:val="23"/>
          </w:rPr>
          <w:t xml:space="preserve"> </w:t>
        </w:r>
      </w:ins>
    </w:p>
    <w:p w:rsidR="00153875" w:rsidRDefault="00153875" w:rsidP="00153875">
      <w:pPr>
        <w:pStyle w:val="HTMLPreformatted"/>
        <w:pBdr>
          <w:top w:val="single" w:sz="6" w:space="2" w:color="888888"/>
          <w:left w:val="single" w:sz="6" w:space="2" w:color="888888"/>
          <w:bottom w:val="single" w:sz="6" w:space="2" w:color="888888"/>
          <w:right w:val="single" w:sz="6" w:space="2" w:color="888888"/>
        </w:pBdr>
        <w:rPr>
          <w:ins w:id="1701" w:author="Unknown"/>
          <w:rStyle w:val="pln"/>
          <w:color w:val="000000"/>
          <w:sz w:val="23"/>
          <w:szCs w:val="23"/>
        </w:rPr>
      </w:pPr>
      <w:ins w:id="1702" w:author="Unknown">
        <w:r>
          <w:rPr>
            <w:rStyle w:val="pln"/>
            <w:color w:val="000000"/>
            <w:sz w:val="23"/>
            <w:szCs w:val="23"/>
          </w:rPr>
          <w:t xml:space="preserve">   </w:t>
        </w:r>
        <w:r>
          <w:rPr>
            <w:rStyle w:val="pun"/>
            <w:color w:val="666600"/>
            <w:sz w:val="23"/>
            <w:szCs w:val="23"/>
          </w:rPr>
          <w:t>--</w:t>
        </w:r>
        <w:r>
          <w:rPr>
            <w:rStyle w:val="pln"/>
            <w:color w:val="000000"/>
            <w:sz w:val="23"/>
            <w:szCs w:val="23"/>
          </w:rPr>
          <w:t xml:space="preserve"> output </w:t>
        </w:r>
      </w:ins>
    </w:p>
    <w:p w:rsidR="00153875" w:rsidRDefault="00153875" w:rsidP="00153875">
      <w:pPr>
        <w:pStyle w:val="HTMLPreformatted"/>
        <w:pBdr>
          <w:top w:val="single" w:sz="6" w:space="2" w:color="888888"/>
          <w:left w:val="single" w:sz="6" w:space="2" w:color="888888"/>
          <w:bottom w:val="single" w:sz="6" w:space="2" w:color="888888"/>
          <w:right w:val="single" w:sz="6" w:space="2" w:color="888888"/>
        </w:pBdr>
        <w:rPr>
          <w:ins w:id="1703" w:author="Unknown"/>
          <w:rStyle w:val="pln"/>
          <w:color w:val="000000"/>
          <w:sz w:val="23"/>
          <w:szCs w:val="23"/>
        </w:rPr>
      </w:pPr>
      <w:ins w:id="1704"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'Radius: '</w:t>
        </w:r>
        <w:r>
          <w:rPr>
            <w:rStyle w:val="pln"/>
            <w:color w:val="000000"/>
            <w:sz w:val="23"/>
            <w:szCs w:val="23"/>
          </w:rPr>
          <w:t xml:space="preserve"> </w:t>
        </w:r>
        <w:r>
          <w:rPr>
            <w:rStyle w:val="pun"/>
            <w:color w:val="666600"/>
            <w:sz w:val="23"/>
            <w:szCs w:val="23"/>
          </w:rPr>
          <w:t>||</w:t>
        </w:r>
        <w:r>
          <w:rPr>
            <w:rStyle w:val="pln"/>
            <w:color w:val="000000"/>
            <w:sz w:val="23"/>
            <w:szCs w:val="23"/>
          </w:rPr>
          <w:t xml:space="preserve"> radius</w:t>
        </w:r>
        <w:r>
          <w:rPr>
            <w:rStyle w:val="pun"/>
            <w:color w:val="666600"/>
            <w:sz w:val="23"/>
            <w:szCs w:val="23"/>
          </w:rPr>
          <w:t>);</w:t>
        </w:r>
        <w:r>
          <w:rPr>
            <w:rStyle w:val="pln"/>
            <w:color w:val="000000"/>
            <w:sz w:val="23"/>
            <w:szCs w:val="23"/>
          </w:rPr>
          <w:t xml:space="preserve"> </w:t>
        </w:r>
      </w:ins>
    </w:p>
    <w:p w:rsidR="00153875" w:rsidRDefault="00153875" w:rsidP="00153875">
      <w:pPr>
        <w:pStyle w:val="HTMLPreformatted"/>
        <w:pBdr>
          <w:top w:val="single" w:sz="6" w:space="2" w:color="888888"/>
          <w:left w:val="single" w:sz="6" w:space="2" w:color="888888"/>
          <w:bottom w:val="single" w:sz="6" w:space="2" w:color="888888"/>
          <w:right w:val="single" w:sz="6" w:space="2" w:color="888888"/>
        </w:pBdr>
        <w:rPr>
          <w:ins w:id="1705" w:author="Unknown"/>
          <w:rStyle w:val="pln"/>
          <w:color w:val="000000"/>
          <w:sz w:val="23"/>
          <w:szCs w:val="23"/>
        </w:rPr>
      </w:pPr>
      <w:ins w:id="1706"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'Diameter: '</w:t>
        </w:r>
        <w:r>
          <w:rPr>
            <w:rStyle w:val="pln"/>
            <w:color w:val="000000"/>
            <w:sz w:val="23"/>
            <w:szCs w:val="23"/>
          </w:rPr>
          <w:t xml:space="preserve"> </w:t>
        </w:r>
        <w:r>
          <w:rPr>
            <w:rStyle w:val="pun"/>
            <w:color w:val="666600"/>
            <w:sz w:val="23"/>
            <w:szCs w:val="23"/>
          </w:rPr>
          <w:t>||</w:t>
        </w:r>
        <w:r>
          <w:rPr>
            <w:rStyle w:val="pln"/>
            <w:color w:val="000000"/>
            <w:sz w:val="23"/>
            <w:szCs w:val="23"/>
          </w:rPr>
          <w:t xml:space="preserve"> dia</w:t>
        </w:r>
        <w:r>
          <w:rPr>
            <w:rStyle w:val="pun"/>
            <w:color w:val="666600"/>
            <w:sz w:val="23"/>
            <w:szCs w:val="23"/>
          </w:rPr>
          <w:t>);</w:t>
        </w:r>
        <w:r>
          <w:rPr>
            <w:rStyle w:val="pln"/>
            <w:color w:val="000000"/>
            <w:sz w:val="23"/>
            <w:szCs w:val="23"/>
          </w:rPr>
          <w:t xml:space="preserve"> </w:t>
        </w:r>
      </w:ins>
    </w:p>
    <w:p w:rsidR="00153875" w:rsidRDefault="00153875" w:rsidP="00153875">
      <w:pPr>
        <w:pStyle w:val="HTMLPreformatted"/>
        <w:pBdr>
          <w:top w:val="single" w:sz="6" w:space="2" w:color="888888"/>
          <w:left w:val="single" w:sz="6" w:space="2" w:color="888888"/>
          <w:bottom w:val="single" w:sz="6" w:space="2" w:color="888888"/>
          <w:right w:val="single" w:sz="6" w:space="2" w:color="888888"/>
        </w:pBdr>
        <w:rPr>
          <w:ins w:id="1707" w:author="Unknown"/>
          <w:rStyle w:val="pln"/>
          <w:color w:val="000000"/>
          <w:sz w:val="23"/>
          <w:szCs w:val="23"/>
        </w:rPr>
      </w:pPr>
      <w:ins w:id="1708"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'Circumference: '</w:t>
        </w:r>
        <w:r>
          <w:rPr>
            <w:rStyle w:val="pln"/>
            <w:color w:val="000000"/>
            <w:sz w:val="23"/>
            <w:szCs w:val="23"/>
          </w:rPr>
          <w:t xml:space="preserve"> </w:t>
        </w:r>
        <w:r>
          <w:rPr>
            <w:rStyle w:val="pun"/>
            <w:color w:val="666600"/>
            <w:sz w:val="23"/>
            <w:szCs w:val="23"/>
          </w:rPr>
          <w:t>||</w:t>
        </w:r>
        <w:r>
          <w:rPr>
            <w:rStyle w:val="pln"/>
            <w:color w:val="000000"/>
            <w:sz w:val="23"/>
            <w:szCs w:val="23"/>
          </w:rPr>
          <w:t xml:space="preserve"> circumference</w:t>
        </w:r>
        <w:r>
          <w:rPr>
            <w:rStyle w:val="pun"/>
            <w:color w:val="666600"/>
            <w:sz w:val="23"/>
            <w:szCs w:val="23"/>
          </w:rPr>
          <w:t>);</w:t>
        </w:r>
        <w:r>
          <w:rPr>
            <w:rStyle w:val="pln"/>
            <w:color w:val="000000"/>
            <w:sz w:val="23"/>
            <w:szCs w:val="23"/>
          </w:rPr>
          <w:t xml:space="preserve"> </w:t>
        </w:r>
      </w:ins>
    </w:p>
    <w:p w:rsidR="00153875" w:rsidRDefault="00153875" w:rsidP="00153875">
      <w:pPr>
        <w:pStyle w:val="HTMLPreformatted"/>
        <w:pBdr>
          <w:top w:val="single" w:sz="6" w:space="2" w:color="888888"/>
          <w:left w:val="single" w:sz="6" w:space="2" w:color="888888"/>
          <w:bottom w:val="single" w:sz="6" w:space="2" w:color="888888"/>
          <w:right w:val="single" w:sz="6" w:space="2" w:color="888888"/>
        </w:pBdr>
        <w:rPr>
          <w:ins w:id="1709" w:author="Unknown"/>
          <w:rStyle w:val="pln"/>
          <w:color w:val="000000"/>
          <w:sz w:val="23"/>
          <w:szCs w:val="23"/>
        </w:rPr>
      </w:pPr>
      <w:ins w:id="1710"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'Area: '</w:t>
        </w:r>
        <w:r>
          <w:rPr>
            <w:rStyle w:val="pln"/>
            <w:color w:val="000000"/>
            <w:sz w:val="23"/>
            <w:szCs w:val="23"/>
          </w:rPr>
          <w:t xml:space="preserve"> </w:t>
        </w:r>
        <w:r>
          <w:rPr>
            <w:rStyle w:val="pun"/>
            <w:color w:val="666600"/>
            <w:sz w:val="23"/>
            <w:szCs w:val="23"/>
          </w:rPr>
          <w:t>||</w:t>
        </w:r>
        <w:r>
          <w:rPr>
            <w:rStyle w:val="pln"/>
            <w:color w:val="000000"/>
            <w:sz w:val="23"/>
            <w:szCs w:val="23"/>
          </w:rPr>
          <w:t xml:space="preserve"> area</w:t>
        </w:r>
        <w:r>
          <w:rPr>
            <w:rStyle w:val="pun"/>
            <w:color w:val="666600"/>
            <w:sz w:val="23"/>
            <w:szCs w:val="23"/>
          </w:rPr>
          <w:t>);</w:t>
        </w:r>
        <w:r>
          <w:rPr>
            <w:rStyle w:val="pln"/>
            <w:color w:val="000000"/>
            <w:sz w:val="23"/>
            <w:szCs w:val="23"/>
          </w:rPr>
          <w:t xml:space="preserve"> </w:t>
        </w:r>
      </w:ins>
    </w:p>
    <w:p w:rsidR="00153875" w:rsidRDefault="00153875" w:rsidP="00153875">
      <w:pPr>
        <w:pStyle w:val="HTMLPreformatted"/>
        <w:pBdr>
          <w:top w:val="single" w:sz="6" w:space="2" w:color="888888"/>
          <w:left w:val="single" w:sz="6" w:space="2" w:color="888888"/>
          <w:bottom w:val="single" w:sz="6" w:space="2" w:color="888888"/>
          <w:right w:val="single" w:sz="6" w:space="2" w:color="888888"/>
        </w:pBdr>
        <w:rPr>
          <w:ins w:id="1711" w:author="Unknown"/>
          <w:rStyle w:val="pln"/>
          <w:color w:val="000000"/>
          <w:sz w:val="23"/>
          <w:szCs w:val="23"/>
        </w:rPr>
      </w:pPr>
      <w:ins w:id="1712" w:author="Unknown">
        <w:r>
          <w:rPr>
            <w:rStyle w:val="kwd"/>
            <w:rFonts w:eastAsiaTheme="majorEastAsia"/>
            <w:color w:val="000088"/>
            <w:sz w:val="23"/>
            <w:szCs w:val="23"/>
          </w:rPr>
          <w:t>END</w:t>
        </w:r>
        <w:r>
          <w:rPr>
            <w:rStyle w:val="pun"/>
            <w:color w:val="666600"/>
            <w:sz w:val="23"/>
            <w:szCs w:val="23"/>
          </w:rPr>
          <w:t>;</w:t>
        </w:r>
        <w:r>
          <w:rPr>
            <w:rStyle w:val="pln"/>
            <w:color w:val="000000"/>
            <w:sz w:val="23"/>
            <w:szCs w:val="23"/>
          </w:rPr>
          <w:t xml:space="preserve"> </w:t>
        </w:r>
      </w:ins>
    </w:p>
    <w:p w:rsidR="00153875" w:rsidRDefault="00153875" w:rsidP="00153875">
      <w:pPr>
        <w:pStyle w:val="HTMLPreformatted"/>
        <w:pBdr>
          <w:top w:val="single" w:sz="6" w:space="2" w:color="888888"/>
          <w:left w:val="single" w:sz="6" w:space="2" w:color="888888"/>
          <w:bottom w:val="single" w:sz="6" w:space="2" w:color="888888"/>
          <w:right w:val="single" w:sz="6" w:space="2" w:color="888888"/>
        </w:pBdr>
        <w:rPr>
          <w:ins w:id="1713" w:author="Unknown"/>
          <w:sz w:val="23"/>
          <w:szCs w:val="23"/>
        </w:rPr>
      </w:pPr>
      <w:ins w:id="1714" w:author="Unknown">
        <w:r>
          <w:rPr>
            <w:rStyle w:val="pun"/>
            <w:color w:val="666600"/>
            <w:sz w:val="23"/>
            <w:szCs w:val="23"/>
          </w:rPr>
          <w:t>/</w:t>
        </w:r>
        <w:r>
          <w:rPr>
            <w:rStyle w:val="pln"/>
            <w:color w:val="000000"/>
            <w:sz w:val="23"/>
            <w:szCs w:val="23"/>
          </w:rPr>
          <w:t xml:space="preserve"> </w:t>
        </w:r>
      </w:ins>
    </w:p>
    <w:p w:rsidR="00153875" w:rsidRDefault="00153875" w:rsidP="00153875">
      <w:pPr>
        <w:pStyle w:val="NormalWeb"/>
        <w:spacing w:before="120" w:beforeAutospacing="0" w:after="144" w:afterAutospacing="0"/>
        <w:ind w:left="48" w:right="48"/>
        <w:jc w:val="both"/>
        <w:rPr>
          <w:ins w:id="1715" w:author="Unknown"/>
          <w:rFonts w:ascii="Arial" w:hAnsi="Arial" w:cs="Arial"/>
          <w:color w:val="000000"/>
        </w:rPr>
      </w:pPr>
      <w:ins w:id="1716" w:author="Unknown">
        <w:r>
          <w:rPr>
            <w:rFonts w:ascii="Arial" w:hAnsi="Arial" w:cs="Arial"/>
            <w:color w:val="000000"/>
          </w:rPr>
          <w:lastRenderedPageBreak/>
          <w:t>When the above code is executed at the SQL prompt, it produces the following result −</w:t>
        </w:r>
      </w:ins>
    </w:p>
    <w:p w:rsidR="00153875" w:rsidRDefault="00153875" w:rsidP="00153875">
      <w:pPr>
        <w:pStyle w:val="HTMLPreformatted"/>
        <w:rPr>
          <w:ins w:id="1717" w:author="Unknown"/>
          <w:sz w:val="23"/>
          <w:szCs w:val="23"/>
        </w:rPr>
      </w:pPr>
      <w:ins w:id="1718" w:author="Unknown">
        <w:r>
          <w:rPr>
            <w:sz w:val="23"/>
            <w:szCs w:val="23"/>
          </w:rPr>
          <w:t xml:space="preserve">Radius: 9.5 </w:t>
        </w:r>
      </w:ins>
    </w:p>
    <w:p w:rsidR="00153875" w:rsidRDefault="00153875" w:rsidP="00153875">
      <w:pPr>
        <w:pStyle w:val="HTMLPreformatted"/>
        <w:rPr>
          <w:ins w:id="1719" w:author="Unknown"/>
          <w:sz w:val="23"/>
          <w:szCs w:val="23"/>
        </w:rPr>
      </w:pPr>
      <w:ins w:id="1720" w:author="Unknown">
        <w:r>
          <w:rPr>
            <w:sz w:val="23"/>
            <w:szCs w:val="23"/>
          </w:rPr>
          <w:t xml:space="preserve">Diameter: 19 </w:t>
        </w:r>
      </w:ins>
    </w:p>
    <w:p w:rsidR="00153875" w:rsidRDefault="00153875" w:rsidP="00153875">
      <w:pPr>
        <w:pStyle w:val="HTMLPreformatted"/>
        <w:rPr>
          <w:ins w:id="1721" w:author="Unknown"/>
          <w:sz w:val="23"/>
          <w:szCs w:val="23"/>
        </w:rPr>
      </w:pPr>
      <w:ins w:id="1722" w:author="Unknown">
        <w:r>
          <w:rPr>
            <w:sz w:val="23"/>
            <w:szCs w:val="23"/>
          </w:rPr>
          <w:t xml:space="preserve">Circumference: 59.69 </w:t>
        </w:r>
      </w:ins>
    </w:p>
    <w:p w:rsidR="00153875" w:rsidRDefault="00153875" w:rsidP="00153875">
      <w:pPr>
        <w:pStyle w:val="HTMLPreformatted"/>
        <w:rPr>
          <w:ins w:id="1723" w:author="Unknown"/>
          <w:sz w:val="23"/>
          <w:szCs w:val="23"/>
        </w:rPr>
      </w:pPr>
      <w:ins w:id="1724" w:author="Unknown">
        <w:r>
          <w:rPr>
            <w:sz w:val="23"/>
            <w:szCs w:val="23"/>
          </w:rPr>
          <w:t xml:space="preserve">Area: 283.53  </w:t>
        </w:r>
      </w:ins>
    </w:p>
    <w:p w:rsidR="00153875" w:rsidRDefault="00153875" w:rsidP="00153875">
      <w:pPr>
        <w:pStyle w:val="HTMLPreformatted"/>
        <w:rPr>
          <w:ins w:id="1725" w:author="Unknown"/>
          <w:sz w:val="23"/>
          <w:szCs w:val="23"/>
        </w:rPr>
      </w:pPr>
    </w:p>
    <w:p w:rsidR="00153875" w:rsidRDefault="00153875" w:rsidP="00153875">
      <w:pPr>
        <w:pStyle w:val="HTMLPreformatted"/>
        <w:rPr>
          <w:ins w:id="1726" w:author="Unknown"/>
          <w:sz w:val="23"/>
          <w:szCs w:val="23"/>
        </w:rPr>
      </w:pPr>
      <w:ins w:id="1727" w:author="Unknown">
        <w:r>
          <w:rPr>
            <w:sz w:val="23"/>
            <w:szCs w:val="23"/>
          </w:rPr>
          <w:t xml:space="preserve">Pl/SQL procedure successfully completed. </w:t>
        </w:r>
      </w:ins>
    </w:p>
    <w:p w:rsidR="00153875" w:rsidRDefault="00153875" w:rsidP="00153875">
      <w:pPr>
        <w:pStyle w:val="Heading2"/>
        <w:rPr>
          <w:ins w:id="1728" w:author="Unknown"/>
          <w:rFonts w:ascii="Arial" w:hAnsi="Arial" w:cs="Arial"/>
          <w:b w:val="0"/>
          <w:bCs w:val="0"/>
          <w:sz w:val="35"/>
          <w:szCs w:val="35"/>
        </w:rPr>
      </w:pPr>
      <w:ins w:id="1729" w:author="Unknown">
        <w:r>
          <w:rPr>
            <w:rFonts w:ascii="Arial" w:hAnsi="Arial" w:cs="Arial"/>
            <w:b w:val="0"/>
            <w:bCs w:val="0"/>
            <w:sz w:val="35"/>
            <w:szCs w:val="35"/>
          </w:rPr>
          <w:t>The PL/SQL Literals</w:t>
        </w:r>
      </w:ins>
    </w:p>
    <w:p w:rsidR="00153875" w:rsidRDefault="00153875" w:rsidP="00153875">
      <w:pPr>
        <w:pStyle w:val="NormalWeb"/>
        <w:spacing w:before="120" w:beforeAutospacing="0" w:after="144" w:afterAutospacing="0"/>
        <w:ind w:left="48" w:right="48"/>
        <w:jc w:val="both"/>
        <w:rPr>
          <w:ins w:id="1730" w:author="Unknown"/>
          <w:rFonts w:ascii="Arial" w:hAnsi="Arial" w:cs="Arial"/>
          <w:color w:val="000000"/>
        </w:rPr>
      </w:pPr>
      <w:ins w:id="1731" w:author="Unknown">
        <w:r>
          <w:rPr>
            <w:rFonts w:ascii="Arial" w:hAnsi="Arial" w:cs="Arial"/>
            <w:color w:val="000000"/>
          </w:rPr>
          <w:t>A literal is an explicit numeric, character, string, or Boolean value not represented by an identifier. For example, TRUE, 786, NULL, 'tutorialspoint' are all literals of type Boolean, number, or string. PL/SQL, literals are case-sensitive. PL/SQL supports the following kinds of literals −</w:t>
        </w:r>
      </w:ins>
    </w:p>
    <w:p w:rsidR="00153875" w:rsidRDefault="00153875" w:rsidP="00153875">
      <w:pPr>
        <w:numPr>
          <w:ilvl w:val="0"/>
          <w:numId w:val="94"/>
        </w:numPr>
        <w:spacing w:before="100" w:beforeAutospacing="1" w:after="75" w:line="240" w:lineRule="auto"/>
        <w:rPr>
          <w:ins w:id="1732" w:author="Unknown"/>
          <w:rFonts w:ascii="Arial" w:hAnsi="Arial" w:cs="Arial"/>
          <w:sz w:val="21"/>
          <w:szCs w:val="21"/>
        </w:rPr>
      </w:pPr>
      <w:ins w:id="1733" w:author="Unknown">
        <w:r>
          <w:rPr>
            <w:rFonts w:ascii="Arial" w:hAnsi="Arial" w:cs="Arial"/>
            <w:sz w:val="21"/>
            <w:szCs w:val="21"/>
          </w:rPr>
          <w:t>Numeric Literals</w:t>
        </w:r>
      </w:ins>
    </w:p>
    <w:p w:rsidR="00153875" w:rsidRDefault="00153875" w:rsidP="00153875">
      <w:pPr>
        <w:numPr>
          <w:ilvl w:val="0"/>
          <w:numId w:val="94"/>
        </w:numPr>
        <w:spacing w:before="100" w:beforeAutospacing="1" w:after="75" w:line="240" w:lineRule="auto"/>
        <w:rPr>
          <w:ins w:id="1734" w:author="Unknown"/>
          <w:rFonts w:ascii="Arial" w:hAnsi="Arial" w:cs="Arial"/>
          <w:sz w:val="21"/>
          <w:szCs w:val="21"/>
        </w:rPr>
      </w:pPr>
      <w:ins w:id="1735" w:author="Unknown">
        <w:r>
          <w:rPr>
            <w:rFonts w:ascii="Arial" w:hAnsi="Arial" w:cs="Arial"/>
            <w:sz w:val="21"/>
            <w:szCs w:val="21"/>
          </w:rPr>
          <w:t>Character Literals</w:t>
        </w:r>
      </w:ins>
    </w:p>
    <w:p w:rsidR="00153875" w:rsidRDefault="00153875" w:rsidP="00153875">
      <w:pPr>
        <w:numPr>
          <w:ilvl w:val="0"/>
          <w:numId w:val="94"/>
        </w:numPr>
        <w:spacing w:before="100" w:beforeAutospacing="1" w:after="75" w:line="240" w:lineRule="auto"/>
        <w:rPr>
          <w:ins w:id="1736" w:author="Unknown"/>
          <w:rFonts w:ascii="Arial" w:hAnsi="Arial" w:cs="Arial"/>
          <w:sz w:val="21"/>
          <w:szCs w:val="21"/>
        </w:rPr>
      </w:pPr>
      <w:ins w:id="1737" w:author="Unknown">
        <w:r>
          <w:rPr>
            <w:rFonts w:ascii="Arial" w:hAnsi="Arial" w:cs="Arial"/>
            <w:sz w:val="21"/>
            <w:szCs w:val="21"/>
          </w:rPr>
          <w:t>String Literals</w:t>
        </w:r>
      </w:ins>
    </w:p>
    <w:p w:rsidR="00153875" w:rsidRDefault="00153875" w:rsidP="00153875">
      <w:pPr>
        <w:numPr>
          <w:ilvl w:val="0"/>
          <w:numId w:val="94"/>
        </w:numPr>
        <w:spacing w:before="100" w:beforeAutospacing="1" w:after="75" w:line="240" w:lineRule="auto"/>
        <w:rPr>
          <w:ins w:id="1738" w:author="Unknown"/>
          <w:rFonts w:ascii="Arial" w:hAnsi="Arial" w:cs="Arial"/>
          <w:sz w:val="21"/>
          <w:szCs w:val="21"/>
        </w:rPr>
      </w:pPr>
      <w:ins w:id="1739" w:author="Unknown">
        <w:r>
          <w:rPr>
            <w:rFonts w:ascii="Arial" w:hAnsi="Arial" w:cs="Arial"/>
            <w:sz w:val="21"/>
            <w:szCs w:val="21"/>
          </w:rPr>
          <w:t>BOOLEAN Literals</w:t>
        </w:r>
      </w:ins>
    </w:p>
    <w:p w:rsidR="00153875" w:rsidRDefault="00153875" w:rsidP="00153875">
      <w:pPr>
        <w:numPr>
          <w:ilvl w:val="0"/>
          <w:numId w:val="94"/>
        </w:numPr>
        <w:spacing w:before="100" w:beforeAutospacing="1" w:after="75" w:line="240" w:lineRule="auto"/>
        <w:rPr>
          <w:ins w:id="1740" w:author="Unknown"/>
          <w:rFonts w:ascii="Arial" w:hAnsi="Arial" w:cs="Arial"/>
          <w:sz w:val="21"/>
          <w:szCs w:val="21"/>
        </w:rPr>
      </w:pPr>
      <w:ins w:id="1741" w:author="Unknown">
        <w:r>
          <w:rPr>
            <w:rFonts w:ascii="Arial" w:hAnsi="Arial" w:cs="Arial"/>
            <w:sz w:val="21"/>
            <w:szCs w:val="21"/>
          </w:rPr>
          <w:t>Date and Time Literals</w:t>
        </w:r>
      </w:ins>
    </w:p>
    <w:p w:rsidR="00153875" w:rsidRDefault="00153875" w:rsidP="00153875">
      <w:pPr>
        <w:pStyle w:val="NormalWeb"/>
        <w:spacing w:before="120" w:beforeAutospacing="0" w:after="144" w:afterAutospacing="0"/>
        <w:ind w:left="48" w:right="48"/>
        <w:jc w:val="both"/>
        <w:rPr>
          <w:ins w:id="1742" w:author="Unknown"/>
          <w:rFonts w:ascii="Arial" w:hAnsi="Arial" w:cs="Arial"/>
          <w:color w:val="000000"/>
        </w:rPr>
      </w:pPr>
      <w:ins w:id="1743" w:author="Unknown">
        <w:r>
          <w:rPr>
            <w:rFonts w:ascii="Arial" w:hAnsi="Arial" w:cs="Arial"/>
            <w:color w:val="000000"/>
          </w:rPr>
          <w:t>The following table provides examples from all these categories of literal values.</w:t>
        </w:r>
      </w:ins>
    </w:p>
    <w:tbl>
      <w:tblPr>
        <w:tblW w:w="904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19"/>
        <w:gridCol w:w="8322"/>
      </w:tblGrid>
      <w:tr w:rsidR="00153875" w:rsidTr="00153875">
        <w:tc>
          <w:tcPr>
            <w:tcW w:w="64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3875" w:rsidRDefault="00153875">
            <w:pPr>
              <w:spacing w:after="300"/>
              <w:jc w:val="center"/>
              <w:rPr>
                <w:rFonts w:ascii="Arial" w:hAnsi="Arial" w:cs="Arial"/>
                <w:b/>
                <w:bCs/>
                <w:sz w:val="21"/>
                <w:szCs w:val="21"/>
              </w:rPr>
            </w:pPr>
            <w:r>
              <w:rPr>
                <w:rFonts w:ascii="Arial" w:hAnsi="Arial" w:cs="Arial"/>
                <w:b/>
                <w:bCs/>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3875" w:rsidRDefault="00153875">
            <w:pPr>
              <w:spacing w:after="300"/>
              <w:jc w:val="center"/>
              <w:rPr>
                <w:rFonts w:ascii="Arial" w:hAnsi="Arial" w:cs="Arial"/>
                <w:b/>
                <w:bCs/>
                <w:sz w:val="21"/>
                <w:szCs w:val="21"/>
              </w:rPr>
            </w:pPr>
            <w:r>
              <w:rPr>
                <w:rFonts w:ascii="Arial" w:hAnsi="Arial" w:cs="Arial"/>
                <w:b/>
                <w:bCs/>
                <w:sz w:val="21"/>
                <w:szCs w:val="21"/>
              </w:rPr>
              <w:t>Literal Type &amp; Example</w:t>
            </w:r>
          </w:p>
        </w:tc>
      </w:tr>
      <w:tr w:rsidR="00153875" w:rsidTr="0015387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53875" w:rsidRDefault="00153875">
            <w:pPr>
              <w:spacing w:after="300"/>
              <w:jc w:val="center"/>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3875" w:rsidRDefault="0015387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Numeric Literals</w:t>
            </w:r>
          </w:p>
          <w:p w:rsidR="00153875" w:rsidRDefault="0015387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050 78 -14 0 +32767</w:t>
            </w:r>
          </w:p>
          <w:p w:rsidR="00153875" w:rsidRDefault="0015387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6.6667 0.0 -12.0 3.14159 +7800.00</w:t>
            </w:r>
          </w:p>
          <w:p w:rsidR="00153875" w:rsidRDefault="0015387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6E5 1.0E-8 3.14159e0 -1E38 -9.5e-3</w:t>
            </w:r>
          </w:p>
        </w:tc>
      </w:tr>
      <w:tr w:rsidR="00153875" w:rsidTr="0015387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53875" w:rsidRDefault="00153875">
            <w:pPr>
              <w:jc w:val="cente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3875" w:rsidRDefault="0015387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Character Literals</w:t>
            </w:r>
          </w:p>
          <w:p w:rsidR="00153875" w:rsidRDefault="0015387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 '%' '9' ' ' 'z' '('</w:t>
            </w:r>
          </w:p>
        </w:tc>
      </w:tr>
      <w:tr w:rsidR="00153875" w:rsidTr="0015387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53875" w:rsidRDefault="00153875">
            <w:pPr>
              <w:jc w:val="cente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3875" w:rsidRDefault="0015387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String Literals</w:t>
            </w:r>
          </w:p>
          <w:p w:rsidR="00153875" w:rsidRDefault="0015387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'Hello, world!'</w:t>
            </w:r>
          </w:p>
          <w:p w:rsidR="00153875" w:rsidRDefault="0015387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'Tutorials Point'</w:t>
            </w:r>
          </w:p>
          <w:p w:rsidR="00153875" w:rsidRDefault="0015387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'19-NOV-12'</w:t>
            </w:r>
          </w:p>
        </w:tc>
      </w:tr>
      <w:tr w:rsidR="00153875" w:rsidTr="0015387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53875" w:rsidRDefault="00153875">
            <w:pPr>
              <w:jc w:val="cente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3875" w:rsidRDefault="0015387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BOOLEAN Literals</w:t>
            </w:r>
          </w:p>
          <w:p w:rsidR="00153875" w:rsidRDefault="0015387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TRUE, FALSE, and NULL.</w:t>
            </w:r>
          </w:p>
        </w:tc>
      </w:tr>
      <w:tr w:rsidR="00153875" w:rsidTr="0015387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53875" w:rsidRDefault="00153875">
            <w:pPr>
              <w:jc w:val="center"/>
              <w:rPr>
                <w:rFonts w:ascii="Arial" w:hAnsi="Arial" w:cs="Arial"/>
                <w:sz w:val="21"/>
                <w:szCs w:val="21"/>
              </w:rPr>
            </w:pPr>
            <w:r>
              <w:rPr>
                <w:rFonts w:ascii="Arial" w:hAnsi="Arial" w:cs="Arial"/>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3875" w:rsidRDefault="0015387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Date and Time Literals</w:t>
            </w:r>
          </w:p>
          <w:p w:rsidR="00153875" w:rsidRDefault="0015387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DATE '1978-12-25';</w:t>
            </w:r>
          </w:p>
          <w:p w:rsidR="00153875" w:rsidRDefault="0015387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TIMESTAMP '2012-10-29 12:01:01';</w:t>
            </w:r>
          </w:p>
        </w:tc>
      </w:tr>
    </w:tbl>
    <w:p w:rsidR="00153875" w:rsidRDefault="00153875" w:rsidP="00153875">
      <w:pPr>
        <w:pStyle w:val="NormalWeb"/>
        <w:spacing w:before="120" w:beforeAutospacing="0" w:after="144" w:afterAutospacing="0"/>
        <w:ind w:left="48" w:right="48"/>
        <w:jc w:val="both"/>
        <w:rPr>
          <w:ins w:id="1744" w:author="Unknown"/>
          <w:rFonts w:ascii="Arial" w:hAnsi="Arial" w:cs="Arial"/>
          <w:color w:val="000000"/>
        </w:rPr>
      </w:pPr>
      <w:ins w:id="1745" w:author="Unknown">
        <w:r>
          <w:rPr>
            <w:rFonts w:ascii="Arial" w:hAnsi="Arial" w:cs="Arial"/>
            <w:color w:val="000000"/>
          </w:rPr>
          <w:t>To embed single quotes within a string literal, place two single quotes next to each other as shown in the following program −</w:t>
        </w:r>
      </w:ins>
    </w:p>
    <w:p w:rsidR="00153875" w:rsidRDefault="00153875" w:rsidP="00153875">
      <w:pPr>
        <w:pStyle w:val="HTMLPreformatted"/>
        <w:pBdr>
          <w:top w:val="single" w:sz="6" w:space="2" w:color="888888"/>
          <w:left w:val="single" w:sz="6" w:space="2" w:color="888888"/>
          <w:bottom w:val="single" w:sz="6" w:space="2" w:color="888888"/>
          <w:right w:val="single" w:sz="6" w:space="2" w:color="888888"/>
        </w:pBdr>
        <w:rPr>
          <w:ins w:id="1746" w:author="Unknown"/>
          <w:rStyle w:val="pln"/>
          <w:color w:val="000000"/>
          <w:sz w:val="23"/>
          <w:szCs w:val="23"/>
        </w:rPr>
      </w:pPr>
      <w:ins w:id="1747" w:author="Unknown">
        <w:r>
          <w:rPr>
            <w:rStyle w:val="pln"/>
            <w:color w:val="000000"/>
            <w:sz w:val="23"/>
            <w:szCs w:val="23"/>
          </w:rPr>
          <w:t xml:space="preserve">DECLARE </w:t>
        </w:r>
      </w:ins>
    </w:p>
    <w:p w:rsidR="00153875" w:rsidRDefault="00153875" w:rsidP="00153875">
      <w:pPr>
        <w:pStyle w:val="HTMLPreformatted"/>
        <w:pBdr>
          <w:top w:val="single" w:sz="6" w:space="2" w:color="888888"/>
          <w:left w:val="single" w:sz="6" w:space="2" w:color="888888"/>
          <w:bottom w:val="single" w:sz="6" w:space="2" w:color="888888"/>
          <w:right w:val="single" w:sz="6" w:space="2" w:color="888888"/>
        </w:pBdr>
        <w:rPr>
          <w:ins w:id="1748" w:author="Unknown"/>
          <w:rStyle w:val="pln"/>
          <w:color w:val="000000"/>
          <w:sz w:val="23"/>
          <w:szCs w:val="23"/>
        </w:rPr>
      </w:pPr>
      <w:ins w:id="1749" w:author="Unknown">
        <w:r>
          <w:rPr>
            <w:rStyle w:val="pln"/>
            <w:color w:val="000000"/>
            <w:sz w:val="23"/>
            <w:szCs w:val="23"/>
          </w:rPr>
          <w:t xml:space="preserve">   message  varchar2</w:t>
        </w:r>
        <w:r>
          <w:rPr>
            <w:rStyle w:val="pun"/>
            <w:color w:val="666600"/>
            <w:sz w:val="23"/>
            <w:szCs w:val="23"/>
          </w:rPr>
          <w:t>(</w:t>
        </w:r>
        <w:r>
          <w:rPr>
            <w:rStyle w:val="lit"/>
            <w:rFonts w:eastAsiaTheme="majorEastAsia"/>
            <w:color w:val="006666"/>
            <w:sz w:val="23"/>
            <w:szCs w:val="23"/>
          </w:rPr>
          <w:t>30</w:t>
        </w:r>
        <w:r>
          <w:rPr>
            <w:rStyle w:val="pun"/>
            <w:color w:val="666600"/>
            <w:sz w:val="23"/>
            <w:szCs w:val="23"/>
          </w:rPr>
          <w:t>):=</w:t>
        </w:r>
        <w:r>
          <w:rPr>
            <w:rStyle w:val="pln"/>
            <w:color w:val="000000"/>
            <w:sz w:val="23"/>
            <w:szCs w:val="23"/>
          </w:rPr>
          <w:t xml:space="preserve"> </w:t>
        </w:r>
        <w:r>
          <w:rPr>
            <w:rStyle w:val="str"/>
            <w:color w:val="008800"/>
            <w:sz w:val="23"/>
            <w:szCs w:val="23"/>
          </w:rPr>
          <w:t>'That''s tutorialspoint.com!'</w:t>
        </w:r>
        <w:r>
          <w:rPr>
            <w:rStyle w:val="pun"/>
            <w:color w:val="666600"/>
            <w:sz w:val="23"/>
            <w:szCs w:val="23"/>
          </w:rPr>
          <w:t>;</w:t>
        </w:r>
        <w:r>
          <w:rPr>
            <w:rStyle w:val="pln"/>
            <w:color w:val="000000"/>
            <w:sz w:val="23"/>
            <w:szCs w:val="23"/>
          </w:rPr>
          <w:t xml:space="preserve"> </w:t>
        </w:r>
      </w:ins>
    </w:p>
    <w:p w:rsidR="00153875" w:rsidRDefault="00153875" w:rsidP="00153875">
      <w:pPr>
        <w:pStyle w:val="HTMLPreformatted"/>
        <w:pBdr>
          <w:top w:val="single" w:sz="6" w:space="2" w:color="888888"/>
          <w:left w:val="single" w:sz="6" w:space="2" w:color="888888"/>
          <w:bottom w:val="single" w:sz="6" w:space="2" w:color="888888"/>
          <w:right w:val="single" w:sz="6" w:space="2" w:color="888888"/>
        </w:pBdr>
        <w:rPr>
          <w:ins w:id="1750" w:author="Unknown"/>
          <w:rStyle w:val="pln"/>
          <w:color w:val="000000"/>
          <w:sz w:val="23"/>
          <w:szCs w:val="23"/>
        </w:rPr>
      </w:pPr>
      <w:ins w:id="1751" w:author="Unknown">
        <w:r>
          <w:rPr>
            <w:rStyle w:val="kwd"/>
            <w:rFonts w:eastAsiaTheme="majorEastAsia"/>
            <w:color w:val="000088"/>
            <w:sz w:val="23"/>
            <w:szCs w:val="23"/>
          </w:rPr>
          <w:t>BEGIN</w:t>
        </w:r>
        <w:r>
          <w:rPr>
            <w:rStyle w:val="pln"/>
            <w:color w:val="000000"/>
            <w:sz w:val="23"/>
            <w:szCs w:val="23"/>
          </w:rPr>
          <w:t xml:space="preserve"> </w:t>
        </w:r>
      </w:ins>
    </w:p>
    <w:p w:rsidR="00153875" w:rsidRDefault="00153875" w:rsidP="00153875">
      <w:pPr>
        <w:pStyle w:val="HTMLPreformatted"/>
        <w:pBdr>
          <w:top w:val="single" w:sz="6" w:space="2" w:color="888888"/>
          <w:left w:val="single" w:sz="6" w:space="2" w:color="888888"/>
          <w:bottom w:val="single" w:sz="6" w:space="2" w:color="888888"/>
          <w:right w:val="single" w:sz="6" w:space="2" w:color="888888"/>
        </w:pBdr>
        <w:rPr>
          <w:ins w:id="1752" w:author="Unknown"/>
          <w:rStyle w:val="pln"/>
          <w:color w:val="000000"/>
          <w:sz w:val="23"/>
          <w:szCs w:val="23"/>
        </w:rPr>
      </w:pPr>
      <w:ins w:id="1753"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pln"/>
            <w:color w:val="000000"/>
            <w:sz w:val="23"/>
            <w:szCs w:val="23"/>
          </w:rPr>
          <w:t>message</w:t>
        </w:r>
        <w:r>
          <w:rPr>
            <w:rStyle w:val="pun"/>
            <w:color w:val="666600"/>
            <w:sz w:val="23"/>
            <w:szCs w:val="23"/>
          </w:rPr>
          <w:t>);</w:t>
        </w:r>
        <w:r>
          <w:rPr>
            <w:rStyle w:val="pln"/>
            <w:color w:val="000000"/>
            <w:sz w:val="23"/>
            <w:szCs w:val="23"/>
          </w:rPr>
          <w:t xml:space="preserve"> </w:t>
        </w:r>
      </w:ins>
    </w:p>
    <w:p w:rsidR="00153875" w:rsidRDefault="00153875" w:rsidP="00153875">
      <w:pPr>
        <w:pStyle w:val="HTMLPreformatted"/>
        <w:pBdr>
          <w:top w:val="single" w:sz="6" w:space="2" w:color="888888"/>
          <w:left w:val="single" w:sz="6" w:space="2" w:color="888888"/>
          <w:bottom w:val="single" w:sz="6" w:space="2" w:color="888888"/>
          <w:right w:val="single" w:sz="6" w:space="2" w:color="888888"/>
        </w:pBdr>
        <w:rPr>
          <w:ins w:id="1754" w:author="Unknown"/>
          <w:rStyle w:val="pln"/>
          <w:color w:val="000000"/>
          <w:sz w:val="23"/>
          <w:szCs w:val="23"/>
        </w:rPr>
      </w:pPr>
      <w:ins w:id="1755" w:author="Unknown">
        <w:r>
          <w:rPr>
            <w:rStyle w:val="kwd"/>
            <w:rFonts w:eastAsiaTheme="majorEastAsia"/>
            <w:color w:val="000088"/>
            <w:sz w:val="23"/>
            <w:szCs w:val="23"/>
          </w:rPr>
          <w:t>END</w:t>
        </w:r>
        <w:r>
          <w:rPr>
            <w:rStyle w:val="pun"/>
            <w:color w:val="666600"/>
            <w:sz w:val="23"/>
            <w:szCs w:val="23"/>
          </w:rPr>
          <w:t>;</w:t>
        </w:r>
        <w:r>
          <w:rPr>
            <w:rStyle w:val="pln"/>
            <w:color w:val="000000"/>
            <w:sz w:val="23"/>
            <w:szCs w:val="23"/>
          </w:rPr>
          <w:t xml:space="preserve"> </w:t>
        </w:r>
      </w:ins>
    </w:p>
    <w:p w:rsidR="00153875" w:rsidRDefault="00153875" w:rsidP="00153875">
      <w:pPr>
        <w:pStyle w:val="HTMLPreformatted"/>
        <w:pBdr>
          <w:top w:val="single" w:sz="6" w:space="2" w:color="888888"/>
          <w:left w:val="single" w:sz="6" w:space="2" w:color="888888"/>
          <w:bottom w:val="single" w:sz="6" w:space="2" w:color="888888"/>
          <w:right w:val="single" w:sz="6" w:space="2" w:color="888888"/>
        </w:pBdr>
        <w:rPr>
          <w:ins w:id="1756" w:author="Unknown"/>
          <w:sz w:val="23"/>
          <w:szCs w:val="23"/>
        </w:rPr>
      </w:pPr>
      <w:ins w:id="1757" w:author="Unknown">
        <w:r>
          <w:rPr>
            <w:rStyle w:val="pun"/>
            <w:color w:val="666600"/>
            <w:sz w:val="23"/>
            <w:szCs w:val="23"/>
          </w:rPr>
          <w:t>/</w:t>
        </w:r>
        <w:r>
          <w:rPr>
            <w:rStyle w:val="pln"/>
            <w:color w:val="000000"/>
            <w:sz w:val="23"/>
            <w:szCs w:val="23"/>
          </w:rPr>
          <w:t xml:space="preserve">  </w:t>
        </w:r>
      </w:ins>
    </w:p>
    <w:p w:rsidR="00153875" w:rsidRDefault="00153875" w:rsidP="00153875">
      <w:pPr>
        <w:pStyle w:val="NormalWeb"/>
        <w:spacing w:before="120" w:beforeAutospacing="0" w:after="144" w:afterAutospacing="0"/>
        <w:ind w:left="48" w:right="48"/>
        <w:jc w:val="both"/>
        <w:rPr>
          <w:ins w:id="1758" w:author="Unknown"/>
          <w:rFonts w:ascii="Arial" w:hAnsi="Arial" w:cs="Arial"/>
          <w:color w:val="000000"/>
        </w:rPr>
      </w:pPr>
      <w:ins w:id="1759" w:author="Unknown">
        <w:r>
          <w:rPr>
            <w:rFonts w:ascii="Arial" w:hAnsi="Arial" w:cs="Arial"/>
            <w:color w:val="000000"/>
          </w:rPr>
          <w:t>When the above code is executed at the SQL prompt, it produces the following result −</w:t>
        </w:r>
      </w:ins>
    </w:p>
    <w:p w:rsidR="00153875" w:rsidRDefault="00153875" w:rsidP="00153875">
      <w:pPr>
        <w:pStyle w:val="HTMLPreformatted"/>
        <w:rPr>
          <w:ins w:id="1760" w:author="Unknown"/>
          <w:sz w:val="23"/>
          <w:szCs w:val="23"/>
        </w:rPr>
      </w:pPr>
      <w:ins w:id="1761" w:author="Unknown">
        <w:r>
          <w:rPr>
            <w:sz w:val="23"/>
            <w:szCs w:val="23"/>
          </w:rPr>
          <w:t xml:space="preserve">That's tutorialspoint.com!  </w:t>
        </w:r>
      </w:ins>
    </w:p>
    <w:p w:rsidR="00153875" w:rsidRDefault="00153875" w:rsidP="00153875">
      <w:pPr>
        <w:pStyle w:val="HTMLPreformatted"/>
        <w:rPr>
          <w:ins w:id="1762" w:author="Unknown"/>
          <w:sz w:val="23"/>
          <w:szCs w:val="23"/>
        </w:rPr>
      </w:pPr>
    </w:p>
    <w:p w:rsidR="00153875" w:rsidRDefault="00153875" w:rsidP="00153875">
      <w:pPr>
        <w:pStyle w:val="HTMLPreformatted"/>
        <w:rPr>
          <w:ins w:id="1763" w:author="Unknown"/>
          <w:sz w:val="23"/>
          <w:szCs w:val="23"/>
        </w:rPr>
      </w:pPr>
      <w:ins w:id="1764" w:author="Unknown">
        <w:r>
          <w:rPr>
            <w:sz w:val="23"/>
            <w:szCs w:val="23"/>
          </w:rPr>
          <w:t>PL/SQL procedure successfully completed.</w:t>
        </w:r>
      </w:ins>
    </w:p>
    <w:p w:rsidR="004C0D5B" w:rsidRDefault="004C0D5B" w:rsidP="008D2EF5"/>
    <w:p w:rsidR="00BC146D" w:rsidRDefault="00BC146D"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1B1E74">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PL/SQL - Conditions</w:t>
      </w:r>
    </w:p>
    <w:p w:rsidR="001B1E74" w:rsidRDefault="00F60B67" w:rsidP="001B1E74">
      <w:pPr>
        <w:spacing w:before="75" w:after="150"/>
        <w:rPr>
          <w:rFonts w:ascii="Times New Roman" w:hAnsi="Times New Roman" w:cs="Times New Roman"/>
          <w:sz w:val="24"/>
          <w:szCs w:val="24"/>
        </w:rPr>
      </w:pPr>
      <w:r>
        <w:pict>
          <v:rect id="_x0000_i1139" style="width:0;height:.75pt" o:hralign="center" o:hrstd="t" o:hr="t" fillcolor="#a0a0a0" stroked="f"/>
        </w:pict>
      </w:r>
    </w:p>
    <w:p w:rsidR="001B1E74" w:rsidRDefault="001B1E74" w:rsidP="001B1E74">
      <w:pPr>
        <w:pStyle w:val="NormalWeb"/>
        <w:spacing w:before="120" w:beforeAutospacing="0" w:after="144" w:afterAutospacing="0"/>
        <w:ind w:left="48" w:right="48"/>
        <w:jc w:val="both"/>
        <w:rPr>
          <w:ins w:id="1765" w:author="Unknown"/>
          <w:rFonts w:ascii="Arial" w:hAnsi="Arial" w:cs="Arial"/>
          <w:color w:val="000000"/>
        </w:rPr>
      </w:pPr>
      <w:ins w:id="1766" w:author="Unknown">
        <w:r>
          <w:rPr>
            <w:rFonts w:ascii="Arial" w:hAnsi="Arial" w:cs="Arial"/>
            <w:color w:val="000000"/>
          </w:rPr>
          <w:t>In this chapter, we will discuss conditions in PL/SQL. Decision-making structures require that the programmer specify one or more conditions to be evaluated or tested by the program, along with a statement or statements to be executed if the condition is determined to be true, and optionally, other statements to be executed if the condition is determined to be false.</w:t>
        </w:r>
      </w:ins>
    </w:p>
    <w:p w:rsidR="001B1E74" w:rsidRDefault="001B1E74" w:rsidP="001B1E74">
      <w:pPr>
        <w:pStyle w:val="NormalWeb"/>
        <w:spacing w:before="120" w:beforeAutospacing="0" w:after="144" w:afterAutospacing="0"/>
        <w:ind w:left="48" w:right="48"/>
        <w:jc w:val="both"/>
        <w:rPr>
          <w:ins w:id="1767" w:author="Unknown"/>
          <w:rFonts w:ascii="Arial" w:hAnsi="Arial" w:cs="Arial"/>
          <w:color w:val="000000"/>
        </w:rPr>
      </w:pPr>
      <w:ins w:id="1768" w:author="Unknown">
        <w:r>
          <w:rPr>
            <w:rFonts w:ascii="Arial" w:hAnsi="Arial" w:cs="Arial"/>
            <w:color w:val="000000"/>
          </w:rPr>
          <w:t>Following is the general form of a typical conditional (i.e., decision making) structure found in most of the programming languages −</w:t>
        </w:r>
      </w:ins>
    </w:p>
    <w:p w:rsidR="001B1E74" w:rsidRDefault="001B1E74" w:rsidP="001B1E74">
      <w:pPr>
        <w:rPr>
          <w:ins w:id="1769" w:author="Unknown"/>
          <w:rFonts w:ascii="Times New Roman" w:hAnsi="Times New Roman" w:cs="Times New Roman"/>
        </w:rPr>
      </w:pPr>
      <w:r>
        <w:rPr>
          <w:noProof/>
          <w:lang w:eastAsia="en-IN"/>
        </w:rPr>
        <w:drawing>
          <wp:inline distT="0" distB="0" distL="0" distR="0">
            <wp:extent cx="2524125" cy="3228975"/>
            <wp:effectExtent l="19050" t="0" r="9525" b="0"/>
            <wp:docPr id="116" name="Picture 116" descr="Decision making statements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Decision making statements in PL/SQL"/>
                    <pic:cNvPicPr>
                      <a:picLocks noChangeAspect="1" noChangeArrowheads="1"/>
                    </pic:cNvPicPr>
                  </pic:nvPicPr>
                  <pic:blipFill>
                    <a:blip r:embed="rId129"/>
                    <a:srcRect/>
                    <a:stretch>
                      <a:fillRect/>
                    </a:stretch>
                  </pic:blipFill>
                  <pic:spPr bwMode="auto">
                    <a:xfrm>
                      <a:off x="0" y="0"/>
                      <a:ext cx="2524125" cy="3228975"/>
                    </a:xfrm>
                    <a:prstGeom prst="rect">
                      <a:avLst/>
                    </a:prstGeom>
                    <a:noFill/>
                    <a:ln w="9525">
                      <a:noFill/>
                      <a:miter lim="800000"/>
                      <a:headEnd/>
                      <a:tailEnd/>
                    </a:ln>
                  </pic:spPr>
                </pic:pic>
              </a:graphicData>
            </a:graphic>
          </wp:inline>
        </w:drawing>
      </w:r>
    </w:p>
    <w:p w:rsidR="001B1E74" w:rsidRDefault="001B1E74" w:rsidP="001B1E74">
      <w:pPr>
        <w:pStyle w:val="NormalWeb"/>
        <w:spacing w:before="120" w:beforeAutospacing="0" w:after="144" w:afterAutospacing="0"/>
        <w:ind w:left="48" w:right="48"/>
        <w:jc w:val="both"/>
        <w:rPr>
          <w:ins w:id="1770" w:author="Unknown"/>
          <w:rFonts w:ascii="Arial" w:hAnsi="Arial" w:cs="Arial"/>
          <w:color w:val="000000"/>
        </w:rPr>
      </w:pPr>
      <w:ins w:id="1771" w:author="Unknown">
        <w:r>
          <w:rPr>
            <w:rFonts w:ascii="Arial" w:hAnsi="Arial" w:cs="Arial"/>
            <w:color w:val="000000"/>
          </w:rPr>
          <w:t>PL/SQL programming language provides following types of decision-making statements. Click the following links to check their detail.</w:t>
        </w:r>
      </w:ins>
    </w:p>
    <w:tbl>
      <w:tblPr>
        <w:tblW w:w="904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19"/>
        <w:gridCol w:w="8322"/>
      </w:tblGrid>
      <w:tr w:rsidR="001B1E74" w:rsidTr="001B1E7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B1E74" w:rsidRDefault="001B1E74">
            <w:pPr>
              <w:spacing w:after="300"/>
              <w:jc w:val="center"/>
              <w:rPr>
                <w:rFonts w:ascii="Arial" w:hAnsi="Arial" w:cs="Arial"/>
                <w:b/>
                <w:bCs/>
                <w:sz w:val="21"/>
                <w:szCs w:val="21"/>
              </w:rPr>
            </w:pPr>
            <w:r>
              <w:rPr>
                <w:rFonts w:ascii="Arial" w:hAnsi="Arial" w:cs="Arial"/>
                <w:b/>
                <w:bCs/>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B1E74" w:rsidRDefault="001B1E74">
            <w:pPr>
              <w:spacing w:after="300"/>
              <w:jc w:val="center"/>
              <w:rPr>
                <w:rFonts w:ascii="Arial" w:hAnsi="Arial" w:cs="Arial"/>
                <w:b/>
                <w:bCs/>
                <w:sz w:val="21"/>
                <w:szCs w:val="21"/>
              </w:rPr>
            </w:pPr>
            <w:r>
              <w:rPr>
                <w:rFonts w:ascii="Arial" w:hAnsi="Arial" w:cs="Arial"/>
                <w:b/>
                <w:bCs/>
                <w:sz w:val="21"/>
                <w:szCs w:val="21"/>
              </w:rPr>
              <w:t>Statement &amp; Description</w:t>
            </w:r>
          </w:p>
        </w:tc>
      </w:tr>
      <w:tr w:rsidR="001B1E74" w:rsidTr="001B1E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B1E74" w:rsidRDefault="001B1E74">
            <w:pPr>
              <w:spacing w:after="300"/>
              <w:jc w:val="center"/>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1E74" w:rsidRDefault="00F60B67">
            <w:pPr>
              <w:spacing w:after="300"/>
              <w:rPr>
                <w:rFonts w:ascii="Arial" w:hAnsi="Arial" w:cs="Arial"/>
                <w:sz w:val="21"/>
                <w:szCs w:val="21"/>
              </w:rPr>
            </w:pPr>
            <w:hyperlink r:id="rId130" w:tooltip="if-then statement in PL/SQL" w:history="1">
              <w:r w:rsidR="001B1E74">
                <w:rPr>
                  <w:rStyle w:val="Hyperlink"/>
                  <w:rFonts w:ascii="Arial" w:hAnsi="Arial" w:cs="Arial"/>
                  <w:color w:val="313131"/>
                  <w:sz w:val="21"/>
                  <w:szCs w:val="21"/>
                </w:rPr>
                <w:t>IF - THEN statement</w:t>
              </w:r>
            </w:hyperlink>
          </w:p>
          <w:p w:rsidR="001B1E74" w:rsidRDefault="001B1E7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w:t>
            </w:r>
            <w:r>
              <w:rPr>
                <w:rFonts w:ascii="Arial" w:hAnsi="Arial" w:cs="Arial"/>
                <w:b/>
                <w:bCs/>
                <w:color w:val="000000"/>
                <w:sz w:val="21"/>
                <w:szCs w:val="21"/>
              </w:rPr>
              <w:t>IF statement</w:t>
            </w:r>
            <w:r>
              <w:rPr>
                <w:rFonts w:ascii="Arial" w:hAnsi="Arial" w:cs="Arial"/>
                <w:color w:val="000000"/>
                <w:sz w:val="21"/>
                <w:szCs w:val="21"/>
              </w:rPr>
              <w:t> associates a condition with a sequence of statements enclosed by the keywords </w:t>
            </w:r>
            <w:r>
              <w:rPr>
                <w:rFonts w:ascii="Arial" w:hAnsi="Arial" w:cs="Arial"/>
                <w:b/>
                <w:bCs/>
                <w:color w:val="000000"/>
                <w:sz w:val="21"/>
                <w:szCs w:val="21"/>
              </w:rPr>
              <w:t>THEN</w:t>
            </w:r>
            <w:r>
              <w:rPr>
                <w:rFonts w:ascii="Arial" w:hAnsi="Arial" w:cs="Arial"/>
                <w:color w:val="000000"/>
                <w:sz w:val="21"/>
                <w:szCs w:val="21"/>
              </w:rPr>
              <w:t> and </w:t>
            </w:r>
            <w:r>
              <w:rPr>
                <w:rFonts w:ascii="Arial" w:hAnsi="Arial" w:cs="Arial"/>
                <w:b/>
                <w:bCs/>
                <w:color w:val="000000"/>
                <w:sz w:val="21"/>
                <w:szCs w:val="21"/>
              </w:rPr>
              <w:t>END IF</w:t>
            </w:r>
            <w:r>
              <w:rPr>
                <w:rFonts w:ascii="Arial" w:hAnsi="Arial" w:cs="Arial"/>
                <w:color w:val="000000"/>
                <w:sz w:val="21"/>
                <w:szCs w:val="21"/>
              </w:rPr>
              <w:t>. If the condition is true, the statements get executed and if the condition is false or NULL then the IF statement does nothing.</w:t>
            </w:r>
          </w:p>
        </w:tc>
      </w:tr>
      <w:tr w:rsidR="001B1E74" w:rsidTr="001B1E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B1E74" w:rsidRDefault="001B1E74">
            <w:pPr>
              <w:jc w:val="cente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1E74" w:rsidRDefault="00F60B67">
            <w:pPr>
              <w:rPr>
                <w:rFonts w:ascii="Arial" w:hAnsi="Arial" w:cs="Arial"/>
                <w:sz w:val="21"/>
                <w:szCs w:val="21"/>
              </w:rPr>
            </w:pPr>
            <w:hyperlink r:id="rId131" w:tooltip="if-then-else statement in PL/SQL" w:history="1">
              <w:r w:rsidR="001B1E74">
                <w:rPr>
                  <w:rStyle w:val="Hyperlink"/>
                  <w:rFonts w:ascii="Arial" w:hAnsi="Arial" w:cs="Arial"/>
                  <w:color w:val="313131"/>
                  <w:sz w:val="21"/>
                  <w:szCs w:val="21"/>
                </w:rPr>
                <w:t>IF-THEN-ELSE statement</w:t>
              </w:r>
            </w:hyperlink>
          </w:p>
          <w:p w:rsidR="001B1E74" w:rsidRDefault="001B1E7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IF statement</w:t>
            </w:r>
            <w:r>
              <w:rPr>
                <w:rFonts w:ascii="Arial" w:hAnsi="Arial" w:cs="Arial"/>
                <w:color w:val="000000"/>
                <w:sz w:val="21"/>
                <w:szCs w:val="21"/>
              </w:rPr>
              <w:t> adds the keyword </w:t>
            </w:r>
            <w:r>
              <w:rPr>
                <w:rFonts w:ascii="Arial" w:hAnsi="Arial" w:cs="Arial"/>
                <w:b/>
                <w:bCs/>
                <w:color w:val="000000"/>
                <w:sz w:val="21"/>
                <w:szCs w:val="21"/>
              </w:rPr>
              <w:t>ELSE</w:t>
            </w:r>
            <w:r>
              <w:rPr>
                <w:rFonts w:ascii="Arial" w:hAnsi="Arial" w:cs="Arial"/>
                <w:color w:val="000000"/>
                <w:sz w:val="21"/>
                <w:szCs w:val="21"/>
              </w:rPr>
              <w:t xml:space="preserve"> followed by an alternative sequence of statement. If the condition is false or NULL, then only the alternative sequence of statements get executed. It ensures that either of the sequence of statements is </w:t>
            </w:r>
            <w:r>
              <w:rPr>
                <w:rFonts w:ascii="Arial" w:hAnsi="Arial" w:cs="Arial"/>
                <w:color w:val="000000"/>
                <w:sz w:val="21"/>
                <w:szCs w:val="21"/>
              </w:rPr>
              <w:lastRenderedPageBreak/>
              <w:t>executed.</w:t>
            </w:r>
          </w:p>
        </w:tc>
      </w:tr>
      <w:tr w:rsidR="001B1E74" w:rsidTr="001B1E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B1E74" w:rsidRDefault="001B1E74">
            <w:pPr>
              <w:jc w:val="center"/>
              <w:rPr>
                <w:rFonts w:ascii="Arial" w:hAnsi="Arial" w:cs="Arial"/>
                <w:sz w:val="21"/>
                <w:szCs w:val="21"/>
              </w:rPr>
            </w:pPr>
            <w:r>
              <w:rPr>
                <w:rFonts w:ascii="Arial" w:hAnsi="Arial" w:cs="Arial"/>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1E74" w:rsidRDefault="00F60B67">
            <w:pPr>
              <w:rPr>
                <w:rFonts w:ascii="Arial" w:hAnsi="Arial" w:cs="Arial"/>
                <w:sz w:val="21"/>
                <w:szCs w:val="21"/>
              </w:rPr>
            </w:pPr>
            <w:hyperlink r:id="rId132" w:tooltip="if-then-elsif statement in PL/SQL" w:history="1">
              <w:r w:rsidR="001B1E74">
                <w:rPr>
                  <w:rStyle w:val="Hyperlink"/>
                  <w:rFonts w:ascii="Arial" w:hAnsi="Arial" w:cs="Arial"/>
                  <w:color w:val="313131"/>
                  <w:sz w:val="21"/>
                  <w:szCs w:val="21"/>
                </w:rPr>
                <w:t>IF-THEN-ELSIF statement</w:t>
              </w:r>
            </w:hyperlink>
          </w:p>
          <w:p w:rsidR="001B1E74" w:rsidRDefault="001B1E7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It allows you to choose between several alternatives.</w:t>
            </w:r>
          </w:p>
        </w:tc>
      </w:tr>
      <w:tr w:rsidR="001B1E74" w:rsidTr="001B1E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B1E74" w:rsidRDefault="001B1E74">
            <w:pPr>
              <w:jc w:val="cente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1E74" w:rsidRDefault="00F60B67">
            <w:pPr>
              <w:rPr>
                <w:rFonts w:ascii="Arial" w:hAnsi="Arial" w:cs="Arial"/>
                <w:sz w:val="21"/>
                <w:szCs w:val="21"/>
              </w:rPr>
            </w:pPr>
            <w:hyperlink r:id="rId133" w:tooltip="case statement in PL/SQL" w:history="1">
              <w:r w:rsidR="001B1E74">
                <w:rPr>
                  <w:rStyle w:val="Hyperlink"/>
                  <w:rFonts w:ascii="Arial" w:hAnsi="Arial" w:cs="Arial"/>
                  <w:color w:val="313131"/>
                  <w:sz w:val="21"/>
                  <w:szCs w:val="21"/>
                </w:rPr>
                <w:t>Case statement</w:t>
              </w:r>
            </w:hyperlink>
          </w:p>
          <w:p w:rsidR="001B1E74" w:rsidRDefault="001B1E7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Like the IF statement, the </w:t>
            </w:r>
            <w:r>
              <w:rPr>
                <w:rFonts w:ascii="Arial" w:hAnsi="Arial" w:cs="Arial"/>
                <w:b/>
                <w:bCs/>
                <w:color w:val="000000"/>
                <w:sz w:val="21"/>
                <w:szCs w:val="21"/>
              </w:rPr>
              <w:t>CASE statement</w:t>
            </w:r>
            <w:r>
              <w:rPr>
                <w:rFonts w:ascii="Arial" w:hAnsi="Arial" w:cs="Arial"/>
                <w:color w:val="000000"/>
                <w:sz w:val="21"/>
                <w:szCs w:val="21"/>
              </w:rPr>
              <w:t> selects one sequence of statements to execute.</w:t>
            </w:r>
          </w:p>
          <w:p w:rsidR="001B1E74" w:rsidRDefault="001B1E7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However, to select the sequence, the CASE statement uses a selector rather than multiple Boolean expressions. A selector is an expression whose value is used to select one of several alternatives.</w:t>
            </w:r>
          </w:p>
        </w:tc>
      </w:tr>
      <w:tr w:rsidR="001B1E74" w:rsidTr="001B1E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B1E74" w:rsidRDefault="001B1E74">
            <w:pPr>
              <w:jc w:val="center"/>
              <w:rPr>
                <w:rFonts w:ascii="Arial" w:hAnsi="Arial" w:cs="Arial"/>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1E74" w:rsidRDefault="00F60B67">
            <w:pPr>
              <w:rPr>
                <w:rFonts w:ascii="Arial" w:hAnsi="Arial" w:cs="Arial"/>
                <w:sz w:val="21"/>
                <w:szCs w:val="21"/>
              </w:rPr>
            </w:pPr>
            <w:hyperlink r:id="rId134" w:tooltip="searched case statements in PL/SQL" w:history="1">
              <w:r w:rsidR="001B1E74">
                <w:rPr>
                  <w:rStyle w:val="Hyperlink"/>
                  <w:rFonts w:ascii="Arial" w:hAnsi="Arial" w:cs="Arial"/>
                  <w:color w:val="313131"/>
                  <w:sz w:val="21"/>
                  <w:szCs w:val="21"/>
                </w:rPr>
                <w:t>Searched CASE statement</w:t>
              </w:r>
            </w:hyperlink>
          </w:p>
          <w:p w:rsidR="001B1E74" w:rsidRDefault="001B1E7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searched CASE statement </w:t>
            </w:r>
            <w:r>
              <w:rPr>
                <w:rFonts w:ascii="Arial" w:hAnsi="Arial" w:cs="Arial"/>
                <w:b/>
                <w:bCs/>
                <w:color w:val="000000"/>
                <w:sz w:val="21"/>
                <w:szCs w:val="21"/>
              </w:rPr>
              <w:t>has no selector</w:t>
            </w:r>
            <w:r>
              <w:rPr>
                <w:rFonts w:ascii="Arial" w:hAnsi="Arial" w:cs="Arial"/>
                <w:color w:val="000000"/>
                <w:sz w:val="21"/>
                <w:szCs w:val="21"/>
              </w:rPr>
              <w:t>, and it's WHEN clauses contain search conditions that yield Boolean values.</w:t>
            </w:r>
          </w:p>
        </w:tc>
      </w:tr>
      <w:tr w:rsidR="001B1E74" w:rsidTr="001B1E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B1E74" w:rsidRDefault="001B1E74">
            <w:pPr>
              <w:jc w:val="center"/>
              <w:rPr>
                <w:rFonts w:ascii="Arial" w:hAnsi="Arial" w:cs="Arial"/>
                <w:sz w:val="21"/>
                <w:szCs w:val="21"/>
              </w:rPr>
            </w:pPr>
            <w:r>
              <w:rPr>
                <w:rFonts w:ascii="Arial"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1E74" w:rsidRDefault="00F60B67">
            <w:pPr>
              <w:rPr>
                <w:rFonts w:ascii="Arial" w:hAnsi="Arial" w:cs="Arial"/>
                <w:sz w:val="21"/>
                <w:szCs w:val="21"/>
              </w:rPr>
            </w:pPr>
            <w:hyperlink r:id="rId135" w:tooltip="nested if statements in PL/SQL" w:history="1">
              <w:r w:rsidR="001B1E74">
                <w:rPr>
                  <w:rStyle w:val="Hyperlink"/>
                  <w:rFonts w:ascii="Arial" w:hAnsi="Arial" w:cs="Arial"/>
                  <w:color w:val="313131"/>
                  <w:sz w:val="21"/>
                  <w:szCs w:val="21"/>
                </w:rPr>
                <w:t>nested IF-THEN-ELSE</w:t>
              </w:r>
            </w:hyperlink>
          </w:p>
          <w:p w:rsidR="001B1E74" w:rsidRDefault="001B1E7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You can use one </w:t>
            </w:r>
            <w:r>
              <w:rPr>
                <w:rFonts w:ascii="Arial" w:hAnsi="Arial" w:cs="Arial"/>
                <w:b/>
                <w:bCs/>
                <w:color w:val="000000"/>
                <w:sz w:val="21"/>
                <w:szCs w:val="21"/>
              </w:rPr>
              <w:t>IF-THEN</w:t>
            </w:r>
            <w:r>
              <w:rPr>
                <w:rFonts w:ascii="Arial" w:hAnsi="Arial" w:cs="Arial"/>
                <w:color w:val="000000"/>
                <w:sz w:val="21"/>
                <w:szCs w:val="21"/>
              </w:rPr>
              <w:t> or </w:t>
            </w:r>
            <w:r>
              <w:rPr>
                <w:rFonts w:ascii="Arial" w:hAnsi="Arial" w:cs="Arial"/>
                <w:b/>
                <w:bCs/>
                <w:color w:val="000000"/>
                <w:sz w:val="21"/>
                <w:szCs w:val="21"/>
              </w:rPr>
              <w:t>IF-THEN-ELSIF</w:t>
            </w:r>
            <w:r>
              <w:rPr>
                <w:rFonts w:ascii="Arial" w:hAnsi="Arial" w:cs="Arial"/>
                <w:color w:val="000000"/>
                <w:sz w:val="21"/>
                <w:szCs w:val="21"/>
              </w:rPr>
              <w:t> statement inside another </w:t>
            </w:r>
            <w:r>
              <w:rPr>
                <w:rFonts w:ascii="Arial" w:hAnsi="Arial" w:cs="Arial"/>
                <w:b/>
                <w:bCs/>
                <w:color w:val="000000"/>
                <w:sz w:val="21"/>
                <w:szCs w:val="21"/>
              </w:rPr>
              <w:t>IF-THEN</w:t>
            </w:r>
            <w:r>
              <w:rPr>
                <w:rFonts w:ascii="Arial" w:hAnsi="Arial" w:cs="Arial"/>
                <w:color w:val="000000"/>
                <w:sz w:val="21"/>
                <w:szCs w:val="21"/>
              </w:rPr>
              <w:t> or </w:t>
            </w:r>
            <w:r>
              <w:rPr>
                <w:rFonts w:ascii="Arial" w:hAnsi="Arial" w:cs="Arial"/>
                <w:b/>
                <w:bCs/>
                <w:color w:val="000000"/>
                <w:sz w:val="21"/>
                <w:szCs w:val="21"/>
              </w:rPr>
              <w:t>IF-THEN-ELSIF</w:t>
            </w:r>
            <w:r>
              <w:rPr>
                <w:rFonts w:ascii="Arial" w:hAnsi="Arial" w:cs="Arial"/>
                <w:color w:val="000000"/>
                <w:sz w:val="21"/>
                <w:szCs w:val="21"/>
              </w:rPr>
              <w:t> statement(s).</w:t>
            </w:r>
          </w:p>
        </w:tc>
      </w:tr>
    </w:tbl>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BF33F0" w:rsidRDefault="00BF33F0" w:rsidP="001B1E74">
      <w:pPr>
        <w:pStyle w:val="Heading1"/>
        <w:spacing w:before="0" w:line="360" w:lineRule="atLeast"/>
        <w:jc w:val="center"/>
        <w:rPr>
          <w:rFonts w:ascii="Arial" w:hAnsi="Arial" w:cs="Arial"/>
          <w:b w:val="0"/>
          <w:bCs w:val="0"/>
          <w:color w:val="797979"/>
          <w:sz w:val="42"/>
          <w:szCs w:val="42"/>
        </w:rPr>
      </w:pPr>
    </w:p>
    <w:p w:rsidR="001B1E74" w:rsidRDefault="001B1E74" w:rsidP="001B1E74">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PL/SQL - IF-THEN Statement</w:t>
      </w:r>
    </w:p>
    <w:p w:rsidR="001B1E74" w:rsidRDefault="001B1E74" w:rsidP="001B1E74">
      <w:pPr>
        <w:pStyle w:val="NormalWeb"/>
        <w:spacing w:before="120" w:beforeAutospacing="0" w:after="144" w:afterAutospacing="0"/>
        <w:ind w:left="48" w:right="48"/>
        <w:jc w:val="both"/>
        <w:rPr>
          <w:ins w:id="1772" w:author="Unknown"/>
          <w:rFonts w:ascii="Arial" w:hAnsi="Arial" w:cs="Arial"/>
          <w:color w:val="000000"/>
        </w:rPr>
      </w:pPr>
      <w:ins w:id="1773" w:author="Unknown">
        <w:r>
          <w:rPr>
            <w:rFonts w:ascii="Arial" w:hAnsi="Arial" w:cs="Arial"/>
            <w:color w:val="000000"/>
          </w:rPr>
          <w:t>It is the simplest form of the </w:t>
        </w:r>
        <w:r>
          <w:rPr>
            <w:rFonts w:ascii="Arial" w:hAnsi="Arial" w:cs="Arial"/>
            <w:b/>
            <w:bCs/>
            <w:color w:val="000000"/>
          </w:rPr>
          <w:t>IF</w:t>
        </w:r>
        <w:r>
          <w:rPr>
            <w:rFonts w:ascii="Arial" w:hAnsi="Arial" w:cs="Arial"/>
            <w:color w:val="000000"/>
          </w:rPr>
          <w:t> control statement, frequently used in decision-making and changing the control flow of the program execution.</w:t>
        </w:r>
      </w:ins>
    </w:p>
    <w:p w:rsidR="001B1E74" w:rsidRDefault="001B1E74" w:rsidP="001B1E74">
      <w:pPr>
        <w:pStyle w:val="NormalWeb"/>
        <w:spacing w:before="120" w:beforeAutospacing="0" w:after="144" w:afterAutospacing="0"/>
        <w:ind w:left="48" w:right="48"/>
        <w:jc w:val="both"/>
        <w:rPr>
          <w:ins w:id="1774" w:author="Unknown"/>
          <w:rFonts w:ascii="Arial" w:hAnsi="Arial" w:cs="Arial"/>
          <w:color w:val="000000"/>
        </w:rPr>
      </w:pPr>
      <w:ins w:id="1775" w:author="Unknown">
        <w:r>
          <w:rPr>
            <w:rFonts w:ascii="Arial" w:hAnsi="Arial" w:cs="Arial"/>
            <w:color w:val="000000"/>
          </w:rPr>
          <w:t>The </w:t>
        </w:r>
        <w:r>
          <w:rPr>
            <w:rFonts w:ascii="Arial" w:hAnsi="Arial" w:cs="Arial"/>
            <w:b/>
            <w:bCs/>
            <w:color w:val="000000"/>
          </w:rPr>
          <w:t>IF statement</w:t>
        </w:r>
        <w:r>
          <w:rPr>
            <w:rFonts w:ascii="Arial" w:hAnsi="Arial" w:cs="Arial"/>
            <w:color w:val="000000"/>
          </w:rPr>
          <w:t> associates a condition with a sequence of statements enclosed by the keywords </w:t>
        </w:r>
        <w:r>
          <w:rPr>
            <w:rFonts w:ascii="Arial" w:hAnsi="Arial" w:cs="Arial"/>
            <w:b/>
            <w:bCs/>
            <w:color w:val="000000"/>
          </w:rPr>
          <w:t>THEN</w:t>
        </w:r>
        <w:r>
          <w:rPr>
            <w:rFonts w:ascii="Arial" w:hAnsi="Arial" w:cs="Arial"/>
            <w:color w:val="000000"/>
          </w:rPr>
          <w:t> and </w:t>
        </w:r>
        <w:r>
          <w:rPr>
            <w:rFonts w:ascii="Arial" w:hAnsi="Arial" w:cs="Arial"/>
            <w:b/>
            <w:bCs/>
            <w:color w:val="000000"/>
          </w:rPr>
          <w:t>END IF</w:t>
        </w:r>
        <w:r>
          <w:rPr>
            <w:rFonts w:ascii="Arial" w:hAnsi="Arial" w:cs="Arial"/>
            <w:color w:val="000000"/>
          </w:rPr>
          <w:t>. If the condition is </w:t>
        </w:r>
        <w:r>
          <w:rPr>
            <w:rFonts w:ascii="Arial" w:hAnsi="Arial" w:cs="Arial"/>
            <w:b/>
            <w:bCs/>
            <w:color w:val="000000"/>
          </w:rPr>
          <w:t>TRUE</w:t>
        </w:r>
        <w:r>
          <w:rPr>
            <w:rFonts w:ascii="Arial" w:hAnsi="Arial" w:cs="Arial"/>
            <w:color w:val="000000"/>
          </w:rPr>
          <w:t>, the statements get executed, and if the condition is </w:t>
        </w:r>
        <w:r>
          <w:rPr>
            <w:rFonts w:ascii="Arial" w:hAnsi="Arial" w:cs="Arial"/>
            <w:b/>
            <w:bCs/>
            <w:color w:val="000000"/>
          </w:rPr>
          <w:t>FALSE</w:t>
        </w:r>
        <w:r>
          <w:rPr>
            <w:rFonts w:ascii="Arial" w:hAnsi="Arial" w:cs="Arial"/>
            <w:color w:val="000000"/>
          </w:rPr>
          <w:t> or </w:t>
        </w:r>
        <w:r>
          <w:rPr>
            <w:rFonts w:ascii="Arial" w:hAnsi="Arial" w:cs="Arial"/>
            <w:b/>
            <w:bCs/>
            <w:color w:val="000000"/>
          </w:rPr>
          <w:t>NULL</w:t>
        </w:r>
        <w:r>
          <w:rPr>
            <w:rFonts w:ascii="Arial" w:hAnsi="Arial" w:cs="Arial"/>
            <w:color w:val="000000"/>
          </w:rPr>
          <w:t>, then the </w:t>
        </w:r>
        <w:r>
          <w:rPr>
            <w:rFonts w:ascii="Arial" w:hAnsi="Arial" w:cs="Arial"/>
            <w:b/>
            <w:bCs/>
            <w:color w:val="000000"/>
          </w:rPr>
          <w:t>IF</w:t>
        </w:r>
        <w:r>
          <w:rPr>
            <w:rFonts w:ascii="Arial" w:hAnsi="Arial" w:cs="Arial"/>
            <w:color w:val="000000"/>
          </w:rPr>
          <w:t> statement does nothing.</w:t>
        </w:r>
      </w:ins>
    </w:p>
    <w:p w:rsidR="001B1E74" w:rsidRDefault="001B1E74" w:rsidP="001B1E74">
      <w:pPr>
        <w:pStyle w:val="Heading2"/>
        <w:rPr>
          <w:ins w:id="1776" w:author="Unknown"/>
          <w:rFonts w:ascii="Arial" w:hAnsi="Arial" w:cs="Arial"/>
          <w:b w:val="0"/>
          <w:bCs w:val="0"/>
          <w:sz w:val="35"/>
          <w:szCs w:val="35"/>
        </w:rPr>
      </w:pPr>
      <w:ins w:id="1777" w:author="Unknown">
        <w:r>
          <w:rPr>
            <w:rFonts w:ascii="Arial" w:hAnsi="Arial" w:cs="Arial"/>
            <w:b w:val="0"/>
            <w:bCs w:val="0"/>
            <w:sz w:val="35"/>
            <w:szCs w:val="35"/>
          </w:rPr>
          <w:t>Syntax</w:t>
        </w:r>
      </w:ins>
    </w:p>
    <w:p w:rsidR="001B1E74" w:rsidRDefault="001B1E74" w:rsidP="001B1E74">
      <w:pPr>
        <w:pStyle w:val="NormalWeb"/>
        <w:spacing w:before="120" w:beforeAutospacing="0" w:after="144" w:afterAutospacing="0"/>
        <w:ind w:left="48" w:right="48"/>
        <w:jc w:val="both"/>
        <w:rPr>
          <w:ins w:id="1778" w:author="Unknown"/>
          <w:rFonts w:ascii="Arial" w:hAnsi="Arial" w:cs="Arial"/>
          <w:color w:val="000000"/>
        </w:rPr>
      </w:pPr>
      <w:ins w:id="1779" w:author="Unknown">
        <w:r>
          <w:rPr>
            <w:rFonts w:ascii="Arial" w:hAnsi="Arial" w:cs="Arial"/>
            <w:color w:val="000000"/>
          </w:rPr>
          <w:t>Syntax for </w:t>
        </w:r>
        <w:r>
          <w:rPr>
            <w:rFonts w:ascii="Arial" w:hAnsi="Arial" w:cs="Arial"/>
            <w:b/>
            <w:bCs/>
            <w:color w:val="000000"/>
          </w:rPr>
          <w:t>IF-THEN</w:t>
        </w:r>
        <w:r>
          <w:rPr>
            <w:rFonts w:ascii="Arial" w:hAnsi="Arial" w:cs="Arial"/>
            <w:color w:val="000000"/>
          </w:rPr>
          <w:t> statement is −</w:t>
        </w:r>
      </w:ins>
    </w:p>
    <w:p w:rsidR="001B1E74" w:rsidRDefault="001B1E74" w:rsidP="001B1E74">
      <w:pPr>
        <w:pStyle w:val="HTMLPreformatted"/>
        <w:rPr>
          <w:ins w:id="1780" w:author="Unknown"/>
          <w:sz w:val="23"/>
          <w:szCs w:val="23"/>
        </w:rPr>
      </w:pPr>
      <w:ins w:id="1781" w:author="Unknown">
        <w:r>
          <w:rPr>
            <w:sz w:val="23"/>
            <w:szCs w:val="23"/>
          </w:rPr>
          <w:t xml:space="preserve">IF condition THEN  </w:t>
        </w:r>
      </w:ins>
    </w:p>
    <w:p w:rsidR="001B1E74" w:rsidRDefault="001B1E74" w:rsidP="001B1E74">
      <w:pPr>
        <w:pStyle w:val="HTMLPreformatted"/>
        <w:rPr>
          <w:ins w:id="1782" w:author="Unknown"/>
          <w:sz w:val="23"/>
          <w:szCs w:val="23"/>
        </w:rPr>
      </w:pPr>
      <w:ins w:id="1783" w:author="Unknown">
        <w:r>
          <w:rPr>
            <w:sz w:val="23"/>
            <w:szCs w:val="23"/>
          </w:rPr>
          <w:t xml:space="preserve">   S; </w:t>
        </w:r>
      </w:ins>
    </w:p>
    <w:p w:rsidR="001B1E74" w:rsidRDefault="001B1E74" w:rsidP="001B1E74">
      <w:pPr>
        <w:pStyle w:val="HTMLPreformatted"/>
        <w:rPr>
          <w:ins w:id="1784" w:author="Unknown"/>
          <w:sz w:val="23"/>
          <w:szCs w:val="23"/>
        </w:rPr>
      </w:pPr>
      <w:ins w:id="1785" w:author="Unknown">
        <w:r>
          <w:rPr>
            <w:sz w:val="23"/>
            <w:szCs w:val="23"/>
          </w:rPr>
          <w:t xml:space="preserve">END IF; </w:t>
        </w:r>
      </w:ins>
    </w:p>
    <w:p w:rsidR="001B1E74" w:rsidRDefault="001B1E74" w:rsidP="001B1E74">
      <w:pPr>
        <w:pStyle w:val="NormalWeb"/>
        <w:spacing w:before="120" w:beforeAutospacing="0" w:after="144" w:afterAutospacing="0"/>
        <w:ind w:left="48" w:right="48"/>
        <w:jc w:val="both"/>
        <w:rPr>
          <w:ins w:id="1786" w:author="Unknown"/>
          <w:rFonts w:ascii="Arial" w:hAnsi="Arial" w:cs="Arial"/>
          <w:color w:val="000000"/>
        </w:rPr>
      </w:pPr>
      <w:ins w:id="1787" w:author="Unknown">
        <w:r>
          <w:rPr>
            <w:rFonts w:ascii="Arial" w:hAnsi="Arial" w:cs="Arial"/>
            <w:color w:val="000000"/>
          </w:rPr>
          <w:t>Where </w:t>
        </w:r>
        <w:r>
          <w:rPr>
            <w:rFonts w:ascii="Arial" w:hAnsi="Arial" w:cs="Arial"/>
            <w:i/>
            <w:iCs/>
            <w:color w:val="000000"/>
          </w:rPr>
          <w:t>condition</w:t>
        </w:r>
        <w:r>
          <w:rPr>
            <w:rFonts w:ascii="Arial" w:hAnsi="Arial" w:cs="Arial"/>
            <w:color w:val="000000"/>
          </w:rPr>
          <w:t> is a Boolean or relational condition and S is a simple or compound statement. Following is an example of the IF-THEN statement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788" w:author="Unknown"/>
          <w:rStyle w:val="pln"/>
          <w:color w:val="000000"/>
          <w:sz w:val="23"/>
          <w:szCs w:val="23"/>
        </w:rPr>
      </w:pPr>
      <w:ins w:id="1789" w:author="Unknown">
        <w:r>
          <w:rPr>
            <w:rStyle w:val="pln"/>
            <w:color w:val="000000"/>
            <w:sz w:val="23"/>
            <w:szCs w:val="23"/>
          </w:rPr>
          <w:t xml:space="preserve">IF </w:t>
        </w:r>
        <w:r>
          <w:rPr>
            <w:rStyle w:val="pun"/>
            <w:color w:val="666600"/>
            <w:sz w:val="23"/>
            <w:szCs w:val="23"/>
          </w:rPr>
          <w:t>(</w:t>
        </w:r>
        <w:r>
          <w:rPr>
            <w:rStyle w:val="pln"/>
            <w:color w:val="000000"/>
            <w:sz w:val="23"/>
            <w:szCs w:val="23"/>
          </w:rPr>
          <w:t xml:space="preserve">a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20</w:t>
        </w:r>
        <w:r>
          <w:rPr>
            <w:rStyle w:val="pun"/>
            <w:color w:val="666600"/>
            <w:sz w:val="23"/>
            <w:szCs w:val="23"/>
          </w:rPr>
          <w:t>)</w:t>
        </w:r>
        <w:r>
          <w:rPr>
            <w:rStyle w:val="pln"/>
            <w:color w:val="000000"/>
            <w:sz w:val="23"/>
            <w:szCs w:val="23"/>
          </w:rPr>
          <w:t xml:space="preserve"> THEN</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790" w:author="Unknown"/>
          <w:rStyle w:val="pln"/>
          <w:color w:val="000000"/>
          <w:sz w:val="23"/>
          <w:szCs w:val="23"/>
        </w:rPr>
      </w:pPr>
      <w:ins w:id="1791" w:author="Unknown">
        <w:r>
          <w:rPr>
            <w:rStyle w:val="pln"/>
            <w:color w:val="000000"/>
            <w:sz w:val="23"/>
            <w:szCs w:val="23"/>
          </w:rPr>
          <w:t xml:space="preserve">   c</w:t>
        </w:r>
        <w:r>
          <w:rPr>
            <w:rStyle w:val="pun"/>
            <w:color w:val="666600"/>
            <w:sz w:val="23"/>
            <w:szCs w:val="23"/>
          </w:rPr>
          <w:t>:=</w:t>
        </w:r>
        <w:r>
          <w:rPr>
            <w:rStyle w:val="pln"/>
            <w:color w:val="000000"/>
            <w:sz w:val="23"/>
            <w:szCs w:val="23"/>
          </w:rPr>
          <w:t xml:space="preserve"> c</w:t>
        </w:r>
        <w:r>
          <w:rPr>
            <w:rStyle w:val="pun"/>
            <w:color w:val="666600"/>
            <w:sz w:val="23"/>
            <w:szCs w:val="23"/>
          </w:rPr>
          <w:t>+</w:t>
        </w:r>
        <w:r>
          <w:rPr>
            <w:rStyle w:val="lit"/>
            <w:rFonts w:eastAsiaTheme="majorEastAsia"/>
            <w:color w:val="006666"/>
            <w:sz w:val="23"/>
            <w:szCs w:val="23"/>
          </w:rPr>
          <w:t>1</w:t>
        </w:r>
        <w:r>
          <w:rPr>
            <w:rStyle w:val="pun"/>
            <w:color w:val="666600"/>
            <w:sz w:val="23"/>
            <w:szCs w:val="23"/>
          </w:rPr>
          <w:t>;</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792" w:author="Unknown"/>
          <w:sz w:val="23"/>
          <w:szCs w:val="23"/>
        </w:rPr>
      </w:pPr>
      <w:ins w:id="1793" w:author="Unknown">
        <w:r>
          <w:rPr>
            <w:rStyle w:val="kwd"/>
            <w:rFonts w:eastAsiaTheme="majorEastAsia"/>
            <w:color w:val="000088"/>
            <w:sz w:val="23"/>
            <w:szCs w:val="23"/>
          </w:rPr>
          <w:t>END</w:t>
        </w:r>
        <w:r>
          <w:rPr>
            <w:rStyle w:val="pln"/>
            <w:color w:val="000000"/>
            <w:sz w:val="23"/>
            <w:szCs w:val="23"/>
          </w:rPr>
          <w:t xml:space="preserve"> IF</w:t>
        </w:r>
        <w:r>
          <w:rPr>
            <w:rStyle w:val="pun"/>
            <w:color w:val="666600"/>
            <w:sz w:val="23"/>
            <w:szCs w:val="23"/>
          </w:rPr>
          <w:t>;</w:t>
        </w:r>
      </w:ins>
    </w:p>
    <w:p w:rsidR="001B1E74" w:rsidRDefault="001B1E74" w:rsidP="001B1E74">
      <w:pPr>
        <w:pStyle w:val="NormalWeb"/>
        <w:spacing w:before="120" w:beforeAutospacing="0" w:after="144" w:afterAutospacing="0"/>
        <w:ind w:left="48" w:right="48"/>
        <w:jc w:val="both"/>
        <w:rPr>
          <w:ins w:id="1794" w:author="Unknown"/>
          <w:rFonts w:ascii="Arial" w:hAnsi="Arial" w:cs="Arial"/>
          <w:color w:val="000000"/>
        </w:rPr>
      </w:pPr>
      <w:ins w:id="1795" w:author="Unknown">
        <w:r>
          <w:rPr>
            <w:rFonts w:ascii="Arial" w:hAnsi="Arial" w:cs="Arial"/>
            <w:color w:val="000000"/>
          </w:rPr>
          <w:t>If the Boolean expression condition evaluates to true, then the block of code inside the </w:t>
        </w:r>
        <w:r>
          <w:rPr>
            <w:rFonts w:ascii="Arial" w:hAnsi="Arial" w:cs="Arial"/>
            <w:b/>
            <w:bCs/>
            <w:color w:val="000000"/>
          </w:rPr>
          <w:t>if statement</w:t>
        </w:r>
        <w:r>
          <w:rPr>
            <w:rFonts w:ascii="Arial" w:hAnsi="Arial" w:cs="Arial"/>
            <w:color w:val="000000"/>
          </w:rPr>
          <w:t> will be executed. If the Boolean expression evaluates to false, then the first set of code after the end of the </w:t>
        </w:r>
        <w:r>
          <w:rPr>
            <w:rFonts w:ascii="Arial" w:hAnsi="Arial" w:cs="Arial"/>
            <w:b/>
            <w:bCs/>
            <w:color w:val="000000"/>
          </w:rPr>
          <w:t>if statement</w:t>
        </w:r>
        <w:r>
          <w:rPr>
            <w:rFonts w:ascii="Arial" w:hAnsi="Arial" w:cs="Arial"/>
            <w:color w:val="000000"/>
          </w:rPr>
          <w:t> (after the closing end if) will be executed.</w:t>
        </w:r>
      </w:ins>
    </w:p>
    <w:p w:rsidR="001B1E74" w:rsidRDefault="001B1E74" w:rsidP="001B1E74">
      <w:pPr>
        <w:pStyle w:val="Heading2"/>
        <w:rPr>
          <w:ins w:id="1796" w:author="Unknown"/>
          <w:rFonts w:ascii="Arial" w:hAnsi="Arial" w:cs="Arial"/>
          <w:b w:val="0"/>
          <w:bCs w:val="0"/>
          <w:sz w:val="35"/>
          <w:szCs w:val="35"/>
        </w:rPr>
      </w:pPr>
      <w:ins w:id="1797" w:author="Unknown">
        <w:r>
          <w:rPr>
            <w:rFonts w:ascii="Arial" w:hAnsi="Arial" w:cs="Arial"/>
            <w:b w:val="0"/>
            <w:bCs w:val="0"/>
            <w:sz w:val="35"/>
            <w:szCs w:val="35"/>
          </w:rPr>
          <w:t>Flow Diagram</w:t>
        </w:r>
      </w:ins>
    </w:p>
    <w:p w:rsidR="001B1E74" w:rsidRDefault="001B1E74" w:rsidP="001B1E74">
      <w:pPr>
        <w:rPr>
          <w:ins w:id="1798" w:author="Unknown"/>
          <w:rFonts w:ascii="Times New Roman" w:hAnsi="Times New Roman" w:cs="Times New Roman"/>
          <w:sz w:val="24"/>
          <w:szCs w:val="24"/>
        </w:rPr>
      </w:pPr>
      <w:r>
        <w:rPr>
          <w:noProof/>
          <w:lang w:eastAsia="en-IN"/>
        </w:rPr>
        <w:drawing>
          <wp:inline distT="0" distB="0" distL="0" distR="0">
            <wp:extent cx="2419350" cy="3057525"/>
            <wp:effectExtent l="19050" t="0" r="0" b="0"/>
            <wp:docPr id="120" name="Picture 120" descr="PL/SQL if-then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PL/SQL if-then statement"/>
                    <pic:cNvPicPr>
                      <a:picLocks noChangeAspect="1" noChangeArrowheads="1"/>
                    </pic:cNvPicPr>
                  </pic:nvPicPr>
                  <pic:blipFill>
                    <a:blip r:embed="rId136"/>
                    <a:srcRect/>
                    <a:stretch>
                      <a:fillRect/>
                    </a:stretch>
                  </pic:blipFill>
                  <pic:spPr bwMode="auto">
                    <a:xfrm>
                      <a:off x="0" y="0"/>
                      <a:ext cx="2419350" cy="3057525"/>
                    </a:xfrm>
                    <a:prstGeom prst="rect">
                      <a:avLst/>
                    </a:prstGeom>
                    <a:noFill/>
                    <a:ln w="9525">
                      <a:noFill/>
                      <a:miter lim="800000"/>
                      <a:headEnd/>
                      <a:tailEnd/>
                    </a:ln>
                  </pic:spPr>
                </pic:pic>
              </a:graphicData>
            </a:graphic>
          </wp:inline>
        </w:drawing>
      </w:r>
    </w:p>
    <w:p w:rsidR="001B1E74" w:rsidRDefault="001B1E74" w:rsidP="001B1E74">
      <w:pPr>
        <w:pStyle w:val="Heading2"/>
        <w:rPr>
          <w:ins w:id="1799" w:author="Unknown"/>
          <w:rFonts w:ascii="Arial" w:hAnsi="Arial" w:cs="Arial"/>
          <w:b w:val="0"/>
          <w:bCs w:val="0"/>
          <w:sz w:val="35"/>
          <w:szCs w:val="35"/>
        </w:rPr>
      </w:pPr>
      <w:ins w:id="1800" w:author="Unknown">
        <w:r>
          <w:rPr>
            <w:rFonts w:ascii="Arial" w:hAnsi="Arial" w:cs="Arial"/>
            <w:b w:val="0"/>
            <w:bCs w:val="0"/>
            <w:sz w:val="35"/>
            <w:szCs w:val="35"/>
          </w:rPr>
          <w:lastRenderedPageBreak/>
          <w:t>Example 1</w:t>
        </w:r>
      </w:ins>
    </w:p>
    <w:p w:rsidR="001B1E74" w:rsidRDefault="001B1E74" w:rsidP="001B1E74">
      <w:pPr>
        <w:pStyle w:val="NormalWeb"/>
        <w:spacing w:before="120" w:beforeAutospacing="0" w:after="144" w:afterAutospacing="0"/>
        <w:ind w:left="48" w:right="48"/>
        <w:jc w:val="both"/>
        <w:rPr>
          <w:ins w:id="1801" w:author="Unknown"/>
          <w:rFonts w:ascii="Arial" w:hAnsi="Arial" w:cs="Arial"/>
          <w:color w:val="000000"/>
        </w:rPr>
      </w:pPr>
      <w:ins w:id="1802" w:author="Unknown">
        <w:r>
          <w:rPr>
            <w:rFonts w:ascii="Arial" w:hAnsi="Arial" w:cs="Arial"/>
            <w:color w:val="000000"/>
          </w:rPr>
          <w:t>Let us try an example that will help you understand the concept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03" w:author="Unknown"/>
          <w:rStyle w:val="pln"/>
          <w:color w:val="000000"/>
          <w:sz w:val="23"/>
          <w:szCs w:val="23"/>
        </w:rPr>
      </w:pPr>
      <w:ins w:id="1804" w:author="Unknown">
        <w:r>
          <w:rPr>
            <w:rStyle w:val="pln"/>
            <w:color w:val="000000"/>
            <w:sz w:val="23"/>
            <w:szCs w:val="23"/>
          </w:rPr>
          <w:t xml:space="preserve">DECLARE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05" w:author="Unknown"/>
          <w:rStyle w:val="pln"/>
          <w:color w:val="000000"/>
          <w:sz w:val="23"/>
          <w:szCs w:val="23"/>
        </w:rPr>
      </w:pPr>
      <w:ins w:id="1806" w:author="Unknown">
        <w:r>
          <w:rPr>
            <w:rStyle w:val="pln"/>
            <w:color w:val="000000"/>
            <w:sz w:val="23"/>
            <w:szCs w:val="23"/>
          </w:rPr>
          <w:t xml:space="preserve">   a number</w:t>
        </w:r>
        <w:r>
          <w:rPr>
            <w:rStyle w:val="pun"/>
            <w:color w:val="666600"/>
            <w:sz w:val="23"/>
            <w:szCs w:val="23"/>
          </w:rPr>
          <w:t>(</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07" w:author="Unknown"/>
          <w:rStyle w:val="pln"/>
          <w:color w:val="000000"/>
          <w:sz w:val="23"/>
          <w:szCs w:val="23"/>
        </w:rPr>
      </w:pPr>
      <w:ins w:id="1808" w:author="Unknown">
        <w:r>
          <w:rPr>
            <w:rStyle w:val="kwd"/>
            <w:rFonts w:eastAsiaTheme="majorEastAsia"/>
            <w:color w:val="000088"/>
            <w:sz w:val="23"/>
            <w:szCs w:val="23"/>
          </w:rPr>
          <w:t>BEGIN</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09" w:author="Unknown"/>
          <w:rStyle w:val="pln"/>
          <w:color w:val="000000"/>
          <w:sz w:val="23"/>
          <w:szCs w:val="23"/>
        </w:rPr>
      </w:pPr>
      <w:ins w:id="1810" w:author="Unknown">
        <w:r>
          <w:rPr>
            <w:rStyle w:val="pln"/>
            <w:color w:val="000000"/>
            <w:sz w:val="23"/>
            <w:szCs w:val="23"/>
          </w:rPr>
          <w:t xml:space="preserve">   a</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11" w:author="Unknown"/>
          <w:rStyle w:val="pln"/>
          <w:color w:val="000000"/>
          <w:sz w:val="23"/>
          <w:szCs w:val="23"/>
        </w:rPr>
      </w:pPr>
      <w:ins w:id="1812" w:author="Unknown">
        <w:r>
          <w:rPr>
            <w:rStyle w:val="pln"/>
            <w:color w:val="000000"/>
            <w:sz w:val="23"/>
            <w:szCs w:val="23"/>
          </w:rPr>
          <w:t xml:space="preserve">  </w:t>
        </w:r>
        <w:r>
          <w:rPr>
            <w:rStyle w:val="pun"/>
            <w:color w:val="666600"/>
            <w:sz w:val="23"/>
            <w:szCs w:val="23"/>
          </w:rPr>
          <w:t>--</w:t>
        </w:r>
        <w:r>
          <w:rPr>
            <w:rStyle w:val="pln"/>
            <w:color w:val="000000"/>
            <w:sz w:val="23"/>
            <w:szCs w:val="23"/>
          </w:rPr>
          <w:t xml:space="preserve"> check the </w:t>
        </w:r>
        <w:r>
          <w:rPr>
            <w:rStyle w:val="kwd"/>
            <w:rFonts w:eastAsiaTheme="majorEastAsia"/>
            <w:color w:val="000088"/>
            <w:sz w:val="23"/>
            <w:szCs w:val="23"/>
          </w:rPr>
          <w:t>boolean</w:t>
        </w:r>
        <w:r>
          <w:rPr>
            <w:rStyle w:val="pln"/>
            <w:color w:val="000000"/>
            <w:sz w:val="23"/>
            <w:szCs w:val="23"/>
          </w:rPr>
          <w:t xml:space="preserve"> condition </w:t>
        </w:r>
        <w:r>
          <w:rPr>
            <w:rStyle w:val="kwd"/>
            <w:rFonts w:eastAsiaTheme="majorEastAsia"/>
            <w:color w:val="000088"/>
            <w:sz w:val="23"/>
            <w:szCs w:val="23"/>
          </w:rPr>
          <w:t>using</w:t>
        </w:r>
        <w:r>
          <w:rPr>
            <w:rStyle w:val="pln"/>
            <w:color w:val="000000"/>
            <w:sz w:val="23"/>
            <w:szCs w:val="23"/>
          </w:rPr>
          <w:t xml:space="preserve"> </w:t>
        </w:r>
        <w:r>
          <w:rPr>
            <w:rStyle w:val="kwd"/>
            <w:rFonts w:eastAsiaTheme="majorEastAsia"/>
            <w:color w:val="000088"/>
            <w:sz w:val="23"/>
            <w:szCs w:val="23"/>
          </w:rPr>
          <w:t>if</w:t>
        </w:r>
        <w:r>
          <w:rPr>
            <w:rStyle w:val="pln"/>
            <w:color w:val="000000"/>
            <w:sz w:val="23"/>
            <w:szCs w:val="23"/>
          </w:rPr>
          <w:t xml:space="preserve"> statement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13" w:author="Unknown"/>
          <w:rStyle w:val="pln"/>
          <w:color w:val="000000"/>
          <w:sz w:val="23"/>
          <w:szCs w:val="23"/>
        </w:rPr>
      </w:pPr>
      <w:ins w:id="1814" w:author="Unknown">
        <w:r>
          <w:rPr>
            <w:rStyle w:val="pln"/>
            <w:color w:val="000000"/>
            <w:sz w:val="23"/>
            <w:szCs w:val="23"/>
          </w:rPr>
          <w:t xml:space="preserve">   IF</w:t>
        </w:r>
        <w:r>
          <w:rPr>
            <w:rStyle w:val="pun"/>
            <w:color w:val="666600"/>
            <w:sz w:val="23"/>
            <w:szCs w:val="23"/>
          </w:rPr>
          <w:t>(</w:t>
        </w:r>
        <w:r>
          <w:rPr>
            <w:rStyle w:val="pln"/>
            <w:color w:val="000000"/>
            <w:sz w:val="23"/>
            <w:szCs w:val="23"/>
          </w:rPr>
          <w:t xml:space="preserve"> a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20</w:t>
        </w:r>
        <w:r>
          <w:rPr>
            <w:rStyle w:val="pln"/>
            <w:color w:val="000000"/>
            <w:sz w:val="23"/>
            <w:szCs w:val="23"/>
          </w:rPr>
          <w:t xml:space="preserve"> </w:t>
        </w:r>
        <w:r>
          <w:rPr>
            <w:rStyle w:val="pun"/>
            <w:color w:val="666600"/>
            <w:sz w:val="23"/>
            <w:szCs w:val="23"/>
          </w:rPr>
          <w:t>)</w:t>
        </w:r>
        <w:r>
          <w:rPr>
            <w:rStyle w:val="pln"/>
            <w:color w:val="000000"/>
            <w:sz w:val="23"/>
            <w:szCs w:val="23"/>
          </w:rPr>
          <w:t xml:space="preserve"> THEN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15" w:author="Unknown"/>
          <w:rStyle w:val="pln"/>
          <w:color w:val="000000"/>
          <w:sz w:val="23"/>
          <w:szCs w:val="23"/>
        </w:rPr>
      </w:pPr>
      <w:ins w:id="1816" w:author="Unknown">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if</w:t>
        </w:r>
        <w:r>
          <w:rPr>
            <w:rStyle w:val="pln"/>
            <w:color w:val="000000"/>
            <w:sz w:val="23"/>
            <w:szCs w:val="23"/>
          </w:rPr>
          <w:t xml:space="preserve"> condition </w:t>
        </w:r>
        <w:r>
          <w:rPr>
            <w:rStyle w:val="kwd"/>
            <w:rFonts w:eastAsiaTheme="majorEastAsia"/>
            <w:color w:val="000088"/>
            <w:sz w:val="23"/>
            <w:szCs w:val="23"/>
          </w:rPr>
          <w:t>is</w:t>
        </w:r>
        <w:r>
          <w:rPr>
            <w:rStyle w:val="pln"/>
            <w:color w:val="000000"/>
            <w:sz w:val="23"/>
            <w:szCs w:val="23"/>
          </w:rPr>
          <w:t xml:space="preserve"> </w:t>
        </w:r>
        <w:r>
          <w:rPr>
            <w:rStyle w:val="kwd"/>
            <w:rFonts w:eastAsiaTheme="majorEastAsia"/>
            <w:color w:val="000088"/>
            <w:sz w:val="23"/>
            <w:szCs w:val="23"/>
          </w:rPr>
          <w:t>true</w:t>
        </w:r>
        <w:r>
          <w:rPr>
            <w:rStyle w:val="pln"/>
            <w:color w:val="000000"/>
            <w:sz w:val="23"/>
            <w:szCs w:val="23"/>
          </w:rPr>
          <w:t xml:space="preserve"> </w:t>
        </w:r>
        <w:r>
          <w:rPr>
            <w:rStyle w:val="kwd"/>
            <w:rFonts w:eastAsiaTheme="majorEastAsia"/>
            <w:color w:val="000088"/>
            <w:sz w:val="23"/>
            <w:szCs w:val="23"/>
          </w:rPr>
          <w:t>then</w:t>
        </w:r>
        <w:r>
          <w:rPr>
            <w:rStyle w:val="pln"/>
            <w:color w:val="000000"/>
            <w:sz w:val="23"/>
            <w:szCs w:val="23"/>
          </w:rPr>
          <w:t xml:space="preserve"> </w:t>
        </w:r>
        <w:r>
          <w:rPr>
            <w:rStyle w:val="kwd"/>
            <w:rFonts w:eastAsiaTheme="majorEastAsia"/>
            <w:color w:val="000088"/>
            <w:sz w:val="23"/>
            <w:szCs w:val="23"/>
          </w:rPr>
          <w:t>print</w:t>
        </w:r>
        <w:r>
          <w:rPr>
            <w:rStyle w:val="pln"/>
            <w:color w:val="000000"/>
            <w:sz w:val="23"/>
            <w:szCs w:val="23"/>
          </w:rPr>
          <w:t xml:space="preserve"> the following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17" w:author="Unknown"/>
          <w:rStyle w:val="pln"/>
          <w:color w:val="000000"/>
          <w:sz w:val="23"/>
          <w:szCs w:val="23"/>
        </w:rPr>
      </w:pPr>
      <w:ins w:id="1818"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'a is less than 20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19" w:author="Unknown"/>
          <w:rStyle w:val="pln"/>
          <w:color w:val="000000"/>
          <w:sz w:val="23"/>
          <w:szCs w:val="23"/>
        </w:rPr>
      </w:pPr>
      <w:ins w:id="1820" w:author="Unknown">
        <w:r>
          <w:rPr>
            <w:rStyle w:val="pln"/>
            <w:color w:val="000000"/>
            <w:sz w:val="23"/>
            <w:szCs w:val="23"/>
          </w:rPr>
          <w:t xml:space="preserve">   </w:t>
        </w:r>
        <w:r>
          <w:rPr>
            <w:rStyle w:val="kwd"/>
            <w:rFonts w:eastAsiaTheme="majorEastAsia"/>
            <w:color w:val="000088"/>
            <w:sz w:val="23"/>
            <w:szCs w:val="23"/>
          </w:rPr>
          <w:t>END</w:t>
        </w:r>
        <w:r>
          <w:rPr>
            <w:rStyle w:val="pln"/>
            <w:color w:val="000000"/>
            <w:sz w:val="23"/>
            <w:szCs w:val="23"/>
          </w:rPr>
          <w:t xml:space="preserve"> IF</w:t>
        </w:r>
        <w:r>
          <w:rPr>
            <w:rStyle w:val="pun"/>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21" w:author="Unknown"/>
          <w:rStyle w:val="pln"/>
          <w:color w:val="000000"/>
          <w:sz w:val="23"/>
          <w:szCs w:val="23"/>
        </w:rPr>
      </w:pPr>
      <w:ins w:id="1822"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'value of a is : '</w:t>
        </w:r>
        <w:r>
          <w:rPr>
            <w:rStyle w:val="pln"/>
            <w:color w:val="000000"/>
            <w:sz w:val="23"/>
            <w:szCs w:val="23"/>
          </w:rPr>
          <w:t xml:space="preserve"> </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23" w:author="Unknown"/>
          <w:rStyle w:val="pln"/>
          <w:color w:val="000000"/>
          <w:sz w:val="23"/>
          <w:szCs w:val="23"/>
        </w:rPr>
      </w:pPr>
      <w:ins w:id="1824" w:author="Unknown">
        <w:r>
          <w:rPr>
            <w:rStyle w:val="kwd"/>
            <w:rFonts w:eastAsiaTheme="majorEastAsia"/>
            <w:color w:val="000088"/>
            <w:sz w:val="23"/>
            <w:szCs w:val="23"/>
          </w:rPr>
          <w:t>END</w:t>
        </w:r>
        <w:r>
          <w:rPr>
            <w:rStyle w:val="pun"/>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25" w:author="Unknown"/>
          <w:sz w:val="23"/>
          <w:szCs w:val="23"/>
        </w:rPr>
      </w:pPr>
      <w:ins w:id="1826" w:author="Unknown">
        <w:r>
          <w:rPr>
            <w:rStyle w:val="pun"/>
            <w:color w:val="666600"/>
            <w:sz w:val="23"/>
            <w:szCs w:val="23"/>
          </w:rPr>
          <w:t>/</w:t>
        </w:r>
      </w:ins>
    </w:p>
    <w:p w:rsidR="001B1E74" w:rsidRDefault="001B1E74" w:rsidP="001B1E74">
      <w:pPr>
        <w:pStyle w:val="NormalWeb"/>
        <w:spacing w:before="120" w:beforeAutospacing="0" w:after="144" w:afterAutospacing="0"/>
        <w:ind w:left="48" w:right="48"/>
        <w:jc w:val="both"/>
        <w:rPr>
          <w:ins w:id="1827" w:author="Unknown"/>
          <w:rFonts w:ascii="Arial" w:hAnsi="Arial" w:cs="Arial"/>
          <w:color w:val="000000"/>
        </w:rPr>
      </w:pPr>
      <w:ins w:id="1828" w:author="Unknown">
        <w:r>
          <w:rPr>
            <w:rFonts w:ascii="Arial" w:hAnsi="Arial" w:cs="Arial"/>
            <w:color w:val="000000"/>
          </w:rPr>
          <w:t>When the above code is executed at the SQL prompt, it produces the following result −</w:t>
        </w:r>
      </w:ins>
    </w:p>
    <w:p w:rsidR="001B1E74" w:rsidRDefault="001B1E74" w:rsidP="001B1E74">
      <w:pPr>
        <w:pStyle w:val="HTMLPreformatted"/>
        <w:rPr>
          <w:ins w:id="1829" w:author="Unknown"/>
          <w:sz w:val="23"/>
          <w:szCs w:val="23"/>
        </w:rPr>
      </w:pPr>
      <w:ins w:id="1830" w:author="Unknown">
        <w:r>
          <w:rPr>
            <w:sz w:val="23"/>
            <w:szCs w:val="23"/>
          </w:rPr>
          <w:t xml:space="preserve">a is less than 20 </w:t>
        </w:r>
      </w:ins>
    </w:p>
    <w:p w:rsidR="001B1E74" w:rsidRDefault="001B1E74" w:rsidP="001B1E74">
      <w:pPr>
        <w:pStyle w:val="HTMLPreformatted"/>
        <w:rPr>
          <w:ins w:id="1831" w:author="Unknown"/>
          <w:sz w:val="23"/>
          <w:szCs w:val="23"/>
        </w:rPr>
      </w:pPr>
      <w:ins w:id="1832" w:author="Unknown">
        <w:r>
          <w:rPr>
            <w:sz w:val="23"/>
            <w:szCs w:val="23"/>
          </w:rPr>
          <w:t xml:space="preserve">value of a is : 10  </w:t>
        </w:r>
      </w:ins>
    </w:p>
    <w:p w:rsidR="001B1E74" w:rsidRDefault="001B1E74" w:rsidP="001B1E74">
      <w:pPr>
        <w:pStyle w:val="HTMLPreformatted"/>
        <w:rPr>
          <w:ins w:id="1833" w:author="Unknown"/>
          <w:sz w:val="23"/>
          <w:szCs w:val="23"/>
        </w:rPr>
      </w:pPr>
    </w:p>
    <w:p w:rsidR="001B1E74" w:rsidRDefault="001B1E74" w:rsidP="001B1E74">
      <w:pPr>
        <w:pStyle w:val="HTMLPreformatted"/>
        <w:rPr>
          <w:ins w:id="1834" w:author="Unknown"/>
          <w:sz w:val="23"/>
          <w:szCs w:val="23"/>
        </w:rPr>
      </w:pPr>
      <w:ins w:id="1835" w:author="Unknown">
        <w:r>
          <w:rPr>
            <w:sz w:val="23"/>
            <w:szCs w:val="23"/>
          </w:rPr>
          <w:t xml:space="preserve">PL/SQL procedure successfully completed. </w:t>
        </w:r>
      </w:ins>
    </w:p>
    <w:p w:rsidR="001B1E74" w:rsidRDefault="001B1E74" w:rsidP="001B1E74">
      <w:pPr>
        <w:pStyle w:val="Heading2"/>
        <w:rPr>
          <w:ins w:id="1836" w:author="Unknown"/>
          <w:rFonts w:ascii="Arial" w:hAnsi="Arial" w:cs="Arial"/>
          <w:b w:val="0"/>
          <w:bCs w:val="0"/>
          <w:sz w:val="35"/>
          <w:szCs w:val="35"/>
        </w:rPr>
      </w:pPr>
      <w:ins w:id="1837" w:author="Unknown">
        <w:r>
          <w:rPr>
            <w:rFonts w:ascii="Arial" w:hAnsi="Arial" w:cs="Arial"/>
            <w:b w:val="0"/>
            <w:bCs w:val="0"/>
            <w:sz w:val="35"/>
            <w:szCs w:val="35"/>
          </w:rPr>
          <w:t>Example 2</w:t>
        </w:r>
      </w:ins>
    </w:p>
    <w:p w:rsidR="001B1E74" w:rsidRDefault="001B1E74" w:rsidP="001B1E74">
      <w:pPr>
        <w:pStyle w:val="NormalWeb"/>
        <w:spacing w:before="120" w:beforeAutospacing="0" w:after="144" w:afterAutospacing="0"/>
        <w:ind w:left="48" w:right="48"/>
        <w:jc w:val="both"/>
        <w:rPr>
          <w:ins w:id="1838" w:author="Unknown"/>
          <w:rFonts w:ascii="Arial" w:hAnsi="Arial" w:cs="Arial"/>
          <w:color w:val="000000"/>
        </w:rPr>
      </w:pPr>
      <w:ins w:id="1839" w:author="Unknown">
        <w:r>
          <w:rPr>
            <w:rFonts w:ascii="Arial" w:hAnsi="Arial" w:cs="Arial"/>
            <w:color w:val="000000"/>
          </w:rPr>
          <w:t>Consider we have a table and few records in the table as we had created in </w:t>
        </w:r>
        <w:r w:rsidR="00F60B67">
          <w:rPr>
            <w:rFonts w:ascii="Arial" w:hAnsi="Arial" w:cs="Arial"/>
            <w:color w:val="000000"/>
          </w:rPr>
          <w:fldChar w:fldCharType="begin"/>
        </w:r>
        <w:r>
          <w:rPr>
            <w:rFonts w:ascii="Arial" w:hAnsi="Arial" w:cs="Arial"/>
            <w:color w:val="000000"/>
          </w:rPr>
          <w:instrText xml:space="preserve"> HYPERLINK "https://www.tutorialspoint.com/plsql/plsql_variable_types.htm" </w:instrText>
        </w:r>
        <w:r w:rsidR="00F60B67">
          <w:rPr>
            <w:rFonts w:ascii="Arial" w:hAnsi="Arial" w:cs="Arial"/>
            <w:color w:val="000000"/>
          </w:rPr>
          <w:fldChar w:fldCharType="separate"/>
        </w:r>
        <w:r>
          <w:rPr>
            <w:rStyle w:val="Hyperlink"/>
            <w:rFonts w:ascii="Arial" w:hAnsi="Arial" w:cs="Arial"/>
            <w:color w:val="313131"/>
          </w:rPr>
          <w:t>PL/SQL Variable Types</w:t>
        </w:r>
        <w:r w:rsidR="00F60B67">
          <w:rPr>
            <w:rFonts w:ascii="Arial" w:hAnsi="Arial" w:cs="Arial"/>
            <w:color w:val="000000"/>
          </w:rPr>
          <w:fldChar w:fldCharType="end"/>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40" w:author="Unknown"/>
          <w:rStyle w:val="pln"/>
          <w:color w:val="000000"/>
          <w:sz w:val="23"/>
          <w:szCs w:val="23"/>
        </w:rPr>
      </w:pPr>
      <w:ins w:id="1841" w:author="Unknown">
        <w:r>
          <w:rPr>
            <w:rStyle w:val="pln"/>
            <w:color w:val="000000"/>
            <w:sz w:val="23"/>
            <w:szCs w:val="23"/>
          </w:rPr>
          <w:t xml:space="preserve">DECLARE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42" w:author="Unknown"/>
          <w:rStyle w:val="pln"/>
          <w:color w:val="000000"/>
          <w:sz w:val="23"/>
          <w:szCs w:val="23"/>
        </w:rPr>
      </w:pPr>
      <w:ins w:id="1843" w:author="Unknown">
        <w:r>
          <w:rPr>
            <w:rStyle w:val="pln"/>
            <w:color w:val="000000"/>
            <w:sz w:val="23"/>
            <w:szCs w:val="23"/>
          </w:rPr>
          <w:t xml:space="preserve">   c_id customers</w:t>
        </w:r>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 xml:space="preserve">type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44" w:author="Unknown"/>
          <w:rStyle w:val="pln"/>
          <w:color w:val="000000"/>
          <w:sz w:val="23"/>
          <w:szCs w:val="23"/>
        </w:rPr>
      </w:pPr>
      <w:ins w:id="1845" w:author="Unknown">
        <w:r>
          <w:rPr>
            <w:rStyle w:val="pln"/>
            <w:color w:val="000000"/>
            <w:sz w:val="23"/>
            <w:szCs w:val="23"/>
          </w:rPr>
          <w:t xml:space="preserve">   c_sal  customers</w:t>
        </w:r>
        <w:r>
          <w:rPr>
            <w:rStyle w:val="pun"/>
            <w:color w:val="666600"/>
            <w:sz w:val="23"/>
            <w:szCs w:val="23"/>
          </w:rPr>
          <w:t>.</w:t>
        </w:r>
        <w:r>
          <w:rPr>
            <w:rStyle w:val="pln"/>
            <w:color w:val="000000"/>
            <w:sz w:val="23"/>
            <w:szCs w:val="23"/>
          </w:rPr>
          <w:t>salary</w:t>
        </w:r>
        <w:r>
          <w:rPr>
            <w:rStyle w:val="pun"/>
            <w:color w:val="666600"/>
            <w:sz w:val="23"/>
            <w:szCs w:val="23"/>
          </w:rPr>
          <w:t>%</w:t>
        </w:r>
        <w:r>
          <w:rPr>
            <w:rStyle w:val="pln"/>
            <w:color w:val="000000"/>
            <w:sz w:val="23"/>
            <w:szCs w:val="23"/>
          </w:rPr>
          <w:t>type</w:t>
        </w:r>
        <w:r>
          <w:rPr>
            <w:rStyle w:val="pun"/>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46" w:author="Unknown"/>
          <w:rStyle w:val="pln"/>
          <w:color w:val="000000"/>
          <w:sz w:val="23"/>
          <w:szCs w:val="23"/>
        </w:rPr>
      </w:pPr>
      <w:ins w:id="1847" w:author="Unknown">
        <w:r>
          <w:rPr>
            <w:rStyle w:val="kwd"/>
            <w:rFonts w:eastAsiaTheme="majorEastAsia"/>
            <w:color w:val="000088"/>
            <w:sz w:val="23"/>
            <w:szCs w:val="23"/>
          </w:rPr>
          <w:t>BEGIN</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48" w:author="Unknown"/>
          <w:rStyle w:val="pln"/>
          <w:color w:val="000000"/>
          <w:sz w:val="23"/>
          <w:szCs w:val="23"/>
        </w:rPr>
      </w:pPr>
      <w:ins w:id="1849" w:author="Unknown">
        <w:r>
          <w:rPr>
            <w:rStyle w:val="pln"/>
            <w:color w:val="000000"/>
            <w:sz w:val="23"/>
            <w:szCs w:val="23"/>
          </w:rPr>
          <w:t xml:space="preserve">   SELECT  salary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50" w:author="Unknown"/>
          <w:rStyle w:val="pln"/>
          <w:color w:val="000000"/>
          <w:sz w:val="23"/>
          <w:szCs w:val="23"/>
        </w:rPr>
      </w:pPr>
      <w:ins w:id="1851" w:author="Unknown">
        <w:r>
          <w:rPr>
            <w:rStyle w:val="pln"/>
            <w:color w:val="000000"/>
            <w:sz w:val="23"/>
            <w:szCs w:val="23"/>
          </w:rPr>
          <w:t xml:space="preserve">   INTO  c_sal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52" w:author="Unknown"/>
          <w:rStyle w:val="pln"/>
          <w:color w:val="000000"/>
          <w:sz w:val="23"/>
          <w:szCs w:val="23"/>
        </w:rPr>
      </w:pPr>
      <w:ins w:id="1853" w:author="Unknown">
        <w:r>
          <w:rPr>
            <w:rStyle w:val="pln"/>
            <w:color w:val="000000"/>
            <w:sz w:val="23"/>
            <w:szCs w:val="23"/>
          </w:rPr>
          <w:t xml:space="preserve">   FROM customers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54" w:author="Unknown"/>
          <w:rStyle w:val="pln"/>
          <w:color w:val="000000"/>
          <w:sz w:val="23"/>
          <w:szCs w:val="23"/>
        </w:rPr>
      </w:pPr>
      <w:ins w:id="1855" w:author="Unknown">
        <w:r>
          <w:rPr>
            <w:rStyle w:val="pln"/>
            <w:color w:val="000000"/>
            <w:sz w:val="23"/>
            <w:szCs w:val="23"/>
          </w:rPr>
          <w:t xml:space="preserve">   WHERE id </w:t>
        </w:r>
        <w:r>
          <w:rPr>
            <w:rStyle w:val="pun"/>
            <w:color w:val="666600"/>
            <w:sz w:val="23"/>
            <w:szCs w:val="23"/>
          </w:rPr>
          <w:t>=</w:t>
        </w:r>
        <w:r>
          <w:rPr>
            <w:rStyle w:val="pln"/>
            <w:color w:val="000000"/>
            <w:sz w:val="23"/>
            <w:szCs w:val="23"/>
          </w:rPr>
          <w:t xml:space="preserve"> c_id</w:t>
        </w:r>
        <w:r>
          <w:rPr>
            <w:rStyle w:val="pun"/>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56" w:author="Unknown"/>
          <w:rStyle w:val="pln"/>
          <w:color w:val="000000"/>
          <w:sz w:val="23"/>
          <w:szCs w:val="23"/>
        </w:rPr>
      </w:pPr>
      <w:ins w:id="1857" w:author="Unknown">
        <w:r>
          <w:rPr>
            <w:rStyle w:val="pln"/>
            <w:color w:val="000000"/>
            <w:sz w:val="23"/>
            <w:szCs w:val="23"/>
          </w:rPr>
          <w:t xml:space="preserve">   IF </w:t>
        </w:r>
        <w:r>
          <w:rPr>
            <w:rStyle w:val="pun"/>
            <w:color w:val="666600"/>
            <w:sz w:val="23"/>
            <w:szCs w:val="23"/>
          </w:rPr>
          <w:t>(</w:t>
        </w:r>
        <w:r>
          <w:rPr>
            <w:rStyle w:val="pln"/>
            <w:color w:val="000000"/>
            <w:sz w:val="23"/>
            <w:szCs w:val="23"/>
          </w:rPr>
          <w:t xml:space="preserve">c_sal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2000</w:t>
        </w:r>
        <w:r>
          <w:rPr>
            <w:rStyle w:val="pun"/>
            <w:color w:val="666600"/>
            <w:sz w:val="23"/>
            <w:szCs w:val="23"/>
          </w:rPr>
          <w:t>)</w:t>
        </w:r>
        <w:r>
          <w:rPr>
            <w:rStyle w:val="pln"/>
            <w:color w:val="000000"/>
            <w:sz w:val="23"/>
            <w:szCs w:val="23"/>
          </w:rPr>
          <w:t xml:space="preserve"> THEN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58" w:author="Unknown"/>
          <w:rStyle w:val="pln"/>
          <w:color w:val="000000"/>
          <w:sz w:val="23"/>
          <w:szCs w:val="23"/>
        </w:rPr>
      </w:pPr>
      <w:ins w:id="1859" w:author="Unknown">
        <w:r>
          <w:rPr>
            <w:rStyle w:val="pln"/>
            <w:color w:val="000000"/>
            <w:sz w:val="23"/>
            <w:szCs w:val="23"/>
          </w:rPr>
          <w:t xml:space="preserve">      UPDATE customers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60" w:author="Unknown"/>
          <w:rStyle w:val="pln"/>
          <w:color w:val="000000"/>
          <w:sz w:val="23"/>
          <w:szCs w:val="23"/>
        </w:rPr>
      </w:pPr>
      <w:ins w:id="1861" w:author="Unknown">
        <w:r>
          <w:rPr>
            <w:rStyle w:val="pln"/>
            <w:color w:val="000000"/>
            <w:sz w:val="23"/>
            <w:szCs w:val="23"/>
          </w:rPr>
          <w:t xml:space="preserve">      SET salary </w:t>
        </w:r>
        <w:r>
          <w:rPr>
            <w:rStyle w:val="pun"/>
            <w:color w:val="666600"/>
            <w:sz w:val="23"/>
            <w:szCs w:val="23"/>
          </w:rPr>
          <w:t>=</w:t>
        </w:r>
        <w:r>
          <w:rPr>
            <w:rStyle w:val="pln"/>
            <w:color w:val="000000"/>
            <w:sz w:val="23"/>
            <w:szCs w:val="23"/>
          </w:rPr>
          <w:t xml:space="preserve">  salary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1000</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62" w:author="Unknown"/>
          <w:rStyle w:val="pln"/>
          <w:color w:val="000000"/>
          <w:sz w:val="23"/>
          <w:szCs w:val="23"/>
        </w:rPr>
      </w:pPr>
      <w:ins w:id="1863" w:author="Unknown">
        <w:r>
          <w:rPr>
            <w:rStyle w:val="pln"/>
            <w:color w:val="000000"/>
            <w:sz w:val="23"/>
            <w:szCs w:val="23"/>
          </w:rPr>
          <w:t xml:space="preserve">         WHERE id </w:t>
        </w:r>
        <w:r>
          <w:rPr>
            <w:rStyle w:val="pun"/>
            <w:color w:val="666600"/>
            <w:sz w:val="23"/>
            <w:szCs w:val="23"/>
          </w:rPr>
          <w:t>=</w:t>
        </w:r>
        <w:r>
          <w:rPr>
            <w:rStyle w:val="pln"/>
            <w:color w:val="000000"/>
            <w:sz w:val="23"/>
            <w:szCs w:val="23"/>
          </w:rPr>
          <w:t xml:space="preserve"> c_id</w:t>
        </w:r>
        <w:r>
          <w:rPr>
            <w:rStyle w:val="pun"/>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64" w:author="Unknown"/>
          <w:rStyle w:val="pln"/>
          <w:color w:val="000000"/>
          <w:sz w:val="23"/>
          <w:szCs w:val="23"/>
        </w:rPr>
      </w:pPr>
      <w:ins w:id="1865" w:author="Unknown">
        <w:r>
          <w:rPr>
            <w:rStyle w:val="pln"/>
            <w:color w:val="000000"/>
            <w:sz w:val="23"/>
            <w:szCs w:val="23"/>
          </w:rPr>
          <w:t xml:space="preserve">      dbms_output</w:t>
        </w:r>
        <w:r>
          <w:rPr>
            <w:rStyle w:val="pun"/>
            <w:color w:val="666600"/>
            <w:sz w:val="23"/>
            <w:szCs w:val="23"/>
          </w:rPr>
          <w:t>.</w:t>
        </w:r>
        <w:r>
          <w:rPr>
            <w:rStyle w:val="pln"/>
            <w:color w:val="000000"/>
            <w:sz w:val="23"/>
            <w:szCs w:val="23"/>
          </w:rPr>
          <w:t xml:space="preserve">put_line </w:t>
        </w:r>
        <w:r>
          <w:rPr>
            <w:rStyle w:val="pun"/>
            <w:color w:val="666600"/>
            <w:sz w:val="23"/>
            <w:szCs w:val="23"/>
          </w:rPr>
          <w:t>(</w:t>
        </w:r>
        <w:r>
          <w:rPr>
            <w:rStyle w:val="str"/>
            <w:color w:val="008800"/>
            <w:sz w:val="23"/>
            <w:szCs w:val="23"/>
          </w:rPr>
          <w:t>'Salary updated'</w:t>
        </w:r>
        <w:r>
          <w:rPr>
            <w:rStyle w:val="pun"/>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66" w:author="Unknown"/>
          <w:rStyle w:val="pln"/>
          <w:color w:val="000000"/>
          <w:sz w:val="23"/>
          <w:szCs w:val="23"/>
        </w:rPr>
      </w:pPr>
      <w:ins w:id="1867" w:author="Unknown">
        <w:r>
          <w:rPr>
            <w:rStyle w:val="pln"/>
            <w:color w:val="000000"/>
            <w:sz w:val="23"/>
            <w:szCs w:val="23"/>
          </w:rPr>
          <w:t xml:space="preserve">   </w:t>
        </w:r>
        <w:r>
          <w:rPr>
            <w:rStyle w:val="kwd"/>
            <w:rFonts w:eastAsiaTheme="majorEastAsia"/>
            <w:color w:val="000088"/>
            <w:sz w:val="23"/>
            <w:szCs w:val="23"/>
          </w:rPr>
          <w:t>END</w:t>
        </w:r>
        <w:r>
          <w:rPr>
            <w:rStyle w:val="pln"/>
            <w:color w:val="000000"/>
            <w:sz w:val="23"/>
            <w:szCs w:val="23"/>
          </w:rPr>
          <w:t xml:space="preserve"> IF</w:t>
        </w:r>
        <w:r>
          <w:rPr>
            <w:rStyle w:val="pun"/>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68" w:author="Unknown"/>
          <w:rStyle w:val="pln"/>
          <w:color w:val="000000"/>
          <w:sz w:val="23"/>
          <w:szCs w:val="23"/>
        </w:rPr>
      </w:pPr>
      <w:ins w:id="1869" w:author="Unknown">
        <w:r>
          <w:rPr>
            <w:rStyle w:val="kwd"/>
            <w:rFonts w:eastAsiaTheme="majorEastAsia"/>
            <w:color w:val="000088"/>
            <w:sz w:val="23"/>
            <w:szCs w:val="23"/>
          </w:rPr>
          <w:t>END</w:t>
        </w:r>
        <w:r>
          <w:rPr>
            <w:rStyle w:val="pun"/>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70" w:author="Unknown"/>
          <w:sz w:val="23"/>
          <w:szCs w:val="23"/>
        </w:rPr>
      </w:pPr>
      <w:ins w:id="1871" w:author="Unknown">
        <w:r>
          <w:rPr>
            <w:rStyle w:val="pun"/>
            <w:color w:val="666600"/>
            <w:sz w:val="23"/>
            <w:szCs w:val="23"/>
          </w:rPr>
          <w:t>/</w:t>
        </w:r>
      </w:ins>
    </w:p>
    <w:p w:rsidR="001B1E74" w:rsidRDefault="001B1E74" w:rsidP="001B1E74">
      <w:pPr>
        <w:pStyle w:val="NormalWeb"/>
        <w:spacing w:before="120" w:beforeAutospacing="0" w:after="144" w:afterAutospacing="0"/>
        <w:ind w:left="48" w:right="48"/>
        <w:jc w:val="both"/>
        <w:rPr>
          <w:ins w:id="1872" w:author="Unknown"/>
          <w:rFonts w:ascii="Arial" w:hAnsi="Arial" w:cs="Arial"/>
          <w:color w:val="000000"/>
        </w:rPr>
      </w:pPr>
      <w:ins w:id="1873" w:author="Unknown">
        <w:r>
          <w:rPr>
            <w:rFonts w:ascii="Arial" w:hAnsi="Arial" w:cs="Arial"/>
            <w:color w:val="000000"/>
          </w:rPr>
          <w:t>When the above code is executed at the SQL prompt, it produces the following result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74" w:author="Unknown"/>
          <w:rStyle w:val="pln"/>
          <w:color w:val="000000"/>
          <w:sz w:val="23"/>
          <w:szCs w:val="23"/>
        </w:rPr>
      </w:pPr>
      <w:ins w:id="1875" w:author="Unknown">
        <w:r>
          <w:rPr>
            <w:rStyle w:val="typ"/>
            <w:color w:val="660066"/>
            <w:sz w:val="23"/>
            <w:szCs w:val="23"/>
          </w:rPr>
          <w:t>Salary</w:t>
        </w:r>
        <w:r>
          <w:rPr>
            <w:rStyle w:val="pln"/>
            <w:color w:val="000000"/>
            <w:sz w:val="23"/>
            <w:szCs w:val="23"/>
          </w:rPr>
          <w:t xml:space="preserve"> updated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76" w:author="Unknown"/>
          <w:rStyle w:val="pln"/>
          <w:color w:val="000000"/>
          <w:sz w:val="23"/>
          <w:szCs w:val="23"/>
        </w:rPr>
      </w:pPr>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77" w:author="Unknown"/>
          <w:sz w:val="23"/>
          <w:szCs w:val="23"/>
        </w:rPr>
      </w:pPr>
      <w:ins w:id="1878" w:author="Unknown">
        <w:r>
          <w:rPr>
            <w:rStyle w:val="pln"/>
            <w:color w:val="000000"/>
            <w:sz w:val="23"/>
            <w:szCs w:val="23"/>
          </w:rPr>
          <w:t>PL</w:t>
        </w:r>
        <w:r>
          <w:rPr>
            <w:rStyle w:val="pun"/>
            <w:color w:val="666600"/>
            <w:sz w:val="23"/>
            <w:szCs w:val="23"/>
          </w:rPr>
          <w:t>/</w:t>
        </w:r>
        <w:r>
          <w:rPr>
            <w:rStyle w:val="pln"/>
            <w:color w:val="000000"/>
            <w:sz w:val="23"/>
            <w:szCs w:val="23"/>
          </w:rPr>
          <w:t>SQL procedure successfully completed</w:t>
        </w:r>
        <w:r>
          <w:rPr>
            <w:rStyle w:val="pun"/>
            <w:color w:val="666600"/>
            <w:sz w:val="23"/>
            <w:szCs w:val="23"/>
          </w:rPr>
          <w:t>.</w:t>
        </w:r>
        <w:r>
          <w:rPr>
            <w:rStyle w:val="pln"/>
            <w:color w:val="000000"/>
            <w:sz w:val="23"/>
            <w:szCs w:val="23"/>
          </w:rPr>
          <w:t xml:space="preserve"> </w:t>
        </w:r>
      </w:ins>
    </w:p>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1B1E74">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PL/SQL - IF-THEN-ELSE Statement</w:t>
      </w:r>
    </w:p>
    <w:p w:rsidR="003D06E6" w:rsidRDefault="003D06E6" w:rsidP="001B1E74">
      <w:pPr>
        <w:pStyle w:val="NormalWeb"/>
        <w:spacing w:before="120" w:beforeAutospacing="0" w:after="144" w:afterAutospacing="0"/>
        <w:ind w:left="48" w:right="48"/>
        <w:jc w:val="both"/>
        <w:rPr>
          <w:rFonts w:ascii="Arial" w:hAnsi="Arial" w:cs="Arial"/>
          <w:color w:val="000000"/>
        </w:rPr>
      </w:pPr>
    </w:p>
    <w:p w:rsidR="001B1E74" w:rsidRDefault="001B1E74" w:rsidP="001B1E74">
      <w:pPr>
        <w:pStyle w:val="NormalWeb"/>
        <w:spacing w:before="120" w:beforeAutospacing="0" w:after="144" w:afterAutospacing="0"/>
        <w:ind w:left="48" w:right="48"/>
        <w:jc w:val="both"/>
        <w:rPr>
          <w:ins w:id="1879" w:author="Unknown"/>
          <w:rFonts w:ascii="Arial" w:hAnsi="Arial" w:cs="Arial"/>
          <w:color w:val="000000"/>
        </w:rPr>
      </w:pPr>
      <w:ins w:id="1880" w:author="Unknown">
        <w:r>
          <w:rPr>
            <w:rFonts w:ascii="Arial" w:hAnsi="Arial" w:cs="Arial"/>
            <w:color w:val="000000"/>
          </w:rPr>
          <w:t>A sequence of </w:t>
        </w:r>
        <w:r>
          <w:rPr>
            <w:rFonts w:ascii="Arial" w:hAnsi="Arial" w:cs="Arial"/>
            <w:b/>
            <w:bCs/>
            <w:color w:val="000000"/>
          </w:rPr>
          <w:t>IF-THEN</w:t>
        </w:r>
        <w:r>
          <w:rPr>
            <w:rFonts w:ascii="Arial" w:hAnsi="Arial" w:cs="Arial"/>
            <w:color w:val="000000"/>
          </w:rPr>
          <w:t> statements can be followed by an optional sequence of </w:t>
        </w:r>
        <w:r>
          <w:rPr>
            <w:rFonts w:ascii="Arial" w:hAnsi="Arial" w:cs="Arial"/>
            <w:b/>
            <w:bCs/>
            <w:color w:val="000000"/>
          </w:rPr>
          <w:t>ELSE</w:t>
        </w:r>
        <w:r>
          <w:rPr>
            <w:rFonts w:ascii="Arial" w:hAnsi="Arial" w:cs="Arial"/>
            <w:color w:val="000000"/>
          </w:rPr>
          <w:t> statements, which execute when the condition is </w:t>
        </w:r>
        <w:r>
          <w:rPr>
            <w:rFonts w:ascii="Arial" w:hAnsi="Arial" w:cs="Arial"/>
            <w:b/>
            <w:bCs/>
            <w:color w:val="000000"/>
          </w:rPr>
          <w:t>FALSE</w:t>
        </w:r>
        <w:r>
          <w:rPr>
            <w:rFonts w:ascii="Arial" w:hAnsi="Arial" w:cs="Arial"/>
            <w:color w:val="000000"/>
          </w:rPr>
          <w:t>.</w:t>
        </w:r>
      </w:ins>
    </w:p>
    <w:p w:rsidR="001B1E74" w:rsidRDefault="001B1E74" w:rsidP="001B1E74">
      <w:pPr>
        <w:pStyle w:val="Heading2"/>
        <w:rPr>
          <w:ins w:id="1881" w:author="Unknown"/>
          <w:rFonts w:ascii="Arial" w:hAnsi="Arial" w:cs="Arial"/>
          <w:b w:val="0"/>
          <w:bCs w:val="0"/>
          <w:sz w:val="35"/>
          <w:szCs w:val="35"/>
        </w:rPr>
      </w:pPr>
      <w:ins w:id="1882" w:author="Unknown">
        <w:r>
          <w:rPr>
            <w:rFonts w:ascii="Arial" w:hAnsi="Arial" w:cs="Arial"/>
            <w:b w:val="0"/>
            <w:bCs w:val="0"/>
            <w:sz w:val="35"/>
            <w:szCs w:val="35"/>
          </w:rPr>
          <w:t>Syntax</w:t>
        </w:r>
      </w:ins>
    </w:p>
    <w:p w:rsidR="001B1E74" w:rsidRDefault="001B1E74" w:rsidP="001B1E74">
      <w:pPr>
        <w:pStyle w:val="NormalWeb"/>
        <w:spacing w:before="120" w:beforeAutospacing="0" w:after="144" w:afterAutospacing="0"/>
        <w:ind w:left="48" w:right="48"/>
        <w:jc w:val="both"/>
        <w:rPr>
          <w:ins w:id="1883" w:author="Unknown"/>
          <w:rFonts w:ascii="Arial" w:hAnsi="Arial" w:cs="Arial"/>
          <w:color w:val="000000"/>
        </w:rPr>
      </w:pPr>
      <w:ins w:id="1884" w:author="Unknown">
        <w:r>
          <w:rPr>
            <w:rFonts w:ascii="Arial" w:hAnsi="Arial" w:cs="Arial"/>
            <w:color w:val="000000"/>
          </w:rPr>
          <w:t>Syntax for the IF-THEN-ELSE statement is −</w:t>
        </w:r>
      </w:ins>
    </w:p>
    <w:p w:rsidR="001B1E74" w:rsidRDefault="001B1E74" w:rsidP="001B1E74">
      <w:pPr>
        <w:pStyle w:val="HTMLPreformatted"/>
        <w:rPr>
          <w:ins w:id="1885" w:author="Unknown"/>
          <w:sz w:val="23"/>
          <w:szCs w:val="23"/>
        </w:rPr>
      </w:pPr>
      <w:ins w:id="1886" w:author="Unknown">
        <w:r>
          <w:rPr>
            <w:sz w:val="23"/>
            <w:szCs w:val="23"/>
          </w:rPr>
          <w:t xml:space="preserve">IF condition THEN </w:t>
        </w:r>
      </w:ins>
    </w:p>
    <w:p w:rsidR="001B1E74" w:rsidRDefault="001B1E74" w:rsidP="001B1E74">
      <w:pPr>
        <w:pStyle w:val="HTMLPreformatted"/>
        <w:rPr>
          <w:ins w:id="1887" w:author="Unknown"/>
          <w:sz w:val="23"/>
          <w:szCs w:val="23"/>
        </w:rPr>
      </w:pPr>
      <w:ins w:id="1888" w:author="Unknown">
        <w:r>
          <w:rPr>
            <w:sz w:val="23"/>
            <w:szCs w:val="23"/>
          </w:rPr>
          <w:t xml:space="preserve">   S1;  </w:t>
        </w:r>
      </w:ins>
    </w:p>
    <w:p w:rsidR="001B1E74" w:rsidRDefault="001B1E74" w:rsidP="001B1E74">
      <w:pPr>
        <w:pStyle w:val="HTMLPreformatted"/>
        <w:rPr>
          <w:ins w:id="1889" w:author="Unknown"/>
          <w:sz w:val="23"/>
          <w:szCs w:val="23"/>
        </w:rPr>
      </w:pPr>
      <w:ins w:id="1890" w:author="Unknown">
        <w:r>
          <w:rPr>
            <w:sz w:val="23"/>
            <w:szCs w:val="23"/>
          </w:rPr>
          <w:t xml:space="preserve">ELSE  </w:t>
        </w:r>
      </w:ins>
    </w:p>
    <w:p w:rsidR="001B1E74" w:rsidRDefault="001B1E74" w:rsidP="001B1E74">
      <w:pPr>
        <w:pStyle w:val="HTMLPreformatted"/>
        <w:rPr>
          <w:ins w:id="1891" w:author="Unknown"/>
          <w:sz w:val="23"/>
          <w:szCs w:val="23"/>
        </w:rPr>
      </w:pPr>
      <w:ins w:id="1892" w:author="Unknown">
        <w:r>
          <w:rPr>
            <w:sz w:val="23"/>
            <w:szCs w:val="23"/>
          </w:rPr>
          <w:t xml:space="preserve">   S2; </w:t>
        </w:r>
      </w:ins>
    </w:p>
    <w:p w:rsidR="001B1E74" w:rsidRDefault="001B1E74" w:rsidP="001B1E74">
      <w:pPr>
        <w:pStyle w:val="HTMLPreformatted"/>
        <w:rPr>
          <w:ins w:id="1893" w:author="Unknown"/>
          <w:sz w:val="23"/>
          <w:szCs w:val="23"/>
        </w:rPr>
      </w:pPr>
      <w:ins w:id="1894" w:author="Unknown">
        <w:r>
          <w:rPr>
            <w:sz w:val="23"/>
            <w:szCs w:val="23"/>
          </w:rPr>
          <w:t>END IF;</w:t>
        </w:r>
      </w:ins>
    </w:p>
    <w:p w:rsidR="001B1E74" w:rsidRDefault="001B1E74" w:rsidP="001B1E74">
      <w:pPr>
        <w:pStyle w:val="NormalWeb"/>
        <w:spacing w:before="120" w:beforeAutospacing="0" w:after="144" w:afterAutospacing="0"/>
        <w:ind w:left="48" w:right="48"/>
        <w:jc w:val="both"/>
        <w:rPr>
          <w:ins w:id="1895" w:author="Unknown"/>
          <w:rFonts w:ascii="Arial" w:hAnsi="Arial" w:cs="Arial"/>
          <w:color w:val="000000"/>
        </w:rPr>
      </w:pPr>
      <w:ins w:id="1896" w:author="Unknown">
        <w:r>
          <w:rPr>
            <w:rFonts w:ascii="Arial" w:hAnsi="Arial" w:cs="Arial"/>
            <w:color w:val="000000"/>
          </w:rPr>
          <w:t>Where, </w:t>
        </w:r>
        <w:r>
          <w:rPr>
            <w:rFonts w:ascii="Arial" w:hAnsi="Arial" w:cs="Arial"/>
            <w:i/>
            <w:iCs/>
            <w:color w:val="000000"/>
          </w:rPr>
          <w:t>S1</w:t>
        </w:r>
        <w:r>
          <w:rPr>
            <w:rFonts w:ascii="Arial" w:hAnsi="Arial" w:cs="Arial"/>
            <w:color w:val="000000"/>
          </w:rPr>
          <w:t> and </w:t>
        </w:r>
        <w:r>
          <w:rPr>
            <w:rFonts w:ascii="Arial" w:hAnsi="Arial" w:cs="Arial"/>
            <w:i/>
            <w:iCs/>
            <w:color w:val="000000"/>
          </w:rPr>
          <w:t>S2</w:t>
        </w:r>
        <w:r>
          <w:rPr>
            <w:rFonts w:ascii="Arial" w:hAnsi="Arial" w:cs="Arial"/>
            <w:color w:val="000000"/>
          </w:rPr>
          <w:t> are different sequence of statements. In the </w:t>
        </w:r>
        <w:r>
          <w:rPr>
            <w:rFonts w:ascii="Arial" w:hAnsi="Arial" w:cs="Arial"/>
            <w:b/>
            <w:bCs/>
            <w:color w:val="000000"/>
          </w:rPr>
          <w:t>IF-THEN-ELSE statements</w:t>
        </w:r>
        <w:r>
          <w:rPr>
            <w:rFonts w:ascii="Arial" w:hAnsi="Arial" w:cs="Arial"/>
            <w:color w:val="000000"/>
          </w:rPr>
          <w:t>, when the test condition is TRUE, the statement </w:t>
        </w:r>
        <w:r>
          <w:rPr>
            <w:rFonts w:ascii="Arial" w:hAnsi="Arial" w:cs="Arial"/>
            <w:i/>
            <w:iCs/>
            <w:color w:val="000000"/>
          </w:rPr>
          <w:t>S1</w:t>
        </w:r>
        <w:r>
          <w:rPr>
            <w:rFonts w:ascii="Arial" w:hAnsi="Arial" w:cs="Arial"/>
            <w:color w:val="000000"/>
          </w:rPr>
          <w:t xml:space="preserve"> is executed </w:t>
        </w:r>
        <w:r>
          <w:rPr>
            <w:rFonts w:ascii="Arial" w:hAnsi="Arial" w:cs="Arial"/>
            <w:color w:val="000000"/>
          </w:rPr>
          <w:lastRenderedPageBreak/>
          <w:t>and </w:t>
        </w:r>
        <w:r>
          <w:rPr>
            <w:rFonts w:ascii="Arial" w:hAnsi="Arial" w:cs="Arial"/>
            <w:i/>
            <w:iCs/>
            <w:color w:val="000000"/>
          </w:rPr>
          <w:t>S2</w:t>
        </w:r>
        <w:r>
          <w:rPr>
            <w:rFonts w:ascii="Arial" w:hAnsi="Arial" w:cs="Arial"/>
            <w:color w:val="000000"/>
          </w:rPr>
          <w:t> is skipped; when the test condition is FALSE, then </w:t>
        </w:r>
        <w:r>
          <w:rPr>
            <w:rFonts w:ascii="Arial" w:hAnsi="Arial" w:cs="Arial"/>
            <w:i/>
            <w:iCs/>
            <w:color w:val="000000"/>
          </w:rPr>
          <w:t>S1</w:t>
        </w:r>
        <w:r>
          <w:rPr>
            <w:rFonts w:ascii="Arial" w:hAnsi="Arial" w:cs="Arial"/>
            <w:color w:val="000000"/>
          </w:rPr>
          <w:t> is bypassed and statement </w:t>
        </w:r>
        <w:r>
          <w:rPr>
            <w:rFonts w:ascii="Arial" w:hAnsi="Arial" w:cs="Arial"/>
            <w:i/>
            <w:iCs/>
            <w:color w:val="000000"/>
          </w:rPr>
          <w:t>S2</w:t>
        </w:r>
        <w:r>
          <w:rPr>
            <w:rFonts w:ascii="Arial" w:hAnsi="Arial" w:cs="Arial"/>
            <w:color w:val="000000"/>
          </w:rPr>
          <w:t> is executed. For example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97" w:author="Unknown"/>
          <w:rStyle w:val="pln"/>
          <w:color w:val="000000"/>
          <w:sz w:val="23"/>
          <w:szCs w:val="23"/>
        </w:rPr>
      </w:pPr>
      <w:ins w:id="1898" w:author="Unknown">
        <w:r>
          <w:rPr>
            <w:rStyle w:val="pln"/>
            <w:color w:val="000000"/>
            <w:sz w:val="23"/>
            <w:szCs w:val="23"/>
          </w:rPr>
          <w:t xml:space="preserve">IF color </w:t>
        </w:r>
        <w:r>
          <w:rPr>
            <w:rStyle w:val="pun"/>
            <w:color w:val="666600"/>
            <w:sz w:val="23"/>
            <w:szCs w:val="23"/>
          </w:rPr>
          <w:t>=</w:t>
        </w:r>
        <w:r>
          <w:rPr>
            <w:rStyle w:val="pln"/>
            <w:color w:val="000000"/>
            <w:sz w:val="23"/>
            <w:szCs w:val="23"/>
          </w:rPr>
          <w:t xml:space="preserve"> red THEN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899" w:author="Unknown"/>
          <w:rStyle w:val="pln"/>
          <w:color w:val="000000"/>
          <w:sz w:val="23"/>
          <w:szCs w:val="23"/>
        </w:rPr>
      </w:pPr>
      <w:ins w:id="1900"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rFonts w:eastAsiaTheme="majorEastAsia"/>
            <w:color w:val="008800"/>
            <w:sz w:val="23"/>
            <w:szCs w:val="23"/>
          </w:rPr>
          <w:t>'You have chosen a red car'</w:t>
        </w:r>
        <w:r>
          <w:rPr>
            <w:rStyle w:val="pun"/>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901" w:author="Unknown"/>
          <w:rStyle w:val="pln"/>
          <w:color w:val="000000"/>
          <w:sz w:val="23"/>
          <w:szCs w:val="23"/>
        </w:rPr>
      </w:pPr>
      <w:ins w:id="1902" w:author="Unknown">
        <w:r>
          <w:rPr>
            <w:rStyle w:val="pln"/>
            <w:color w:val="000000"/>
            <w:sz w:val="23"/>
            <w:szCs w:val="23"/>
          </w:rPr>
          <w:t xml:space="preserve">ELSE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903" w:author="Unknown"/>
          <w:rStyle w:val="pln"/>
          <w:color w:val="000000"/>
          <w:sz w:val="23"/>
          <w:szCs w:val="23"/>
        </w:rPr>
      </w:pPr>
      <w:ins w:id="1904"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rFonts w:eastAsiaTheme="majorEastAsia"/>
            <w:color w:val="008800"/>
            <w:sz w:val="23"/>
            <w:szCs w:val="23"/>
          </w:rPr>
          <w:t>'Please choose a color for your car'</w:t>
        </w:r>
        <w:r>
          <w:rPr>
            <w:rStyle w:val="pun"/>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905" w:author="Unknown"/>
          <w:sz w:val="23"/>
          <w:szCs w:val="23"/>
        </w:rPr>
      </w:pPr>
      <w:ins w:id="1906" w:author="Unknown">
        <w:r>
          <w:rPr>
            <w:rStyle w:val="kwd"/>
            <w:rFonts w:eastAsiaTheme="majorEastAsia"/>
            <w:color w:val="000088"/>
            <w:sz w:val="23"/>
            <w:szCs w:val="23"/>
          </w:rPr>
          <w:t>END</w:t>
        </w:r>
        <w:r>
          <w:rPr>
            <w:rStyle w:val="pln"/>
            <w:color w:val="000000"/>
            <w:sz w:val="23"/>
            <w:szCs w:val="23"/>
          </w:rPr>
          <w:t xml:space="preserve"> IF</w:t>
        </w:r>
        <w:r>
          <w:rPr>
            <w:rStyle w:val="pun"/>
            <w:color w:val="666600"/>
            <w:sz w:val="23"/>
            <w:szCs w:val="23"/>
          </w:rPr>
          <w:t>;</w:t>
        </w:r>
      </w:ins>
    </w:p>
    <w:p w:rsidR="001B1E74" w:rsidRDefault="001B1E74" w:rsidP="001B1E74">
      <w:pPr>
        <w:pStyle w:val="NormalWeb"/>
        <w:spacing w:before="120" w:beforeAutospacing="0" w:after="144" w:afterAutospacing="0"/>
        <w:ind w:left="48" w:right="48"/>
        <w:jc w:val="both"/>
        <w:rPr>
          <w:ins w:id="1907" w:author="Unknown"/>
          <w:rFonts w:ascii="Arial" w:hAnsi="Arial" w:cs="Arial"/>
          <w:color w:val="000000"/>
        </w:rPr>
      </w:pPr>
      <w:ins w:id="1908" w:author="Unknown">
        <w:r>
          <w:rPr>
            <w:rFonts w:ascii="Arial" w:hAnsi="Arial" w:cs="Arial"/>
            <w:color w:val="000000"/>
          </w:rPr>
          <w:t>If the Boolean expression condition evaluates to true, then the </w:t>
        </w:r>
        <w:r>
          <w:rPr>
            <w:rFonts w:ascii="Arial" w:hAnsi="Arial" w:cs="Arial"/>
            <w:b/>
            <w:bCs/>
            <w:color w:val="000000"/>
          </w:rPr>
          <w:t>if-then block of code</w:t>
        </w:r>
        <w:r>
          <w:rPr>
            <w:rFonts w:ascii="Arial" w:hAnsi="Arial" w:cs="Arial"/>
            <w:color w:val="000000"/>
          </w:rPr>
          <w:t> will be executed otherwise the else block of code will be executed.</w:t>
        </w:r>
      </w:ins>
    </w:p>
    <w:p w:rsidR="001B1E74" w:rsidRDefault="001B1E74" w:rsidP="001B1E74">
      <w:pPr>
        <w:pStyle w:val="Heading2"/>
        <w:rPr>
          <w:ins w:id="1909" w:author="Unknown"/>
          <w:rFonts w:ascii="Arial" w:hAnsi="Arial" w:cs="Arial"/>
          <w:b w:val="0"/>
          <w:bCs w:val="0"/>
          <w:sz w:val="35"/>
          <w:szCs w:val="35"/>
        </w:rPr>
      </w:pPr>
      <w:ins w:id="1910" w:author="Unknown">
        <w:r>
          <w:rPr>
            <w:rFonts w:ascii="Arial" w:hAnsi="Arial" w:cs="Arial"/>
            <w:b w:val="0"/>
            <w:bCs w:val="0"/>
            <w:sz w:val="35"/>
            <w:szCs w:val="35"/>
          </w:rPr>
          <w:t>Flow Diagram</w:t>
        </w:r>
      </w:ins>
    </w:p>
    <w:p w:rsidR="001B1E74" w:rsidRDefault="001B1E74" w:rsidP="001B1E74">
      <w:pPr>
        <w:rPr>
          <w:ins w:id="1911" w:author="Unknown"/>
          <w:rFonts w:ascii="Times New Roman" w:hAnsi="Times New Roman" w:cs="Times New Roman"/>
          <w:sz w:val="24"/>
          <w:szCs w:val="24"/>
        </w:rPr>
      </w:pPr>
      <w:r>
        <w:rPr>
          <w:noProof/>
          <w:lang w:eastAsia="en-IN"/>
        </w:rPr>
        <w:drawing>
          <wp:inline distT="0" distB="0" distL="0" distR="0">
            <wp:extent cx="2390775" cy="3057525"/>
            <wp:effectExtent l="19050" t="0" r="9525" b="0"/>
            <wp:docPr id="124" name="Picture 124" descr="PL/SQL if-then-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PL/SQL if-then-else statement"/>
                    <pic:cNvPicPr>
                      <a:picLocks noChangeAspect="1" noChangeArrowheads="1"/>
                    </pic:cNvPicPr>
                  </pic:nvPicPr>
                  <pic:blipFill>
                    <a:blip r:embed="rId137"/>
                    <a:srcRect/>
                    <a:stretch>
                      <a:fillRect/>
                    </a:stretch>
                  </pic:blipFill>
                  <pic:spPr bwMode="auto">
                    <a:xfrm>
                      <a:off x="0" y="0"/>
                      <a:ext cx="2390775" cy="3057525"/>
                    </a:xfrm>
                    <a:prstGeom prst="rect">
                      <a:avLst/>
                    </a:prstGeom>
                    <a:noFill/>
                    <a:ln w="9525">
                      <a:noFill/>
                      <a:miter lim="800000"/>
                      <a:headEnd/>
                      <a:tailEnd/>
                    </a:ln>
                  </pic:spPr>
                </pic:pic>
              </a:graphicData>
            </a:graphic>
          </wp:inline>
        </w:drawing>
      </w:r>
    </w:p>
    <w:p w:rsidR="001B1E74" w:rsidRDefault="001B1E74" w:rsidP="001B1E74">
      <w:pPr>
        <w:pStyle w:val="Heading2"/>
        <w:rPr>
          <w:ins w:id="1912" w:author="Unknown"/>
          <w:rFonts w:ascii="Arial" w:hAnsi="Arial" w:cs="Arial"/>
          <w:b w:val="0"/>
          <w:bCs w:val="0"/>
          <w:sz w:val="35"/>
          <w:szCs w:val="35"/>
        </w:rPr>
      </w:pPr>
      <w:ins w:id="1913" w:author="Unknown">
        <w:r>
          <w:rPr>
            <w:rFonts w:ascii="Arial" w:hAnsi="Arial" w:cs="Arial"/>
            <w:b w:val="0"/>
            <w:bCs w:val="0"/>
            <w:sz w:val="35"/>
            <w:szCs w:val="35"/>
          </w:rPr>
          <w:t>Example</w:t>
        </w:r>
      </w:ins>
    </w:p>
    <w:p w:rsidR="001B1E74" w:rsidRDefault="001B1E74" w:rsidP="001B1E74">
      <w:pPr>
        <w:pStyle w:val="NormalWeb"/>
        <w:spacing w:before="120" w:beforeAutospacing="0" w:after="144" w:afterAutospacing="0"/>
        <w:ind w:left="48" w:right="48"/>
        <w:jc w:val="both"/>
        <w:rPr>
          <w:ins w:id="1914" w:author="Unknown"/>
          <w:rFonts w:ascii="Arial" w:hAnsi="Arial" w:cs="Arial"/>
          <w:color w:val="000000"/>
        </w:rPr>
      </w:pPr>
      <w:ins w:id="1915" w:author="Unknown">
        <w:r>
          <w:rPr>
            <w:rFonts w:ascii="Arial" w:hAnsi="Arial" w:cs="Arial"/>
            <w:color w:val="000000"/>
          </w:rPr>
          <w:t>Let us try an example that will help you understand the concept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916" w:author="Unknown"/>
          <w:rStyle w:val="pln"/>
          <w:color w:val="000000"/>
          <w:sz w:val="23"/>
          <w:szCs w:val="23"/>
        </w:rPr>
      </w:pPr>
      <w:ins w:id="1917" w:author="Unknown">
        <w:r>
          <w:rPr>
            <w:rStyle w:val="pln"/>
            <w:color w:val="000000"/>
            <w:sz w:val="23"/>
            <w:szCs w:val="23"/>
          </w:rPr>
          <w:t xml:space="preserve">DECLARE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918" w:author="Unknown"/>
          <w:rStyle w:val="pln"/>
          <w:color w:val="000000"/>
          <w:sz w:val="23"/>
          <w:szCs w:val="23"/>
        </w:rPr>
      </w:pPr>
      <w:ins w:id="1919" w:author="Unknown">
        <w:r>
          <w:rPr>
            <w:rStyle w:val="pln"/>
            <w:color w:val="000000"/>
            <w:sz w:val="23"/>
            <w:szCs w:val="23"/>
          </w:rPr>
          <w:t xml:space="preserve">   a number</w:t>
        </w:r>
        <w:r>
          <w:rPr>
            <w:rStyle w:val="pun"/>
            <w:color w:val="666600"/>
            <w:sz w:val="23"/>
            <w:szCs w:val="23"/>
          </w:rPr>
          <w:t>(</w:t>
        </w:r>
        <w:r>
          <w:rPr>
            <w:rStyle w:val="lit"/>
            <w:color w:val="006666"/>
            <w:sz w:val="23"/>
            <w:szCs w:val="23"/>
          </w:rPr>
          <w:t>3</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100</w:t>
        </w:r>
        <w:r>
          <w:rPr>
            <w:rStyle w:val="pun"/>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920" w:author="Unknown"/>
          <w:rStyle w:val="pln"/>
          <w:color w:val="000000"/>
          <w:sz w:val="23"/>
          <w:szCs w:val="23"/>
        </w:rPr>
      </w:pPr>
      <w:ins w:id="1921" w:author="Unknown">
        <w:r>
          <w:rPr>
            <w:rStyle w:val="kwd"/>
            <w:rFonts w:eastAsiaTheme="majorEastAsia"/>
            <w:color w:val="000088"/>
            <w:sz w:val="23"/>
            <w:szCs w:val="23"/>
          </w:rPr>
          <w:t>BEGIN</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922" w:author="Unknown"/>
          <w:rStyle w:val="pln"/>
          <w:color w:val="000000"/>
          <w:sz w:val="23"/>
          <w:szCs w:val="23"/>
        </w:rPr>
      </w:pPr>
      <w:ins w:id="1923" w:author="Unknown">
        <w:r>
          <w:rPr>
            <w:rStyle w:val="pln"/>
            <w:color w:val="000000"/>
            <w:sz w:val="23"/>
            <w:szCs w:val="23"/>
          </w:rPr>
          <w:t xml:space="preserve">   </w:t>
        </w:r>
        <w:r>
          <w:rPr>
            <w:rStyle w:val="pun"/>
            <w:color w:val="666600"/>
            <w:sz w:val="23"/>
            <w:szCs w:val="23"/>
          </w:rPr>
          <w:t>--</w:t>
        </w:r>
        <w:r>
          <w:rPr>
            <w:rStyle w:val="pln"/>
            <w:color w:val="000000"/>
            <w:sz w:val="23"/>
            <w:szCs w:val="23"/>
          </w:rPr>
          <w:t xml:space="preserve"> check the </w:t>
        </w:r>
        <w:r>
          <w:rPr>
            <w:rStyle w:val="kwd"/>
            <w:rFonts w:eastAsiaTheme="majorEastAsia"/>
            <w:color w:val="000088"/>
            <w:sz w:val="23"/>
            <w:szCs w:val="23"/>
          </w:rPr>
          <w:t>boolean</w:t>
        </w:r>
        <w:r>
          <w:rPr>
            <w:rStyle w:val="pln"/>
            <w:color w:val="000000"/>
            <w:sz w:val="23"/>
            <w:szCs w:val="23"/>
          </w:rPr>
          <w:t xml:space="preserve"> condition </w:t>
        </w:r>
        <w:r>
          <w:rPr>
            <w:rStyle w:val="kwd"/>
            <w:rFonts w:eastAsiaTheme="majorEastAsia"/>
            <w:color w:val="000088"/>
            <w:sz w:val="23"/>
            <w:szCs w:val="23"/>
          </w:rPr>
          <w:t>using</w:t>
        </w:r>
        <w:r>
          <w:rPr>
            <w:rStyle w:val="pln"/>
            <w:color w:val="000000"/>
            <w:sz w:val="23"/>
            <w:szCs w:val="23"/>
          </w:rPr>
          <w:t xml:space="preserve"> </w:t>
        </w:r>
        <w:r>
          <w:rPr>
            <w:rStyle w:val="kwd"/>
            <w:rFonts w:eastAsiaTheme="majorEastAsia"/>
            <w:color w:val="000088"/>
            <w:sz w:val="23"/>
            <w:szCs w:val="23"/>
          </w:rPr>
          <w:t>if</w:t>
        </w:r>
        <w:r>
          <w:rPr>
            <w:rStyle w:val="pln"/>
            <w:color w:val="000000"/>
            <w:sz w:val="23"/>
            <w:szCs w:val="23"/>
          </w:rPr>
          <w:t xml:space="preserve"> statement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924" w:author="Unknown"/>
          <w:rStyle w:val="pln"/>
          <w:color w:val="000000"/>
          <w:sz w:val="23"/>
          <w:szCs w:val="23"/>
        </w:rPr>
      </w:pPr>
      <w:ins w:id="1925" w:author="Unknown">
        <w:r>
          <w:rPr>
            <w:rStyle w:val="pln"/>
            <w:color w:val="000000"/>
            <w:sz w:val="23"/>
            <w:szCs w:val="23"/>
          </w:rPr>
          <w:t xml:space="preserve">   IF</w:t>
        </w:r>
        <w:r>
          <w:rPr>
            <w:rStyle w:val="pun"/>
            <w:color w:val="666600"/>
            <w:sz w:val="23"/>
            <w:szCs w:val="23"/>
          </w:rPr>
          <w:t>(</w:t>
        </w:r>
        <w:r>
          <w:rPr>
            <w:rStyle w:val="pln"/>
            <w:color w:val="000000"/>
            <w:sz w:val="23"/>
            <w:szCs w:val="23"/>
          </w:rPr>
          <w:t xml:space="preserve"> a </w:t>
        </w:r>
        <w:r>
          <w:rPr>
            <w:rStyle w:val="pun"/>
            <w:color w:val="666600"/>
            <w:sz w:val="23"/>
            <w:szCs w:val="23"/>
          </w:rPr>
          <w:t>&lt;</w:t>
        </w:r>
        <w:r>
          <w:rPr>
            <w:rStyle w:val="pln"/>
            <w:color w:val="000000"/>
            <w:sz w:val="23"/>
            <w:szCs w:val="23"/>
          </w:rPr>
          <w:t xml:space="preserve"> </w:t>
        </w:r>
        <w:r>
          <w:rPr>
            <w:rStyle w:val="lit"/>
            <w:color w:val="006666"/>
            <w:sz w:val="23"/>
            <w:szCs w:val="23"/>
          </w:rPr>
          <w:t>20</w:t>
        </w:r>
        <w:r>
          <w:rPr>
            <w:rStyle w:val="pln"/>
            <w:color w:val="000000"/>
            <w:sz w:val="23"/>
            <w:szCs w:val="23"/>
          </w:rPr>
          <w:t xml:space="preserve"> </w:t>
        </w:r>
        <w:r>
          <w:rPr>
            <w:rStyle w:val="pun"/>
            <w:color w:val="666600"/>
            <w:sz w:val="23"/>
            <w:szCs w:val="23"/>
          </w:rPr>
          <w:t>)</w:t>
        </w:r>
        <w:r>
          <w:rPr>
            <w:rStyle w:val="pln"/>
            <w:color w:val="000000"/>
            <w:sz w:val="23"/>
            <w:szCs w:val="23"/>
          </w:rPr>
          <w:t xml:space="preserve"> THEN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926" w:author="Unknown"/>
          <w:rStyle w:val="pln"/>
          <w:color w:val="000000"/>
          <w:sz w:val="23"/>
          <w:szCs w:val="23"/>
        </w:rPr>
      </w:pPr>
      <w:ins w:id="1927" w:author="Unknown">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if</w:t>
        </w:r>
        <w:r>
          <w:rPr>
            <w:rStyle w:val="pln"/>
            <w:color w:val="000000"/>
            <w:sz w:val="23"/>
            <w:szCs w:val="23"/>
          </w:rPr>
          <w:t xml:space="preserve"> condition </w:t>
        </w:r>
        <w:r>
          <w:rPr>
            <w:rStyle w:val="kwd"/>
            <w:rFonts w:eastAsiaTheme="majorEastAsia"/>
            <w:color w:val="000088"/>
            <w:sz w:val="23"/>
            <w:szCs w:val="23"/>
          </w:rPr>
          <w:t>is</w:t>
        </w:r>
        <w:r>
          <w:rPr>
            <w:rStyle w:val="pln"/>
            <w:color w:val="000000"/>
            <w:sz w:val="23"/>
            <w:szCs w:val="23"/>
          </w:rPr>
          <w:t xml:space="preserve"> </w:t>
        </w:r>
        <w:r>
          <w:rPr>
            <w:rStyle w:val="kwd"/>
            <w:rFonts w:eastAsiaTheme="majorEastAsia"/>
            <w:color w:val="000088"/>
            <w:sz w:val="23"/>
            <w:szCs w:val="23"/>
          </w:rPr>
          <w:t>true</w:t>
        </w:r>
        <w:r>
          <w:rPr>
            <w:rStyle w:val="pln"/>
            <w:color w:val="000000"/>
            <w:sz w:val="23"/>
            <w:szCs w:val="23"/>
          </w:rPr>
          <w:t xml:space="preserve"> </w:t>
        </w:r>
        <w:r>
          <w:rPr>
            <w:rStyle w:val="kwd"/>
            <w:rFonts w:eastAsiaTheme="majorEastAsia"/>
            <w:color w:val="000088"/>
            <w:sz w:val="23"/>
            <w:szCs w:val="23"/>
          </w:rPr>
          <w:t>then</w:t>
        </w:r>
        <w:r>
          <w:rPr>
            <w:rStyle w:val="pln"/>
            <w:color w:val="000000"/>
            <w:sz w:val="23"/>
            <w:szCs w:val="23"/>
          </w:rPr>
          <w:t xml:space="preserve"> </w:t>
        </w:r>
        <w:r>
          <w:rPr>
            <w:rStyle w:val="kwd"/>
            <w:rFonts w:eastAsiaTheme="majorEastAsia"/>
            <w:color w:val="000088"/>
            <w:sz w:val="23"/>
            <w:szCs w:val="23"/>
          </w:rPr>
          <w:t>print</w:t>
        </w:r>
        <w:r>
          <w:rPr>
            <w:rStyle w:val="pln"/>
            <w:color w:val="000000"/>
            <w:sz w:val="23"/>
            <w:szCs w:val="23"/>
          </w:rPr>
          <w:t xml:space="preserve"> the following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928" w:author="Unknown"/>
          <w:rStyle w:val="pln"/>
          <w:color w:val="000000"/>
          <w:sz w:val="23"/>
          <w:szCs w:val="23"/>
        </w:rPr>
      </w:pPr>
      <w:ins w:id="1929"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rFonts w:eastAsiaTheme="majorEastAsia"/>
            <w:color w:val="008800"/>
            <w:sz w:val="23"/>
            <w:szCs w:val="23"/>
          </w:rPr>
          <w:t>'a is less than 20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930" w:author="Unknown"/>
          <w:rStyle w:val="pln"/>
          <w:color w:val="000000"/>
          <w:sz w:val="23"/>
          <w:szCs w:val="23"/>
        </w:rPr>
      </w:pPr>
      <w:ins w:id="1931" w:author="Unknown">
        <w:r>
          <w:rPr>
            <w:rStyle w:val="pln"/>
            <w:color w:val="000000"/>
            <w:sz w:val="23"/>
            <w:szCs w:val="23"/>
          </w:rPr>
          <w:t xml:space="preserve">   ELSE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932" w:author="Unknown"/>
          <w:rStyle w:val="pln"/>
          <w:color w:val="000000"/>
          <w:sz w:val="23"/>
          <w:szCs w:val="23"/>
        </w:rPr>
      </w:pPr>
      <w:ins w:id="1933"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rFonts w:eastAsiaTheme="majorEastAsia"/>
            <w:color w:val="008800"/>
            <w:sz w:val="23"/>
            <w:szCs w:val="23"/>
          </w:rPr>
          <w:t>'a is not less than 20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934" w:author="Unknown"/>
          <w:rStyle w:val="pln"/>
          <w:color w:val="000000"/>
          <w:sz w:val="23"/>
          <w:szCs w:val="23"/>
        </w:rPr>
      </w:pPr>
      <w:ins w:id="1935" w:author="Unknown">
        <w:r>
          <w:rPr>
            <w:rStyle w:val="pln"/>
            <w:color w:val="000000"/>
            <w:sz w:val="23"/>
            <w:szCs w:val="23"/>
          </w:rPr>
          <w:t xml:space="preserve">   </w:t>
        </w:r>
        <w:r>
          <w:rPr>
            <w:rStyle w:val="kwd"/>
            <w:rFonts w:eastAsiaTheme="majorEastAsia"/>
            <w:color w:val="000088"/>
            <w:sz w:val="23"/>
            <w:szCs w:val="23"/>
          </w:rPr>
          <w:t>END</w:t>
        </w:r>
        <w:r>
          <w:rPr>
            <w:rStyle w:val="pln"/>
            <w:color w:val="000000"/>
            <w:sz w:val="23"/>
            <w:szCs w:val="23"/>
          </w:rPr>
          <w:t xml:space="preserve"> IF</w:t>
        </w:r>
        <w:r>
          <w:rPr>
            <w:rStyle w:val="pun"/>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936" w:author="Unknown"/>
          <w:rStyle w:val="pln"/>
          <w:color w:val="000000"/>
          <w:sz w:val="23"/>
          <w:szCs w:val="23"/>
        </w:rPr>
      </w:pPr>
      <w:ins w:id="1937"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rFonts w:eastAsiaTheme="majorEastAsia"/>
            <w:color w:val="008800"/>
            <w:sz w:val="23"/>
            <w:szCs w:val="23"/>
          </w:rPr>
          <w:t>'value of a is : '</w:t>
        </w:r>
        <w:r>
          <w:rPr>
            <w:rStyle w:val="pln"/>
            <w:color w:val="000000"/>
            <w:sz w:val="23"/>
            <w:szCs w:val="23"/>
          </w:rPr>
          <w:t xml:space="preserve"> </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938" w:author="Unknown"/>
          <w:rStyle w:val="pln"/>
          <w:color w:val="000000"/>
          <w:sz w:val="23"/>
          <w:szCs w:val="23"/>
        </w:rPr>
      </w:pPr>
      <w:ins w:id="1939" w:author="Unknown">
        <w:r>
          <w:rPr>
            <w:rStyle w:val="kwd"/>
            <w:rFonts w:eastAsiaTheme="majorEastAsia"/>
            <w:color w:val="000088"/>
            <w:sz w:val="23"/>
            <w:szCs w:val="23"/>
          </w:rPr>
          <w:t>END</w:t>
        </w:r>
        <w:r>
          <w:rPr>
            <w:rStyle w:val="pun"/>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940" w:author="Unknown"/>
          <w:sz w:val="23"/>
          <w:szCs w:val="23"/>
        </w:rPr>
      </w:pPr>
      <w:ins w:id="1941" w:author="Unknown">
        <w:r>
          <w:rPr>
            <w:rStyle w:val="pun"/>
            <w:color w:val="666600"/>
            <w:sz w:val="23"/>
            <w:szCs w:val="23"/>
          </w:rPr>
          <w:t>/</w:t>
        </w:r>
      </w:ins>
    </w:p>
    <w:p w:rsidR="001B1E74" w:rsidRDefault="001B1E74" w:rsidP="001B1E74">
      <w:pPr>
        <w:pStyle w:val="NormalWeb"/>
        <w:spacing w:before="120" w:beforeAutospacing="0" w:after="144" w:afterAutospacing="0"/>
        <w:ind w:left="48" w:right="48"/>
        <w:jc w:val="both"/>
        <w:rPr>
          <w:ins w:id="1942" w:author="Unknown"/>
          <w:rFonts w:ascii="Arial" w:hAnsi="Arial" w:cs="Arial"/>
          <w:color w:val="000000"/>
        </w:rPr>
      </w:pPr>
      <w:ins w:id="1943" w:author="Unknown">
        <w:r>
          <w:rPr>
            <w:rFonts w:ascii="Arial" w:hAnsi="Arial" w:cs="Arial"/>
            <w:color w:val="000000"/>
          </w:rPr>
          <w:lastRenderedPageBreak/>
          <w:t>When the above code is executed at the SQL prompt, it produces the following result −</w:t>
        </w:r>
      </w:ins>
    </w:p>
    <w:p w:rsidR="001B1E74" w:rsidRDefault="001B1E74" w:rsidP="001B1E74">
      <w:pPr>
        <w:pStyle w:val="HTMLPreformatted"/>
        <w:rPr>
          <w:ins w:id="1944" w:author="Unknown"/>
          <w:sz w:val="23"/>
          <w:szCs w:val="23"/>
        </w:rPr>
      </w:pPr>
      <w:ins w:id="1945" w:author="Unknown">
        <w:r>
          <w:rPr>
            <w:sz w:val="23"/>
            <w:szCs w:val="23"/>
          </w:rPr>
          <w:t xml:space="preserve">a is not less than 20 </w:t>
        </w:r>
      </w:ins>
    </w:p>
    <w:p w:rsidR="001B1E74" w:rsidRDefault="001B1E74" w:rsidP="001B1E74">
      <w:pPr>
        <w:pStyle w:val="HTMLPreformatted"/>
        <w:rPr>
          <w:ins w:id="1946" w:author="Unknown"/>
          <w:sz w:val="23"/>
          <w:szCs w:val="23"/>
        </w:rPr>
      </w:pPr>
      <w:ins w:id="1947" w:author="Unknown">
        <w:r>
          <w:rPr>
            <w:sz w:val="23"/>
            <w:szCs w:val="23"/>
          </w:rPr>
          <w:t xml:space="preserve">value of a is : 100  </w:t>
        </w:r>
      </w:ins>
    </w:p>
    <w:p w:rsidR="001B1E74" w:rsidRDefault="001B1E74" w:rsidP="001B1E74">
      <w:pPr>
        <w:pStyle w:val="HTMLPreformatted"/>
        <w:rPr>
          <w:ins w:id="1948" w:author="Unknown"/>
          <w:sz w:val="23"/>
          <w:szCs w:val="23"/>
        </w:rPr>
      </w:pPr>
    </w:p>
    <w:p w:rsidR="001B1E74" w:rsidRDefault="001B1E74" w:rsidP="001B1E74">
      <w:pPr>
        <w:pStyle w:val="HTMLPreformatted"/>
        <w:rPr>
          <w:ins w:id="1949" w:author="Unknown"/>
          <w:sz w:val="23"/>
          <w:szCs w:val="23"/>
        </w:rPr>
      </w:pPr>
      <w:ins w:id="1950" w:author="Unknown">
        <w:r>
          <w:rPr>
            <w:sz w:val="23"/>
            <w:szCs w:val="23"/>
          </w:rPr>
          <w:t xml:space="preserve">PL/SQL procedure successfully completed. </w:t>
        </w:r>
      </w:ins>
    </w:p>
    <w:p w:rsidR="001B1E74" w:rsidRDefault="001B1E74" w:rsidP="008D2EF5"/>
    <w:p w:rsidR="001B1E74" w:rsidRDefault="001B1E74" w:rsidP="008D2EF5"/>
    <w:p w:rsidR="001B1E74" w:rsidRDefault="001B1E74" w:rsidP="008D2EF5"/>
    <w:p w:rsidR="001B1E74" w:rsidRDefault="001B1E74" w:rsidP="008D2EF5"/>
    <w:p w:rsidR="001B1E74" w:rsidRDefault="001B1E74" w:rsidP="008D2EF5"/>
    <w:p w:rsidR="001B1E74" w:rsidRDefault="001B1E74" w:rsidP="001B1E74">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PL/SQL - IF-THEN-ELSIF Statement</w:t>
      </w:r>
    </w:p>
    <w:p w:rsidR="001B1E74" w:rsidRDefault="001B1E74" w:rsidP="001B1E74">
      <w:pPr>
        <w:pStyle w:val="NormalWeb"/>
        <w:spacing w:before="120" w:beforeAutospacing="0" w:after="144" w:afterAutospacing="0"/>
        <w:ind w:left="48" w:right="48"/>
        <w:jc w:val="both"/>
        <w:rPr>
          <w:ins w:id="1951" w:author="Unknown"/>
          <w:rFonts w:ascii="Arial" w:hAnsi="Arial" w:cs="Arial"/>
          <w:color w:val="000000"/>
        </w:rPr>
      </w:pPr>
      <w:ins w:id="1952" w:author="Unknown">
        <w:r>
          <w:rPr>
            <w:rFonts w:ascii="Arial" w:hAnsi="Arial" w:cs="Arial"/>
            <w:color w:val="000000"/>
          </w:rPr>
          <w:t>The </w:t>
        </w:r>
        <w:r>
          <w:rPr>
            <w:rFonts w:ascii="Arial" w:hAnsi="Arial" w:cs="Arial"/>
            <w:b/>
            <w:bCs/>
            <w:color w:val="000000"/>
          </w:rPr>
          <w:t>IF-THEN-ELSIF</w:t>
        </w:r>
        <w:r>
          <w:rPr>
            <w:rFonts w:ascii="Arial" w:hAnsi="Arial" w:cs="Arial"/>
            <w:color w:val="000000"/>
          </w:rPr>
          <w:t> statement allows you to choose between several alternatives. An </w:t>
        </w:r>
        <w:r>
          <w:rPr>
            <w:rFonts w:ascii="Arial" w:hAnsi="Arial" w:cs="Arial"/>
            <w:b/>
            <w:bCs/>
            <w:color w:val="000000"/>
          </w:rPr>
          <w:t>IF-THEN</w:t>
        </w:r>
        <w:r>
          <w:rPr>
            <w:rFonts w:ascii="Arial" w:hAnsi="Arial" w:cs="Arial"/>
            <w:color w:val="000000"/>
          </w:rPr>
          <w:t> statement can be followed by an optional </w:t>
        </w:r>
        <w:r>
          <w:rPr>
            <w:rFonts w:ascii="Arial" w:hAnsi="Arial" w:cs="Arial"/>
            <w:b/>
            <w:bCs/>
            <w:color w:val="000000"/>
          </w:rPr>
          <w:t>ELSIF...ELSE</w:t>
        </w:r>
        <w:r>
          <w:rPr>
            <w:rFonts w:ascii="Arial" w:hAnsi="Arial" w:cs="Arial"/>
            <w:color w:val="000000"/>
          </w:rPr>
          <w:t> statement. The </w:t>
        </w:r>
        <w:r>
          <w:rPr>
            <w:rFonts w:ascii="Arial" w:hAnsi="Arial" w:cs="Arial"/>
            <w:b/>
            <w:bCs/>
            <w:color w:val="000000"/>
          </w:rPr>
          <w:t>ELSIF</w:t>
        </w:r>
        <w:r>
          <w:rPr>
            <w:rFonts w:ascii="Arial" w:hAnsi="Arial" w:cs="Arial"/>
            <w:color w:val="000000"/>
          </w:rPr>
          <w:t> clause lets you add additional conditions.</w:t>
        </w:r>
      </w:ins>
    </w:p>
    <w:p w:rsidR="001B1E74" w:rsidRDefault="001B1E74" w:rsidP="001B1E74">
      <w:pPr>
        <w:pStyle w:val="NormalWeb"/>
        <w:spacing w:before="120" w:beforeAutospacing="0" w:after="144" w:afterAutospacing="0"/>
        <w:ind w:left="48" w:right="48"/>
        <w:jc w:val="both"/>
        <w:rPr>
          <w:ins w:id="1953" w:author="Unknown"/>
          <w:rFonts w:ascii="Arial" w:hAnsi="Arial" w:cs="Arial"/>
          <w:color w:val="000000"/>
        </w:rPr>
      </w:pPr>
      <w:ins w:id="1954" w:author="Unknown">
        <w:r>
          <w:rPr>
            <w:rFonts w:ascii="Arial" w:hAnsi="Arial" w:cs="Arial"/>
            <w:color w:val="000000"/>
          </w:rPr>
          <w:t>When using </w:t>
        </w:r>
        <w:r>
          <w:rPr>
            <w:rFonts w:ascii="Arial" w:hAnsi="Arial" w:cs="Arial"/>
            <w:b/>
            <w:bCs/>
            <w:color w:val="000000"/>
          </w:rPr>
          <w:t>IF-THEN-ELSIF</w:t>
        </w:r>
        <w:r>
          <w:rPr>
            <w:rFonts w:ascii="Arial" w:hAnsi="Arial" w:cs="Arial"/>
            <w:color w:val="000000"/>
          </w:rPr>
          <w:t> statements there are a few points to keep in mind.</w:t>
        </w:r>
      </w:ins>
    </w:p>
    <w:p w:rsidR="001B1E74" w:rsidRDefault="001B1E74" w:rsidP="001B1E74">
      <w:pPr>
        <w:pStyle w:val="NormalWeb"/>
        <w:numPr>
          <w:ilvl w:val="0"/>
          <w:numId w:val="95"/>
        </w:numPr>
        <w:spacing w:before="120" w:beforeAutospacing="0" w:after="144" w:afterAutospacing="0"/>
        <w:ind w:left="768" w:right="48"/>
        <w:jc w:val="both"/>
        <w:rPr>
          <w:ins w:id="1955" w:author="Unknown"/>
          <w:rFonts w:ascii="Arial" w:hAnsi="Arial" w:cs="Arial"/>
          <w:color w:val="000000"/>
          <w:sz w:val="21"/>
          <w:szCs w:val="21"/>
        </w:rPr>
      </w:pPr>
      <w:ins w:id="1956" w:author="Unknown">
        <w:r>
          <w:rPr>
            <w:rFonts w:ascii="Arial" w:hAnsi="Arial" w:cs="Arial"/>
            <w:color w:val="000000"/>
            <w:sz w:val="21"/>
            <w:szCs w:val="21"/>
          </w:rPr>
          <w:t>It's ELSIF, not ELSEIF.</w:t>
        </w:r>
      </w:ins>
    </w:p>
    <w:p w:rsidR="001B1E74" w:rsidRDefault="001B1E74" w:rsidP="001B1E74">
      <w:pPr>
        <w:pStyle w:val="NormalWeb"/>
        <w:numPr>
          <w:ilvl w:val="0"/>
          <w:numId w:val="95"/>
        </w:numPr>
        <w:spacing w:before="120" w:beforeAutospacing="0" w:after="144" w:afterAutospacing="0"/>
        <w:ind w:left="768" w:right="48"/>
        <w:jc w:val="both"/>
        <w:rPr>
          <w:ins w:id="1957" w:author="Unknown"/>
          <w:rFonts w:ascii="Arial" w:hAnsi="Arial" w:cs="Arial"/>
          <w:color w:val="000000"/>
          <w:sz w:val="21"/>
          <w:szCs w:val="21"/>
        </w:rPr>
      </w:pPr>
      <w:ins w:id="1958" w:author="Unknown">
        <w:r>
          <w:rPr>
            <w:rFonts w:ascii="Arial" w:hAnsi="Arial" w:cs="Arial"/>
            <w:color w:val="000000"/>
            <w:sz w:val="21"/>
            <w:szCs w:val="21"/>
          </w:rPr>
          <w:t>An IF-THEN statement can have zero or one ELSE's and it must come after any ELSIF's.</w:t>
        </w:r>
      </w:ins>
    </w:p>
    <w:p w:rsidR="001B1E74" w:rsidRDefault="001B1E74" w:rsidP="001B1E74">
      <w:pPr>
        <w:pStyle w:val="NormalWeb"/>
        <w:numPr>
          <w:ilvl w:val="0"/>
          <w:numId w:val="95"/>
        </w:numPr>
        <w:spacing w:before="120" w:beforeAutospacing="0" w:after="144" w:afterAutospacing="0"/>
        <w:ind w:left="768" w:right="48"/>
        <w:jc w:val="both"/>
        <w:rPr>
          <w:ins w:id="1959" w:author="Unknown"/>
          <w:rFonts w:ascii="Arial" w:hAnsi="Arial" w:cs="Arial"/>
          <w:color w:val="000000"/>
          <w:sz w:val="21"/>
          <w:szCs w:val="21"/>
        </w:rPr>
      </w:pPr>
      <w:ins w:id="1960" w:author="Unknown">
        <w:r>
          <w:rPr>
            <w:rFonts w:ascii="Arial" w:hAnsi="Arial" w:cs="Arial"/>
            <w:color w:val="000000"/>
            <w:sz w:val="21"/>
            <w:szCs w:val="21"/>
          </w:rPr>
          <w:t>An IF-THEN statement can have zero to many ELSIF's and they must come before the ELSE.</w:t>
        </w:r>
      </w:ins>
    </w:p>
    <w:p w:rsidR="001B1E74" w:rsidRDefault="001B1E74" w:rsidP="001B1E74">
      <w:pPr>
        <w:pStyle w:val="NormalWeb"/>
        <w:numPr>
          <w:ilvl w:val="0"/>
          <w:numId w:val="95"/>
        </w:numPr>
        <w:spacing w:before="120" w:beforeAutospacing="0" w:after="144" w:afterAutospacing="0"/>
        <w:ind w:left="768" w:right="48"/>
        <w:jc w:val="both"/>
        <w:rPr>
          <w:ins w:id="1961" w:author="Unknown"/>
          <w:rFonts w:ascii="Arial" w:hAnsi="Arial" w:cs="Arial"/>
          <w:color w:val="000000"/>
          <w:sz w:val="21"/>
          <w:szCs w:val="21"/>
        </w:rPr>
      </w:pPr>
      <w:ins w:id="1962" w:author="Unknown">
        <w:r>
          <w:rPr>
            <w:rFonts w:ascii="Arial" w:hAnsi="Arial" w:cs="Arial"/>
            <w:color w:val="000000"/>
            <w:sz w:val="21"/>
            <w:szCs w:val="21"/>
          </w:rPr>
          <w:t>Once an ELSIF succeeds, none of the remaining ELSIF's or ELSE's will be tested.</w:t>
        </w:r>
      </w:ins>
    </w:p>
    <w:p w:rsidR="001B1E74" w:rsidRDefault="001B1E74" w:rsidP="001B1E74">
      <w:pPr>
        <w:pStyle w:val="Heading2"/>
        <w:rPr>
          <w:ins w:id="1963" w:author="Unknown"/>
          <w:rFonts w:ascii="Arial" w:hAnsi="Arial" w:cs="Arial"/>
          <w:b w:val="0"/>
          <w:bCs w:val="0"/>
          <w:sz w:val="35"/>
          <w:szCs w:val="35"/>
        </w:rPr>
      </w:pPr>
      <w:ins w:id="1964" w:author="Unknown">
        <w:r>
          <w:rPr>
            <w:rFonts w:ascii="Arial" w:hAnsi="Arial" w:cs="Arial"/>
            <w:b w:val="0"/>
            <w:bCs w:val="0"/>
            <w:sz w:val="35"/>
            <w:szCs w:val="35"/>
          </w:rPr>
          <w:t>Syntax</w:t>
        </w:r>
      </w:ins>
    </w:p>
    <w:p w:rsidR="001B1E74" w:rsidRDefault="001B1E74" w:rsidP="001B1E74">
      <w:pPr>
        <w:pStyle w:val="NormalWeb"/>
        <w:spacing w:before="120" w:beforeAutospacing="0" w:after="144" w:afterAutospacing="0"/>
        <w:ind w:left="48" w:right="48"/>
        <w:jc w:val="both"/>
        <w:rPr>
          <w:ins w:id="1965" w:author="Unknown"/>
          <w:rFonts w:ascii="Arial" w:hAnsi="Arial" w:cs="Arial"/>
          <w:color w:val="000000"/>
        </w:rPr>
      </w:pPr>
      <w:ins w:id="1966" w:author="Unknown">
        <w:r>
          <w:rPr>
            <w:rFonts w:ascii="Arial" w:hAnsi="Arial" w:cs="Arial"/>
            <w:color w:val="000000"/>
          </w:rPr>
          <w:t>The syntax of an </w:t>
        </w:r>
        <w:r>
          <w:rPr>
            <w:rFonts w:ascii="Arial" w:hAnsi="Arial" w:cs="Arial"/>
            <w:b/>
            <w:bCs/>
            <w:color w:val="000000"/>
          </w:rPr>
          <w:t>IF-THEN-ELSIF</w:t>
        </w:r>
        <w:r>
          <w:rPr>
            <w:rFonts w:ascii="Arial" w:hAnsi="Arial" w:cs="Arial"/>
            <w:color w:val="000000"/>
          </w:rPr>
          <w:t> Statement in PL/SQL programming language is −</w:t>
        </w:r>
      </w:ins>
    </w:p>
    <w:p w:rsidR="001B1E74" w:rsidRDefault="001B1E74" w:rsidP="001B1E74">
      <w:pPr>
        <w:pStyle w:val="HTMLPreformatted"/>
        <w:rPr>
          <w:ins w:id="1967" w:author="Unknown"/>
          <w:sz w:val="23"/>
          <w:szCs w:val="23"/>
        </w:rPr>
      </w:pPr>
      <w:ins w:id="1968" w:author="Unknown">
        <w:r>
          <w:rPr>
            <w:sz w:val="23"/>
            <w:szCs w:val="23"/>
          </w:rPr>
          <w:t xml:space="preserve">IF(boolean_expression 1)THEN  </w:t>
        </w:r>
      </w:ins>
    </w:p>
    <w:p w:rsidR="001B1E74" w:rsidRDefault="001B1E74" w:rsidP="001B1E74">
      <w:pPr>
        <w:pStyle w:val="HTMLPreformatted"/>
        <w:rPr>
          <w:ins w:id="1969" w:author="Unknown"/>
          <w:sz w:val="23"/>
          <w:szCs w:val="23"/>
        </w:rPr>
      </w:pPr>
      <w:ins w:id="1970" w:author="Unknown">
        <w:r>
          <w:rPr>
            <w:sz w:val="23"/>
            <w:szCs w:val="23"/>
          </w:rPr>
          <w:t xml:space="preserve">   S1; -- Executes when the boolean expression 1 is true  </w:t>
        </w:r>
      </w:ins>
    </w:p>
    <w:p w:rsidR="001B1E74" w:rsidRDefault="001B1E74" w:rsidP="001B1E74">
      <w:pPr>
        <w:pStyle w:val="HTMLPreformatted"/>
        <w:rPr>
          <w:ins w:id="1971" w:author="Unknown"/>
          <w:sz w:val="23"/>
          <w:szCs w:val="23"/>
        </w:rPr>
      </w:pPr>
      <w:ins w:id="1972" w:author="Unknown">
        <w:r>
          <w:rPr>
            <w:sz w:val="23"/>
            <w:szCs w:val="23"/>
          </w:rPr>
          <w:t xml:space="preserve">ELSIF( boolean_expression 2) THEN </w:t>
        </w:r>
      </w:ins>
    </w:p>
    <w:p w:rsidR="001B1E74" w:rsidRDefault="001B1E74" w:rsidP="001B1E74">
      <w:pPr>
        <w:pStyle w:val="HTMLPreformatted"/>
        <w:rPr>
          <w:ins w:id="1973" w:author="Unknown"/>
          <w:sz w:val="23"/>
          <w:szCs w:val="23"/>
        </w:rPr>
      </w:pPr>
      <w:ins w:id="1974" w:author="Unknown">
        <w:r>
          <w:rPr>
            <w:sz w:val="23"/>
            <w:szCs w:val="23"/>
          </w:rPr>
          <w:t xml:space="preserve">   S2;  -- Executes when the boolean expression 2 is true  </w:t>
        </w:r>
      </w:ins>
    </w:p>
    <w:p w:rsidR="001B1E74" w:rsidRDefault="001B1E74" w:rsidP="001B1E74">
      <w:pPr>
        <w:pStyle w:val="HTMLPreformatted"/>
        <w:rPr>
          <w:ins w:id="1975" w:author="Unknown"/>
          <w:sz w:val="23"/>
          <w:szCs w:val="23"/>
        </w:rPr>
      </w:pPr>
      <w:ins w:id="1976" w:author="Unknown">
        <w:r>
          <w:rPr>
            <w:sz w:val="23"/>
            <w:szCs w:val="23"/>
          </w:rPr>
          <w:t xml:space="preserve">ELSIF( boolean_expression 3) THEN </w:t>
        </w:r>
      </w:ins>
    </w:p>
    <w:p w:rsidR="001B1E74" w:rsidRDefault="001B1E74" w:rsidP="001B1E74">
      <w:pPr>
        <w:pStyle w:val="HTMLPreformatted"/>
        <w:rPr>
          <w:ins w:id="1977" w:author="Unknown"/>
          <w:sz w:val="23"/>
          <w:szCs w:val="23"/>
        </w:rPr>
      </w:pPr>
      <w:ins w:id="1978" w:author="Unknown">
        <w:r>
          <w:rPr>
            <w:sz w:val="23"/>
            <w:szCs w:val="23"/>
          </w:rPr>
          <w:t xml:space="preserve">   S3; -- Executes when the boolean expression 3 is true  </w:t>
        </w:r>
      </w:ins>
    </w:p>
    <w:p w:rsidR="001B1E74" w:rsidRDefault="001B1E74" w:rsidP="001B1E74">
      <w:pPr>
        <w:pStyle w:val="HTMLPreformatted"/>
        <w:rPr>
          <w:ins w:id="1979" w:author="Unknown"/>
          <w:sz w:val="23"/>
          <w:szCs w:val="23"/>
        </w:rPr>
      </w:pPr>
      <w:ins w:id="1980" w:author="Unknown">
        <w:r>
          <w:rPr>
            <w:sz w:val="23"/>
            <w:szCs w:val="23"/>
          </w:rPr>
          <w:t xml:space="preserve">ELSE  </w:t>
        </w:r>
      </w:ins>
    </w:p>
    <w:p w:rsidR="001B1E74" w:rsidRDefault="001B1E74" w:rsidP="001B1E74">
      <w:pPr>
        <w:pStyle w:val="HTMLPreformatted"/>
        <w:rPr>
          <w:ins w:id="1981" w:author="Unknown"/>
          <w:sz w:val="23"/>
          <w:szCs w:val="23"/>
        </w:rPr>
      </w:pPr>
      <w:ins w:id="1982" w:author="Unknown">
        <w:r>
          <w:rPr>
            <w:sz w:val="23"/>
            <w:szCs w:val="23"/>
          </w:rPr>
          <w:t xml:space="preserve">   S4; -- executes when the none of the above condition is true  </w:t>
        </w:r>
      </w:ins>
    </w:p>
    <w:p w:rsidR="001B1E74" w:rsidRDefault="001B1E74" w:rsidP="001B1E74">
      <w:pPr>
        <w:pStyle w:val="HTMLPreformatted"/>
        <w:rPr>
          <w:ins w:id="1983" w:author="Unknown"/>
          <w:sz w:val="23"/>
          <w:szCs w:val="23"/>
        </w:rPr>
      </w:pPr>
      <w:ins w:id="1984" w:author="Unknown">
        <w:r>
          <w:rPr>
            <w:sz w:val="23"/>
            <w:szCs w:val="23"/>
          </w:rPr>
          <w:t xml:space="preserve">END IF; </w:t>
        </w:r>
      </w:ins>
    </w:p>
    <w:p w:rsidR="001B1E74" w:rsidRDefault="001B1E74" w:rsidP="001B1E74">
      <w:pPr>
        <w:pStyle w:val="Heading2"/>
        <w:rPr>
          <w:ins w:id="1985" w:author="Unknown"/>
          <w:rFonts w:ascii="Arial" w:hAnsi="Arial" w:cs="Arial"/>
          <w:b w:val="0"/>
          <w:bCs w:val="0"/>
          <w:sz w:val="35"/>
          <w:szCs w:val="35"/>
        </w:rPr>
      </w:pPr>
      <w:ins w:id="1986" w:author="Unknown">
        <w:r>
          <w:rPr>
            <w:rFonts w:ascii="Arial" w:hAnsi="Arial" w:cs="Arial"/>
            <w:b w:val="0"/>
            <w:bCs w:val="0"/>
            <w:sz w:val="35"/>
            <w:szCs w:val="35"/>
          </w:rPr>
          <w:t>Example</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987" w:author="Unknown"/>
          <w:rStyle w:val="pln"/>
          <w:color w:val="000000"/>
          <w:sz w:val="23"/>
          <w:szCs w:val="23"/>
        </w:rPr>
      </w:pPr>
      <w:ins w:id="1988" w:author="Unknown">
        <w:r>
          <w:rPr>
            <w:rStyle w:val="pln"/>
            <w:color w:val="000000"/>
            <w:sz w:val="23"/>
            <w:szCs w:val="23"/>
          </w:rPr>
          <w:t xml:space="preserve">DECLARE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989" w:author="Unknown"/>
          <w:rStyle w:val="pln"/>
          <w:color w:val="000000"/>
          <w:sz w:val="23"/>
          <w:szCs w:val="23"/>
        </w:rPr>
      </w:pPr>
      <w:ins w:id="1990" w:author="Unknown">
        <w:r>
          <w:rPr>
            <w:rStyle w:val="pln"/>
            <w:color w:val="000000"/>
            <w:sz w:val="23"/>
            <w:szCs w:val="23"/>
          </w:rPr>
          <w:t xml:space="preserve">   a number</w:t>
        </w:r>
        <w:r>
          <w:rPr>
            <w:rStyle w:val="pun"/>
            <w:color w:val="666600"/>
            <w:sz w:val="23"/>
            <w:szCs w:val="23"/>
          </w:rPr>
          <w:t>(</w:t>
        </w:r>
        <w:r>
          <w:rPr>
            <w:rStyle w:val="lit"/>
            <w:rFonts w:eastAsiaTheme="majorEastAsia"/>
            <w:color w:val="006666"/>
            <w:sz w:val="23"/>
            <w:szCs w:val="23"/>
          </w:rPr>
          <w:t>3</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w:t>
        </w:r>
        <w:r>
          <w:rPr>
            <w:rStyle w:val="pun"/>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991" w:author="Unknown"/>
          <w:rStyle w:val="pln"/>
          <w:color w:val="000000"/>
          <w:sz w:val="23"/>
          <w:szCs w:val="23"/>
        </w:rPr>
      </w:pPr>
      <w:ins w:id="1992" w:author="Unknown">
        <w:r>
          <w:rPr>
            <w:rStyle w:val="kwd"/>
            <w:rFonts w:eastAsiaTheme="majorEastAsia"/>
            <w:color w:val="000088"/>
            <w:sz w:val="23"/>
            <w:szCs w:val="23"/>
          </w:rPr>
          <w:t>BEGIN</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993" w:author="Unknown"/>
          <w:rStyle w:val="pln"/>
          <w:color w:val="000000"/>
          <w:sz w:val="23"/>
          <w:szCs w:val="23"/>
        </w:rPr>
      </w:pPr>
      <w:ins w:id="1994" w:author="Unknown">
        <w:r>
          <w:rPr>
            <w:rStyle w:val="pln"/>
            <w:color w:val="000000"/>
            <w:sz w:val="23"/>
            <w:szCs w:val="23"/>
          </w:rPr>
          <w:lastRenderedPageBreak/>
          <w:t xml:space="preserve">   IF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ln"/>
            <w:color w:val="000000"/>
            <w:sz w:val="23"/>
            <w:szCs w:val="23"/>
          </w:rPr>
          <w:t xml:space="preserve"> </w:t>
        </w:r>
        <w:r>
          <w:rPr>
            <w:rStyle w:val="pun"/>
            <w:color w:val="666600"/>
            <w:sz w:val="23"/>
            <w:szCs w:val="23"/>
          </w:rPr>
          <w:t>)</w:t>
        </w:r>
        <w:r>
          <w:rPr>
            <w:rStyle w:val="pln"/>
            <w:color w:val="000000"/>
            <w:sz w:val="23"/>
            <w:szCs w:val="23"/>
          </w:rPr>
          <w:t xml:space="preserve"> THEN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995" w:author="Unknown"/>
          <w:rStyle w:val="pln"/>
          <w:color w:val="000000"/>
          <w:sz w:val="23"/>
          <w:szCs w:val="23"/>
        </w:rPr>
      </w:pPr>
      <w:ins w:id="1996"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'Value of a is 10'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997" w:author="Unknown"/>
          <w:rStyle w:val="pln"/>
          <w:color w:val="000000"/>
          <w:sz w:val="23"/>
          <w:szCs w:val="23"/>
        </w:rPr>
      </w:pPr>
      <w:ins w:id="1998" w:author="Unknown">
        <w:r>
          <w:rPr>
            <w:rStyle w:val="pln"/>
            <w:color w:val="000000"/>
            <w:sz w:val="23"/>
            <w:szCs w:val="23"/>
          </w:rPr>
          <w:t xml:space="preserve">   ELSIF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r>
          <w:rPr>
            <w:rStyle w:val="pln"/>
            <w:color w:val="000000"/>
            <w:sz w:val="23"/>
            <w:szCs w:val="23"/>
          </w:rPr>
          <w:t xml:space="preserve"> </w:t>
        </w:r>
        <w:r>
          <w:rPr>
            <w:rStyle w:val="pun"/>
            <w:color w:val="666600"/>
            <w:sz w:val="23"/>
            <w:szCs w:val="23"/>
          </w:rPr>
          <w:t>)</w:t>
        </w:r>
        <w:r>
          <w:rPr>
            <w:rStyle w:val="pln"/>
            <w:color w:val="000000"/>
            <w:sz w:val="23"/>
            <w:szCs w:val="23"/>
          </w:rPr>
          <w:t xml:space="preserve"> THEN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1999" w:author="Unknown"/>
          <w:rStyle w:val="pln"/>
          <w:color w:val="000000"/>
          <w:sz w:val="23"/>
          <w:szCs w:val="23"/>
        </w:rPr>
      </w:pPr>
      <w:ins w:id="2000"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'Value of a is 20'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001" w:author="Unknown"/>
          <w:rStyle w:val="pln"/>
          <w:color w:val="000000"/>
          <w:sz w:val="23"/>
          <w:szCs w:val="23"/>
        </w:rPr>
      </w:pPr>
      <w:ins w:id="2002" w:author="Unknown">
        <w:r>
          <w:rPr>
            <w:rStyle w:val="pln"/>
            <w:color w:val="000000"/>
            <w:sz w:val="23"/>
            <w:szCs w:val="23"/>
          </w:rPr>
          <w:t xml:space="preserve">   ELSIF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30</w:t>
        </w:r>
        <w:r>
          <w:rPr>
            <w:rStyle w:val="pln"/>
            <w:color w:val="000000"/>
            <w:sz w:val="23"/>
            <w:szCs w:val="23"/>
          </w:rPr>
          <w:t xml:space="preserve"> </w:t>
        </w:r>
        <w:r>
          <w:rPr>
            <w:rStyle w:val="pun"/>
            <w:color w:val="666600"/>
            <w:sz w:val="23"/>
            <w:szCs w:val="23"/>
          </w:rPr>
          <w:t>)</w:t>
        </w:r>
        <w:r>
          <w:rPr>
            <w:rStyle w:val="pln"/>
            <w:color w:val="000000"/>
            <w:sz w:val="23"/>
            <w:szCs w:val="23"/>
          </w:rPr>
          <w:t xml:space="preserve"> THEN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003" w:author="Unknown"/>
          <w:rStyle w:val="pln"/>
          <w:color w:val="000000"/>
          <w:sz w:val="23"/>
          <w:szCs w:val="23"/>
        </w:rPr>
      </w:pPr>
      <w:ins w:id="2004"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'Value of a is 30'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005" w:author="Unknown"/>
          <w:rStyle w:val="pln"/>
          <w:color w:val="000000"/>
          <w:sz w:val="23"/>
          <w:szCs w:val="23"/>
        </w:rPr>
      </w:pPr>
      <w:ins w:id="2006" w:author="Unknown">
        <w:r>
          <w:rPr>
            <w:rStyle w:val="pln"/>
            <w:color w:val="000000"/>
            <w:sz w:val="23"/>
            <w:szCs w:val="23"/>
          </w:rPr>
          <w:t xml:space="preserve">   ELSE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007" w:author="Unknown"/>
          <w:rStyle w:val="pln"/>
          <w:color w:val="000000"/>
          <w:sz w:val="23"/>
          <w:szCs w:val="23"/>
        </w:rPr>
      </w:pPr>
      <w:ins w:id="2008"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'None of the values is matching'</w:t>
        </w:r>
        <w:r>
          <w:rPr>
            <w:rStyle w:val="pun"/>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009" w:author="Unknown"/>
          <w:rStyle w:val="pln"/>
          <w:color w:val="000000"/>
          <w:sz w:val="23"/>
          <w:szCs w:val="23"/>
        </w:rPr>
      </w:pPr>
      <w:ins w:id="2010" w:author="Unknown">
        <w:r>
          <w:rPr>
            <w:rStyle w:val="pln"/>
            <w:color w:val="000000"/>
            <w:sz w:val="23"/>
            <w:szCs w:val="23"/>
          </w:rPr>
          <w:t xml:space="preserve">   </w:t>
        </w:r>
        <w:r>
          <w:rPr>
            <w:rStyle w:val="kwd"/>
            <w:rFonts w:eastAsiaTheme="majorEastAsia"/>
            <w:color w:val="000088"/>
            <w:sz w:val="23"/>
            <w:szCs w:val="23"/>
          </w:rPr>
          <w:t>END</w:t>
        </w:r>
        <w:r>
          <w:rPr>
            <w:rStyle w:val="pln"/>
            <w:color w:val="000000"/>
            <w:sz w:val="23"/>
            <w:szCs w:val="23"/>
          </w:rPr>
          <w:t xml:space="preserve"> IF</w:t>
        </w:r>
        <w:r>
          <w:rPr>
            <w:rStyle w:val="pun"/>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011" w:author="Unknown"/>
          <w:rStyle w:val="pln"/>
          <w:color w:val="000000"/>
          <w:sz w:val="23"/>
          <w:szCs w:val="23"/>
        </w:rPr>
      </w:pPr>
      <w:ins w:id="2012"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'Exact value of a is: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013" w:author="Unknown"/>
          <w:rStyle w:val="pln"/>
          <w:color w:val="000000"/>
          <w:sz w:val="23"/>
          <w:szCs w:val="23"/>
        </w:rPr>
      </w:pPr>
      <w:ins w:id="2014" w:author="Unknown">
        <w:r>
          <w:rPr>
            <w:rStyle w:val="kwd"/>
            <w:rFonts w:eastAsiaTheme="majorEastAsia"/>
            <w:color w:val="000088"/>
            <w:sz w:val="23"/>
            <w:szCs w:val="23"/>
          </w:rPr>
          <w:t>END</w:t>
        </w:r>
        <w:r>
          <w:rPr>
            <w:rStyle w:val="pun"/>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015" w:author="Unknown"/>
          <w:sz w:val="23"/>
          <w:szCs w:val="23"/>
        </w:rPr>
      </w:pPr>
      <w:ins w:id="2016" w:author="Unknown">
        <w:r>
          <w:rPr>
            <w:rStyle w:val="pun"/>
            <w:color w:val="666600"/>
            <w:sz w:val="23"/>
            <w:szCs w:val="23"/>
          </w:rPr>
          <w:t>/</w:t>
        </w:r>
        <w:r>
          <w:rPr>
            <w:rStyle w:val="pln"/>
            <w:color w:val="000000"/>
            <w:sz w:val="23"/>
            <w:szCs w:val="23"/>
          </w:rPr>
          <w:t xml:space="preserve"> </w:t>
        </w:r>
      </w:ins>
    </w:p>
    <w:p w:rsidR="001B1E74" w:rsidRDefault="001B1E74" w:rsidP="001B1E74">
      <w:pPr>
        <w:pStyle w:val="NormalWeb"/>
        <w:spacing w:before="120" w:beforeAutospacing="0" w:after="144" w:afterAutospacing="0"/>
        <w:ind w:left="48" w:right="48"/>
        <w:jc w:val="both"/>
        <w:rPr>
          <w:ins w:id="2017" w:author="Unknown"/>
          <w:rFonts w:ascii="Arial" w:hAnsi="Arial" w:cs="Arial"/>
          <w:color w:val="000000"/>
        </w:rPr>
      </w:pPr>
      <w:ins w:id="2018" w:author="Unknown">
        <w:r>
          <w:rPr>
            <w:rFonts w:ascii="Arial" w:hAnsi="Arial" w:cs="Arial"/>
            <w:color w:val="000000"/>
          </w:rPr>
          <w:t>When the above code is executed at the SQL prompt, it produces the following result −</w:t>
        </w:r>
      </w:ins>
    </w:p>
    <w:p w:rsidR="001B1E74" w:rsidRDefault="001B1E74" w:rsidP="001B1E74">
      <w:pPr>
        <w:pStyle w:val="HTMLPreformatted"/>
        <w:rPr>
          <w:ins w:id="2019" w:author="Unknown"/>
          <w:sz w:val="23"/>
          <w:szCs w:val="23"/>
        </w:rPr>
      </w:pPr>
      <w:ins w:id="2020" w:author="Unknown">
        <w:r>
          <w:rPr>
            <w:sz w:val="23"/>
            <w:szCs w:val="23"/>
          </w:rPr>
          <w:t xml:space="preserve">None of the values is matching </w:t>
        </w:r>
      </w:ins>
    </w:p>
    <w:p w:rsidR="001B1E74" w:rsidRDefault="001B1E74" w:rsidP="001B1E74">
      <w:pPr>
        <w:pStyle w:val="HTMLPreformatted"/>
        <w:rPr>
          <w:ins w:id="2021" w:author="Unknown"/>
          <w:sz w:val="23"/>
          <w:szCs w:val="23"/>
        </w:rPr>
      </w:pPr>
      <w:ins w:id="2022" w:author="Unknown">
        <w:r>
          <w:rPr>
            <w:sz w:val="23"/>
            <w:szCs w:val="23"/>
          </w:rPr>
          <w:t xml:space="preserve">Exact value of a is: 100  </w:t>
        </w:r>
      </w:ins>
    </w:p>
    <w:p w:rsidR="001B1E74" w:rsidRDefault="001B1E74" w:rsidP="001B1E74">
      <w:pPr>
        <w:pStyle w:val="HTMLPreformatted"/>
        <w:rPr>
          <w:ins w:id="2023" w:author="Unknown"/>
          <w:sz w:val="23"/>
          <w:szCs w:val="23"/>
        </w:rPr>
      </w:pPr>
    </w:p>
    <w:p w:rsidR="001B1E74" w:rsidRDefault="001B1E74" w:rsidP="001B1E74">
      <w:pPr>
        <w:pStyle w:val="HTMLPreformatted"/>
        <w:rPr>
          <w:ins w:id="2024" w:author="Unknown"/>
          <w:sz w:val="23"/>
          <w:szCs w:val="23"/>
        </w:rPr>
      </w:pPr>
      <w:ins w:id="2025" w:author="Unknown">
        <w:r>
          <w:rPr>
            <w:sz w:val="23"/>
            <w:szCs w:val="23"/>
          </w:rPr>
          <w:t xml:space="preserve">PL/SQL procedure successfully completed. </w:t>
        </w:r>
      </w:ins>
    </w:p>
    <w:p w:rsidR="001B1E74" w:rsidRDefault="001B1E74" w:rsidP="008D2EF5"/>
    <w:p w:rsidR="001B1E74" w:rsidRDefault="001B1E74" w:rsidP="008D2EF5"/>
    <w:p w:rsidR="001B1E74" w:rsidRDefault="001B1E74" w:rsidP="008D2EF5"/>
    <w:p w:rsidR="001B1E74" w:rsidRDefault="001B1E74" w:rsidP="008D2EF5"/>
    <w:p w:rsidR="001B1E74" w:rsidRDefault="001B1E74" w:rsidP="001B1E74">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PL/SQL - CASE Statement</w:t>
      </w:r>
    </w:p>
    <w:p w:rsidR="001B1E74" w:rsidRDefault="001B1E74" w:rsidP="001B1E74">
      <w:pPr>
        <w:pStyle w:val="NormalWeb"/>
        <w:spacing w:before="120" w:beforeAutospacing="0" w:after="144" w:afterAutospacing="0"/>
        <w:ind w:left="48" w:right="48"/>
        <w:jc w:val="both"/>
        <w:rPr>
          <w:ins w:id="2026" w:author="Unknown"/>
          <w:rFonts w:ascii="Arial" w:hAnsi="Arial" w:cs="Arial"/>
          <w:color w:val="000000"/>
        </w:rPr>
      </w:pPr>
      <w:ins w:id="2027" w:author="Unknown">
        <w:r>
          <w:rPr>
            <w:rFonts w:ascii="Arial" w:hAnsi="Arial" w:cs="Arial"/>
            <w:color w:val="000000"/>
          </w:rPr>
          <w:t>Like the </w:t>
        </w:r>
        <w:r>
          <w:rPr>
            <w:rFonts w:ascii="Arial" w:hAnsi="Arial" w:cs="Arial"/>
            <w:b/>
            <w:bCs/>
            <w:color w:val="000000"/>
          </w:rPr>
          <w:t>IF</w:t>
        </w:r>
        <w:r>
          <w:rPr>
            <w:rFonts w:ascii="Arial" w:hAnsi="Arial" w:cs="Arial"/>
            <w:color w:val="000000"/>
          </w:rPr>
          <w:t> statement, the </w:t>
        </w:r>
        <w:r>
          <w:rPr>
            <w:rFonts w:ascii="Arial" w:hAnsi="Arial" w:cs="Arial"/>
            <w:b/>
            <w:bCs/>
            <w:color w:val="000000"/>
          </w:rPr>
          <w:t>CASE statement</w:t>
        </w:r>
        <w:r>
          <w:rPr>
            <w:rFonts w:ascii="Arial" w:hAnsi="Arial" w:cs="Arial"/>
            <w:color w:val="000000"/>
          </w:rPr>
          <w:t> selects one sequence of statements to execute. However, to select the sequence, the </w:t>
        </w:r>
        <w:r>
          <w:rPr>
            <w:rFonts w:ascii="Arial" w:hAnsi="Arial" w:cs="Arial"/>
            <w:b/>
            <w:bCs/>
            <w:color w:val="000000"/>
          </w:rPr>
          <w:t>CASE</w:t>
        </w:r>
        <w:r>
          <w:rPr>
            <w:rFonts w:ascii="Arial" w:hAnsi="Arial" w:cs="Arial"/>
            <w:color w:val="000000"/>
          </w:rPr>
          <w:t> statement uses a selector rather than multiple Boolean expressions. A selector is an expression, the value of which is used to select one of several alternatives.</w:t>
        </w:r>
      </w:ins>
    </w:p>
    <w:p w:rsidR="001B1E74" w:rsidRDefault="001B1E74" w:rsidP="001B1E74">
      <w:pPr>
        <w:pStyle w:val="Heading2"/>
        <w:rPr>
          <w:ins w:id="2028" w:author="Unknown"/>
          <w:rFonts w:ascii="Arial" w:hAnsi="Arial" w:cs="Arial"/>
          <w:b w:val="0"/>
          <w:bCs w:val="0"/>
          <w:sz w:val="35"/>
          <w:szCs w:val="35"/>
        </w:rPr>
      </w:pPr>
      <w:ins w:id="2029" w:author="Unknown">
        <w:r>
          <w:rPr>
            <w:rFonts w:ascii="Arial" w:hAnsi="Arial" w:cs="Arial"/>
            <w:b w:val="0"/>
            <w:bCs w:val="0"/>
            <w:sz w:val="35"/>
            <w:szCs w:val="35"/>
          </w:rPr>
          <w:t>Syntax</w:t>
        </w:r>
      </w:ins>
    </w:p>
    <w:p w:rsidR="001B1E74" w:rsidRDefault="001B1E74" w:rsidP="001B1E74">
      <w:pPr>
        <w:pStyle w:val="NormalWeb"/>
        <w:spacing w:before="120" w:beforeAutospacing="0" w:after="144" w:afterAutospacing="0"/>
        <w:ind w:left="48" w:right="48"/>
        <w:jc w:val="both"/>
        <w:rPr>
          <w:ins w:id="2030" w:author="Unknown"/>
          <w:rFonts w:ascii="Arial" w:hAnsi="Arial" w:cs="Arial"/>
          <w:color w:val="000000"/>
        </w:rPr>
      </w:pPr>
      <w:ins w:id="2031" w:author="Unknown">
        <w:r>
          <w:rPr>
            <w:rFonts w:ascii="Arial" w:hAnsi="Arial" w:cs="Arial"/>
            <w:color w:val="000000"/>
          </w:rPr>
          <w:t>The syntax for the case statement in PL/SQL is −</w:t>
        </w:r>
      </w:ins>
    </w:p>
    <w:p w:rsidR="001B1E74" w:rsidRDefault="001B1E74" w:rsidP="001B1E74">
      <w:pPr>
        <w:pStyle w:val="HTMLPreformatted"/>
        <w:rPr>
          <w:ins w:id="2032" w:author="Unknown"/>
          <w:sz w:val="23"/>
          <w:szCs w:val="23"/>
        </w:rPr>
      </w:pPr>
      <w:ins w:id="2033" w:author="Unknown">
        <w:r>
          <w:rPr>
            <w:sz w:val="23"/>
            <w:szCs w:val="23"/>
          </w:rPr>
          <w:t xml:space="preserve">CASE selector </w:t>
        </w:r>
      </w:ins>
    </w:p>
    <w:p w:rsidR="001B1E74" w:rsidRDefault="001B1E74" w:rsidP="001B1E74">
      <w:pPr>
        <w:pStyle w:val="HTMLPreformatted"/>
        <w:rPr>
          <w:ins w:id="2034" w:author="Unknown"/>
          <w:sz w:val="23"/>
          <w:szCs w:val="23"/>
        </w:rPr>
      </w:pPr>
      <w:ins w:id="2035" w:author="Unknown">
        <w:r>
          <w:rPr>
            <w:sz w:val="23"/>
            <w:szCs w:val="23"/>
          </w:rPr>
          <w:t xml:space="preserve">   WHEN 'value1' THEN S1; </w:t>
        </w:r>
      </w:ins>
    </w:p>
    <w:p w:rsidR="001B1E74" w:rsidRDefault="001B1E74" w:rsidP="001B1E74">
      <w:pPr>
        <w:pStyle w:val="HTMLPreformatted"/>
        <w:rPr>
          <w:ins w:id="2036" w:author="Unknown"/>
          <w:sz w:val="23"/>
          <w:szCs w:val="23"/>
        </w:rPr>
      </w:pPr>
      <w:ins w:id="2037" w:author="Unknown">
        <w:r>
          <w:rPr>
            <w:sz w:val="23"/>
            <w:szCs w:val="23"/>
          </w:rPr>
          <w:t xml:space="preserve">   WHEN 'value2' THEN S2; </w:t>
        </w:r>
      </w:ins>
    </w:p>
    <w:p w:rsidR="001B1E74" w:rsidRDefault="001B1E74" w:rsidP="001B1E74">
      <w:pPr>
        <w:pStyle w:val="HTMLPreformatted"/>
        <w:rPr>
          <w:ins w:id="2038" w:author="Unknown"/>
          <w:sz w:val="23"/>
          <w:szCs w:val="23"/>
        </w:rPr>
      </w:pPr>
      <w:ins w:id="2039" w:author="Unknown">
        <w:r>
          <w:rPr>
            <w:sz w:val="23"/>
            <w:szCs w:val="23"/>
          </w:rPr>
          <w:t xml:space="preserve">   WHEN 'value3' THEN S3; </w:t>
        </w:r>
      </w:ins>
    </w:p>
    <w:p w:rsidR="001B1E74" w:rsidRDefault="001B1E74" w:rsidP="001B1E74">
      <w:pPr>
        <w:pStyle w:val="HTMLPreformatted"/>
        <w:rPr>
          <w:ins w:id="2040" w:author="Unknown"/>
          <w:sz w:val="23"/>
          <w:szCs w:val="23"/>
        </w:rPr>
      </w:pPr>
      <w:ins w:id="2041" w:author="Unknown">
        <w:r>
          <w:rPr>
            <w:sz w:val="23"/>
            <w:szCs w:val="23"/>
          </w:rPr>
          <w:t xml:space="preserve">   ... </w:t>
        </w:r>
      </w:ins>
    </w:p>
    <w:p w:rsidR="001B1E74" w:rsidRDefault="001B1E74" w:rsidP="001B1E74">
      <w:pPr>
        <w:pStyle w:val="HTMLPreformatted"/>
        <w:rPr>
          <w:ins w:id="2042" w:author="Unknown"/>
          <w:sz w:val="23"/>
          <w:szCs w:val="23"/>
        </w:rPr>
      </w:pPr>
      <w:ins w:id="2043" w:author="Unknown">
        <w:r>
          <w:rPr>
            <w:sz w:val="23"/>
            <w:szCs w:val="23"/>
          </w:rPr>
          <w:t xml:space="preserve">   ELSE Sn;  -- default case </w:t>
        </w:r>
      </w:ins>
    </w:p>
    <w:p w:rsidR="001B1E74" w:rsidRDefault="001B1E74" w:rsidP="001B1E74">
      <w:pPr>
        <w:pStyle w:val="HTMLPreformatted"/>
        <w:rPr>
          <w:ins w:id="2044" w:author="Unknown"/>
          <w:sz w:val="23"/>
          <w:szCs w:val="23"/>
        </w:rPr>
      </w:pPr>
      <w:ins w:id="2045" w:author="Unknown">
        <w:r>
          <w:rPr>
            <w:sz w:val="23"/>
            <w:szCs w:val="23"/>
          </w:rPr>
          <w:t>END CASE;</w:t>
        </w:r>
      </w:ins>
    </w:p>
    <w:p w:rsidR="001B1E74" w:rsidRDefault="001B1E74" w:rsidP="001B1E74">
      <w:pPr>
        <w:pStyle w:val="Heading2"/>
        <w:rPr>
          <w:ins w:id="2046" w:author="Unknown"/>
          <w:rFonts w:ascii="Arial" w:hAnsi="Arial" w:cs="Arial"/>
          <w:b w:val="0"/>
          <w:bCs w:val="0"/>
          <w:sz w:val="35"/>
          <w:szCs w:val="35"/>
        </w:rPr>
      </w:pPr>
      <w:ins w:id="2047" w:author="Unknown">
        <w:r>
          <w:rPr>
            <w:rFonts w:ascii="Arial" w:hAnsi="Arial" w:cs="Arial"/>
            <w:b w:val="0"/>
            <w:bCs w:val="0"/>
            <w:sz w:val="35"/>
            <w:szCs w:val="35"/>
          </w:rPr>
          <w:t>Flow Diagram</w:t>
        </w:r>
      </w:ins>
    </w:p>
    <w:p w:rsidR="001B1E74" w:rsidRDefault="001B1E74" w:rsidP="001B1E74">
      <w:pPr>
        <w:rPr>
          <w:ins w:id="2048" w:author="Unknown"/>
          <w:rFonts w:ascii="Times New Roman" w:hAnsi="Times New Roman" w:cs="Times New Roman"/>
          <w:sz w:val="24"/>
          <w:szCs w:val="24"/>
        </w:rPr>
      </w:pPr>
      <w:r>
        <w:rPr>
          <w:noProof/>
          <w:lang w:eastAsia="en-IN"/>
        </w:rPr>
        <w:lastRenderedPageBreak/>
        <w:drawing>
          <wp:inline distT="0" distB="0" distL="0" distR="0">
            <wp:extent cx="2876550" cy="3857625"/>
            <wp:effectExtent l="19050" t="0" r="0" b="0"/>
            <wp:docPr id="130" name="Picture 130" descr="case statement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ase statement in PL/SQL"/>
                    <pic:cNvPicPr>
                      <a:picLocks noChangeAspect="1" noChangeArrowheads="1"/>
                    </pic:cNvPicPr>
                  </pic:nvPicPr>
                  <pic:blipFill>
                    <a:blip r:embed="rId138"/>
                    <a:srcRect/>
                    <a:stretch>
                      <a:fillRect/>
                    </a:stretch>
                  </pic:blipFill>
                  <pic:spPr bwMode="auto">
                    <a:xfrm>
                      <a:off x="0" y="0"/>
                      <a:ext cx="2876550" cy="3857625"/>
                    </a:xfrm>
                    <a:prstGeom prst="rect">
                      <a:avLst/>
                    </a:prstGeom>
                    <a:noFill/>
                    <a:ln w="9525">
                      <a:noFill/>
                      <a:miter lim="800000"/>
                      <a:headEnd/>
                      <a:tailEnd/>
                    </a:ln>
                  </pic:spPr>
                </pic:pic>
              </a:graphicData>
            </a:graphic>
          </wp:inline>
        </w:drawing>
      </w:r>
    </w:p>
    <w:p w:rsidR="001B1E74" w:rsidRDefault="001B1E74" w:rsidP="001B1E74">
      <w:pPr>
        <w:pStyle w:val="Heading2"/>
        <w:rPr>
          <w:ins w:id="2049" w:author="Unknown"/>
          <w:rFonts w:ascii="Arial" w:hAnsi="Arial" w:cs="Arial"/>
          <w:b w:val="0"/>
          <w:bCs w:val="0"/>
          <w:sz w:val="35"/>
          <w:szCs w:val="35"/>
        </w:rPr>
      </w:pPr>
      <w:ins w:id="2050" w:author="Unknown">
        <w:r>
          <w:rPr>
            <w:rFonts w:ascii="Arial" w:hAnsi="Arial" w:cs="Arial"/>
            <w:b w:val="0"/>
            <w:bCs w:val="0"/>
            <w:sz w:val="35"/>
            <w:szCs w:val="35"/>
          </w:rPr>
          <w:t>Example</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051" w:author="Unknown"/>
          <w:rStyle w:val="pln"/>
          <w:color w:val="000000"/>
          <w:sz w:val="23"/>
          <w:szCs w:val="23"/>
        </w:rPr>
      </w:pPr>
      <w:ins w:id="2052" w:author="Unknown">
        <w:r>
          <w:rPr>
            <w:rStyle w:val="pln"/>
            <w:color w:val="000000"/>
            <w:sz w:val="23"/>
            <w:szCs w:val="23"/>
          </w:rPr>
          <w:t xml:space="preserve">DECLARE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053" w:author="Unknown"/>
          <w:rStyle w:val="pln"/>
          <w:color w:val="000000"/>
          <w:sz w:val="23"/>
          <w:szCs w:val="23"/>
        </w:rPr>
      </w:pPr>
      <w:ins w:id="2054" w:author="Unknown">
        <w:r>
          <w:rPr>
            <w:rStyle w:val="pln"/>
            <w:color w:val="000000"/>
            <w:sz w:val="23"/>
            <w:szCs w:val="23"/>
          </w:rPr>
          <w:t xml:space="preserve">   grade </w:t>
        </w:r>
        <w:r>
          <w:rPr>
            <w:rStyle w:val="kwd"/>
            <w:color w:val="000088"/>
            <w:sz w:val="23"/>
            <w:szCs w:val="23"/>
          </w:rPr>
          <w:t>char</w:t>
        </w:r>
        <w:r>
          <w:rPr>
            <w:rStyle w:val="pun"/>
            <w:rFonts w:eastAsiaTheme="majorEastAsia"/>
            <w:color w:val="666600"/>
            <w:sz w:val="23"/>
            <w:szCs w:val="23"/>
          </w:rPr>
          <w:t>(</w:t>
        </w:r>
        <w:r>
          <w:rPr>
            <w:rStyle w:val="lit"/>
            <w:rFonts w:eastAsiaTheme="majorEastAsia"/>
            <w:color w:val="006666"/>
            <w:sz w:val="23"/>
            <w:szCs w:val="23"/>
          </w:rPr>
          <w:t>1</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'A'</w:t>
        </w:r>
        <w:r>
          <w:rPr>
            <w:rStyle w:val="pun"/>
            <w:rFonts w:eastAsiaTheme="majorEastAsia"/>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055" w:author="Unknown"/>
          <w:rStyle w:val="pln"/>
          <w:color w:val="000000"/>
          <w:sz w:val="23"/>
          <w:szCs w:val="23"/>
        </w:rPr>
      </w:pPr>
      <w:ins w:id="2056" w:author="Unknown">
        <w:r>
          <w:rPr>
            <w:rStyle w:val="kwd"/>
            <w:color w:val="000088"/>
            <w:sz w:val="23"/>
            <w:szCs w:val="23"/>
          </w:rPr>
          <w:t>BEGIN</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057" w:author="Unknown"/>
          <w:rStyle w:val="pln"/>
          <w:color w:val="000000"/>
          <w:sz w:val="23"/>
          <w:szCs w:val="23"/>
        </w:rPr>
      </w:pPr>
      <w:ins w:id="2058" w:author="Unknown">
        <w:r>
          <w:rPr>
            <w:rStyle w:val="pln"/>
            <w:color w:val="000000"/>
            <w:sz w:val="23"/>
            <w:szCs w:val="23"/>
          </w:rPr>
          <w:t xml:space="preserve">   CASE grade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059" w:author="Unknown"/>
          <w:rStyle w:val="pln"/>
          <w:color w:val="000000"/>
          <w:sz w:val="23"/>
          <w:szCs w:val="23"/>
        </w:rPr>
      </w:pPr>
      <w:ins w:id="2060" w:author="Unknown">
        <w:r>
          <w:rPr>
            <w:rStyle w:val="pln"/>
            <w:color w:val="000000"/>
            <w:sz w:val="23"/>
            <w:szCs w:val="23"/>
          </w:rPr>
          <w:t xml:space="preserve">      </w:t>
        </w:r>
        <w:r>
          <w:rPr>
            <w:rStyle w:val="kwd"/>
            <w:color w:val="000088"/>
            <w:sz w:val="23"/>
            <w:szCs w:val="23"/>
          </w:rPr>
          <w:t>when</w:t>
        </w:r>
        <w:r>
          <w:rPr>
            <w:rStyle w:val="pln"/>
            <w:color w:val="000000"/>
            <w:sz w:val="23"/>
            <w:szCs w:val="23"/>
          </w:rPr>
          <w:t xml:space="preserve"> </w:t>
        </w:r>
        <w:r>
          <w:rPr>
            <w:rStyle w:val="str"/>
            <w:color w:val="008800"/>
            <w:sz w:val="23"/>
            <w:szCs w:val="23"/>
          </w:rPr>
          <w:t>'A'</w:t>
        </w:r>
        <w:r>
          <w:rPr>
            <w:rStyle w:val="pln"/>
            <w:color w:val="000000"/>
            <w:sz w:val="23"/>
            <w:szCs w:val="23"/>
          </w:rPr>
          <w:t xml:space="preserve"> </w:t>
        </w:r>
        <w:r>
          <w:rPr>
            <w:rStyle w:val="kwd"/>
            <w:color w:val="000088"/>
            <w:sz w:val="23"/>
            <w:szCs w:val="23"/>
          </w:rPr>
          <w:t>then</w:t>
        </w:r>
        <w:r>
          <w:rPr>
            <w:rStyle w:val="pln"/>
            <w:color w:val="000000"/>
            <w:sz w:val="23"/>
            <w:szCs w:val="23"/>
          </w:rPr>
          <w:t xml:space="preserve"> dbms_output</w:t>
        </w:r>
        <w:r>
          <w:rPr>
            <w:rStyle w:val="pun"/>
            <w:rFonts w:eastAsiaTheme="majorEastAsia"/>
            <w:color w:val="666600"/>
            <w:sz w:val="23"/>
            <w:szCs w:val="23"/>
          </w:rPr>
          <w:t>.</w:t>
        </w:r>
        <w:r>
          <w:rPr>
            <w:rStyle w:val="pln"/>
            <w:color w:val="000000"/>
            <w:sz w:val="23"/>
            <w:szCs w:val="23"/>
          </w:rPr>
          <w:t>put_line</w:t>
        </w:r>
        <w:r>
          <w:rPr>
            <w:rStyle w:val="pun"/>
            <w:rFonts w:eastAsiaTheme="majorEastAsia"/>
            <w:color w:val="666600"/>
            <w:sz w:val="23"/>
            <w:szCs w:val="23"/>
          </w:rPr>
          <w:t>(</w:t>
        </w:r>
        <w:r>
          <w:rPr>
            <w:rStyle w:val="str"/>
            <w:color w:val="008800"/>
            <w:sz w:val="23"/>
            <w:szCs w:val="23"/>
          </w:rPr>
          <w:t>'Excellent'</w:t>
        </w:r>
        <w:r>
          <w:rPr>
            <w:rStyle w:val="pun"/>
            <w:rFonts w:eastAsiaTheme="majorEastAsia"/>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061" w:author="Unknown"/>
          <w:rStyle w:val="pln"/>
          <w:color w:val="000000"/>
          <w:sz w:val="23"/>
          <w:szCs w:val="23"/>
        </w:rPr>
      </w:pPr>
      <w:ins w:id="2062" w:author="Unknown">
        <w:r>
          <w:rPr>
            <w:rStyle w:val="pln"/>
            <w:color w:val="000000"/>
            <w:sz w:val="23"/>
            <w:szCs w:val="23"/>
          </w:rPr>
          <w:t xml:space="preserve">      </w:t>
        </w:r>
        <w:r>
          <w:rPr>
            <w:rStyle w:val="kwd"/>
            <w:color w:val="000088"/>
            <w:sz w:val="23"/>
            <w:szCs w:val="23"/>
          </w:rPr>
          <w:t>when</w:t>
        </w:r>
        <w:r>
          <w:rPr>
            <w:rStyle w:val="pln"/>
            <w:color w:val="000000"/>
            <w:sz w:val="23"/>
            <w:szCs w:val="23"/>
          </w:rPr>
          <w:t xml:space="preserve"> </w:t>
        </w:r>
        <w:r>
          <w:rPr>
            <w:rStyle w:val="str"/>
            <w:color w:val="008800"/>
            <w:sz w:val="23"/>
            <w:szCs w:val="23"/>
          </w:rPr>
          <w:t>'B'</w:t>
        </w:r>
        <w:r>
          <w:rPr>
            <w:rStyle w:val="pln"/>
            <w:color w:val="000000"/>
            <w:sz w:val="23"/>
            <w:szCs w:val="23"/>
          </w:rPr>
          <w:t xml:space="preserve"> </w:t>
        </w:r>
        <w:r>
          <w:rPr>
            <w:rStyle w:val="kwd"/>
            <w:color w:val="000088"/>
            <w:sz w:val="23"/>
            <w:szCs w:val="23"/>
          </w:rPr>
          <w:t>then</w:t>
        </w:r>
        <w:r>
          <w:rPr>
            <w:rStyle w:val="pln"/>
            <w:color w:val="000000"/>
            <w:sz w:val="23"/>
            <w:szCs w:val="23"/>
          </w:rPr>
          <w:t xml:space="preserve"> dbms_output</w:t>
        </w:r>
        <w:r>
          <w:rPr>
            <w:rStyle w:val="pun"/>
            <w:rFonts w:eastAsiaTheme="majorEastAsia"/>
            <w:color w:val="666600"/>
            <w:sz w:val="23"/>
            <w:szCs w:val="23"/>
          </w:rPr>
          <w:t>.</w:t>
        </w:r>
        <w:r>
          <w:rPr>
            <w:rStyle w:val="pln"/>
            <w:color w:val="000000"/>
            <w:sz w:val="23"/>
            <w:szCs w:val="23"/>
          </w:rPr>
          <w:t>put_line</w:t>
        </w:r>
        <w:r>
          <w:rPr>
            <w:rStyle w:val="pun"/>
            <w:rFonts w:eastAsiaTheme="majorEastAsia"/>
            <w:color w:val="666600"/>
            <w:sz w:val="23"/>
            <w:szCs w:val="23"/>
          </w:rPr>
          <w:t>(</w:t>
        </w:r>
        <w:r>
          <w:rPr>
            <w:rStyle w:val="str"/>
            <w:color w:val="008800"/>
            <w:sz w:val="23"/>
            <w:szCs w:val="23"/>
          </w:rPr>
          <w:t>'Very good'</w:t>
        </w:r>
        <w:r>
          <w:rPr>
            <w:rStyle w:val="pun"/>
            <w:rFonts w:eastAsiaTheme="majorEastAsia"/>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063" w:author="Unknown"/>
          <w:rStyle w:val="pln"/>
          <w:color w:val="000000"/>
          <w:sz w:val="23"/>
          <w:szCs w:val="23"/>
        </w:rPr>
      </w:pPr>
      <w:ins w:id="2064" w:author="Unknown">
        <w:r>
          <w:rPr>
            <w:rStyle w:val="pln"/>
            <w:color w:val="000000"/>
            <w:sz w:val="23"/>
            <w:szCs w:val="23"/>
          </w:rPr>
          <w:t xml:space="preserve">      </w:t>
        </w:r>
        <w:r>
          <w:rPr>
            <w:rStyle w:val="kwd"/>
            <w:color w:val="000088"/>
            <w:sz w:val="23"/>
            <w:szCs w:val="23"/>
          </w:rPr>
          <w:t>when</w:t>
        </w:r>
        <w:r>
          <w:rPr>
            <w:rStyle w:val="pln"/>
            <w:color w:val="000000"/>
            <w:sz w:val="23"/>
            <w:szCs w:val="23"/>
          </w:rPr>
          <w:t xml:space="preserve"> </w:t>
        </w:r>
        <w:r>
          <w:rPr>
            <w:rStyle w:val="str"/>
            <w:color w:val="008800"/>
            <w:sz w:val="23"/>
            <w:szCs w:val="23"/>
          </w:rPr>
          <w:t>'C'</w:t>
        </w:r>
        <w:r>
          <w:rPr>
            <w:rStyle w:val="pln"/>
            <w:color w:val="000000"/>
            <w:sz w:val="23"/>
            <w:szCs w:val="23"/>
          </w:rPr>
          <w:t xml:space="preserve"> </w:t>
        </w:r>
        <w:r>
          <w:rPr>
            <w:rStyle w:val="kwd"/>
            <w:color w:val="000088"/>
            <w:sz w:val="23"/>
            <w:szCs w:val="23"/>
          </w:rPr>
          <w:t>then</w:t>
        </w:r>
        <w:r>
          <w:rPr>
            <w:rStyle w:val="pln"/>
            <w:color w:val="000000"/>
            <w:sz w:val="23"/>
            <w:szCs w:val="23"/>
          </w:rPr>
          <w:t xml:space="preserve"> dbms_output</w:t>
        </w:r>
        <w:r>
          <w:rPr>
            <w:rStyle w:val="pun"/>
            <w:rFonts w:eastAsiaTheme="majorEastAsia"/>
            <w:color w:val="666600"/>
            <w:sz w:val="23"/>
            <w:szCs w:val="23"/>
          </w:rPr>
          <w:t>.</w:t>
        </w:r>
        <w:r>
          <w:rPr>
            <w:rStyle w:val="pln"/>
            <w:color w:val="000000"/>
            <w:sz w:val="23"/>
            <w:szCs w:val="23"/>
          </w:rPr>
          <w:t>put_line</w:t>
        </w:r>
        <w:r>
          <w:rPr>
            <w:rStyle w:val="pun"/>
            <w:rFonts w:eastAsiaTheme="majorEastAsia"/>
            <w:color w:val="666600"/>
            <w:sz w:val="23"/>
            <w:szCs w:val="23"/>
          </w:rPr>
          <w:t>(</w:t>
        </w:r>
        <w:r>
          <w:rPr>
            <w:rStyle w:val="str"/>
            <w:color w:val="008800"/>
            <w:sz w:val="23"/>
            <w:szCs w:val="23"/>
          </w:rPr>
          <w:t>'Well done'</w:t>
        </w:r>
        <w:r>
          <w:rPr>
            <w:rStyle w:val="pun"/>
            <w:rFonts w:eastAsiaTheme="majorEastAsia"/>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065" w:author="Unknown"/>
          <w:rStyle w:val="pln"/>
          <w:color w:val="000000"/>
          <w:sz w:val="23"/>
          <w:szCs w:val="23"/>
        </w:rPr>
      </w:pPr>
      <w:ins w:id="2066" w:author="Unknown">
        <w:r>
          <w:rPr>
            <w:rStyle w:val="pln"/>
            <w:color w:val="000000"/>
            <w:sz w:val="23"/>
            <w:szCs w:val="23"/>
          </w:rPr>
          <w:t xml:space="preserve">      </w:t>
        </w:r>
        <w:r>
          <w:rPr>
            <w:rStyle w:val="kwd"/>
            <w:color w:val="000088"/>
            <w:sz w:val="23"/>
            <w:szCs w:val="23"/>
          </w:rPr>
          <w:t>when</w:t>
        </w:r>
        <w:r>
          <w:rPr>
            <w:rStyle w:val="pln"/>
            <w:color w:val="000000"/>
            <w:sz w:val="23"/>
            <w:szCs w:val="23"/>
          </w:rPr>
          <w:t xml:space="preserve"> </w:t>
        </w:r>
        <w:r>
          <w:rPr>
            <w:rStyle w:val="str"/>
            <w:color w:val="008800"/>
            <w:sz w:val="23"/>
            <w:szCs w:val="23"/>
          </w:rPr>
          <w:t>'D'</w:t>
        </w:r>
        <w:r>
          <w:rPr>
            <w:rStyle w:val="pln"/>
            <w:color w:val="000000"/>
            <w:sz w:val="23"/>
            <w:szCs w:val="23"/>
          </w:rPr>
          <w:t xml:space="preserve"> </w:t>
        </w:r>
        <w:r>
          <w:rPr>
            <w:rStyle w:val="kwd"/>
            <w:color w:val="000088"/>
            <w:sz w:val="23"/>
            <w:szCs w:val="23"/>
          </w:rPr>
          <w:t>then</w:t>
        </w:r>
        <w:r>
          <w:rPr>
            <w:rStyle w:val="pln"/>
            <w:color w:val="000000"/>
            <w:sz w:val="23"/>
            <w:szCs w:val="23"/>
          </w:rPr>
          <w:t xml:space="preserve"> dbms_output</w:t>
        </w:r>
        <w:r>
          <w:rPr>
            <w:rStyle w:val="pun"/>
            <w:rFonts w:eastAsiaTheme="majorEastAsia"/>
            <w:color w:val="666600"/>
            <w:sz w:val="23"/>
            <w:szCs w:val="23"/>
          </w:rPr>
          <w:t>.</w:t>
        </w:r>
        <w:r>
          <w:rPr>
            <w:rStyle w:val="pln"/>
            <w:color w:val="000000"/>
            <w:sz w:val="23"/>
            <w:szCs w:val="23"/>
          </w:rPr>
          <w:t>put_line</w:t>
        </w:r>
        <w:r>
          <w:rPr>
            <w:rStyle w:val="pun"/>
            <w:rFonts w:eastAsiaTheme="majorEastAsia"/>
            <w:color w:val="666600"/>
            <w:sz w:val="23"/>
            <w:szCs w:val="23"/>
          </w:rPr>
          <w:t>(</w:t>
        </w:r>
        <w:r>
          <w:rPr>
            <w:rStyle w:val="str"/>
            <w:color w:val="008800"/>
            <w:sz w:val="23"/>
            <w:szCs w:val="23"/>
          </w:rPr>
          <w:t>'You passed'</w:t>
        </w:r>
        <w:r>
          <w:rPr>
            <w:rStyle w:val="pun"/>
            <w:rFonts w:eastAsiaTheme="majorEastAsia"/>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067" w:author="Unknown"/>
          <w:rStyle w:val="pln"/>
          <w:color w:val="000000"/>
          <w:sz w:val="23"/>
          <w:szCs w:val="23"/>
        </w:rPr>
      </w:pPr>
      <w:ins w:id="2068" w:author="Unknown">
        <w:r>
          <w:rPr>
            <w:rStyle w:val="pln"/>
            <w:color w:val="000000"/>
            <w:sz w:val="23"/>
            <w:szCs w:val="23"/>
          </w:rPr>
          <w:t xml:space="preserve">      </w:t>
        </w:r>
        <w:r>
          <w:rPr>
            <w:rStyle w:val="kwd"/>
            <w:color w:val="000088"/>
            <w:sz w:val="23"/>
            <w:szCs w:val="23"/>
          </w:rPr>
          <w:t>when</w:t>
        </w:r>
        <w:r>
          <w:rPr>
            <w:rStyle w:val="pln"/>
            <w:color w:val="000000"/>
            <w:sz w:val="23"/>
            <w:szCs w:val="23"/>
          </w:rPr>
          <w:t xml:space="preserve"> </w:t>
        </w:r>
        <w:r>
          <w:rPr>
            <w:rStyle w:val="str"/>
            <w:color w:val="008800"/>
            <w:sz w:val="23"/>
            <w:szCs w:val="23"/>
          </w:rPr>
          <w:t>'F'</w:t>
        </w:r>
        <w:r>
          <w:rPr>
            <w:rStyle w:val="pln"/>
            <w:color w:val="000000"/>
            <w:sz w:val="23"/>
            <w:szCs w:val="23"/>
          </w:rPr>
          <w:t xml:space="preserve"> </w:t>
        </w:r>
        <w:r>
          <w:rPr>
            <w:rStyle w:val="kwd"/>
            <w:color w:val="000088"/>
            <w:sz w:val="23"/>
            <w:szCs w:val="23"/>
          </w:rPr>
          <w:t>then</w:t>
        </w:r>
        <w:r>
          <w:rPr>
            <w:rStyle w:val="pln"/>
            <w:color w:val="000000"/>
            <w:sz w:val="23"/>
            <w:szCs w:val="23"/>
          </w:rPr>
          <w:t xml:space="preserve"> dbms_output</w:t>
        </w:r>
        <w:r>
          <w:rPr>
            <w:rStyle w:val="pun"/>
            <w:rFonts w:eastAsiaTheme="majorEastAsia"/>
            <w:color w:val="666600"/>
            <w:sz w:val="23"/>
            <w:szCs w:val="23"/>
          </w:rPr>
          <w:t>.</w:t>
        </w:r>
        <w:r>
          <w:rPr>
            <w:rStyle w:val="pln"/>
            <w:color w:val="000000"/>
            <w:sz w:val="23"/>
            <w:szCs w:val="23"/>
          </w:rPr>
          <w:t>put_line</w:t>
        </w:r>
        <w:r>
          <w:rPr>
            <w:rStyle w:val="pun"/>
            <w:rFonts w:eastAsiaTheme="majorEastAsia"/>
            <w:color w:val="666600"/>
            <w:sz w:val="23"/>
            <w:szCs w:val="23"/>
          </w:rPr>
          <w:t>(</w:t>
        </w:r>
        <w:r>
          <w:rPr>
            <w:rStyle w:val="str"/>
            <w:color w:val="008800"/>
            <w:sz w:val="23"/>
            <w:szCs w:val="23"/>
          </w:rPr>
          <w:t>'Better try again'</w:t>
        </w:r>
        <w:r>
          <w:rPr>
            <w:rStyle w:val="pun"/>
            <w:rFonts w:eastAsiaTheme="majorEastAsia"/>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069" w:author="Unknown"/>
          <w:rStyle w:val="pln"/>
          <w:color w:val="000000"/>
          <w:sz w:val="23"/>
          <w:szCs w:val="23"/>
        </w:rPr>
      </w:pPr>
      <w:ins w:id="2070" w:author="Unknown">
        <w:r>
          <w:rPr>
            <w:rStyle w:val="pln"/>
            <w:color w:val="000000"/>
            <w:sz w:val="23"/>
            <w:szCs w:val="23"/>
          </w:rPr>
          <w:t xml:space="preserve">      </w:t>
        </w:r>
        <w:r>
          <w:rPr>
            <w:rStyle w:val="kwd"/>
            <w:color w:val="000088"/>
            <w:sz w:val="23"/>
            <w:szCs w:val="23"/>
          </w:rPr>
          <w:t>else</w:t>
        </w:r>
        <w:r>
          <w:rPr>
            <w:rStyle w:val="pln"/>
            <w:color w:val="000000"/>
            <w:sz w:val="23"/>
            <w:szCs w:val="23"/>
          </w:rPr>
          <w:t xml:space="preserve"> dbms_output</w:t>
        </w:r>
        <w:r>
          <w:rPr>
            <w:rStyle w:val="pun"/>
            <w:rFonts w:eastAsiaTheme="majorEastAsia"/>
            <w:color w:val="666600"/>
            <w:sz w:val="23"/>
            <w:szCs w:val="23"/>
          </w:rPr>
          <w:t>.</w:t>
        </w:r>
        <w:r>
          <w:rPr>
            <w:rStyle w:val="pln"/>
            <w:color w:val="000000"/>
            <w:sz w:val="23"/>
            <w:szCs w:val="23"/>
          </w:rPr>
          <w:t>put_line</w:t>
        </w:r>
        <w:r>
          <w:rPr>
            <w:rStyle w:val="pun"/>
            <w:rFonts w:eastAsiaTheme="majorEastAsia"/>
            <w:color w:val="666600"/>
            <w:sz w:val="23"/>
            <w:szCs w:val="23"/>
          </w:rPr>
          <w:t>(</w:t>
        </w:r>
        <w:r>
          <w:rPr>
            <w:rStyle w:val="str"/>
            <w:color w:val="008800"/>
            <w:sz w:val="23"/>
            <w:szCs w:val="23"/>
          </w:rPr>
          <w:t>'No such grade'</w:t>
        </w:r>
        <w:r>
          <w:rPr>
            <w:rStyle w:val="pun"/>
            <w:rFonts w:eastAsiaTheme="majorEastAsia"/>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071" w:author="Unknown"/>
          <w:rStyle w:val="pln"/>
          <w:color w:val="000000"/>
          <w:sz w:val="23"/>
          <w:szCs w:val="23"/>
        </w:rPr>
      </w:pPr>
      <w:ins w:id="2072" w:author="Unknown">
        <w:r>
          <w:rPr>
            <w:rStyle w:val="pln"/>
            <w:color w:val="000000"/>
            <w:sz w:val="23"/>
            <w:szCs w:val="23"/>
          </w:rPr>
          <w:t xml:space="preserve">   </w:t>
        </w:r>
        <w:r>
          <w:rPr>
            <w:rStyle w:val="kwd"/>
            <w:color w:val="000088"/>
            <w:sz w:val="23"/>
            <w:szCs w:val="23"/>
          </w:rPr>
          <w:t>END</w:t>
        </w:r>
        <w:r>
          <w:rPr>
            <w:rStyle w:val="pln"/>
            <w:color w:val="000000"/>
            <w:sz w:val="23"/>
            <w:szCs w:val="23"/>
          </w:rPr>
          <w:t xml:space="preserve"> CASE</w:t>
        </w:r>
        <w:r>
          <w:rPr>
            <w:rStyle w:val="pun"/>
            <w:rFonts w:eastAsiaTheme="majorEastAsia"/>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073" w:author="Unknown"/>
          <w:rStyle w:val="pln"/>
          <w:color w:val="000000"/>
          <w:sz w:val="23"/>
          <w:szCs w:val="23"/>
        </w:rPr>
      </w:pPr>
      <w:ins w:id="2074" w:author="Unknown">
        <w:r>
          <w:rPr>
            <w:rStyle w:val="kwd"/>
            <w:color w:val="000088"/>
            <w:sz w:val="23"/>
            <w:szCs w:val="23"/>
          </w:rPr>
          <w:t>END</w:t>
        </w:r>
        <w:r>
          <w:rPr>
            <w:rStyle w:val="pun"/>
            <w:rFonts w:eastAsiaTheme="majorEastAsia"/>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075" w:author="Unknown"/>
          <w:sz w:val="23"/>
          <w:szCs w:val="23"/>
        </w:rPr>
      </w:pPr>
      <w:ins w:id="2076" w:author="Unknown">
        <w:r>
          <w:rPr>
            <w:rStyle w:val="pun"/>
            <w:rFonts w:eastAsiaTheme="majorEastAsia"/>
            <w:color w:val="666600"/>
            <w:sz w:val="23"/>
            <w:szCs w:val="23"/>
          </w:rPr>
          <w:t>/</w:t>
        </w:r>
      </w:ins>
    </w:p>
    <w:p w:rsidR="001B1E74" w:rsidRDefault="001B1E74" w:rsidP="001B1E74">
      <w:pPr>
        <w:pStyle w:val="NormalWeb"/>
        <w:spacing w:before="120" w:beforeAutospacing="0" w:after="144" w:afterAutospacing="0"/>
        <w:ind w:left="48" w:right="48"/>
        <w:jc w:val="both"/>
        <w:rPr>
          <w:ins w:id="2077" w:author="Unknown"/>
          <w:rFonts w:ascii="Arial" w:hAnsi="Arial" w:cs="Arial"/>
          <w:color w:val="000000"/>
        </w:rPr>
      </w:pPr>
      <w:ins w:id="2078" w:author="Unknown">
        <w:r>
          <w:rPr>
            <w:rFonts w:ascii="Arial" w:hAnsi="Arial" w:cs="Arial"/>
            <w:color w:val="000000"/>
          </w:rPr>
          <w:t>When the above code is executed at the SQL prompt, it produces the following result −</w:t>
        </w:r>
      </w:ins>
    </w:p>
    <w:p w:rsidR="001B1E74" w:rsidRDefault="001B1E74" w:rsidP="001B1E74">
      <w:pPr>
        <w:pStyle w:val="HTMLPreformatted"/>
        <w:rPr>
          <w:ins w:id="2079" w:author="Unknown"/>
          <w:sz w:val="23"/>
          <w:szCs w:val="23"/>
        </w:rPr>
      </w:pPr>
      <w:ins w:id="2080" w:author="Unknown">
        <w:r>
          <w:rPr>
            <w:sz w:val="23"/>
            <w:szCs w:val="23"/>
          </w:rPr>
          <w:t xml:space="preserve">Excellent  </w:t>
        </w:r>
      </w:ins>
    </w:p>
    <w:p w:rsidR="001B1E74" w:rsidRDefault="001B1E74" w:rsidP="001B1E74">
      <w:pPr>
        <w:pStyle w:val="HTMLPreformatted"/>
        <w:rPr>
          <w:ins w:id="2081" w:author="Unknown"/>
          <w:sz w:val="23"/>
          <w:szCs w:val="23"/>
        </w:rPr>
      </w:pPr>
    </w:p>
    <w:p w:rsidR="001B1E74" w:rsidRDefault="001B1E74" w:rsidP="001B1E74">
      <w:pPr>
        <w:pStyle w:val="HTMLPreformatted"/>
        <w:rPr>
          <w:ins w:id="2082" w:author="Unknown"/>
          <w:sz w:val="23"/>
          <w:szCs w:val="23"/>
        </w:rPr>
      </w:pPr>
      <w:ins w:id="2083" w:author="Unknown">
        <w:r>
          <w:rPr>
            <w:sz w:val="23"/>
            <w:szCs w:val="23"/>
          </w:rPr>
          <w:t xml:space="preserve">PL/SQL procedure successfully completed. </w:t>
        </w:r>
      </w:ins>
    </w:p>
    <w:p w:rsidR="001B1E74" w:rsidRDefault="001B1E74" w:rsidP="008D2EF5"/>
    <w:p w:rsidR="001B1E74" w:rsidRDefault="001B1E74" w:rsidP="008D2EF5"/>
    <w:p w:rsidR="001B1E74" w:rsidRDefault="001B1E74" w:rsidP="008D2EF5"/>
    <w:p w:rsidR="001B1E74" w:rsidRDefault="001B1E74" w:rsidP="001B1E74">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lastRenderedPageBreak/>
        <w:t>PL/SQL - Searched CASE Statement</w:t>
      </w:r>
    </w:p>
    <w:p w:rsidR="001B1E74" w:rsidRDefault="00F60B67" w:rsidP="001B1E74">
      <w:pPr>
        <w:spacing w:before="75" w:after="150"/>
        <w:rPr>
          <w:rFonts w:ascii="Times New Roman" w:hAnsi="Times New Roman" w:cs="Times New Roman"/>
          <w:sz w:val="24"/>
          <w:szCs w:val="24"/>
        </w:rPr>
      </w:pPr>
      <w:r>
        <w:pict>
          <v:rect id="_x0000_i1140" style="width:0;height:.75pt" o:hralign="center" o:hrstd="t" o:hr="t" fillcolor="#a0a0a0" stroked="f"/>
        </w:pict>
      </w:r>
    </w:p>
    <w:p w:rsidR="001B1E74" w:rsidRDefault="001B1E74" w:rsidP="001B1E74">
      <w:pPr>
        <w:spacing w:before="75" w:after="150"/>
        <w:jc w:val="center"/>
        <w:rPr>
          <w:rFonts w:ascii="Arial" w:hAnsi="Arial" w:cs="Arial"/>
          <w:sz w:val="21"/>
          <w:szCs w:val="21"/>
        </w:rPr>
      </w:pPr>
      <w:r>
        <w:rPr>
          <w:rFonts w:ascii="Arial" w:hAnsi="Arial" w:cs="Arial"/>
          <w:sz w:val="21"/>
          <w:szCs w:val="21"/>
        </w:rPr>
        <w:t>Advertisements</w:t>
      </w:r>
    </w:p>
    <w:p w:rsidR="001B1E74" w:rsidRDefault="00F60B67" w:rsidP="001B1E74">
      <w:pPr>
        <w:spacing w:after="0"/>
        <w:rPr>
          <w:ins w:id="2084" w:author="Unknown"/>
          <w:rFonts w:ascii="Arial" w:hAnsi="Arial" w:cs="Arial"/>
          <w:color w:val="000000"/>
          <w:sz w:val="21"/>
          <w:szCs w:val="21"/>
        </w:rPr>
      </w:pPr>
      <w:ins w:id="2085" w:author="Unknown">
        <w:r>
          <w:rPr>
            <w:rFonts w:ascii="Arial" w:hAnsi="Arial" w:cs="Arial"/>
            <w:color w:val="000000"/>
            <w:sz w:val="21"/>
            <w:szCs w:val="21"/>
          </w:rPr>
          <w:fldChar w:fldCharType="begin"/>
        </w:r>
        <w:r w:rsidR="001B1E74">
          <w:rPr>
            <w:rFonts w:ascii="Arial" w:hAnsi="Arial" w:cs="Arial"/>
            <w:color w:val="000000"/>
            <w:sz w:val="21"/>
            <w:szCs w:val="21"/>
          </w:rPr>
          <w:instrText xml:space="preserve"> HYPERLINK "https://www.tutorialspoint.com/plsql/plsql_conditional_control.htm" </w:instrText>
        </w:r>
        <w:r>
          <w:rPr>
            <w:rFonts w:ascii="Arial" w:hAnsi="Arial" w:cs="Arial"/>
            <w:color w:val="000000"/>
            <w:sz w:val="21"/>
            <w:szCs w:val="21"/>
          </w:rPr>
          <w:fldChar w:fldCharType="separate"/>
        </w:r>
        <w:r w:rsidR="001B1E74">
          <w:rPr>
            <w:rStyle w:val="Hyperlink"/>
            <w:rFonts w:ascii="Arial" w:hAnsi="Arial" w:cs="Arial"/>
            <w:color w:val="000000"/>
            <w:sz w:val="21"/>
            <w:szCs w:val="21"/>
          </w:rPr>
          <w:t> Previous Page</w:t>
        </w:r>
        <w:r>
          <w:rPr>
            <w:rFonts w:ascii="Arial" w:hAnsi="Arial" w:cs="Arial"/>
            <w:color w:val="000000"/>
            <w:sz w:val="21"/>
            <w:szCs w:val="21"/>
          </w:rPr>
          <w:fldChar w:fldCharType="end"/>
        </w:r>
      </w:ins>
    </w:p>
    <w:p w:rsidR="001B1E74" w:rsidRDefault="00F60B67" w:rsidP="001B1E74">
      <w:pPr>
        <w:rPr>
          <w:ins w:id="2086" w:author="Unknown"/>
          <w:rFonts w:ascii="Arial" w:hAnsi="Arial" w:cs="Arial"/>
          <w:color w:val="000000"/>
          <w:sz w:val="21"/>
          <w:szCs w:val="21"/>
        </w:rPr>
      </w:pPr>
      <w:ins w:id="2087" w:author="Unknown">
        <w:r>
          <w:rPr>
            <w:rFonts w:ascii="Arial" w:hAnsi="Arial" w:cs="Arial"/>
            <w:color w:val="000000"/>
            <w:sz w:val="21"/>
            <w:szCs w:val="21"/>
          </w:rPr>
          <w:fldChar w:fldCharType="begin"/>
        </w:r>
        <w:r w:rsidR="001B1E74">
          <w:rPr>
            <w:rFonts w:ascii="Arial" w:hAnsi="Arial" w:cs="Arial"/>
            <w:color w:val="000000"/>
            <w:sz w:val="21"/>
            <w:szCs w:val="21"/>
          </w:rPr>
          <w:instrText xml:space="preserve"> HYPERLINK "https://www.tutorialspoint.com/plsql/plsql_conditional_control.htm" </w:instrText>
        </w:r>
        <w:r>
          <w:rPr>
            <w:rFonts w:ascii="Arial" w:hAnsi="Arial" w:cs="Arial"/>
            <w:color w:val="000000"/>
            <w:sz w:val="21"/>
            <w:szCs w:val="21"/>
          </w:rPr>
          <w:fldChar w:fldCharType="separate"/>
        </w:r>
        <w:r w:rsidR="001B1E74">
          <w:rPr>
            <w:rStyle w:val="Hyperlink"/>
            <w:rFonts w:ascii="Arial" w:hAnsi="Arial" w:cs="Arial"/>
            <w:color w:val="000000"/>
            <w:sz w:val="21"/>
            <w:szCs w:val="21"/>
          </w:rPr>
          <w:t>Next Page  </w:t>
        </w:r>
        <w:r>
          <w:rPr>
            <w:rFonts w:ascii="Arial" w:hAnsi="Arial" w:cs="Arial"/>
            <w:color w:val="000000"/>
            <w:sz w:val="21"/>
            <w:szCs w:val="21"/>
          </w:rPr>
          <w:fldChar w:fldCharType="end"/>
        </w:r>
      </w:ins>
    </w:p>
    <w:p w:rsidR="001B1E74" w:rsidRDefault="001B1E74" w:rsidP="001B1E74">
      <w:pPr>
        <w:pStyle w:val="NormalWeb"/>
        <w:spacing w:before="120" w:beforeAutospacing="0" w:after="144" w:afterAutospacing="0"/>
        <w:ind w:left="48" w:right="48"/>
        <w:jc w:val="both"/>
        <w:rPr>
          <w:ins w:id="2088" w:author="Unknown"/>
          <w:rFonts w:ascii="Arial" w:hAnsi="Arial" w:cs="Arial"/>
          <w:color w:val="000000"/>
        </w:rPr>
      </w:pPr>
      <w:ins w:id="2089" w:author="Unknown">
        <w:r>
          <w:rPr>
            <w:rFonts w:ascii="Arial" w:hAnsi="Arial" w:cs="Arial"/>
            <w:color w:val="000000"/>
          </w:rPr>
          <w:t>The searched </w:t>
        </w:r>
        <w:r>
          <w:rPr>
            <w:rFonts w:ascii="Arial" w:hAnsi="Arial" w:cs="Arial"/>
            <w:b/>
            <w:bCs/>
            <w:color w:val="000000"/>
          </w:rPr>
          <w:t>CASE</w:t>
        </w:r>
        <w:r>
          <w:rPr>
            <w:rFonts w:ascii="Arial" w:hAnsi="Arial" w:cs="Arial"/>
            <w:color w:val="000000"/>
          </w:rPr>
          <w:t> statement has no selector and the </w:t>
        </w:r>
        <w:r>
          <w:rPr>
            <w:rFonts w:ascii="Arial" w:hAnsi="Arial" w:cs="Arial"/>
            <w:b/>
            <w:bCs/>
            <w:color w:val="000000"/>
          </w:rPr>
          <w:t>WHEN</w:t>
        </w:r>
        <w:r>
          <w:rPr>
            <w:rFonts w:ascii="Arial" w:hAnsi="Arial" w:cs="Arial"/>
            <w:color w:val="000000"/>
          </w:rPr>
          <w:t> clauses of the statement contain search conditions that give Boolean values.</w:t>
        </w:r>
      </w:ins>
    </w:p>
    <w:p w:rsidR="001B1E74" w:rsidRDefault="001B1E74" w:rsidP="001B1E74">
      <w:pPr>
        <w:pStyle w:val="Heading2"/>
        <w:rPr>
          <w:ins w:id="2090" w:author="Unknown"/>
          <w:rFonts w:ascii="Arial" w:hAnsi="Arial" w:cs="Arial"/>
          <w:b w:val="0"/>
          <w:bCs w:val="0"/>
          <w:sz w:val="35"/>
          <w:szCs w:val="35"/>
        </w:rPr>
      </w:pPr>
      <w:ins w:id="2091" w:author="Unknown">
        <w:r>
          <w:rPr>
            <w:rFonts w:ascii="Arial" w:hAnsi="Arial" w:cs="Arial"/>
            <w:b w:val="0"/>
            <w:bCs w:val="0"/>
            <w:sz w:val="35"/>
            <w:szCs w:val="35"/>
          </w:rPr>
          <w:t>Syntax</w:t>
        </w:r>
      </w:ins>
    </w:p>
    <w:p w:rsidR="001B1E74" w:rsidRDefault="001B1E74" w:rsidP="001B1E74">
      <w:pPr>
        <w:pStyle w:val="NormalWeb"/>
        <w:spacing w:before="120" w:beforeAutospacing="0" w:after="144" w:afterAutospacing="0"/>
        <w:ind w:left="48" w:right="48"/>
        <w:jc w:val="both"/>
        <w:rPr>
          <w:ins w:id="2092" w:author="Unknown"/>
          <w:rFonts w:ascii="Arial" w:hAnsi="Arial" w:cs="Arial"/>
          <w:color w:val="000000"/>
        </w:rPr>
      </w:pPr>
      <w:ins w:id="2093" w:author="Unknown">
        <w:r>
          <w:rPr>
            <w:rFonts w:ascii="Arial" w:hAnsi="Arial" w:cs="Arial"/>
            <w:color w:val="000000"/>
          </w:rPr>
          <w:t>The syntax for the searched case statement in PL/SQL is −</w:t>
        </w:r>
      </w:ins>
    </w:p>
    <w:p w:rsidR="001B1E74" w:rsidRDefault="001B1E74" w:rsidP="001B1E74">
      <w:pPr>
        <w:pStyle w:val="HTMLPreformatted"/>
        <w:rPr>
          <w:ins w:id="2094" w:author="Unknown"/>
          <w:sz w:val="23"/>
          <w:szCs w:val="23"/>
        </w:rPr>
      </w:pPr>
      <w:ins w:id="2095" w:author="Unknown">
        <w:r>
          <w:rPr>
            <w:sz w:val="23"/>
            <w:szCs w:val="23"/>
          </w:rPr>
          <w:t xml:space="preserve">CASE </w:t>
        </w:r>
      </w:ins>
    </w:p>
    <w:p w:rsidR="001B1E74" w:rsidRDefault="001B1E74" w:rsidP="001B1E74">
      <w:pPr>
        <w:pStyle w:val="HTMLPreformatted"/>
        <w:rPr>
          <w:ins w:id="2096" w:author="Unknown"/>
          <w:sz w:val="23"/>
          <w:szCs w:val="23"/>
        </w:rPr>
      </w:pPr>
      <w:ins w:id="2097" w:author="Unknown">
        <w:r>
          <w:rPr>
            <w:sz w:val="23"/>
            <w:szCs w:val="23"/>
          </w:rPr>
          <w:t xml:space="preserve">   WHEN selector = 'value1' THEN S1; </w:t>
        </w:r>
      </w:ins>
    </w:p>
    <w:p w:rsidR="001B1E74" w:rsidRDefault="001B1E74" w:rsidP="001B1E74">
      <w:pPr>
        <w:pStyle w:val="HTMLPreformatted"/>
        <w:rPr>
          <w:ins w:id="2098" w:author="Unknown"/>
          <w:sz w:val="23"/>
          <w:szCs w:val="23"/>
        </w:rPr>
      </w:pPr>
      <w:ins w:id="2099" w:author="Unknown">
        <w:r>
          <w:rPr>
            <w:sz w:val="23"/>
            <w:szCs w:val="23"/>
          </w:rPr>
          <w:t xml:space="preserve">   WHEN selector = 'value2' THEN S2; </w:t>
        </w:r>
      </w:ins>
    </w:p>
    <w:p w:rsidR="001B1E74" w:rsidRDefault="001B1E74" w:rsidP="001B1E74">
      <w:pPr>
        <w:pStyle w:val="HTMLPreformatted"/>
        <w:rPr>
          <w:ins w:id="2100" w:author="Unknown"/>
          <w:sz w:val="23"/>
          <w:szCs w:val="23"/>
        </w:rPr>
      </w:pPr>
      <w:ins w:id="2101" w:author="Unknown">
        <w:r>
          <w:rPr>
            <w:sz w:val="23"/>
            <w:szCs w:val="23"/>
          </w:rPr>
          <w:t xml:space="preserve">   WHEN selector = 'value3' THEN S3; </w:t>
        </w:r>
      </w:ins>
    </w:p>
    <w:p w:rsidR="001B1E74" w:rsidRDefault="001B1E74" w:rsidP="001B1E74">
      <w:pPr>
        <w:pStyle w:val="HTMLPreformatted"/>
        <w:rPr>
          <w:ins w:id="2102" w:author="Unknown"/>
          <w:sz w:val="23"/>
          <w:szCs w:val="23"/>
        </w:rPr>
      </w:pPr>
      <w:ins w:id="2103" w:author="Unknown">
        <w:r>
          <w:rPr>
            <w:sz w:val="23"/>
            <w:szCs w:val="23"/>
          </w:rPr>
          <w:t xml:space="preserve">   ... </w:t>
        </w:r>
      </w:ins>
    </w:p>
    <w:p w:rsidR="001B1E74" w:rsidRDefault="001B1E74" w:rsidP="001B1E74">
      <w:pPr>
        <w:pStyle w:val="HTMLPreformatted"/>
        <w:rPr>
          <w:ins w:id="2104" w:author="Unknown"/>
          <w:sz w:val="23"/>
          <w:szCs w:val="23"/>
        </w:rPr>
      </w:pPr>
      <w:ins w:id="2105" w:author="Unknown">
        <w:r>
          <w:rPr>
            <w:sz w:val="23"/>
            <w:szCs w:val="23"/>
          </w:rPr>
          <w:t xml:space="preserve">   ELSE Sn;  -- default case </w:t>
        </w:r>
      </w:ins>
    </w:p>
    <w:p w:rsidR="001B1E74" w:rsidRDefault="001B1E74" w:rsidP="001B1E74">
      <w:pPr>
        <w:pStyle w:val="HTMLPreformatted"/>
        <w:rPr>
          <w:ins w:id="2106" w:author="Unknown"/>
          <w:sz w:val="23"/>
          <w:szCs w:val="23"/>
        </w:rPr>
      </w:pPr>
      <w:ins w:id="2107" w:author="Unknown">
        <w:r>
          <w:rPr>
            <w:sz w:val="23"/>
            <w:szCs w:val="23"/>
          </w:rPr>
          <w:t xml:space="preserve">END CASE; </w:t>
        </w:r>
      </w:ins>
    </w:p>
    <w:p w:rsidR="001B1E74" w:rsidRDefault="001B1E74" w:rsidP="001B1E74">
      <w:pPr>
        <w:pStyle w:val="Heading2"/>
        <w:rPr>
          <w:ins w:id="2108" w:author="Unknown"/>
          <w:rFonts w:ascii="Arial" w:hAnsi="Arial" w:cs="Arial"/>
          <w:b w:val="0"/>
          <w:bCs w:val="0"/>
          <w:sz w:val="35"/>
          <w:szCs w:val="35"/>
        </w:rPr>
      </w:pPr>
      <w:ins w:id="2109" w:author="Unknown">
        <w:r>
          <w:rPr>
            <w:rFonts w:ascii="Arial" w:hAnsi="Arial" w:cs="Arial"/>
            <w:b w:val="0"/>
            <w:bCs w:val="0"/>
            <w:sz w:val="35"/>
            <w:szCs w:val="35"/>
          </w:rPr>
          <w:t>Flow Diagram</w:t>
        </w:r>
      </w:ins>
    </w:p>
    <w:p w:rsidR="001B1E74" w:rsidRDefault="001B1E74" w:rsidP="001B1E74">
      <w:pPr>
        <w:rPr>
          <w:ins w:id="2110" w:author="Unknown"/>
          <w:rFonts w:ascii="Times New Roman" w:hAnsi="Times New Roman" w:cs="Times New Roman"/>
          <w:sz w:val="24"/>
          <w:szCs w:val="24"/>
        </w:rPr>
      </w:pPr>
      <w:r>
        <w:rPr>
          <w:noProof/>
          <w:lang w:eastAsia="en-IN"/>
        </w:rPr>
        <w:drawing>
          <wp:inline distT="0" distB="0" distL="0" distR="0">
            <wp:extent cx="2876550" cy="3857625"/>
            <wp:effectExtent l="19050" t="0" r="0" b="0"/>
            <wp:docPr id="134" name="Picture 134" descr="case statement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ase statement in PL/SQL"/>
                    <pic:cNvPicPr>
                      <a:picLocks noChangeAspect="1" noChangeArrowheads="1"/>
                    </pic:cNvPicPr>
                  </pic:nvPicPr>
                  <pic:blipFill>
                    <a:blip r:embed="rId139"/>
                    <a:srcRect/>
                    <a:stretch>
                      <a:fillRect/>
                    </a:stretch>
                  </pic:blipFill>
                  <pic:spPr bwMode="auto">
                    <a:xfrm>
                      <a:off x="0" y="0"/>
                      <a:ext cx="2876550" cy="3857625"/>
                    </a:xfrm>
                    <a:prstGeom prst="rect">
                      <a:avLst/>
                    </a:prstGeom>
                    <a:noFill/>
                    <a:ln w="9525">
                      <a:noFill/>
                      <a:miter lim="800000"/>
                      <a:headEnd/>
                      <a:tailEnd/>
                    </a:ln>
                  </pic:spPr>
                </pic:pic>
              </a:graphicData>
            </a:graphic>
          </wp:inline>
        </w:drawing>
      </w:r>
    </w:p>
    <w:p w:rsidR="001B1E74" w:rsidRDefault="001B1E74" w:rsidP="001B1E74">
      <w:pPr>
        <w:pStyle w:val="Heading2"/>
        <w:rPr>
          <w:ins w:id="2111" w:author="Unknown"/>
          <w:rFonts w:ascii="Arial" w:hAnsi="Arial" w:cs="Arial"/>
          <w:b w:val="0"/>
          <w:bCs w:val="0"/>
          <w:sz w:val="35"/>
          <w:szCs w:val="35"/>
        </w:rPr>
      </w:pPr>
      <w:ins w:id="2112" w:author="Unknown">
        <w:r>
          <w:rPr>
            <w:rFonts w:ascii="Arial" w:hAnsi="Arial" w:cs="Arial"/>
            <w:b w:val="0"/>
            <w:bCs w:val="0"/>
            <w:sz w:val="35"/>
            <w:szCs w:val="35"/>
          </w:rPr>
          <w:t>Example</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113" w:author="Unknown"/>
          <w:rStyle w:val="pln"/>
          <w:color w:val="000000"/>
          <w:sz w:val="23"/>
          <w:szCs w:val="23"/>
        </w:rPr>
      </w:pPr>
      <w:ins w:id="2114" w:author="Unknown">
        <w:r>
          <w:rPr>
            <w:rStyle w:val="pln"/>
            <w:color w:val="000000"/>
            <w:sz w:val="23"/>
            <w:szCs w:val="23"/>
          </w:rPr>
          <w:lastRenderedPageBreak/>
          <w:t xml:space="preserve">DECLARE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115" w:author="Unknown"/>
          <w:rStyle w:val="pln"/>
          <w:color w:val="000000"/>
          <w:sz w:val="23"/>
          <w:szCs w:val="23"/>
        </w:rPr>
      </w:pPr>
      <w:ins w:id="2116" w:author="Unknown">
        <w:r>
          <w:rPr>
            <w:rStyle w:val="pln"/>
            <w:color w:val="000000"/>
            <w:sz w:val="23"/>
            <w:szCs w:val="23"/>
          </w:rPr>
          <w:t xml:space="preserve">   grade </w:t>
        </w:r>
        <w:r>
          <w:rPr>
            <w:rStyle w:val="kwd"/>
            <w:color w:val="000088"/>
            <w:sz w:val="23"/>
            <w:szCs w:val="23"/>
          </w:rPr>
          <w:t>char</w:t>
        </w:r>
        <w:r>
          <w:rPr>
            <w:rStyle w:val="pun"/>
            <w:rFonts w:eastAsiaTheme="majorEastAsia"/>
            <w:color w:val="666600"/>
            <w:sz w:val="23"/>
            <w:szCs w:val="23"/>
          </w:rPr>
          <w:t>(</w:t>
        </w:r>
        <w:r>
          <w:rPr>
            <w:rStyle w:val="lit"/>
            <w:rFonts w:eastAsiaTheme="majorEastAsia"/>
            <w:color w:val="006666"/>
            <w:sz w:val="23"/>
            <w:szCs w:val="23"/>
          </w:rPr>
          <w:t>1</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'B'</w:t>
        </w:r>
        <w:r>
          <w:rPr>
            <w:rStyle w:val="pun"/>
            <w:rFonts w:eastAsiaTheme="majorEastAsia"/>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117" w:author="Unknown"/>
          <w:rStyle w:val="pln"/>
          <w:color w:val="000000"/>
          <w:sz w:val="23"/>
          <w:szCs w:val="23"/>
        </w:rPr>
      </w:pPr>
      <w:ins w:id="2118" w:author="Unknown">
        <w:r>
          <w:rPr>
            <w:rStyle w:val="kwd"/>
            <w:color w:val="000088"/>
            <w:sz w:val="23"/>
            <w:szCs w:val="23"/>
          </w:rPr>
          <w:t>BEGIN</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119" w:author="Unknown"/>
          <w:rStyle w:val="pln"/>
          <w:color w:val="000000"/>
          <w:sz w:val="23"/>
          <w:szCs w:val="23"/>
        </w:rPr>
      </w:pPr>
      <w:ins w:id="2120" w:author="Unknown">
        <w:r>
          <w:rPr>
            <w:rStyle w:val="pln"/>
            <w:color w:val="000000"/>
            <w:sz w:val="23"/>
            <w:szCs w:val="23"/>
          </w:rPr>
          <w:t xml:space="preserve">   </w:t>
        </w:r>
        <w:r>
          <w:rPr>
            <w:rStyle w:val="kwd"/>
            <w:color w:val="000088"/>
            <w:sz w:val="23"/>
            <w:szCs w:val="23"/>
          </w:rPr>
          <w:t>case</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121" w:author="Unknown"/>
          <w:rStyle w:val="pln"/>
          <w:color w:val="000000"/>
          <w:sz w:val="23"/>
          <w:szCs w:val="23"/>
        </w:rPr>
      </w:pPr>
      <w:ins w:id="2122" w:author="Unknown">
        <w:r>
          <w:rPr>
            <w:rStyle w:val="pln"/>
            <w:color w:val="000000"/>
            <w:sz w:val="23"/>
            <w:szCs w:val="23"/>
          </w:rPr>
          <w:t xml:space="preserve">      </w:t>
        </w:r>
        <w:r>
          <w:rPr>
            <w:rStyle w:val="kwd"/>
            <w:color w:val="000088"/>
            <w:sz w:val="23"/>
            <w:szCs w:val="23"/>
          </w:rPr>
          <w:t>when</w:t>
        </w:r>
        <w:r>
          <w:rPr>
            <w:rStyle w:val="pln"/>
            <w:color w:val="000000"/>
            <w:sz w:val="23"/>
            <w:szCs w:val="23"/>
          </w:rPr>
          <w:t xml:space="preserve"> grade </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'A'</w:t>
        </w:r>
        <w:r>
          <w:rPr>
            <w:rStyle w:val="pln"/>
            <w:color w:val="000000"/>
            <w:sz w:val="23"/>
            <w:szCs w:val="23"/>
          </w:rPr>
          <w:t xml:space="preserve"> </w:t>
        </w:r>
        <w:r>
          <w:rPr>
            <w:rStyle w:val="kwd"/>
            <w:color w:val="000088"/>
            <w:sz w:val="23"/>
            <w:szCs w:val="23"/>
          </w:rPr>
          <w:t>then</w:t>
        </w:r>
        <w:r>
          <w:rPr>
            <w:rStyle w:val="pln"/>
            <w:color w:val="000000"/>
            <w:sz w:val="23"/>
            <w:szCs w:val="23"/>
          </w:rPr>
          <w:t xml:space="preserve"> dbms_output</w:t>
        </w:r>
        <w:r>
          <w:rPr>
            <w:rStyle w:val="pun"/>
            <w:rFonts w:eastAsiaTheme="majorEastAsia"/>
            <w:color w:val="666600"/>
            <w:sz w:val="23"/>
            <w:szCs w:val="23"/>
          </w:rPr>
          <w:t>.</w:t>
        </w:r>
        <w:r>
          <w:rPr>
            <w:rStyle w:val="pln"/>
            <w:color w:val="000000"/>
            <w:sz w:val="23"/>
            <w:szCs w:val="23"/>
          </w:rPr>
          <w:t>put_line</w:t>
        </w:r>
        <w:r>
          <w:rPr>
            <w:rStyle w:val="pun"/>
            <w:rFonts w:eastAsiaTheme="majorEastAsia"/>
            <w:color w:val="666600"/>
            <w:sz w:val="23"/>
            <w:szCs w:val="23"/>
          </w:rPr>
          <w:t>(</w:t>
        </w:r>
        <w:r>
          <w:rPr>
            <w:rStyle w:val="str"/>
            <w:color w:val="008800"/>
            <w:sz w:val="23"/>
            <w:szCs w:val="23"/>
          </w:rPr>
          <w:t>'Excellent'</w:t>
        </w:r>
        <w:r>
          <w:rPr>
            <w:rStyle w:val="pun"/>
            <w:rFonts w:eastAsiaTheme="majorEastAsia"/>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123" w:author="Unknown"/>
          <w:rStyle w:val="pln"/>
          <w:color w:val="000000"/>
          <w:sz w:val="23"/>
          <w:szCs w:val="23"/>
        </w:rPr>
      </w:pPr>
      <w:ins w:id="2124" w:author="Unknown">
        <w:r>
          <w:rPr>
            <w:rStyle w:val="pln"/>
            <w:color w:val="000000"/>
            <w:sz w:val="23"/>
            <w:szCs w:val="23"/>
          </w:rPr>
          <w:t xml:space="preserve">      </w:t>
        </w:r>
        <w:r>
          <w:rPr>
            <w:rStyle w:val="kwd"/>
            <w:color w:val="000088"/>
            <w:sz w:val="23"/>
            <w:szCs w:val="23"/>
          </w:rPr>
          <w:t>when</w:t>
        </w:r>
        <w:r>
          <w:rPr>
            <w:rStyle w:val="pln"/>
            <w:color w:val="000000"/>
            <w:sz w:val="23"/>
            <w:szCs w:val="23"/>
          </w:rPr>
          <w:t xml:space="preserve"> grade </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'B'</w:t>
        </w:r>
        <w:r>
          <w:rPr>
            <w:rStyle w:val="pln"/>
            <w:color w:val="000000"/>
            <w:sz w:val="23"/>
            <w:szCs w:val="23"/>
          </w:rPr>
          <w:t xml:space="preserve"> </w:t>
        </w:r>
        <w:r>
          <w:rPr>
            <w:rStyle w:val="kwd"/>
            <w:color w:val="000088"/>
            <w:sz w:val="23"/>
            <w:szCs w:val="23"/>
          </w:rPr>
          <w:t>then</w:t>
        </w:r>
        <w:r>
          <w:rPr>
            <w:rStyle w:val="pln"/>
            <w:color w:val="000000"/>
            <w:sz w:val="23"/>
            <w:szCs w:val="23"/>
          </w:rPr>
          <w:t xml:space="preserve"> dbms_output</w:t>
        </w:r>
        <w:r>
          <w:rPr>
            <w:rStyle w:val="pun"/>
            <w:rFonts w:eastAsiaTheme="majorEastAsia"/>
            <w:color w:val="666600"/>
            <w:sz w:val="23"/>
            <w:szCs w:val="23"/>
          </w:rPr>
          <w:t>.</w:t>
        </w:r>
        <w:r>
          <w:rPr>
            <w:rStyle w:val="pln"/>
            <w:color w:val="000000"/>
            <w:sz w:val="23"/>
            <w:szCs w:val="23"/>
          </w:rPr>
          <w:t>put_line</w:t>
        </w:r>
        <w:r>
          <w:rPr>
            <w:rStyle w:val="pun"/>
            <w:rFonts w:eastAsiaTheme="majorEastAsia"/>
            <w:color w:val="666600"/>
            <w:sz w:val="23"/>
            <w:szCs w:val="23"/>
          </w:rPr>
          <w:t>(</w:t>
        </w:r>
        <w:r>
          <w:rPr>
            <w:rStyle w:val="str"/>
            <w:color w:val="008800"/>
            <w:sz w:val="23"/>
            <w:szCs w:val="23"/>
          </w:rPr>
          <w:t>'Very good'</w:t>
        </w:r>
        <w:r>
          <w:rPr>
            <w:rStyle w:val="pun"/>
            <w:rFonts w:eastAsiaTheme="majorEastAsia"/>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125" w:author="Unknown"/>
          <w:rStyle w:val="pln"/>
          <w:color w:val="000000"/>
          <w:sz w:val="23"/>
          <w:szCs w:val="23"/>
        </w:rPr>
      </w:pPr>
      <w:ins w:id="2126" w:author="Unknown">
        <w:r>
          <w:rPr>
            <w:rStyle w:val="pln"/>
            <w:color w:val="000000"/>
            <w:sz w:val="23"/>
            <w:szCs w:val="23"/>
          </w:rPr>
          <w:t xml:space="preserve">      </w:t>
        </w:r>
        <w:r>
          <w:rPr>
            <w:rStyle w:val="kwd"/>
            <w:color w:val="000088"/>
            <w:sz w:val="23"/>
            <w:szCs w:val="23"/>
          </w:rPr>
          <w:t>when</w:t>
        </w:r>
        <w:r>
          <w:rPr>
            <w:rStyle w:val="pln"/>
            <w:color w:val="000000"/>
            <w:sz w:val="23"/>
            <w:szCs w:val="23"/>
          </w:rPr>
          <w:t xml:space="preserve"> grade </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'C'</w:t>
        </w:r>
        <w:r>
          <w:rPr>
            <w:rStyle w:val="pln"/>
            <w:color w:val="000000"/>
            <w:sz w:val="23"/>
            <w:szCs w:val="23"/>
          </w:rPr>
          <w:t xml:space="preserve"> </w:t>
        </w:r>
        <w:r>
          <w:rPr>
            <w:rStyle w:val="kwd"/>
            <w:color w:val="000088"/>
            <w:sz w:val="23"/>
            <w:szCs w:val="23"/>
          </w:rPr>
          <w:t>then</w:t>
        </w:r>
        <w:r>
          <w:rPr>
            <w:rStyle w:val="pln"/>
            <w:color w:val="000000"/>
            <w:sz w:val="23"/>
            <w:szCs w:val="23"/>
          </w:rPr>
          <w:t xml:space="preserve"> dbms_output</w:t>
        </w:r>
        <w:r>
          <w:rPr>
            <w:rStyle w:val="pun"/>
            <w:rFonts w:eastAsiaTheme="majorEastAsia"/>
            <w:color w:val="666600"/>
            <w:sz w:val="23"/>
            <w:szCs w:val="23"/>
          </w:rPr>
          <w:t>.</w:t>
        </w:r>
        <w:r>
          <w:rPr>
            <w:rStyle w:val="pln"/>
            <w:color w:val="000000"/>
            <w:sz w:val="23"/>
            <w:szCs w:val="23"/>
          </w:rPr>
          <w:t>put_line</w:t>
        </w:r>
        <w:r>
          <w:rPr>
            <w:rStyle w:val="pun"/>
            <w:rFonts w:eastAsiaTheme="majorEastAsia"/>
            <w:color w:val="666600"/>
            <w:sz w:val="23"/>
            <w:szCs w:val="23"/>
          </w:rPr>
          <w:t>(</w:t>
        </w:r>
        <w:r>
          <w:rPr>
            <w:rStyle w:val="str"/>
            <w:color w:val="008800"/>
            <w:sz w:val="23"/>
            <w:szCs w:val="23"/>
          </w:rPr>
          <w:t>'Well done'</w:t>
        </w:r>
        <w:r>
          <w:rPr>
            <w:rStyle w:val="pun"/>
            <w:rFonts w:eastAsiaTheme="majorEastAsia"/>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127" w:author="Unknown"/>
          <w:rStyle w:val="pln"/>
          <w:color w:val="000000"/>
          <w:sz w:val="23"/>
          <w:szCs w:val="23"/>
        </w:rPr>
      </w:pPr>
      <w:ins w:id="2128" w:author="Unknown">
        <w:r>
          <w:rPr>
            <w:rStyle w:val="pln"/>
            <w:color w:val="000000"/>
            <w:sz w:val="23"/>
            <w:szCs w:val="23"/>
          </w:rPr>
          <w:t xml:space="preserve">      </w:t>
        </w:r>
        <w:r>
          <w:rPr>
            <w:rStyle w:val="kwd"/>
            <w:color w:val="000088"/>
            <w:sz w:val="23"/>
            <w:szCs w:val="23"/>
          </w:rPr>
          <w:t>when</w:t>
        </w:r>
        <w:r>
          <w:rPr>
            <w:rStyle w:val="pln"/>
            <w:color w:val="000000"/>
            <w:sz w:val="23"/>
            <w:szCs w:val="23"/>
          </w:rPr>
          <w:t xml:space="preserve"> grade </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'D'</w:t>
        </w:r>
        <w:r>
          <w:rPr>
            <w:rStyle w:val="pln"/>
            <w:color w:val="000000"/>
            <w:sz w:val="23"/>
            <w:szCs w:val="23"/>
          </w:rPr>
          <w:t xml:space="preserve"> </w:t>
        </w:r>
        <w:r>
          <w:rPr>
            <w:rStyle w:val="kwd"/>
            <w:color w:val="000088"/>
            <w:sz w:val="23"/>
            <w:szCs w:val="23"/>
          </w:rPr>
          <w:t>then</w:t>
        </w:r>
        <w:r>
          <w:rPr>
            <w:rStyle w:val="pln"/>
            <w:color w:val="000000"/>
            <w:sz w:val="23"/>
            <w:szCs w:val="23"/>
          </w:rPr>
          <w:t xml:space="preserve"> dbms_output</w:t>
        </w:r>
        <w:r>
          <w:rPr>
            <w:rStyle w:val="pun"/>
            <w:rFonts w:eastAsiaTheme="majorEastAsia"/>
            <w:color w:val="666600"/>
            <w:sz w:val="23"/>
            <w:szCs w:val="23"/>
          </w:rPr>
          <w:t>.</w:t>
        </w:r>
        <w:r>
          <w:rPr>
            <w:rStyle w:val="pln"/>
            <w:color w:val="000000"/>
            <w:sz w:val="23"/>
            <w:szCs w:val="23"/>
          </w:rPr>
          <w:t>put_line</w:t>
        </w:r>
        <w:r>
          <w:rPr>
            <w:rStyle w:val="pun"/>
            <w:rFonts w:eastAsiaTheme="majorEastAsia"/>
            <w:color w:val="666600"/>
            <w:sz w:val="23"/>
            <w:szCs w:val="23"/>
          </w:rPr>
          <w:t>(</w:t>
        </w:r>
        <w:r>
          <w:rPr>
            <w:rStyle w:val="str"/>
            <w:color w:val="008800"/>
            <w:sz w:val="23"/>
            <w:szCs w:val="23"/>
          </w:rPr>
          <w:t>'You passed'</w:t>
        </w:r>
        <w:r>
          <w:rPr>
            <w:rStyle w:val="pun"/>
            <w:rFonts w:eastAsiaTheme="majorEastAsia"/>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129" w:author="Unknown"/>
          <w:rStyle w:val="pln"/>
          <w:color w:val="000000"/>
          <w:sz w:val="23"/>
          <w:szCs w:val="23"/>
        </w:rPr>
      </w:pPr>
      <w:ins w:id="2130" w:author="Unknown">
        <w:r>
          <w:rPr>
            <w:rStyle w:val="pln"/>
            <w:color w:val="000000"/>
            <w:sz w:val="23"/>
            <w:szCs w:val="23"/>
          </w:rPr>
          <w:t xml:space="preserve">      </w:t>
        </w:r>
        <w:r>
          <w:rPr>
            <w:rStyle w:val="kwd"/>
            <w:color w:val="000088"/>
            <w:sz w:val="23"/>
            <w:szCs w:val="23"/>
          </w:rPr>
          <w:t>when</w:t>
        </w:r>
        <w:r>
          <w:rPr>
            <w:rStyle w:val="pln"/>
            <w:color w:val="000000"/>
            <w:sz w:val="23"/>
            <w:szCs w:val="23"/>
          </w:rPr>
          <w:t xml:space="preserve"> grade </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'F'</w:t>
        </w:r>
        <w:r>
          <w:rPr>
            <w:rStyle w:val="pln"/>
            <w:color w:val="000000"/>
            <w:sz w:val="23"/>
            <w:szCs w:val="23"/>
          </w:rPr>
          <w:t xml:space="preserve"> </w:t>
        </w:r>
        <w:r>
          <w:rPr>
            <w:rStyle w:val="kwd"/>
            <w:color w:val="000088"/>
            <w:sz w:val="23"/>
            <w:szCs w:val="23"/>
          </w:rPr>
          <w:t>then</w:t>
        </w:r>
        <w:r>
          <w:rPr>
            <w:rStyle w:val="pln"/>
            <w:color w:val="000000"/>
            <w:sz w:val="23"/>
            <w:szCs w:val="23"/>
          </w:rPr>
          <w:t xml:space="preserve"> dbms_output</w:t>
        </w:r>
        <w:r>
          <w:rPr>
            <w:rStyle w:val="pun"/>
            <w:rFonts w:eastAsiaTheme="majorEastAsia"/>
            <w:color w:val="666600"/>
            <w:sz w:val="23"/>
            <w:szCs w:val="23"/>
          </w:rPr>
          <w:t>.</w:t>
        </w:r>
        <w:r>
          <w:rPr>
            <w:rStyle w:val="pln"/>
            <w:color w:val="000000"/>
            <w:sz w:val="23"/>
            <w:szCs w:val="23"/>
          </w:rPr>
          <w:t>put_line</w:t>
        </w:r>
        <w:r>
          <w:rPr>
            <w:rStyle w:val="pun"/>
            <w:rFonts w:eastAsiaTheme="majorEastAsia"/>
            <w:color w:val="666600"/>
            <w:sz w:val="23"/>
            <w:szCs w:val="23"/>
          </w:rPr>
          <w:t>(</w:t>
        </w:r>
        <w:r>
          <w:rPr>
            <w:rStyle w:val="str"/>
            <w:color w:val="008800"/>
            <w:sz w:val="23"/>
            <w:szCs w:val="23"/>
          </w:rPr>
          <w:t>'Better try again'</w:t>
        </w:r>
        <w:r>
          <w:rPr>
            <w:rStyle w:val="pun"/>
            <w:rFonts w:eastAsiaTheme="majorEastAsia"/>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131" w:author="Unknown"/>
          <w:rStyle w:val="pln"/>
          <w:color w:val="000000"/>
          <w:sz w:val="23"/>
          <w:szCs w:val="23"/>
        </w:rPr>
      </w:pPr>
      <w:ins w:id="2132" w:author="Unknown">
        <w:r>
          <w:rPr>
            <w:rStyle w:val="pln"/>
            <w:color w:val="000000"/>
            <w:sz w:val="23"/>
            <w:szCs w:val="23"/>
          </w:rPr>
          <w:t xml:space="preserve">      </w:t>
        </w:r>
        <w:r>
          <w:rPr>
            <w:rStyle w:val="kwd"/>
            <w:color w:val="000088"/>
            <w:sz w:val="23"/>
            <w:szCs w:val="23"/>
          </w:rPr>
          <w:t>else</w:t>
        </w:r>
        <w:r>
          <w:rPr>
            <w:rStyle w:val="pln"/>
            <w:color w:val="000000"/>
            <w:sz w:val="23"/>
            <w:szCs w:val="23"/>
          </w:rPr>
          <w:t xml:space="preserve"> dbms_output</w:t>
        </w:r>
        <w:r>
          <w:rPr>
            <w:rStyle w:val="pun"/>
            <w:rFonts w:eastAsiaTheme="majorEastAsia"/>
            <w:color w:val="666600"/>
            <w:sz w:val="23"/>
            <w:szCs w:val="23"/>
          </w:rPr>
          <w:t>.</w:t>
        </w:r>
        <w:r>
          <w:rPr>
            <w:rStyle w:val="pln"/>
            <w:color w:val="000000"/>
            <w:sz w:val="23"/>
            <w:szCs w:val="23"/>
          </w:rPr>
          <w:t>put_line</w:t>
        </w:r>
        <w:r>
          <w:rPr>
            <w:rStyle w:val="pun"/>
            <w:rFonts w:eastAsiaTheme="majorEastAsia"/>
            <w:color w:val="666600"/>
            <w:sz w:val="23"/>
            <w:szCs w:val="23"/>
          </w:rPr>
          <w:t>(</w:t>
        </w:r>
        <w:r>
          <w:rPr>
            <w:rStyle w:val="str"/>
            <w:color w:val="008800"/>
            <w:sz w:val="23"/>
            <w:szCs w:val="23"/>
          </w:rPr>
          <w:t>'No such grade'</w:t>
        </w:r>
        <w:r>
          <w:rPr>
            <w:rStyle w:val="pun"/>
            <w:rFonts w:eastAsiaTheme="majorEastAsia"/>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133" w:author="Unknown"/>
          <w:rStyle w:val="pln"/>
          <w:color w:val="000000"/>
          <w:sz w:val="23"/>
          <w:szCs w:val="23"/>
        </w:rPr>
      </w:pPr>
      <w:ins w:id="2134" w:author="Unknown">
        <w:r>
          <w:rPr>
            <w:rStyle w:val="pln"/>
            <w:color w:val="000000"/>
            <w:sz w:val="23"/>
            <w:szCs w:val="23"/>
          </w:rPr>
          <w:t xml:space="preserve">   </w:t>
        </w:r>
        <w:r>
          <w:rPr>
            <w:rStyle w:val="kwd"/>
            <w:color w:val="000088"/>
            <w:sz w:val="23"/>
            <w:szCs w:val="23"/>
          </w:rPr>
          <w:t>end</w:t>
        </w:r>
        <w:r>
          <w:rPr>
            <w:rStyle w:val="pln"/>
            <w:color w:val="000000"/>
            <w:sz w:val="23"/>
            <w:szCs w:val="23"/>
          </w:rPr>
          <w:t xml:space="preserve"> </w:t>
        </w:r>
        <w:r>
          <w:rPr>
            <w:rStyle w:val="kwd"/>
            <w:color w:val="000088"/>
            <w:sz w:val="23"/>
            <w:szCs w:val="23"/>
          </w:rPr>
          <w:t>case</w:t>
        </w:r>
        <w:r>
          <w:rPr>
            <w:rStyle w:val="pun"/>
            <w:rFonts w:eastAsiaTheme="majorEastAsia"/>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135" w:author="Unknown"/>
          <w:rStyle w:val="pln"/>
          <w:color w:val="000000"/>
          <w:sz w:val="23"/>
          <w:szCs w:val="23"/>
        </w:rPr>
      </w:pPr>
      <w:ins w:id="2136" w:author="Unknown">
        <w:r>
          <w:rPr>
            <w:rStyle w:val="kwd"/>
            <w:color w:val="000088"/>
            <w:sz w:val="23"/>
            <w:szCs w:val="23"/>
          </w:rPr>
          <w:t>END</w:t>
        </w:r>
        <w:r>
          <w:rPr>
            <w:rStyle w:val="pun"/>
            <w:rFonts w:eastAsiaTheme="majorEastAsia"/>
            <w:color w:val="666600"/>
            <w:sz w:val="23"/>
            <w:szCs w:val="23"/>
          </w:rPr>
          <w:t>;</w:t>
        </w:r>
        <w:r>
          <w:rPr>
            <w:rStyle w:val="pln"/>
            <w:color w:val="000000"/>
            <w:sz w:val="23"/>
            <w:szCs w:val="23"/>
          </w:rPr>
          <w:t xml:space="preserve"> </w:t>
        </w:r>
      </w:ins>
    </w:p>
    <w:p w:rsidR="001B1E74" w:rsidRDefault="001B1E74" w:rsidP="001B1E74">
      <w:pPr>
        <w:pStyle w:val="HTMLPreformatted"/>
        <w:pBdr>
          <w:top w:val="single" w:sz="6" w:space="2" w:color="888888"/>
          <w:left w:val="single" w:sz="6" w:space="2" w:color="888888"/>
          <w:bottom w:val="single" w:sz="6" w:space="2" w:color="888888"/>
          <w:right w:val="single" w:sz="6" w:space="2" w:color="888888"/>
        </w:pBdr>
        <w:rPr>
          <w:ins w:id="2137" w:author="Unknown"/>
          <w:sz w:val="23"/>
          <w:szCs w:val="23"/>
        </w:rPr>
      </w:pPr>
      <w:ins w:id="2138" w:author="Unknown">
        <w:r>
          <w:rPr>
            <w:rStyle w:val="pun"/>
            <w:rFonts w:eastAsiaTheme="majorEastAsia"/>
            <w:color w:val="666600"/>
            <w:sz w:val="23"/>
            <w:szCs w:val="23"/>
          </w:rPr>
          <w:t>/</w:t>
        </w:r>
      </w:ins>
    </w:p>
    <w:p w:rsidR="001B1E74" w:rsidRDefault="001B1E74" w:rsidP="001B1E74">
      <w:pPr>
        <w:pStyle w:val="NormalWeb"/>
        <w:spacing w:before="120" w:beforeAutospacing="0" w:after="144" w:afterAutospacing="0"/>
        <w:ind w:left="48" w:right="48"/>
        <w:jc w:val="both"/>
        <w:rPr>
          <w:ins w:id="2139" w:author="Unknown"/>
          <w:rFonts w:ascii="Arial" w:hAnsi="Arial" w:cs="Arial"/>
          <w:color w:val="000000"/>
        </w:rPr>
      </w:pPr>
      <w:ins w:id="2140" w:author="Unknown">
        <w:r>
          <w:rPr>
            <w:rFonts w:ascii="Arial" w:hAnsi="Arial" w:cs="Arial"/>
            <w:color w:val="000000"/>
          </w:rPr>
          <w:t>When the above code is executed at the SQL prompt, it produces the following result −</w:t>
        </w:r>
      </w:ins>
    </w:p>
    <w:p w:rsidR="001B1E74" w:rsidRDefault="001B1E74" w:rsidP="001B1E74">
      <w:pPr>
        <w:pStyle w:val="HTMLPreformatted"/>
        <w:rPr>
          <w:ins w:id="2141" w:author="Unknown"/>
          <w:sz w:val="23"/>
          <w:szCs w:val="23"/>
        </w:rPr>
      </w:pPr>
      <w:ins w:id="2142" w:author="Unknown">
        <w:r>
          <w:rPr>
            <w:sz w:val="23"/>
            <w:szCs w:val="23"/>
          </w:rPr>
          <w:t xml:space="preserve">Very good  </w:t>
        </w:r>
      </w:ins>
    </w:p>
    <w:p w:rsidR="001B1E74" w:rsidRDefault="001B1E74" w:rsidP="001B1E74">
      <w:pPr>
        <w:pStyle w:val="HTMLPreformatted"/>
        <w:rPr>
          <w:ins w:id="2143" w:author="Unknown"/>
          <w:sz w:val="23"/>
          <w:szCs w:val="23"/>
        </w:rPr>
      </w:pPr>
    </w:p>
    <w:p w:rsidR="001B1E74" w:rsidRDefault="001B1E74" w:rsidP="001B1E74">
      <w:pPr>
        <w:pStyle w:val="HTMLPreformatted"/>
        <w:rPr>
          <w:ins w:id="2144" w:author="Unknown"/>
          <w:sz w:val="23"/>
          <w:szCs w:val="23"/>
        </w:rPr>
      </w:pPr>
      <w:ins w:id="2145" w:author="Unknown">
        <w:r>
          <w:rPr>
            <w:sz w:val="23"/>
            <w:szCs w:val="23"/>
          </w:rPr>
          <w:t xml:space="preserve">PL/SQL procedure successfully completed. </w:t>
        </w:r>
      </w:ins>
    </w:p>
    <w:p w:rsidR="001B1E74" w:rsidRDefault="001B1E74" w:rsidP="008D2EF5"/>
    <w:p w:rsidR="00CB7BBD" w:rsidRDefault="00CB7BBD" w:rsidP="008D2EF5"/>
    <w:p w:rsidR="00CB7BBD" w:rsidRDefault="00CB7BBD" w:rsidP="008D2EF5"/>
    <w:p w:rsidR="00CB7BBD" w:rsidRDefault="00CB7BBD" w:rsidP="00CB7BBD">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PL/SQL - Nested IF-THEN-ELSE Statements</w:t>
      </w:r>
    </w:p>
    <w:p w:rsidR="00CB7BBD" w:rsidRDefault="00CB7BBD" w:rsidP="00CB7BBD">
      <w:pPr>
        <w:pStyle w:val="NormalWeb"/>
        <w:spacing w:before="120" w:beforeAutospacing="0" w:after="144" w:afterAutospacing="0"/>
        <w:ind w:left="48" w:right="48"/>
        <w:jc w:val="both"/>
        <w:rPr>
          <w:ins w:id="2146" w:author="Unknown"/>
          <w:rFonts w:ascii="Arial" w:hAnsi="Arial" w:cs="Arial"/>
          <w:color w:val="000000"/>
        </w:rPr>
      </w:pPr>
      <w:ins w:id="2147" w:author="Unknown">
        <w:r>
          <w:rPr>
            <w:rFonts w:ascii="Arial" w:hAnsi="Arial" w:cs="Arial"/>
            <w:color w:val="000000"/>
          </w:rPr>
          <w:t>It is always legal in PL/SQL programming to nest the </w:t>
        </w:r>
        <w:r>
          <w:rPr>
            <w:rFonts w:ascii="Arial" w:hAnsi="Arial" w:cs="Arial"/>
            <w:b/>
            <w:bCs/>
            <w:color w:val="000000"/>
          </w:rPr>
          <w:t>IF-ELSE</w:t>
        </w:r>
        <w:r>
          <w:rPr>
            <w:rFonts w:ascii="Arial" w:hAnsi="Arial" w:cs="Arial"/>
            <w:color w:val="000000"/>
          </w:rPr>
          <w:t> statements, which means you can use one </w:t>
        </w:r>
        <w:r>
          <w:rPr>
            <w:rFonts w:ascii="Arial" w:hAnsi="Arial" w:cs="Arial"/>
            <w:b/>
            <w:bCs/>
            <w:color w:val="000000"/>
          </w:rPr>
          <w:t>IF</w:t>
        </w:r>
        <w:r>
          <w:rPr>
            <w:rFonts w:ascii="Arial" w:hAnsi="Arial" w:cs="Arial"/>
            <w:color w:val="000000"/>
          </w:rPr>
          <w:t> or </w:t>
        </w:r>
        <w:r>
          <w:rPr>
            <w:rFonts w:ascii="Arial" w:hAnsi="Arial" w:cs="Arial"/>
            <w:b/>
            <w:bCs/>
            <w:color w:val="000000"/>
          </w:rPr>
          <w:t>ELSE IF</w:t>
        </w:r>
        <w:r>
          <w:rPr>
            <w:rFonts w:ascii="Arial" w:hAnsi="Arial" w:cs="Arial"/>
            <w:color w:val="000000"/>
          </w:rPr>
          <w:t> statement inside another </w:t>
        </w:r>
        <w:r>
          <w:rPr>
            <w:rFonts w:ascii="Arial" w:hAnsi="Arial" w:cs="Arial"/>
            <w:b/>
            <w:bCs/>
            <w:color w:val="000000"/>
          </w:rPr>
          <w:t>IF</w:t>
        </w:r>
        <w:r>
          <w:rPr>
            <w:rFonts w:ascii="Arial" w:hAnsi="Arial" w:cs="Arial"/>
            <w:color w:val="000000"/>
          </w:rPr>
          <w:t> or </w:t>
        </w:r>
        <w:r>
          <w:rPr>
            <w:rFonts w:ascii="Arial" w:hAnsi="Arial" w:cs="Arial"/>
            <w:b/>
            <w:bCs/>
            <w:color w:val="000000"/>
          </w:rPr>
          <w:t>ELSE IF</w:t>
        </w:r>
        <w:r>
          <w:rPr>
            <w:rFonts w:ascii="Arial" w:hAnsi="Arial" w:cs="Arial"/>
            <w:color w:val="000000"/>
          </w:rPr>
          <w:t> statement(s).</w:t>
        </w:r>
      </w:ins>
    </w:p>
    <w:p w:rsidR="00CB7BBD" w:rsidRDefault="00CB7BBD" w:rsidP="00CB7BBD">
      <w:pPr>
        <w:pStyle w:val="Heading2"/>
        <w:rPr>
          <w:ins w:id="2148" w:author="Unknown"/>
          <w:rFonts w:ascii="Arial" w:hAnsi="Arial" w:cs="Arial"/>
          <w:b w:val="0"/>
          <w:bCs w:val="0"/>
          <w:sz w:val="35"/>
          <w:szCs w:val="35"/>
        </w:rPr>
      </w:pPr>
      <w:ins w:id="2149" w:author="Unknown">
        <w:r>
          <w:rPr>
            <w:rFonts w:ascii="Arial" w:hAnsi="Arial" w:cs="Arial"/>
            <w:b w:val="0"/>
            <w:bCs w:val="0"/>
            <w:sz w:val="35"/>
            <w:szCs w:val="35"/>
          </w:rPr>
          <w:t>Syntax</w:t>
        </w:r>
      </w:ins>
    </w:p>
    <w:p w:rsidR="00CB7BBD" w:rsidRDefault="00CB7BBD" w:rsidP="00CB7BBD">
      <w:pPr>
        <w:pStyle w:val="HTMLPreformatted"/>
        <w:rPr>
          <w:ins w:id="2150" w:author="Unknown"/>
          <w:sz w:val="23"/>
          <w:szCs w:val="23"/>
        </w:rPr>
      </w:pPr>
      <w:ins w:id="2151" w:author="Unknown">
        <w:r>
          <w:rPr>
            <w:sz w:val="23"/>
            <w:szCs w:val="23"/>
          </w:rPr>
          <w:t xml:space="preserve">IF( boolean_expression 1)THEN </w:t>
        </w:r>
      </w:ins>
    </w:p>
    <w:p w:rsidR="00CB7BBD" w:rsidRDefault="00CB7BBD" w:rsidP="00CB7BBD">
      <w:pPr>
        <w:pStyle w:val="HTMLPreformatted"/>
        <w:rPr>
          <w:ins w:id="2152" w:author="Unknown"/>
          <w:sz w:val="23"/>
          <w:szCs w:val="23"/>
        </w:rPr>
      </w:pPr>
      <w:ins w:id="2153" w:author="Unknown">
        <w:r>
          <w:rPr>
            <w:sz w:val="23"/>
            <w:szCs w:val="23"/>
          </w:rPr>
          <w:t xml:space="preserve">   -- executes when the boolean expression 1 is true  </w:t>
        </w:r>
      </w:ins>
    </w:p>
    <w:p w:rsidR="00CB7BBD" w:rsidRDefault="00CB7BBD" w:rsidP="00CB7BBD">
      <w:pPr>
        <w:pStyle w:val="HTMLPreformatted"/>
        <w:rPr>
          <w:ins w:id="2154" w:author="Unknown"/>
          <w:sz w:val="23"/>
          <w:szCs w:val="23"/>
        </w:rPr>
      </w:pPr>
      <w:ins w:id="2155" w:author="Unknown">
        <w:r>
          <w:rPr>
            <w:sz w:val="23"/>
            <w:szCs w:val="23"/>
          </w:rPr>
          <w:t xml:space="preserve">   IF(boolean_expression 2) THEN </w:t>
        </w:r>
      </w:ins>
    </w:p>
    <w:p w:rsidR="00CB7BBD" w:rsidRDefault="00CB7BBD" w:rsidP="00CB7BBD">
      <w:pPr>
        <w:pStyle w:val="HTMLPreformatted"/>
        <w:rPr>
          <w:ins w:id="2156" w:author="Unknown"/>
          <w:sz w:val="23"/>
          <w:szCs w:val="23"/>
        </w:rPr>
      </w:pPr>
      <w:ins w:id="2157" w:author="Unknown">
        <w:r>
          <w:rPr>
            <w:sz w:val="23"/>
            <w:szCs w:val="23"/>
          </w:rPr>
          <w:t xml:space="preserve">      -- executes when the boolean expression 2 is true  </w:t>
        </w:r>
      </w:ins>
    </w:p>
    <w:p w:rsidR="00CB7BBD" w:rsidRDefault="00CB7BBD" w:rsidP="00CB7BBD">
      <w:pPr>
        <w:pStyle w:val="HTMLPreformatted"/>
        <w:rPr>
          <w:ins w:id="2158" w:author="Unknown"/>
          <w:sz w:val="23"/>
          <w:szCs w:val="23"/>
        </w:rPr>
      </w:pPr>
      <w:ins w:id="2159" w:author="Unknown">
        <w:r>
          <w:rPr>
            <w:sz w:val="23"/>
            <w:szCs w:val="23"/>
          </w:rPr>
          <w:t xml:space="preserve">      sequence-of-statements; </w:t>
        </w:r>
      </w:ins>
    </w:p>
    <w:p w:rsidR="00CB7BBD" w:rsidRDefault="00CB7BBD" w:rsidP="00CB7BBD">
      <w:pPr>
        <w:pStyle w:val="HTMLPreformatted"/>
        <w:rPr>
          <w:ins w:id="2160" w:author="Unknown"/>
          <w:sz w:val="23"/>
          <w:szCs w:val="23"/>
        </w:rPr>
      </w:pPr>
      <w:ins w:id="2161" w:author="Unknown">
        <w:r>
          <w:rPr>
            <w:sz w:val="23"/>
            <w:szCs w:val="23"/>
          </w:rPr>
          <w:t xml:space="preserve">   END IF; </w:t>
        </w:r>
      </w:ins>
    </w:p>
    <w:p w:rsidR="00CB7BBD" w:rsidRDefault="00CB7BBD" w:rsidP="00CB7BBD">
      <w:pPr>
        <w:pStyle w:val="HTMLPreformatted"/>
        <w:rPr>
          <w:ins w:id="2162" w:author="Unknown"/>
          <w:sz w:val="23"/>
          <w:szCs w:val="23"/>
        </w:rPr>
      </w:pPr>
      <w:ins w:id="2163" w:author="Unknown">
        <w:r>
          <w:rPr>
            <w:sz w:val="23"/>
            <w:szCs w:val="23"/>
          </w:rPr>
          <w:t xml:space="preserve">ELSE </w:t>
        </w:r>
      </w:ins>
    </w:p>
    <w:p w:rsidR="00CB7BBD" w:rsidRDefault="00CB7BBD" w:rsidP="00CB7BBD">
      <w:pPr>
        <w:pStyle w:val="HTMLPreformatted"/>
        <w:rPr>
          <w:ins w:id="2164" w:author="Unknown"/>
          <w:sz w:val="23"/>
          <w:szCs w:val="23"/>
        </w:rPr>
      </w:pPr>
      <w:ins w:id="2165" w:author="Unknown">
        <w:r>
          <w:rPr>
            <w:sz w:val="23"/>
            <w:szCs w:val="23"/>
          </w:rPr>
          <w:t xml:space="preserve">   -- executes when the boolean expression 1 is not true </w:t>
        </w:r>
      </w:ins>
    </w:p>
    <w:p w:rsidR="00CB7BBD" w:rsidRDefault="00CB7BBD" w:rsidP="00CB7BBD">
      <w:pPr>
        <w:pStyle w:val="HTMLPreformatted"/>
        <w:rPr>
          <w:ins w:id="2166" w:author="Unknown"/>
          <w:sz w:val="23"/>
          <w:szCs w:val="23"/>
        </w:rPr>
      </w:pPr>
      <w:ins w:id="2167" w:author="Unknown">
        <w:r>
          <w:rPr>
            <w:sz w:val="23"/>
            <w:szCs w:val="23"/>
          </w:rPr>
          <w:t xml:space="preserve">   else-statements; </w:t>
        </w:r>
      </w:ins>
    </w:p>
    <w:p w:rsidR="00CB7BBD" w:rsidRDefault="00CB7BBD" w:rsidP="00CB7BBD">
      <w:pPr>
        <w:pStyle w:val="HTMLPreformatted"/>
        <w:rPr>
          <w:ins w:id="2168" w:author="Unknown"/>
          <w:sz w:val="23"/>
          <w:szCs w:val="23"/>
        </w:rPr>
      </w:pPr>
      <w:ins w:id="2169" w:author="Unknown">
        <w:r>
          <w:rPr>
            <w:sz w:val="23"/>
            <w:szCs w:val="23"/>
          </w:rPr>
          <w:t xml:space="preserve">END IF; </w:t>
        </w:r>
      </w:ins>
    </w:p>
    <w:p w:rsidR="00CB7BBD" w:rsidRDefault="00CB7BBD" w:rsidP="00CB7BBD">
      <w:pPr>
        <w:pStyle w:val="Heading2"/>
        <w:rPr>
          <w:ins w:id="2170" w:author="Unknown"/>
          <w:rFonts w:ascii="Arial" w:hAnsi="Arial" w:cs="Arial"/>
          <w:b w:val="0"/>
          <w:bCs w:val="0"/>
          <w:sz w:val="35"/>
          <w:szCs w:val="35"/>
        </w:rPr>
      </w:pPr>
      <w:ins w:id="2171" w:author="Unknown">
        <w:r>
          <w:rPr>
            <w:rFonts w:ascii="Arial" w:hAnsi="Arial" w:cs="Arial"/>
            <w:b w:val="0"/>
            <w:bCs w:val="0"/>
            <w:sz w:val="35"/>
            <w:szCs w:val="35"/>
          </w:rPr>
          <w:t>Example</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172" w:author="Unknown"/>
          <w:rStyle w:val="pln"/>
          <w:color w:val="000000"/>
          <w:sz w:val="23"/>
          <w:szCs w:val="23"/>
        </w:rPr>
      </w:pPr>
      <w:ins w:id="2173" w:author="Unknown">
        <w:r>
          <w:rPr>
            <w:rStyle w:val="pln"/>
            <w:color w:val="000000"/>
            <w:sz w:val="23"/>
            <w:szCs w:val="23"/>
          </w:rPr>
          <w:t xml:space="preserve">DECLARE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174" w:author="Unknown"/>
          <w:rStyle w:val="pln"/>
          <w:color w:val="000000"/>
          <w:sz w:val="23"/>
          <w:szCs w:val="23"/>
        </w:rPr>
      </w:pPr>
      <w:ins w:id="2175" w:author="Unknown">
        <w:r>
          <w:rPr>
            <w:rStyle w:val="pln"/>
            <w:color w:val="000000"/>
            <w:sz w:val="23"/>
            <w:szCs w:val="23"/>
          </w:rPr>
          <w:t xml:space="preserve">   a number</w:t>
        </w:r>
        <w:r>
          <w:rPr>
            <w:rStyle w:val="pun"/>
            <w:color w:val="666600"/>
            <w:sz w:val="23"/>
            <w:szCs w:val="23"/>
          </w:rPr>
          <w:t>(</w:t>
        </w:r>
        <w:r>
          <w:rPr>
            <w:rStyle w:val="lit"/>
            <w:rFonts w:eastAsiaTheme="majorEastAsia"/>
            <w:color w:val="006666"/>
            <w:sz w:val="23"/>
            <w:szCs w:val="23"/>
          </w:rPr>
          <w:t>3</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176" w:author="Unknown"/>
          <w:rStyle w:val="pln"/>
          <w:color w:val="000000"/>
          <w:sz w:val="23"/>
          <w:szCs w:val="23"/>
        </w:rPr>
      </w:pPr>
      <w:ins w:id="2177" w:author="Unknown">
        <w:r>
          <w:rPr>
            <w:rStyle w:val="pln"/>
            <w:color w:val="000000"/>
            <w:sz w:val="23"/>
            <w:szCs w:val="23"/>
          </w:rPr>
          <w:t xml:space="preserve">   b number</w:t>
        </w:r>
        <w:r>
          <w:rPr>
            <w:rStyle w:val="pun"/>
            <w:color w:val="666600"/>
            <w:sz w:val="23"/>
            <w:szCs w:val="23"/>
          </w:rPr>
          <w:t>(</w:t>
        </w:r>
        <w:r>
          <w:rPr>
            <w:rStyle w:val="lit"/>
            <w:rFonts w:eastAsiaTheme="majorEastAsia"/>
            <w:color w:val="006666"/>
            <w:sz w:val="23"/>
            <w:szCs w:val="23"/>
          </w:rPr>
          <w:t>3</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178" w:author="Unknown"/>
          <w:rStyle w:val="pln"/>
          <w:color w:val="000000"/>
          <w:sz w:val="23"/>
          <w:szCs w:val="23"/>
        </w:rPr>
      </w:pPr>
      <w:ins w:id="2179" w:author="Unknown">
        <w:r>
          <w:rPr>
            <w:rStyle w:val="kwd"/>
            <w:rFonts w:eastAsiaTheme="majorEastAsia"/>
            <w:color w:val="000088"/>
            <w:sz w:val="23"/>
            <w:szCs w:val="23"/>
          </w:rPr>
          <w:t>BEGIN</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180" w:author="Unknown"/>
          <w:rStyle w:val="pln"/>
          <w:color w:val="000000"/>
          <w:sz w:val="23"/>
          <w:szCs w:val="23"/>
        </w:rPr>
      </w:pPr>
      <w:ins w:id="2181" w:author="Unknown">
        <w:r>
          <w:rPr>
            <w:rStyle w:val="pln"/>
            <w:color w:val="000000"/>
            <w:sz w:val="23"/>
            <w:szCs w:val="23"/>
          </w:rPr>
          <w:lastRenderedPageBreak/>
          <w:t xml:space="preserve">   </w:t>
        </w:r>
        <w:r>
          <w:rPr>
            <w:rStyle w:val="pun"/>
            <w:color w:val="666600"/>
            <w:sz w:val="23"/>
            <w:szCs w:val="23"/>
          </w:rPr>
          <w:t>--</w:t>
        </w:r>
        <w:r>
          <w:rPr>
            <w:rStyle w:val="pln"/>
            <w:color w:val="000000"/>
            <w:sz w:val="23"/>
            <w:szCs w:val="23"/>
          </w:rPr>
          <w:t xml:space="preserve"> check the </w:t>
        </w:r>
        <w:r>
          <w:rPr>
            <w:rStyle w:val="kwd"/>
            <w:rFonts w:eastAsiaTheme="majorEastAsia"/>
            <w:color w:val="000088"/>
            <w:sz w:val="23"/>
            <w:szCs w:val="23"/>
          </w:rPr>
          <w:t>boolean</w:t>
        </w:r>
        <w:r>
          <w:rPr>
            <w:rStyle w:val="pln"/>
            <w:color w:val="000000"/>
            <w:sz w:val="23"/>
            <w:szCs w:val="23"/>
          </w:rPr>
          <w:t xml:space="preserve"> condition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182" w:author="Unknown"/>
          <w:rStyle w:val="pln"/>
          <w:color w:val="000000"/>
          <w:sz w:val="23"/>
          <w:szCs w:val="23"/>
        </w:rPr>
      </w:pPr>
      <w:ins w:id="2183" w:author="Unknown">
        <w:r>
          <w:rPr>
            <w:rStyle w:val="pln"/>
            <w:color w:val="000000"/>
            <w:sz w:val="23"/>
            <w:szCs w:val="23"/>
          </w:rPr>
          <w:t xml:space="preserve">   IF</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w:t>
        </w:r>
        <w:r>
          <w:rPr>
            <w:rStyle w:val="pln"/>
            <w:color w:val="000000"/>
            <w:sz w:val="23"/>
            <w:szCs w:val="23"/>
          </w:rPr>
          <w:t xml:space="preserve"> </w:t>
        </w:r>
        <w:r>
          <w:rPr>
            <w:rStyle w:val="pun"/>
            <w:color w:val="666600"/>
            <w:sz w:val="23"/>
            <w:szCs w:val="23"/>
          </w:rPr>
          <w:t>)</w:t>
        </w:r>
        <w:r>
          <w:rPr>
            <w:rStyle w:val="pln"/>
            <w:color w:val="000000"/>
            <w:sz w:val="23"/>
            <w:szCs w:val="23"/>
          </w:rPr>
          <w:t xml:space="preserve"> THEN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184" w:author="Unknown"/>
          <w:rStyle w:val="pln"/>
          <w:color w:val="000000"/>
          <w:sz w:val="23"/>
          <w:szCs w:val="23"/>
        </w:rPr>
      </w:pPr>
      <w:ins w:id="2185" w:author="Unknown">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if</w:t>
        </w:r>
        <w:r>
          <w:rPr>
            <w:rStyle w:val="pln"/>
            <w:color w:val="000000"/>
            <w:sz w:val="23"/>
            <w:szCs w:val="23"/>
          </w:rPr>
          <w:t xml:space="preserve"> condition </w:t>
        </w:r>
        <w:r>
          <w:rPr>
            <w:rStyle w:val="kwd"/>
            <w:rFonts w:eastAsiaTheme="majorEastAsia"/>
            <w:color w:val="000088"/>
            <w:sz w:val="23"/>
            <w:szCs w:val="23"/>
          </w:rPr>
          <w:t>is</w:t>
        </w:r>
        <w:r>
          <w:rPr>
            <w:rStyle w:val="pln"/>
            <w:color w:val="000000"/>
            <w:sz w:val="23"/>
            <w:szCs w:val="23"/>
          </w:rPr>
          <w:t xml:space="preserve"> </w:t>
        </w:r>
        <w:r>
          <w:rPr>
            <w:rStyle w:val="kwd"/>
            <w:rFonts w:eastAsiaTheme="majorEastAsia"/>
            <w:color w:val="000088"/>
            <w:sz w:val="23"/>
            <w:szCs w:val="23"/>
          </w:rPr>
          <w:t>true</w:t>
        </w:r>
        <w:r>
          <w:rPr>
            <w:rStyle w:val="pln"/>
            <w:color w:val="000000"/>
            <w:sz w:val="23"/>
            <w:szCs w:val="23"/>
          </w:rPr>
          <w:t xml:space="preserve"> </w:t>
        </w:r>
        <w:r>
          <w:rPr>
            <w:rStyle w:val="kwd"/>
            <w:rFonts w:eastAsiaTheme="majorEastAsia"/>
            <w:color w:val="000088"/>
            <w:sz w:val="23"/>
            <w:szCs w:val="23"/>
          </w:rPr>
          <w:t>then</w:t>
        </w:r>
        <w:r>
          <w:rPr>
            <w:rStyle w:val="pln"/>
            <w:color w:val="000000"/>
            <w:sz w:val="23"/>
            <w:szCs w:val="23"/>
          </w:rPr>
          <w:t xml:space="preserve"> check the following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186" w:author="Unknown"/>
          <w:rStyle w:val="pln"/>
          <w:color w:val="000000"/>
          <w:sz w:val="23"/>
          <w:szCs w:val="23"/>
        </w:rPr>
      </w:pPr>
      <w:ins w:id="2187" w:author="Unknown">
        <w:r>
          <w:rPr>
            <w:rStyle w:val="pln"/>
            <w:color w:val="000000"/>
            <w:sz w:val="23"/>
            <w:szCs w:val="23"/>
          </w:rPr>
          <w:t xml:space="preserve">      IF</w:t>
        </w:r>
        <w:r>
          <w:rPr>
            <w:rStyle w:val="pun"/>
            <w:color w:val="666600"/>
            <w:sz w:val="23"/>
            <w:szCs w:val="23"/>
          </w:rPr>
          <w:t>(</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w:t>
        </w:r>
        <w:r>
          <w:rPr>
            <w:rStyle w:val="pln"/>
            <w:color w:val="000000"/>
            <w:sz w:val="23"/>
            <w:szCs w:val="23"/>
          </w:rPr>
          <w:t xml:space="preserve"> </w:t>
        </w:r>
        <w:r>
          <w:rPr>
            <w:rStyle w:val="pun"/>
            <w:color w:val="666600"/>
            <w:sz w:val="23"/>
            <w:szCs w:val="23"/>
          </w:rPr>
          <w:t>)</w:t>
        </w:r>
        <w:r>
          <w:rPr>
            <w:rStyle w:val="pln"/>
            <w:color w:val="000000"/>
            <w:sz w:val="23"/>
            <w:szCs w:val="23"/>
          </w:rPr>
          <w:t xml:space="preserve"> THEN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188" w:author="Unknown"/>
          <w:rStyle w:val="pln"/>
          <w:color w:val="000000"/>
          <w:sz w:val="23"/>
          <w:szCs w:val="23"/>
        </w:rPr>
      </w:pPr>
      <w:ins w:id="2189" w:author="Unknown">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if</w:t>
        </w:r>
        <w:r>
          <w:rPr>
            <w:rStyle w:val="pln"/>
            <w:color w:val="000000"/>
            <w:sz w:val="23"/>
            <w:szCs w:val="23"/>
          </w:rPr>
          <w:t xml:space="preserve"> condition </w:t>
        </w:r>
        <w:r>
          <w:rPr>
            <w:rStyle w:val="kwd"/>
            <w:rFonts w:eastAsiaTheme="majorEastAsia"/>
            <w:color w:val="000088"/>
            <w:sz w:val="23"/>
            <w:szCs w:val="23"/>
          </w:rPr>
          <w:t>is</w:t>
        </w:r>
        <w:r>
          <w:rPr>
            <w:rStyle w:val="pln"/>
            <w:color w:val="000000"/>
            <w:sz w:val="23"/>
            <w:szCs w:val="23"/>
          </w:rPr>
          <w:t xml:space="preserve"> </w:t>
        </w:r>
        <w:r>
          <w:rPr>
            <w:rStyle w:val="kwd"/>
            <w:rFonts w:eastAsiaTheme="majorEastAsia"/>
            <w:color w:val="000088"/>
            <w:sz w:val="23"/>
            <w:szCs w:val="23"/>
          </w:rPr>
          <w:t>true</w:t>
        </w:r>
        <w:r>
          <w:rPr>
            <w:rStyle w:val="pln"/>
            <w:color w:val="000000"/>
            <w:sz w:val="23"/>
            <w:szCs w:val="23"/>
          </w:rPr>
          <w:t xml:space="preserve"> </w:t>
        </w:r>
        <w:r>
          <w:rPr>
            <w:rStyle w:val="kwd"/>
            <w:rFonts w:eastAsiaTheme="majorEastAsia"/>
            <w:color w:val="000088"/>
            <w:sz w:val="23"/>
            <w:szCs w:val="23"/>
          </w:rPr>
          <w:t>then</w:t>
        </w:r>
        <w:r>
          <w:rPr>
            <w:rStyle w:val="pln"/>
            <w:color w:val="000000"/>
            <w:sz w:val="23"/>
            <w:szCs w:val="23"/>
          </w:rPr>
          <w:t xml:space="preserve"> </w:t>
        </w:r>
        <w:r>
          <w:rPr>
            <w:rStyle w:val="kwd"/>
            <w:rFonts w:eastAsiaTheme="majorEastAsia"/>
            <w:color w:val="000088"/>
            <w:sz w:val="23"/>
            <w:szCs w:val="23"/>
          </w:rPr>
          <w:t>print</w:t>
        </w:r>
        <w:r>
          <w:rPr>
            <w:rStyle w:val="pln"/>
            <w:color w:val="000000"/>
            <w:sz w:val="23"/>
            <w:szCs w:val="23"/>
          </w:rPr>
          <w:t xml:space="preserve"> the following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190" w:author="Unknown"/>
          <w:rStyle w:val="pln"/>
          <w:color w:val="000000"/>
          <w:sz w:val="23"/>
          <w:szCs w:val="23"/>
        </w:rPr>
      </w:pPr>
      <w:ins w:id="2191"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'Value of a is 100 and b is 200'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192" w:author="Unknown"/>
          <w:rStyle w:val="pln"/>
          <w:color w:val="000000"/>
          <w:sz w:val="23"/>
          <w:szCs w:val="23"/>
        </w:rPr>
      </w:pPr>
      <w:ins w:id="2193" w:author="Unknown">
        <w:r>
          <w:rPr>
            <w:rStyle w:val="pln"/>
            <w:color w:val="000000"/>
            <w:sz w:val="23"/>
            <w:szCs w:val="23"/>
          </w:rPr>
          <w:t xml:space="preserve">      </w:t>
        </w:r>
        <w:r>
          <w:rPr>
            <w:rStyle w:val="kwd"/>
            <w:rFonts w:eastAsiaTheme="majorEastAsia"/>
            <w:color w:val="000088"/>
            <w:sz w:val="23"/>
            <w:szCs w:val="23"/>
          </w:rPr>
          <w:t>END</w:t>
        </w:r>
        <w:r>
          <w:rPr>
            <w:rStyle w:val="pln"/>
            <w:color w:val="000000"/>
            <w:sz w:val="23"/>
            <w:szCs w:val="23"/>
          </w:rPr>
          <w:t xml:space="preserve"> IF</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194" w:author="Unknown"/>
          <w:rStyle w:val="pln"/>
          <w:color w:val="000000"/>
          <w:sz w:val="23"/>
          <w:szCs w:val="23"/>
        </w:rPr>
      </w:pPr>
      <w:ins w:id="2195" w:author="Unknown">
        <w:r>
          <w:rPr>
            <w:rStyle w:val="pln"/>
            <w:color w:val="000000"/>
            <w:sz w:val="23"/>
            <w:szCs w:val="23"/>
          </w:rPr>
          <w:t xml:space="preserve">   </w:t>
        </w:r>
        <w:r>
          <w:rPr>
            <w:rStyle w:val="kwd"/>
            <w:rFonts w:eastAsiaTheme="majorEastAsia"/>
            <w:color w:val="000088"/>
            <w:sz w:val="23"/>
            <w:szCs w:val="23"/>
          </w:rPr>
          <w:t>END</w:t>
        </w:r>
        <w:r>
          <w:rPr>
            <w:rStyle w:val="pln"/>
            <w:color w:val="000000"/>
            <w:sz w:val="23"/>
            <w:szCs w:val="23"/>
          </w:rPr>
          <w:t xml:space="preserve"> IF</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196" w:author="Unknown"/>
          <w:rStyle w:val="pln"/>
          <w:color w:val="000000"/>
          <w:sz w:val="23"/>
          <w:szCs w:val="23"/>
        </w:rPr>
      </w:pPr>
      <w:ins w:id="2197"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'Exact value of a is : '</w:t>
        </w:r>
        <w:r>
          <w:rPr>
            <w:rStyle w:val="pln"/>
            <w:color w:val="000000"/>
            <w:sz w:val="23"/>
            <w:szCs w:val="23"/>
          </w:rPr>
          <w:t xml:space="preserve">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198" w:author="Unknown"/>
          <w:rStyle w:val="pln"/>
          <w:color w:val="000000"/>
          <w:sz w:val="23"/>
          <w:szCs w:val="23"/>
        </w:rPr>
      </w:pPr>
      <w:ins w:id="2199"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'Exact value of b is : '</w:t>
        </w:r>
        <w:r>
          <w:rPr>
            <w:rStyle w:val="pln"/>
            <w:color w:val="000000"/>
            <w:sz w:val="23"/>
            <w:szCs w:val="23"/>
          </w:rPr>
          <w:t xml:space="preserve"> </w:t>
        </w:r>
        <w:r>
          <w:rPr>
            <w:rStyle w:val="pun"/>
            <w:color w:val="666600"/>
            <w:sz w:val="23"/>
            <w:szCs w:val="23"/>
          </w:rPr>
          <w:t>||</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200" w:author="Unknown"/>
          <w:rStyle w:val="pln"/>
          <w:color w:val="000000"/>
          <w:sz w:val="23"/>
          <w:szCs w:val="23"/>
        </w:rPr>
      </w:pPr>
      <w:ins w:id="2201" w:author="Unknown">
        <w:r>
          <w:rPr>
            <w:rStyle w:val="kwd"/>
            <w:rFonts w:eastAsiaTheme="majorEastAsia"/>
            <w:color w:val="000088"/>
            <w:sz w:val="23"/>
            <w:szCs w:val="23"/>
          </w:rPr>
          <w:t>END</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202" w:author="Unknown"/>
          <w:sz w:val="23"/>
          <w:szCs w:val="23"/>
        </w:rPr>
      </w:pPr>
      <w:ins w:id="2203" w:author="Unknown">
        <w:r>
          <w:rPr>
            <w:rStyle w:val="pun"/>
            <w:color w:val="666600"/>
            <w:sz w:val="23"/>
            <w:szCs w:val="23"/>
          </w:rPr>
          <w:t>/</w:t>
        </w:r>
        <w:r>
          <w:rPr>
            <w:rStyle w:val="pln"/>
            <w:color w:val="000000"/>
            <w:sz w:val="23"/>
            <w:szCs w:val="23"/>
          </w:rPr>
          <w:t xml:space="preserve"> </w:t>
        </w:r>
      </w:ins>
    </w:p>
    <w:p w:rsidR="00CB7BBD" w:rsidRDefault="00CB7BBD" w:rsidP="00CB7BBD">
      <w:pPr>
        <w:pStyle w:val="NormalWeb"/>
        <w:spacing w:before="120" w:beforeAutospacing="0" w:after="144" w:afterAutospacing="0"/>
        <w:ind w:left="48" w:right="48"/>
        <w:jc w:val="both"/>
        <w:rPr>
          <w:ins w:id="2204" w:author="Unknown"/>
          <w:rFonts w:ascii="Arial" w:hAnsi="Arial" w:cs="Arial"/>
          <w:color w:val="000000"/>
        </w:rPr>
      </w:pPr>
      <w:ins w:id="2205" w:author="Unknown">
        <w:r>
          <w:rPr>
            <w:rFonts w:ascii="Arial" w:hAnsi="Arial" w:cs="Arial"/>
            <w:color w:val="000000"/>
          </w:rPr>
          <w:t>When the above code is executed at the SQL prompt, it produces the following result −</w:t>
        </w:r>
      </w:ins>
    </w:p>
    <w:p w:rsidR="00CB7BBD" w:rsidRDefault="00CB7BBD" w:rsidP="00CB7BBD">
      <w:pPr>
        <w:pStyle w:val="HTMLPreformatted"/>
        <w:rPr>
          <w:ins w:id="2206" w:author="Unknown"/>
          <w:sz w:val="23"/>
          <w:szCs w:val="23"/>
        </w:rPr>
      </w:pPr>
      <w:ins w:id="2207" w:author="Unknown">
        <w:r>
          <w:rPr>
            <w:sz w:val="23"/>
            <w:szCs w:val="23"/>
          </w:rPr>
          <w:t xml:space="preserve">Value of a is 100 and b is 200 </w:t>
        </w:r>
      </w:ins>
    </w:p>
    <w:p w:rsidR="00CB7BBD" w:rsidRDefault="00CB7BBD" w:rsidP="00CB7BBD">
      <w:pPr>
        <w:pStyle w:val="HTMLPreformatted"/>
        <w:rPr>
          <w:ins w:id="2208" w:author="Unknown"/>
          <w:sz w:val="23"/>
          <w:szCs w:val="23"/>
        </w:rPr>
      </w:pPr>
      <w:ins w:id="2209" w:author="Unknown">
        <w:r>
          <w:rPr>
            <w:sz w:val="23"/>
            <w:szCs w:val="23"/>
          </w:rPr>
          <w:t xml:space="preserve">Exact value of a is : 100 </w:t>
        </w:r>
      </w:ins>
    </w:p>
    <w:p w:rsidR="00CB7BBD" w:rsidRDefault="00CB7BBD" w:rsidP="00CB7BBD">
      <w:pPr>
        <w:pStyle w:val="HTMLPreformatted"/>
        <w:rPr>
          <w:ins w:id="2210" w:author="Unknown"/>
          <w:sz w:val="23"/>
          <w:szCs w:val="23"/>
        </w:rPr>
      </w:pPr>
      <w:ins w:id="2211" w:author="Unknown">
        <w:r>
          <w:rPr>
            <w:sz w:val="23"/>
            <w:szCs w:val="23"/>
          </w:rPr>
          <w:t xml:space="preserve">Exact value of b is : 200  </w:t>
        </w:r>
      </w:ins>
    </w:p>
    <w:p w:rsidR="00CB7BBD" w:rsidRDefault="00CB7BBD" w:rsidP="00CB7BBD">
      <w:pPr>
        <w:pStyle w:val="HTMLPreformatted"/>
        <w:rPr>
          <w:ins w:id="2212" w:author="Unknown"/>
          <w:sz w:val="23"/>
          <w:szCs w:val="23"/>
        </w:rPr>
      </w:pPr>
    </w:p>
    <w:p w:rsidR="00CB7BBD" w:rsidRDefault="00CB7BBD" w:rsidP="00CB7BBD">
      <w:pPr>
        <w:pStyle w:val="HTMLPreformatted"/>
        <w:rPr>
          <w:ins w:id="2213" w:author="Unknown"/>
          <w:sz w:val="23"/>
          <w:szCs w:val="23"/>
        </w:rPr>
      </w:pPr>
      <w:ins w:id="2214" w:author="Unknown">
        <w:r>
          <w:rPr>
            <w:sz w:val="23"/>
            <w:szCs w:val="23"/>
          </w:rPr>
          <w:t xml:space="preserve">PL/SQL procedure successfully completed. </w:t>
        </w:r>
      </w:ins>
    </w:p>
    <w:p w:rsidR="00CB7BBD" w:rsidRDefault="00CB7BBD" w:rsidP="008D2EF5"/>
    <w:p w:rsidR="00CB7BBD" w:rsidRDefault="00CB7BBD" w:rsidP="00CB7BBD">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PL/SQL - Loops</w:t>
      </w:r>
    </w:p>
    <w:p w:rsidR="00CB7BBD" w:rsidRDefault="00CB7BBD" w:rsidP="00CB7BBD">
      <w:pPr>
        <w:pStyle w:val="NormalWeb"/>
        <w:spacing w:before="120" w:beforeAutospacing="0" w:after="144" w:afterAutospacing="0"/>
        <w:ind w:left="48" w:right="48"/>
        <w:jc w:val="both"/>
        <w:rPr>
          <w:ins w:id="2215" w:author="Unknown"/>
          <w:rFonts w:ascii="Arial" w:hAnsi="Arial" w:cs="Arial"/>
          <w:color w:val="000000"/>
        </w:rPr>
      </w:pPr>
      <w:ins w:id="2216" w:author="Unknown">
        <w:r>
          <w:rPr>
            <w:rFonts w:ascii="Arial" w:hAnsi="Arial" w:cs="Arial"/>
            <w:color w:val="000000"/>
          </w:rPr>
          <w:t>In this chapter, we will discuss Loops in PL/SQL. There may be a situation when you need to execute a block of code several number of times. In general, statements are executed sequentially: The first statement in a function is executed first, followed by the second, and so on.</w:t>
        </w:r>
      </w:ins>
    </w:p>
    <w:p w:rsidR="00CB7BBD" w:rsidRDefault="00CB7BBD" w:rsidP="00CB7BBD">
      <w:pPr>
        <w:pStyle w:val="NormalWeb"/>
        <w:spacing w:before="120" w:beforeAutospacing="0" w:after="144" w:afterAutospacing="0"/>
        <w:ind w:left="48" w:right="48"/>
        <w:jc w:val="both"/>
        <w:rPr>
          <w:ins w:id="2217" w:author="Unknown"/>
          <w:rFonts w:ascii="Arial" w:hAnsi="Arial" w:cs="Arial"/>
          <w:color w:val="000000"/>
        </w:rPr>
      </w:pPr>
      <w:ins w:id="2218" w:author="Unknown">
        <w:r>
          <w:rPr>
            <w:rFonts w:ascii="Arial" w:hAnsi="Arial" w:cs="Arial"/>
            <w:color w:val="000000"/>
          </w:rPr>
          <w:t>Programming languages provide various control structures that allow for more complicated execution paths.</w:t>
        </w:r>
      </w:ins>
    </w:p>
    <w:p w:rsidR="00CB7BBD" w:rsidRDefault="00CB7BBD" w:rsidP="00CB7BBD">
      <w:pPr>
        <w:pStyle w:val="NormalWeb"/>
        <w:spacing w:before="120" w:beforeAutospacing="0" w:after="144" w:afterAutospacing="0"/>
        <w:ind w:left="48" w:right="48"/>
        <w:jc w:val="both"/>
        <w:rPr>
          <w:ins w:id="2219" w:author="Unknown"/>
          <w:rFonts w:ascii="Arial" w:hAnsi="Arial" w:cs="Arial"/>
          <w:color w:val="000000"/>
        </w:rPr>
      </w:pPr>
      <w:ins w:id="2220" w:author="Unknown">
        <w:r>
          <w:rPr>
            <w:rFonts w:ascii="Arial" w:hAnsi="Arial" w:cs="Arial"/>
            <w:color w:val="000000"/>
          </w:rPr>
          <w:t>A loop statement allows us to execute a statement or group of statements multiple times and following is the general form of a loop statement in most of the programming languages −</w:t>
        </w:r>
      </w:ins>
    </w:p>
    <w:p w:rsidR="00CB7BBD" w:rsidRDefault="00CB7BBD" w:rsidP="00CB7BBD">
      <w:r>
        <w:rPr>
          <w:noProof/>
          <w:lang w:eastAsia="en-IN"/>
        </w:rPr>
        <w:lastRenderedPageBreak/>
        <w:drawing>
          <wp:inline distT="0" distB="0" distL="0" distR="0">
            <wp:extent cx="2895600" cy="3314700"/>
            <wp:effectExtent l="19050" t="0" r="0" b="0"/>
            <wp:docPr id="126" name="Picture 126"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Loop Architecture"/>
                    <pic:cNvPicPr>
                      <a:picLocks noChangeAspect="1" noChangeArrowheads="1"/>
                    </pic:cNvPicPr>
                  </pic:nvPicPr>
                  <pic:blipFill>
                    <a:blip r:embed="rId140"/>
                    <a:srcRect/>
                    <a:stretch>
                      <a:fillRect/>
                    </a:stretch>
                  </pic:blipFill>
                  <pic:spPr bwMode="auto">
                    <a:xfrm>
                      <a:off x="0" y="0"/>
                      <a:ext cx="2895600" cy="3314700"/>
                    </a:xfrm>
                    <a:prstGeom prst="rect">
                      <a:avLst/>
                    </a:prstGeom>
                    <a:noFill/>
                    <a:ln w="9525">
                      <a:noFill/>
                      <a:miter lim="800000"/>
                      <a:headEnd/>
                      <a:tailEnd/>
                    </a:ln>
                  </pic:spPr>
                </pic:pic>
              </a:graphicData>
            </a:graphic>
          </wp:inline>
        </w:drawing>
      </w:r>
    </w:p>
    <w:p w:rsidR="00CB7BBD" w:rsidRDefault="00CB7BBD" w:rsidP="00CB7BBD"/>
    <w:p w:rsidR="00CB7BBD" w:rsidRDefault="00CB7BBD" w:rsidP="00CB7BBD"/>
    <w:p w:rsidR="00CB7BBD" w:rsidRDefault="00CB7BBD" w:rsidP="00CB7BBD"/>
    <w:p w:rsidR="00CB7BBD" w:rsidRDefault="00CB7BBD" w:rsidP="00CB7BBD"/>
    <w:p w:rsidR="00CB7BBD" w:rsidRDefault="00CB7BBD" w:rsidP="00CB7BBD"/>
    <w:p w:rsidR="00CB7BBD" w:rsidRDefault="00CB7BBD" w:rsidP="00CB7BBD">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PL/SQL - Basic Loop Statement</w:t>
      </w:r>
    </w:p>
    <w:p w:rsidR="00CB7BBD" w:rsidRDefault="00CB7BBD" w:rsidP="00CB7BBD">
      <w:pPr>
        <w:pStyle w:val="NormalWeb"/>
        <w:spacing w:before="120" w:beforeAutospacing="0" w:after="144" w:afterAutospacing="0"/>
        <w:ind w:left="48" w:right="48"/>
        <w:jc w:val="both"/>
        <w:rPr>
          <w:ins w:id="2221" w:author="Unknown"/>
          <w:rFonts w:ascii="Arial" w:hAnsi="Arial" w:cs="Arial"/>
          <w:color w:val="000000"/>
        </w:rPr>
      </w:pPr>
      <w:ins w:id="2222" w:author="Unknown">
        <w:r>
          <w:rPr>
            <w:rFonts w:ascii="Arial" w:hAnsi="Arial" w:cs="Arial"/>
            <w:color w:val="000000"/>
          </w:rPr>
          <w:t>Basic loop structure encloses sequence of statements in between the </w:t>
        </w:r>
        <w:r>
          <w:rPr>
            <w:rFonts w:ascii="Arial" w:hAnsi="Arial" w:cs="Arial"/>
            <w:b/>
            <w:bCs/>
            <w:color w:val="000000"/>
          </w:rPr>
          <w:t>LOOP</w:t>
        </w:r>
        <w:r>
          <w:rPr>
            <w:rFonts w:ascii="Arial" w:hAnsi="Arial" w:cs="Arial"/>
            <w:color w:val="000000"/>
          </w:rPr>
          <w:t> and </w:t>
        </w:r>
        <w:r>
          <w:rPr>
            <w:rFonts w:ascii="Arial" w:hAnsi="Arial" w:cs="Arial"/>
            <w:b/>
            <w:bCs/>
            <w:color w:val="000000"/>
          </w:rPr>
          <w:t>END LOOP</w:t>
        </w:r>
        <w:r>
          <w:rPr>
            <w:rFonts w:ascii="Arial" w:hAnsi="Arial" w:cs="Arial"/>
            <w:color w:val="000000"/>
          </w:rPr>
          <w:t> statements. With each iteration, the sequence of statements is executed and then control resumes at the top of the loop.</w:t>
        </w:r>
      </w:ins>
    </w:p>
    <w:p w:rsidR="00CB7BBD" w:rsidRDefault="00CB7BBD" w:rsidP="00CB7BBD">
      <w:pPr>
        <w:pStyle w:val="Heading2"/>
        <w:rPr>
          <w:ins w:id="2223" w:author="Unknown"/>
          <w:rFonts w:ascii="Arial" w:hAnsi="Arial" w:cs="Arial"/>
          <w:b w:val="0"/>
          <w:bCs w:val="0"/>
          <w:sz w:val="35"/>
          <w:szCs w:val="35"/>
        </w:rPr>
      </w:pPr>
      <w:ins w:id="2224" w:author="Unknown">
        <w:r>
          <w:rPr>
            <w:rFonts w:ascii="Arial" w:hAnsi="Arial" w:cs="Arial"/>
            <w:b w:val="0"/>
            <w:bCs w:val="0"/>
            <w:sz w:val="35"/>
            <w:szCs w:val="35"/>
          </w:rPr>
          <w:t>Syntax</w:t>
        </w:r>
      </w:ins>
    </w:p>
    <w:p w:rsidR="00CB7BBD" w:rsidRDefault="00CB7BBD" w:rsidP="00CB7BBD">
      <w:pPr>
        <w:pStyle w:val="NormalWeb"/>
        <w:spacing w:before="120" w:beforeAutospacing="0" w:after="144" w:afterAutospacing="0"/>
        <w:ind w:left="48" w:right="48"/>
        <w:jc w:val="both"/>
        <w:rPr>
          <w:ins w:id="2225" w:author="Unknown"/>
          <w:rFonts w:ascii="Arial" w:hAnsi="Arial" w:cs="Arial"/>
          <w:color w:val="000000"/>
        </w:rPr>
      </w:pPr>
      <w:ins w:id="2226" w:author="Unknown">
        <w:r>
          <w:rPr>
            <w:rFonts w:ascii="Arial" w:hAnsi="Arial" w:cs="Arial"/>
            <w:color w:val="000000"/>
          </w:rPr>
          <w:t>The syntax of a basic loop in PL/SQL programming language is −</w:t>
        </w:r>
      </w:ins>
    </w:p>
    <w:p w:rsidR="00CB7BBD" w:rsidRDefault="00CB7BBD" w:rsidP="00CB7BBD">
      <w:pPr>
        <w:pStyle w:val="HTMLPreformatted"/>
        <w:rPr>
          <w:ins w:id="2227" w:author="Unknown"/>
          <w:sz w:val="23"/>
          <w:szCs w:val="23"/>
        </w:rPr>
      </w:pPr>
      <w:ins w:id="2228" w:author="Unknown">
        <w:r>
          <w:rPr>
            <w:sz w:val="23"/>
            <w:szCs w:val="23"/>
          </w:rPr>
          <w:t xml:space="preserve">LOOP </w:t>
        </w:r>
      </w:ins>
    </w:p>
    <w:p w:rsidR="00CB7BBD" w:rsidRDefault="00CB7BBD" w:rsidP="00CB7BBD">
      <w:pPr>
        <w:pStyle w:val="HTMLPreformatted"/>
        <w:rPr>
          <w:ins w:id="2229" w:author="Unknown"/>
          <w:sz w:val="23"/>
          <w:szCs w:val="23"/>
        </w:rPr>
      </w:pPr>
      <w:ins w:id="2230" w:author="Unknown">
        <w:r>
          <w:rPr>
            <w:sz w:val="23"/>
            <w:szCs w:val="23"/>
          </w:rPr>
          <w:t xml:space="preserve">   Sequence of statements; </w:t>
        </w:r>
      </w:ins>
    </w:p>
    <w:p w:rsidR="00CB7BBD" w:rsidRDefault="00CB7BBD" w:rsidP="00CB7BBD">
      <w:pPr>
        <w:pStyle w:val="HTMLPreformatted"/>
        <w:rPr>
          <w:ins w:id="2231" w:author="Unknown"/>
          <w:sz w:val="23"/>
          <w:szCs w:val="23"/>
        </w:rPr>
      </w:pPr>
      <w:ins w:id="2232" w:author="Unknown">
        <w:r>
          <w:rPr>
            <w:sz w:val="23"/>
            <w:szCs w:val="23"/>
          </w:rPr>
          <w:t xml:space="preserve">END LOOP; </w:t>
        </w:r>
      </w:ins>
    </w:p>
    <w:p w:rsidR="00CB7BBD" w:rsidRDefault="00CB7BBD" w:rsidP="00CB7BBD">
      <w:pPr>
        <w:pStyle w:val="NormalWeb"/>
        <w:spacing w:before="120" w:beforeAutospacing="0" w:after="144" w:afterAutospacing="0"/>
        <w:ind w:left="48" w:right="48"/>
        <w:jc w:val="both"/>
        <w:rPr>
          <w:ins w:id="2233" w:author="Unknown"/>
          <w:rFonts w:ascii="Arial" w:hAnsi="Arial" w:cs="Arial"/>
          <w:color w:val="000000"/>
        </w:rPr>
      </w:pPr>
      <w:ins w:id="2234" w:author="Unknown">
        <w:r>
          <w:rPr>
            <w:rFonts w:ascii="Arial" w:hAnsi="Arial" w:cs="Arial"/>
            <w:color w:val="000000"/>
          </w:rPr>
          <w:t>Here, the sequence of statement(s) may be a single statement or a block of statements. An </w:t>
        </w:r>
        <w:r>
          <w:rPr>
            <w:rFonts w:ascii="Arial" w:hAnsi="Arial" w:cs="Arial"/>
            <w:b/>
            <w:bCs/>
            <w:color w:val="000000"/>
          </w:rPr>
          <w:t>EXIT statement</w:t>
        </w:r>
        <w:r>
          <w:rPr>
            <w:rFonts w:ascii="Arial" w:hAnsi="Arial" w:cs="Arial"/>
            <w:color w:val="000000"/>
          </w:rPr>
          <w:t> or an </w:t>
        </w:r>
        <w:r>
          <w:rPr>
            <w:rFonts w:ascii="Arial" w:hAnsi="Arial" w:cs="Arial"/>
            <w:b/>
            <w:bCs/>
            <w:color w:val="000000"/>
          </w:rPr>
          <w:t>EXIT WHEN statement</w:t>
        </w:r>
        <w:r>
          <w:rPr>
            <w:rFonts w:ascii="Arial" w:hAnsi="Arial" w:cs="Arial"/>
            <w:color w:val="000000"/>
          </w:rPr>
          <w:t> is required to break the loop.</w:t>
        </w:r>
      </w:ins>
    </w:p>
    <w:p w:rsidR="00CB7BBD" w:rsidRDefault="00CB7BBD" w:rsidP="00CB7BBD">
      <w:pPr>
        <w:pStyle w:val="Heading2"/>
        <w:rPr>
          <w:ins w:id="2235" w:author="Unknown"/>
          <w:rFonts w:ascii="Arial" w:hAnsi="Arial" w:cs="Arial"/>
          <w:b w:val="0"/>
          <w:bCs w:val="0"/>
          <w:sz w:val="35"/>
          <w:szCs w:val="35"/>
        </w:rPr>
      </w:pPr>
      <w:ins w:id="2236" w:author="Unknown">
        <w:r>
          <w:rPr>
            <w:rFonts w:ascii="Arial" w:hAnsi="Arial" w:cs="Arial"/>
            <w:b w:val="0"/>
            <w:bCs w:val="0"/>
            <w:sz w:val="35"/>
            <w:szCs w:val="35"/>
          </w:rPr>
          <w:t>Example</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237" w:author="Unknown"/>
          <w:rStyle w:val="pln"/>
          <w:color w:val="000000"/>
          <w:sz w:val="23"/>
          <w:szCs w:val="23"/>
        </w:rPr>
      </w:pPr>
      <w:ins w:id="2238" w:author="Unknown">
        <w:r>
          <w:rPr>
            <w:rStyle w:val="pln"/>
            <w:color w:val="000000"/>
            <w:sz w:val="23"/>
            <w:szCs w:val="23"/>
          </w:rPr>
          <w:t xml:space="preserve">DECLARE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239" w:author="Unknown"/>
          <w:rStyle w:val="pln"/>
          <w:color w:val="000000"/>
          <w:sz w:val="23"/>
          <w:szCs w:val="23"/>
        </w:rPr>
      </w:pPr>
      <w:ins w:id="2240" w:author="Unknown">
        <w:r>
          <w:rPr>
            <w:rStyle w:val="pln"/>
            <w:color w:val="000000"/>
            <w:sz w:val="23"/>
            <w:szCs w:val="23"/>
          </w:rPr>
          <w:lastRenderedPageBreak/>
          <w:t xml:space="preserve">   x number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241" w:author="Unknown"/>
          <w:rStyle w:val="pln"/>
          <w:color w:val="000000"/>
          <w:sz w:val="23"/>
          <w:szCs w:val="23"/>
        </w:rPr>
      </w:pPr>
      <w:ins w:id="2242" w:author="Unknown">
        <w:r>
          <w:rPr>
            <w:rStyle w:val="kwd"/>
            <w:rFonts w:eastAsiaTheme="majorEastAsia"/>
            <w:color w:val="000088"/>
            <w:sz w:val="23"/>
            <w:szCs w:val="23"/>
          </w:rPr>
          <w:t>BEGIN</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243" w:author="Unknown"/>
          <w:rStyle w:val="pln"/>
          <w:color w:val="000000"/>
          <w:sz w:val="23"/>
          <w:szCs w:val="23"/>
        </w:rPr>
      </w:pPr>
      <w:ins w:id="2244" w:author="Unknown">
        <w:r>
          <w:rPr>
            <w:rStyle w:val="pln"/>
            <w:color w:val="000000"/>
            <w:sz w:val="23"/>
            <w:szCs w:val="23"/>
          </w:rPr>
          <w:t xml:space="preserve">   LOOP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245" w:author="Unknown"/>
          <w:rStyle w:val="pln"/>
          <w:color w:val="000000"/>
          <w:sz w:val="23"/>
          <w:szCs w:val="23"/>
        </w:rPr>
      </w:pPr>
      <w:ins w:id="2246"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247" w:author="Unknown"/>
          <w:rStyle w:val="pln"/>
          <w:color w:val="000000"/>
          <w:sz w:val="23"/>
          <w:szCs w:val="23"/>
        </w:rPr>
      </w:pPr>
      <w:ins w:id="2248" w:author="Unknown">
        <w:r>
          <w:rPr>
            <w:rStyle w:val="pln"/>
            <w:color w:val="000000"/>
            <w:sz w:val="23"/>
            <w:szCs w:val="23"/>
          </w:rPr>
          <w:t xml:space="preserve">      x </w:t>
        </w:r>
        <w:r>
          <w:rPr>
            <w:rStyle w:val="pun"/>
            <w:color w:val="666600"/>
            <w:sz w:val="23"/>
            <w:szCs w:val="23"/>
          </w:rPr>
          <w:t>:=</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249" w:author="Unknown"/>
          <w:rStyle w:val="pln"/>
          <w:color w:val="000000"/>
          <w:sz w:val="23"/>
          <w:szCs w:val="23"/>
        </w:rPr>
      </w:pPr>
      <w:ins w:id="2250" w:author="Unknown">
        <w:r>
          <w:rPr>
            <w:rStyle w:val="pln"/>
            <w:color w:val="000000"/>
            <w:sz w:val="23"/>
            <w:szCs w:val="23"/>
          </w:rPr>
          <w:t xml:space="preserve">      IF x </w:t>
        </w:r>
        <w:r>
          <w:rPr>
            <w:rStyle w:val="pun"/>
            <w:color w:val="666600"/>
            <w:sz w:val="23"/>
            <w:szCs w:val="23"/>
          </w:rPr>
          <w:t>&gt;</w:t>
        </w:r>
        <w:r>
          <w:rPr>
            <w:rStyle w:val="pln"/>
            <w:color w:val="000000"/>
            <w:sz w:val="23"/>
            <w:szCs w:val="23"/>
          </w:rPr>
          <w:t xml:space="preserve"> </w:t>
        </w:r>
        <w:r>
          <w:rPr>
            <w:rStyle w:val="lit"/>
            <w:rFonts w:eastAsiaTheme="majorEastAsia"/>
            <w:color w:val="006666"/>
            <w:sz w:val="23"/>
            <w:szCs w:val="23"/>
          </w:rPr>
          <w:t>50</w:t>
        </w:r>
        <w:r>
          <w:rPr>
            <w:rStyle w:val="pln"/>
            <w:color w:val="000000"/>
            <w:sz w:val="23"/>
            <w:szCs w:val="23"/>
          </w:rPr>
          <w:t xml:space="preserve"> THEN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251" w:author="Unknown"/>
          <w:rStyle w:val="pln"/>
          <w:color w:val="000000"/>
          <w:sz w:val="23"/>
          <w:szCs w:val="23"/>
        </w:rPr>
      </w:pPr>
      <w:ins w:id="2252" w:author="Unknown">
        <w:r>
          <w:rPr>
            <w:rStyle w:val="pln"/>
            <w:color w:val="000000"/>
            <w:sz w:val="23"/>
            <w:szCs w:val="23"/>
          </w:rPr>
          <w:t xml:space="preserve">         </w:t>
        </w:r>
        <w:r>
          <w:rPr>
            <w:rStyle w:val="kwd"/>
            <w:rFonts w:eastAsiaTheme="majorEastAsia"/>
            <w:color w:val="000088"/>
            <w:sz w:val="23"/>
            <w:szCs w:val="23"/>
          </w:rPr>
          <w:t>exit</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253" w:author="Unknown"/>
          <w:rStyle w:val="pln"/>
          <w:color w:val="000000"/>
          <w:sz w:val="23"/>
          <w:szCs w:val="23"/>
        </w:rPr>
      </w:pPr>
      <w:ins w:id="2254" w:author="Unknown">
        <w:r>
          <w:rPr>
            <w:rStyle w:val="pln"/>
            <w:color w:val="000000"/>
            <w:sz w:val="23"/>
            <w:szCs w:val="23"/>
          </w:rPr>
          <w:t xml:space="preserve">      </w:t>
        </w:r>
        <w:r>
          <w:rPr>
            <w:rStyle w:val="kwd"/>
            <w:rFonts w:eastAsiaTheme="majorEastAsia"/>
            <w:color w:val="000088"/>
            <w:sz w:val="23"/>
            <w:szCs w:val="23"/>
          </w:rPr>
          <w:t>END</w:t>
        </w:r>
        <w:r>
          <w:rPr>
            <w:rStyle w:val="pln"/>
            <w:color w:val="000000"/>
            <w:sz w:val="23"/>
            <w:szCs w:val="23"/>
          </w:rPr>
          <w:t xml:space="preserve"> IF</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255" w:author="Unknown"/>
          <w:rStyle w:val="pln"/>
          <w:color w:val="000000"/>
          <w:sz w:val="23"/>
          <w:szCs w:val="23"/>
        </w:rPr>
      </w:pPr>
      <w:ins w:id="2256" w:author="Unknown">
        <w:r>
          <w:rPr>
            <w:rStyle w:val="pln"/>
            <w:color w:val="000000"/>
            <w:sz w:val="23"/>
            <w:szCs w:val="23"/>
          </w:rPr>
          <w:t xml:space="preserve">   </w:t>
        </w:r>
        <w:r>
          <w:rPr>
            <w:rStyle w:val="kwd"/>
            <w:rFonts w:eastAsiaTheme="majorEastAsia"/>
            <w:color w:val="000088"/>
            <w:sz w:val="23"/>
            <w:szCs w:val="23"/>
          </w:rPr>
          <w:t>END</w:t>
        </w:r>
        <w:r>
          <w:rPr>
            <w:rStyle w:val="pln"/>
            <w:color w:val="000000"/>
            <w:sz w:val="23"/>
            <w:szCs w:val="23"/>
          </w:rPr>
          <w:t xml:space="preserve"> LOOP</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257" w:author="Unknown"/>
          <w:rStyle w:val="pln"/>
          <w:color w:val="000000"/>
          <w:sz w:val="23"/>
          <w:szCs w:val="23"/>
        </w:rPr>
      </w:pPr>
      <w:ins w:id="2258" w:author="Unknown">
        <w:r>
          <w:rPr>
            <w:rStyle w:val="pln"/>
            <w:color w:val="000000"/>
            <w:sz w:val="23"/>
            <w:szCs w:val="23"/>
          </w:rPr>
          <w:t xml:space="preserve">   </w:t>
        </w:r>
        <w:r>
          <w:rPr>
            <w:rStyle w:val="pun"/>
            <w:color w:val="666600"/>
            <w:sz w:val="23"/>
            <w:szCs w:val="23"/>
          </w:rPr>
          <w:t>--</w:t>
        </w:r>
        <w:r>
          <w:rPr>
            <w:rStyle w:val="pln"/>
            <w:color w:val="000000"/>
            <w:sz w:val="23"/>
            <w:szCs w:val="23"/>
          </w:rPr>
          <w:t xml:space="preserve"> after </w:t>
        </w:r>
        <w:r>
          <w:rPr>
            <w:rStyle w:val="kwd"/>
            <w:rFonts w:eastAsiaTheme="majorEastAsia"/>
            <w:color w:val="000088"/>
            <w:sz w:val="23"/>
            <w:szCs w:val="23"/>
          </w:rPr>
          <w:t>exit</w:t>
        </w:r>
        <w:r>
          <w:rPr>
            <w:rStyle w:val="pun"/>
            <w:color w:val="666600"/>
            <w:sz w:val="23"/>
            <w:szCs w:val="23"/>
          </w:rPr>
          <w:t>,</w:t>
        </w:r>
        <w:r>
          <w:rPr>
            <w:rStyle w:val="pln"/>
            <w:color w:val="000000"/>
            <w:sz w:val="23"/>
            <w:szCs w:val="23"/>
          </w:rPr>
          <w:t xml:space="preserve"> control resumes here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259" w:author="Unknown"/>
          <w:rStyle w:val="pln"/>
          <w:color w:val="000000"/>
          <w:sz w:val="23"/>
          <w:szCs w:val="23"/>
        </w:rPr>
      </w:pPr>
      <w:ins w:id="2260"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'After Exit x is: '</w:t>
        </w:r>
        <w:r>
          <w:rPr>
            <w:rStyle w:val="pln"/>
            <w:color w:val="000000"/>
            <w:sz w:val="23"/>
            <w:szCs w:val="23"/>
          </w:rPr>
          <w:t xml:space="preserve"> </w:t>
        </w:r>
        <w:r>
          <w:rPr>
            <w:rStyle w:val="pun"/>
            <w:color w:val="666600"/>
            <w:sz w:val="23"/>
            <w:szCs w:val="23"/>
          </w:rPr>
          <w:t>||</w:t>
        </w:r>
        <w:r>
          <w:rPr>
            <w:rStyle w:val="pln"/>
            <w:color w:val="000000"/>
            <w:sz w:val="23"/>
            <w:szCs w:val="23"/>
          </w:rPr>
          <w:t xml:space="preserve"> x</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261" w:author="Unknown"/>
          <w:rStyle w:val="pln"/>
          <w:color w:val="000000"/>
          <w:sz w:val="23"/>
          <w:szCs w:val="23"/>
        </w:rPr>
      </w:pPr>
      <w:ins w:id="2262" w:author="Unknown">
        <w:r>
          <w:rPr>
            <w:rStyle w:val="kwd"/>
            <w:rFonts w:eastAsiaTheme="majorEastAsia"/>
            <w:color w:val="000088"/>
            <w:sz w:val="23"/>
            <w:szCs w:val="23"/>
          </w:rPr>
          <w:t>END</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263" w:author="Unknown"/>
          <w:sz w:val="23"/>
          <w:szCs w:val="23"/>
        </w:rPr>
      </w:pPr>
      <w:ins w:id="2264" w:author="Unknown">
        <w:r>
          <w:rPr>
            <w:rStyle w:val="pun"/>
            <w:color w:val="666600"/>
            <w:sz w:val="23"/>
            <w:szCs w:val="23"/>
          </w:rPr>
          <w:t>/</w:t>
        </w:r>
      </w:ins>
    </w:p>
    <w:p w:rsidR="00CB7BBD" w:rsidRDefault="00CB7BBD" w:rsidP="00CB7BBD">
      <w:pPr>
        <w:pStyle w:val="NormalWeb"/>
        <w:spacing w:before="120" w:beforeAutospacing="0" w:after="144" w:afterAutospacing="0"/>
        <w:ind w:left="48" w:right="48"/>
        <w:jc w:val="both"/>
        <w:rPr>
          <w:ins w:id="2265" w:author="Unknown"/>
          <w:rFonts w:ascii="Arial" w:hAnsi="Arial" w:cs="Arial"/>
          <w:color w:val="000000"/>
        </w:rPr>
      </w:pPr>
      <w:ins w:id="2266" w:author="Unknown">
        <w:r>
          <w:rPr>
            <w:rFonts w:ascii="Arial" w:hAnsi="Arial" w:cs="Arial"/>
            <w:color w:val="000000"/>
          </w:rPr>
          <w:t>When the above code is executed at the SQL prompt, it produces the following result −</w:t>
        </w:r>
      </w:ins>
    </w:p>
    <w:p w:rsidR="00CB7BBD" w:rsidRDefault="00CB7BBD" w:rsidP="00CB7BBD">
      <w:pPr>
        <w:pStyle w:val="HTMLPreformatted"/>
        <w:rPr>
          <w:ins w:id="2267" w:author="Unknown"/>
          <w:sz w:val="23"/>
          <w:szCs w:val="23"/>
        </w:rPr>
      </w:pPr>
      <w:ins w:id="2268" w:author="Unknown">
        <w:r>
          <w:rPr>
            <w:sz w:val="23"/>
            <w:szCs w:val="23"/>
          </w:rPr>
          <w:t xml:space="preserve">10 </w:t>
        </w:r>
      </w:ins>
    </w:p>
    <w:p w:rsidR="00CB7BBD" w:rsidRDefault="00CB7BBD" w:rsidP="00CB7BBD">
      <w:pPr>
        <w:pStyle w:val="HTMLPreformatted"/>
        <w:rPr>
          <w:ins w:id="2269" w:author="Unknown"/>
          <w:sz w:val="23"/>
          <w:szCs w:val="23"/>
        </w:rPr>
      </w:pPr>
      <w:ins w:id="2270" w:author="Unknown">
        <w:r>
          <w:rPr>
            <w:sz w:val="23"/>
            <w:szCs w:val="23"/>
          </w:rPr>
          <w:t xml:space="preserve">20 </w:t>
        </w:r>
      </w:ins>
    </w:p>
    <w:p w:rsidR="00CB7BBD" w:rsidRDefault="00CB7BBD" w:rsidP="00CB7BBD">
      <w:pPr>
        <w:pStyle w:val="HTMLPreformatted"/>
        <w:rPr>
          <w:ins w:id="2271" w:author="Unknown"/>
          <w:sz w:val="23"/>
          <w:szCs w:val="23"/>
        </w:rPr>
      </w:pPr>
      <w:ins w:id="2272" w:author="Unknown">
        <w:r>
          <w:rPr>
            <w:sz w:val="23"/>
            <w:szCs w:val="23"/>
          </w:rPr>
          <w:t xml:space="preserve">30 </w:t>
        </w:r>
      </w:ins>
    </w:p>
    <w:p w:rsidR="00CB7BBD" w:rsidRDefault="00CB7BBD" w:rsidP="00CB7BBD">
      <w:pPr>
        <w:pStyle w:val="HTMLPreformatted"/>
        <w:rPr>
          <w:ins w:id="2273" w:author="Unknown"/>
          <w:sz w:val="23"/>
          <w:szCs w:val="23"/>
        </w:rPr>
      </w:pPr>
      <w:ins w:id="2274" w:author="Unknown">
        <w:r>
          <w:rPr>
            <w:sz w:val="23"/>
            <w:szCs w:val="23"/>
          </w:rPr>
          <w:t xml:space="preserve">40 </w:t>
        </w:r>
      </w:ins>
    </w:p>
    <w:p w:rsidR="00CB7BBD" w:rsidRDefault="00CB7BBD" w:rsidP="00CB7BBD">
      <w:pPr>
        <w:pStyle w:val="HTMLPreformatted"/>
        <w:rPr>
          <w:ins w:id="2275" w:author="Unknown"/>
          <w:sz w:val="23"/>
          <w:szCs w:val="23"/>
        </w:rPr>
      </w:pPr>
      <w:ins w:id="2276" w:author="Unknown">
        <w:r>
          <w:rPr>
            <w:sz w:val="23"/>
            <w:szCs w:val="23"/>
          </w:rPr>
          <w:t xml:space="preserve">50 </w:t>
        </w:r>
      </w:ins>
    </w:p>
    <w:p w:rsidR="00CB7BBD" w:rsidRDefault="00CB7BBD" w:rsidP="00CB7BBD">
      <w:pPr>
        <w:pStyle w:val="HTMLPreformatted"/>
        <w:rPr>
          <w:ins w:id="2277" w:author="Unknown"/>
          <w:sz w:val="23"/>
          <w:szCs w:val="23"/>
        </w:rPr>
      </w:pPr>
      <w:ins w:id="2278" w:author="Unknown">
        <w:r>
          <w:rPr>
            <w:sz w:val="23"/>
            <w:szCs w:val="23"/>
          </w:rPr>
          <w:t xml:space="preserve">After Exit x is: 60  </w:t>
        </w:r>
      </w:ins>
    </w:p>
    <w:p w:rsidR="00CB7BBD" w:rsidRDefault="00CB7BBD" w:rsidP="00CB7BBD">
      <w:pPr>
        <w:pStyle w:val="HTMLPreformatted"/>
        <w:rPr>
          <w:ins w:id="2279" w:author="Unknown"/>
          <w:sz w:val="23"/>
          <w:szCs w:val="23"/>
        </w:rPr>
      </w:pPr>
    </w:p>
    <w:p w:rsidR="00CB7BBD" w:rsidRDefault="00CB7BBD" w:rsidP="00CB7BBD">
      <w:pPr>
        <w:pStyle w:val="HTMLPreformatted"/>
        <w:rPr>
          <w:ins w:id="2280" w:author="Unknown"/>
          <w:sz w:val="23"/>
          <w:szCs w:val="23"/>
        </w:rPr>
      </w:pPr>
      <w:ins w:id="2281" w:author="Unknown">
        <w:r>
          <w:rPr>
            <w:sz w:val="23"/>
            <w:szCs w:val="23"/>
          </w:rPr>
          <w:t xml:space="preserve">PL/SQL procedure successfully completed. </w:t>
        </w:r>
      </w:ins>
    </w:p>
    <w:p w:rsidR="00CB7BBD" w:rsidRDefault="00CB7BBD" w:rsidP="00CB7BBD">
      <w:pPr>
        <w:pStyle w:val="NormalWeb"/>
        <w:spacing w:before="120" w:beforeAutospacing="0" w:after="144" w:afterAutospacing="0"/>
        <w:ind w:left="48" w:right="48"/>
        <w:jc w:val="both"/>
        <w:rPr>
          <w:ins w:id="2282" w:author="Unknown"/>
          <w:rFonts w:ascii="Arial" w:hAnsi="Arial" w:cs="Arial"/>
          <w:color w:val="000000"/>
        </w:rPr>
      </w:pPr>
      <w:ins w:id="2283" w:author="Unknown">
        <w:r>
          <w:rPr>
            <w:rFonts w:ascii="Arial" w:hAnsi="Arial" w:cs="Arial"/>
            <w:color w:val="000000"/>
          </w:rPr>
          <w:t>You can use the </w:t>
        </w:r>
        <w:r>
          <w:rPr>
            <w:rFonts w:ascii="Arial" w:hAnsi="Arial" w:cs="Arial"/>
            <w:b/>
            <w:bCs/>
            <w:color w:val="000000"/>
          </w:rPr>
          <w:t>EXIT WHEN</w:t>
        </w:r>
        <w:r>
          <w:rPr>
            <w:rFonts w:ascii="Arial" w:hAnsi="Arial" w:cs="Arial"/>
            <w:color w:val="000000"/>
          </w:rPr>
          <w:t> statement instead of the </w:t>
        </w:r>
        <w:r>
          <w:rPr>
            <w:rFonts w:ascii="Arial" w:hAnsi="Arial" w:cs="Arial"/>
            <w:b/>
            <w:bCs/>
            <w:color w:val="000000"/>
          </w:rPr>
          <w:t>EXIT</w:t>
        </w:r>
        <w:r>
          <w:rPr>
            <w:rFonts w:ascii="Arial" w:hAnsi="Arial" w:cs="Arial"/>
            <w:color w:val="000000"/>
          </w:rPr>
          <w:t> statement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284" w:author="Unknown"/>
          <w:rStyle w:val="pln"/>
          <w:color w:val="000000"/>
          <w:sz w:val="23"/>
          <w:szCs w:val="23"/>
        </w:rPr>
      </w:pPr>
      <w:ins w:id="2285" w:author="Unknown">
        <w:r>
          <w:rPr>
            <w:rStyle w:val="pln"/>
            <w:color w:val="000000"/>
            <w:sz w:val="23"/>
            <w:szCs w:val="23"/>
          </w:rPr>
          <w:t xml:space="preserve">DECLARE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286" w:author="Unknown"/>
          <w:rStyle w:val="pln"/>
          <w:color w:val="000000"/>
          <w:sz w:val="23"/>
          <w:szCs w:val="23"/>
        </w:rPr>
      </w:pPr>
      <w:ins w:id="2287" w:author="Unknown">
        <w:r>
          <w:rPr>
            <w:rStyle w:val="pln"/>
            <w:color w:val="000000"/>
            <w:sz w:val="23"/>
            <w:szCs w:val="23"/>
          </w:rPr>
          <w:t xml:space="preserve">   x number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288" w:author="Unknown"/>
          <w:rStyle w:val="pln"/>
          <w:color w:val="000000"/>
          <w:sz w:val="23"/>
          <w:szCs w:val="23"/>
        </w:rPr>
      </w:pPr>
      <w:ins w:id="2289" w:author="Unknown">
        <w:r>
          <w:rPr>
            <w:rStyle w:val="kwd"/>
            <w:rFonts w:eastAsiaTheme="majorEastAsia"/>
            <w:color w:val="000088"/>
            <w:sz w:val="23"/>
            <w:szCs w:val="23"/>
          </w:rPr>
          <w:t>BEGIN</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290" w:author="Unknown"/>
          <w:rStyle w:val="pln"/>
          <w:color w:val="000000"/>
          <w:sz w:val="23"/>
          <w:szCs w:val="23"/>
        </w:rPr>
      </w:pPr>
      <w:ins w:id="2291" w:author="Unknown">
        <w:r>
          <w:rPr>
            <w:rStyle w:val="pln"/>
            <w:color w:val="000000"/>
            <w:sz w:val="23"/>
            <w:szCs w:val="23"/>
          </w:rPr>
          <w:t xml:space="preserve">   LOOP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292" w:author="Unknown"/>
          <w:rStyle w:val="pln"/>
          <w:color w:val="000000"/>
          <w:sz w:val="23"/>
          <w:szCs w:val="23"/>
        </w:rPr>
      </w:pPr>
      <w:ins w:id="2293"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294" w:author="Unknown"/>
          <w:rStyle w:val="pln"/>
          <w:color w:val="000000"/>
          <w:sz w:val="23"/>
          <w:szCs w:val="23"/>
        </w:rPr>
      </w:pPr>
      <w:ins w:id="2295" w:author="Unknown">
        <w:r>
          <w:rPr>
            <w:rStyle w:val="pln"/>
            <w:color w:val="000000"/>
            <w:sz w:val="23"/>
            <w:szCs w:val="23"/>
          </w:rPr>
          <w:t xml:space="preserve">      x </w:t>
        </w:r>
        <w:r>
          <w:rPr>
            <w:rStyle w:val="pun"/>
            <w:color w:val="666600"/>
            <w:sz w:val="23"/>
            <w:szCs w:val="23"/>
          </w:rPr>
          <w:t>:=</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296" w:author="Unknown"/>
          <w:rStyle w:val="pln"/>
          <w:color w:val="000000"/>
          <w:sz w:val="23"/>
          <w:szCs w:val="23"/>
        </w:rPr>
      </w:pPr>
      <w:ins w:id="2297" w:author="Unknown">
        <w:r>
          <w:rPr>
            <w:rStyle w:val="pln"/>
            <w:color w:val="000000"/>
            <w:sz w:val="23"/>
            <w:szCs w:val="23"/>
          </w:rPr>
          <w:t xml:space="preserve">      </w:t>
        </w:r>
        <w:r>
          <w:rPr>
            <w:rStyle w:val="kwd"/>
            <w:rFonts w:eastAsiaTheme="majorEastAsia"/>
            <w:color w:val="000088"/>
            <w:sz w:val="23"/>
            <w:szCs w:val="23"/>
          </w:rPr>
          <w:t>exit</w:t>
        </w:r>
        <w:r>
          <w:rPr>
            <w:rStyle w:val="pln"/>
            <w:color w:val="000000"/>
            <w:sz w:val="23"/>
            <w:szCs w:val="23"/>
          </w:rPr>
          <w:t xml:space="preserve"> WHEN x </w:t>
        </w:r>
        <w:r>
          <w:rPr>
            <w:rStyle w:val="pun"/>
            <w:color w:val="666600"/>
            <w:sz w:val="23"/>
            <w:szCs w:val="23"/>
          </w:rPr>
          <w:t>&gt;</w:t>
        </w:r>
        <w:r>
          <w:rPr>
            <w:rStyle w:val="pln"/>
            <w:color w:val="000000"/>
            <w:sz w:val="23"/>
            <w:szCs w:val="23"/>
          </w:rPr>
          <w:t xml:space="preserve"> </w:t>
        </w:r>
        <w:r>
          <w:rPr>
            <w:rStyle w:val="lit"/>
            <w:rFonts w:eastAsiaTheme="majorEastAsia"/>
            <w:color w:val="006666"/>
            <w:sz w:val="23"/>
            <w:szCs w:val="23"/>
          </w:rPr>
          <w:t>50</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298" w:author="Unknown"/>
          <w:rStyle w:val="pln"/>
          <w:color w:val="000000"/>
          <w:sz w:val="23"/>
          <w:szCs w:val="23"/>
        </w:rPr>
      </w:pPr>
      <w:ins w:id="2299" w:author="Unknown">
        <w:r>
          <w:rPr>
            <w:rStyle w:val="pln"/>
            <w:color w:val="000000"/>
            <w:sz w:val="23"/>
            <w:szCs w:val="23"/>
          </w:rPr>
          <w:t xml:space="preserve">   </w:t>
        </w:r>
        <w:r>
          <w:rPr>
            <w:rStyle w:val="kwd"/>
            <w:rFonts w:eastAsiaTheme="majorEastAsia"/>
            <w:color w:val="000088"/>
            <w:sz w:val="23"/>
            <w:szCs w:val="23"/>
          </w:rPr>
          <w:t>END</w:t>
        </w:r>
        <w:r>
          <w:rPr>
            <w:rStyle w:val="pln"/>
            <w:color w:val="000000"/>
            <w:sz w:val="23"/>
            <w:szCs w:val="23"/>
          </w:rPr>
          <w:t xml:space="preserve"> LOOP</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300" w:author="Unknown"/>
          <w:rStyle w:val="pln"/>
          <w:color w:val="000000"/>
          <w:sz w:val="23"/>
          <w:szCs w:val="23"/>
        </w:rPr>
      </w:pPr>
      <w:ins w:id="2301" w:author="Unknown">
        <w:r>
          <w:rPr>
            <w:rStyle w:val="pln"/>
            <w:color w:val="000000"/>
            <w:sz w:val="23"/>
            <w:szCs w:val="23"/>
          </w:rPr>
          <w:t xml:space="preserve">   </w:t>
        </w:r>
        <w:r>
          <w:rPr>
            <w:rStyle w:val="pun"/>
            <w:color w:val="666600"/>
            <w:sz w:val="23"/>
            <w:szCs w:val="23"/>
          </w:rPr>
          <w:t>--</w:t>
        </w:r>
        <w:r>
          <w:rPr>
            <w:rStyle w:val="pln"/>
            <w:color w:val="000000"/>
            <w:sz w:val="23"/>
            <w:szCs w:val="23"/>
          </w:rPr>
          <w:t xml:space="preserve"> after </w:t>
        </w:r>
        <w:r>
          <w:rPr>
            <w:rStyle w:val="kwd"/>
            <w:rFonts w:eastAsiaTheme="majorEastAsia"/>
            <w:color w:val="000088"/>
            <w:sz w:val="23"/>
            <w:szCs w:val="23"/>
          </w:rPr>
          <w:t>exit</w:t>
        </w:r>
        <w:r>
          <w:rPr>
            <w:rStyle w:val="pun"/>
            <w:color w:val="666600"/>
            <w:sz w:val="23"/>
            <w:szCs w:val="23"/>
          </w:rPr>
          <w:t>,</w:t>
        </w:r>
        <w:r>
          <w:rPr>
            <w:rStyle w:val="pln"/>
            <w:color w:val="000000"/>
            <w:sz w:val="23"/>
            <w:szCs w:val="23"/>
          </w:rPr>
          <w:t xml:space="preserve"> control resumes here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302" w:author="Unknown"/>
          <w:rStyle w:val="pln"/>
          <w:color w:val="000000"/>
          <w:sz w:val="23"/>
          <w:szCs w:val="23"/>
        </w:rPr>
      </w:pPr>
      <w:ins w:id="2303"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'After Exit x is: '</w:t>
        </w:r>
        <w:r>
          <w:rPr>
            <w:rStyle w:val="pln"/>
            <w:color w:val="000000"/>
            <w:sz w:val="23"/>
            <w:szCs w:val="23"/>
          </w:rPr>
          <w:t xml:space="preserve"> </w:t>
        </w:r>
        <w:r>
          <w:rPr>
            <w:rStyle w:val="pun"/>
            <w:color w:val="666600"/>
            <w:sz w:val="23"/>
            <w:szCs w:val="23"/>
          </w:rPr>
          <w:t>||</w:t>
        </w:r>
        <w:r>
          <w:rPr>
            <w:rStyle w:val="pln"/>
            <w:color w:val="000000"/>
            <w:sz w:val="23"/>
            <w:szCs w:val="23"/>
          </w:rPr>
          <w:t xml:space="preserve"> x</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304" w:author="Unknown"/>
          <w:rStyle w:val="pln"/>
          <w:color w:val="000000"/>
          <w:sz w:val="23"/>
          <w:szCs w:val="23"/>
        </w:rPr>
      </w:pPr>
      <w:ins w:id="2305" w:author="Unknown">
        <w:r>
          <w:rPr>
            <w:rStyle w:val="kwd"/>
            <w:rFonts w:eastAsiaTheme="majorEastAsia"/>
            <w:color w:val="000088"/>
            <w:sz w:val="23"/>
            <w:szCs w:val="23"/>
          </w:rPr>
          <w:t>END</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306" w:author="Unknown"/>
          <w:sz w:val="23"/>
          <w:szCs w:val="23"/>
        </w:rPr>
      </w:pPr>
      <w:ins w:id="2307" w:author="Unknown">
        <w:r>
          <w:rPr>
            <w:rStyle w:val="pun"/>
            <w:color w:val="666600"/>
            <w:sz w:val="23"/>
            <w:szCs w:val="23"/>
          </w:rPr>
          <w:t>/</w:t>
        </w:r>
      </w:ins>
    </w:p>
    <w:p w:rsidR="00CB7BBD" w:rsidRDefault="00CB7BBD" w:rsidP="00CB7BBD">
      <w:pPr>
        <w:pStyle w:val="NormalWeb"/>
        <w:spacing w:before="120" w:beforeAutospacing="0" w:after="144" w:afterAutospacing="0"/>
        <w:ind w:left="48" w:right="48"/>
        <w:jc w:val="both"/>
        <w:rPr>
          <w:ins w:id="2308" w:author="Unknown"/>
          <w:rFonts w:ascii="Arial" w:hAnsi="Arial" w:cs="Arial"/>
          <w:color w:val="000000"/>
        </w:rPr>
      </w:pPr>
      <w:ins w:id="2309" w:author="Unknown">
        <w:r>
          <w:rPr>
            <w:rFonts w:ascii="Arial" w:hAnsi="Arial" w:cs="Arial"/>
            <w:color w:val="000000"/>
          </w:rPr>
          <w:t>When the above code is executed at the SQL prompt, it produces the following result −</w:t>
        </w:r>
      </w:ins>
    </w:p>
    <w:p w:rsidR="00CB7BBD" w:rsidRDefault="00CB7BBD" w:rsidP="00CB7BBD">
      <w:pPr>
        <w:pStyle w:val="HTMLPreformatted"/>
        <w:rPr>
          <w:ins w:id="2310" w:author="Unknown"/>
          <w:sz w:val="23"/>
          <w:szCs w:val="23"/>
        </w:rPr>
      </w:pPr>
      <w:ins w:id="2311" w:author="Unknown">
        <w:r>
          <w:rPr>
            <w:sz w:val="23"/>
            <w:szCs w:val="23"/>
          </w:rPr>
          <w:t xml:space="preserve">10 </w:t>
        </w:r>
      </w:ins>
    </w:p>
    <w:p w:rsidR="00CB7BBD" w:rsidRDefault="00CB7BBD" w:rsidP="00CB7BBD">
      <w:pPr>
        <w:pStyle w:val="HTMLPreformatted"/>
        <w:rPr>
          <w:ins w:id="2312" w:author="Unknown"/>
          <w:sz w:val="23"/>
          <w:szCs w:val="23"/>
        </w:rPr>
      </w:pPr>
      <w:ins w:id="2313" w:author="Unknown">
        <w:r>
          <w:rPr>
            <w:sz w:val="23"/>
            <w:szCs w:val="23"/>
          </w:rPr>
          <w:t xml:space="preserve">20 </w:t>
        </w:r>
      </w:ins>
    </w:p>
    <w:p w:rsidR="00CB7BBD" w:rsidRDefault="00CB7BBD" w:rsidP="00CB7BBD">
      <w:pPr>
        <w:pStyle w:val="HTMLPreformatted"/>
        <w:rPr>
          <w:ins w:id="2314" w:author="Unknown"/>
          <w:sz w:val="23"/>
          <w:szCs w:val="23"/>
        </w:rPr>
      </w:pPr>
      <w:ins w:id="2315" w:author="Unknown">
        <w:r>
          <w:rPr>
            <w:sz w:val="23"/>
            <w:szCs w:val="23"/>
          </w:rPr>
          <w:t xml:space="preserve">30 </w:t>
        </w:r>
      </w:ins>
    </w:p>
    <w:p w:rsidR="00CB7BBD" w:rsidRDefault="00CB7BBD" w:rsidP="00CB7BBD">
      <w:pPr>
        <w:pStyle w:val="HTMLPreformatted"/>
        <w:rPr>
          <w:ins w:id="2316" w:author="Unknown"/>
          <w:sz w:val="23"/>
          <w:szCs w:val="23"/>
        </w:rPr>
      </w:pPr>
      <w:ins w:id="2317" w:author="Unknown">
        <w:r>
          <w:rPr>
            <w:sz w:val="23"/>
            <w:szCs w:val="23"/>
          </w:rPr>
          <w:t xml:space="preserve">40  </w:t>
        </w:r>
      </w:ins>
    </w:p>
    <w:p w:rsidR="00CB7BBD" w:rsidRDefault="00CB7BBD" w:rsidP="00CB7BBD">
      <w:pPr>
        <w:pStyle w:val="HTMLPreformatted"/>
        <w:rPr>
          <w:ins w:id="2318" w:author="Unknown"/>
          <w:sz w:val="23"/>
          <w:szCs w:val="23"/>
        </w:rPr>
      </w:pPr>
      <w:ins w:id="2319" w:author="Unknown">
        <w:r>
          <w:rPr>
            <w:sz w:val="23"/>
            <w:szCs w:val="23"/>
          </w:rPr>
          <w:t xml:space="preserve">50 </w:t>
        </w:r>
      </w:ins>
    </w:p>
    <w:p w:rsidR="00CB7BBD" w:rsidRDefault="00CB7BBD" w:rsidP="00CB7BBD">
      <w:pPr>
        <w:pStyle w:val="HTMLPreformatted"/>
        <w:rPr>
          <w:ins w:id="2320" w:author="Unknown"/>
          <w:sz w:val="23"/>
          <w:szCs w:val="23"/>
        </w:rPr>
      </w:pPr>
      <w:ins w:id="2321" w:author="Unknown">
        <w:r>
          <w:rPr>
            <w:sz w:val="23"/>
            <w:szCs w:val="23"/>
          </w:rPr>
          <w:t xml:space="preserve">After Exit x is: 60  </w:t>
        </w:r>
      </w:ins>
    </w:p>
    <w:p w:rsidR="00CB7BBD" w:rsidRDefault="00CB7BBD" w:rsidP="00CB7BBD">
      <w:pPr>
        <w:pStyle w:val="HTMLPreformatted"/>
        <w:rPr>
          <w:ins w:id="2322" w:author="Unknown"/>
          <w:sz w:val="23"/>
          <w:szCs w:val="23"/>
        </w:rPr>
      </w:pPr>
    </w:p>
    <w:p w:rsidR="00CB7BBD" w:rsidRDefault="00CB7BBD" w:rsidP="00CB7BBD">
      <w:pPr>
        <w:pStyle w:val="HTMLPreformatted"/>
        <w:rPr>
          <w:ins w:id="2323" w:author="Unknown"/>
          <w:sz w:val="23"/>
          <w:szCs w:val="23"/>
        </w:rPr>
      </w:pPr>
      <w:ins w:id="2324" w:author="Unknown">
        <w:r>
          <w:rPr>
            <w:sz w:val="23"/>
            <w:szCs w:val="23"/>
          </w:rPr>
          <w:t xml:space="preserve">PL/SQL procedure successfully completed. </w:t>
        </w:r>
      </w:ins>
    </w:p>
    <w:p w:rsidR="00CB7BBD" w:rsidRDefault="00CB7BBD" w:rsidP="00CB7BBD"/>
    <w:p w:rsidR="00CB7BBD" w:rsidRDefault="00CB7BBD" w:rsidP="00CB7BBD"/>
    <w:p w:rsidR="00CB7BBD" w:rsidRDefault="00CB7BBD" w:rsidP="00CB7BBD">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lastRenderedPageBreak/>
        <w:t>PL/SQL - WHILE LOOP Statement</w:t>
      </w:r>
    </w:p>
    <w:p w:rsidR="00CB7BBD" w:rsidRDefault="00CB7BBD" w:rsidP="00CB7BBD">
      <w:pPr>
        <w:pStyle w:val="NormalWeb"/>
        <w:spacing w:before="120" w:beforeAutospacing="0" w:after="144" w:afterAutospacing="0"/>
        <w:ind w:left="48" w:right="48"/>
        <w:jc w:val="both"/>
        <w:rPr>
          <w:ins w:id="2325" w:author="Unknown"/>
          <w:rFonts w:ascii="Arial" w:hAnsi="Arial" w:cs="Arial"/>
          <w:color w:val="000000"/>
        </w:rPr>
      </w:pPr>
      <w:ins w:id="2326" w:author="Unknown">
        <w:r>
          <w:rPr>
            <w:rFonts w:ascii="Arial" w:hAnsi="Arial" w:cs="Arial"/>
            <w:color w:val="000000"/>
          </w:rPr>
          <w:t>A </w:t>
        </w:r>
        <w:r>
          <w:rPr>
            <w:rFonts w:ascii="Arial" w:hAnsi="Arial" w:cs="Arial"/>
            <w:b/>
            <w:bCs/>
            <w:color w:val="000000"/>
          </w:rPr>
          <w:t>WHILE LOOP</w:t>
        </w:r>
        <w:r>
          <w:rPr>
            <w:rFonts w:ascii="Arial" w:hAnsi="Arial" w:cs="Arial"/>
            <w:color w:val="000000"/>
          </w:rPr>
          <w:t> statement in PL/SQL programming language repeatedly executes a target statement as long as a given condition is true.</w:t>
        </w:r>
      </w:ins>
    </w:p>
    <w:p w:rsidR="00CB7BBD" w:rsidRDefault="00CB7BBD" w:rsidP="00CB7BBD">
      <w:pPr>
        <w:pStyle w:val="Heading2"/>
        <w:rPr>
          <w:ins w:id="2327" w:author="Unknown"/>
          <w:rFonts w:ascii="Arial" w:hAnsi="Arial" w:cs="Arial"/>
          <w:b w:val="0"/>
          <w:bCs w:val="0"/>
          <w:sz w:val="35"/>
          <w:szCs w:val="35"/>
        </w:rPr>
      </w:pPr>
      <w:ins w:id="2328" w:author="Unknown">
        <w:r>
          <w:rPr>
            <w:rFonts w:ascii="Arial" w:hAnsi="Arial" w:cs="Arial"/>
            <w:b w:val="0"/>
            <w:bCs w:val="0"/>
            <w:sz w:val="35"/>
            <w:szCs w:val="35"/>
          </w:rPr>
          <w:t>Syntax</w:t>
        </w:r>
      </w:ins>
    </w:p>
    <w:p w:rsidR="00CB7BBD" w:rsidRDefault="00CB7BBD" w:rsidP="00CB7BBD">
      <w:pPr>
        <w:pStyle w:val="HTMLPreformatted"/>
        <w:rPr>
          <w:ins w:id="2329" w:author="Unknown"/>
          <w:sz w:val="23"/>
          <w:szCs w:val="23"/>
        </w:rPr>
      </w:pPr>
      <w:ins w:id="2330" w:author="Unknown">
        <w:r>
          <w:rPr>
            <w:sz w:val="23"/>
            <w:szCs w:val="23"/>
          </w:rPr>
          <w:t xml:space="preserve">WHILE condition LOOP </w:t>
        </w:r>
      </w:ins>
    </w:p>
    <w:p w:rsidR="00CB7BBD" w:rsidRDefault="00CB7BBD" w:rsidP="00CB7BBD">
      <w:pPr>
        <w:pStyle w:val="HTMLPreformatted"/>
        <w:rPr>
          <w:ins w:id="2331" w:author="Unknown"/>
          <w:sz w:val="23"/>
          <w:szCs w:val="23"/>
        </w:rPr>
      </w:pPr>
      <w:ins w:id="2332" w:author="Unknown">
        <w:r>
          <w:rPr>
            <w:sz w:val="23"/>
            <w:szCs w:val="23"/>
          </w:rPr>
          <w:t xml:space="preserve">   sequence_of_statements </w:t>
        </w:r>
      </w:ins>
    </w:p>
    <w:p w:rsidR="00CB7BBD" w:rsidRDefault="00CB7BBD" w:rsidP="00CB7BBD">
      <w:pPr>
        <w:pStyle w:val="HTMLPreformatted"/>
        <w:rPr>
          <w:ins w:id="2333" w:author="Unknown"/>
          <w:sz w:val="23"/>
          <w:szCs w:val="23"/>
        </w:rPr>
      </w:pPr>
      <w:ins w:id="2334" w:author="Unknown">
        <w:r>
          <w:rPr>
            <w:sz w:val="23"/>
            <w:szCs w:val="23"/>
          </w:rPr>
          <w:t xml:space="preserve">END LOOP; </w:t>
        </w:r>
      </w:ins>
    </w:p>
    <w:p w:rsidR="00CB7BBD" w:rsidRDefault="00CB7BBD" w:rsidP="00CB7BBD">
      <w:pPr>
        <w:pStyle w:val="Heading2"/>
        <w:rPr>
          <w:ins w:id="2335" w:author="Unknown"/>
          <w:rFonts w:ascii="Arial" w:hAnsi="Arial" w:cs="Arial"/>
          <w:b w:val="0"/>
          <w:bCs w:val="0"/>
          <w:sz w:val="35"/>
          <w:szCs w:val="35"/>
        </w:rPr>
      </w:pPr>
      <w:ins w:id="2336" w:author="Unknown">
        <w:r>
          <w:rPr>
            <w:rFonts w:ascii="Arial" w:hAnsi="Arial" w:cs="Arial"/>
            <w:b w:val="0"/>
            <w:bCs w:val="0"/>
            <w:sz w:val="35"/>
            <w:szCs w:val="35"/>
          </w:rPr>
          <w:t>Example</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337" w:author="Unknown"/>
          <w:rStyle w:val="pln"/>
          <w:color w:val="000000"/>
          <w:sz w:val="23"/>
          <w:szCs w:val="23"/>
        </w:rPr>
      </w:pPr>
      <w:ins w:id="2338" w:author="Unknown">
        <w:r>
          <w:rPr>
            <w:rStyle w:val="pln"/>
            <w:color w:val="000000"/>
            <w:sz w:val="23"/>
            <w:szCs w:val="23"/>
          </w:rPr>
          <w:t xml:space="preserve">DECLARE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339" w:author="Unknown"/>
          <w:rStyle w:val="pln"/>
          <w:color w:val="000000"/>
          <w:sz w:val="23"/>
          <w:szCs w:val="23"/>
        </w:rPr>
      </w:pPr>
      <w:ins w:id="2340" w:author="Unknown">
        <w:r>
          <w:rPr>
            <w:rStyle w:val="pln"/>
            <w:color w:val="000000"/>
            <w:sz w:val="23"/>
            <w:szCs w:val="23"/>
          </w:rPr>
          <w:t xml:space="preserve">   a number</w:t>
        </w:r>
        <w:r>
          <w:rPr>
            <w:rStyle w:val="pun"/>
            <w:color w:val="666600"/>
            <w:sz w:val="23"/>
            <w:szCs w:val="23"/>
          </w:rPr>
          <w:t>(</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341" w:author="Unknown"/>
          <w:rStyle w:val="pln"/>
          <w:color w:val="000000"/>
          <w:sz w:val="23"/>
          <w:szCs w:val="23"/>
        </w:rPr>
      </w:pPr>
      <w:ins w:id="2342" w:author="Unknown">
        <w:r>
          <w:rPr>
            <w:rStyle w:val="kwd"/>
            <w:rFonts w:eastAsiaTheme="majorEastAsia"/>
            <w:color w:val="000088"/>
            <w:sz w:val="23"/>
            <w:szCs w:val="23"/>
          </w:rPr>
          <w:t>BEGIN</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343" w:author="Unknown"/>
          <w:rStyle w:val="pln"/>
          <w:color w:val="000000"/>
          <w:sz w:val="23"/>
          <w:szCs w:val="23"/>
        </w:rPr>
      </w:pPr>
      <w:ins w:id="2344" w:author="Unknown">
        <w:r>
          <w:rPr>
            <w:rStyle w:val="pln"/>
            <w:color w:val="000000"/>
            <w:sz w:val="23"/>
            <w:szCs w:val="23"/>
          </w:rPr>
          <w:t xml:space="preserve">   WHILE a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20</w:t>
        </w:r>
        <w:r>
          <w:rPr>
            <w:rStyle w:val="pln"/>
            <w:color w:val="000000"/>
            <w:sz w:val="23"/>
            <w:szCs w:val="23"/>
          </w:rPr>
          <w:t xml:space="preserve"> LOOP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345" w:author="Unknown"/>
          <w:rStyle w:val="pln"/>
          <w:color w:val="000000"/>
          <w:sz w:val="23"/>
          <w:szCs w:val="23"/>
        </w:rPr>
      </w:pPr>
      <w:ins w:id="2346"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'value of a: '</w:t>
        </w:r>
        <w:r>
          <w:rPr>
            <w:rStyle w:val="pln"/>
            <w:color w:val="000000"/>
            <w:sz w:val="23"/>
            <w:szCs w:val="23"/>
          </w:rPr>
          <w:t xml:space="preserve"> </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347" w:author="Unknown"/>
          <w:rStyle w:val="pln"/>
          <w:color w:val="000000"/>
          <w:sz w:val="23"/>
          <w:szCs w:val="23"/>
        </w:rPr>
      </w:pPr>
      <w:ins w:id="2348" w:author="Unknown">
        <w:r>
          <w:rPr>
            <w:rStyle w:val="pln"/>
            <w:color w:val="000000"/>
            <w:sz w:val="23"/>
            <w:szCs w:val="23"/>
          </w:rPr>
          <w:t xml:space="preserve">      a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349" w:author="Unknown"/>
          <w:rStyle w:val="pln"/>
          <w:color w:val="000000"/>
          <w:sz w:val="23"/>
          <w:szCs w:val="23"/>
        </w:rPr>
      </w:pPr>
      <w:ins w:id="2350" w:author="Unknown">
        <w:r>
          <w:rPr>
            <w:rStyle w:val="pln"/>
            <w:color w:val="000000"/>
            <w:sz w:val="23"/>
            <w:szCs w:val="23"/>
          </w:rPr>
          <w:t xml:space="preserve">   </w:t>
        </w:r>
        <w:r>
          <w:rPr>
            <w:rStyle w:val="kwd"/>
            <w:rFonts w:eastAsiaTheme="majorEastAsia"/>
            <w:color w:val="000088"/>
            <w:sz w:val="23"/>
            <w:szCs w:val="23"/>
          </w:rPr>
          <w:t>END</w:t>
        </w:r>
        <w:r>
          <w:rPr>
            <w:rStyle w:val="pln"/>
            <w:color w:val="000000"/>
            <w:sz w:val="23"/>
            <w:szCs w:val="23"/>
          </w:rPr>
          <w:t xml:space="preserve"> LOOP</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351" w:author="Unknown"/>
          <w:rStyle w:val="pln"/>
          <w:color w:val="000000"/>
          <w:sz w:val="23"/>
          <w:szCs w:val="23"/>
        </w:rPr>
      </w:pPr>
      <w:ins w:id="2352" w:author="Unknown">
        <w:r>
          <w:rPr>
            <w:rStyle w:val="kwd"/>
            <w:rFonts w:eastAsiaTheme="majorEastAsia"/>
            <w:color w:val="000088"/>
            <w:sz w:val="23"/>
            <w:szCs w:val="23"/>
          </w:rPr>
          <w:t>END</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353" w:author="Unknown"/>
          <w:sz w:val="23"/>
          <w:szCs w:val="23"/>
        </w:rPr>
      </w:pPr>
      <w:ins w:id="2354" w:author="Unknown">
        <w:r>
          <w:rPr>
            <w:rStyle w:val="pun"/>
            <w:color w:val="666600"/>
            <w:sz w:val="23"/>
            <w:szCs w:val="23"/>
          </w:rPr>
          <w:t>/</w:t>
        </w:r>
        <w:r>
          <w:rPr>
            <w:rStyle w:val="pln"/>
            <w:color w:val="000000"/>
            <w:sz w:val="23"/>
            <w:szCs w:val="23"/>
          </w:rPr>
          <w:t xml:space="preserve"> </w:t>
        </w:r>
      </w:ins>
    </w:p>
    <w:p w:rsidR="00CB7BBD" w:rsidRDefault="00CB7BBD" w:rsidP="00CB7BBD">
      <w:pPr>
        <w:pStyle w:val="NormalWeb"/>
        <w:spacing w:before="120" w:beforeAutospacing="0" w:after="144" w:afterAutospacing="0"/>
        <w:ind w:left="48" w:right="48"/>
        <w:jc w:val="both"/>
        <w:rPr>
          <w:ins w:id="2355" w:author="Unknown"/>
          <w:rFonts w:ascii="Arial" w:hAnsi="Arial" w:cs="Arial"/>
          <w:color w:val="000000"/>
        </w:rPr>
      </w:pPr>
      <w:ins w:id="2356" w:author="Unknown">
        <w:r>
          <w:rPr>
            <w:rFonts w:ascii="Arial" w:hAnsi="Arial" w:cs="Arial"/>
            <w:color w:val="000000"/>
          </w:rPr>
          <w:t>When the above code is executed at the SQL prompt, it produces the following result −</w:t>
        </w:r>
      </w:ins>
    </w:p>
    <w:p w:rsidR="00CB7BBD" w:rsidRDefault="00CB7BBD" w:rsidP="00CB7BBD">
      <w:pPr>
        <w:pStyle w:val="HTMLPreformatted"/>
        <w:rPr>
          <w:ins w:id="2357" w:author="Unknown"/>
          <w:sz w:val="23"/>
          <w:szCs w:val="23"/>
        </w:rPr>
      </w:pPr>
      <w:ins w:id="2358" w:author="Unknown">
        <w:r>
          <w:rPr>
            <w:sz w:val="23"/>
            <w:szCs w:val="23"/>
          </w:rPr>
          <w:t xml:space="preserve">value of a: 10 </w:t>
        </w:r>
      </w:ins>
    </w:p>
    <w:p w:rsidR="00CB7BBD" w:rsidRDefault="00CB7BBD" w:rsidP="00CB7BBD">
      <w:pPr>
        <w:pStyle w:val="HTMLPreformatted"/>
        <w:rPr>
          <w:ins w:id="2359" w:author="Unknown"/>
          <w:sz w:val="23"/>
          <w:szCs w:val="23"/>
        </w:rPr>
      </w:pPr>
      <w:ins w:id="2360" w:author="Unknown">
        <w:r>
          <w:rPr>
            <w:sz w:val="23"/>
            <w:szCs w:val="23"/>
          </w:rPr>
          <w:t xml:space="preserve">value of a: 11 </w:t>
        </w:r>
      </w:ins>
    </w:p>
    <w:p w:rsidR="00CB7BBD" w:rsidRDefault="00CB7BBD" w:rsidP="00CB7BBD">
      <w:pPr>
        <w:pStyle w:val="HTMLPreformatted"/>
        <w:rPr>
          <w:ins w:id="2361" w:author="Unknown"/>
          <w:sz w:val="23"/>
          <w:szCs w:val="23"/>
        </w:rPr>
      </w:pPr>
      <w:ins w:id="2362" w:author="Unknown">
        <w:r>
          <w:rPr>
            <w:sz w:val="23"/>
            <w:szCs w:val="23"/>
          </w:rPr>
          <w:t xml:space="preserve">value of a: 12 </w:t>
        </w:r>
      </w:ins>
    </w:p>
    <w:p w:rsidR="00CB7BBD" w:rsidRDefault="00CB7BBD" w:rsidP="00CB7BBD">
      <w:pPr>
        <w:pStyle w:val="HTMLPreformatted"/>
        <w:rPr>
          <w:ins w:id="2363" w:author="Unknown"/>
          <w:sz w:val="23"/>
          <w:szCs w:val="23"/>
        </w:rPr>
      </w:pPr>
      <w:ins w:id="2364" w:author="Unknown">
        <w:r>
          <w:rPr>
            <w:sz w:val="23"/>
            <w:szCs w:val="23"/>
          </w:rPr>
          <w:t xml:space="preserve">value of a: 13 </w:t>
        </w:r>
      </w:ins>
    </w:p>
    <w:p w:rsidR="00CB7BBD" w:rsidRDefault="00CB7BBD" w:rsidP="00CB7BBD">
      <w:pPr>
        <w:pStyle w:val="HTMLPreformatted"/>
        <w:rPr>
          <w:ins w:id="2365" w:author="Unknown"/>
          <w:sz w:val="23"/>
          <w:szCs w:val="23"/>
        </w:rPr>
      </w:pPr>
      <w:ins w:id="2366" w:author="Unknown">
        <w:r>
          <w:rPr>
            <w:sz w:val="23"/>
            <w:szCs w:val="23"/>
          </w:rPr>
          <w:t xml:space="preserve">value of a: 14 </w:t>
        </w:r>
      </w:ins>
    </w:p>
    <w:p w:rsidR="00CB7BBD" w:rsidRDefault="00CB7BBD" w:rsidP="00CB7BBD">
      <w:pPr>
        <w:pStyle w:val="HTMLPreformatted"/>
        <w:rPr>
          <w:ins w:id="2367" w:author="Unknown"/>
          <w:sz w:val="23"/>
          <w:szCs w:val="23"/>
        </w:rPr>
      </w:pPr>
      <w:ins w:id="2368" w:author="Unknown">
        <w:r>
          <w:rPr>
            <w:sz w:val="23"/>
            <w:szCs w:val="23"/>
          </w:rPr>
          <w:t xml:space="preserve">value of a: 15 </w:t>
        </w:r>
      </w:ins>
    </w:p>
    <w:p w:rsidR="00CB7BBD" w:rsidRDefault="00CB7BBD" w:rsidP="00CB7BBD">
      <w:pPr>
        <w:pStyle w:val="HTMLPreformatted"/>
        <w:rPr>
          <w:ins w:id="2369" w:author="Unknown"/>
          <w:sz w:val="23"/>
          <w:szCs w:val="23"/>
        </w:rPr>
      </w:pPr>
      <w:ins w:id="2370" w:author="Unknown">
        <w:r>
          <w:rPr>
            <w:sz w:val="23"/>
            <w:szCs w:val="23"/>
          </w:rPr>
          <w:t xml:space="preserve">value of a: 16 </w:t>
        </w:r>
      </w:ins>
    </w:p>
    <w:p w:rsidR="00CB7BBD" w:rsidRDefault="00CB7BBD" w:rsidP="00CB7BBD">
      <w:pPr>
        <w:pStyle w:val="HTMLPreformatted"/>
        <w:rPr>
          <w:ins w:id="2371" w:author="Unknown"/>
          <w:sz w:val="23"/>
          <w:szCs w:val="23"/>
        </w:rPr>
      </w:pPr>
      <w:ins w:id="2372" w:author="Unknown">
        <w:r>
          <w:rPr>
            <w:sz w:val="23"/>
            <w:szCs w:val="23"/>
          </w:rPr>
          <w:t xml:space="preserve">value of a: 17 </w:t>
        </w:r>
      </w:ins>
    </w:p>
    <w:p w:rsidR="00CB7BBD" w:rsidRDefault="00CB7BBD" w:rsidP="00CB7BBD">
      <w:pPr>
        <w:pStyle w:val="HTMLPreformatted"/>
        <w:rPr>
          <w:ins w:id="2373" w:author="Unknown"/>
          <w:sz w:val="23"/>
          <w:szCs w:val="23"/>
        </w:rPr>
      </w:pPr>
      <w:ins w:id="2374" w:author="Unknown">
        <w:r>
          <w:rPr>
            <w:sz w:val="23"/>
            <w:szCs w:val="23"/>
          </w:rPr>
          <w:t xml:space="preserve">value of a: 18 </w:t>
        </w:r>
      </w:ins>
    </w:p>
    <w:p w:rsidR="00CB7BBD" w:rsidRDefault="00CB7BBD" w:rsidP="00CB7BBD">
      <w:pPr>
        <w:pStyle w:val="HTMLPreformatted"/>
        <w:rPr>
          <w:ins w:id="2375" w:author="Unknown"/>
          <w:sz w:val="23"/>
          <w:szCs w:val="23"/>
        </w:rPr>
      </w:pPr>
      <w:ins w:id="2376" w:author="Unknown">
        <w:r>
          <w:rPr>
            <w:sz w:val="23"/>
            <w:szCs w:val="23"/>
          </w:rPr>
          <w:t xml:space="preserve">value of a: 19  </w:t>
        </w:r>
      </w:ins>
    </w:p>
    <w:p w:rsidR="00CB7BBD" w:rsidRDefault="00CB7BBD" w:rsidP="00CB7BBD">
      <w:pPr>
        <w:pStyle w:val="HTMLPreformatted"/>
        <w:rPr>
          <w:ins w:id="2377" w:author="Unknown"/>
          <w:sz w:val="23"/>
          <w:szCs w:val="23"/>
        </w:rPr>
      </w:pPr>
    </w:p>
    <w:p w:rsidR="00CB7BBD" w:rsidRDefault="00CB7BBD" w:rsidP="00CB7BBD">
      <w:pPr>
        <w:pStyle w:val="HTMLPreformatted"/>
        <w:rPr>
          <w:ins w:id="2378" w:author="Unknown"/>
          <w:sz w:val="23"/>
          <w:szCs w:val="23"/>
        </w:rPr>
      </w:pPr>
      <w:ins w:id="2379" w:author="Unknown">
        <w:r>
          <w:rPr>
            <w:sz w:val="23"/>
            <w:szCs w:val="23"/>
          </w:rPr>
          <w:t xml:space="preserve">PL/SQL procedure successfully completed. </w:t>
        </w:r>
      </w:ins>
    </w:p>
    <w:p w:rsidR="00CB7BBD" w:rsidRDefault="00CB7BBD" w:rsidP="00CB7BBD"/>
    <w:p w:rsidR="00CB7BBD" w:rsidRDefault="00CB7BBD" w:rsidP="00CB7BBD"/>
    <w:p w:rsidR="00CB7BBD" w:rsidRDefault="00CB7BBD" w:rsidP="00CB7BBD">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PL/SQL - FOR LOOP Statement</w:t>
      </w:r>
    </w:p>
    <w:p w:rsidR="00CB7BBD" w:rsidRDefault="00CB7BBD" w:rsidP="00CB7BBD">
      <w:pPr>
        <w:pStyle w:val="NormalWeb"/>
        <w:spacing w:before="120" w:beforeAutospacing="0" w:after="144" w:afterAutospacing="0"/>
        <w:ind w:left="48" w:right="48"/>
        <w:jc w:val="both"/>
        <w:rPr>
          <w:ins w:id="2380" w:author="Unknown"/>
          <w:rFonts w:ascii="Arial" w:hAnsi="Arial" w:cs="Arial"/>
          <w:color w:val="000000"/>
        </w:rPr>
      </w:pPr>
      <w:ins w:id="2381" w:author="Unknown">
        <w:r>
          <w:rPr>
            <w:rFonts w:ascii="Arial" w:hAnsi="Arial" w:cs="Arial"/>
            <w:color w:val="000000"/>
          </w:rPr>
          <w:t>A </w:t>
        </w:r>
        <w:r>
          <w:rPr>
            <w:rFonts w:ascii="Arial" w:hAnsi="Arial" w:cs="Arial"/>
            <w:b/>
            <w:bCs/>
            <w:color w:val="000000"/>
          </w:rPr>
          <w:t>FOR LOOP</w:t>
        </w:r>
        <w:r>
          <w:rPr>
            <w:rFonts w:ascii="Arial" w:hAnsi="Arial" w:cs="Arial"/>
            <w:color w:val="000000"/>
          </w:rPr>
          <w:t> is a repetition control structure that allows you to efficiently write a loop that needs to execute a specific number of times.</w:t>
        </w:r>
      </w:ins>
    </w:p>
    <w:p w:rsidR="00CB7BBD" w:rsidRDefault="00CB7BBD" w:rsidP="00CB7BBD">
      <w:pPr>
        <w:pStyle w:val="Heading2"/>
        <w:rPr>
          <w:ins w:id="2382" w:author="Unknown"/>
          <w:rFonts w:ascii="Arial" w:hAnsi="Arial" w:cs="Arial"/>
          <w:b w:val="0"/>
          <w:bCs w:val="0"/>
          <w:sz w:val="35"/>
          <w:szCs w:val="35"/>
        </w:rPr>
      </w:pPr>
      <w:ins w:id="2383" w:author="Unknown">
        <w:r>
          <w:rPr>
            <w:rFonts w:ascii="Arial" w:hAnsi="Arial" w:cs="Arial"/>
            <w:b w:val="0"/>
            <w:bCs w:val="0"/>
            <w:sz w:val="35"/>
            <w:szCs w:val="35"/>
          </w:rPr>
          <w:t>Syntax</w:t>
        </w:r>
      </w:ins>
    </w:p>
    <w:p w:rsidR="00CB7BBD" w:rsidRDefault="00CB7BBD" w:rsidP="00CB7BBD">
      <w:pPr>
        <w:pStyle w:val="HTMLPreformatted"/>
        <w:rPr>
          <w:ins w:id="2384" w:author="Unknown"/>
          <w:sz w:val="23"/>
          <w:szCs w:val="23"/>
        </w:rPr>
      </w:pPr>
      <w:ins w:id="2385" w:author="Unknown">
        <w:r>
          <w:rPr>
            <w:sz w:val="23"/>
            <w:szCs w:val="23"/>
          </w:rPr>
          <w:t xml:space="preserve">FOR counter IN initial_value .. final_value LOOP </w:t>
        </w:r>
      </w:ins>
    </w:p>
    <w:p w:rsidR="00CB7BBD" w:rsidRDefault="00CB7BBD" w:rsidP="00CB7BBD">
      <w:pPr>
        <w:pStyle w:val="HTMLPreformatted"/>
        <w:rPr>
          <w:ins w:id="2386" w:author="Unknown"/>
          <w:sz w:val="23"/>
          <w:szCs w:val="23"/>
        </w:rPr>
      </w:pPr>
      <w:ins w:id="2387" w:author="Unknown">
        <w:r>
          <w:rPr>
            <w:sz w:val="23"/>
            <w:szCs w:val="23"/>
          </w:rPr>
          <w:t xml:space="preserve">   sequence_of_statements; </w:t>
        </w:r>
      </w:ins>
    </w:p>
    <w:p w:rsidR="00CB7BBD" w:rsidRDefault="00CB7BBD" w:rsidP="00CB7BBD">
      <w:pPr>
        <w:pStyle w:val="HTMLPreformatted"/>
        <w:rPr>
          <w:ins w:id="2388" w:author="Unknown"/>
          <w:sz w:val="23"/>
          <w:szCs w:val="23"/>
        </w:rPr>
      </w:pPr>
      <w:ins w:id="2389" w:author="Unknown">
        <w:r>
          <w:rPr>
            <w:sz w:val="23"/>
            <w:szCs w:val="23"/>
          </w:rPr>
          <w:lastRenderedPageBreak/>
          <w:t>END LOOP;</w:t>
        </w:r>
      </w:ins>
    </w:p>
    <w:p w:rsidR="00CB7BBD" w:rsidRDefault="00CB7BBD" w:rsidP="00CB7BBD">
      <w:pPr>
        <w:pStyle w:val="NormalWeb"/>
        <w:spacing w:before="120" w:beforeAutospacing="0" w:after="144" w:afterAutospacing="0"/>
        <w:ind w:left="48" w:right="48"/>
        <w:jc w:val="both"/>
        <w:rPr>
          <w:ins w:id="2390" w:author="Unknown"/>
          <w:rFonts w:ascii="Arial" w:hAnsi="Arial" w:cs="Arial"/>
          <w:color w:val="000000"/>
        </w:rPr>
      </w:pPr>
      <w:ins w:id="2391" w:author="Unknown">
        <w:r>
          <w:rPr>
            <w:rFonts w:ascii="Arial" w:hAnsi="Arial" w:cs="Arial"/>
            <w:color w:val="000000"/>
          </w:rPr>
          <w:t>Following is the flow of control in a </w:t>
        </w:r>
        <w:r>
          <w:rPr>
            <w:rFonts w:ascii="Arial" w:hAnsi="Arial" w:cs="Arial"/>
            <w:b/>
            <w:bCs/>
            <w:color w:val="000000"/>
          </w:rPr>
          <w:t>For Loop</w:t>
        </w:r>
        <w:r>
          <w:rPr>
            <w:rFonts w:ascii="Arial" w:hAnsi="Arial" w:cs="Arial"/>
            <w:color w:val="000000"/>
          </w:rPr>
          <w:t> −</w:t>
        </w:r>
      </w:ins>
    </w:p>
    <w:p w:rsidR="00CB7BBD" w:rsidRDefault="00CB7BBD" w:rsidP="00CB7BBD">
      <w:pPr>
        <w:pStyle w:val="NormalWeb"/>
        <w:numPr>
          <w:ilvl w:val="0"/>
          <w:numId w:val="96"/>
        </w:numPr>
        <w:spacing w:before="120" w:beforeAutospacing="0" w:after="144" w:afterAutospacing="0"/>
        <w:ind w:left="768" w:right="48"/>
        <w:jc w:val="both"/>
        <w:rPr>
          <w:ins w:id="2392" w:author="Unknown"/>
          <w:rFonts w:ascii="Arial" w:hAnsi="Arial" w:cs="Arial"/>
          <w:color w:val="000000"/>
          <w:sz w:val="21"/>
          <w:szCs w:val="21"/>
        </w:rPr>
      </w:pPr>
      <w:ins w:id="2393" w:author="Unknown">
        <w:r>
          <w:rPr>
            <w:rFonts w:ascii="Arial" w:hAnsi="Arial" w:cs="Arial"/>
            <w:color w:val="000000"/>
            <w:sz w:val="21"/>
            <w:szCs w:val="21"/>
          </w:rPr>
          <w:t>The initial step is executed first, and only once. This step allows you to declare and initialize any loop control variables.</w:t>
        </w:r>
      </w:ins>
    </w:p>
    <w:p w:rsidR="00CB7BBD" w:rsidRDefault="00CB7BBD" w:rsidP="00CB7BBD">
      <w:pPr>
        <w:pStyle w:val="NormalWeb"/>
        <w:numPr>
          <w:ilvl w:val="0"/>
          <w:numId w:val="96"/>
        </w:numPr>
        <w:spacing w:before="120" w:beforeAutospacing="0" w:after="144" w:afterAutospacing="0"/>
        <w:ind w:left="768" w:right="48"/>
        <w:jc w:val="both"/>
        <w:rPr>
          <w:ins w:id="2394" w:author="Unknown"/>
          <w:rFonts w:ascii="Arial" w:hAnsi="Arial" w:cs="Arial"/>
          <w:color w:val="000000"/>
          <w:sz w:val="21"/>
          <w:szCs w:val="21"/>
        </w:rPr>
      </w:pPr>
      <w:ins w:id="2395" w:author="Unknown">
        <w:r>
          <w:rPr>
            <w:rFonts w:ascii="Arial" w:hAnsi="Arial" w:cs="Arial"/>
            <w:color w:val="000000"/>
            <w:sz w:val="21"/>
            <w:szCs w:val="21"/>
          </w:rPr>
          <w:t>Next, the condition, i.e., </w:t>
        </w:r>
        <w:r>
          <w:rPr>
            <w:rFonts w:ascii="Arial" w:hAnsi="Arial" w:cs="Arial"/>
            <w:i/>
            <w:iCs/>
            <w:color w:val="000000"/>
            <w:sz w:val="21"/>
            <w:szCs w:val="21"/>
          </w:rPr>
          <w:t>initial_value .. final_value</w:t>
        </w:r>
        <w:r>
          <w:rPr>
            <w:rFonts w:ascii="Arial" w:hAnsi="Arial" w:cs="Arial"/>
            <w:color w:val="000000"/>
            <w:sz w:val="21"/>
            <w:szCs w:val="21"/>
          </w:rPr>
          <w:t> is evaluated. If it is TRUE, the body of the loop is executed. If it is FALSE, the body of the loop does not execute and the flow of control jumps to the next statement just after the for loop.</w:t>
        </w:r>
      </w:ins>
    </w:p>
    <w:p w:rsidR="00CB7BBD" w:rsidRDefault="00CB7BBD" w:rsidP="00CB7BBD">
      <w:pPr>
        <w:pStyle w:val="NormalWeb"/>
        <w:numPr>
          <w:ilvl w:val="0"/>
          <w:numId w:val="96"/>
        </w:numPr>
        <w:spacing w:before="120" w:beforeAutospacing="0" w:after="144" w:afterAutospacing="0"/>
        <w:ind w:left="768" w:right="48"/>
        <w:jc w:val="both"/>
        <w:rPr>
          <w:ins w:id="2396" w:author="Unknown"/>
          <w:rFonts w:ascii="Arial" w:hAnsi="Arial" w:cs="Arial"/>
          <w:color w:val="000000"/>
          <w:sz w:val="21"/>
          <w:szCs w:val="21"/>
        </w:rPr>
      </w:pPr>
      <w:ins w:id="2397" w:author="Unknown">
        <w:r>
          <w:rPr>
            <w:rFonts w:ascii="Arial" w:hAnsi="Arial" w:cs="Arial"/>
            <w:color w:val="000000"/>
            <w:sz w:val="21"/>
            <w:szCs w:val="21"/>
          </w:rPr>
          <w:t>After the body of the for loop executes, the value of the counter variable is increased or decreased.</w:t>
        </w:r>
      </w:ins>
    </w:p>
    <w:p w:rsidR="00CB7BBD" w:rsidRDefault="00CB7BBD" w:rsidP="00CB7BBD">
      <w:pPr>
        <w:pStyle w:val="NormalWeb"/>
        <w:numPr>
          <w:ilvl w:val="0"/>
          <w:numId w:val="96"/>
        </w:numPr>
        <w:spacing w:before="120" w:beforeAutospacing="0" w:after="144" w:afterAutospacing="0"/>
        <w:ind w:left="768" w:right="48"/>
        <w:jc w:val="both"/>
        <w:rPr>
          <w:ins w:id="2398" w:author="Unknown"/>
          <w:rFonts w:ascii="Arial" w:hAnsi="Arial" w:cs="Arial"/>
          <w:color w:val="000000"/>
          <w:sz w:val="21"/>
          <w:szCs w:val="21"/>
        </w:rPr>
      </w:pPr>
      <w:ins w:id="2399" w:author="Unknown">
        <w:r>
          <w:rPr>
            <w:rFonts w:ascii="Arial" w:hAnsi="Arial" w:cs="Arial"/>
            <w:color w:val="000000"/>
            <w:sz w:val="21"/>
            <w:szCs w:val="21"/>
          </w:rPr>
          <w:t>The condition is now evaluated again. If it is TRUE, the loop executes and the process repeats itself (body of loop, then increment step, and then again condition). After the condition becomes FALSE, the FOR-LOOP terminates.</w:t>
        </w:r>
      </w:ins>
    </w:p>
    <w:p w:rsidR="00CB7BBD" w:rsidRDefault="00CB7BBD" w:rsidP="00CB7BBD">
      <w:pPr>
        <w:pStyle w:val="NormalWeb"/>
        <w:spacing w:before="120" w:beforeAutospacing="0" w:after="144" w:afterAutospacing="0"/>
        <w:ind w:left="48" w:right="48"/>
        <w:jc w:val="both"/>
        <w:rPr>
          <w:ins w:id="2400" w:author="Unknown"/>
          <w:rFonts w:ascii="Arial" w:hAnsi="Arial" w:cs="Arial"/>
          <w:color w:val="000000"/>
        </w:rPr>
      </w:pPr>
      <w:ins w:id="2401" w:author="Unknown">
        <w:r>
          <w:rPr>
            <w:rFonts w:ascii="Arial" w:hAnsi="Arial" w:cs="Arial"/>
            <w:color w:val="000000"/>
          </w:rPr>
          <w:t>Following are some special characteristics of PL/SQL for loop −</w:t>
        </w:r>
      </w:ins>
    </w:p>
    <w:p w:rsidR="00CB7BBD" w:rsidRDefault="00CB7BBD" w:rsidP="00CB7BBD">
      <w:pPr>
        <w:pStyle w:val="NormalWeb"/>
        <w:numPr>
          <w:ilvl w:val="0"/>
          <w:numId w:val="97"/>
        </w:numPr>
        <w:spacing w:before="120" w:beforeAutospacing="0" w:after="144" w:afterAutospacing="0"/>
        <w:ind w:left="768" w:right="48"/>
        <w:jc w:val="both"/>
        <w:rPr>
          <w:ins w:id="2402" w:author="Unknown"/>
          <w:rFonts w:ascii="Arial" w:hAnsi="Arial" w:cs="Arial"/>
          <w:color w:val="000000"/>
          <w:sz w:val="21"/>
          <w:szCs w:val="21"/>
        </w:rPr>
      </w:pPr>
      <w:ins w:id="2403" w:author="Unknown">
        <w:r>
          <w:rPr>
            <w:rFonts w:ascii="Arial" w:hAnsi="Arial" w:cs="Arial"/>
            <w:color w:val="000000"/>
            <w:sz w:val="21"/>
            <w:szCs w:val="21"/>
          </w:rPr>
          <w:t>The </w:t>
        </w:r>
        <w:r>
          <w:rPr>
            <w:rFonts w:ascii="Arial" w:hAnsi="Arial" w:cs="Arial"/>
            <w:i/>
            <w:iCs/>
            <w:color w:val="000000"/>
            <w:sz w:val="21"/>
            <w:szCs w:val="21"/>
          </w:rPr>
          <w:t>initial_value</w:t>
        </w:r>
        <w:r>
          <w:rPr>
            <w:rFonts w:ascii="Arial" w:hAnsi="Arial" w:cs="Arial"/>
            <w:color w:val="000000"/>
            <w:sz w:val="21"/>
            <w:szCs w:val="21"/>
          </w:rPr>
          <w:t> and </w:t>
        </w:r>
        <w:r>
          <w:rPr>
            <w:rFonts w:ascii="Arial" w:hAnsi="Arial" w:cs="Arial"/>
            <w:i/>
            <w:iCs/>
            <w:color w:val="000000"/>
            <w:sz w:val="21"/>
            <w:szCs w:val="21"/>
          </w:rPr>
          <w:t>final_value</w:t>
        </w:r>
        <w:r>
          <w:rPr>
            <w:rFonts w:ascii="Arial" w:hAnsi="Arial" w:cs="Arial"/>
            <w:color w:val="000000"/>
            <w:sz w:val="21"/>
            <w:szCs w:val="21"/>
          </w:rPr>
          <w:t> of the loop variable or counter can be literals, variables, or expressions but must evaluate to numbers. Otherwise, PL/SQL raises the predefined exception VALUE_ERROR.</w:t>
        </w:r>
      </w:ins>
    </w:p>
    <w:p w:rsidR="00CB7BBD" w:rsidRDefault="00CB7BBD" w:rsidP="00CB7BBD">
      <w:pPr>
        <w:pStyle w:val="NormalWeb"/>
        <w:numPr>
          <w:ilvl w:val="0"/>
          <w:numId w:val="97"/>
        </w:numPr>
        <w:spacing w:before="120" w:beforeAutospacing="0" w:after="144" w:afterAutospacing="0"/>
        <w:ind w:left="768" w:right="48"/>
        <w:jc w:val="both"/>
        <w:rPr>
          <w:ins w:id="2404" w:author="Unknown"/>
          <w:rFonts w:ascii="Arial" w:hAnsi="Arial" w:cs="Arial"/>
          <w:color w:val="000000"/>
          <w:sz w:val="21"/>
          <w:szCs w:val="21"/>
        </w:rPr>
      </w:pPr>
      <w:ins w:id="2405" w:author="Unknown">
        <w:r>
          <w:rPr>
            <w:rFonts w:ascii="Arial" w:hAnsi="Arial" w:cs="Arial"/>
            <w:color w:val="000000"/>
            <w:sz w:val="21"/>
            <w:szCs w:val="21"/>
          </w:rPr>
          <w:t>The </w:t>
        </w:r>
        <w:r>
          <w:rPr>
            <w:rFonts w:ascii="Arial" w:hAnsi="Arial" w:cs="Arial"/>
            <w:i/>
            <w:iCs/>
            <w:color w:val="000000"/>
            <w:sz w:val="21"/>
            <w:szCs w:val="21"/>
          </w:rPr>
          <w:t>initial_value</w:t>
        </w:r>
        <w:r>
          <w:rPr>
            <w:rFonts w:ascii="Arial" w:hAnsi="Arial" w:cs="Arial"/>
            <w:color w:val="000000"/>
            <w:sz w:val="21"/>
            <w:szCs w:val="21"/>
          </w:rPr>
          <w:t> need not be 1; however, the </w:t>
        </w:r>
        <w:r>
          <w:rPr>
            <w:rFonts w:ascii="Arial" w:hAnsi="Arial" w:cs="Arial"/>
            <w:b/>
            <w:bCs/>
            <w:color w:val="000000"/>
            <w:sz w:val="21"/>
            <w:szCs w:val="21"/>
          </w:rPr>
          <w:t>loop counter increment (or decrement) must be 1</w:t>
        </w:r>
        <w:r>
          <w:rPr>
            <w:rFonts w:ascii="Arial" w:hAnsi="Arial" w:cs="Arial"/>
            <w:color w:val="000000"/>
            <w:sz w:val="21"/>
            <w:szCs w:val="21"/>
          </w:rPr>
          <w:t>.</w:t>
        </w:r>
      </w:ins>
    </w:p>
    <w:p w:rsidR="00CB7BBD" w:rsidRDefault="00CB7BBD" w:rsidP="00CB7BBD">
      <w:pPr>
        <w:pStyle w:val="NormalWeb"/>
        <w:numPr>
          <w:ilvl w:val="0"/>
          <w:numId w:val="97"/>
        </w:numPr>
        <w:spacing w:before="120" w:beforeAutospacing="0" w:after="144" w:afterAutospacing="0"/>
        <w:ind w:left="768" w:right="48"/>
        <w:jc w:val="both"/>
        <w:rPr>
          <w:ins w:id="2406" w:author="Unknown"/>
          <w:rFonts w:ascii="Arial" w:hAnsi="Arial" w:cs="Arial"/>
          <w:color w:val="000000"/>
          <w:sz w:val="21"/>
          <w:szCs w:val="21"/>
        </w:rPr>
      </w:pPr>
      <w:ins w:id="2407" w:author="Unknown">
        <w:r>
          <w:rPr>
            <w:rFonts w:ascii="Arial" w:hAnsi="Arial" w:cs="Arial"/>
            <w:color w:val="000000"/>
            <w:sz w:val="21"/>
            <w:szCs w:val="21"/>
          </w:rPr>
          <w:t>PL/SQL allows the determination of the loop range dynamically at run time.</w:t>
        </w:r>
      </w:ins>
    </w:p>
    <w:p w:rsidR="00CB7BBD" w:rsidRDefault="00CB7BBD" w:rsidP="00CB7BBD">
      <w:pPr>
        <w:pStyle w:val="Heading2"/>
        <w:rPr>
          <w:ins w:id="2408" w:author="Unknown"/>
          <w:rFonts w:ascii="Arial" w:hAnsi="Arial" w:cs="Arial"/>
          <w:b w:val="0"/>
          <w:bCs w:val="0"/>
          <w:sz w:val="35"/>
          <w:szCs w:val="35"/>
        </w:rPr>
      </w:pPr>
      <w:ins w:id="2409" w:author="Unknown">
        <w:r>
          <w:rPr>
            <w:rFonts w:ascii="Arial" w:hAnsi="Arial" w:cs="Arial"/>
            <w:b w:val="0"/>
            <w:bCs w:val="0"/>
            <w:sz w:val="35"/>
            <w:szCs w:val="35"/>
          </w:rPr>
          <w:t>Example</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410" w:author="Unknown"/>
          <w:rStyle w:val="pln"/>
          <w:color w:val="000000"/>
          <w:sz w:val="23"/>
          <w:szCs w:val="23"/>
        </w:rPr>
      </w:pPr>
      <w:ins w:id="2411" w:author="Unknown">
        <w:r>
          <w:rPr>
            <w:rStyle w:val="pln"/>
            <w:color w:val="000000"/>
            <w:sz w:val="23"/>
            <w:szCs w:val="23"/>
          </w:rPr>
          <w:t xml:space="preserve">DECLARE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412" w:author="Unknown"/>
          <w:rStyle w:val="pln"/>
          <w:color w:val="000000"/>
          <w:sz w:val="23"/>
          <w:szCs w:val="23"/>
        </w:rPr>
      </w:pPr>
      <w:ins w:id="2413" w:author="Unknown">
        <w:r>
          <w:rPr>
            <w:rStyle w:val="pln"/>
            <w:color w:val="000000"/>
            <w:sz w:val="23"/>
            <w:szCs w:val="23"/>
          </w:rPr>
          <w:t xml:space="preserve">   a number</w:t>
        </w:r>
        <w:r>
          <w:rPr>
            <w:rStyle w:val="pun"/>
            <w:color w:val="666600"/>
            <w:sz w:val="23"/>
            <w:szCs w:val="23"/>
          </w:rPr>
          <w:t>(</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414" w:author="Unknown"/>
          <w:rStyle w:val="pln"/>
          <w:color w:val="000000"/>
          <w:sz w:val="23"/>
          <w:szCs w:val="23"/>
        </w:rPr>
      </w:pPr>
      <w:ins w:id="2415" w:author="Unknown">
        <w:r>
          <w:rPr>
            <w:rStyle w:val="kwd"/>
            <w:rFonts w:eastAsiaTheme="majorEastAsia"/>
            <w:color w:val="000088"/>
            <w:sz w:val="23"/>
            <w:szCs w:val="23"/>
          </w:rPr>
          <w:t>BEGIN</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416" w:author="Unknown"/>
          <w:rStyle w:val="pln"/>
          <w:color w:val="000000"/>
          <w:sz w:val="23"/>
          <w:szCs w:val="23"/>
        </w:rPr>
      </w:pPr>
      <w:ins w:id="2417" w:author="Unknown">
        <w:r>
          <w:rPr>
            <w:rStyle w:val="pln"/>
            <w:color w:val="000000"/>
            <w:sz w:val="23"/>
            <w:szCs w:val="23"/>
          </w:rPr>
          <w:t xml:space="preserve">   FOR a </w:t>
        </w:r>
        <w:r>
          <w:rPr>
            <w:rStyle w:val="kwd"/>
            <w:rFonts w:eastAsiaTheme="majorEastAsia"/>
            <w:color w:val="000088"/>
            <w:sz w:val="23"/>
            <w:szCs w:val="23"/>
          </w:rPr>
          <w:t>in</w:t>
        </w:r>
        <w:r>
          <w:rPr>
            <w:rStyle w:val="pln"/>
            <w:color w:val="000000"/>
            <w:sz w:val="23"/>
            <w:szCs w:val="23"/>
          </w:rPr>
          <w:t xml:space="preserve"> </w:t>
        </w:r>
        <w:r>
          <w:rPr>
            <w:rStyle w:val="lit"/>
            <w:rFonts w:eastAsiaTheme="majorEastAsia"/>
            <w:color w:val="006666"/>
            <w:sz w:val="23"/>
            <w:szCs w:val="23"/>
          </w:rPr>
          <w:t>10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r>
          <w:rPr>
            <w:rStyle w:val="pln"/>
            <w:color w:val="000000"/>
            <w:sz w:val="23"/>
            <w:szCs w:val="23"/>
          </w:rPr>
          <w:t xml:space="preserve"> LOOP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418" w:author="Unknown"/>
          <w:rStyle w:val="pln"/>
          <w:color w:val="000000"/>
          <w:sz w:val="23"/>
          <w:szCs w:val="23"/>
        </w:rPr>
      </w:pPr>
      <w:ins w:id="2419"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'value of a: '</w:t>
        </w:r>
        <w:r>
          <w:rPr>
            <w:rStyle w:val="pln"/>
            <w:color w:val="000000"/>
            <w:sz w:val="23"/>
            <w:szCs w:val="23"/>
          </w:rPr>
          <w:t xml:space="preserve"> </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420" w:author="Unknown"/>
          <w:rStyle w:val="pln"/>
          <w:color w:val="000000"/>
          <w:sz w:val="23"/>
          <w:szCs w:val="23"/>
        </w:rPr>
      </w:pPr>
      <w:ins w:id="2421" w:author="Unknown">
        <w:r>
          <w:rPr>
            <w:rStyle w:val="pln"/>
            <w:color w:val="000000"/>
            <w:sz w:val="23"/>
            <w:szCs w:val="23"/>
          </w:rPr>
          <w:t xml:space="preserve">  </w:t>
        </w:r>
        <w:r>
          <w:rPr>
            <w:rStyle w:val="kwd"/>
            <w:rFonts w:eastAsiaTheme="majorEastAsia"/>
            <w:color w:val="000088"/>
            <w:sz w:val="23"/>
            <w:szCs w:val="23"/>
          </w:rPr>
          <w:t>END</w:t>
        </w:r>
        <w:r>
          <w:rPr>
            <w:rStyle w:val="pln"/>
            <w:color w:val="000000"/>
            <w:sz w:val="23"/>
            <w:szCs w:val="23"/>
          </w:rPr>
          <w:t xml:space="preserve"> LOOP</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422" w:author="Unknown"/>
          <w:rStyle w:val="pln"/>
          <w:color w:val="000000"/>
          <w:sz w:val="23"/>
          <w:szCs w:val="23"/>
        </w:rPr>
      </w:pPr>
      <w:ins w:id="2423" w:author="Unknown">
        <w:r>
          <w:rPr>
            <w:rStyle w:val="kwd"/>
            <w:rFonts w:eastAsiaTheme="majorEastAsia"/>
            <w:color w:val="000088"/>
            <w:sz w:val="23"/>
            <w:szCs w:val="23"/>
          </w:rPr>
          <w:t>END</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424" w:author="Unknown"/>
          <w:sz w:val="23"/>
          <w:szCs w:val="23"/>
        </w:rPr>
      </w:pPr>
      <w:ins w:id="2425" w:author="Unknown">
        <w:r>
          <w:rPr>
            <w:rStyle w:val="pun"/>
            <w:color w:val="666600"/>
            <w:sz w:val="23"/>
            <w:szCs w:val="23"/>
          </w:rPr>
          <w:t>/</w:t>
        </w:r>
      </w:ins>
    </w:p>
    <w:p w:rsidR="00CB7BBD" w:rsidRDefault="00CB7BBD" w:rsidP="00CB7BBD">
      <w:pPr>
        <w:pStyle w:val="NormalWeb"/>
        <w:spacing w:before="120" w:beforeAutospacing="0" w:after="144" w:afterAutospacing="0"/>
        <w:ind w:left="48" w:right="48"/>
        <w:jc w:val="both"/>
        <w:rPr>
          <w:ins w:id="2426" w:author="Unknown"/>
          <w:rFonts w:ascii="Arial" w:hAnsi="Arial" w:cs="Arial"/>
          <w:color w:val="000000"/>
        </w:rPr>
      </w:pPr>
      <w:ins w:id="2427" w:author="Unknown">
        <w:r>
          <w:rPr>
            <w:rFonts w:ascii="Arial" w:hAnsi="Arial" w:cs="Arial"/>
            <w:color w:val="000000"/>
          </w:rPr>
          <w:t>When the above code is executed at the SQL prompt, it produces the following result −</w:t>
        </w:r>
      </w:ins>
    </w:p>
    <w:p w:rsidR="00CB7BBD" w:rsidRDefault="00CB7BBD" w:rsidP="00CB7BBD">
      <w:pPr>
        <w:pStyle w:val="HTMLPreformatted"/>
        <w:rPr>
          <w:ins w:id="2428" w:author="Unknown"/>
          <w:sz w:val="23"/>
          <w:szCs w:val="23"/>
        </w:rPr>
      </w:pPr>
      <w:ins w:id="2429" w:author="Unknown">
        <w:r>
          <w:rPr>
            <w:sz w:val="23"/>
            <w:szCs w:val="23"/>
          </w:rPr>
          <w:t xml:space="preserve">value of a: 10 </w:t>
        </w:r>
      </w:ins>
    </w:p>
    <w:p w:rsidR="00CB7BBD" w:rsidRDefault="00CB7BBD" w:rsidP="00CB7BBD">
      <w:pPr>
        <w:pStyle w:val="HTMLPreformatted"/>
        <w:rPr>
          <w:ins w:id="2430" w:author="Unknown"/>
          <w:sz w:val="23"/>
          <w:szCs w:val="23"/>
        </w:rPr>
      </w:pPr>
      <w:ins w:id="2431" w:author="Unknown">
        <w:r>
          <w:rPr>
            <w:sz w:val="23"/>
            <w:szCs w:val="23"/>
          </w:rPr>
          <w:t xml:space="preserve">value of a: 11 </w:t>
        </w:r>
      </w:ins>
    </w:p>
    <w:p w:rsidR="00CB7BBD" w:rsidRDefault="00CB7BBD" w:rsidP="00CB7BBD">
      <w:pPr>
        <w:pStyle w:val="HTMLPreformatted"/>
        <w:rPr>
          <w:ins w:id="2432" w:author="Unknown"/>
          <w:sz w:val="23"/>
          <w:szCs w:val="23"/>
        </w:rPr>
      </w:pPr>
      <w:ins w:id="2433" w:author="Unknown">
        <w:r>
          <w:rPr>
            <w:sz w:val="23"/>
            <w:szCs w:val="23"/>
          </w:rPr>
          <w:t xml:space="preserve">value of a: 12 </w:t>
        </w:r>
      </w:ins>
    </w:p>
    <w:p w:rsidR="00CB7BBD" w:rsidRDefault="00CB7BBD" w:rsidP="00CB7BBD">
      <w:pPr>
        <w:pStyle w:val="HTMLPreformatted"/>
        <w:rPr>
          <w:ins w:id="2434" w:author="Unknown"/>
          <w:sz w:val="23"/>
          <w:szCs w:val="23"/>
        </w:rPr>
      </w:pPr>
      <w:ins w:id="2435" w:author="Unknown">
        <w:r>
          <w:rPr>
            <w:sz w:val="23"/>
            <w:szCs w:val="23"/>
          </w:rPr>
          <w:t xml:space="preserve">value of a: 13 </w:t>
        </w:r>
      </w:ins>
    </w:p>
    <w:p w:rsidR="00CB7BBD" w:rsidRDefault="00CB7BBD" w:rsidP="00CB7BBD">
      <w:pPr>
        <w:pStyle w:val="HTMLPreformatted"/>
        <w:rPr>
          <w:ins w:id="2436" w:author="Unknown"/>
          <w:sz w:val="23"/>
          <w:szCs w:val="23"/>
        </w:rPr>
      </w:pPr>
      <w:ins w:id="2437" w:author="Unknown">
        <w:r>
          <w:rPr>
            <w:sz w:val="23"/>
            <w:szCs w:val="23"/>
          </w:rPr>
          <w:t xml:space="preserve">value of a: 14 </w:t>
        </w:r>
      </w:ins>
    </w:p>
    <w:p w:rsidR="00CB7BBD" w:rsidRDefault="00CB7BBD" w:rsidP="00CB7BBD">
      <w:pPr>
        <w:pStyle w:val="HTMLPreformatted"/>
        <w:rPr>
          <w:ins w:id="2438" w:author="Unknown"/>
          <w:sz w:val="23"/>
          <w:szCs w:val="23"/>
        </w:rPr>
      </w:pPr>
      <w:ins w:id="2439" w:author="Unknown">
        <w:r>
          <w:rPr>
            <w:sz w:val="23"/>
            <w:szCs w:val="23"/>
          </w:rPr>
          <w:t xml:space="preserve">value of a: 15 </w:t>
        </w:r>
      </w:ins>
    </w:p>
    <w:p w:rsidR="00CB7BBD" w:rsidRDefault="00CB7BBD" w:rsidP="00CB7BBD">
      <w:pPr>
        <w:pStyle w:val="HTMLPreformatted"/>
        <w:rPr>
          <w:ins w:id="2440" w:author="Unknown"/>
          <w:sz w:val="23"/>
          <w:szCs w:val="23"/>
        </w:rPr>
      </w:pPr>
      <w:ins w:id="2441" w:author="Unknown">
        <w:r>
          <w:rPr>
            <w:sz w:val="23"/>
            <w:szCs w:val="23"/>
          </w:rPr>
          <w:t xml:space="preserve">value of a: 16 </w:t>
        </w:r>
      </w:ins>
    </w:p>
    <w:p w:rsidR="00CB7BBD" w:rsidRDefault="00CB7BBD" w:rsidP="00CB7BBD">
      <w:pPr>
        <w:pStyle w:val="HTMLPreformatted"/>
        <w:rPr>
          <w:ins w:id="2442" w:author="Unknown"/>
          <w:sz w:val="23"/>
          <w:szCs w:val="23"/>
        </w:rPr>
      </w:pPr>
      <w:ins w:id="2443" w:author="Unknown">
        <w:r>
          <w:rPr>
            <w:sz w:val="23"/>
            <w:szCs w:val="23"/>
          </w:rPr>
          <w:t xml:space="preserve">value of a: 17 </w:t>
        </w:r>
      </w:ins>
    </w:p>
    <w:p w:rsidR="00CB7BBD" w:rsidRDefault="00CB7BBD" w:rsidP="00CB7BBD">
      <w:pPr>
        <w:pStyle w:val="HTMLPreformatted"/>
        <w:rPr>
          <w:ins w:id="2444" w:author="Unknown"/>
          <w:sz w:val="23"/>
          <w:szCs w:val="23"/>
        </w:rPr>
      </w:pPr>
      <w:ins w:id="2445" w:author="Unknown">
        <w:r>
          <w:rPr>
            <w:sz w:val="23"/>
            <w:szCs w:val="23"/>
          </w:rPr>
          <w:t xml:space="preserve">value of a: 18 </w:t>
        </w:r>
      </w:ins>
    </w:p>
    <w:p w:rsidR="00CB7BBD" w:rsidRDefault="00CB7BBD" w:rsidP="00CB7BBD">
      <w:pPr>
        <w:pStyle w:val="HTMLPreformatted"/>
        <w:rPr>
          <w:ins w:id="2446" w:author="Unknown"/>
          <w:sz w:val="23"/>
          <w:szCs w:val="23"/>
        </w:rPr>
      </w:pPr>
      <w:ins w:id="2447" w:author="Unknown">
        <w:r>
          <w:rPr>
            <w:sz w:val="23"/>
            <w:szCs w:val="23"/>
          </w:rPr>
          <w:t xml:space="preserve">value of a: 19 </w:t>
        </w:r>
      </w:ins>
    </w:p>
    <w:p w:rsidR="00CB7BBD" w:rsidRDefault="00CB7BBD" w:rsidP="00CB7BBD">
      <w:pPr>
        <w:pStyle w:val="HTMLPreformatted"/>
        <w:rPr>
          <w:ins w:id="2448" w:author="Unknown"/>
          <w:sz w:val="23"/>
          <w:szCs w:val="23"/>
        </w:rPr>
      </w:pPr>
      <w:ins w:id="2449" w:author="Unknown">
        <w:r>
          <w:rPr>
            <w:sz w:val="23"/>
            <w:szCs w:val="23"/>
          </w:rPr>
          <w:t xml:space="preserve">value of a: 20  </w:t>
        </w:r>
      </w:ins>
    </w:p>
    <w:p w:rsidR="00CB7BBD" w:rsidRDefault="00CB7BBD" w:rsidP="00CB7BBD">
      <w:pPr>
        <w:pStyle w:val="HTMLPreformatted"/>
        <w:rPr>
          <w:ins w:id="2450" w:author="Unknown"/>
          <w:sz w:val="23"/>
          <w:szCs w:val="23"/>
        </w:rPr>
      </w:pPr>
    </w:p>
    <w:p w:rsidR="00CB7BBD" w:rsidRDefault="00CB7BBD" w:rsidP="00CB7BBD">
      <w:pPr>
        <w:pStyle w:val="HTMLPreformatted"/>
        <w:rPr>
          <w:ins w:id="2451" w:author="Unknown"/>
          <w:sz w:val="23"/>
          <w:szCs w:val="23"/>
        </w:rPr>
      </w:pPr>
      <w:ins w:id="2452" w:author="Unknown">
        <w:r>
          <w:rPr>
            <w:sz w:val="23"/>
            <w:szCs w:val="23"/>
          </w:rPr>
          <w:t xml:space="preserve">PL/SQL procedure successfully completed. </w:t>
        </w:r>
      </w:ins>
    </w:p>
    <w:p w:rsidR="00CB7BBD" w:rsidRDefault="00CB7BBD" w:rsidP="00CB7BBD">
      <w:pPr>
        <w:pStyle w:val="Heading2"/>
        <w:rPr>
          <w:ins w:id="2453" w:author="Unknown"/>
          <w:rFonts w:ascii="Arial" w:hAnsi="Arial" w:cs="Arial"/>
          <w:b w:val="0"/>
          <w:bCs w:val="0"/>
          <w:sz w:val="35"/>
          <w:szCs w:val="35"/>
        </w:rPr>
      </w:pPr>
      <w:ins w:id="2454" w:author="Unknown">
        <w:r>
          <w:rPr>
            <w:rFonts w:ascii="Arial" w:hAnsi="Arial" w:cs="Arial"/>
            <w:b w:val="0"/>
            <w:bCs w:val="0"/>
            <w:sz w:val="35"/>
            <w:szCs w:val="35"/>
          </w:rPr>
          <w:lastRenderedPageBreak/>
          <w:t>Reverse FOR LOOP Statement</w:t>
        </w:r>
      </w:ins>
    </w:p>
    <w:p w:rsidR="00CB7BBD" w:rsidRDefault="00CB7BBD" w:rsidP="00CB7BBD">
      <w:pPr>
        <w:pStyle w:val="NormalWeb"/>
        <w:spacing w:before="120" w:beforeAutospacing="0" w:after="144" w:afterAutospacing="0"/>
        <w:ind w:left="48" w:right="48"/>
        <w:jc w:val="both"/>
        <w:rPr>
          <w:ins w:id="2455" w:author="Unknown"/>
          <w:rFonts w:ascii="Arial" w:hAnsi="Arial" w:cs="Arial"/>
          <w:color w:val="000000"/>
        </w:rPr>
      </w:pPr>
      <w:ins w:id="2456" w:author="Unknown">
        <w:r>
          <w:rPr>
            <w:rFonts w:ascii="Arial" w:hAnsi="Arial" w:cs="Arial"/>
            <w:color w:val="000000"/>
          </w:rPr>
          <w:t>By default, iteration proceeds from the initial value to the final value, generally upward from the lower bound to the higher bound. You can reverse this order by using the </w:t>
        </w:r>
        <w:r>
          <w:rPr>
            <w:rFonts w:ascii="Arial" w:hAnsi="Arial" w:cs="Arial"/>
            <w:b/>
            <w:bCs/>
            <w:color w:val="000000"/>
          </w:rPr>
          <w:t>REVERSE</w:t>
        </w:r>
        <w:r>
          <w:rPr>
            <w:rFonts w:ascii="Arial" w:hAnsi="Arial" w:cs="Arial"/>
            <w:color w:val="000000"/>
          </w:rPr>
          <w:t> keyword. In such case, iteration proceeds the other way. After each iteration, the loop counter is decremented.</w:t>
        </w:r>
      </w:ins>
    </w:p>
    <w:p w:rsidR="00CB7BBD" w:rsidRDefault="00CB7BBD" w:rsidP="00CB7BBD">
      <w:pPr>
        <w:pStyle w:val="NormalWeb"/>
        <w:spacing w:before="120" w:beforeAutospacing="0" w:after="144" w:afterAutospacing="0"/>
        <w:ind w:left="48" w:right="48"/>
        <w:jc w:val="both"/>
        <w:rPr>
          <w:ins w:id="2457" w:author="Unknown"/>
          <w:rFonts w:ascii="Arial" w:hAnsi="Arial" w:cs="Arial"/>
          <w:color w:val="000000"/>
        </w:rPr>
      </w:pPr>
      <w:ins w:id="2458" w:author="Unknown">
        <w:r>
          <w:rPr>
            <w:rFonts w:ascii="Arial" w:hAnsi="Arial" w:cs="Arial"/>
            <w:color w:val="000000"/>
          </w:rPr>
          <w:t>However, you must write the range bounds in ascending (not descending) order. The following program illustrates this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459" w:author="Unknown"/>
          <w:rStyle w:val="pln"/>
          <w:color w:val="000000"/>
          <w:sz w:val="23"/>
          <w:szCs w:val="23"/>
        </w:rPr>
      </w:pPr>
      <w:ins w:id="2460" w:author="Unknown">
        <w:r>
          <w:rPr>
            <w:rStyle w:val="pln"/>
            <w:color w:val="000000"/>
            <w:sz w:val="23"/>
            <w:szCs w:val="23"/>
          </w:rPr>
          <w:t xml:space="preserve">DECLARE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461" w:author="Unknown"/>
          <w:rStyle w:val="pln"/>
          <w:color w:val="000000"/>
          <w:sz w:val="23"/>
          <w:szCs w:val="23"/>
        </w:rPr>
      </w:pPr>
      <w:ins w:id="2462" w:author="Unknown">
        <w:r>
          <w:rPr>
            <w:rStyle w:val="pln"/>
            <w:color w:val="000000"/>
            <w:sz w:val="23"/>
            <w:szCs w:val="23"/>
          </w:rPr>
          <w:t xml:space="preserve">   a number</w:t>
        </w:r>
        <w:r>
          <w:rPr>
            <w:rStyle w:val="pun"/>
            <w:color w:val="666600"/>
            <w:sz w:val="23"/>
            <w:szCs w:val="23"/>
          </w:rPr>
          <w:t>(</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463" w:author="Unknown"/>
          <w:rStyle w:val="pln"/>
          <w:color w:val="000000"/>
          <w:sz w:val="23"/>
          <w:szCs w:val="23"/>
        </w:rPr>
      </w:pPr>
      <w:ins w:id="2464" w:author="Unknown">
        <w:r>
          <w:rPr>
            <w:rStyle w:val="kwd"/>
            <w:rFonts w:eastAsiaTheme="majorEastAsia"/>
            <w:color w:val="000088"/>
            <w:sz w:val="23"/>
            <w:szCs w:val="23"/>
          </w:rPr>
          <w:t>BEGIN</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465" w:author="Unknown"/>
          <w:rStyle w:val="pln"/>
          <w:color w:val="000000"/>
          <w:sz w:val="23"/>
          <w:szCs w:val="23"/>
        </w:rPr>
      </w:pPr>
      <w:ins w:id="2466" w:author="Unknown">
        <w:r>
          <w:rPr>
            <w:rStyle w:val="pln"/>
            <w:color w:val="000000"/>
            <w:sz w:val="23"/>
            <w:szCs w:val="23"/>
          </w:rPr>
          <w:t xml:space="preserve">   FOR a IN REVERSE </w:t>
        </w:r>
        <w:r>
          <w:rPr>
            <w:rStyle w:val="lit"/>
            <w:rFonts w:eastAsiaTheme="majorEastAsia"/>
            <w:color w:val="006666"/>
            <w:sz w:val="23"/>
            <w:szCs w:val="23"/>
          </w:rPr>
          <w:t>10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r>
          <w:rPr>
            <w:rStyle w:val="pln"/>
            <w:color w:val="000000"/>
            <w:sz w:val="23"/>
            <w:szCs w:val="23"/>
          </w:rPr>
          <w:t xml:space="preserve"> LOOP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467" w:author="Unknown"/>
          <w:rStyle w:val="pln"/>
          <w:color w:val="000000"/>
          <w:sz w:val="23"/>
          <w:szCs w:val="23"/>
        </w:rPr>
      </w:pPr>
      <w:ins w:id="2468"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'value of a: '</w:t>
        </w:r>
        <w:r>
          <w:rPr>
            <w:rStyle w:val="pln"/>
            <w:color w:val="000000"/>
            <w:sz w:val="23"/>
            <w:szCs w:val="23"/>
          </w:rPr>
          <w:t xml:space="preserve"> </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469" w:author="Unknown"/>
          <w:rStyle w:val="pln"/>
          <w:color w:val="000000"/>
          <w:sz w:val="23"/>
          <w:szCs w:val="23"/>
        </w:rPr>
      </w:pPr>
      <w:ins w:id="2470" w:author="Unknown">
        <w:r>
          <w:rPr>
            <w:rStyle w:val="pln"/>
            <w:color w:val="000000"/>
            <w:sz w:val="23"/>
            <w:szCs w:val="23"/>
          </w:rPr>
          <w:t xml:space="preserve">   </w:t>
        </w:r>
        <w:r>
          <w:rPr>
            <w:rStyle w:val="kwd"/>
            <w:rFonts w:eastAsiaTheme="majorEastAsia"/>
            <w:color w:val="000088"/>
            <w:sz w:val="23"/>
            <w:szCs w:val="23"/>
          </w:rPr>
          <w:t>END</w:t>
        </w:r>
        <w:r>
          <w:rPr>
            <w:rStyle w:val="pln"/>
            <w:color w:val="000000"/>
            <w:sz w:val="23"/>
            <w:szCs w:val="23"/>
          </w:rPr>
          <w:t xml:space="preserve"> LOOP</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471" w:author="Unknown"/>
          <w:rStyle w:val="pln"/>
          <w:color w:val="000000"/>
          <w:sz w:val="23"/>
          <w:szCs w:val="23"/>
        </w:rPr>
      </w:pPr>
      <w:ins w:id="2472" w:author="Unknown">
        <w:r>
          <w:rPr>
            <w:rStyle w:val="kwd"/>
            <w:rFonts w:eastAsiaTheme="majorEastAsia"/>
            <w:color w:val="000088"/>
            <w:sz w:val="23"/>
            <w:szCs w:val="23"/>
          </w:rPr>
          <w:t>END</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473" w:author="Unknown"/>
          <w:sz w:val="23"/>
          <w:szCs w:val="23"/>
        </w:rPr>
      </w:pPr>
      <w:ins w:id="2474" w:author="Unknown">
        <w:r>
          <w:rPr>
            <w:rStyle w:val="pun"/>
            <w:color w:val="666600"/>
            <w:sz w:val="23"/>
            <w:szCs w:val="23"/>
          </w:rPr>
          <w:t>/</w:t>
        </w:r>
      </w:ins>
    </w:p>
    <w:p w:rsidR="00CB7BBD" w:rsidRDefault="00CB7BBD" w:rsidP="00CB7BBD">
      <w:pPr>
        <w:pStyle w:val="NormalWeb"/>
        <w:spacing w:before="120" w:beforeAutospacing="0" w:after="144" w:afterAutospacing="0"/>
        <w:ind w:left="48" w:right="48"/>
        <w:jc w:val="both"/>
        <w:rPr>
          <w:ins w:id="2475" w:author="Unknown"/>
          <w:rFonts w:ascii="Arial" w:hAnsi="Arial" w:cs="Arial"/>
          <w:color w:val="000000"/>
        </w:rPr>
      </w:pPr>
      <w:ins w:id="2476" w:author="Unknown">
        <w:r>
          <w:rPr>
            <w:rFonts w:ascii="Arial" w:hAnsi="Arial" w:cs="Arial"/>
            <w:color w:val="000000"/>
          </w:rPr>
          <w:t>When the above code is executed at the SQL prompt, it produces the following result −</w:t>
        </w:r>
      </w:ins>
    </w:p>
    <w:p w:rsidR="00CB7BBD" w:rsidRDefault="00CB7BBD" w:rsidP="00CB7BBD">
      <w:pPr>
        <w:pStyle w:val="HTMLPreformatted"/>
        <w:rPr>
          <w:ins w:id="2477" w:author="Unknown"/>
          <w:sz w:val="23"/>
          <w:szCs w:val="23"/>
        </w:rPr>
      </w:pPr>
      <w:ins w:id="2478" w:author="Unknown">
        <w:r>
          <w:rPr>
            <w:sz w:val="23"/>
            <w:szCs w:val="23"/>
          </w:rPr>
          <w:t xml:space="preserve">value of a: 20 </w:t>
        </w:r>
      </w:ins>
    </w:p>
    <w:p w:rsidR="00CB7BBD" w:rsidRDefault="00CB7BBD" w:rsidP="00CB7BBD">
      <w:pPr>
        <w:pStyle w:val="HTMLPreformatted"/>
        <w:rPr>
          <w:ins w:id="2479" w:author="Unknown"/>
          <w:sz w:val="23"/>
          <w:szCs w:val="23"/>
        </w:rPr>
      </w:pPr>
      <w:ins w:id="2480" w:author="Unknown">
        <w:r>
          <w:rPr>
            <w:sz w:val="23"/>
            <w:szCs w:val="23"/>
          </w:rPr>
          <w:t xml:space="preserve">value of a: 19 </w:t>
        </w:r>
      </w:ins>
    </w:p>
    <w:p w:rsidR="00CB7BBD" w:rsidRDefault="00CB7BBD" w:rsidP="00CB7BBD">
      <w:pPr>
        <w:pStyle w:val="HTMLPreformatted"/>
        <w:rPr>
          <w:ins w:id="2481" w:author="Unknown"/>
          <w:sz w:val="23"/>
          <w:szCs w:val="23"/>
        </w:rPr>
      </w:pPr>
      <w:ins w:id="2482" w:author="Unknown">
        <w:r>
          <w:rPr>
            <w:sz w:val="23"/>
            <w:szCs w:val="23"/>
          </w:rPr>
          <w:t xml:space="preserve">value of a: 18 </w:t>
        </w:r>
      </w:ins>
    </w:p>
    <w:p w:rsidR="00CB7BBD" w:rsidRDefault="00CB7BBD" w:rsidP="00CB7BBD">
      <w:pPr>
        <w:pStyle w:val="HTMLPreformatted"/>
        <w:rPr>
          <w:ins w:id="2483" w:author="Unknown"/>
          <w:sz w:val="23"/>
          <w:szCs w:val="23"/>
        </w:rPr>
      </w:pPr>
      <w:ins w:id="2484" w:author="Unknown">
        <w:r>
          <w:rPr>
            <w:sz w:val="23"/>
            <w:szCs w:val="23"/>
          </w:rPr>
          <w:t xml:space="preserve">value of a: 17 </w:t>
        </w:r>
      </w:ins>
    </w:p>
    <w:p w:rsidR="00CB7BBD" w:rsidRDefault="00CB7BBD" w:rsidP="00CB7BBD">
      <w:pPr>
        <w:pStyle w:val="HTMLPreformatted"/>
        <w:rPr>
          <w:ins w:id="2485" w:author="Unknown"/>
          <w:sz w:val="23"/>
          <w:szCs w:val="23"/>
        </w:rPr>
      </w:pPr>
      <w:ins w:id="2486" w:author="Unknown">
        <w:r>
          <w:rPr>
            <w:sz w:val="23"/>
            <w:szCs w:val="23"/>
          </w:rPr>
          <w:t xml:space="preserve">value of a: 16 </w:t>
        </w:r>
      </w:ins>
    </w:p>
    <w:p w:rsidR="00CB7BBD" w:rsidRDefault="00CB7BBD" w:rsidP="00CB7BBD">
      <w:pPr>
        <w:pStyle w:val="HTMLPreformatted"/>
        <w:rPr>
          <w:ins w:id="2487" w:author="Unknown"/>
          <w:sz w:val="23"/>
          <w:szCs w:val="23"/>
        </w:rPr>
      </w:pPr>
      <w:ins w:id="2488" w:author="Unknown">
        <w:r>
          <w:rPr>
            <w:sz w:val="23"/>
            <w:szCs w:val="23"/>
          </w:rPr>
          <w:t xml:space="preserve">value of a: 15 </w:t>
        </w:r>
      </w:ins>
    </w:p>
    <w:p w:rsidR="00CB7BBD" w:rsidRDefault="00CB7BBD" w:rsidP="00CB7BBD">
      <w:pPr>
        <w:pStyle w:val="HTMLPreformatted"/>
        <w:rPr>
          <w:ins w:id="2489" w:author="Unknown"/>
          <w:sz w:val="23"/>
          <w:szCs w:val="23"/>
        </w:rPr>
      </w:pPr>
      <w:ins w:id="2490" w:author="Unknown">
        <w:r>
          <w:rPr>
            <w:sz w:val="23"/>
            <w:szCs w:val="23"/>
          </w:rPr>
          <w:t xml:space="preserve">value of a: 14 </w:t>
        </w:r>
      </w:ins>
    </w:p>
    <w:p w:rsidR="00CB7BBD" w:rsidRDefault="00CB7BBD" w:rsidP="00CB7BBD">
      <w:pPr>
        <w:pStyle w:val="HTMLPreformatted"/>
        <w:rPr>
          <w:ins w:id="2491" w:author="Unknown"/>
          <w:sz w:val="23"/>
          <w:szCs w:val="23"/>
        </w:rPr>
      </w:pPr>
      <w:ins w:id="2492" w:author="Unknown">
        <w:r>
          <w:rPr>
            <w:sz w:val="23"/>
            <w:szCs w:val="23"/>
          </w:rPr>
          <w:t xml:space="preserve">value of a: 13 </w:t>
        </w:r>
      </w:ins>
    </w:p>
    <w:p w:rsidR="00CB7BBD" w:rsidRDefault="00CB7BBD" w:rsidP="00CB7BBD">
      <w:pPr>
        <w:pStyle w:val="HTMLPreformatted"/>
        <w:rPr>
          <w:ins w:id="2493" w:author="Unknown"/>
          <w:sz w:val="23"/>
          <w:szCs w:val="23"/>
        </w:rPr>
      </w:pPr>
      <w:ins w:id="2494" w:author="Unknown">
        <w:r>
          <w:rPr>
            <w:sz w:val="23"/>
            <w:szCs w:val="23"/>
          </w:rPr>
          <w:t xml:space="preserve">value of a: 12 </w:t>
        </w:r>
      </w:ins>
    </w:p>
    <w:p w:rsidR="00CB7BBD" w:rsidRDefault="00CB7BBD" w:rsidP="00CB7BBD">
      <w:pPr>
        <w:pStyle w:val="HTMLPreformatted"/>
        <w:rPr>
          <w:ins w:id="2495" w:author="Unknown"/>
          <w:sz w:val="23"/>
          <w:szCs w:val="23"/>
        </w:rPr>
      </w:pPr>
      <w:ins w:id="2496" w:author="Unknown">
        <w:r>
          <w:rPr>
            <w:sz w:val="23"/>
            <w:szCs w:val="23"/>
          </w:rPr>
          <w:t xml:space="preserve">value of a: 11 </w:t>
        </w:r>
      </w:ins>
    </w:p>
    <w:p w:rsidR="00CB7BBD" w:rsidRDefault="00CB7BBD" w:rsidP="00CB7BBD">
      <w:pPr>
        <w:pStyle w:val="HTMLPreformatted"/>
        <w:rPr>
          <w:ins w:id="2497" w:author="Unknown"/>
          <w:sz w:val="23"/>
          <w:szCs w:val="23"/>
        </w:rPr>
      </w:pPr>
      <w:ins w:id="2498" w:author="Unknown">
        <w:r>
          <w:rPr>
            <w:sz w:val="23"/>
            <w:szCs w:val="23"/>
          </w:rPr>
          <w:t xml:space="preserve">value of a: 10  </w:t>
        </w:r>
      </w:ins>
    </w:p>
    <w:p w:rsidR="00CB7BBD" w:rsidRDefault="00CB7BBD" w:rsidP="00CB7BBD">
      <w:pPr>
        <w:pStyle w:val="HTMLPreformatted"/>
        <w:rPr>
          <w:ins w:id="2499" w:author="Unknown"/>
          <w:sz w:val="23"/>
          <w:szCs w:val="23"/>
        </w:rPr>
      </w:pPr>
    </w:p>
    <w:p w:rsidR="00CB7BBD" w:rsidRDefault="00CB7BBD" w:rsidP="00CB7BBD">
      <w:pPr>
        <w:pStyle w:val="HTMLPreformatted"/>
        <w:rPr>
          <w:ins w:id="2500" w:author="Unknown"/>
          <w:sz w:val="23"/>
          <w:szCs w:val="23"/>
        </w:rPr>
      </w:pPr>
      <w:ins w:id="2501" w:author="Unknown">
        <w:r>
          <w:rPr>
            <w:sz w:val="23"/>
            <w:szCs w:val="23"/>
          </w:rPr>
          <w:t xml:space="preserve">PL/SQL procedure successfully completed. </w:t>
        </w:r>
      </w:ins>
    </w:p>
    <w:p w:rsidR="00CB7BBD" w:rsidRDefault="00CB7BBD" w:rsidP="00CB7BBD"/>
    <w:p w:rsidR="00CB7BBD" w:rsidRDefault="00CB7BBD" w:rsidP="00CB7BBD"/>
    <w:p w:rsidR="00CB7BBD" w:rsidRDefault="00CB7BBD" w:rsidP="00CB7BBD">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PL/SQL - Nested Loops</w:t>
      </w:r>
    </w:p>
    <w:p w:rsidR="00CB7BBD" w:rsidRDefault="00F60B67" w:rsidP="00CB7BBD">
      <w:pPr>
        <w:spacing w:before="75" w:after="150"/>
        <w:rPr>
          <w:rFonts w:ascii="Times New Roman" w:hAnsi="Times New Roman" w:cs="Times New Roman"/>
          <w:sz w:val="24"/>
          <w:szCs w:val="24"/>
        </w:rPr>
      </w:pPr>
      <w:r>
        <w:pict>
          <v:rect id="_x0000_i1141" style="width:0;height:.75pt" o:hralign="center" o:hrstd="t" o:hr="t" fillcolor="#a0a0a0" stroked="f"/>
        </w:pict>
      </w:r>
    </w:p>
    <w:p w:rsidR="00CB7BBD" w:rsidRDefault="00CB7BBD" w:rsidP="00CB7BBD">
      <w:pPr>
        <w:spacing w:before="75" w:after="150"/>
        <w:jc w:val="center"/>
        <w:rPr>
          <w:rFonts w:ascii="Arial" w:hAnsi="Arial" w:cs="Arial"/>
          <w:sz w:val="21"/>
          <w:szCs w:val="21"/>
        </w:rPr>
      </w:pPr>
      <w:r>
        <w:rPr>
          <w:rFonts w:ascii="Arial" w:hAnsi="Arial" w:cs="Arial"/>
          <w:sz w:val="21"/>
          <w:szCs w:val="21"/>
        </w:rPr>
        <w:t>Advertisements</w:t>
      </w:r>
    </w:p>
    <w:p w:rsidR="00CB7BBD" w:rsidRDefault="00F60B67" w:rsidP="00CB7BBD">
      <w:pPr>
        <w:spacing w:after="0"/>
        <w:rPr>
          <w:ins w:id="2502" w:author="Unknown"/>
          <w:rFonts w:ascii="Arial" w:hAnsi="Arial" w:cs="Arial"/>
          <w:color w:val="000000"/>
          <w:sz w:val="21"/>
          <w:szCs w:val="21"/>
        </w:rPr>
      </w:pPr>
      <w:ins w:id="2503" w:author="Unknown">
        <w:r>
          <w:rPr>
            <w:rFonts w:ascii="Arial" w:hAnsi="Arial" w:cs="Arial"/>
            <w:color w:val="000000"/>
            <w:sz w:val="21"/>
            <w:szCs w:val="21"/>
          </w:rPr>
          <w:fldChar w:fldCharType="begin"/>
        </w:r>
        <w:r w:rsidR="00CB7BBD">
          <w:rPr>
            <w:rFonts w:ascii="Arial" w:hAnsi="Arial" w:cs="Arial"/>
            <w:color w:val="000000"/>
            <w:sz w:val="21"/>
            <w:szCs w:val="21"/>
          </w:rPr>
          <w:instrText xml:space="preserve"> HYPERLINK "https://www.tutorialspoint.com/plsql/plsql_loops.htm" </w:instrText>
        </w:r>
        <w:r>
          <w:rPr>
            <w:rFonts w:ascii="Arial" w:hAnsi="Arial" w:cs="Arial"/>
            <w:color w:val="000000"/>
            <w:sz w:val="21"/>
            <w:szCs w:val="21"/>
          </w:rPr>
          <w:fldChar w:fldCharType="separate"/>
        </w:r>
        <w:r w:rsidR="00CB7BBD">
          <w:rPr>
            <w:rStyle w:val="Hyperlink"/>
            <w:rFonts w:ascii="Arial" w:hAnsi="Arial" w:cs="Arial"/>
            <w:color w:val="000000"/>
            <w:sz w:val="21"/>
            <w:szCs w:val="21"/>
          </w:rPr>
          <w:t> Previous Page</w:t>
        </w:r>
        <w:r>
          <w:rPr>
            <w:rFonts w:ascii="Arial" w:hAnsi="Arial" w:cs="Arial"/>
            <w:color w:val="000000"/>
            <w:sz w:val="21"/>
            <w:szCs w:val="21"/>
          </w:rPr>
          <w:fldChar w:fldCharType="end"/>
        </w:r>
      </w:ins>
    </w:p>
    <w:p w:rsidR="00CB7BBD" w:rsidRDefault="00F60B67" w:rsidP="00CB7BBD">
      <w:pPr>
        <w:rPr>
          <w:ins w:id="2504" w:author="Unknown"/>
          <w:rFonts w:ascii="Arial" w:hAnsi="Arial" w:cs="Arial"/>
          <w:color w:val="000000"/>
          <w:sz w:val="21"/>
          <w:szCs w:val="21"/>
        </w:rPr>
      </w:pPr>
      <w:ins w:id="2505" w:author="Unknown">
        <w:r>
          <w:rPr>
            <w:rFonts w:ascii="Arial" w:hAnsi="Arial" w:cs="Arial"/>
            <w:color w:val="000000"/>
            <w:sz w:val="21"/>
            <w:szCs w:val="21"/>
          </w:rPr>
          <w:fldChar w:fldCharType="begin"/>
        </w:r>
        <w:r w:rsidR="00CB7BBD">
          <w:rPr>
            <w:rFonts w:ascii="Arial" w:hAnsi="Arial" w:cs="Arial"/>
            <w:color w:val="000000"/>
            <w:sz w:val="21"/>
            <w:szCs w:val="21"/>
          </w:rPr>
          <w:instrText xml:space="preserve"> HYPERLINK "https://www.tutorialspoint.com/plsql/plsql_loops.htm" </w:instrText>
        </w:r>
        <w:r>
          <w:rPr>
            <w:rFonts w:ascii="Arial" w:hAnsi="Arial" w:cs="Arial"/>
            <w:color w:val="000000"/>
            <w:sz w:val="21"/>
            <w:szCs w:val="21"/>
          </w:rPr>
          <w:fldChar w:fldCharType="separate"/>
        </w:r>
        <w:r w:rsidR="00CB7BBD">
          <w:rPr>
            <w:rStyle w:val="Hyperlink"/>
            <w:rFonts w:ascii="Arial" w:hAnsi="Arial" w:cs="Arial"/>
            <w:color w:val="000000"/>
            <w:sz w:val="21"/>
            <w:szCs w:val="21"/>
          </w:rPr>
          <w:t>Next Page  </w:t>
        </w:r>
        <w:r>
          <w:rPr>
            <w:rFonts w:ascii="Arial" w:hAnsi="Arial" w:cs="Arial"/>
            <w:color w:val="000000"/>
            <w:sz w:val="21"/>
            <w:szCs w:val="21"/>
          </w:rPr>
          <w:fldChar w:fldCharType="end"/>
        </w:r>
      </w:ins>
    </w:p>
    <w:p w:rsidR="00CB7BBD" w:rsidRDefault="00CB7BBD" w:rsidP="00CB7BBD">
      <w:pPr>
        <w:pStyle w:val="NormalWeb"/>
        <w:spacing w:before="120" w:beforeAutospacing="0" w:after="144" w:afterAutospacing="0"/>
        <w:ind w:left="48" w:right="48"/>
        <w:jc w:val="both"/>
        <w:rPr>
          <w:ins w:id="2506" w:author="Unknown"/>
          <w:rFonts w:ascii="Arial" w:hAnsi="Arial" w:cs="Arial"/>
          <w:color w:val="000000"/>
        </w:rPr>
      </w:pPr>
      <w:ins w:id="2507" w:author="Unknown">
        <w:r>
          <w:rPr>
            <w:rFonts w:ascii="Arial" w:hAnsi="Arial" w:cs="Arial"/>
            <w:color w:val="000000"/>
          </w:rPr>
          <w:t>PL/SQL allows using one loop inside another loop. Following section shows a few examples to illustrate the concept.</w:t>
        </w:r>
      </w:ins>
    </w:p>
    <w:p w:rsidR="00CB7BBD" w:rsidRDefault="00CB7BBD" w:rsidP="00CB7BBD">
      <w:pPr>
        <w:pStyle w:val="NormalWeb"/>
        <w:spacing w:before="120" w:beforeAutospacing="0" w:after="144" w:afterAutospacing="0"/>
        <w:ind w:left="48" w:right="48"/>
        <w:jc w:val="both"/>
        <w:rPr>
          <w:ins w:id="2508" w:author="Unknown"/>
          <w:rFonts w:ascii="Arial" w:hAnsi="Arial" w:cs="Arial"/>
          <w:color w:val="000000"/>
        </w:rPr>
      </w:pPr>
      <w:ins w:id="2509" w:author="Unknown">
        <w:r>
          <w:rPr>
            <w:rFonts w:ascii="Arial" w:hAnsi="Arial" w:cs="Arial"/>
            <w:color w:val="000000"/>
          </w:rPr>
          <w:t>The syntax for a nested basic LOOP statement in PL/SQL is as follows −</w:t>
        </w:r>
      </w:ins>
    </w:p>
    <w:p w:rsidR="00CB7BBD" w:rsidRDefault="00CB7BBD" w:rsidP="00CB7BBD">
      <w:pPr>
        <w:pStyle w:val="HTMLPreformatted"/>
        <w:rPr>
          <w:ins w:id="2510" w:author="Unknown"/>
          <w:sz w:val="23"/>
          <w:szCs w:val="23"/>
        </w:rPr>
      </w:pPr>
      <w:ins w:id="2511" w:author="Unknown">
        <w:r>
          <w:rPr>
            <w:sz w:val="23"/>
            <w:szCs w:val="23"/>
          </w:rPr>
          <w:t xml:space="preserve">LOOP </w:t>
        </w:r>
      </w:ins>
    </w:p>
    <w:p w:rsidR="00CB7BBD" w:rsidRDefault="00CB7BBD" w:rsidP="00CB7BBD">
      <w:pPr>
        <w:pStyle w:val="HTMLPreformatted"/>
        <w:rPr>
          <w:ins w:id="2512" w:author="Unknown"/>
          <w:sz w:val="23"/>
          <w:szCs w:val="23"/>
        </w:rPr>
      </w:pPr>
      <w:ins w:id="2513" w:author="Unknown">
        <w:r>
          <w:rPr>
            <w:sz w:val="23"/>
            <w:szCs w:val="23"/>
          </w:rPr>
          <w:t xml:space="preserve">   Sequence of statements1 </w:t>
        </w:r>
      </w:ins>
    </w:p>
    <w:p w:rsidR="00CB7BBD" w:rsidRDefault="00CB7BBD" w:rsidP="00CB7BBD">
      <w:pPr>
        <w:pStyle w:val="HTMLPreformatted"/>
        <w:rPr>
          <w:ins w:id="2514" w:author="Unknown"/>
          <w:sz w:val="23"/>
          <w:szCs w:val="23"/>
        </w:rPr>
      </w:pPr>
      <w:ins w:id="2515" w:author="Unknown">
        <w:r>
          <w:rPr>
            <w:sz w:val="23"/>
            <w:szCs w:val="23"/>
          </w:rPr>
          <w:lastRenderedPageBreak/>
          <w:t xml:space="preserve">   LOOP </w:t>
        </w:r>
      </w:ins>
    </w:p>
    <w:p w:rsidR="00CB7BBD" w:rsidRDefault="00CB7BBD" w:rsidP="00CB7BBD">
      <w:pPr>
        <w:pStyle w:val="HTMLPreformatted"/>
        <w:rPr>
          <w:ins w:id="2516" w:author="Unknown"/>
          <w:sz w:val="23"/>
          <w:szCs w:val="23"/>
        </w:rPr>
      </w:pPr>
      <w:ins w:id="2517" w:author="Unknown">
        <w:r>
          <w:rPr>
            <w:sz w:val="23"/>
            <w:szCs w:val="23"/>
          </w:rPr>
          <w:t xml:space="preserve">      Sequence of statements2 </w:t>
        </w:r>
      </w:ins>
    </w:p>
    <w:p w:rsidR="00CB7BBD" w:rsidRDefault="00CB7BBD" w:rsidP="00CB7BBD">
      <w:pPr>
        <w:pStyle w:val="HTMLPreformatted"/>
        <w:rPr>
          <w:ins w:id="2518" w:author="Unknown"/>
          <w:sz w:val="23"/>
          <w:szCs w:val="23"/>
        </w:rPr>
      </w:pPr>
      <w:ins w:id="2519" w:author="Unknown">
        <w:r>
          <w:rPr>
            <w:sz w:val="23"/>
            <w:szCs w:val="23"/>
          </w:rPr>
          <w:t xml:space="preserve">   END LOOP; </w:t>
        </w:r>
      </w:ins>
    </w:p>
    <w:p w:rsidR="00CB7BBD" w:rsidRDefault="00CB7BBD" w:rsidP="00CB7BBD">
      <w:pPr>
        <w:pStyle w:val="HTMLPreformatted"/>
        <w:rPr>
          <w:ins w:id="2520" w:author="Unknown"/>
          <w:sz w:val="23"/>
          <w:szCs w:val="23"/>
        </w:rPr>
      </w:pPr>
      <w:ins w:id="2521" w:author="Unknown">
        <w:r>
          <w:rPr>
            <w:sz w:val="23"/>
            <w:szCs w:val="23"/>
          </w:rPr>
          <w:t>END LOOP;</w:t>
        </w:r>
      </w:ins>
    </w:p>
    <w:p w:rsidR="00CB7BBD" w:rsidRDefault="00CB7BBD" w:rsidP="00CB7BBD">
      <w:pPr>
        <w:pStyle w:val="NormalWeb"/>
        <w:spacing w:before="120" w:beforeAutospacing="0" w:after="144" w:afterAutospacing="0"/>
        <w:ind w:left="48" w:right="48"/>
        <w:jc w:val="both"/>
        <w:rPr>
          <w:ins w:id="2522" w:author="Unknown"/>
          <w:rFonts w:ascii="Arial" w:hAnsi="Arial" w:cs="Arial"/>
          <w:color w:val="000000"/>
        </w:rPr>
      </w:pPr>
      <w:ins w:id="2523" w:author="Unknown">
        <w:r>
          <w:rPr>
            <w:rFonts w:ascii="Arial" w:hAnsi="Arial" w:cs="Arial"/>
            <w:color w:val="000000"/>
          </w:rPr>
          <w:t>The syntax for a nested FOR LOOP statement in PL/SQL is as follows −</w:t>
        </w:r>
      </w:ins>
    </w:p>
    <w:p w:rsidR="00CB7BBD" w:rsidRDefault="00CB7BBD" w:rsidP="00CB7BBD">
      <w:pPr>
        <w:pStyle w:val="HTMLPreformatted"/>
        <w:rPr>
          <w:ins w:id="2524" w:author="Unknown"/>
          <w:sz w:val="23"/>
          <w:szCs w:val="23"/>
        </w:rPr>
      </w:pPr>
      <w:ins w:id="2525" w:author="Unknown">
        <w:r>
          <w:rPr>
            <w:sz w:val="23"/>
            <w:szCs w:val="23"/>
          </w:rPr>
          <w:t xml:space="preserve">FOR counter1 IN initial_value1 .. final_value1 LOOP </w:t>
        </w:r>
      </w:ins>
    </w:p>
    <w:p w:rsidR="00CB7BBD" w:rsidRDefault="00CB7BBD" w:rsidP="00CB7BBD">
      <w:pPr>
        <w:pStyle w:val="HTMLPreformatted"/>
        <w:rPr>
          <w:ins w:id="2526" w:author="Unknown"/>
          <w:sz w:val="23"/>
          <w:szCs w:val="23"/>
        </w:rPr>
      </w:pPr>
      <w:ins w:id="2527" w:author="Unknown">
        <w:r>
          <w:rPr>
            <w:sz w:val="23"/>
            <w:szCs w:val="23"/>
          </w:rPr>
          <w:t xml:space="preserve">   sequence_of_statements1 </w:t>
        </w:r>
      </w:ins>
    </w:p>
    <w:p w:rsidR="00CB7BBD" w:rsidRDefault="00CB7BBD" w:rsidP="00CB7BBD">
      <w:pPr>
        <w:pStyle w:val="HTMLPreformatted"/>
        <w:rPr>
          <w:ins w:id="2528" w:author="Unknown"/>
          <w:sz w:val="23"/>
          <w:szCs w:val="23"/>
        </w:rPr>
      </w:pPr>
      <w:ins w:id="2529" w:author="Unknown">
        <w:r>
          <w:rPr>
            <w:sz w:val="23"/>
            <w:szCs w:val="23"/>
          </w:rPr>
          <w:t xml:space="preserve">   FOR counter2 IN initial_value2 .. final_value2 LOOP </w:t>
        </w:r>
      </w:ins>
    </w:p>
    <w:p w:rsidR="00CB7BBD" w:rsidRDefault="00CB7BBD" w:rsidP="00CB7BBD">
      <w:pPr>
        <w:pStyle w:val="HTMLPreformatted"/>
        <w:rPr>
          <w:ins w:id="2530" w:author="Unknown"/>
          <w:sz w:val="23"/>
          <w:szCs w:val="23"/>
        </w:rPr>
      </w:pPr>
      <w:ins w:id="2531" w:author="Unknown">
        <w:r>
          <w:rPr>
            <w:sz w:val="23"/>
            <w:szCs w:val="23"/>
          </w:rPr>
          <w:t xml:space="preserve">      sequence_of_statements2 </w:t>
        </w:r>
      </w:ins>
    </w:p>
    <w:p w:rsidR="00CB7BBD" w:rsidRDefault="00CB7BBD" w:rsidP="00CB7BBD">
      <w:pPr>
        <w:pStyle w:val="HTMLPreformatted"/>
        <w:rPr>
          <w:ins w:id="2532" w:author="Unknown"/>
          <w:sz w:val="23"/>
          <w:szCs w:val="23"/>
        </w:rPr>
      </w:pPr>
      <w:ins w:id="2533" w:author="Unknown">
        <w:r>
          <w:rPr>
            <w:sz w:val="23"/>
            <w:szCs w:val="23"/>
          </w:rPr>
          <w:t xml:space="preserve">   END LOOP; </w:t>
        </w:r>
      </w:ins>
    </w:p>
    <w:p w:rsidR="00CB7BBD" w:rsidRDefault="00CB7BBD" w:rsidP="00CB7BBD">
      <w:pPr>
        <w:pStyle w:val="HTMLPreformatted"/>
        <w:rPr>
          <w:ins w:id="2534" w:author="Unknown"/>
          <w:sz w:val="23"/>
          <w:szCs w:val="23"/>
        </w:rPr>
      </w:pPr>
      <w:ins w:id="2535" w:author="Unknown">
        <w:r>
          <w:rPr>
            <w:sz w:val="23"/>
            <w:szCs w:val="23"/>
          </w:rPr>
          <w:t>END LOOP;</w:t>
        </w:r>
      </w:ins>
    </w:p>
    <w:p w:rsidR="00CB7BBD" w:rsidRDefault="00CB7BBD" w:rsidP="00CB7BBD">
      <w:pPr>
        <w:pStyle w:val="NormalWeb"/>
        <w:spacing w:before="120" w:beforeAutospacing="0" w:after="144" w:afterAutospacing="0"/>
        <w:ind w:left="48" w:right="48"/>
        <w:jc w:val="both"/>
        <w:rPr>
          <w:ins w:id="2536" w:author="Unknown"/>
          <w:rFonts w:ascii="Arial" w:hAnsi="Arial" w:cs="Arial"/>
          <w:color w:val="000000"/>
        </w:rPr>
      </w:pPr>
      <w:ins w:id="2537" w:author="Unknown">
        <w:r>
          <w:rPr>
            <w:rFonts w:ascii="Arial" w:hAnsi="Arial" w:cs="Arial"/>
            <w:color w:val="000000"/>
          </w:rPr>
          <w:t>The syntax for a nested WHILE LOOP statement in Pascal is as follows −</w:t>
        </w:r>
      </w:ins>
    </w:p>
    <w:p w:rsidR="00CB7BBD" w:rsidRDefault="00CB7BBD" w:rsidP="00CB7BBD">
      <w:pPr>
        <w:pStyle w:val="HTMLPreformatted"/>
        <w:rPr>
          <w:ins w:id="2538" w:author="Unknown"/>
          <w:sz w:val="23"/>
          <w:szCs w:val="23"/>
        </w:rPr>
      </w:pPr>
      <w:ins w:id="2539" w:author="Unknown">
        <w:r>
          <w:rPr>
            <w:sz w:val="23"/>
            <w:szCs w:val="23"/>
          </w:rPr>
          <w:t xml:space="preserve">WHILE condition1 LOOP </w:t>
        </w:r>
      </w:ins>
    </w:p>
    <w:p w:rsidR="00CB7BBD" w:rsidRDefault="00CB7BBD" w:rsidP="00CB7BBD">
      <w:pPr>
        <w:pStyle w:val="HTMLPreformatted"/>
        <w:rPr>
          <w:ins w:id="2540" w:author="Unknown"/>
          <w:sz w:val="23"/>
          <w:szCs w:val="23"/>
        </w:rPr>
      </w:pPr>
      <w:ins w:id="2541" w:author="Unknown">
        <w:r>
          <w:rPr>
            <w:sz w:val="23"/>
            <w:szCs w:val="23"/>
          </w:rPr>
          <w:t xml:space="preserve">   sequence_of_statements1 </w:t>
        </w:r>
      </w:ins>
    </w:p>
    <w:p w:rsidR="00CB7BBD" w:rsidRDefault="00CB7BBD" w:rsidP="00CB7BBD">
      <w:pPr>
        <w:pStyle w:val="HTMLPreformatted"/>
        <w:rPr>
          <w:ins w:id="2542" w:author="Unknown"/>
          <w:sz w:val="23"/>
          <w:szCs w:val="23"/>
        </w:rPr>
      </w:pPr>
      <w:ins w:id="2543" w:author="Unknown">
        <w:r>
          <w:rPr>
            <w:sz w:val="23"/>
            <w:szCs w:val="23"/>
          </w:rPr>
          <w:t xml:space="preserve">   WHILE condition2 LOOP </w:t>
        </w:r>
      </w:ins>
    </w:p>
    <w:p w:rsidR="00CB7BBD" w:rsidRDefault="00CB7BBD" w:rsidP="00CB7BBD">
      <w:pPr>
        <w:pStyle w:val="HTMLPreformatted"/>
        <w:rPr>
          <w:ins w:id="2544" w:author="Unknown"/>
          <w:sz w:val="23"/>
          <w:szCs w:val="23"/>
        </w:rPr>
      </w:pPr>
      <w:ins w:id="2545" w:author="Unknown">
        <w:r>
          <w:rPr>
            <w:sz w:val="23"/>
            <w:szCs w:val="23"/>
          </w:rPr>
          <w:t xml:space="preserve">      sequence_of_statements2 </w:t>
        </w:r>
      </w:ins>
    </w:p>
    <w:p w:rsidR="00CB7BBD" w:rsidRDefault="00CB7BBD" w:rsidP="00CB7BBD">
      <w:pPr>
        <w:pStyle w:val="HTMLPreformatted"/>
        <w:rPr>
          <w:ins w:id="2546" w:author="Unknown"/>
          <w:sz w:val="23"/>
          <w:szCs w:val="23"/>
        </w:rPr>
      </w:pPr>
      <w:ins w:id="2547" w:author="Unknown">
        <w:r>
          <w:rPr>
            <w:sz w:val="23"/>
            <w:szCs w:val="23"/>
          </w:rPr>
          <w:t xml:space="preserve">   END LOOP; </w:t>
        </w:r>
      </w:ins>
    </w:p>
    <w:p w:rsidR="00CB7BBD" w:rsidRDefault="00CB7BBD" w:rsidP="00CB7BBD">
      <w:pPr>
        <w:pStyle w:val="HTMLPreformatted"/>
        <w:rPr>
          <w:ins w:id="2548" w:author="Unknown"/>
          <w:sz w:val="23"/>
          <w:szCs w:val="23"/>
        </w:rPr>
      </w:pPr>
      <w:ins w:id="2549" w:author="Unknown">
        <w:r>
          <w:rPr>
            <w:sz w:val="23"/>
            <w:szCs w:val="23"/>
          </w:rPr>
          <w:t xml:space="preserve">END LOOP; </w:t>
        </w:r>
      </w:ins>
    </w:p>
    <w:p w:rsidR="00CB7BBD" w:rsidRDefault="00CB7BBD" w:rsidP="00CB7BBD">
      <w:pPr>
        <w:pStyle w:val="Heading2"/>
        <w:rPr>
          <w:ins w:id="2550" w:author="Unknown"/>
          <w:rFonts w:ascii="Arial" w:hAnsi="Arial" w:cs="Arial"/>
          <w:b w:val="0"/>
          <w:bCs w:val="0"/>
          <w:sz w:val="35"/>
          <w:szCs w:val="35"/>
        </w:rPr>
      </w:pPr>
      <w:ins w:id="2551" w:author="Unknown">
        <w:r>
          <w:rPr>
            <w:rFonts w:ascii="Arial" w:hAnsi="Arial" w:cs="Arial"/>
            <w:b w:val="0"/>
            <w:bCs w:val="0"/>
            <w:sz w:val="35"/>
            <w:szCs w:val="35"/>
          </w:rPr>
          <w:t>Example</w:t>
        </w:r>
      </w:ins>
    </w:p>
    <w:p w:rsidR="00CB7BBD" w:rsidRDefault="00CB7BBD" w:rsidP="00CB7BBD">
      <w:pPr>
        <w:pStyle w:val="NormalWeb"/>
        <w:spacing w:before="120" w:beforeAutospacing="0" w:after="144" w:afterAutospacing="0"/>
        <w:ind w:left="48" w:right="48"/>
        <w:jc w:val="both"/>
        <w:rPr>
          <w:ins w:id="2552" w:author="Unknown"/>
          <w:rFonts w:ascii="Arial" w:hAnsi="Arial" w:cs="Arial"/>
          <w:color w:val="000000"/>
        </w:rPr>
      </w:pPr>
      <w:ins w:id="2553" w:author="Unknown">
        <w:r>
          <w:rPr>
            <w:rFonts w:ascii="Arial" w:hAnsi="Arial" w:cs="Arial"/>
            <w:color w:val="000000"/>
          </w:rPr>
          <w:t>The following program uses a nested basic loop to find the prime numbers from 2 to 100 −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554" w:author="Unknown"/>
          <w:rStyle w:val="pln"/>
          <w:color w:val="000000"/>
          <w:sz w:val="23"/>
          <w:szCs w:val="23"/>
        </w:rPr>
      </w:pPr>
      <w:ins w:id="2555" w:author="Unknown">
        <w:r>
          <w:rPr>
            <w:rStyle w:val="pln"/>
            <w:color w:val="000000"/>
            <w:sz w:val="23"/>
            <w:szCs w:val="23"/>
          </w:rPr>
          <w:t xml:space="preserve">DECLARE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556" w:author="Unknown"/>
          <w:rStyle w:val="pln"/>
          <w:color w:val="000000"/>
          <w:sz w:val="23"/>
          <w:szCs w:val="23"/>
        </w:rPr>
      </w:pPr>
      <w:ins w:id="2557" w:author="Unknown">
        <w:r>
          <w:rPr>
            <w:rStyle w:val="pln"/>
            <w:color w:val="000000"/>
            <w:sz w:val="23"/>
            <w:szCs w:val="23"/>
          </w:rPr>
          <w:t xml:space="preserve">   i number</w:t>
        </w:r>
        <w:r>
          <w:rPr>
            <w:rStyle w:val="pun"/>
            <w:color w:val="666600"/>
            <w:sz w:val="23"/>
            <w:szCs w:val="23"/>
          </w:rPr>
          <w:t>(</w:t>
        </w:r>
        <w:r>
          <w:rPr>
            <w:rStyle w:val="lit"/>
            <w:rFonts w:eastAsiaTheme="majorEastAsia"/>
            <w:color w:val="006666"/>
            <w:sz w:val="23"/>
            <w:szCs w:val="23"/>
          </w:rPr>
          <w:t>3</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558" w:author="Unknown"/>
          <w:rStyle w:val="pln"/>
          <w:color w:val="000000"/>
          <w:sz w:val="23"/>
          <w:szCs w:val="23"/>
        </w:rPr>
      </w:pPr>
      <w:ins w:id="2559" w:author="Unknown">
        <w:r>
          <w:rPr>
            <w:rStyle w:val="pln"/>
            <w:color w:val="000000"/>
            <w:sz w:val="23"/>
            <w:szCs w:val="23"/>
          </w:rPr>
          <w:t xml:space="preserve">   j number</w:t>
        </w:r>
        <w:r>
          <w:rPr>
            <w:rStyle w:val="pun"/>
            <w:color w:val="666600"/>
            <w:sz w:val="23"/>
            <w:szCs w:val="23"/>
          </w:rPr>
          <w:t>(</w:t>
        </w:r>
        <w:r>
          <w:rPr>
            <w:rStyle w:val="lit"/>
            <w:rFonts w:eastAsiaTheme="majorEastAsia"/>
            <w:color w:val="006666"/>
            <w:sz w:val="23"/>
            <w:szCs w:val="23"/>
          </w:rPr>
          <w:t>3</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560" w:author="Unknown"/>
          <w:rStyle w:val="pln"/>
          <w:color w:val="000000"/>
          <w:sz w:val="23"/>
          <w:szCs w:val="23"/>
        </w:rPr>
      </w:pPr>
      <w:ins w:id="2561" w:author="Unknown">
        <w:r>
          <w:rPr>
            <w:rStyle w:val="kwd"/>
            <w:rFonts w:eastAsiaTheme="majorEastAsia"/>
            <w:color w:val="000088"/>
            <w:sz w:val="23"/>
            <w:szCs w:val="23"/>
          </w:rPr>
          <w:t>BEGIN</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562" w:author="Unknown"/>
          <w:rStyle w:val="pln"/>
          <w:color w:val="000000"/>
          <w:sz w:val="23"/>
          <w:szCs w:val="23"/>
        </w:rPr>
      </w:pPr>
      <w:ins w:id="2563" w:author="Unknown">
        <w:r>
          <w:rPr>
            <w:rStyle w:val="pln"/>
            <w:color w:val="000000"/>
            <w:sz w:val="23"/>
            <w:szCs w:val="23"/>
          </w:rPr>
          <w:t xml:space="preserve">   i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564" w:author="Unknown"/>
          <w:rStyle w:val="pln"/>
          <w:color w:val="000000"/>
          <w:sz w:val="23"/>
          <w:szCs w:val="23"/>
        </w:rPr>
      </w:pPr>
      <w:ins w:id="2565" w:author="Unknown">
        <w:r>
          <w:rPr>
            <w:rStyle w:val="pln"/>
            <w:color w:val="000000"/>
            <w:sz w:val="23"/>
            <w:szCs w:val="23"/>
          </w:rPr>
          <w:t xml:space="preserve">   LOOP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566" w:author="Unknown"/>
          <w:rStyle w:val="pln"/>
          <w:color w:val="000000"/>
          <w:sz w:val="23"/>
          <w:szCs w:val="23"/>
        </w:rPr>
      </w:pPr>
      <w:ins w:id="2567" w:author="Unknown">
        <w:r>
          <w:rPr>
            <w:rStyle w:val="pln"/>
            <w:color w:val="000000"/>
            <w:sz w:val="23"/>
            <w:szCs w:val="23"/>
          </w:rPr>
          <w:t xml:space="preserve">      j</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568" w:author="Unknown"/>
          <w:rStyle w:val="pln"/>
          <w:color w:val="000000"/>
          <w:sz w:val="23"/>
          <w:szCs w:val="23"/>
        </w:rPr>
      </w:pPr>
      <w:ins w:id="2569" w:author="Unknown">
        <w:r>
          <w:rPr>
            <w:rStyle w:val="pln"/>
            <w:color w:val="000000"/>
            <w:sz w:val="23"/>
            <w:szCs w:val="23"/>
          </w:rPr>
          <w:t xml:space="preserve">      LOOP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570" w:author="Unknown"/>
          <w:rStyle w:val="pln"/>
          <w:color w:val="000000"/>
          <w:sz w:val="23"/>
          <w:szCs w:val="23"/>
        </w:rPr>
      </w:pPr>
      <w:ins w:id="2571" w:author="Unknown">
        <w:r>
          <w:rPr>
            <w:rStyle w:val="pln"/>
            <w:color w:val="000000"/>
            <w:sz w:val="23"/>
            <w:szCs w:val="23"/>
          </w:rPr>
          <w:t xml:space="preserve">         </w:t>
        </w:r>
        <w:r>
          <w:rPr>
            <w:rStyle w:val="kwd"/>
            <w:rFonts w:eastAsiaTheme="majorEastAsia"/>
            <w:color w:val="000088"/>
            <w:sz w:val="23"/>
            <w:szCs w:val="23"/>
          </w:rPr>
          <w:t>exit</w:t>
        </w:r>
        <w:r>
          <w:rPr>
            <w:rStyle w:val="pln"/>
            <w:color w:val="000000"/>
            <w:sz w:val="23"/>
            <w:szCs w:val="23"/>
          </w:rPr>
          <w:t xml:space="preserve"> WHEN </w:t>
        </w:r>
        <w:r>
          <w:rPr>
            <w:rStyle w:val="pun"/>
            <w:color w:val="666600"/>
            <w:sz w:val="23"/>
            <w:szCs w:val="23"/>
          </w:rPr>
          <w:t>((</w:t>
        </w:r>
        <w:r>
          <w:rPr>
            <w:rStyle w:val="pln"/>
            <w:color w:val="000000"/>
            <w:sz w:val="23"/>
            <w:szCs w:val="23"/>
          </w:rPr>
          <w:t>mod</w:t>
        </w:r>
        <w:r>
          <w:rPr>
            <w:rStyle w:val="pun"/>
            <w:color w:val="666600"/>
            <w:sz w:val="23"/>
            <w:szCs w:val="23"/>
          </w:rPr>
          <w:t>(</w:t>
        </w:r>
        <w:r>
          <w:rPr>
            <w:rStyle w:val="pln"/>
            <w:color w:val="000000"/>
            <w:sz w:val="23"/>
            <w:szCs w:val="23"/>
          </w:rPr>
          <w:t>i</w:t>
        </w:r>
        <w:r>
          <w:rPr>
            <w:rStyle w:val="pun"/>
            <w:color w:val="666600"/>
            <w:sz w:val="23"/>
            <w:szCs w:val="23"/>
          </w:rPr>
          <w:t>,</w:t>
        </w:r>
        <w:r>
          <w:rPr>
            <w:rStyle w:val="pln"/>
            <w:color w:val="000000"/>
            <w:sz w:val="23"/>
            <w:szCs w:val="23"/>
          </w:rPr>
          <w:t xml:space="preserve"> j</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0</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or</w:t>
        </w:r>
        <w:r>
          <w:rPr>
            <w:rStyle w:val="pln"/>
            <w:color w:val="000000"/>
            <w:sz w:val="23"/>
            <w:szCs w:val="23"/>
          </w:rPr>
          <w:t xml:space="preserve"> </w:t>
        </w:r>
        <w:r>
          <w:rPr>
            <w:rStyle w:val="pun"/>
            <w:color w:val="666600"/>
            <w:sz w:val="23"/>
            <w:szCs w:val="23"/>
          </w:rPr>
          <w:t>(</w:t>
        </w:r>
        <w:r>
          <w:rPr>
            <w:rStyle w:val="pln"/>
            <w:color w:val="000000"/>
            <w:sz w:val="23"/>
            <w:szCs w:val="23"/>
          </w:rPr>
          <w:t xml:space="preserve">j </w:t>
        </w:r>
        <w:r>
          <w:rPr>
            <w:rStyle w:val="pun"/>
            <w:color w:val="666600"/>
            <w:sz w:val="23"/>
            <w:szCs w:val="23"/>
          </w:rPr>
          <w:t>=</w:t>
        </w:r>
        <w:r>
          <w:rPr>
            <w:rStyle w:val="pln"/>
            <w:color w:val="000000"/>
            <w:sz w:val="23"/>
            <w:szCs w:val="23"/>
          </w:rPr>
          <w:t xml:space="preserve"> i</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572" w:author="Unknown"/>
          <w:rStyle w:val="pln"/>
          <w:color w:val="000000"/>
          <w:sz w:val="23"/>
          <w:szCs w:val="23"/>
        </w:rPr>
      </w:pPr>
      <w:ins w:id="2573" w:author="Unknown">
        <w:r>
          <w:rPr>
            <w:rStyle w:val="pln"/>
            <w:color w:val="000000"/>
            <w:sz w:val="23"/>
            <w:szCs w:val="23"/>
          </w:rPr>
          <w:t xml:space="preserve">         j </w:t>
        </w:r>
        <w:r>
          <w:rPr>
            <w:rStyle w:val="pun"/>
            <w:color w:val="666600"/>
            <w:sz w:val="23"/>
            <w:szCs w:val="23"/>
          </w:rPr>
          <w:t>:=</w:t>
        </w:r>
        <w:r>
          <w:rPr>
            <w:rStyle w:val="pln"/>
            <w:color w:val="000000"/>
            <w:sz w:val="23"/>
            <w:szCs w:val="23"/>
          </w:rPr>
          <w:t xml:space="preserve"> j </w:t>
        </w:r>
        <w:r>
          <w:rPr>
            <w:rStyle w:val="pun"/>
            <w:color w:val="666600"/>
            <w:sz w:val="23"/>
            <w:szCs w:val="23"/>
          </w:rPr>
          <w:t>+</w:t>
        </w:r>
        <w:r>
          <w:rPr>
            <w:rStyle w:val="lit"/>
            <w:rFonts w:eastAsiaTheme="majorEastAsia"/>
            <w:color w:val="006666"/>
            <w:sz w:val="23"/>
            <w:szCs w:val="23"/>
          </w:rPr>
          <w:t>1</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574" w:author="Unknown"/>
          <w:rStyle w:val="pln"/>
          <w:color w:val="000000"/>
          <w:sz w:val="23"/>
          <w:szCs w:val="23"/>
        </w:rPr>
      </w:pPr>
      <w:ins w:id="2575" w:author="Unknown">
        <w:r>
          <w:rPr>
            <w:rStyle w:val="pln"/>
            <w:color w:val="000000"/>
            <w:sz w:val="23"/>
            <w:szCs w:val="23"/>
          </w:rPr>
          <w:t xml:space="preserve">      </w:t>
        </w:r>
        <w:r>
          <w:rPr>
            <w:rStyle w:val="kwd"/>
            <w:rFonts w:eastAsiaTheme="majorEastAsia"/>
            <w:color w:val="000088"/>
            <w:sz w:val="23"/>
            <w:szCs w:val="23"/>
          </w:rPr>
          <w:t>END</w:t>
        </w:r>
        <w:r>
          <w:rPr>
            <w:rStyle w:val="pln"/>
            <w:color w:val="000000"/>
            <w:sz w:val="23"/>
            <w:szCs w:val="23"/>
          </w:rPr>
          <w:t xml:space="preserve"> LOOP</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576" w:author="Unknown"/>
          <w:rStyle w:val="pln"/>
          <w:color w:val="000000"/>
          <w:sz w:val="23"/>
          <w:szCs w:val="23"/>
        </w:rPr>
      </w:pPr>
      <w:ins w:id="2577" w:author="Unknown">
        <w:r>
          <w:rPr>
            <w:rStyle w:val="pln"/>
            <w:color w:val="000000"/>
            <w:sz w:val="23"/>
            <w:szCs w:val="23"/>
          </w:rPr>
          <w:t xml:space="preserve">   IF </w:t>
        </w:r>
        <w:r>
          <w:rPr>
            <w:rStyle w:val="pun"/>
            <w:color w:val="666600"/>
            <w:sz w:val="23"/>
            <w:szCs w:val="23"/>
          </w:rPr>
          <w:t>(</w:t>
        </w:r>
        <w:r>
          <w:rPr>
            <w:rStyle w:val="pln"/>
            <w:color w:val="000000"/>
            <w:sz w:val="23"/>
            <w:szCs w:val="23"/>
          </w:rPr>
          <w:t xml:space="preserve">j </w:t>
        </w:r>
        <w:r>
          <w:rPr>
            <w:rStyle w:val="pun"/>
            <w:color w:val="666600"/>
            <w:sz w:val="23"/>
            <w:szCs w:val="23"/>
          </w:rPr>
          <w:t>=</w:t>
        </w:r>
        <w:r>
          <w:rPr>
            <w:rStyle w:val="pln"/>
            <w:color w:val="000000"/>
            <w:sz w:val="23"/>
            <w:szCs w:val="23"/>
          </w:rPr>
          <w:t xml:space="preserve"> i </w:t>
        </w:r>
        <w:r>
          <w:rPr>
            <w:rStyle w:val="pun"/>
            <w:color w:val="666600"/>
            <w:sz w:val="23"/>
            <w:szCs w:val="23"/>
          </w:rPr>
          <w:t>)</w:t>
        </w:r>
        <w:r>
          <w:rPr>
            <w:rStyle w:val="pln"/>
            <w:color w:val="000000"/>
            <w:sz w:val="23"/>
            <w:szCs w:val="23"/>
          </w:rPr>
          <w:t xml:space="preserve"> THEN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578" w:author="Unknown"/>
          <w:rStyle w:val="pln"/>
          <w:color w:val="000000"/>
          <w:sz w:val="23"/>
          <w:szCs w:val="23"/>
        </w:rPr>
      </w:pPr>
      <w:ins w:id="2579"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pln"/>
            <w:color w:val="000000"/>
            <w:sz w:val="23"/>
            <w:szCs w:val="23"/>
          </w:rPr>
          <w:t xml:space="preserve">i </w:t>
        </w:r>
        <w:r>
          <w:rPr>
            <w:rStyle w:val="pun"/>
            <w:color w:val="666600"/>
            <w:sz w:val="23"/>
            <w:szCs w:val="23"/>
          </w:rPr>
          <w:t>||</w:t>
        </w:r>
        <w:r>
          <w:rPr>
            <w:rStyle w:val="pln"/>
            <w:color w:val="000000"/>
            <w:sz w:val="23"/>
            <w:szCs w:val="23"/>
          </w:rPr>
          <w:t xml:space="preserve"> </w:t>
        </w:r>
        <w:r>
          <w:rPr>
            <w:rStyle w:val="str"/>
            <w:color w:val="008800"/>
            <w:sz w:val="23"/>
            <w:szCs w:val="23"/>
          </w:rPr>
          <w:t>' is prime'</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580" w:author="Unknown"/>
          <w:rStyle w:val="pln"/>
          <w:color w:val="000000"/>
          <w:sz w:val="23"/>
          <w:szCs w:val="23"/>
        </w:rPr>
      </w:pPr>
      <w:ins w:id="2581" w:author="Unknown">
        <w:r>
          <w:rPr>
            <w:rStyle w:val="pln"/>
            <w:color w:val="000000"/>
            <w:sz w:val="23"/>
            <w:szCs w:val="23"/>
          </w:rPr>
          <w:t xml:space="preserve">   </w:t>
        </w:r>
        <w:r>
          <w:rPr>
            <w:rStyle w:val="kwd"/>
            <w:rFonts w:eastAsiaTheme="majorEastAsia"/>
            <w:color w:val="000088"/>
            <w:sz w:val="23"/>
            <w:szCs w:val="23"/>
          </w:rPr>
          <w:t>END</w:t>
        </w:r>
        <w:r>
          <w:rPr>
            <w:rStyle w:val="pln"/>
            <w:color w:val="000000"/>
            <w:sz w:val="23"/>
            <w:szCs w:val="23"/>
          </w:rPr>
          <w:t xml:space="preserve"> IF</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582" w:author="Unknown"/>
          <w:rStyle w:val="pln"/>
          <w:color w:val="000000"/>
          <w:sz w:val="23"/>
          <w:szCs w:val="23"/>
        </w:rPr>
      </w:pPr>
      <w:ins w:id="2583" w:author="Unknown">
        <w:r>
          <w:rPr>
            <w:rStyle w:val="pln"/>
            <w:color w:val="000000"/>
            <w:sz w:val="23"/>
            <w:szCs w:val="23"/>
          </w:rPr>
          <w:t xml:space="preserve">   i </w:t>
        </w:r>
        <w:r>
          <w:rPr>
            <w:rStyle w:val="pun"/>
            <w:color w:val="666600"/>
            <w:sz w:val="23"/>
            <w:szCs w:val="23"/>
          </w:rPr>
          <w:t>:=</w:t>
        </w:r>
        <w:r>
          <w:rPr>
            <w:rStyle w:val="pln"/>
            <w:color w:val="000000"/>
            <w:sz w:val="23"/>
            <w:szCs w:val="23"/>
          </w:rPr>
          <w:t xml:space="preserve"> i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584" w:author="Unknown"/>
          <w:rStyle w:val="pln"/>
          <w:color w:val="000000"/>
          <w:sz w:val="23"/>
          <w:szCs w:val="23"/>
        </w:rPr>
      </w:pPr>
      <w:ins w:id="2585" w:author="Unknown">
        <w:r>
          <w:rPr>
            <w:rStyle w:val="pln"/>
            <w:color w:val="000000"/>
            <w:sz w:val="23"/>
            <w:szCs w:val="23"/>
          </w:rPr>
          <w:t xml:space="preserve">   </w:t>
        </w:r>
        <w:r>
          <w:rPr>
            <w:rStyle w:val="kwd"/>
            <w:rFonts w:eastAsiaTheme="majorEastAsia"/>
            <w:color w:val="000088"/>
            <w:sz w:val="23"/>
            <w:szCs w:val="23"/>
          </w:rPr>
          <w:t>exit</w:t>
        </w:r>
        <w:r>
          <w:rPr>
            <w:rStyle w:val="pln"/>
            <w:color w:val="000000"/>
            <w:sz w:val="23"/>
            <w:szCs w:val="23"/>
          </w:rPr>
          <w:t xml:space="preserve"> WHEN i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50</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586" w:author="Unknown"/>
          <w:rStyle w:val="pln"/>
          <w:color w:val="000000"/>
          <w:sz w:val="23"/>
          <w:szCs w:val="23"/>
        </w:rPr>
      </w:pPr>
      <w:ins w:id="2587" w:author="Unknown">
        <w:r>
          <w:rPr>
            <w:rStyle w:val="pln"/>
            <w:color w:val="000000"/>
            <w:sz w:val="23"/>
            <w:szCs w:val="23"/>
          </w:rPr>
          <w:t xml:space="preserve">   </w:t>
        </w:r>
        <w:r>
          <w:rPr>
            <w:rStyle w:val="kwd"/>
            <w:rFonts w:eastAsiaTheme="majorEastAsia"/>
            <w:color w:val="000088"/>
            <w:sz w:val="23"/>
            <w:szCs w:val="23"/>
          </w:rPr>
          <w:t>END</w:t>
        </w:r>
        <w:r>
          <w:rPr>
            <w:rStyle w:val="pln"/>
            <w:color w:val="000000"/>
            <w:sz w:val="23"/>
            <w:szCs w:val="23"/>
          </w:rPr>
          <w:t xml:space="preserve"> LOOP</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588" w:author="Unknown"/>
          <w:rStyle w:val="pln"/>
          <w:color w:val="000000"/>
          <w:sz w:val="23"/>
          <w:szCs w:val="23"/>
        </w:rPr>
      </w:pPr>
      <w:ins w:id="2589" w:author="Unknown">
        <w:r>
          <w:rPr>
            <w:rStyle w:val="kwd"/>
            <w:rFonts w:eastAsiaTheme="majorEastAsia"/>
            <w:color w:val="000088"/>
            <w:sz w:val="23"/>
            <w:szCs w:val="23"/>
          </w:rPr>
          <w:t>END</w:t>
        </w:r>
        <w:r>
          <w:rPr>
            <w:rStyle w:val="pun"/>
            <w:color w:val="666600"/>
            <w:sz w:val="23"/>
            <w:szCs w:val="23"/>
          </w:rPr>
          <w:t>;</w:t>
        </w:r>
        <w:r>
          <w:rPr>
            <w:rStyle w:val="pln"/>
            <w:color w:val="000000"/>
            <w:sz w:val="23"/>
            <w:szCs w:val="23"/>
          </w:rPr>
          <w:t xml:space="preserve"> </w:t>
        </w:r>
      </w:ins>
    </w:p>
    <w:p w:rsidR="00CB7BBD" w:rsidRDefault="00CB7BBD" w:rsidP="00CB7BBD">
      <w:pPr>
        <w:pStyle w:val="HTMLPreformatted"/>
        <w:pBdr>
          <w:top w:val="single" w:sz="6" w:space="2" w:color="888888"/>
          <w:left w:val="single" w:sz="6" w:space="2" w:color="888888"/>
          <w:bottom w:val="single" w:sz="6" w:space="2" w:color="888888"/>
          <w:right w:val="single" w:sz="6" w:space="2" w:color="888888"/>
        </w:pBdr>
        <w:rPr>
          <w:ins w:id="2590" w:author="Unknown"/>
          <w:sz w:val="23"/>
          <w:szCs w:val="23"/>
        </w:rPr>
      </w:pPr>
      <w:ins w:id="2591" w:author="Unknown">
        <w:r>
          <w:rPr>
            <w:rStyle w:val="pun"/>
            <w:color w:val="666600"/>
            <w:sz w:val="23"/>
            <w:szCs w:val="23"/>
          </w:rPr>
          <w:t>/</w:t>
        </w:r>
      </w:ins>
    </w:p>
    <w:p w:rsidR="00CB7BBD" w:rsidRDefault="00CB7BBD" w:rsidP="00CB7BBD">
      <w:pPr>
        <w:pStyle w:val="NormalWeb"/>
        <w:spacing w:before="120" w:beforeAutospacing="0" w:after="144" w:afterAutospacing="0"/>
        <w:ind w:left="48" w:right="48"/>
        <w:jc w:val="both"/>
        <w:rPr>
          <w:ins w:id="2592" w:author="Unknown"/>
          <w:rFonts w:ascii="Arial" w:hAnsi="Arial" w:cs="Arial"/>
          <w:color w:val="000000"/>
        </w:rPr>
      </w:pPr>
      <w:ins w:id="2593" w:author="Unknown">
        <w:r>
          <w:rPr>
            <w:rFonts w:ascii="Arial" w:hAnsi="Arial" w:cs="Arial"/>
            <w:color w:val="000000"/>
          </w:rPr>
          <w:t>When the above code is executed at the SQL prompt, it produces the following result −</w:t>
        </w:r>
      </w:ins>
    </w:p>
    <w:p w:rsidR="00CB7BBD" w:rsidRDefault="00CB7BBD" w:rsidP="00CB7BBD">
      <w:pPr>
        <w:pStyle w:val="HTMLPreformatted"/>
        <w:rPr>
          <w:ins w:id="2594" w:author="Unknown"/>
          <w:sz w:val="23"/>
          <w:szCs w:val="23"/>
        </w:rPr>
      </w:pPr>
      <w:ins w:id="2595" w:author="Unknown">
        <w:r>
          <w:rPr>
            <w:sz w:val="23"/>
            <w:szCs w:val="23"/>
          </w:rPr>
          <w:t xml:space="preserve">2 is prime </w:t>
        </w:r>
      </w:ins>
    </w:p>
    <w:p w:rsidR="00CB7BBD" w:rsidRDefault="00CB7BBD" w:rsidP="00CB7BBD">
      <w:pPr>
        <w:pStyle w:val="HTMLPreformatted"/>
        <w:rPr>
          <w:ins w:id="2596" w:author="Unknown"/>
          <w:sz w:val="23"/>
          <w:szCs w:val="23"/>
        </w:rPr>
      </w:pPr>
      <w:ins w:id="2597" w:author="Unknown">
        <w:r>
          <w:rPr>
            <w:sz w:val="23"/>
            <w:szCs w:val="23"/>
          </w:rPr>
          <w:t xml:space="preserve">3 is prime </w:t>
        </w:r>
      </w:ins>
    </w:p>
    <w:p w:rsidR="00CB7BBD" w:rsidRDefault="00CB7BBD" w:rsidP="00CB7BBD">
      <w:pPr>
        <w:pStyle w:val="HTMLPreformatted"/>
        <w:rPr>
          <w:ins w:id="2598" w:author="Unknown"/>
          <w:sz w:val="23"/>
          <w:szCs w:val="23"/>
        </w:rPr>
      </w:pPr>
      <w:ins w:id="2599" w:author="Unknown">
        <w:r>
          <w:rPr>
            <w:sz w:val="23"/>
            <w:szCs w:val="23"/>
          </w:rPr>
          <w:t xml:space="preserve">5 is prime </w:t>
        </w:r>
      </w:ins>
    </w:p>
    <w:p w:rsidR="00CB7BBD" w:rsidRDefault="00CB7BBD" w:rsidP="00CB7BBD">
      <w:pPr>
        <w:pStyle w:val="HTMLPreformatted"/>
        <w:rPr>
          <w:ins w:id="2600" w:author="Unknown"/>
          <w:sz w:val="23"/>
          <w:szCs w:val="23"/>
        </w:rPr>
      </w:pPr>
      <w:ins w:id="2601" w:author="Unknown">
        <w:r>
          <w:rPr>
            <w:sz w:val="23"/>
            <w:szCs w:val="23"/>
          </w:rPr>
          <w:t xml:space="preserve">7 is prime </w:t>
        </w:r>
      </w:ins>
    </w:p>
    <w:p w:rsidR="00CB7BBD" w:rsidRDefault="00CB7BBD" w:rsidP="00CB7BBD">
      <w:pPr>
        <w:pStyle w:val="HTMLPreformatted"/>
        <w:rPr>
          <w:ins w:id="2602" w:author="Unknown"/>
          <w:sz w:val="23"/>
          <w:szCs w:val="23"/>
        </w:rPr>
      </w:pPr>
      <w:ins w:id="2603" w:author="Unknown">
        <w:r>
          <w:rPr>
            <w:sz w:val="23"/>
            <w:szCs w:val="23"/>
          </w:rPr>
          <w:lastRenderedPageBreak/>
          <w:t xml:space="preserve">11 is prime </w:t>
        </w:r>
      </w:ins>
    </w:p>
    <w:p w:rsidR="00CB7BBD" w:rsidRDefault="00CB7BBD" w:rsidP="00CB7BBD">
      <w:pPr>
        <w:pStyle w:val="HTMLPreformatted"/>
        <w:rPr>
          <w:ins w:id="2604" w:author="Unknown"/>
          <w:sz w:val="23"/>
          <w:szCs w:val="23"/>
        </w:rPr>
      </w:pPr>
      <w:ins w:id="2605" w:author="Unknown">
        <w:r>
          <w:rPr>
            <w:sz w:val="23"/>
            <w:szCs w:val="23"/>
          </w:rPr>
          <w:t xml:space="preserve">13 is prime </w:t>
        </w:r>
      </w:ins>
    </w:p>
    <w:p w:rsidR="00CB7BBD" w:rsidRDefault="00CB7BBD" w:rsidP="00CB7BBD">
      <w:pPr>
        <w:pStyle w:val="HTMLPreformatted"/>
        <w:rPr>
          <w:ins w:id="2606" w:author="Unknown"/>
          <w:sz w:val="23"/>
          <w:szCs w:val="23"/>
        </w:rPr>
      </w:pPr>
      <w:ins w:id="2607" w:author="Unknown">
        <w:r>
          <w:rPr>
            <w:sz w:val="23"/>
            <w:szCs w:val="23"/>
          </w:rPr>
          <w:t xml:space="preserve">17 is prime </w:t>
        </w:r>
      </w:ins>
    </w:p>
    <w:p w:rsidR="00CB7BBD" w:rsidRDefault="00CB7BBD" w:rsidP="00CB7BBD">
      <w:pPr>
        <w:pStyle w:val="HTMLPreformatted"/>
        <w:rPr>
          <w:ins w:id="2608" w:author="Unknown"/>
          <w:sz w:val="23"/>
          <w:szCs w:val="23"/>
        </w:rPr>
      </w:pPr>
      <w:ins w:id="2609" w:author="Unknown">
        <w:r>
          <w:rPr>
            <w:sz w:val="23"/>
            <w:szCs w:val="23"/>
          </w:rPr>
          <w:t xml:space="preserve">19 is prime </w:t>
        </w:r>
      </w:ins>
    </w:p>
    <w:p w:rsidR="00CB7BBD" w:rsidRDefault="00CB7BBD" w:rsidP="00CB7BBD">
      <w:pPr>
        <w:pStyle w:val="HTMLPreformatted"/>
        <w:rPr>
          <w:ins w:id="2610" w:author="Unknown"/>
          <w:sz w:val="23"/>
          <w:szCs w:val="23"/>
        </w:rPr>
      </w:pPr>
      <w:ins w:id="2611" w:author="Unknown">
        <w:r>
          <w:rPr>
            <w:sz w:val="23"/>
            <w:szCs w:val="23"/>
          </w:rPr>
          <w:t xml:space="preserve">23 is prime </w:t>
        </w:r>
      </w:ins>
    </w:p>
    <w:p w:rsidR="00CB7BBD" w:rsidRDefault="00CB7BBD" w:rsidP="00CB7BBD">
      <w:pPr>
        <w:pStyle w:val="HTMLPreformatted"/>
        <w:rPr>
          <w:ins w:id="2612" w:author="Unknown"/>
          <w:sz w:val="23"/>
          <w:szCs w:val="23"/>
        </w:rPr>
      </w:pPr>
      <w:ins w:id="2613" w:author="Unknown">
        <w:r>
          <w:rPr>
            <w:sz w:val="23"/>
            <w:szCs w:val="23"/>
          </w:rPr>
          <w:t xml:space="preserve">29 is prime </w:t>
        </w:r>
      </w:ins>
    </w:p>
    <w:p w:rsidR="00CB7BBD" w:rsidRDefault="00CB7BBD" w:rsidP="00CB7BBD">
      <w:pPr>
        <w:pStyle w:val="HTMLPreformatted"/>
        <w:rPr>
          <w:ins w:id="2614" w:author="Unknown"/>
          <w:sz w:val="23"/>
          <w:szCs w:val="23"/>
        </w:rPr>
      </w:pPr>
      <w:ins w:id="2615" w:author="Unknown">
        <w:r>
          <w:rPr>
            <w:sz w:val="23"/>
            <w:szCs w:val="23"/>
          </w:rPr>
          <w:t xml:space="preserve">31 is prime </w:t>
        </w:r>
      </w:ins>
    </w:p>
    <w:p w:rsidR="00CB7BBD" w:rsidRDefault="00CB7BBD" w:rsidP="00CB7BBD">
      <w:pPr>
        <w:pStyle w:val="HTMLPreformatted"/>
        <w:rPr>
          <w:ins w:id="2616" w:author="Unknown"/>
          <w:sz w:val="23"/>
          <w:szCs w:val="23"/>
        </w:rPr>
      </w:pPr>
      <w:ins w:id="2617" w:author="Unknown">
        <w:r>
          <w:rPr>
            <w:sz w:val="23"/>
            <w:szCs w:val="23"/>
          </w:rPr>
          <w:t xml:space="preserve">37 is prime </w:t>
        </w:r>
      </w:ins>
    </w:p>
    <w:p w:rsidR="00CB7BBD" w:rsidRDefault="00CB7BBD" w:rsidP="00CB7BBD">
      <w:pPr>
        <w:pStyle w:val="HTMLPreformatted"/>
        <w:rPr>
          <w:ins w:id="2618" w:author="Unknown"/>
          <w:sz w:val="23"/>
          <w:szCs w:val="23"/>
        </w:rPr>
      </w:pPr>
      <w:ins w:id="2619" w:author="Unknown">
        <w:r>
          <w:rPr>
            <w:sz w:val="23"/>
            <w:szCs w:val="23"/>
          </w:rPr>
          <w:t xml:space="preserve">41 is prime </w:t>
        </w:r>
      </w:ins>
    </w:p>
    <w:p w:rsidR="00CB7BBD" w:rsidRDefault="00CB7BBD" w:rsidP="00CB7BBD">
      <w:pPr>
        <w:pStyle w:val="HTMLPreformatted"/>
        <w:rPr>
          <w:ins w:id="2620" w:author="Unknown"/>
          <w:sz w:val="23"/>
          <w:szCs w:val="23"/>
        </w:rPr>
      </w:pPr>
      <w:ins w:id="2621" w:author="Unknown">
        <w:r>
          <w:rPr>
            <w:sz w:val="23"/>
            <w:szCs w:val="23"/>
          </w:rPr>
          <w:t xml:space="preserve">43 is prime </w:t>
        </w:r>
      </w:ins>
    </w:p>
    <w:p w:rsidR="00CB7BBD" w:rsidRDefault="00CB7BBD" w:rsidP="00CB7BBD">
      <w:pPr>
        <w:pStyle w:val="HTMLPreformatted"/>
        <w:rPr>
          <w:ins w:id="2622" w:author="Unknown"/>
          <w:sz w:val="23"/>
          <w:szCs w:val="23"/>
        </w:rPr>
      </w:pPr>
      <w:ins w:id="2623" w:author="Unknown">
        <w:r>
          <w:rPr>
            <w:sz w:val="23"/>
            <w:szCs w:val="23"/>
          </w:rPr>
          <w:t xml:space="preserve">47 is prime  </w:t>
        </w:r>
      </w:ins>
    </w:p>
    <w:p w:rsidR="00CB7BBD" w:rsidRDefault="00CB7BBD" w:rsidP="00CB7BBD">
      <w:pPr>
        <w:pStyle w:val="HTMLPreformatted"/>
        <w:rPr>
          <w:ins w:id="2624" w:author="Unknown"/>
          <w:sz w:val="23"/>
          <w:szCs w:val="23"/>
        </w:rPr>
      </w:pPr>
    </w:p>
    <w:p w:rsidR="00CB7BBD" w:rsidRDefault="00CB7BBD" w:rsidP="00CB7BBD">
      <w:pPr>
        <w:pStyle w:val="HTMLPreformatted"/>
        <w:rPr>
          <w:ins w:id="2625" w:author="Unknown"/>
          <w:sz w:val="23"/>
          <w:szCs w:val="23"/>
        </w:rPr>
      </w:pPr>
      <w:ins w:id="2626" w:author="Unknown">
        <w:r>
          <w:rPr>
            <w:sz w:val="23"/>
            <w:szCs w:val="23"/>
          </w:rPr>
          <w:t xml:space="preserve">PL/SQL procedure successfully completed. </w:t>
        </w:r>
      </w:ins>
    </w:p>
    <w:p w:rsidR="00DF56DC" w:rsidRDefault="00DF56DC" w:rsidP="00795B42">
      <w:pPr>
        <w:spacing w:before="100" w:beforeAutospacing="1" w:after="100" w:afterAutospacing="1" w:line="240" w:lineRule="auto"/>
        <w:outlineLvl w:val="1"/>
        <w:rPr>
          <w:rFonts w:ascii="Arial" w:eastAsia="Times New Roman" w:hAnsi="Arial" w:cs="Arial"/>
          <w:sz w:val="35"/>
          <w:szCs w:val="35"/>
          <w:lang w:eastAsia="en-IN"/>
        </w:rPr>
      </w:pPr>
    </w:p>
    <w:p w:rsidR="00795B42" w:rsidRPr="00795B42" w:rsidRDefault="00795B42" w:rsidP="00795B42">
      <w:pPr>
        <w:spacing w:before="100" w:beforeAutospacing="1" w:after="100" w:afterAutospacing="1" w:line="240" w:lineRule="auto"/>
        <w:outlineLvl w:val="1"/>
        <w:rPr>
          <w:rFonts w:ascii="Arial" w:eastAsia="Times New Roman" w:hAnsi="Arial" w:cs="Arial"/>
          <w:sz w:val="35"/>
          <w:szCs w:val="35"/>
          <w:lang w:eastAsia="en-IN"/>
        </w:rPr>
      </w:pPr>
      <w:r w:rsidRPr="00795B42">
        <w:rPr>
          <w:rFonts w:ascii="Arial" w:eastAsia="Times New Roman" w:hAnsi="Arial" w:cs="Arial"/>
          <w:sz w:val="35"/>
          <w:szCs w:val="35"/>
          <w:lang w:eastAsia="en-IN"/>
        </w:rPr>
        <w:t>The Loop Control Statements</w:t>
      </w:r>
    </w:p>
    <w:p w:rsidR="00795B42" w:rsidRPr="00795B42" w:rsidRDefault="00795B42" w:rsidP="00795B42">
      <w:pPr>
        <w:spacing w:before="120" w:after="144" w:line="240" w:lineRule="auto"/>
        <w:ind w:left="48" w:right="48"/>
        <w:jc w:val="both"/>
        <w:rPr>
          <w:rFonts w:ascii="Arial" w:eastAsia="Times New Roman" w:hAnsi="Arial" w:cs="Arial"/>
          <w:color w:val="000000"/>
          <w:sz w:val="24"/>
          <w:szCs w:val="24"/>
          <w:lang w:eastAsia="en-IN"/>
        </w:rPr>
      </w:pPr>
      <w:r w:rsidRPr="00795B42">
        <w:rPr>
          <w:rFonts w:ascii="Arial" w:eastAsia="Times New Roman" w:hAnsi="Arial" w:cs="Arial"/>
          <w:color w:val="000000"/>
          <w:sz w:val="24"/>
          <w:szCs w:val="24"/>
          <w:lang w:eastAsia="en-IN"/>
        </w:rPr>
        <w:t>Loop control statements change execution from its normal sequence. When execution leaves a scope, all automatic objects that were created in that scope are destroyed.</w:t>
      </w:r>
    </w:p>
    <w:p w:rsidR="00CB7BBD" w:rsidRDefault="00CB7BBD" w:rsidP="00CB7BBD"/>
    <w:p w:rsidR="00795B42" w:rsidRDefault="00795B42" w:rsidP="00795B42">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PL/SQL - EXIT Statement</w:t>
      </w:r>
    </w:p>
    <w:p w:rsidR="00795B42" w:rsidRDefault="00795B42" w:rsidP="00795B42">
      <w:pPr>
        <w:pStyle w:val="NormalWeb"/>
        <w:spacing w:before="120" w:beforeAutospacing="0" w:after="144" w:afterAutospacing="0"/>
        <w:ind w:left="48" w:right="48"/>
        <w:jc w:val="both"/>
        <w:rPr>
          <w:ins w:id="2627" w:author="Unknown"/>
          <w:rFonts w:ascii="Arial" w:hAnsi="Arial" w:cs="Arial"/>
          <w:color w:val="000000"/>
        </w:rPr>
      </w:pPr>
      <w:ins w:id="2628" w:author="Unknown">
        <w:r>
          <w:rPr>
            <w:rFonts w:ascii="Arial" w:hAnsi="Arial" w:cs="Arial"/>
            <w:color w:val="000000"/>
          </w:rPr>
          <w:t>The </w:t>
        </w:r>
        <w:r>
          <w:rPr>
            <w:rFonts w:ascii="Arial" w:hAnsi="Arial" w:cs="Arial"/>
            <w:b/>
            <w:bCs/>
            <w:color w:val="000000"/>
          </w:rPr>
          <w:t>EXIT</w:t>
        </w:r>
        <w:r>
          <w:rPr>
            <w:rFonts w:ascii="Arial" w:hAnsi="Arial" w:cs="Arial"/>
            <w:color w:val="000000"/>
          </w:rPr>
          <w:t> statement in PL/SQL programming language has the following two usages −</w:t>
        </w:r>
      </w:ins>
    </w:p>
    <w:p w:rsidR="00795B42" w:rsidRDefault="00795B42" w:rsidP="00795B42">
      <w:pPr>
        <w:pStyle w:val="NormalWeb"/>
        <w:numPr>
          <w:ilvl w:val="0"/>
          <w:numId w:val="98"/>
        </w:numPr>
        <w:spacing w:before="120" w:beforeAutospacing="0" w:after="144" w:afterAutospacing="0"/>
        <w:ind w:left="768" w:right="48"/>
        <w:jc w:val="both"/>
        <w:rPr>
          <w:ins w:id="2629" w:author="Unknown"/>
          <w:rFonts w:ascii="Arial" w:hAnsi="Arial" w:cs="Arial"/>
          <w:color w:val="000000"/>
          <w:sz w:val="21"/>
          <w:szCs w:val="21"/>
        </w:rPr>
      </w:pPr>
      <w:ins w:id="2630" w:author="Unknown">
        <w:r>
          <w:rPr>
            <w:rFonts w:ascii="Arial" w:hAnsi="Arial" w:cs="Arial"/>
            <w:color w:val="000000"/>
            <w:sz w:val="21"/>
            <w:szCs w:val="21"/>
          </w:rPr>
          <w:t>When the EXIT statement is encountered inside a loop, the loop is immediately terminated and the program control resumes at the next statement following the loop.</w:t>
        </w:r>
      </w:ins>
    </w:p>
    <w:p w:rsidR="00795B42" w:rsidRDefault="00795B42" w:rsidP="00795B42">
      <w:pPr>
        <w:pStyle w:val="NormalWeb"/>
        <w:numPr>
          <w:ilvl w:val="0"/>
          <w:numId w:val="98"/>
        </w:numPr>
        <w:spacing w:before="120" w:beforeAutospacing="0" w:after="144" w:afterAutospacing="0"/>
        <w:ind w:left="768" w:right="48"/>
        <w:jc w:val="both"/>
        <w:rPr>
          <w:ins w:id="2631" w:author="Unknown"/>
          <w:rFonts w:ascii="Arial" w:hAnsi="Arial" w:cs="Arial"/>
          <w:color w:val="000000"/>
          <w:sz w:val="21"/>
          <w:szCs w:val="21"/>
        </w:rPr>
      </w:pPr>
      <w:ins w:id="2632" w:author="Unknown">
        <w:r>
          <w:rPr>
            <w:rFonts w:ascii="Arial" w:hAnsi="Arial" w:cs="Arial"/>
            <w:color w:val="000000"/>
            <w:sz w:val="21"/>
            <w:szCs w:val="21"/>
          </w:rPr>
          <w:t>If you are using nested loops (i.e., one loop inside another loop), the EXIT statement will stop the execution of the innermost loop and start executing the next line of code after the block.</w:t>
        </w:r>
      </w:ins>
    </w:p>
    <w:p w:rsidR="00795B42" w:rsidRDefault="00795B42" w:rsidP="00795B42">
      <w:pPr>
        <w:pStyle w:val="Heading3"/>
        <w:rPr>
          <w:ins w:id="2633" w:author="Unknown"/>
          <w:rFonts w:ascii="Arial" w:hAnsi="Arial" w:cs="Arial"/>
          <w:b w:val="0"/>
          <w:bCs w:val="0"/>
          <w:color w:val="auto"/>
          <w:sz w:val="27"/>
          <w:szCs w:val="27"/>
        </w:rPr>
      </w:pPr>
      <w:ins w:id="2634" w:author="Unknown">
        <w:r>
          <w:rPr>
            <w:rFonts w:ascii="Arial" w:hAnsi="Arial" w:cs="Arial"/>
            <w:b w:val="0"/>
            <w:bCs w:val="0"/>
          </w:rPr>
          <w:t>Syntax</w:t>
        </w:r>
      </w:ins>
    </w:p>
    <w:p w:rsidR="00795B42" w:rsidRDefault="00795B42" w:rsidP="00795B42">
      <w:pPr>
        <w:pStyle w:val="NormalWeb"/>
        <w:spacing w:before="120" w:beforeAutospacing="0" w:after="144" w:afterAutospacing="0"/>
        <w:ind w:left="48" w:right="48"/>
        <w:jc w:val="both"/>
        <w:rPr>
          <w:ins w:id="2635" w:author="Unknown"/>
          <w:rFonts w:ascii="Arial" w:hAnsi="Arial" w:cs="Arial"/>
          <w:color w:val="000000"/>
        </w:rPr>
      </w:pPr>
      <w:ins w:id="2636" w:author="Unknown">
        <w:r>
          <w:rPr>
            <w:rFonts w:ascii="Arial" w:hAnsi="Arial" w:cs="Arial"/>
            <w:color w:val="000000"/>
          </w:rPr>
          <w:t>The syntax for an EXIT statement in PL/SQL is as follows −</w:t>
        </w:r>
      </w:ins>
    </w:p>
    <w:p w:rsidR="00795B42" w:rsidRDefault="00795B42" w:rsidP="00795B42">
      <w:pPr>
        <w:pStyle w:val="HTMLPreformatted"/>
        <w:rPr>
          <w:ins w:id="2637" w:author="Unknown"/>
          <w:sz w:val="23"/>
          <w:szCs w:val="23"/>
        </w:rPr>
      </w:pPr>
      <w:ins w:id="2638" w:author="Unknown">
        <w:r>
          <w:rPr>
            <w:sz w:val="23"/>
            <w:szCs w:val="23"/>
          </w:rPr>
          <w:t>EXIT;</w:t>
        </w:r>
      </w:ins>
    </w:p>
    <w:p w:rsidR="00795B42" w:rsidRDefault="00795B42" w:rsidP="00795B42">
      <w:pPr>
        <w:pStyle w:val="Heading3"/>
        <w:rPr>
          <w:ins w:id="2639" w:author="Unknown"/>
          <w:rFonts w:ascii="Arial" w:hAnsi="Arial" w:cs="Arial"/>
          <w:b w:val="0"/>
          <w:bCs w:val="0"/>
          <w:color w:val="auto"/>
        </w:rPr>
      </w:pPr>
      <w:ins w:id="2640" w:author="Unknown">
        <w:r>
          <w:rPr>
            <w:rFonts w:ascii="Arial" w:hAnsi="Arial" w:cs="Arial"/>
            <w:b w:val="0"/>
            <w:bCs w:val="0"/>
          </w:rPr>
          <w:lastRenderedPageBreak/>
          <w:t>Flow Diagram</w:t>
        </w:r>
      </w:ins>
    </w:p>
    <w:p w:rsidR="00795B42" w:rsidRDefault="00795B42" w:rsidP="00795B42">
      <w:pPr>
        <w:rPr>
          <w:ins w:id="2641" w:author="Unknown"/>
          <w:rFonts w:ascii="Times New Roman" w:hAnsi="Times New Roman" w:cs="Times New Roman"/>
        </w:rPr>
      </w:pPr>
      <w:r>
        <w:rPr>
          <w:noProof/>
          <w:lang w:eastAsia="en-IN"/>
        </w:rPr>
        <w:drawing>
          <wp:inline distT="0" distB="0" distL="0" distR="0">
            <wp:extent cx="2714625" cy="3152775"/>
            <wp:effectExtent l="19050" t="0" r="9525" b="0"/>
            <wp:docPr id="138" name="Picture 138" descr="PL/SQL exi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PL/SQL exit statement"/>
                    <pic:cNvPicPr>
                      <a:picLocks noChangeAspect="1" noChangeArrowheads="1"/>
                    </pic:cNvPicPr>
                  </pic:nvPicPr>
                  <pic:blipFill>
                    <a:blip r:embed="rId141"/>
                    <a:srcRect/>
                    <a:stretch>
                      <a:fillRect/>
                    </a:stretch>
                  </pic:blipFill>
                  <pic:spPr bwMode="auto">
                    <a:xfrm>
                      <a:off x="0" y="0"/>
                      <a:ext cx="2714625" cy="3152775"/>
                    </a:xfrm>
                    <a:prstGeom prst="rect">
                      <a:avLst/>
                    </a:prstGeom>
                    <a:noFill/>
                    <a:ln w="9525">
                      <a:noFill/>
                      <a:miter lim="800000"/>
                      <a:headEnd/>
                      <a:tailEnd/>
                    </a:ln>
                  </pic:spPr>
                </pic:pic>
              </a:graphicData>
            </a:graphic>
          </wp:inline>
        </w:drawing>
      </w:r>
    </w:p>
    <w:p w:rsidR="00795B42" w:rsidRDefault="00795B42" w:rsidP="00795B42">
      <w:pPr>
        <w:pStyle w:val="Heading3"/>
        <w:rPr>
          <w:ins w:id="2642" w:author="Unknown"/>
          <w:rFonts w:ascii="Arial" w:hAnsi="Arial" w:cs="Arial"/>
          <w:b w:val="0"/>
          <w:bCs w:val="0"/>
        </w:rPr>
      </w:pPr>
      <w:ins w:id="2643" w:author="Unknown">
        <w:r>
          <w:rPr>
            <w:rFonts w:ascii="Arial" w:hAnsi="Arial" w:cs="Arial"/>
            <w:b w:val="0"/>
            <w:bCs w:val="0"/>
          </w:rPr>
          <w:t>Example</w:t>
        </w:r>
      </w:ins>
    </w:p>
    <w:p w:rsidR="00795B42" w:rsidRDefault="00795B42" w:rsidP="00795B42">
      <w:pPr>
        <w:pStyle w:val="HTMLPreformatted"/>
        <w:pBdr>
          <w:top w:val="single" w:sz="6" w:space="2" w:color="888888"/>
          <w:left w:val="single" w:sz="6" w:space="2" w:color="888888"/>
          <w:bottom w:val="single" w:sz="6" w:space="2" w:color="888888"/>
          <w:right w:val="single" w:sz="6" w:space="2" w:color="888888"/>
        </w:pBdr>
        <w:rPr>
          <w:ins w:id="2644" w:author="Unknown"/>
          <w:rStyle w:val="pln"/>
          <w:color w:val="000000"/>
          <w:sz w:val="23"/>
          <w:szCs w:val="23"/>
        </w:rPr>
      </w:pPr>
      <w:ins w:id="2645" w:author="Unknown">
        <w:r>
          <w:rPr>
            <w:rStyle w:val="pln"/>
            <w:color w:val="000000"/>
            <w:sz w:val="23"/>
            <w:szCs w:val="23"/>
          </w:rPr>
          <w:t xml:space="preserve">DECLARE </w:t>
        </w:r>
      </w:ins>
    </w:p>
    <w:p w:rsidR="00795B42" w:rsidRDefault="00795B42" w:rsidP="00795B42">
      <w:pPr>
        <w:pStyle w:val="HTMLPreformatted"/>
        <w:pBdr>
          <w:top w:val="single" w:sz="6" w:space="2" w:color="888888"/>
          <w:left w:val="single" w:sz="6" w:space="2" w:color="888888"/>
          <w:bottom w:val="single" w:sz="6" w:space="2" w:color="888888"/>
          <w:right w:val="single" w:sz="6" w:space="2" w:color="888888"/>
        </w:pBdr>
        <w:rPr>
          <w:ins w:id="2646" w:author="Unknown"/>
          <w:rStyle w:val="pln"/>
          <w:color w:val="000000"/>
          <w:sz w:val="23"/>
          <w:szCs w:val="23"/>
        </w:rPr>
      </w:pPr>
      <w:ins w:id="2647" w:author="Unknown">
        <w:r>
          <w:rPr>
            <w:rStyle w:val="pln"/>
            <w:color w:val="000000"/>
            <w:sz w:val="23"/>
            <w:szCs w:val="23"/>
          </w:rPr>
          <w:t xml:space="preserve">   a number</w:t>
        </w:r>
        <w:r>
          <w:rPr>
            <w:rStyle w:val="pun"/>
            <w:color w:val="666600"/>
            <w:sz w:val="23"/>
            <w:szCs w:val="23"/>
          </w:rPr>
          <w:t>(</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r>
          <w:rPr>
            <w:rStyle w:val="pln"/>
            <w:color w:val="000000"/>
            <w:sz w:val="23"/>
            <w:szCs w:val="23"/>
          </w:rPr>
          <w:t xml:space="preserve"> </w:t>
        </w:r>
      </w:ins>
    </w:p>
    <w:p w:rsidR="00795B42" w:rsidRDefault="00795B42" w:rsidP="00795B42">
      <w:pPr>
        <w:pStyle w:val="HTMLPreformatted"/>
        <w:pBdr>
          <w:top w:val="single" w:sz="6" w:space="2" w:color="888888"/>
          <w:left w:val="single" w:sz="6" w:space="2" w:color="888888"/>
          <w:bottom w:val="single" w:sz="6" w:space="2" w:color="888888"/>
          <w:right w:val="single" w:sz="6" w:space="2" w:color="888888"/>
        </w:pBdr>
        <w:rPr>
          <w:ins w:id="2648" w:author="Unknown"/>
          <w:rStyle w:val="pln"/>
          <w:color w:val="000000"/>
          <w:sz w:val="23"/>
          <w:szCs w:val="23"/>
        </w:rPr>
      </w:pPr>
      <w:ins w:id="2649" w:author="Unknown">
        <w:r>
          <w:rPr>
            <w:rStyle w:val="kwd"/>
            <w:rFonts w:eastAsiaTheme="majorEastAsia"/>
            <w:color w:val="000088"/>
            <w:sz w:val="23"/>
            <w:szCs w:val="23"/>
          </w:rPr>
          <w:t>BEGIN</w:t>
        </w:r>
        <w:r>
          <w:rPr>
            <w:rStyle w:val="pln"/>
            <w:color w:val="000000"/>
            <w:sz w:val="23"/>
            <w:szCs w:val="23"/>
          </w:rPr>
          <w:t xml:space="preserve"> </w:t>
        </w:r>
      </w:ins>
    </w:p>
    <w:p w:rsidR="00795B42" w:rsidRDefault="00795B42" w:rsidP="00795B42">
      <w:pPr>
        <w:pStyle w:val="HTMLPreformatted"/>
        <w:pBdr>
          <w:top w:val="single" w:sz="6" w:space="2" w:color="888888"/>
          <w:left w:val="single" w:sz="6" w:space="2" w:color="888888"/>
          <w:bottom w:val="single" w:sz="6" w:space="2" w:color="888888"/>
          <w:right w:val="single" w:sz="6" w:space="2" w:color="888888"/>
        </w:pBdr>
        <w:rPr>
          <w:ins w:id="2650" w:author="Unknown"/>
          <w:rStyle w:val="pln"/>
          <w:color w:val="000000"/>
          <w:sz w:val="23"/>
          <w:szCs w:val="23"/>
        </w:rPr>
      </w:pPr>
      <w:ins w:id="2651" w:author="Unknown">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while</w:t>
        </w:r>
        <w:r>
          <w:rPr>
            <w:rStyle w:val="pln"/>
            <w:color w:val="000000"/>
            <w:sz w:val="23"/>
            <w:szCs w:val="23"/>
          </w:rPr>
          <w:t xml:space="preserve"> loop execution  </w:t>
        </w:r>
      </w:ins>
    </w:p>
    <w:p w:rsidR="00795B42" w:rsidRDefault="00795B42" w:rsidP="00795B42">
      <w:pPr>
        <w:pStyle w:val="HTMLPreformatted"/>
        <w:pBdr>
          <w:top w:val="single" w:sz="6" w:space="2" w:color="888888"/>
          <w:left w:val="single" w:sz="6" w:space="2" w:color="888888"/>
          <w:bottom w:val="single" w:sz="6" w:space="2" w:color="888888"/>
          <w:right w:val="single" w:sz="6" w:space="2" w:color="888888"/>
        </w:pBdr>
        <w:rPr>
          <w:ins w:id="2652" w:author="Unknown"/>
          <w:rStyle w:val="pln"/>
          <w:color w:val="000000"/>
          <w:sz w:val="23"/>
          <w:szCs w:val="23"/>
        </w:rPr>
      </w:pPr>
      <w:ins w:id="2653" w:author="Unknown">
        <w:r>
          <w:rPr>
            <w:rStyle w:val="pln"/>
            <w:color w:val="000000"/>
            <w:sz w:val="23"/>
            <w:szCs w:val="23"/>
          </w:rPr>
          <w:t xml:space="preserve">   WHILE a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20</w:t>
        </w:r>
        <w:r>
          <w:rPr>
            <w:rStyle w:val="pln"/>
            <w:color w:val="000000"/>
            <w:sz w:val="23"/>
            <w:szCs w:val="23"/>
          </w:rPr>
          <w:t xml:space="preserve"> LOOP </w:t>
        </w:r>
      </w:ins>
    </w:p>
    <w:p w:rsidR="00795B42" w:rsidRDefault="00795B42" w:rsidP="00795B42">
      <w:pPr>
        <w:pStyle w:val="HTMLPreformatted"/>
        <w:pBdr>
          <w:top w:val="single" w:sz="6" w:space="2" w:color="888888"/>
          <w:left w:val="single" w:sz="6" w:space="2" w:color="888888"/>
          <w:bottom w:val="single" w:sz="6" w:space="2" w:color="888888"/>
          <w:right w:val="single" w:sz="6" w:space="2" w:color="888888"/>
        </w:pBdr>
        <w:rPr>
          <w:ins w:id="2654" w:author="Unknown"/>
          <w:rStyle w:val="pln"/>
          <w:color w:val="000000"/>
          <w:sz w:val="23"/>
          <w:szCs w:val="23"/>
        </w:rPr>
      </w:pPr>
      <w:ins w:id="2655" w:author="Unknown">
        <w:r>
          <w:rPr>
            <w:rStyle w:val="pln"/>
            <w:color w:val="000000"/>
            <w:sz w:val="23"/>
            <w:szCs w:val="23"/>
          </w:rPr>
          <w:t xml:space="preserve">      dbms_output</w:t>
        </w:r>
        <w:r>
          <w:rPr>
            <w:rStyle w:val="pun"/>
            <w:color w:val="666600"/>
            <w:sz w:val="23"/>
            <w:szCs w:val="23"/>
          </w:rPr>
          <w:t>.</w:t>
        </w:r>
        <w:r>
          <w:rPr>
            <w:rStyle w:val="pln"/>
            <w:color w:val="000000"/>
            <w:sz w:val="23"/>
            <w:szCs w:val="23"/>
          </w:rPr>
          <w:t xml:space="preserve">put_line </w:t>
        </w:r>
        <w:r>
          <w:rPr>
            <w:rStyle w:val="pun"/>
            <w:color w:val="666600"/>
            <w:sz w:val="23"/>
            <w:szCs w:val="23"/>
          </w:rPr>
          <w:t>(</w:t>
        </w:r>
        <w:r>
          <w:rPr>
            <w:rStyle w:val="str"/>
            <w:color w:val="008800"/>
            <w:sz w:val="23"/>
            <w:szCs w:val="23"/>
          </w:rPr>
          <w:t>'value of a: '</w:t>
        </w:r>
        <w:r>
          <w:rPr>
            <w:rStyle w:val="pln"/>
            <w:color w:val="000000"/>
            <w:sz w:val="23"/>
            <w:szCs w:val="23"/>
          </w:rPr>
          <w:t xml:space="preserve"> </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pln"/>
            <w:color w:val="000000"/>
            <w:sz w:val="23"/>
            <w:szCs w:val="23"/>
          </w:rPr>
          <w:t xml:space="preserve"> </w:t>
        </w:r>
      </w:ins>
    </w:p>
    <w:p w:rsidR="00795B42" w:rsidRDefault="00795B42" w:rsidP="00795B42">
      <w:pPr>
        <w:pStyle w:val="HTMLPreformatted"/>
        <w:pBdr>
          <w:top w:val="single" w:sz="6" w:space="2" w:color="888888"/>
          <w:left w:val="single" w:sz="6" w:space="2" w:color="888888"/>
          <w:bottom w:val="single" w:sz="6" w:space="2" w:color="888888"/>
          <w:right w:val="single" w:sz="6" w:space="2" w:color="888888"/>
        </w:pBdr>
        <w:rPr>
          <w:ins w:id="2656" w:author="Unknown"/>
          <w:rStyle w:val="pln"/>
          <w:color w:val="000000"/>
          <w:sz w:val="23"/>
          <w:szCs w:val="23"/>
        </w:rPr>
      </w:pPr>
      <w:ins w:id="2657" w:author="Unknown">
        <w:r>
          <w:rPr>
            <w:rStyle w:val="pln"/>
            <w:color w:val="000000"/>
            <w:sz w:val="23"/>
            <w:szCs w:val="23"/>
          </w:rPr>
          <w:t xml:space="preserve">      a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r>
          <w:rPr>
            <w:rStyle w:val="pln"/>
            <w:color w:val="000000"/>
            <w:sz w:val="23"/>
            <w:szCs w:val="23"/>
          </w:rPr>
          <w:t xml:space="preserve"> </w:t>
        </w:r>
      </w:ins>
    </w:p>
    <w:p w:rsidR="00795B42" w:rsidRDefault="00795B42" w:rsidP="00795B42">
      <w:pPr>
        <w:pStyle w:val="HTMLPreformatted"/>
        <w:pBdr>
          <w:top w:val="single" w:sz="6" w:space="2" w:color="888888"/>
          <w:left w:val="single" w:sz="6" w:space="2" w:color="888888"/>
          <w:bottom w:val="single" w:sz="6" w:space="2" w:color="888888"/>
          <w:right w:val="single" w:sz="6" w:space="2" w:color="888888"/>
        </w:pBdr>
        <w:rPr>
          <w:ins w:id="2658" w:author="Unknown"/>
          <w:rStyle w:val="pln"/>
          <w:color w:val="000000"/>
          <w:sz w:val="23"/>
          <w:szCs w:val="23"/>
        </w:rPr>
      </w:pPr>
      <w:ins w:id="2659" w:author="Unknown">
        <w:r>
          <w:rPr>
            <w:rStyle w:val="pln"/>
            <w:color w:val="000000"/>
            <w:sz w:val="23"/>
            <w:szCs w:val="23"/>
          </w:rPr>
          <w:t xml:space="preserve">      IF a </w:t>
        </w:r>
        <w:r>
          <w:rPr>
            <w:rStyle w:val="pun"/>
            <w:color w:val="666600"/>
            <w:sz w:val="23"/>
            <w:szCs w:val="23"/>
          </w:rPr>
          <w:t>&gt;</w:t>
        </w:r>
        <w:r>
          <w:rPr>
            <w:rStyle w:val="pln"/>
            <w:color w:val="000000"/>
            <w:sz w:val="23"/>
            <w:szCs w:val="23"/>
          </w:rPr>
          <w:t xml:space="preserve"> </w:t>
        </w:r>
        <w:r>
          <w:rPr>
            <w:rStyle w:val="lit"/>
            <w:rFonts w:eastAsiaTheme="majorEastAsia"/>
            <w:color w:val="006666"/>
            <w:sz w:val="23"/>
            <w:szCs w:val="23"/>
          </w:rPr>
          <w:t>15</w:t>
        </w:r>
        <w:r>
          <w:rPr>
            <w:rStyle w:val="pln"/>
            <w:color w:val="000000"/>
            <w:sz w:val="23"/>
            <w:szCs w:val="23"/>
          </w:rPr>
          <w:t xml:space="preserve"> THEN </w:t>
        </w:r>
      </w:ins>
    </w:p>
    <w:p w:rsidR="00795B42" w:rsidRDefault="00795B42" w:rsidP="00795B42">
      <w:pPr>
        <w:pStyle w:val="HTMLPreformatted"/>
        <w:pBdr>
          <w:top w:val="single" w:sz="6" w:space="2" w:color="888888"/>
          <w:left w:val="single" w:sz="6" w:space="2" w:color="888888"/>
          <w:bottom w:val="single" w:sz="6" w:space="2" w:color="888888"/>
          <w:right w:val="single" w:sz="6" w:space="2" w:color="888888"/>
        </w:pBdr>
        <w:rPr>
          <w:ins w:id="2660" w:author="Unknown"/>
          <w:rStyle w:val="pln"/>
          <w:color w:val="000000"/>
          <w:sz w:val="23"/>
          <w:szCs w:val="23"/>
        </w:rPr>
      </w:pPr>
      <w:ins w:id="2661" w:author="Unknown">
        <w:r>
          <w:rPr>
            <w:rStyle w:val="pln"/>
            <w:color w:val="000000"/>
            <w:sz w:val="23"/>
            <w:szCs w:val="23"/>
          </w:rPr>
          <w:t xml:space="preserve">         </w:t>
        </w:r>
        <w:r>
          <w:rPr>
            <w:rStyle w:val="pun"/>
            <w:color w:val="666600"/>
            <w:sz w:val="23"/>
            <w:szCs w:val="23"/>
          </w:rPr>
          <w:t>--</w:t>
        </w:r>
        <w:r>
          <w:rPr>
            <w:rStyle w:val="pln"/>
            <w:color w:val="000000"/>
            <w:sz w:val="23"/>
            <w:szCs w:val="23"/>
          </w:rPr>
          <w:t xml:space="preserve"> terminate the loop </w:t>
        </w:r>
        <w:r>
          <w:rPr>
            <w:rStyle w:val="kwd"/>
            <w:rFonts w:eastAsiaTheme="majorEastAsia"/>
            <w:color w:val="000088"/>
            <w:sz w:val="23"/>
            <w:szCs w:val="23"/>
          </w:rPr>
          <w:t>using</w:t>
        </w:r>
        <w:r>
          <w:rPr>
            <w:rStyle w:val="pln"/>
            <w:color w:val="000000"/>
            <w:sz w:val="23"/>
            <w:szCs w:val="23"/>
          </w:rPr>
          <w:t xml:space="preserve"> the </w:t>
        </w:r>
        <w:r>
          <w:rPr>
            <w:rStyle w:val="kwd"/>
            <w:rFonts w:eastAsiaTheme="majorEastAsia"/>
            <w:color w:val="000088"/>
            <w:sz w:val="23"/>
            <w:szCs w:val="23"/>
          </w:rPr>
          <w:t>exit</w:t>
        </w:r>
        <w:r>
          <w:rPr>
            <w:rStyle w:val="pln"/>
            <w:color w:val="000000"/>
            <w:sz w:val="23"/>
            <w:szCs w:val="23"/>
          </w:rPr>
          <w:t xml:space="preserve"> statement </w:t>
        </w:r>
      </w:ins>
    </w:p>
    <w:p w:rsidR="00795B42" w:rsidRDefault="00795B42" w:rsidP="00795B42">
      <w:pPr>
        <w:pStyle w:val="HTMLPreformatted"/>
        <w:pBdr>
          <w:top w:val="single" w:sz="6" w:space="2" w:color="888888"/>
          <w:left w:val="single" w:sz="6" w:space="2" w:color="888888"/>
          <w:bottom w:val="single" w:sz="6" w:space="2" w:color="888888"/>
          <w:right w:val="single" w:sz="6" w:space="2" w:color="888888"/>
        </w:pBdr>
        <w:rPr>
          <w:ins w:id="2662" w:author="Unknown"/>
          <w:rStyle w:val="pln"/>
          <w:color w:val="000000"/>
          <w:sz w:val="23"/>
          <w:szCs w:val="23"/>
        </w:rPr>
      </w:pPr>
      <w:ins w:id="2663" w:author="Unknown">
        <w:r>
          <w:rPr>
            <w:rStyle w:val="pln"/>
            <w:color w:val="000000"/>
            <w:sz w:val="23"/>
            <w:szCs w:val="23"/>
          </w:rPr>
          <w:t xml:space="preserve">         EXIT</w:t>
        </w:r>
        <w:r>
          <w:rPr>
            <w:rStyle w:val="pun"/>
            <w:color w:val="666600"/>
            <w:sz w:val="23"/>
            <w:szCs w:val="23"/>
          </w:rPr>
          <w:t>;</w:t>
        </w:r>
        <w:r>
          <w:rPr>
            <w:rStyle w:val="pln"/>
            <w:color w:val="000000"/>
            <w:sz w:val="23"/>
            <w:szCs w:val="23"/>
          </w:rPr>
          <w:t xml:space="preserve"> </w:t>
        </w:r>
      </w:ins>
    </w:p>
    <w:p w:rsidR="00795B42" w:rsidRDefault="00795B42" w:rsidP="00795B42">
      <w:pPr>
        <w:pStyle w:val="HTMLPreformatted"/>
        <w:pBdr>
          <w:top w:val="single" w:sz="6" w:space="2" w:color="888888"/>
          <w:left w:val="single" w:sz="6" w:space="2" w:color="888888"/>
          <w:bottom w:val="single" w:sz="6" w:space="2" w:color="888888"/>
          <w:right w:val="single" w:sz="6" w:space="2" w:color="888888"/>
        </w:pBdr>
        <w:rPr>
          <w:ins w:id="2664" w:author="Unknown"/>
          <w:rStyle w:val="pln"/>
          <w:color w:val="000000"/>
          <w:sz w:val="23"/>
          <w:szCs w:val="23"/>
        </w:rPr>
      </w:pPr>
      <w:ins w:id="2665" w:author="Unknown">
        <w:r>
          <w:rPr>
            <w:rStyle w:val="pln"/>
            <w:color w:val="000000"/>
            <w:sz w:val="23"/>
            <w:szCs w:val="23"/>
          </w:rPr>
          <w:t xml:space="preserve">      </w:t>
        </w:r>
        <w:r>
          <w:rPr>
            <w:rStyle w:val="kwd"/>
            <w:rFonts w:eastAsiaTheme="majorEastAsia"/>
            <w:color w:val="000088"/>
            <w:sz w:val="23"/>
            <w:szCs w:val="23"/>
          </w:rPr>
          <w:t>END</w:t>
        </w:r>
        <w:r>
          <w:rPr>
            <w:rStyle w:val="pln"/>
            <w:color w:val="000000"/>
            <w:sz w:val="23"/>
            <w:szCs w:val="23"/>
          </w:rPr>
          <w:t xml:space="preserve"> IF</w:t>
        </w:r>
        <w:r>
          <w:rPr>
            <w:rStyle w:val="pun"/>
            <w:color w:val="666600"/>
            <w:sz w:val="23"/>
            <w:szCs w:val="23"/>
          </w:rPr>
          <w:t>;</w:t>
        </w:r>
        <w:r>
          <w:rPr>
            <w:rStyle w:val="pln"/>
            <w:color w:val="000000"/>
            <w:sz w:val="23"/>
            <w:szCs w:val="23"/>
          </w:rPr>
          <w:t xml:space="preserve"> </w:t>
        </w:r>
      </w:ins>
    </w:p>
    <w:p w:rsidR="00795B42" w:rsidRDefault="00795B42" w:rsidP="00795B42">
      <w:pPr>
        <w:pStyle w:val="HTMLPreformatted"/>
        <w:pBdr>
          <w:top w:val="single" w:sz="6" w:space="2" w:color="888888"/>
          <w:left w:val="single" w:sz="6" w:space="2" w:color="888888"/>
          <w:bottom w:val="single" w:sz="6" w:space="2" w:color="888888"/>
          <w:right w:val="single" w:sz="6" w:space="2" w:color="888888"/>
        </w:pBdr>
        <w:rPr>
          <w:ins w:id="2666" w:author="Unknown"/>
          <w:rStyle w:val="pln"/>
          <w:color w:val="000000"/>
          <w:sz w:val="23"/>
          <w:szCs w:val="23"/>
        </w:rPr>
      </w:pPr>
      <w:ins w:id="2667" w:author="Unknown">
        <w:r>
          <w:rPr>
            <w:rStyle w:val="pln"/>
            <w:color w:val="000000"/>
            <w:sz w:val="23"/>
            <w:szCs w:val="23"/>
          </w:rPr>
          <w:t xml:space="preserve">   </w:t>
        </w:r>
        <w:r>
          <w:rPr>
            <w:rStyle w:val="kwd"/>
            <w:rFonts w:eastAsiaTheme="majorEastAsia"/>
            <w:color w:val="000088"/>
            <w:sz w:val="23"/>
            <w:szCs w:val="23"/>
          </w:rPr>
          <w:t>END</w:t>
        </w:r>
        <w:r>
          <w:rPr>
            <w:rStyle w:val="pln"/>
            <w:color w:val="000000"/>
            <w:sz w:val="23"/>
            <w:szCs w:val="23"/>
          </w:rPr>
          <w:t xml:space="preserve"> LOOP</w:t>
        </w:r>
        <w:r>
          <w:rPr>
            <w:rStyle w:val="pun"/>
            <w:color w:val="666600"/>
            <w:sz w:val="23"/>
            <w:szCs w:val="23"/>
          </w:rPr>
          <w:t>;</w:t>
        </w:r>
        <w:r>
          <w:rPr>
            <w:rStyle w:val="pln"/>
            <w:color w:val="000000"/>
            <w:sz w:val="23"/>
            <w:szCs w:val="23"/>
          </w:rPr>
          <w:t xml:space="preserve"> </w:t>
        </w:r>
      </w:ins>
    </w:p>
    <w:p w:rsidR="00795B42" w:rsidRDefault="00795B42" w:rsidP="00795B42">
      <w:pPr>
        <w:pStyle w:val="HTMLPreformatted"/>
        <w:pBdr>
          <w:top w:val="single" w:sz="6" w:space="2" w:color="888888"/>
          <w:left w:val="single" w:sz="6" w:space="2" w:color="888888"/>
          <w:bottom w:val="single" w:sz="6" w:space="2" w:color="888888"/>
          <w:right w:val="single" w:sz="6" w:space="2" w:color="888888"/>
        </w:pBdr>
        <w:rPr>
          <w:ins w:id="2668" w:author="Unknown"/>
          <w:rStyle w:val="pln"/>
          <w:color w:val="000000"/>
          <w:sz w:val="23"/>
          <w:szCs w:val="23"/>
        </w:rPr>
      </w:pPr>
      <w:ins w:id="2669" w:author="Unknown">
        <w:r>
          <w:rPr>
            <w:rStyle w:val="kwd"/>
            <w:rFonts w:eastAsiaTheme="majorEastAsia"/>
            <w:color w:val="000088"/>
            <w:sz w:val="23"/>
            <w:szCs w:val="23"/>
          </w:rPr>
          <w:t>END</w:t>
        </w:r>
        <w:r>
          <w:rPr>
            <w:rStyle w:val="pun"/>
            <w:color w:val="666600"/>
            <w:sz w:val="23"/>
            <w:szCs w:val="23"/>
          </w:rPr>
          <w:t>;</w:t>
        </w:r>
        <w:r>
          <w:rPr>
            <w:rStyle w:val="pln"/>
            <w:color w:val="000000"/>
            <w:sz w:val="23"/>
            <w:szCs w:val="23"/>
          </w:rPr>
          <w:t xml:space="preserve"> </w:t>
        </w:r>
      </w:ins>
    </w:p>
    <w:p w:rsidR="00795B42" w:rsidRDefault="00795B42" w:rsidP="00795B42">
      <w:pPr>
        <w:pStyle w:val="HTMLPreformatted"/>
        <w:pBdr>
          <w:top w:val="single" w:sz="6" w:space="2" w:color="888888"/>
          <w:left w:val="single" w:sz="6" w:space="2" w:color="888888"/>
          <w:bottom w:val="single" w:sz="6" w:space="2" w:color="888888"/>
          <w:right w:val="single" w:sz="6" w:space="2" w:color="888888"/>
        </w:pBdr>
        <w:rPr>
          <w:ins w:id="2670" w:author="Unknown"/>
          <w:sz w:val="23"/>
          <w:szCs w:val="23"/>
        </w:rPr>
      </w:pPr>
      <w:ins w:id="2671" w:author="Unknown">
        <w:r>
          <w:rPr>
            <w:rStyle w:val="pun"/>
            <w:color w:val="666600"/>
            <w:sz w:val="23"/>
            <w:szCs w:val="23"/>
          </w:rPr>
          <w:t>/</w:t>
        </w:r>
        <w:r>
          <w:rPr>
            <w:rStyle w:val="pln"/>
            <w:color w:val="000000"/>
            <w:sz w:val="23"/>
            <w:szCs w:val="23"/>
          </w:rPr>
          <w:t xml:space="preserve"> </w:t>
        </w:r>
      </w:ins>
    </w:p>
    <w:p w:rsidR="00795B42" w:rsidRDefault="00795B42" w:rsidP="00795B42">
      <w:pPr>
        <w:pStyle w:val="NormalWeb"/>
        <w:spacing w:before="120" w:beforeAutospacing="0" w:after="144" w:afterAutospacing="0"/>
        <w:ind w:left="48" w:right="48"/>
        <w:jc w:val="both"/>
        <w:rPr>
          <w:ins w:id="2672" w:author="Unknown"/>
          <w:rFonts w:ascii="Arial" w:hAnsi="Arial" w:cs="Arial"/>
          <w:color w:val="000000"/>
        </w:rPr>
      </w:pPr>
      <w:ins w:id="2673" w:author="Unknown">
        <w:r>
          <w:rPr>
            <w:rFonts w:ascii="Arial" w:hAnsi="Arial" w:cs="Arial"/>
            <w:color w:val="000000"/>
          </w:rPr>
          <w:t>When the above code is executed at the SQL prompt, it produces the following result −</w:t>
        </w:r>
      </w:ins>
    </w:p>
    <w:p w:rsidR="00795B42" w:rsidRDefault="00795B42" w:rsidP="00795B42">
      <w:pPr>
        <w:pStyle w:val="HTMLPreformatted"/>
        <w:rPr>
          <w:ins w:id="2674" w:author="Unknown"/>
          <w:sz w:val="23"/>
          <w:szCs w:val="23"/>
        </w:rPr>
      </w:pPr>
      <w:ins w:id="2675" w:author="Unknown">
        <w:r>
          <w:rPr>
            <w:sz w:val="23"/>
            <w:szCs w:val="23"/>
          </w:rPr>
          <w:t xml:space="preserve">value of a: 10 </w:t>
        </w:r>
      </w:ins>
    </w:p>
    <w:p w:rsidR="00795B42" w:rsidRDefault="00795B42" w:rsidP="00795B42">
      <w:pPr>
        <w:pStyle w:val="HTMLPreformatted"/>
        <w:rPr>
          <w:ins w:id="2676" w:author="Unknown"/>
          <w:sz w:val="23"/>
          <w:szCs w:val="23"/>
        </w:rPr>
      </w:pPr>
      <w:ins w:id="2677" w:author="Unknown">
        <w:r>
          <w:rPr>
            <w:sz w:val="23"/>
            <w:szCs w:val="23"/>
          </w:rPr>
          <w:t xml:space="preserve">value of a: 11 </w:t>
        </w:r>
      </w:ins>
    </w:p>
    <w:p w:rsidR="00795B42" w:rsidRDefault="00795B42" w:rsidP="00795B42">
      <w:pPr>
        <w:pStyle w:val="HTMLPreformatted"/>
        <w:rPr>
          <w:ins w:id="2678" w:author="Unknown"/>
          <w:sz w:val="23"/>
          <w:szCs w:val="23"/>
        </w:rPr>
      </w:pPr>
      <w:ins w:id="2679" w:author="Unknown">
        <w:r>
          <w:rPr>
            <w:sz w:val="23"/>
            <w:szCs w:val="23"/>
          </w:rPr>
          <w:t xml:space="preserve">value of a: 12 </w:t>
        </w:r>
      </w:ins>
    </w:p>
    <w:p w:rsidR="00795B42" w:rsidRDefault="00795B42" w:rsidP="00795B42">
      <w:pPr>
        <w:pStyle w:val="HTMLPreformatted"/>
        <w:rPr>
          <w:ins w:id="2680" w:author="Unknown"/>
          <w:sz w:val="23"/>
          <w:szCs w:val="23"/>
        </w:rPr>
      </w:pPr>
      <w:ins w:id="2681" w:author="Unknown">
        <w:r>
          <w:rPr>
            <w:sz w:val="23"/>
            <w:szCs w:val="23"/>
          </w:rPr>
          <w:t xml:space="preserve">value of a: 13 </w:t>
        </w:r>
      </w:ins>
    </w:p>
    <w:p w:rsidR="00795B42" w:rsidRDefault="00795B42" w:rsidP="00795B42">
      <w:pPr>
        <w:pStyle w:val="HTMLPreformatted"/>
        <w:rPr>
          <w:ins w:id="2682" w:author="Unknown"/>
          <w:sz w:val="23"/>
          <w:szCs w:val="23"/>
        </w:rPr>
      </w:pPr>
      <w:ins w:id="2683" w:author="Unknown">
        <w:r>
          <w:rPr>
            <w:sz w:val="23"/>
            <w:szCs w:val="23"/>
          </w:rPr>
          <w:t xml:space="preserve">value of a: 14 </w:t>
        </w:r>
      </w:ins>
    </w:p>
    <w:p w:rsidR="00795B42" w:rsidRDefault="00795B42" w:rsidP="00795B42">
      <w:pPr>
        <w:pStyle w:val="HTMLPreformatted"/>
        <w:rPr>
          <w:ins w:id="2684" w:author="Unknown"/>
          <w:sz w:val="23"/>
          <w:szCs w:val="23"/>
        </w:rPr>
      </w:pPr>
      <w:ins w:id="2685" w:author="Unknown">
        <w:r>
          <w:rPr>
            <w:sz w:val="23"/>
            <w:szCs w:val="23"/>
          </w:rPr>
          <w:t xml:space="preserve">value of a: 15  </w:t>
        </w:r>
      </w:ins>
    </w:p>
    <w:p w:rsidR="00795B42" w:rsidRDefault="00795B42" w:rsidP="00795B42">
      <w:pPr>
        <w:pStyle w:val="HTMLPreformatted"/>
        <w:rPr>
          <w:ins w:id="2686" w:author="Unknown"/>
          <w:sz w:val="23"/>
          <w:szCs w:val="23"/>
        </w:rPr>
      </w:pPr>
    </w:p>
    <w:p w:rsidR="00795B42" w:rsidRDefault="00795B42" w:rsidP="00795B42">
      <w:pPr>
        <w:pStyle w:val="HTMLPreformatted"/>
        <w:rPr>
          <w:ins w:id="2687" w:author="Unknown"/>
          <w:sz w:val="23"/>
          <w:szCs w:val="23"/>
        </w:rPr>
      </w:pPr>
      <w:ins w:id="2688" w:author="Unknown">
        <w:r>
          <w:rPr>
            <w:sz w:val="23"/>
            <w:szCs w:val="23"/>
          </w:rPr>
          <w:t>PL/SQL procedure successfully completed.</w:t>
        </w:r>
      </w:ins>
    </w:p>
    <w:p w:rsidR="00795B42" w:rsidRDefault="00795B42" w:rsidP="00795B42">
      <w:pPr>
        <w:pStyle w:val="Heading2"/>
        <w:rPr>
          <w:ins w:id="2689" w:author="Unknown"/>
          <w:rFonts w:ascii="Arial" w:hAnsi="Arial" w:cs="Arial"/>
          <w:b w:val="0"/>
          <w:bCs w:val="0"/>
          <w:sz w:val="35"/>
          <w:szCs w:val="35"/>
        </w:rPr>
      </w:pPr>
      <w:ins w:id="2690" w:author="Unknown">
        <w:r>
          <w:rPr>
            <w:rFonts w:ascii="Arial" w:hAnsi="Arial" w:cs="Arial"/>
            <w:b w:val="0"/>
            <w:bCs w:val="0"/>
            <w:sz w:val="35"/>
            <w:szCs w:val="35"/>
          </w:rPr>
          <w:t>The EXIT WHEN Statement</w:t>
        </w:r>
      </w:ins>
    </w:p>
    <w:p w:rsidR="00795B42" w:rsidRDefault="00795B42" w:rsidP="00795B42">
      <w:pPr>
        <w:pStyle w:val="NormalWeb"/>
        <w:spacing w:before="120" w:beforeAutospacing="0" w:after="144" w:afterAutospacing="0"/>
        <w:ind w:left="48" w:right="48"/>
        <w:jc w:val="both"/>
        <w:rPr>
          <w:ins w:id="2691" w:author="Unknown"/>
          <w:rFonts w:ascii="Arial" w:hAnsi="Arial" w:cs="Arial"/>
          <w:color w:val="000000"/>
        </w:rPr>
      </w:pPr>
      <w:ins w:id="2692" w:author="Unknown">
        <w:r>
          <w:rPr>
            <w:rFonts w:ascii="Arial" w:hAnsi="Arial" w:cs="Arial"/>
            <w:color w:val="000000"/>
          </w:rPr>
          <w:lastRenderedPageBreak/>
          <w:t>The </w:t>
        </w:r>
        <w:r>
          <w:rPr>
            <w:rFonts w:ascii="Arial" w:hAnsi="Arial" w:cs="Arial"/>
            <w:b/>
            <w:bCs/>
            <w:color w:val="000000"/>
          </w:rPr>
          <w:t>EXIT-WHEN</w:t>
        </w:r>
        <w:r>
          <w:rPr>
            <w:rFonts w:ascii="Arial" w:hAnsi="Arial" w:cs="Arial"/>
            <w:color w:val="000000"/>
          </w:rPr>
          <w:t> statement allows the condition in the WHEN clause to be evaluated. If the condition is true, the loop completes and control passes to the statement immediately after the END LOOP.</w:t>
        </w:r>
      </w:ins>
    </w:p>
    <w:p w:rsidR="00795B42" w:rsidRDefault="00795B42" w:rsidP="00795B42">
      <w:pPr>
        <w:pStyle w:val="NormalWeb"/>
        <w:spacing w:before="120" w:beforeAutospacing="0" w:after="144" w:afterAutospacing="0"/>
        <w:ind w:left="48" w:right="48"/>
        <w:jc w:val="both"/>
        <w:rPr>
          <w:ins w:id="2693" w:author="Unknown"/>
          <w:rFonts w:ascii="Arial" w:hAnsi="Arial" w:cs="Arial"/>
          <w:color w:val="000000"/>
        </w:rPr>
      </w:pPr>
      <w:ins w:id="2694" w:author="Unknown">
        <w:r>
          <w:rPr>
            <w:rFonts w:ascii="Arial" w:hAnsi="Arial" w:cs="Arial"/>
            <w:color w:val="000000"/>
          </w:rPr>
          <w:t>Following are the two important aspects for the EXIT WHEN statement −</w:t>
        </w:r>
      </w:ins>
    </w:p>
    <w:p w:rsidR="00795B42" w:rsidRDefault="00795B42" w:rsidP="00795B42">
      <w:pPr>
        <w:pStyle w:val="NormalWeb"/>
        <w:numPr>
          <w:ilvl w:val="0"/>
          <w:numId w:val="99"/>
        </w:numPr>
        <w:spacing w:before="120" w:beforeAutospacing="0" w:after="144" w:afterAutospacing="0"/>
        <w:ind w:left="768" w:right="48"/>
        <w:jc w:val="both"/>
        <w:rPr>
          <w:ins w:id="2695" w:author="Unknown"/>
          <w:rFonts w:ascii="Arial" w:hAnsi="Arial" w:cs="Arial"/>
          <w:color w:val="000000"/>
          <w:sz w:val="21"/>
          <w:szCs w:val="21"/>
        </w:rPr>
      </w:pPr>
      <w:ins w:id="2696" w:author="Unknown">
        <w:r>
          <w:rPr>
            <w:rFonts w:ascii="Arial" w:hAnsi="Arial" w:cs="Arial"/>
            <w:color w:val="000000"/>
            <w:sz w:val="21"/>
            <w:szCs w:val="21"/>
          </w:rPr>
          <w:t>Until the condition is true, the EXIT-WHEN statement acts like a NULL statement, except for evaluating the condition, and does not terminate the loop.</w:t>
        </w:r>
      </w:ins>
    </w:p>
    <w:p w:rsidR="00795B42" w:rsidRDefault="00795B42" w:rsidP="00795B42">
      <w:pPr>
        <w:pStyle w:val="NormalWeb"/>
        <w:numPr>
          <w:ilvl w:val="0"/>
          <w:numId w:val="99"/>
        </w:numPr>
        <w:spacing w:before="120" w:beforeAutospacing="0" w:after="144" w:afterAutospacing="0"/>
        <w:ind w:left="768" w:right="48"/>
        <w:jc w:val="both"/>
        <w:rPr>
          <w:ins w:id="2697" w:author="Unknown"/>
          <w:rFonts w:ascii="Arial" w:hAnsi="Arial" w:cs="Arial"/>
          <w:color w:val="000000"/>
          <w:sz w:val="21"/>
          <w:szCs w:val="21"/>
        </w:rPr>
      </w:pPr>
      <w:ins w:id="2698" w:author="Unknown">
        <w:r>
          <w:rPr>
            <w:rFonts w:ascii="Arial" w:hAnsi="Arial" w:cs="Arial"/>
            <w:color w:val="000000"/>
            <w:sz w:val="21"/>
            <w:szCs w:val="21"/>
          </w:rPr>
          <w:t>A statement inside the loop must change the value of the condition.</w:t>
        </w:r>
      </w:ins>
    </w:p>
    <w:p w:rsidR="00795B42" w:rsidRDefault="00795B42" w:rsidP="00795B42">
      <w:pPr>
        <w:pStyle w:val="Heading3"/>
        <w:rPr>
          <w:ins w:id="2699" w:author="Unknown"/>
          <w:rFonts w:ascii="Arial" w:hAnsi="Arial" w:cs="Arial"/>
          <w:b w:val="0"/>
          <w:bCs w:val="0"/>
          <w:color w:val="auto"/>
          <w:sz w:val="27"/>
          <w:szCs w:val="27"/>
        </w:rPr>
      </w:pPr>
      <w:ins w:id="2700" w:author="Unknown">
        <w:r>
          <w:rPr>
            <w:rFonts w:ascii="Arial" w:hAnsi="Arial" w:cs="Arial"/>
            <w:b w:val="0"/>
            <w:bCs w:val="0"/>
          </w:rPr>
          <w:t>Syntax</w:t>
        </w:r>
      </w:ins>
    </w:p>
    <w:p w:rsidR="00795B42" w:rsidRDefault="00795B42" w:rsidP="00795B42">
      <w:pPr>
        <w:pStyle w:val="NormalWeb"/>
        <w:spacing w:before="120" w:beforeAutospacing="0" w:after="144" w:afterAutospacing="0"/>
        <w:ind w:left="48" w:right="48"/>
        <w:jc w:val="both"/>
        <w:rPr>
          <w:ins w:id="2701" w:author="Unknown"/>
          <w:rFonts w:ascii="Arial" w:hAnsi="Arial" w:cs="Arial"/>
          <w:color w:val="000000"/>
        </w:rPr>
      </w:pPr>
      <w:ins w:id="2702" w:author="Unknown">
        <w:r>
          <w:rPr>
            <w:rFonts w:ascii="Arial" w:hAnsi="Arial" w:cs="Arial"/>
            <w:color w:val="000000"/>
          </w:rPr>
          <w:t>The syntax for an EXIT WHEN statement in PL/SQL is as follows −</w:t>
        </w:r>
      </w:ins>
    </w:p>
    <w:p w:rsidR="00795B42" w:rsidRDefault="00795B42" w:rsidP="00795B42">
      <w:pPr>
        <w:pStyle w:val="HTMLPreformatted"/>
        <w:rPr>
          <w:ins w:id="2703" w:author="Unknown"/>
          <w:sz w:val="23"/>
          <w:szCs w:val="23"/>
        </w:rPr>
      </w:pPr>
      <w:ins w:id="2704" w:author="Unknown">
        <w:r>
          <w:rPr>
            <w:sz w:val="23"/>
            <w:szCs w:val="23"/>
          </w:rPr>
          <w:t>EXIT WHEN condition;</w:t>
        </w:r>
      </w:ins>
    </w:p>
    <w:p w:rsidR="00795B42" w:rsidRDefault="00795B42" w:rsidP="00795B42">
      <w:pPr>
        <w:pStyle w:val="NormalWeb"/>
        <w:spacing w:before="120" w:beforeAutospacing="0" w:after="144" w:afterAutospacing="0"/>
        <w:ind w:left="48" w:right="48"/>
        <w:jc w:val="both"/>
        <w:rPr>
          <w:ins w:id="2705" w:author="Unknown"/>
          <w:rFonts w:ascii="Arial" w:hAnsi="Arial" w:cs="Arial"/>
          <w:color w:val="000000"/>
        </w:rPr>
      </w:pPr>
      <w:ins w:id="2706" w:author="Unknown">
        <w:r>
          <w:rPr>
            <w:rFonts w:ascii="Arial" w:hAnsi="Arial" w:cs="Arial"/>
            <w:color w:val="000000"/>
          </w:rPr>
          <w:t>The EXIT WHEN statement </w:t>
        </w:r>
        <w:r>
          <w:rPr>
            <w:rFonts w:ascii="Arial" w:hAnsi="Arial" w:cs="Arial"/>
            <w:b/>
            <w:bCs/>
            <w:color w:val="000000"/>
          </w:rPr>
          <w:t>replaces a conditional statement like if-then</w:t>
        </w:r>
        <w:r>
          <w:rPr>
            <w:rFonts w:ascii="Arial" w:hAnsi="Arial" w:cs="Arial"/>
            <w:color w:val="000000"/>
          </w:rPr>
          <w:t> used with the EXIT statement.</w:t>
        </w:r>
      </w:ins>
    </w:p>
    <w:p w:rsidR="00795B42" w:rsidRDefault="00795B42" w:rsidP="00795B42">
      <w:pPr>
        <w:pStyle w:val="Heading3"/>
        <w:rPr>
          <w:ins w:id="2707" w:author="Unknown"/>
          <w:rFonts w:ascii="Arial" w:hAnsi="Arial" w:cs="Arial"/>
          <w:b w:val="0"/>
          <w:bCs w:val="0"/>
          <w:color w:val="auto"/>
        </w:rPr>
      </w:pPr>
      <w:ins w:id="2708" w:author="Unknown">
        <w:r>
          <w:rPr>
            <w:rFonts w:ascii="Arial" w:hAnsi="Arial" w:cs="Arial"/>
            <w:b w:val="0"/>
            <w:bCs w:val="0"/>
          </w:rPr>
          <w:t>Example</w:t>
        </w:r>
      </w:ins>
    </w:p>
    <w:p w:rsidR="00795B42" w:rsidRDefault="00795B42" w:rsidP="00795B42">
      <w:pPr>
        <w:pStyle w:val="HTMLPreformatted"/>
        <w:pBdr>
          <w:top w:val="single" w:sz="6" w:space="2" w:color="888888"/>
          <w:left w:val="single" w:sz="6" w:space="2" w:color="888888"/>
          <w:bottom w:val="single" w:sz="6" w:space="2" w:color="888888"/>
          <w:right w:val="single" w:sz="6" w:space="2" w:color="888888"/>
        </w:pBdr>
        <w:rPr>
          <w:ins w:id="2709" w:author="Unknown"/>
          <w:rStyle w:val="pln"/>
          <w:color w:val="000000"/>
          <w:sz w:val="23"/>
          <w:szCs w:val="23"/>
        </w:rPr>
      </w:pPr>
      <w:ins w:id="2710" w:author="Unknown">
        <w:r>
          <w:rPr>
            <w:rStyle w:val="pln"/>
            <w:color w:val="000000"/>
            <w:sz w:val="23"/>
            <w:szCs w:val="23"/>
          </w:rPr>
          <w:t xml:space="preserve">DECLARE </w:t>
        </w:r>
      </w:ins>
    </w:p>
    <w:p w:rsidR="00795B42" w:rsidRDefault="00795B42" w:rsidP="00795B42">
      <w:pPr>
        <w:pStyle w:val="HTMLPreformatted"/>
        <w:pBdr>
          <w:top w:val="single" w:sz="6" w:space="2" w:color="888888"/>
          <w:left w:val="single" w:sz="6" w:space="2" w:color="888888"/>
          <w:bottom w:val="single" w:sz="6" w:space="2" w:color="888888"/>
          <w:right w:val="single" w:sz="6" w:space="2" w:color="888888"/>
        </w:pBdr>
        <w:rPr>
          <w:ins w:id="2711" w:author="Unknown"/>
          <w:rStyle w:val="pln"/>
          <w:color w:val="000000"/>
          <w:sz w:val="23"/>
          <w:szCs w:val="23"/>
        </w:rPr>
      </w:pPr>
      <w:ins w:id="2712" w:author="Unknown">
        <w:r>
          <w:rPr>
            <w:rStyle w:val="pln"/>
            <w:color w:val="000000"/>
            <w:sz w:val="23"/>
            <w:szCs w:val="23"/>
          </w:rPr>
          <w:t xml:space="preserve">   a number</w:t>
        </w:r>
        <w:r>
          <w:rPr>
            <w:rStyle w:val="pun"/>
            <w:color w:val="666600"/>
            <w:sz w:val="23"/>
            <w:szCs w:val="23"/>
          </w:rPr>
          <w:t>(</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r>
          <w:rPr>
            <w:rStyle w:val="pln"/>
            <w:color w:val="000000"/>
            <w:sz w:val="23"/>
            <w:szCs w:val="23"/>
          </w:rPr>
          <w:t xml:space="preserve"> </w:t>
        </w:r>
      </w:ins>
    </w:p>
    <w:p w:rsidR="00795B42" w:rsidRDefault="00795B42" w:rsidP="00795B42">
      <w:pPr>
        <w:pStyle w:val="HTMLPreformatted"/>
        <w:pBdr>
          <w:top w:val="single" w:sz="6" w:space="2" w:color="888888"/>
          <w:left w:val="single" w:sz="6" w:space="2" w:color="888888"/>
          <w:bottom w:val="single" w:sz="6" w:space="2" w:color="888888"/>
          <w:right w:val="single" w:sz="6" w:space="2" w:color="888888"/>
        </w:pBdr>
        <w:rPr>
          <w:ins w:id="2713" w:author="Unknown"/>
          <w:rStyle w:val="pln"/>
          <w:color w:val="000000"/>
          <w:sz w:val="23"/>
          <w:szCs w:val="23"/>
        </w:rPr>
      </w:pPr>
      <w:ins w:id="2714" w:author="Unknown">
        <w:r>
          <w:rPr>
            <w:rStyle w:val="kwd"/>
            <w:rFonts w:eastAsiaTheme="majorEastAsia"/>
            <w:color w:val="000088"/>
            <w:sz w:val="23"/>
            <w:szCs w:val="23"/>
          </w:rPr>
          <w:t>BEGIN</w:t>
        </w:r>
        <w:r>
          <w:rPr>
            <w:rStyle w:val="pln"/>
            <w:color w:val="000000"/>
            <w:sz w:val="23"/>
            <w:szCs w:val="23"/>
          </w:rPr>
          <w:t xml:space="preserve"> </w:t>
        </w:r>
      </w:ins>
    </w:p>
    <w:p w:rsidR="00795B42" w:rsidRDefault="00795B42" w:rsidP="00795B42">
      <w:pPr>
        <w:pStyle w:val="HTMLPreformatted"/>
        <w:pBdr>
          <w:top w:val="single" w:sz="6" w:space="2" w:color="888888"/>
          <w:left w:val="single" w:sz="6" w:space="2" w:color="888888"/>
          <w:bottom w:val="single" w:sz="6" w:space="2" w:color="888888"/>
          <w:right w:val="single" w:sz="6" w:space="2" w:color="888888"/>
        </w:pBdr>
        <w:rPr>
          <w:ins w:id="2715" w:author="Unknown"/>
          <w:rStyle w:val="pln"/>
          <w:color w:val="000000"/>
          <w:sz w:val="23"/>
          <w:szCs w:val="23"/>
        </w:rPr>
      </w:pPr>
      <w:ins w:id="2716" w:author="Unknown">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while</w:t>
        </w:r>
        <w:r>
          <w:rPr>
            <w:rStyle w:val="pln"/>
            <w:color w:val="000000"/>
            <w:sz w:val="23"/>
            <w:szCs w:val="23"/>
          </w:rPr>
          <w:t xml:space="preserve"> loop execution  </w:t>
        </w:r>
      </w:ins>
    </w:p>
    <w:p w:rsidR="00795B42" w:rsidRDefault="00795B42" w:rsidP="00795B42">
      <w:pPr>
        <w:pStyle w:val="HTMLPreformatted"/>
        <w:pBdr>
          <w:top w:val="single" w:sz="6" w:space="2" w:color="888888"/>
          <w:left w:val="single" w:sz="6" w:space="2" w:color="888888"/>
          <w:bottom w:val="single" w:sz="6" w:space="2" w:color="888888"/>
          <w:right w:val="single" w:sz="6" w:space="2" w:color="888888"/>
        </w:pBdr>
        <w:rPr>
          <w:ins w:id="2717" w:author="Unknown"/>
          <w:rStyle w:val="pln"/>
          <w:color w:val="000000"/>
          <w:sz w:val="23"/>
          <w:szCs w:val="23"/>
        </w:rPr>
      </w:pPr>
      <w:ins w:id="2718" w:author="Unknown">
        <w:r>
          <w:rPr>
            <w:rStyle w:val="pln"/>
            <w:color w:val="000000"/>
            <w:sz w:val="23"/>
            <w:szCs w:val="23"/>
          </w:rPr>
          <w:t xml:space="preserve">   WHILE a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20</w:t>
        </w:r>
        <w:r>
          <w:rPr>
            <w:rStyle w:val="pln"/>
            <w:color w:val="000000"/>
            <w:sz w:val="23"/>
            <w:szCs w:val="23"/>
          </w:rPr>
          <w:t xml:space="preserve"> LOOP </w:t>
        </w:r>
      </w:ins>
    </w:p>
    <w:p w:rsidR="00795B42" w:rsidRDefault="00795B42" w:rsidP="00795B42">
      <w:pPr>
        <w:pStyle w:val="HTMLPreformatted"/>
        <w:pBdr>
          <w:top w:val="single" w:sz="6" w:space="2" w:color="888888"/>
          <w:left w:val="single" w:sz="6" w:space="2" w:color="888888"/>
          <w:bottom w:val="single" w:sz="6" w:space="2" w:color="888888"/>
          <w:right w:val="single" w:sz="6" w:space="2" w:color="888888"/>
        </w:pBdr>
        <w:rPr>
          <w:ins w:id="2719" w:author="Unknown"/>
          <w:rStyle w:val="pln"/>
          <w:color w:val="000000"/>
          <w:sz w:val="23"/>
          <w:szCs w:val="23"/>
        </w:rPr>
      </w:pPr>
      <w:ins w:id="2720" w:author="Unknown">
        <w:r>
          <w:rPr>
            <w:rStyle w:val="pln"/>
            <w:color w:val="000000"/>
            <w:sz w:val="23"/>
            <w:szCs w:val="23"/>
          </w:rPr>
          <w:t xml:space="preserve">      dbms_output</w:t>
        </w:r>
        <w:r>
          <w:rPr>
            <w:rStyle w:val="pun"/>
            <w:color w:val="666600"/>
            <w:sz w:val="23"/>
            <w:szCs w:val="23"/>
          </w:rPr>
          <w:t>.</w:t>
        </w:r>
        <w:r>
          <w:rPr>
            <w:rStyle w:val="pln"/>
            <w:color w:val="000000"/>
            <w:sz w:val="23"/>
            <w:szCs w:val="23"/>
          </w:rPr>
          <w:t xml:space="preserve">put_line </w:t>
        </w:r>
        <w:r>
          <w:rPr>
            <w:rStyle w:val="pun"/>
            <w:color w:val="666600"/>
            <w:sz w:val="23"/>
            <w:szCs w:val="23"/>
          </w:rPr>
          <w:t>(</w:t>
        </w:r>
        <w:r>
          <w:rPr>
            <w:rStyle w:val="str"/>
            <w:color w:val="008800"/>
            <w:sz w:val="23"/>
            <w:szCs w:val="23"/>
          </w:rPr>
          <w:t>'value of a: '</w:t>
        </w:r>
        <w:r>
          <w:rPr>
            <w:rStyle w:val="pln"/>
            <w:color w:val="000000"/>
            <w:sz w:val="23"/>
            <w:szCs w:val="23"/>
          </w:rPr>
          <w:t xml:space="preserve"> </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pln"/>
            <w:color w:val="000000"/>
            <w:sz w:val="23"/>
            <w:szCs w:val="23"/>
          </w:rPr>
          <w:t xml:space="preserve">  </w:t>
        </w:r>
      </w:ins>
    </w:p>
    <w:p w:rsidR="00795B42" w:rsidRDefault="00795B42" w:rsidP="00795B42">
      <w:pPr>
        <w:pStyle w:val="HTMLPreformatted"/>
        <w:pBdr>
          <w:top w:val="single" w:sz="6" w:space="2" w:color="888888"/>
          <w:left w:val="single" w:sz="6" w:space="2" w:color="888888"/>
          <w:bottom w:val="single" w:sz="6" w:space="2" w:color="888888"/>
          <w:right w:val="single" w:sz="6" w:space="2" w:color="888888"/>
        </w:pBdr>
        <w:rPr>
          <w:ins w:id="2721" w:author="Unknown"/>
          <w:rStyle w:val="pln"/>
          <w:color w:val="000000"/>
          <w:sz w:val="23"/>
          <w:szCs w:val="23"/>
        </w:rPr>
      </w:pPr>
      <w:ins w:id="2722" w:author="Unknown">
        <w:r>
          <w:rPr>
            <w:rStyle w:val="pln"/>
            <w:color w:val="000000"/>
            <w:sz w:val="23"/>
            <w:szCs w:val="23"/>
          </w:rPr>
          <w:t xml:space="preserve">      a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r>
          <w:rPr>
            <w:rStyle w:val="pln"/>
            <w:color w:val="000000"/>
            <w:sz w:val="23"/>
            <w:szCs w:val="23"/>
          </w:rPr>
          <w:t xml:space="preserve"> </w:t>
        </w:r>
      </w:ins>
    </w:p>
    <w:p w:rsidR="00795B42" w:rsidRDefault="00795B42" w:rsidP="00795B42">
      <w:pPr>
        <w:pStyle w:val="HTMLPreformatted"/>
        <w:pBdr>
          <w:top w:val="single" w:sz="6" w:space="2" w:color="888888"/>
          <w:left w:val="single" w:sz="6" w:space="2" w:color="888888"/>
          <w:bottom w:val="single" w:sz="6" w:space="2" w:color="888888"/>
          <w:right w:val="single" w:sz="6" w:space="2" w:color="888888"/>
        </w:pBdr>
        <w:rPr>
          <w:ins w:id="2723" w:author="Unknown"/>
          <w:rStyle w:val="pln"/>
          <w:color w:val="000000"/>
          <w:sz w:val="23"/>
          <w:szCs w:val="23"/>
        </w:rPr>
      </w:pPr>
      <w:ins w:id="2724" w:author="Unknown">
        <w:r>
          <w:rPr>
            <w:rStyle w:val="pln"/>
            <w:color w:val="000000"/>
            <w:sz w:val="23"/>
            <w:szCs w:val="23"/>
          </w:rPr>
          <w:t xml:space="preserve">      </w:t>
        </w:r>
        <w:r>
          <w:rPr>
            <w:rStyle w:val="pun"/>
            <w:color w:val="666600"/>
            <w:sz w:val="23"/>
            <w:szCs w:val="23"/>
          </w:rPr>
          <w:t>--</w:t>
        </w:r>
        <w:r>
          <w:rPr>
            <w:rStyle w:val="pln"/>
            <w:color w:val="000000"/>
            <w:sz w:val="23"/>
            <w:szCs w:val="23"/>
          </w:rPr>
          <w:t xml:space="preserve"> terminate the loop </w:t>
        </w:r>
        <w:r>
          <w:rPr>
            <w:rStyle w:val="kwd"/>
            <w:rFonts w:eastAsiaTheme="majorEastAsia"/>
            <w:color w:val="000088"/>
            <w:sz w:val="23"/>
            <w:szCs w:val="23"/>
          </w:rPr>
          <w:t>using</w:t>
        </w:r>
        <w:r>
          <w:rPr>
            <w:rStyle w:val="pln"/>
            <w:color w:val="000000"/>
            <w:sz w:val="23"/>
            <w:szCs w:val="23"/>
          </w:rPr>
          <w:t xml:space="preserve"> the </w:t>
        </w:r>
        <w:r>
          <w:rPr>
            <w:rStyle w:val="kwd"/>
            <w:rFonts w:eastAsiaTheme="majorEastAsia"/>
            <w:color w:val="000088"/>
            <w:sz w:val="23"/>
            <w:szCs w:val="23"/>
          </w:rPr>
          <w:t>exit</w:t>
        </w:r>
        <w:r>
          <w:rPr>
            <w:rStyle w:val="pln"/>
            <w:color w:val="000000"/>
            <w:sz w:val="23"/>
            <w:szCs w:val="23"/>
          </w:rPr>
          <w:t xml:space="preserve"> </w:t>
        </w:r>
        <w:r>
          <w:rPr>
            <w:rStyle w:val="kwd"/>
            <w:rFonts w:eastAsiaTheme="majorEastAsia"/>
            <w:color w:val="000088"/>
            <w:sz w:val="23"/>
            <w:szCs w:val="23"/>
          </w:rPr>
          <w:t>when</w:t>
        </w:r>
        <w:r>
          <w:rPr>
            <w:rStyle w:val="pln"/>
            <w:color w:val="000000"/>
            <w:sz w:val="23"/>
            <w:szCs w:val="23"/>
          </w:rPr>
          <w:t xml:space="preserve"> statement </w:t>
        </w:r>
      </w:ins>
    </w:p>
    <w:p w:rsidR="00795B42" w:rsidRDefault="00795B42" w:rsidP="00795B42">
      <w:pPr>
        <w:pStyle w:val="HTMLPreformatted"/>
        <w:pBdr>
          <w:top w:val="single" w:sz="6" w:space="2" w:color="888888"/>
          <w:left w:val="single" w:sz="6" w:space="2" w:color="888888"/>
          <w:bottom w:val="single" w:sz="6" w:space="2" w:color="888888"/>
          <w:right w:val="single" w:sz="6" w:space="2" w:color="888888"/>
        </w:pBdr>
        <w:rPr>
          <w:ins w:id="2725" w:author="Unknown"/>
          <w:rStyle w:val="pln"/>
          <w:color w:val="000000"/>
          <w:sz w:val="23"/>
          <w:szCs w:val="23"/>
        </w:rPr>
      </w:pPr>
      <w:ins w:id="2726" w:author="Unknown">
        <w:r>
          <w:rPr>
            <w:rStyle w:val="pln"/>
            <w:color w:val="000000"/>
            <w:sz w:val="23"/>
            <w:szCs w:val="23"/>
          </w:rPr>
          <w:t xml:space="preserve">   EXIT WHEN a </w:t>
        </w:r>
        <w:r>
          <w:rPr>
            <w:rStyle w:val="pun"/>
            <w:color w:val="666600"/>
            <w:sz w:val="23"/>
            <w:szCs w:val="23"/>
          </w:rPr>
          <w:t>&gt;</w:t>
        </w:r>
        <w:r>
          <w:rPr>
            <w:rStyle w:val="pln"/>
            <w:color w:val="000000"/>
            <w:sz w:val="23"/>
            <w:szCs w:val="23"/>
          </w:rPr>
          <w:t xml:space="preserve"> </w:t>
        </w:r>
        <w:r>
          <w:rPr>
            <w:rStyle w:val="lit"/>
            <w:rFonts w:eastAsiaTheme="majorEastAsia"/>
            <w:color w:val="006666"/>
            <w:sz w:val="23"/>
            <w:szCs w:val="23"/>
          </w:rPr>
          <w:t>15</w:t>
        </w:r>
        <w:r>
          <w:rPr>
            <w:rStyle w:val="pun"/>
            <w:color w:val="666600"/>
            <w:sz w:val="23"/>
            <w:szCs w:val="23"/>
          </w:rPr>
          <w:t>;</w:t>
        </w:r>
        <w:r>
          <w:rPr>
            <w:rStyle w:val="pln"/>
            <w:color w:val="000000"/>
            <w:sz w:val="23"/>
            <w:szCs w:val="23"/>
          </w:rPr>
          <w:t xml:space="preserve"> </w:t>
        </w:r>
      </w:ins>
    </w:p>
    <w:p w:rsidR="00795B42" w:rsidRDefault="00795B42" w:rsidP="00795B42">
      <w:pPr>
        <w:pStyle w:val="HTMLPreformatted"/>
        <w:pBdr>
          <w:top w:val="single" w:sz="6" w:space="2" w:color="888888"/>
          <w:left w:val="single" w:sz="6" w:space="2" w:color="888888"/>
          <w:bottom w:val="single" w:sz="6" w:space="2" w:color="888888"/>
          <w:right w:val="single" w:sz="6" w:space="2" w:color="888888"/>
        </w:pBdr>
        <w:rPr>
          <w:ins w:id="2727" w:author="Unknown"/>
          <w:rStyle w:val="pln"/>
          <w:color w:val="000000"/>
          <w:sz w:val="23"/>
          <w:szCs w:val="23"/>
        </w:rPr>
      </w:pPr>
      <w:ins w:id="2728" w:author="Unknown">
        <w:r>
          <w:rPr>
            <w:rStyle w:val="pln"/>
            <w:color w:val="000000"/>
            <w:sz w:val="23"/>
            <w:szCs w:val="23"/>
          </w:rPr>
          <w:t xml:space="preserve">   </w:t>
        </w:r>
        <w:r>
          <w:rPr>
            <w:rStyle w:val="kwd"/>
            <w:rFonts w:eastAsiaTheme="majorEastAsia"/>
            <w:color w:val="000088"/>
            <w:sz w:val="23"/>
            <w:szCs w:val="23"/>
          </w:rPr>
          <w:t>END</w:t>
        </w:r>
        <w:r>
          <w:rPr>
            <w:rStyle w:val="pln"/>
            <w:color w:val="000000"/>
            <w:sz w:val="23"/>
            <w:szCs w:val="23"/>
          </w:rPr>
          <w:t xml:space="preserve"> LOOP</w:t>
        </w:r>
        <w:r>
          <w:rPr>
            <w:rStyle w:val="pun"/>
            <w:color w:val="666600"/>
            <w:sz w:val="23"/>
            <w:szCs w:val="23"/>
          </w:rPr>
          <w:t>;</w:t>
        </w:r>
        <w:r>
          <w:rPr>
            <w:rStyle w:val="pln"/>
            <w:color w:val="000000"/>
            <w:sz w:val="23"/>
            <w:szCs w:val="23"/>
          </w:rPr>
          <w:t xml:space="preserve"> </w:t>
        </w:r>
      </w:ins>
    </w:p>
    <w:p w:rsidR="00795B42" w:rsidRDefault="00795B42" w:rsidP="00795B42">
      <w:pPr>
        <w:pStyle w:val="HTMLPreformatted"/>
        <w:pBdr>
          <w:top w:val="single" w:sz="6" w:space="2" w:color="888888"/>
          <w:left w:val="single" w:sz="6" w:space="2" w:color="888888"/>
          <w:bottom w:val="single" w:sz="6" w:space="2" w:color="888888"/>
          <w:right w:val="single" w:sz="6" w:space="2" w:color="888888"/>
        </w:pBdr>
        <w:rPr>
          <w:ins w:id="2729" w:author="Unknown"/>
          <w:rStyle w:val="pln"/>
          <w:color w:val="000000"/>
          <w:sz w:val="23"/>
          <w:szCs w:val="23"/>
        </w:rPr>
      </w:pPr>
      <w:ins w:id="2730" w:author="Unknown">
        <w:r>
          <w:rPr>
            <w:rStyle w:val="kwd"/>
            <w:rFonts w:eastAsiaTheme="majorEastAsia"/>
            <w:color w:val="000088"/>
            <w:sz w:val="23"/>
            <w:szCs w:val="23"/>
          </w:rPr>
          <w:t>END</w:t>
        </w:r>
        <w:r>
          <w:rPr>
            <w:rStyle w:val="pun"/>
            <w:color w:val="666600"/>
            <w:sz w:val="23"/>
            <w:szCs w:val="23"/>
          </w:rPr>
          <w:t>;</w:t>
        </w:r>
        <w:r>
          <w:rPr>
            <w:rStyle w:val="pln"/>
            <w:color w:val="000000"/>
            <w:sz w:val="23"/>
            <w:szCs w:val="23"/>
          </w:rPr>
          <w:t xml:space="preserve">   </w:t>
        </w:r>
      </w:ins>
    </w:p>
    <w:p w:rsidR="00795B42" w:rsidRDefault="00795B42" w:rsidP="00795B42">
      <w:pPr>
        <w:pStyle w:val="HTMLPreformatted"/>
        <w:pBdr>
          <w:top w:val="single" w:sz="6" w:space="2" w:color="888888"/>
          <w:left w:val="single" w:sz="6" w:space="2" w:color="888888"/>
          <w:bottom w:val="single" w:sz="6" w:space="2" w:color="888888"/>
          <w:right w:val="single" w:sz="6" w:space="2" w:color="888888"/>
        </w:pBdr>
        <w:rPr>
          <w:ins w:id="2731" w:author="Unknown"/>
          <w:sz w:val="23"/>
          <w:szCs w:val="23"/>
        </w:rPr>
      </w:pPr>
      <w:ins w:id="2732" w:author="Unknown">
        <w:r>
          <w:rPr>
            <w:rStyle w:val="pun"/>
            <w:color w:val="666600"/>
            <w:sz w:val="23"/>
            <w:szCs w:val="23"/>
          </w:rPr>
          <w:t>/</w:t>
        </w:r>
      </w:ins>
    </w:p>
    <w:p w:rsidR="00795B42" w:rsidRDefault="00795B42" w:rsidP="00795B42">
      <w:pPr>
        <w:pStyle w:val="NormalWeb"/>
        <w:spacing w:before="120" w:beforeAutospacing="0" w:after="144" w:afterAutospacing="0"/>
        <w:ind w:left="48" w:right="48"/>
        <w:jc w:val="both"/>
        <w:rPr>
          <w:ins w:id="2733" w:author="Unknown"/>
          <w:rFonts w:ascii="Arial" w:hAnsi="Arial" w:cs="Arial"/>
          <w:color w:val="000000"/>
        </w:rPr>
      </w:pPr>
      <w:ins w:id="2734" w:author="Unknown">
        <w:r>
          <w:rPr>
            <w:rFonts w:ascii="Arial" w:hAnsi="Arial" w:cs="Arial"/>
            <w:color w:val="000000"/>
          </w:rPr>
          <w:t>When the above code is executed at the SQL prompt, it produces the following result −</w:t>
        </w:r>
      </w:ins>
    </w:p>
    <w:p w:rsidR="00795B42" w:rsidRDefault="00795B42" w:rsidP="00795B42">
      <w:pPr>
        <w:pStyle w:val="HTMLPreformatted"/>
        <w:rPr>
          <w:ins w:id="2735" w:author="Unknown"/>
          <w:sz w:val="23"/>
          <w:szCs w:val="23"/>
        </w:rPr>
      </w:pPr>
      <w:ins w:id="2736" w:author="Unknown">
        <w:r>
          <w:rPr>
            <w:sz w:val="23"/>
            <w:szCs w:val="23"/>
          </w:rPr>
          <w:t xml:space="preserve">value of a: 10 </w:t>
        </w:r>
      </w:ins>
    </w:p>
    <w:p w:rsidR="00795B42" w:rsidRDefault="00795B42" w:rsidP="00795B42">
      <w:pPr>
        <w:pStyle w:val="HTMLPreformatted"/>
        <w:rPr>
          <w:ins w:id="2737" w:author="Unknown"/>
          <w:sz w:val="23"/>
          <w:szCs w:val="23"/>
        </w:rPr>
      </w:pPr>
      <w:ins w:id="2738" w:author="Unknown">
        <w:r>
          <w:rPr>
            <w:sz w:val="23"/>
            <w:szCs w:val="23"/>
          </w:rPr>
          <w:t xml:space="preserve">value of a: 11 </w:t>
        </w:r>
      </w:ins>
    </w:p>
    <w:p w:rsidR="00795B42" w:rsidRDefault="00795B42" w:rsidP="00795B42">
      <w:pPr>
        <w:pStyle w:val="HTMLPreformatted"/>
        <w:rPr>
          <w:ins w:id="2739" w:author="Unknown"/>
          <w:sz w:val="23"/>
          <w:szCs w:val="23"/>
        </w:rPr>
      </w:pPr>
      <w:ins w:id="2740" w:author="Unknown">
        <w:r>
          <w:rPr>
            <w:sz w:val="23"/>
            <w:szCs w:val="23"/>
          </w:rPr>
          <w:t xml:space="preserve">value of a: 12 </w:t>
        </w:r>
      </w:ins>
    </w:p>
    <w:p w:rsidR="00795B42" w:rsidRDefault="00795B42" w:rsidP="00795B42">
      <w:pPr>
        <w:pStyle w:val="HTMLPreformatted"/>
        <w:rPr>
          <w:ins w:id="2741" w:author="Unknown"/>
          <w:sz w:val="23"/>
          <w:szCs w:val="23"/>
        </w:rPr>
      </w:pPr>
      <w:ins w:id="2742" w:author="Unknown">
        <w:r>
          <w:rPr>
            <w:sz w:val="23"/>
            <w:szCs w:val="23"/>
          </w:rPr>
          <w:t xml:space="preserve">value of a: 13 </w:t>
        </w:r>
      </w:ins>
    </w:p>
    <w:p w:rsidR="00795B42" w:rsidRDefault="00795B42" w:rsidP="00795B42">
      <w:pPr>
        <w:pStyle w:val="HTMLPreformatted"/>
        <w:rPr>
          <w:ins w:id="2743" w:author="Unknown"/>
          <w:sz w:val="23"/>
          <w:szCs w:val="23"/>
        </w:rPr>
      </w:pPr>
      <w:ins w:id="2744" w:author="Unknown">
        <w:r>
          <w:rPr>
            <w:sz w:val="23"/>
            <w:szCs w:val="23"/>
          </w:rPr>
          <w:t xml:space="preserve">value of a: 14 </w:t>
        </w:r>
      </w:ins>
    </w:p>
    <w:p w:rsidR="00795B42" w:rsidRDefault="00795B42" w:rsidP="00795B42">
      <w:pPr>
        <w:pStyle w:val="HTMLPreformatted"/>
        <w:rPr>
          <w:ins w:id="2745" w:author="Unknown"/>
          <w:sz w:val="23"/>
          <w:szCs w:val="23"/>
        </w:rPr>
      </w:pPr>
      <w:ins w:id="2746" w:author="Unknown">
        <w:r>
          <w:rPr>
            <w:sz w:val="23"/>
            <w:szCs w:val="23"/>
          </w:rPr>
          <w:t xml:space="preserve">value of a: 15  </w:t>
        </w:r>
      </w:ins>
    </w:p>
    <w:p w:rsidR="00795B42" w:rsidRDefault="00795B42" w:rsidP="00795B42">
      <w:pPr>
        <w:pStyle w:val="HTMLPreformatted"/>
        <w:rPr>
          <w:ins w:id="2747" w:author="Unknown"/>
          <w:sz w:val="23"/>
          <w:szCs w:val="23"/>
        </w:rPr>
      </w:pPr>
    </w:p>
    <w:p w:rsidR="00795B42" w:rsidRDefault="00795B42" w:rsidP="00795B42">
      <w:pPr>
        <w:pStyle w:val="HTMLPreformatted"/>
        <w:rPr>
          <w:ins w:id="2748" w:author="Unknown"/>
          <w:sz w:val="23"/>
          <w:szCs w:val="23"/>
        </w:rPr>
      </w:pPr>
      <w:ins w:id="2749" w:author="Unknown">
        <w:r>
          <w:rPr>
            <w:sz w:val="23"/>
            <w:szCs w:val="23"/>
          </w:rPr>
          <w:t xml:space="preserve">PL/SQL procedure successfully completed.   </w:t>
        </w:r>
      </w:ins>
    </w:p>
    <w:p w:rsidR="00795B42" w:rsidRDefault="00795B42" w:rsidP="00CB7BBD"/>
    <w:p w:rsidR="00795B42" w:rsidRDefault="00795B42" w:rsidP="00CB7BBD"/>
    <w:p w:rsidR="00443316" w:rsidRDefault="00443316" w:rsidP="00443316">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PL/SQL - CONTINUE Statement</w:t>
      </w:r>
    </w:p>
    <w:p w:rsidR="00443316" w:rsidRDefault="00443316" w:rsidP="00443316">
      <w:pPr>
        <w:pStyle w:val="NormalWeb"/>
        <w:spacing w:before="120" w:beforeAutospacing="0" w:after="144" w:afterAutospacing="0"/>
        <w:ind w:left="48" w:right="48"/>
        <w:jc w:val="both"/>
        <w:rPr>
          <w:ins w:id="2750" w:author="Unknown"/>
          <w:rFonts w:ascii="Arial" w:hAnsi="Arial" w:cs="Arial"/>
          <w:color w:val="000000"/>
        </w:rPr>
      </w:pPr>
      <w:ins w:id="2751" w:author="Unknown">
        <w:r>
          <w:rPr>
            <w:rFonts w:ascii="Arial" w:hAnsi="Arial" w:cs="Arial"/>
            <w:color w:val="000000"/>
          </w:rPr>
          <w:t>The </w:t>
        </w:r>
        <w:r>
          <w:rPr>
            <w:rFonts w:ascii="Arial" w:hAnsi="Arial" w:cs="Arial"/>
            <w:b/>
            <w:bCs/>
            <w:color w:val="000000"/>
          </w:rPr>
          <w:t>CONTINUE</w:t>
        </w:r>
        <w:r>
          <w:rPr>
            <w:rFonts w:ascii="Arial" w:hAnsi="Arial" w:cs="Arial"/>
            <w:color w:val="000000"/>
          </w:rPr>
          <w:t> statement causes the loop to skip the remainder of its body and immediately retest its condition prior to reiterating. In other words, it forces the next iteration of the loop to take place, skipping any code in between.</w:t>
        </w:r>
      </w:ins>
    </w:p>
    <w:p w:rsidR="00443316" w:rsidRDefault="00443316" w:rsidP="00443316">
      <w:pPr>
        <w:pStyle w:val="Heading2"/>
        <w:rPr>
          <w:ins w:id="2752" w:author="Unknown"/>
          <w:rFonts w:ascii="Arial" w:hAnsi="Arial" w:cs="Arial"/>
          <w:b w:val="0"/>
          <w:bCs w:val="0"/>
          <w:sz w:val="35"/>
          <w:szCs w:val="35"/>
        </w:rPr>
      </w:pPr>
      <w:ins w:id="2753" w:author="Unknown">
        <w:r>
          <w:rPr>
            <w:rFonts w:ascii="Arial" w:hAnsi="Arial" w:cs="Arial"/>
            <w:b w:val="0"/>
            <w:bCs w:val="0"/>
            <w:sz w:val="35"/>
            <w:szCs w:val="35"/>
          </w:rPr>
          <w:lastRenderedPageBreak/>
          <w:t>Syntax</w:t>
        </w:r>
      </w:ins>
    </w:p>
    <w:p w:rsidR="00443316" w:rsidRDefault="00443316" w:rsidP="00443316">
      <w:pPr>
        <w:pStyle w:val="NormalWeb"/>
        <w:spacing w:before="120" w:beforeAutospacing="0" w:after="144" w:afterAutospacing="0"/>
        <w:ind w:left="48" w:right="48"/>
        <w:jc w:val="both"/>
        <w:rPr>
          <w:ins w:id="2754" w:author="Unknown"/>
          <w:rFonts w:ascii="Arial" w:hAnsi="Arial" w:cs="Arial"/>
          <w:color w:val="000000"/>
        </w:rPr>
      </w:pPr>
      <w:ins w:id="2755" w:author="Unknown">
        <w:r>
          <w:rPr>
            <w:rFonts w:ascii="Arial" w:hAnsi="Arial" w:cs="Arial"/>
            <w:color w:val="000000"/>
          </w:rPr>
          <w:t>The syntax for a CONTINUE statement is as follows −</w:t>
        </w:r>
      </w:ins>
    </w:p>
    <w:p w:rsidR="00443316" w:rsidRDefault="00443316" w:rsidP="00443316">
      <w:pPr>
        <w:pStyle w:val="HTMLPreformatted"/>
        <w:rPr>
          <w:ins w:id="2756" w:author="Unknown"/>
          <w:sz w:val="23"/>
          <w:szCs w:val="23"/>
        </w:rPr>
      </w:pPr>
      <w:ins w:id="2757" w:author="Unknown">
        <w:r>
          <w:rPr>
            <w:sz w:val="23"/>
            <w:szCs w:val="23"/>
          </w:rPr>
          <w:t>CONTINUE;</w:t>
        </w:r>
      </w:ins>
    </w:p>
    <w:p w:rsidR="00443316" w:rsidRDefault="00443316" w:rsidP="00443316">
      <w:pPr>
        <w:pStyle w:val="Heading2"/>
        <w:rPr>
          <w:ins w:id="2758" w:author="Unknown"/>
          <w:rFonts w:ascii="Arial" w:hAnsi="Arial" w:cs="Arial"/>
          <w:b w:val="0"/>
          <w:bCs w:val="0"/>
          <w:sz w:val="35"/>
          <w:szCs w:val="35"/>
        </w:rPr>
      </w:pPr>
      <w:ins w:id="2759" w:author="Unknown">
        <w:r>
          <w:rPr>
            <w:rFonts w:ascii="Arial" w:hAnsi="Arial" w:cs="Arial"/>
            <w:b w:val="0"/>
            <w:bCs w:val="0"/>
            <w:sz w:val="35"/>
            <w:szCs w:val="35"/>
          </w:rPr>
          <w:t>Flow Diagram</w:t>
        </w:r>
      </w:ins>
    </w:p>
    <w:p w:rsidR="00443316" w:rsidRDefault="00443316" w:rsidP="00443316">
      <w:pPr>
        <w:rPr>
          <w:ins w:id="2760" w:author="Unknown"/>
          <w:rFonts w:ascii="Times New Roman" w:hAnsi="Times New Roman" w:cs="Times New Roman"/>
          <w:sz w:val="24"/>
          <w:szCs w:val="24"/>
        </w:rPr>
      </w:pPr>
      <w:r>
        <w:rPr>
          <w:noProof/>
          <w:lang w:eastAsia="en-IN"/>
        </w:rPr>
        <w:drawing>
          <wp:inline distT="0" distB="0" distL="0" distR="0">
            <wp:extent cx="2714625" cy="3152775"/>
            <wp:effectExtent l="19050" t="0" r="9525" b="0"/>
            <wp:docPr id="142" name="Picture 142" descr="PL/SQL continu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PL/SQL continue statement"/>
                    <pic:cNvPicPr>
                      <a:picLocks noChangeAspect="1" noChangeArrowheads="1"/>
                    </pic:cNvPicPr>
                  </pic:nvPicPr>
                  <pic:blipFill>
                    <a:blip r:embed="rId142"/>
                    <a:srcRect/>
                    <a:stretch>
                      <a:fillRect/>
                    </a:stretch>
                  </pic:blipFill>
                  <pic:spPr bwMode="auto">
                    <a:xfrm>
                      <a:off x="0" y="0"/>
                      <a:ext cx="2714625" cy="3152775"/>
                    </a:xfrm>
                    <a:prstGeom prst="rect">
                      <a:avLst/>
                    </a:prstGeom>
                    <a:noFill/>
                    <a:ln w="9525">
                      <a:noFill/>
                      <a:miter lim="800000"/>
                      <a:headEnd/>
                      <a:tailEnd/>
                    </a:ln>
                  </pic:spPr>
                </pic:pic>
              </a:graphicData>
            </a:graphic>
          </wp:inline>
        </w:drawing>
      </w:r>
    </w:p>
    <w:p w:rsidR="00443316" w:rsidRDefault="00443316" w:rsidP="00443316">
      <w:pPr>
        <w:pStyle w:val="Heading2"/>
        <w:rPr>
          <w:ins w:id="2761" w:author="Unknown"/>
          <w:rFonts w:ascii="Arial" w:hAnsi="Arial" w:cs="Arial"/>
          <w:b w:val="0"/>
          <w:bCs w:val="0"/>
          <w:sz w:val="35"/>
          <w:szCs w:val="35"/>
        </w:rPr>
      </w:pPr>
      <w:ins w:id="2762" w:author="Unknown">
        <w:r>
          <w:rPr>
            <w:rFonts w:ascii="Arial" w:hAnsi="Arial" w:cs="Arial"/>
            <w:b w:val="0"/>
            <w:bCs w:val="0"/>
            <w:sz w:val="35"/>
            <w:szCs w:val="35"/>
          </w:rPr>
          <w:t>Example</w:t>
        </w:r>
      </w:ins>
    </w:p>
    <w:p w:rsidR="00443316" w:rsidRDefault="00443316" w:rsidP="00443316">
      <w:pPr>
        <w:pStyle w:val="HTMLPreformatted"/>
        <w:pBdr>
          <w:top w:val="single" w:sz="6" w:space="2" w:color="888888"/>
          <w:left w:val="single" w:sz="6" w:space="2" w:color="888888"/>
          <w:bottom w:val="single" w:sz="6" w:space="2" w:color="888888"/>
          <w:right w:val="single" w:sz="6" w:space="2" w:color="888888"/>
        </w:pBdr>
        <w:rPr>
          <w:ins w:id="2763" w:author="Unknown"/>
          <w:rStyle w:val="pln"/>
          <w:color w:val="000000"/>
          <w:sz w:val="23"/>
          <w:szCs w:val="23"/>
        </w:rPr>
      </w:pPr>
      <w:ins w:id="2764" w:author="Unknown">
        <w:r>
          <w:rPr>
            <w:rStyle w:val="pln"/>
            <w:color w:val="000000"/>
            <w:sz w:val="23"/>
            <w:szCs w:val="23"/>
          </w:rPr>
          <w:t xml:space="preserve">DECLARE </w:t>
        </w:r>
      </w:ins>
    </w:p>
    <w:p w:rsidR="00443316" w:rsidRDefault="00443316" w:rsidP="00443316">
      <w:pPr>
        <w:pStyle w:val="HTMLPreformatted"/>
        <w:pBdr>
          <w:top w:val="single" w:sz="6" w:space="2" w:color="888888"/>
          <w:left w:val="single" w:sz="6" w:space="2" w:color="888888"/>
          <w:bottom w:val="single" w:sz="6" w:space="2" w:color="888888"/>
          <w:right w:val="single" w:sz="6" w:space="2" w:color="888888"/>
        </w:pBdr>
        <w:rPr>
          <w:ins w:id="2765" w:author="Unknown"/>
          <w:rStyle w:val="pln"/>
          <w:color w:val="000000"/>
          <w:sz w:val="23"/>
          <w:szCs w:val="23"/>
        </w:rPr>
      </w:pPr>
      <w:ins w:id="2766" w:author="Unknown">
        <w:r>
          <w:rPr>
            <w:rStyle w:val="pln"/>
            <w:color w:val="000000"/>
            <w:sz w:val="23"/>
            <w:szCs w:val="23"/>
          </w:rPr>
          <w:t xml:space="preserve">   a number</w:t>
        </w:r>
        <w:r>
          <w:rPr>
            <w:rStyle w:val="pun"/>
            <w:color w:val="666600"/>
            <w:sz w:val="23"/>
            <w:szCs w:val="23"/>
          </w:rPr>
          <w:t>(</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r>
          <w:rPr>
            <w:rStyle w:val="pln"/>
            <w:color w:val="000000"/>
            <w:sz w:val="23"/>
            <w:szCs w:val="23"/>
          </w:rPr>
          <w:t xml:space="preserve"> </w:t>
        </w:r>
      </w:ins>
    </w:p>
    <w:p w:rsidR="00443316" w:rsidRDefault="00443316" w:rsidP="00443316">
      <w:pPr>
        <w:pStyle w:val="HTMLPreformatted"/>
        <w:pBdr>
          <w:top w:val="single" w:sz="6" w:space="2" w:color="888888"/>
          <w:left w:val="single" w:sz="6" w:space="2" w:color="888888"/>
          <w:bottom w:val="single" w:sz="6" w:space="2" w:color="888888"/>
          <w:right w:val="single" w:sz="6" w:space="2" w:color="888888"/>
        </w:pBdr>
        <w:rPr>
          <w:ins w:id="2767" w:author="Unknown"/>
          <w:rStyle w:val="pln"/>
          <w:color w:val="000000"/>
          <w:sz w:val="23"/>
          <w:szCs w:val="23"/>
        </w:rPr>
      </w:pPr>
      <w:ins w:id="2768" w:author="Unknown">
        <w:r>
          <w:rPr>
            <w:rStyle w:val="kwd"/>
            <w:rFonts w:eastAsiaTheme="majorEastAsia"/>
            <w:color w:val="000088"/>
            <w:sz w:val="23"/>
            <w:szCs w:val="23"/>
          </w:rPr>
          <w:t>BEGIN</w:t>
        </w:r>
        <w:r>
          <w:rPr>
            <w:rStyle w:val="pln"/>
            <w:color w:val="000000"/>
            <w:sz w:val="23"/>
            <w:szCs w:val="23"/>
          </w:rPr>
          <w:t xml:space="preserve"> </w:t>
        </w:r>
      </w:ins>
    </w:p>
    <w:p w:rsidR="00443316" w:rsidRDefault="00443316" w:rsidP="00443316">
      <w:pPr>
        <w:pStyle w:val="HTMLPreformatted"/>
        <w:pBdr>
          <w:top w:val="single" w:sz="6" w:space="2" w:color="888888"/>
          <w:left w:val="single" w:sz="6" w:space="2" w:color="888888"/>
          <w:bottom w:val="single" w:sz="6" w:space="2" w:color="888888"/>
          <w:right w:val="single" w:sz="6" w:space="2" w:color="888888"/>
        </w:pBdr>
        <w:rPr>
          <w:ins w:id="2769" w:author="Unknown"/>
          <w:rStyle w:val="pln"/>
          <w:color w:val="000000"/>
          <w:sz w:val="23"/>
          <w:szCs w:val="23"/>
        </w:rPr>
      </w:pPr>
      <w:ins w:id="2770" w:author="Unknown">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while</w:t>
        </w:r>
        <w:r>
          <w:rPr>
            <w:rStyle w:val="pln"/>
            <w:color w:val="000000"/>
            <w:sz w:val="23"/>
            <w:szCs w:val="23"/>
          </w:rPr>
          <w:t xml:space="preserve"> loop execution  </w:t>
        </w:r>
      </w:ins>
    </w:p>
    <w:p w:rsidR="00443316" w:rsidRDefault="00443316" w:rsidP="00443316">
      <w:pPr>
        <w:pStyle w:val="HTMLPreformatted"/>
        <w:pBdr>
          <w:top w:val="single" w:sz="6" w:space="2" w:color="888888"/>
          <w:left w:val="single" w:sz="6" w:space="2" w:color="888888"/>
          <w:bottom w:val="single" w:sz="6" w:space="2" w:color="888888"/>
          <w:right w:val="single" w:sz="6" w:space="2" w:color="888888"/>
        </w:pBdr>
        <w:rPr>
          <w:ins w:id="2771" w:author="Unknown"/>
          <w:rStyle w:val="pln"/>
          <w:color w:val="000000"/>
          <w:sz w:val="23"/>
          <w:szCs w:val="23"/>
        </w:rPr>
      </w:pPr>
      <w:ins w:id="2772" w:author="Unknown">
        <w:r>
          <w:rPr>
            <w:rStyle w:val="pln"/>
            <w:color w:val="000000"/>
            <w:sz w:val="23"/>
            <w:szCs w:val="23"/>
          </w:rPr>
          <w:t xml:space="preserve">   WHILE a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20</w:t>
        </w:r>
        <w:r>
          <w:rPr>
            <w:rStyle w:val="pln"/>
            <w:color w:val="000000"/>
            <w:sz w:val="23"/>
            <w:szCs w:val="23"/>
          </w:rPr>
          <w:t xml:space="preserve"> LOOP </w:t>
        </w:r>
      </w:ins>
    </w:p>
    <w:p w:rsidR="00443316" w:rsidRDefault="00443316" w:rsidP="00443316">
      <w:pPr>
        <w:pStyle w:val="HTMLPreformatted"/>
        <w:pBdr>
          <w:top w:val="single" w:sz="6" w:space="2" w:color="888888"/>
          <w:left w:val="single" w:sz="6" w:space="2" w:color="888888"/>
          <w:bottom w:val="single" w:sz="6" w:space="2" w:color="888888"/>
          <w:right w:val="single" w:sz="6" w:space="2" w:color="888888"/>
        </w:pBdr>
        <w:rPr>
          <w:ins w:id="2773" w:author="Unknown"/>
          <w:rStyle w:val="pln"/>
          <w:color w:val="000000"/>
          <w:sz w:val="23"/>
          <w:szCs w:val="23"/>
        </w:rPr>
      </w:pPr>
      <w:ins w:id="2774" w:author="Unknown">
        <w:r>
          <w:rPr>
            <w:rStyle w:val="pln"/>
            <w:color w:val="000000"/>
            <w:sz w:val="23"/>
            <w:szCs w:val="23"/>
          </w:rPr>
          <w:t xml:space="preserve">      dbms_output</w:t>
        </w:r>
        <w:r>
          <w:rPr>
            <w:rStyle w:val="pun"/>
            <w:color w:val="666600"/>
            <w:sz w:val="23"/>
            <w:szCs w:val="23"/>
          </w:rPr>
          <w:t>.</w:t>
        </w:r>
        <w:r>
          <w:rPr>
            <w:rStyle w:val="pln"/>
            <w:color w:val="000000"/>
            <w:sz w:val="23"/>
            <w:szCs w:val="23"/>
          </w:rPr>
          <w:t xml:space="preserve">put_line </w:t>
        </w:r>
        <w:r>
          <w:rPr>
            <w:rStyle w:val="pun"/>
            <w:color w:val="666600"/>
            <w:sz w:val="23"/>
            <w:szCs w:val="23"/>
          </w:rPr>
          <w:t>(</w:t>
        </w:r>
        <w:r>
          <w:rPr>
            <w:rStyle w:val="str"/>
            <w:color w:val="008800"/>
            <w:sz w:val="23"/>
            <w:szCs w:val="23"/>
          </w:rPr>
          <w:t>'value of a: '</w:t>
        </w:r>
        <w:r>
          <w:rPr>
            <w:rStyle w:val="pln"/>
            <w:color w:val="000000"/>
            <w:sz w:val="23"/>
            <w:szCs w:val="23"/>
          </w:rPr>
          <w:t xml:space="preserve"> </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pln"/>
            <w:color w:val="000000"/>
            <w:sz w:val="23"/>
            <w:szCs w:val="23"/>
          </w:rPr>
          <w:t xml:space="preserve"> </w:t>
        </w:r>
      </w:ins>
    </w:p>
    <w:p w:rsidR="00443316" w:rsidRDefault="00443316" w:rsidP="00443316">
      <w:pPr>
        <w:pStyle w:val="HTMLPreformatted"/>
        <w:pBdr>
          <w:top w:val="single" w:sz="6" w:space="2" w:color="888888"/>
          <w:left w:val="single" w:sz="6" w:space="2" w:color="888888"/>
          <w:bottom w:val="single" w:sz="6" w:space="2" w:color="888888"/>
          <w:right w:val="single" w:sz="6" w:space="2" w:color="888888"/>
        </w:pBdr>
        <w:rPr>
          <w:ins w:id="2775" w:author="Unknown"/>
          <w:rStyle w:val="pln"/>
          <w:color w:val="000000"/>
          <w:sz w:val="23"/>
          <w:szCs w:val="23"/>
        </w:rPr>
      </w:pPr>
      <w:ins w:id="2776" w:author="Unknown">
        <w:r>
          <w:rPr>
            <w:rStyle w:val="pln"/>
            <w:color w:val="000000"/>
            <w:sz w:val="23"/>
            <w:szCs w:val="23"/>
          </w:rPr>
          <w:t xml:space="preserve">      a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r>
          <w:rPr>
            <w:rStyle w:val="pln"/>
            <w:color w:val="000000"/>
            <w:sz w:val="23"/>
            <w:szCs w:val="23"/>
          </w:rPr>
          <w:t xml:space="preserve"> </w:t>
        </w:r>
      </w:ins>
    </w:p>
    <w:p w:rsidR="00443316" w:rsidRDefault="00443316" w:rsidP="00443316">
      <w:pPr>
        <w:pStyle w:val="HTMLPreformatted"/>
        <w:pBdr>
          <w:top w:val="single" w:sz="6" w:space="2" w:color="888888"/>
          <w:left w:val="single" w:sz="6" w:space="2" w:color="888888"/>
          <w:bottom w:val="single" w:sz="6" w:space="2" w:color="888888"/>
          <w:right w:val="single" w:sz="6" w:space="2" w:color="888888"/>
        </w:pBdr>
        <w:rPr>
          <w:ins w:id="2777" w:author="Unknown"/>
          <w:rStyle w:val="pln"/>
          <w:color w:val="000000"/>
          <w:sz w:val="23"/>
          <w:szCs w:val="23"/>
        </w:rPr>
      </w:pPr>
      <w:ins w:id="2778" w:author="Unknown">
        <w:r>
          <w:rPr>
            <w:rStyle w:val="pln"/>
            <w:color w:val="000000"/>
            <w:sz w:val="23"/>
            <w:szCs w:val="23"/>
          </w:rPr>
          <w:t xml:space="preserve">      IF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w:t>
        </w:r>
        <w:r>
          <w:rPr>
            <w:rStyle w:val="pln"/>
            <w:color w:val="000000"/>
            <w:sz w:val="23"/>
            <w:szCs w:val="23"/>
          </w:rPr>
          <w:t xml:space="preserve"> THEN </w:t>
        </w:r>
      </w:ins>
    </w:p>
    <w:p w:rsidR="00443316" w:rsidRDefault="00443316" w:rsidP="00443316">
      <w:pPr>
        <w:pStyle w:val="HTMLPreformatted"/>
        <w:pBdr>
          <w:top w:val="single" w:sz="6" w:space="2" w:color="888888"/>
          <w:left w:val="single" w:sz="6" w:space="2" w:color="888888"/>
          <w:bottom w:val="single" w:sz="6" w:space="2" w:color="888888"/>
          <w:right w:val="single" w:sz="6" w:space="2" w:color="888888"/>
        </w:pBdr>
        <w:rPr>
          <w:ins w:id="2779" w:author="Unknown"/>
          <w:rStyle w:val="pln"/>
          <w:color w:val="000000"/>
          <w:sz w:val="23"/>
          <w:szCs w:val="23"/>
        </w:rPr>
      </w:pPr>
      <w:ins w:id="2780" w:author="Unknown">
        <w:r>
          <w:rPr>
            <w:rStyle w:val="pln"/>
            <w:color w:val="000000"/>
            <w:sz w:val="23"/>
            <w:szCs w:val="23"/>
          </w:rPr>
          <w:t xml:space="preserve">         </w:t>
        </w:r>
        <w:r>
          <w:rPr>
            <w:rStyle w:val="pun"/>
            <w:color w:val="666600"/>
            <w:sz w:val="23"/>
            <w:szCs w:val="23"/>
          </w:rPr>
          <w:t>--</w:t>
        </w:r>
        <w:r>
          <w:rPr>
            <w:rStyle w:val="pln"/>
            <w:color w:val="000000"/>
            <w:sz w:val="23"/>
            <w:szCs w:val="23"/>
          </w:rPr>
          <w:t xml:space="preserve"> skip the loop </w:t>
        </w:r>
        <w:r>
          <w:rPr>
            <w:rStyle w:val="kwd"/>
            <w:rFonts w:eastAsiaTheme="majorEastAsia"/>
            <w:color w:val="000088"/>
            <w:sz w:val="23"/>
            <w:szCs w:val="23"/>
          </w:rPr>
          <w:t>using</w:t>
        </w:r>
        <w:r>
          <w:rPr>
            <w:rStyle w:val="pln"/>
            <w:color w:val="000000"/>
            <w:sz w:val="23"/>
            <w:szCs w:val="23"/>
          </w:rPr>
          <w:t xml:space="preserve"> the CONTINUE statement </w:t>
        </w:r>
      </w:ins>
    </w:p>
    <w:p w:rsidR="00443316" w:rsidRDefault="00443316" w:rsidP="00443316">
      <w:pPr>
        <w:pStyle w:val="HTMLPreformatted"/>
        <w:pBdr>
          <w:top w:val="single" w:sz="6" w:space="2" w:color="888888"/>
          <w:left w:val="single" w:sz="6" w:space="2" w:color="888888"/>
          <w:bottom w:val="single" w:sz="6" w:space="2" w:color="888888"/>
          <w:right w:val="single" w:sz="6" w:space="2" w:color="888888"/>
        </w:pBdr>
        <w:rPr>
          <w:ins w:id="2781" w:author="Unknown"/>
          <w:rStyle w:val="pln"/>
          <w:color w:val="000000"/>
          <w:sz w:val="23"/>
          <w:szCs w:val="23"/>
        </w:rPr>
      </w:pPr>
      <w:ins w:id="2782" w:author="Unknown">
        <w:r>
          <w:rPr>
            <w:rStyle w:val="pln"/>
            <w:color w:val="000000"/>
            <w:sz w:val="23"/>
            <w:szCs w:val="23"/>
          </w:rPr>
          <w:t xml:space="preserve">         a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r>
          <w:rPr>
            <w:rStyle w:val="pln"/>
            <w:color w:val="000000"/>
            <w:sz w:val="23"/>
            <w:szCs w:val="23"/>
          </w:rPr>
          <w:t xml:space="preserve"> </w:t>
        </w:r>
      </w:ins>
    </w:p>
    <w:p w:rsidR="00443316" w:rsidRDefault="00443316" w:rsidP="00443316">
      <w:pPr>
        <w:pStyle w:val="HTMLPreformatted"/>
        <w:pBdr>
          <w:top w:val="single" w:sz="6" w:space="2" w:color="888888"/>
          <w:left w:val="single" w:sz="6" w:space="2" w:color="888888"/>
          <w:bottom w:val="single" w:sz="6" w:space="2" w:color="888888"/>
          <w:right w:val="single" w:sz="6" w:space="2" w:color="888888"/>
        </w:pBdr>
        <w:rPr>
          <w:ins w:id="2783" w:author="Unknown"/>
          <w:rStyle w:val="pln"/>
          <w:color w:val="000000"/>
          <w:sz w:val="23"/>
          <w:szCs w:val="23"/>
        </w:rPr>
      </w:pPr>
      <w:ins w:id="2784" w:author="Unknown">
        <w:r>
          <w:rPr>
            <w:rStyle w:val="pln"/>
            <w:color w:val="000000"/>
            <w:sz w:val="23"/>
            <w:szCs w:val="23"/>
          </w:rPr>
          <w:t xml:space="preserve">         CONTINUE</w:t>
        </w:r>
        <w:r>
          <w:rPr>
            <w:rStyle w:val="pun"/>
            <w:color w:val="666600"/>
            <w:sz w:val="23"/>
            <w:szCs w:val="23"/>
          </w:rPr>
          <w:t>;</w:t>
        </w:r>
        <w:r>
          <w:rPr>
            <w:rStyle w:val="pln"/>
            <w:color w:val="000000"/>
            <w:sz w:val="23"/>
            <w:szCs w:val="23"/>
          </w:rPr>
          <w:t xml:space="preserve"> </w:t>
        </w:r>
      </w:ins>
    </w:p>
    <w:p w:rsidR="00443316" w:rsidRDefault="00443316" w:rsidP="00443316">
      <w:pPr>
        <w:pStyle w:val="HTMLPreformatted"/>
        <w:pBdr>
          <w:top w:val="single" w:sz="6" w:space="2" w:color="888888"/>
          <w:left w:val="single" w:sz="6" w:space="2" w:color="888888"/>
          <w:bottom w:val="single" w:sz="6" w:space="2" w:color="888888"/>
          <w:right w:val="single" w:sz="6" w:space="2" w:color="888888"/>
        </w:pBdr>
        <w:rPr>
          <w:ins w:id="2785" w:author="Unknown"/>
          <w:rStyle w:val="pln"/>
          <w:color w:val="000000"/>
          <w:sz w:val="23"/>
          <w:szCs w:val="23"/>
        </w:rPr>
      </w:pPr>
      <w:ins w:id="2786" w:author="Unknown">
        <w:r>
          <w:rPr>
            <w:rStyle w:val="pln"/>
            <w:color w:val="000000"/>
            <w:sz w:val="23"/>
            <w:szCs w:val="23"/>
          </w:rPr>
          <w:t xml:space="preserve">      </w:t>
        </w:r>
        <w:r>
          <w:rPr>
            <w:rStyle w:val="kwd"/>
            <w:rFonts w:eastAsiaTheme="majorEastAsia"/>
            <w:color w:val="000088"/>
            <w:sz w:val="23"/>
            <w:szCs w:val="23"/>
          </w:rPr>
          <w:t>END</w:t>
        </w:r>
        <w:r>
          <w:rPr>
            <w:rStyle w:val="pln"/>
            <w:color w:val="000000"/>
            <w:sz w:val="23"/>
            <w:szCs w:val="23"/>
          </w:rPr>
          <w:t xml:space="preserve"> IF</w:t>
        </w:r>
        <w:r>
          <w:rPr>
            <w:rStyle w:val="pun"/>
            <w:color w:val="666600"/>
            <w:sz w:val="23"/>
            <w:szCs w:val="23"/>
          </w:rPr>
          <w:t>;</w:t>
        </w:r>
        <w:r>
          <w:rPr>
            <w:rStyle w:val="pln"/>
            <w:color w:val="000000"/>
            <w:sz w:val="23"/>
            <w:szCs w:val="23"/>
          </w:rPr>
          <w:t xml:space="preserve"> </w:t>
        </w:r>
      </w:ins>
    </w:p>
    <w:p w:rsidR="00443316" w:rsidRDefault="00443316" w:rsidP="00443316">
      <w:pPr>
        <w:pStyle w:val="HTMLPreformatted"/>
        <w:pBdr>
          <w:top w:val="single" w:sz="6" w:space="2" w:color="888888"/>
          <w:left w:val="single" w:sz="6" w:space="2" w:color="888888"/>
          <w:bottom w:val="single" w:sz="6" w:space="2" w:color="888888"/>
          <w:right w:val="single" w:sz="6" w:space="2" w:color="888888"/>
        </w:pBdr>
        <w:rPr>
          <w:ins w:id="2787" w:author="Unknown"/>
          <w:rStyle w:val="pln"/>
          <w:color w:val="000000"/>
          <w:sz w:val="23"/>
          <w:szCs w:val="23"/>
        </w:rPr>
      </w:pPr>
      <w:ins w:id="2788" w:author="Unknown">
        <w:r>
          <w:rPr>
            <w:rStyle w:val="pln"/>
            <w:color w:val="000000"/>
            <w:sz w:val="23"/>
            <w:szCs w:val="23"/>
          </w:rPr>
          <w:t xml:space="preserve">   </w:t>
        </w:r>
        <w:r>
          <w:rPr>
            <w:rStyle w:val="kwd"/>
            <w:rFonts w:eastAsiaTheme="majorEastAsia"/>
            <w:color w:val="000088"/>
            <w:sz w:val="23"/>
            <w:szCs w:val="23"/>
          </w:rPr>
          <w:t>END</w:t>
        </w:r>
        <w:r>
          <w:rPr>
            <w:rStyle w:val="pln"/>
            <w:color w:val="000000"/>
            <w:sz w:val="23"/>
            <w:szCs w:val="23"/>
          </w:rPr>
          <w:t xml:space="preserve"> LOOP</w:t>
        </w:r>
        <w:r>
          <w:rPr>
            <w:rStyle w:val="pun"/>
            <w:color w:val="666600"/>
            <w:sz w:val="23"/>
            <w:szCs w:val="23"/>
          </w:rPr>
          <w:t>;</w:t>
        </w:r>
        <w:r>
          <w:rPr>
            <w:rStyle w:val="pln"/>
            <w:color w:val="000000"/>
            <w:sz w:val="23"/>
            <w:szCs w:val="23"/>
          </w:rPr>
          <w:t xml:space="preserve"> </w:t>
        </w:r>
      </w:ins>
    </w:p>
    <w:p w:rsidR="00443316" w:rsidRDefault="00443316" w:rsidP="00443316">
      <w:pPr>
        <w:pStyle w:val="HTMLPreformatted"/>
        <w:pBdr>
          <w:top w:val="single" w:sz="6" w:space="2" w:color="888888"/>
          <w:left w:val="single" w:sz="6" w:space="2" w:color="888888"/>
          <w:bottom w:val="single" w:sz="6" w:space="2" w:color="888888"/>
          <w:right w:val="single" w:sz="6" w:space="2" w:color="888888"/>
        </w:pBdr>
        <w:rPr>
          <w:ins w:id="2789" w:author="Unknown"/>
          <w:rStyle w:val="pln"/>
          <w:color w:val="000000"/>
          <w:sz w:val="23"/>
          <w:szCs w:val="23"/>
        </w:rPr>
      </w:pPr>
      <w:ins w:id="2790" w:author="Unknown">
        <w:r>
          <w:rPr>
            <w:rStyle w:val="kwd"/>
            <w:rFonts w:eastAsiaTheme="majorEastAsia"/>
            <w:color w:val="000088"/>
            <w:sz w:val="23"/>
            <w:szCs w:val="23"/>
          </w:rPr>
          <w:t>END</w:t>
        </w:r>
        <w:r>
          <w:rPr>
            <w:rStyle w:val="pun"/>
            <w:color w:val="666600"/>
            <w:sz w:val="23"/>
            <w:szCs w:val="23"/>
          </w:rPr>
          <w:t>;</w:t>
        </w:r>
        <w:r>
          <w:rPr>
            <w:rStyle w:val="pln"/>
            <w:color w:val="000000"/>
            <w:sz w:val="23"/>
            <w:szCs w:val="23"/>
          </w:rPr>
          <w:t xml:space="preserve"> </w:t>
        </w:r>
      </w:ins>
    </w:p>
    <w:p w:rsidR="00443316" w:rsidRDefault="00443316" w:rsidP="00443316">
      <w:pPr>
        <w:pStyle w:val="HTMLPreformatted"/>
        <w:pBdr>
          <w:top w:val="single" w:sz="6" w:space="2" w:color="888888"/>
          <w:left w:val="single" w:sz="6" w:space="2" w:color="888888"/>
          <w:bottom w:val="single" w:sz="6" w:space="2" w:color="888888"/>
          <w:right w:val="single" w:sz="6" w:space="2" w:color="888888"/>
        </w:pBdr>
        <w:rPr>
          <w:ins w:id="2791" w:author="Unknown"/>
          <w:sz w:val="23"/>
          <w:szCs w:val="23"/>
        </w:rPr>
      </w:pPr>
      <w:ins w:id="2792" w:author="Unknown">
        <w:r>
          <w:rPr>
            <w:rStyle w:val="pun"/>
            <w:color w:val="666600"/>
            <w:sz w:val="23"/>
            <w:szCs w:val="23"/>
          </w:rPr>
          <w:t>/</w:t>
        </w:r>
        <w:r>
          <w:rPr>
            <w:rStyle w:val="pln"/>
            <w:color w:val="000000"/>
            <w:sz w:val="23"/>
            <w:szCs w:val="23"/>
          </w:rPr>
          <w:t xml:space="preserve"> </w:t>
        </w:r>
      </w:ins>
    </w:p>
    <w:p w:rsidR="00443316" w:rsidRDefault="00443316" w:rsidP="00443316">
      <w:pPr>
        <w:pStyle w:val="NormalWeb"/>
        <w:spacing w:before="120" w:beforeAutospacing="0" w:after="144" w:afterAutospacing="0"/>
        <w:ind w:left="48" w:right="48"/>
        <w:jc w:val="both"/>
        <w:rPr>
          <w:ins w:id="2793" w:author="Unknown"/>
          <w:rFonts w:ascii="Arial" w:hAnsi="Arial" w:cs="Arial"/>
          <w:color w:val="000000"/>
        </w:rPr>
      </w:pPr>
      <w:ins w:id="2794" w:author="Unknown">
        <w:r>
          <w:rPr>
            <w:rFonts w:ascii="Arial" w:hAnsi="Arial" w:cs="Arial"/>
            <w:color w:val="000000"/>
          </w:rPr>
          <w:t>When the above code is executed at the SQL prompt, it produces the following result −</w:t>
        </w:r>
      </w:ins>
    </w:p>
    <w:p w:rsidR="00443316" w:rsidRDefault="00443316" w:rsidP="00443316">
      <w:pPr>
        <w:pStyle w:val="HTMLPreformatted"/>
        <w:rPr>
          <w:ins w:id="2795" w:author="Unknown"/>
          <w:sz w:val="23"/>
          <w:szCs w:val="23"/>
        </w:rPr>
      </w:pPr>
      <w:ins w:id="2796" w:author="Unknown">
        <w:r>
          <w:rPr>
            <w:sz w:val="23"/>
            <w:szCs w:val="23"/>
          </w:rPr>
          <w:t xml:space="preserve">value of a: 10 </w:t>
        </w:r>
      </w:ins>
    </w:p>
    <w:p w:rsidR="00443316" w:rsidRDefault="00443316" w:rsidP="00443316">
      <w:pPr>
        <w:pStyle w:val="HTMLPreformatted"/>
        <w:rPr>
          <w:ins w:id="2797" w:author="Unknown"/>
          <w:sz w:val="23"/>
          <w:szCs w:val="23"/>
        </w:rPr>
      </w:pPr>
      <w:ins w:id="2798" w:author="Unknown">
        <w:r>
          <w:rPr>
            <w:sz w:val="23"/>
            <w:szCs w:val="23"/>
          </w:rPr>
          <w:t xml:space="preserve">value of a: 11 </w:t>
        </w:r>
      </w:ins>
    </w:p>
    <w:p w:rsidR="00443316" w:rsidRDefault="00443316" w:rsidP="00443316">
      <w:pPr>
        <w:pStyle w:val="HTMLPreformatted"/>
        <w:rPr>
          <w:ins w:id="2799" w:author="Unknown"/>
          <w:sz w:val="23"/>
          <w:szCs w:val="23"/>
        </w:rPr>
      </w:pPr>
      <w:ins w:id="2800" w:author="Unknown">
        <w:r>
          <w:rPr>
            <w:sz w:val="23"/>
            <w:szCs w:val="23"/>
          </w:rPr>
          <w:t xml:space="preserve">value of a: 12 </w:t>
        </w:r>
      </w:ins>
    </w:p>
    <w:p w:rsidR="00443316" w:rsidRDefault="00443316" w:rsidP="00443316">
      <w:pPr>
        <w:pStyle w:val="HTMLPreformatted"/>
        <w:rPr>
          <w:ins w:id="2801" w:author="Unknown"/>
          <w:sz w:val="23"/>
          <w:szCs w:val="23"/>
        </w:rPr>
      </w:pPr>
      <w:ins w:id="2802" w:author="Unknown">
        <w:r>
          <w:rPr>
            <w:sz w:val="23"/>
            <w:szCs w:val="23"/>
          </w:rPr>
          <w:lastRenderedPageBreak/>
          <w:t xml:space="preserve">value of a: 13 </w:t>
        </w:r>
      </w:ins>
    </w:p>
    <w:p w:rsidR="00443316" w:rsidRDefault="00443316" w:rsidP="00443316">
      <w:pPr>
        <w:pStyle w:val="HTMLPreformatted"/>
        <w:rPr>
          <w:ins w:id="2803" w:author="Unknown"/>
          <w:sz w:val="23"/>
          <w:szCs w:val="23"/>
        </w:rPr>
      </w:pPr>
      <w:ins w:id="2804" w:author="Unknown">
        <w:r>
          <w:rPr>
            <w:sz w:val="23"/>
            <w:szCs w:val="23"/>
          </w:rPr>
          <w:t xml:space="preserve">value of a: 14 </w:t>
        </w:r>
      </w:ins>
    </w:p>
    <w:p w:rsidR="00443316" w:rsidRDefault="00443316" w:rsidP="00443316">
      <w:pPr>
        <w:pStyle w:val="HTMLPreformatted"/>
        <w:rPr>
          <w:ins w:id="2805" w:author="Unknown"/>
          <w:sz w:val="23"/>
          <w:szCs w:val="23"/>
        </w:rPr>
      </w:pPr>
      <w:ins w:id="2806" w:author="Unknown">
        <w:r>
          <w:rPr>
            <w:sz w:val="23"/>
            <w:szCs w:val="23"/>
          </w:rPr>
          <w:t xml:space="preserve">value of a: 16 </w:t>
        </w:r>
      </w:ins>
    </w:p>
    <w:p w:rsidR="00443316" w:rsidRDefault="00443316" w:rsidP="00443316">
      <w:pPr>
        <w:pStyle w:val="HTMLPreformatted"/>
        <w:rPr>
          <w:ins w:id="2807" w:author="Unknown"/>
          <w:sz w:val="23"/>
          <w:szCs w:val="23"/>
        </w:rPr>
      </w:pPr>
      <w:ins w:id="2808" w:author="Unknown">
        <w:r>
          <w:rPr>
            <w:sz w:val="23"/>
            <w:szCs w:val="23"/>
          </w:rPr>
          <w:t xml:space="preserve">value of a: 17 </w:t>
        </w:r>
      </w:ins>
    </w:p>
    <w:p w:rsidR="00443316" w:rsidRDefault="00443316" w:rsidP="00443316">
      <w:pPr>
        <w:pStyle w:val="HTMLPreformatted"/>
        <w:rPr>
          <w:ins w:id="2809" w:author="Unknown"/>
          <w:sz w:val="23"/>
          <w:szCs w:val="23"/>
        </w:rPr>
      </w:pPr>
      <w:ins w:id="2810" w:author="Unknown">
        <w:r>
          <w:rPr>
            <w:sz w:val="23"/>
            <w:szCs w:val="23"/>
          </w:rPr>
          <w:t xml:space="preserve">value of a: 18 </w:t>
        </w:r>
      </w:ins>
    </w:p>
    <w:p w:rsidR="00443316" w:rsidRDefault="00443316" w:rsidP="00443316">
      <w:pPr>
        <w:pStyle w:val="HTMLPreformatted"/>
        <w:rPr>
          <w:ins w:id="2811" w:author="Unknown"/>
          <w:sz w:val="23"/>
          <w:szCs w:val="23"/>
        </w:rPr>
      </w:pPr>
      <w:ins w:id="2812" w:author="Unknown">
        <w:r>
          <w:rPr>
            <w:sz w:val="23"/>
            <w:szCs w:val="23"/>
          </w:rPr>
          <w:t xml:space="preserve">value of a: 19  </w:t>
        </w:r>
      </w:ins>
    </w:p>
    <w:p w:rsidR="00443316" w:rsidRDefault="00443316" w:rsidP="00443316">
      <w:pPr>
        <w:pStyle w:val="HTMLPreformatted"/>
        <w:rPr>
          <w:ins w:id="2813" w:author="Unknown"/>
          <w:sz w:val="23"/>
          <w:szCs w:val="23"/>
        </w:rPr>
      </w:pPr>
    </w:p>
    <w:p w:rsidR="00443316" w:rsidRDefault="00443316" w:rsidP="00443316">
      <w:pPr>
        <w:pStyle w:val="HTMLPreformatted"/>
        <w:rPr>
          <w:ins w:id="2814" w:author="Unknown"/>
          <w:sz w:val="23"/>
          <w:szCs w:val="23"/>
        </w:rPr>
      </w:pPr>
      <w:ins w:id="2815" w:author="Unknown">
        <w:r>
          <w:rPr>
            <w:sz w:val="23"/>
            <w:szCs w:val="23"/>
          </w:rPr>
          <w:t xml:space="preserve">PL/SQL procedure successfully completed.   </w:t>
        </w:r>
      </w:ins>
    </w:p>
    <w:p w:rsidR="00795B42" w:rsidRDefault="00795B42" w:rsidP="00CB7BBD"/>
    <w:p w:rsidR="00443316" w:rsidRDefault="00443316" w:rsidP="00443316">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PL/SQL - GOTO Statement</w:t>
      </w:r>
    </w:p>
    <w:p w:rsidR="00443316" w:rsidRDefault="00443316" w:rsidP="00443316">
      <w:pPr>
        <w:pStyle w:val="NormalWeb"/>
        <w:spacing w:before="120" w:beforeAutospacing="0" w:after="144" w:afterAutospacing="0"/>
        <w:ind w:left="48" w:right="48"/>
        <w:jc w:val="both"/>
        <w:rPr>
          <w:ins w:id="2816" w:author="Unknown"/>
          <w:rFonts w:ascii="Arial" w:hAnsi="Arial" w:cs="Arial"/>
          <w:color w:val="000000"/>
        </w:rPr>
      </w:pPr>
      <w:ins w:id="2817" w:author="Unknown">
        <w:r>
          <w:rPr>
            <w:rFonts w:ascii="Arial" w:hAnsi="Arial" w:cs="Arial"/>
            <w:color w:val="000000"/>
          </w:rPr>
          <w:t>A </w:t>
        </w:r>
        <w:r>
          <w:rPr>
            <w:rFonts w:ascii="Arial" w:hAnsi="Arial" w:cs="Arial"/>
            <w:b/>
            <w:bCs/>
            <w:color w:val="000000"/>
          </w:rPr>
          <w:t>GOTO</w:t>
        </w:r>
        <w:r>
          <w:rPr>
            <w:rFonts w:ascii="Arial" w:hAnsi="Arial" w:cs="Arial"/>
            <w:color w:val="000000"/>
          </w:rPr>
          <w:t> statement in PL/SQL programming language provides an unconditional jump from the GOTO to a labeled statement in the same subprogram.</w:t>
        </w:r>
      </w:ins>
    </w:p>
    <w:p w:rsidR="00443316" w:rsidRDefault="00443316" w:rsidP="00443316">
      <w:pPr>
        <w:pStyle w:val="NormalWeb"/>
        <w:spacing w:before="120" w:beforeAutospacing="0" w:after="144" w:afterAutospacing="0"/>
        <w:ind w:left="48" w:right="48"/>
        <w:jc w:val="both"/>
        <w:rPr>
          <w:ins w:id="2818" w:author="Unknown"/>
          <w:rFonts w:ascii="Arial" w:hAnsi="Arial" w:cs="Arial"/>
          <w:color w:val="000000"/>
        </w:rPr>
      </w:pPr>
      <w:ins w:id="2819" w:author="Unknown">
        <w:r>
          <w:rPr>
            <w:rFonts w:ascii="Arial" w:hAnsi="Arial" w:cs="Arial"/>
            <w:b/>
            <w:bCs/>
            <w:color w:val="000000"/>
          </w:rPr>
          <w:t>NOTE</w:t>
        </w:r>
        <w:r>
          <w:rPr>
            <w:rFonts w:ascii="Arial" w:hAnsi="Arial" w:cs="Arial"/>
            <w:color w:val="000000"/>
          </w:rPr>
          <w:t> − The use of GOTO statement is not recommended in any programming language because it makes it difficult to trace the control flow of a program, making the program hard to understand and hard to modify. Any program that uses a GOTO can be rewritten so that it doesn't need the GOTO.</w:t>
        </w:r>
      </w:ins>
    </w:p>
    <w:p w:rsidR="00443316" w:rsidRDefault="00443316" w:rsidP="00443316">
      <w:pPr>
        <w:pStyle w:val="Heading3"/>
        <w:rPr>
          <w:ins w:id="2820" w:author="Unknown"/>
          <w:rFonts w:ascii="Arial" w:hAnsi="Arial" w:cs="Arial"/>
          <w:b w:val="0"/>
          <w:bCs w:val="0"/>
          <w:color w:val="auto"/>
        </w:rPr>
      </w:pPr>
      <w:ins w:id="2821" w:author="Unknown">
        <w:r>
          <w:rPr>
            <w:rFonts w:ascii="Arial" w:hAnsi="Arial" w:cs="Arial"/>
            <w:b w:val="0"/>
            <w:bCs w:val="0"/>
          </w:rPr>
          <w:t>Syntax</w:t>
        </w:r>
      </w:ins>
    </w:p>
    <w:p w:rsidR="00443316" w:rsidRDefault="00443316" w:rsidP="00443316">
      <w:pPr>
        <w:pStyle w:val="NormalWeb"/>
        <w:spacing w:before="120" w:beforeAutospacing="0" w:after="144" w:afterAutospacing="0"/>
        <w:ind w:left="48" w:right="48"/>
        <w:jc w:val="both"/>
        <w:rPr>
          <w:ins w:id="2822" w:author="Unknown"/>
          <w:rFonts w:ascii="Arial" w:hAnsi="Arial" w:cs="Arial"/>
          <w:color w:val="000000"/>
        </w:rPr>
      </w:pPr>
      <w:ins w:id="2823" w:author="Unknown">
        <w:r>
          <w:rPr>
            <w:rFonts w:ascii="Arial" w:hAnsi="Arial" w:cs="Arial"/>
            <w:color w:val="000000"/>
          </w:rPr>
          <w:t>The syntax for a GOTO statement in PL/SQL is as follows −</w:t>
        </w:r>
      </w:ins>
    </w:p>
    <w:p w:rsidR="00443316" w:rsidRDefault="00443316" w:rsidP="00443316">
      <w:pPr>
        <w:pStyle w:val="HTMLPreformatted"/>
        <w:rPr>
          <w:ins w:id="2824" w:author="Unknown"/>
          <w:sz w:val="23"/>
          <w:szCs w:val="23"/>
        </w:rPr>
      </w:pPr>
      <w:ins w:id="2825" w:author="Unknown">
        <w:r>
          <w:rPr>
            <w:sz w:val="23"/>
            <w:szCs w:val="23"/>
          </w:rPr>
          <w:t>GOTO label;</w:t>
        </w:r>
      </w:ins>
    </w:p>
    <w:p w:rsidR="00443316" w:rsidRDefault="00443316" w:rsidP="00443316">
      <w:pPr>
        <w:pStyle w:val="HTMLPreformatted"/>
        <w:rPr>
          <w:ins w:id="2826" w:author="Unknown"/>
          <w:sz w:val="23"/>
          <w:szCs w:val="23"/>
        </w:rPr>
      </w:pPr>
      <w:ins w:id="2827" w:author="Unknown">
        <w:r>
          <w:rPr>
            <w:sz w:val="23"/>
            <w:szCs w:val="23"/>
          </w:rPr>
          <w:t>..</w:t>
        </w:r>
      </w:ins>
    </w:p>
    <w:p w:rsidR="00443316" w:rsidRDefault="00443316" w:rsidP="00443316">
      <w:pPr>
        <w:pStyle w:val="HTMLPreformatted"/>
        <w:rPr>
          <w:ins w:id="2828" w:author="Unknown"/>
          <w:sz w:val="23"/>
          <w:szCs w:val="23"/>
        </w:rPr>
      </w:pPr>
      <w:ins w:id="2829" w:author="Unknown">
        <w:r>
          <w:rPr>
            <w:sz w:val="23"/>
            <w:szCs w:val="23"/>
          </w:rPr>
          <w:t>..</w:t>
        </w:r>
      </w:ins>
    </w:p>
    <w:p w:rsidR="00443316" w:rsidRDefault="00443316" w:rsidP="00443316">
      <w:pPr>
        <w:pStyle w:val="HTMLPreformatted"/>
        <w:rPr>
          <w:ins w:id="2830" w:author="Unknown"/>
          <w:sz w:val="23"/>
          <w:szCs w:val="23"/>
        </w:rPr>
      </w:pPr>
      <w:ins w:id="2831" w:author="Unknown">
        <w:r>
          <w:rPr>
            <w:sz w:val="23"/>
            <w:szCs w:val="23"/>
          </w:rPr>
          <w:t>&lt;&lt; label &gt;&gt;</w:t>
        </w:r>
      </w:ins>
    </w:p>
    <w:p w:rsidR="00443316" w:rsidRDefault="00443316" w:rsidP="00443316">
      <w:pPr>
        <w:pStyle w:val="HTMLPreformatted"/>
        <w:rPr>
          <w:ins w:id="2832" w:author="Unknown"/>
          <w:sz w:val="23"/>
          <w:szCs w:val="23"/>
        </w:rPr>
      </w:pPr>
      <w:ins w:id="2833" w:author="Unknown">
        <w:r>
          <w:rPr>
            <w:sz w:val="23"/>
            <w:szCs w:val="23"/>
          </w:rPr>
          <w:t>statement;</w:t>
        </w:r>
      </w:ins>
    </w:p>
    <w:p w:rsidR="00443316" w:rsidRDefault="00443316" w:rsidP="00443316">
      <w:pPr>
        <w:pStyle w:val="Heading3"/>
        <w:rPr>
          <w:ins w:id="2834" w:author="Unknown"/>
          <w:rFonts w:ascii="Arial" w:hAnsi="Arial" w:cs="Arial"/>
          <w:b w:val="0"/>
          <w:bCs w:val="0"/>
          <w:color w:val="auto"/>
        </w:rPr>
      </w:pPr>
      <w:ins w:id="2835" w:author="Unknown">
        <w:r>
          <w:rPr>
            <w:rFonts w:ascii="Arial" w:hAnsi="Arial" w:cs="Arial"/>
            <w:b w:val="0"/>
            <w:bCs w:val="0"/>
          </w:rPr>
          <w:t>Flow Diagram</w:t>
        </w:r>
      </w:ins>
    </w:p>
    <w:p w:rsidR="00443316" w:rsidRDefault="00443316" w:rsidP="00443316">
      <w:pPr>
        <w:rPr>
          <w:ins w:id="2836" w:author="Unknown"/>
          <w:rFonts w:ascii="Times New Roman" w:hAnsi="Times New Roman" w:cs="Times New Roman"/>
        </w:rPr>
      </w:pPr>
      <w:r>
        <w:rPr>
          <w:noProof/>
          <w:lang w:eastAsia="en-IN"/>
        </w:rPr>
        <w:drawing>
          <wp:inline distT="0" distB="0" distL="0" distR="0">
            <wp:extent cx="2457450" cy="2924175"/>
            <wp:effectExtent l="19050" t="0" r="0" b="0"/>
            <wp:docPr id="146" name="Picture 146" descr="PL/SQL goto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PL/SQL goto statement"/>
                    <pic:cNvPicPr>
                      <a:picLocks noChangeAspect="1" noChangeArrowheads="1"/>
                    </pic:cNvPicPr>
                  </pic:nvPicPr>
                  <pic:blipFill>
                    <a:blip r:embed="rId143"/>
                    <a:srcRect/>
                    <a:stretch>
                      <a:fillRect/>
                    </a:stretch>
                  </pic:blipFill>
                  <pic:spPr bwMode="auto">
                    <a:xfrm>
                      <a:off x="0" y="0"/>
                      <a:ext cx="2457450" cy="2924175"/>
                    </a:xfrm>
                    <a:prstGeom prst="rect">
                      <a:avLst/>
                    </a:prstGeom>
                    <a:noFill/>
                    <a:ln w="9525">
                      <a:noFill/>
                      <a:miter lim="800000"/>
                      <a:headEnd/>
                      <a:tailEnd/>
                    </a:ln>
                  </pic:spPr>
                </pic:pic>
              </a:graphicData>
            </a:graphic>
          </wp:inline>
        </w:drawing>
      </w:r>
    </w:p>
    <w:p w:rsidR="00443316" w:rsidRDefault="00443316" w:rsidP="00443316">
      <w:pPr>
        <w:pStyle w:val="Heading3"/>
        <w:rPr>
          <w:ins w:id="2837" w:author="Unknown"/>
          <w:rFonts w:ascii="Arial" w:hAnsi="Arial" w:cs="Arial"/>
          <w:b w:val="0"/>
          <w:bCs w:val="0"/>
        </w:rPr>
      </w:pPr>
      <w:ins w:id="2838" w:author="Unknown">
        <w:r>
          <w:rPr>
            <w:rFonts w:ascii="Arial" w:hAnsi="Arial" w:cs="Arial"/>
            <w:b w:val="0"/>
            <w:bCs w:val="0"/>
          </w:rPr>
          <w:t>Example</w:t>
        </w:r>
      </w:ins>
    </w:p>
    <w:p w:rsidR="00443316" w:rsidRDefault="00443316" w:rsidP="00443316">
      <w:pPr>
        <w:pStyle w:val="HTMLPreformatted"/>
        <w:pBdr>
          <w:top w:val="single" w:sz="6" w:space="2" w:color="888888"/>
          <w:left w:val="single" w:sz="6" w:space="2" w:color="888888"/>
          <w:bottom w:val="single" w:sz="6" w:space="2" w:color="888888"/>
          <w:right w:val="single" w:sz="6" w:space="2" w:color="888888"/>
        </w:pBdr>
        <w:rPr>
          <w:ins w:id="2839" w:author="Unknown"/>
          <w:rStyle w:val="pln"/>
          <w:color w:val="000000"/>
          <w:sz w:val="23"/>
          <w:szCs w:val="23"/>
        </w:rPr>
      </w:pPr>
      <w:ins w:id="2840" w:author="Unknown">
        <w:r>
          <w:rPr>
            <w:rStyle w:val="pln"/>
            <w:color w:val="000000"/>
            <w:sz w:val="23"/>
            <w:szCs w:val="23"/>
          </w:rPr>
          <w:t xml:space="preserve">DECLARE </w:t>
        </w:r>
      </w:ins>
    </w:p>
    <w:p w:rsidR="00443316" w:rsidRDefault="00443316" w:rsidP="00443316">
      <w:pPr>
        <w:pStyle w:val="HTMLPreformatted"/>
        <w:pBdr>
          <w:top w:val="single" w:sz="6" w:space="2" w:color="888888"/>
          <w:left w:val="single" w:sz="6" w:space="2" w:color="888888"/>
          <w:bottom w:val="single" w:sz="6" w:space="2" w:color="888888"/>
          <w:right w:val="single" w:sz="6" w:space="2" w:color="888888"/>
        </w:pBdr>
        <w:rPr>
          <w:ins w:id="2841" w:author="Unknown"/>
          <w:rStyle w:val="pln"/>
          <w:color w:val="000000"/>
          <w:sz w:val="23"/>
          <w:szCs w:val="23"/>
        </w:rPr>
      </w:pPr>
      <w:ins w:id="2842" w:author="Unknown">
        <w:r>
          <w:rPr>
            <w:rStyle w:val="pln"/>
            <w:color w:val="000000"/>
            <w:sz w:val="23"/>
            <w:szCs w:val="23"/>
          </w:rPr>
          <w:t xml:space="preserve">   a number</w:t>
        </w:r>
        <w:r>
          <w:rPr>
            <w:rStyle w:val="pun"/>
            <w:color w:val="666600"/>
            <w:sz w:val="23"/>
            <w:szCs w:val="23"/>
          </w:rPr>
          <w:t>(</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r>
          <w:rPr>
            <w:rStyle w:val="pln"/>
            <w:color w:val="000000"/>
            <w:sz w:val="23"/>
            <w:szCs w:val="23"/>
          </w:rPr>
          <w:t xml:space="preserve"> </w:t>
        </w:r>
      </w:ins>
    </w:p>
    <w:p w:rsidR="00443316" w:rsidRDefault="00443316" w:rsidP="00443316">
      <w:pPr>
        <w:pStyle w:val="HTMLPreformatted"/>
        <w:pBdr>
          <w:top w:val="single" w:sz="6" w:space="2" w:color="888888"/>
          <w:left w:val="single" w:sz="6" w:space="2" w:color="888888"/>
          <w:bottom w:val="single" w:sz="6" w:space="2" w:color="888888"/>
          <w:right w:val="single" w:sz="6" w:space="2" w:color="888888"/>
        </w:pBdr>
        <w:rPr>
          <w:ins w:id="2843" w:author="Unknown"/>
          <w:rStyle w:val="pln"/>
          <w:color w:val="000000"/>
          <w:sz w:val="23"/>
          <w:szCs w:val="23"/>
        </w:rPr>
      </w:pPr>
      <w:ins w:id="2844" w:author="Unknown">
        <w:r>
          <w:rPr>
            <w:rStyle w:val="kwd"/>
            <w:rFonts w:eastAsiaTheme="majorEastAsia"/>
            <w:color w:val="000088"/>
            <w:sz w:val="23"/>
            <w:szCs w:val="23"/>
          </w:rPr>
          <w:t>BEGIN</w:t>
        </w:r>
        <w:r>
          <w:rPr>
            <w:rStyle w:val="pln"/>
            <w:color w:val="000000"/>
            <w:sz w:val="23"/>
            <w:szCs w:val="23"/>
          </w:rPr>
          <w:t xml:space="preserve"> </w:t>
        </w:r>
      </w:ins>
    </w:p>
    <w:p w:rsidR="00443316" w:rsidRDefault="00443316" w:rsidP="00443316">
      <w:pPr>
        <w:pStyle w:val="HTMLPreformatted"/>
        <w:pBdr>
          <w:top w:val="single" w:sz="6" w:space="2" w:color="888888"/>
          <w:left w:val="single" w:sz="6" w:space="2" w:color="888888"/>
          <w:bottom w:val="single" w:sz="6" w:space="2" w:color="888888"/>
          <w:right w:val="single" w:sz="6" w:space="2" w:color="888888"/>
        </w:pBdr>
        <w:rPr>
          <w:ins w:id="2845" w:author="Unknown"/>
          <w:rStyle w:val="pln"/>
          <w:color w:val="000000"/>
          <w:sz w:val="23"/>
          <w:szCs w:val="23"/>
        </w:rPr>
      </w:pPr>
      <w:ins w:id="2846" w:author="Unknown">
        <w:r>
          <w:rPr>
            <w:rStyle w:val="pln"/>
            <w:color w:val="000000"/>
            <w:sz w:val="23"/>
            <w:szCs w:val="23"/>
          </w:rPr>
          <w:lastRenderedPageBreak/>
          <w:t xml:space="preserve">   </w:t>
        </w:r>
        <w:r>
          <w:rPr>
            <w:rStyle w:val="pun"/>
            <w:color w:val="666600"/>
            <w:sz w:val="23"/>
            <w:szCs w:val="23"/>
          </w:rPr>
          <w:t>&lt;&lt;</w:t>
        </w:r>
        <w:r>
          <w:rPr>
            <w:rStyle w:val="pln"/>
            <w:color w:val="000000"/>
            <w:sz w:val="23"/>
            <w:szCs w:val="23"/>
          </w:rPr>
          <w:t>loopstart</w:t>
        </w:r>
        <w:r>
          <w:rPr>
            <w:rStyle w:val="pun"/>
            <w:color w:val="666600"/>
            <w:sz w:val="23"/>
            <w:szCs w:val="23"/>
          </w:rPr>
          <w:t>&gt;&gt;</w:t>
        </w:r>
        <w:r>
          <w:rPr>
            <w:rStyle w:val="pln"/>
            <w:color w:val="000000"/>
            <w:sz w:val="23"/>
            <w:szCs w:val="23"/>
          </w:rPr>
          <w:t xml:space="preserve"> </w:t>
        </w:r>
      </w:ins>
    </w:p>
    <w:p w:rsidR="00443316" w:rsidRDefault="00443316" w:rsidP="00443316">
      <w:pPr>
        <w:pStyle w:val="HTMLPreformatted"/>
        <w:pBdr>
          <w:top w:val="single" w:sz="6" w:space="2" w:color="888888"/>
          <w:left w:val="single" w:sz="6" w:space="2" w:color="888888"/>
          <w:bottom w:val="single" w:sz="6" w:space="2" w:color="888888"/>
          <w:right w:val="single" w:sz="6" w:space="2" w:color="888888"/>
        </w:pBdr>
        <w:rPr>
          <w:ins w:id="2847" w:author="Unknown"/>
          <w:rStyle w:val="pln"/>
          <w:color w:val="000000"/>
          <w:sz w:val="23"/>
          <w:szCs w:val="23"/>
        </w:rPr>
      </w:pPr>
      <w:ins w:id="2848" w:author="Unknown">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while</w:t>
        </w:r>
        <w:r>
          <w:rPr>
            <w:rStyle w:val="pln"/>
            <w:color w:val="000000"/>
            <w:sz w:val="23"/>
            <w:szCs w:val="23"/>
          </w:rPr>
          <w:t xml:space="preserve"> loop execution  </w:t>
        </w:r>
      </w:ins>
    </w:p>
    <w:p w:rsidR="00443316" w:rsidRDefault="00443316" w:rsidP="00443316">
      <w:pPr>
        <w:pStyle w:val="HTMLPreformatted"/>
        <w:pBdr>
          <w:top w:val="single" w:sz="6" w:space="2" w:color="888888"/>
          <w:left w:val="single" w:sz="6" w:space="2" w:color="888888"/>
          <w:bottom w:val="single" w:sz="6" w:space="2" w:color="888888"/>
          <w:right w:val="single" w:sz="6" w:space="2" w:color="888888"/>
        </w:pBdr>
        <w:rPr>
          <w:ins w:id="2849" w:author="Unknown"/>
          <w:rStyle w:val="pln"/>
          <w:color w:val="000000"/>
          <w:sz w:val="23"/>
          <w:szCs w:val="23"/>
        </w:rPr>
      </w:pPr>
      <w:ins w:id="2850" w:author="Unknown">
        <w:r>
          <w:rPr>
            <w:rStyle w:val="pln"/>
            <w:color w:val="000000"/>
            <w:sz w:val="23"/>
            <w:szCs w:val="23"/>
          </w:rPr>
          <w:t xml:space="preserve">   WHILE a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20</w:t>
        </w:r>
        <w:r>
          <w:rPr>
            <w:rStyle w:val="pln"/>
            <w:color w:val="000000"/>
            <w:sz w:val="23"/>
            <w:szCs w:val="23"/>
          </w:rPr>
          <w:t xml:space="preserve"> LOOP</w:t>
        </w:r>
      </w:ins>
    </w:p>
    <w:p w:rsidR="00443316" w:rsidRDefault="00443316" w:rsidP="00443316">
      <w:pPr>
        <w:pStyle w:val="HTMLPreformatted"/>
        <w:pBdr>
          <w:top w:val="single" w:sz="6" w:space="2" w:color="888888"/>
          <w:left w:val="single" w:sz="6" w:space="2" w:color="888888"/>
          <w:bottom w:val="single" w:sz="6" w:space="2" w:color="888888"/>
          <w:right w:val="single" w:sz="6" w:space="2" w:color="888888"/>
        </w:pBdr>
        <w:rPr>
          <w:ins w:id="2851" w:author="Unknown"/>
          <w:rStyle w:val="pln"/>
          <w:color w:val="000000"/>
          <w:sz w:val="23"/>
          <w:szCs w:val="23"/>
        </w:rPr>
      </w:pPr>
      <w:ins w:id="2852" w:author="Unknown">
        <w:r>
          <w:rPr>
            <w:rStyle w:val="pln"/>
            <w:color w:val="000000"/>
            <w:sz w:val="23"/>
            <w:szCs w:val="23"/>
          </w:rPr>
          <w:t xml:space="preserve">   dbms_output</w:t>
        </w:r>
        <w:r>
          <w:rPr>
            <w:rStyle w:val="pun"/>
            <w:color w:val="666600"/>
            <w:sz w:val="23"/>
            <w:szCs w:val="23"/>
          </w:rPr>
          <w:t>.</w:t>
        </w:r>
        <w:r>
          <w:rPr>
            <w:rStyle w:val="pln"/>
            <w:color w:val="000000"/>
            <w:sz w:val="23"/>
            <w:szCs w:val="23"/>
          </w:rPr>
          <w:t xml:space="preserve">put_line </w:t>
        </w:r>
        <w:r>
          <w:rPr>
            <w:rStyle w:val="pun"/>
            <w:color w:val="666600"/>
            <w:sz w:val="23"/>
            <w:szCs w:val="23"/>
          </w:rPr>
          <w:t>(</w:t>
        </w:r>
        <w:r>
          <w:rPr>
            <w:rStyle w:val="str"/>
            <w:color w:val="008800"/>
            <w:sz w:val="23"/>
            <w:szCs w:val="23"/>
          </w:rPr>
          <w:t>'value of a: '</w:t>
        </w:r>
        <w:r>
          <w:rPr>
            <w:rStyle w:val="pln"/>
            <w:color w:val="000000"/>
            <w:sz w:val="23"/>
            <w:szCs w:val="23"/>
          </w:rPr>
          <w:t xml:space="preserve"> </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pln"/>
            <w:color w:val="000000"/>
            <w:sz w:val="23"/>
            <w:szCs w:val="23"/>
          </w:rPr>
          <w:t xml:space="preserve"> </w:t>
        </w:r>
      </w:ins>
    </w:p>
    <w:p w:rsidR="00443316" w:rsidRDefault="00443316" w:rsidP="00443316">
      <w:pPr>
        <w:pStyle w:val="HTMLPreformatted"/>
        <w:pBdr>
          <w:top w:val="single" w:sz="6" w:space="2" w:color="888888"/>
          <w:left w:val="single" w:sz="6" w:space="2" w:color="888888"/>
          <w:bottom w:val="single" w:sz="6" w:space="2" w:color="888888"/>
          <w:right w:val="single" w:sz="6" w:space="2" w:color="888888"/>
        </w:pBdr>
        <w:rPr>
          <w:ins w:id="2853" w:author="Unknown"/>
          <w:rStyle w:val="pln"/>
          <w:color w:val="000000"/>
          <w:sz w:val="23"/>
          <w:szCs w:val="23"/>
        </w:rPr>
      </w:pPr>
      <w:ins w:id="2854" w:author="Unknown">
        <w:r>
          <w:rPr>
            <w:rStyle w:val="pln"/>
            <w:color w:val="000000"/>
            <w:sz w:val="23"/>
            <w:szCs w:val="23"/>
          </w:rPr>
          <w:t xml:space="preserve">      a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r>
          <w:rPr>
            <w:rStyle w:val="pln"/>
            <w:color w:val="000000"/>
            <w:sz w:val="23"/>
            <w:szCs w:val="23"/>
          </w:rPr>
          <w:t xml:space="preserve"> </w:t>
        </w:r>
      </w:ins>
    </w:p>
    <w:p w:rsidR="00443316" w:rsidRDefault="00443316" w:rsidP="00443316">
      <w:pPr>
        <w:pStyle w:val="HTMLPreformatted"/>
        <w:pBdr>
          <w:top w:val="single" w:sz="6" w:space="2" w:color="888888"/>
          <w:left w:val="single" w:sz="6" w:space="2" w:color="888888"/>
          <w:bottom w:val="single" w:sz="6" w:space="2" w:color="888888"/>
          <w:right w:val="single" w:sz="6" w:space="2" w:color="888888"/>
        </w:pBdr>
        <w:rPr>
          <w:ins w:id="2855" w:author="Unknown"/>
          <w:rStyle w:val="pln"/>
          <w:color w:val="000000"/>
          <w:sz w:val="23"/>
          <w:szCs w:val="23"/>
        </w:rPr>
      </w:pPr>
      <w:ins w:id="2856" w:author="Unknown">
        <w:r>
          <w:rPr>
            <w:rStyle w:val="pln"/>
            <w:color w:val="000000"/>
            <w:sz w:val="23"/>
            <w:szCs w:val="23"/>
          </w:rPr>
          <w:t xml:space="preserve">      IF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w:t>
        </w:r>
        <w:r>
          <w:rPr>
            <w:rStyle w:val="pln"/>
            <w:color w:val="000000"/>
            <w:sz w:val="23"/>
            <w:szCs w:val="23"/>
          </w:rPr>
          <w:t xml:space="preserve"> THEN </w:t>
        </w:r>
      </w:ins>
    </w:p>
    <w:p w:rsidR="00443316" w:rsidRDefault="00443316" w:rsidP="00443316">
      <w:pPr>
        <w:pStyle w:val="HTMLPreformatted"/>
        <w:pBdr>
          <w:top w:val="single" w:sz="6" w:space="2" w:color="888888"/>
          <w:left w:val="single" w:sz="6" w:space="2" w:color="888888"/>
          <w:bottom w:val="single" w:sz="6" w:space="2" w:color="888888"/>
          <w:right w:val="single" w:sz="6" w:space="2" w:color="888888"/>
        </w:pBdr>
        <w:rPr>
          <w:ins w:id="2857" w:author="Unknown"/>
          <w:rStyle w:val="pln"/>
          <w:color w:val="000000"/>
          <w:sz w:val="23"/>
          <w:szCs w:val="23"/>
        </w:rPr>
      </w:pPr>
      <w:ins w:id="2858" w:author="Unknown">
        <w:r>
          <w:rPr>
            <w:rStyle w:val="pln"/>
            <w:color w:val="000000"/>
            <w:sz w:val="23"/>
            <w:szCs w:val="23"/>
          </w:rPr>
          <w:t xml:space="preserve">         a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r>
          <w:rPr>
            <w:rStyle w:val="pln"/>
            <w:color w:val="000000"/>
            <w:sz w:val="23"/>
            <w:szCs w:val="23"/>
          </w:rPr>
          <w:t xml:space="preserve"> </w:t>
        </w:r>
      </w:ins>
    </w:p>
    <w:p w:rsidR="00443316" w:rsidRDefault="00443316" w:rsidP="00443316">
      <w:pPr>
        <w:pStyle w:val="HTMLPreformatted"/>
        <w:pBdr>
          <w:top w:val="single" w:sz="6" w:space="2" w:color="888888"/>
          <w:left w:val="single" w:sz="6" w:space="2" w:color="888888"/>
          <w:bottom w:val="single" w:sz="6" w:space="2" w:color="888888"/>
          <w:right w:val="single" w:sz="6" w:space="2" w:color="888888"/>
        </w:pBdr>
        <w:rPr>
          <w:ins w:id="2859" w:author="Unknown"/>
          <w:rStyle w:val="pln"/>
          <w:color w:val="000000"/>
          <w:sz w:val="23"/>
          <w:szCs w:val="23"/>
        </w:rPr>
      </w:pPr>
      <w:ins w:id="2860" w:author="Unknown">
        <w:r>
          <w:rPr>
            <w:rStyle w:val="pln"/>
            <w:color w:val="000000"/>
            <w:sz w:val="23"/>
            <w:szCs w:val="23"/>
          </w:rPr>
          <w:t xml:space="preserve">         GOTO loopstart</w:t>
        </w:r>
        <w:r>
          <w:rPr>
            <w:rStyle w:val="pun"/>
            <w:color w:val="666600"/>
            <w:sz w:val="23"/>
            <w:szCs w:val="23"/>
          </w:rPr>
          <w:t>;</w:t>
        </w:r>
        <w:r>
          <w:rPr>
            <w:rStyle w:val="pln"/>
            <w:color w:val="000000"/>
            <w:sz w:val="23"/>
            <w:szCs w:val="23"/>
          </w:rPr>
          <w:t xml:space="preserve"> </w:t>
        </w:r>
      </w:ins>
    </w:p>
    <w:p w:rsidR="00443316" w:rsidRDefault="00443316" w:rsidP="00443316">
      <w:pPr>
        <w:pStyle w:val="HTMLPreformatted"/>
        <w:pBdr>
          <w:top w:val="single" w:sz="6" w:space="2" w:color="888888"/>
          <w:left w:val="single" w:sz="6" w:space="2" w:color="888888"/>
          <w:bottom w:val="single" w:sz="6" w:space="2" w:color="888888"/>
          <w:right w:val="single" w:sz="6" w:space="2" w:color="888888"/>
        </w:pBdr>
        <w:rPr>
          <w:ins w:id="2861" w:author="Unknown"/>
          <w:rStyle w:val="pln"/>
          <w:color w:val="000000"/>
          <w:sz w:val="23"/>
          <w:szCs w:val="23"/>
        </w:rPr>
      </w:pPr>
      <w:ins w:id="2862" w:author="Unknown">
        <w:r>
          <w:rPr>
            <w:rStyle w:val="pln"/>
            <w:color w:val="000000"/>
            <w:sz w:val="23"/>
            <w:szCs w:val="23"/>
          </w:rPr>
          <w:t xml:space="preserve">      </w:t>
        </w:r>
        <w:r>
          <w:rPr>
            <w:rStyle w:val="kwd"/>
            <w:rFonts w:eastAsiaTheme="majorEastAsia"/>
            <w:color w:val="000088"/>
            <w:sz w:val="23"/>
            <w:szCs w:val="23"/>
          </w:rPr>
          <w:t>END</w:t>
        </w:r>
        <w:r>
          <w:rPr>
            <w:rStyle w:val="pln"/>
            <w:color w:val="000000"/>
            <w:sz w:val="23"/>
            <w:szCs w:val="23"/>
          </w:rPr>
          <w:t xml:space="preserve"> IF</w:t>
        </w:r>
        <w:r>
          <w:rPr>
            <w:rStyle w:val="pun"/>
            <w:color w:val="666600"/>
            <w:sz w:val="23"/>
            <w:szCs w:val="23"/>
          </w:rPr>
          <w:t>;</w:t>
        </w:r>
        <w:r>
          <w:rPr>
            <w:rStyle w:val="pln"/>
            <w:color w:val="000000"/>
            <w:sz w:val="23"/>
            <w:szCs w:val="23"/>
          </w:rPr>
          <w:t xml:space="preserve"> </w:t>
        </w:r>
      </w:ins>
    </w:p>
    <w:p w:rsidR="00443316" w:rsidRDefault="00443316" w:rsidP="00443316">
      <w:pPr>
        <w:pStyle w:val="HTMLPreformatted"/>
        <w:pBdr>
          <w:top w:val="single" w:sz="6" w:space="2" w:color="888888"/>
          <w:left w:val="single" w:sz="6" w:space="2" w:color="888888"/>
          <w:bottom w:val="single" w:sz="6" w:space="2" w:color="888888"/>
          <w:right w:val="single" w:sz="6" w:space="2" w:color="888888"/>
        </w:pBdr>
        <w:rPr>
          <w:ins w:id="2863" w:author="Unknown"/>
          <w:rStyle w:val="pln"/>
          <w:color w:val="000000"/>
          <w:sz w:val="23"/>
          <w:szCs w:val="23"/>
        </w:rPr>
      </w:pPr>
      <w:ins w:id="2864" w:author="Unknown">
        <w:r>
          <w:rPr>
            <w:rStyle w:val="pln"/>
            <w:color w:val="000000"/>
            <w:sz w:val="23"/>
            <w:szCs w:val="23"/>
          </w:rPr>
          <w:t xml:space="preserve">   </w:t>
        </w:r>
        <w:r>
          <w:rPr>
            <w:rStyle w:val="kwd"/>
            <w:rFonts w:eastAsiaTheme="majorEastAsia"/>
            <w:color w:val="000088"/>
            <w:sz w:val="23"/>
            <w:szCs w:val="23"/>
          </w:rPr>
          <w:t>END</w:t>
        </w:r>
        <w:r>
          <w:rPr>
            <w:rStyle w:val="pln"/>
            <w:color w:val="000000"/>
            <w:sz w:val="23"/>
            <w:szCs w:val="23"/>
          </w:rPr>
          <w:t xml:space="preserve"> LOOP</w:t>
        </w:r>
        <w:r>
          <w:rPr>
            <w:rStyle w:val="pun"/>
            <w:color w:val="666600"/>
            <w:sz w:val="23"/>
            <w:szCs w:val="23"/>
          </w:rPr>
          <w:t>;</w:t>
        </w:r>
        <w:r>
          <w:rPr>
            <w:rStyle w:val="pln"/>
            <w:color w:val="000000"/>
            <w:sz w:val="23"/>
            <w:szCs w:val="23"/>
          </w:rPr>
          <w:t xml:space="preserve"> </w:t>
        </w:r>
      </w:ins>
    </w:p>
    <w:p w:rsidR="00443316" w:rsidRDefault="00443316" w:rsidP="00443316">
      <w:pPr>
        <w:pStyle w:val="HTMLPreformatted"/>
        <w:pBdr>
          <w:top w:val="single" w:sz="6" w:space="2" w:color="888888"/>
          <w:left w:val="single" w:sz="6" w:space="2" w:color="888888"/>
          <w:bottom w:val="single" w:sz="6" w:space="2" w:color="888888"/>
          <w:right w:val="single" w:sz="6" w:space="2" w:color="888888"/>
        </w:pBdr>
        <w:rPr>
          <w:ins w:id="2865" w:author="Unknown"/>
          <w:rStyle w:val="pln"/>
          <w:color w:val="000000"/>
          <w:sz w:val="23"/>
          <w:szCs w:val="23"/>
        </w:rPr>
      </w:pPr>
      <w:ins w:id="2866" w:author="Unknown">
        <w:r>
          <w:rPr>
            <w:rStyle w:val="kwd"/>
            <w:rFonts w:eastAsiaTheme="majorEastAsia"/>
            <w:color w:val="000088"/>
            <w:sz w:val="23"/>
            <w:szCs w:val="23"/>
          </w:rPr>
          <w:t>END</w:t>
        </w:r>
        <w:r>
          <w:rPr>
            <w:rStyle w:val="pun"/>
            <w:color w:val="666600"/>
            <w:sz w:val="23"/>
            <w:szCs w:val="23"/>
          </w:rPr>
          <w:t>;</w:t>
        </w:r>
        <w:r>
          <w:rPr>
            <w:rStyle w:val="pln"/>
            <w:color w:val="000000"/>
            <w:sz w:val="23"/>
            <w:szCs w:val="23"/>
          </w:rPr>
          <w:t xml:space="preserve"> </w:t>
        </w:r>
      </w:ins>
    </w:p>
    <w:p w:rsidR="00443316" w:rsidRDefault="00443316" w:rsidP="00443316">
      <w:pPr>
        <w:pStyle w:val="HTMLPreformatted"/>
        <w:pBdr>
          <w:top w:val="single" w:sz="6" w:space="2" w:color="888888"/>
          <w:left w:val="single" w:sz="6" w:space="2" w:color="888888"/>
          <w:bottom w:val="single" w:sz="6" w:space="2" w:color="888888"/>
          <w:right w:val="single" w:sz="6" w:space="2" w:color="888888"/>
        </w:pBdr>
        <w:rPr>
          <w:ins w:id="2867" w:author="Unknown"/>
          <w:sz w:val="23"/>
          <w:szCs w:val="23"/>
        </w:rPr>
      </w:pPr>
      <w:ins w:id="2868" w:author="Unknown">
        <w:r>
          <w:rPr>
            <w:rStyle w:val="pun"/>
            <w:color w:val="666600"/>
            <w:sz w:val="23"/>
            <w:szCs w:val="23"/>
          </w:rPr>
          <w:t>/</w:t>
        </w:r>
      </w:ins>
    </w:p>
    <w:p w:rsidR="00443316" w:rsidRDefault="00443316" w:rsidP="00443316">
      <w:pPr>
        <w:pStyle w:val="NormalWeb"/>
        <w:spacing w:before="120" w:beforeAutospacing="0" w:after="144" w:afterAutospacing="0"/>
        <w:ind w:left="48" w:right="48"/>
        <w:jc w:val="both"/>
        <w:rPr>
          <w:ins w:id="2869" w:author="Unknown"/>
          <w:rFonts w:ascii="Arial" w:hAnsi="Arial" w:cs="Arial"/>
          <w:color w:val="000000"/>
        </w:rPr>
      </w:pPr>
      <w:ins w:id="2870" w:author="Unknown">
        <w:r>
          <w:rPr>
            <w:rFonts w:ascii="Arial" w:hAnsi="Arial" w:cs="Arial"/>
            <w:color w:val="000000"/>
          </w:rPr>
          <w:t>When the above code is executed at the SQL prompt, it produces the following result −</w:t>
        </w:r>
      </w:ins>
    </w:p>
    <w:p w:rsidR="00443316" w:rsidRDefault="00443316" w:rsidP="00443316">
      <w:pPr>
        <w:pStyle w:val="HTMLPreformatted"/>
        <w:rPr>
          <w:ins w:id="2871" w:author="Unknown"/>
          <w:sz w:val="23"/>
          <w:szCs w:val="23"/>
        </w:rPr>
      </w:pPr>
      <w:ins w:id="2872" w:author="Unknown">
        <w:r>
          <w:rPr>
            <w:sz w:val="23"/>
            <w:szCs w:val="23"/>
          </w:rPr>
          <w:t xml:space="preserve">value of a: 10 </w:t>
        </w:r>
      </w:ins>
    </w:p>
    <w:p w:rsidR="00443316" w:rsidRDefault="00443316" w:rsidP="00443316">
      <w:pPr>
        <w:pStyle w:val="HTMLPreformatted"/>
        <w:rPr>
          <w:ins w:id="2873" w:author="Unknown"/>
          <w:sz w:val="23"/>
          <w:szCs w:val="23"/>
        </w:rPr>
      </w:pPr>
      <w:ins w:id="2874" w:author="Unknown">
        <w:r>
          <w:rPr>
            <w:sz w:val="23"/>
            <w:szCs w:val="23"/>
          </w:rPr>
          <w:t xml:space="preserve">value of a: 11 </w:t>
        </w:r>
      </w:ins>
    </w:p>
    <w:p w:rsidR="00443316" w:rsidRDefault="00443316" w:rsidP="00443316">
      <w:pPr>
        <w:pStyle w:val="HTMLPreformatted"/>
        <w:rPr>
          <w:ins w:id="2875" w:author="Unknown"/>
          <w:sz w:val="23"/>
          <w:szCs w:val="23"/>
        </w:rPr>
      </w:pPr>
      <w:ins w:id="2876" w:author="Unknown">
        <w:r>
          <w:rPr>
            <w:sz w:val="23"/>
            <w:szCs w:val="23"/>
          </w:rPr>
          <w:t xml:space="preserve">value of a: 12 </w:t>
        </w:r>
      </w:ins>
    </w:p>
    <w:p w:rsidR="00443316" w:rsidRDefault="00443316" w:rsidP="00443316">
      <w:pPr>
        <w:pStyle w:val="HTMLPreformatted"/>
        <w:rPr>
          <w:ins w:id="2877" w:author="Unknown"/>
          <w:sz w:val="23"/>
          <w:szCs w:val="23"/>
        </w:rPr>
      </w:pPr>
      <w:ins w:id="2878" w:author="Unknown">
        <w:r>
          <w:rPr>
            <w:sz w:val="23"/>
            <w:szCs w:val="23"/>
          </w:rPr>
          <w:t xml:space="preserve">value of a: 13 </w:t>
        </w:r>
      </w:ins>
    </w:p>
    <w:p w:rsidR="00443316" w:rsidRDefault="00443316" w:rsidP="00443316">
      <w:pPr>
        <w:pStyle w:val="HTMLPreformatted"/>
        <w:rPr>
          <w:ins w:id="2879" w:author="Unknown"/>
          <w:sz w:val="23"/>
          <w:szCs w:val="23"/>
        </w:rPr>
      </w:pPr>
      <w:ins w:id="2880" w:author="Unknown">
        <w:r>
          <w:rPr>
            <w:sz w:val="23"/>
            <w:szCs w:val="23"/>
          </w:rPr>
          <w:t xml:space="preserve">value of a: 14 </w:t>
        </w:r>
      </w:ins>
    </w:p>
    <w:p w:rsidR="00443316" w:rsidRDefault="00443316" w:rsidP="00443316">
      <w:pPr>
        <w:pStyle w:val="HTMLPreformatted"/>
        <w:rPr>
          <w:ins w:id="2881" w:author="Unknown"/>
          <w:sz w:val="23"/>
          <w:szCs w:val="23"/>
        </w:rPr>
      </w:pPr>
      <w:ins w:id="2882" w:author="Unknown">
        <w:r>
          <w:rPr>
            <w:sz w:val="23"/>
            <w:szCs w:val="23"/>
          </w:rPr>
          <w:t xml:space="preserve">value of a: 16 </w:t>
        </w:r>
      </w:ins>
    </w:p>
    <w:p w:rsidR="00443316" w:rsidRDefault="00443316" w:rsidP="00443316">
      <w:pPr>
        <w:pStyle w:val="HTMLPreformatted"/>
        <w:rPr>
          <w:ins w:id="2883" w:author="Unknown"/>
          <w:sz w:val="23"/>
          <w:szCs w:val="23"/>
        </w:rPr>
      </w:pPr>
      <w:ins w:id="2884" w:author="Unknown">
        <w:r>
          <w:rPr>
            <w:sz w:val="23"/>
            <w:szCs w:val="23"/>
          </w:rPr>
          <w:t xml:space="preserve">value of a: 17 </w:t>
        </w:r>
      </w:ins>
    </w:p>
    <w:p w:rsidR="00443316" w:rsidRDefault="00443316" w:rsidP="00443316">
      <w:pPr>
        <w:pStyle w:val="HTMLPreformatted"/>
        <w:rPr>
          <w:ins w:id="2885" w:author="Unknown"/>
          <w:sz w:val="23"/>
          <w:szCs w:val="23"/>
        </w:rPr>
      </w:pPr>
      <w:ins w:id="2886" w:author="Unknown">
        <w:r>
          <w:rPr>
            <w:sz w:val="23"/>
            <w:szCs w:val="23"/>
          </w:rPr>
          <w:t xml:space="preserve">value of a: 18 </w:t>
        </w:r>
      </w:ins>
    </w:p>
    <w:p w:rsidR="00443316" w:rsidRDefault="00443316" w:rsidP="00443316">
      <w:pPr>
        <w:pStyle w:val="HTMLPreformatted"/>
        <w:rPr>
          <w:ins w:id="2887" w:author="Unknown"/>
          <w:sz w:val="23"/>
          <w:szCs w:val="23"/>
        </w:rPr>
      </w:pPr>
      <w:ins w:id="2888" w:author="Unknown">
        <w:r>
          <w:rPr>
            <w:sz w:val="23"/>
            <w:szCs w:val="23"/>
          </w:rPr>
          <w:t xml:space="preserve">value of a: 19  </w:t>
        </w:r>
      </w:ins>
    </w:p>
    <w:p w:rsidR="00443316" w:rsidRDefault="00443316" w:rsidP="00443316">
      <w:pPr>
        <w:pStyle w:val="HTMLPreformatted"/>
        <w:rPr>
          <w:ins w:id="2889" w:author="Unknown"/>
          <w:sz w:val="23"/>
          <w:szCs w:val="23"/>
        </w:rPr>
      </w:pPr>
    </w:p>
    <w:p w:rsidR="00443316" w:rsidRDefault="00443316" w:rsidP="00443316">
      <w:pPr>
        <w:pStyle w:val="HTMLPreformatted"/>
        <w:rPr>
          <w:ins w:id="2890" w:author="Unknown"/>
          <w:sz w:val="23"/>
          <w:szCs w:val="23"/>
        </w:rPr>
      </w:pPr>
      <w:ins w:id="2891" w:author="Unknown">
        <w:r>
          <w:rPr>
            <w:sz w:val="23"/>
            <w:szCs w:val="23"/>
          </w:rPr>
          <w:t>PL/SQL procedure successfully completed.</w:t>
        </w:r>
      </w:ins>
    </w:p>
    <w:p w:rsidR="00443316" w:rsidRDefault="00443316" w:rsidP="00443316">
      <w:pPr>
        <w:pStyle w:val="Heading2"/>
        <w:rPr>
          <w:ins w:id="2892" w:author="Unknown"/>
          <w:rFonts w:ascii="Arial" w:hAnsi="Arial" w:cs="Arial"/>
          <w:b w:val="0"/>
          <w:bCs w:val="0"/>
          <w:sz w:val="35"/>
          <w:szCs w:val="35"/>
        </w:rPr>
      </w:pPr>
      <w:ins w:id="2893" w:author="Unknown">
        <w:r>
          <w:rPr>
            <w:rFonts w:ascii="Arial" w:hAnsi="Arial" w:cs="Arial"/>
            <w:b w:val="0"/>
            <w:bCs w:val="0"/>
            <w:sz w:val="35"/>
            <w:szCs w:val="35"/>
          </w:rPr>
          <w:t>Restrictions with GOTO Statement</w:t>
        </w:r>
      </w:ins>
    </w:p>
    <w:p w:rsidR="00443316" w:rsidRDefault="00443316" w:rsidP="00443316">
      <w:pPr>
        <w:pStyle w:val="NormalWeb"/>
        <w:spacing w:before="120" w:beforeAutospacing="0" w:after="144" w:afterAutospacing="0"/>
        <w:ind w:left="48" w:right="48"/>
        <w:jc w:val="both"/>
        <w:rPr>
          <w:ins w:id="2894" w:author="Unknown"/>
          <w:rFonts w:ascii="Arial" w:hAnsi="Arial" w:cs="Arial"/>
          <w:color w:val="000000"/>
        </w:rPr>
      </w:pPr>
      <w:ins w:id="2895" w:author="Unknown">
        <w:r>
          <w:rPr>
            <w:rFonts w:ascii="Arial" w:hAnsi="Arial" w:cs="Arial"/>
            <w:color w:val="000000"/>
          </w:rPr>
          <w:t>GOTO Statement in PL/SQL imposes the following restrictions −</w:t>
        </w:r>
      </w:ins>
    </w:p>
    <w:p w:rsidR="00443316" w:rsidRDefault="00443316" w:rsidP="00443316">
      <w:pPr>
        <w:pStyle w:val="NormalWeb"/>
        <w:numPr>
          <w:ilvl w:val="0"/>
          <w:numId w:val="100"/>
        </w:numPr>
        <w:spacing w:before="120" w:beforeAutospacing="0" w:after="144" w:afterAutospacing="0"/>
        <w:ind w:left="768" w:right="48"/>
        <w:jc w:val="both"/>
        <w:rPr>
          <w:ins w:id="2896" w:author="Unknown"/>
          <w:rFonts w:ascii="Arial" w:hAnsi="Arial" w:cs="Arial"/>
          <w:color w:val="000000"/>
          <w:sz w:val="21"/>
          <w:szCs w:val="21"/>
        </w:rPr>
      </w:pPr>
      <w:ins w:id="2897" w:author="Unknown">
        <w:r>
          <w:rPr>
            <w:rFonts w:ascii="Arial" w:hAnsi="Arial" w:cs="Arial"/>
            <w:color w:val="000000"/>
            <w:sz w:val="21"/>
            <w:szCs w:val="21"/>
          </w:rPr>
          <w:t>A GOTO statement cannot branch into an IF statement, CASE statement, LOOP statement or sub-block.</w:t>
        </w:r>
      </w:ins>
    </w:p>
    <w:p w:rsidR="00443316" w:rsidRDefault="00443316" w:rsidP="00443316">
      <w:pPr>
        <w:pStyle w:val="NormalWeb"/>
        <w:numPr>
          <w:ilvl w:val="0"/>
          <w:numId w:val="100"/>
        </w:numPr>
        <w:spacing w:before="120" w:beforeAutospacing="0" w:after="144" w:afterAutospacing="0"/>
        <w:ind w:left="768" w:right="48"/>
        <w:jc w:val="both"/>
        <w:rPr>
          <w:ins w:id="2898" w:author="Unknown"/>
          <w:rFonts w:ascii="Arial" w:hAnsi="Arial" w:cs="Arial"/>
          <w:color w:val="000000"/>
          <w:sz w:val="21"/>
          <w:szCs w:val="21"/>
        </w:rPr>
      </w:pPr>
      <w:ins w:id="2899" w:author="Unknown">
        <w:r>
          <w:rPr>
            <w:rFonts w:ascii="Arial" w:hAnsi="Arial" w:cs="Arial"/>
            <w:color w:val="000000"/>
            <w:sz w:val="21"/>
            <w:szCs w:val="21"/>
          </w:rPr>
          <w:t>A GOTO statement cannot branch from one IF statement clause to another or from one CASE statement WHEN clause to another.</w:t>
        </w:r>
      </w:ins>
    </w:p>
    <w:p w:rsidR="00443316" w:rsidRDefault="00443316" w:rsidP="00443316">
      <w:pPr>
        <w:pStyle w:val="NormalWeb"/>
        <w:numPr>
          <w:ilvl w:val="0"/>
          <w:numId w:val="100"/>
        </w:numPr>
        <w:spacing w:before="120" w:beforeAutospacing="0" w:after="144" w:afterAutospacing="0"/>
        <w:ind w:left="768" w:right="48"/>
        <w:jc w:val="both"/>
        <w:rPr>
          <w:ins w:id="2900" w:author="Unknown"/>
          <w:rFonts w:ascii="Arial" w:hAnsi="Arial" w:cs="Arial"/>
          <w:color w:val="000000"/>
          <w:sz w:val="21"/>
          <w:szCs w:val="21"/>
        </w:rPr>
      </w:pPr>
      <w:ins w:id="2901" w:author="Unknown">
        <w:r>
          <w:rPr>
            <w:rFonts w:ascii="Arial" w:hAnsi="Arial" w:cs="Arial"/>
            <w:color w:val="000000"/>
            <w:sz w:val="21"/>
            <w:szCs w:val="21"/>
          </w:rPr>
          <w:t>A GOTO statement cannot branch from an outer block into a sub-block (i.e., an inner BEGIN-END block).</w:t>
        </w:r>
      </w:ins>
    </w:p>
    <w:p w:rsidR="00443316" w:rsidRDefault="00443316" w:rsidP="00443316">
      <w:pPr>
        <w:pStyle w:val="NormalWeb"/>
        <w:numPr>
          <w:ilvl w:val="0"/>
          <w:numId w:val="100"/>
        </w:numPr>
        <w:spacing w:before="120" w:beforeAutospacing="0" w:after="144" w:afterAutospacing="0"/>
        <w:ind w:left="768" w:right="48"/>
        <w:jc w:val="both"/>
        <w:rPr>
          <w:ins w:id="2902" w:author="Unknown"/>
          <w:rFonts w:ascii="Arial" w:hAnsi="Arial" w:cs="Arial"/>
          <w:color w:val="000000"/>
          <w:sz w:val="21"/>
          <w:szCs w:val="21"/>
        </w:rPr>
      </w:pPr>
      <w:ins w:id="2903" w:author="Unknown">
        <w:r>
          <w:rPr>
            <w:rFonts w:ascii="Arial" w:hAnsi="Arial" w:cs="Arial"/>
            <w:color w:val="000000"/>
            <w:sz w:val="21"/>
            <w:szCs w:val="21"/>
          </w:rPr>
          <w:t>A GOTO statement cannot branch out of a subprogram. To end a subprogram early, either use the RETURN statement or have GOTO branch to a place right before the end of the subprogram.</w:t>
        </w:r>
      </w:ins>
    </w:p>
    <w:p w:rsidR="00443316" w:rsidRDefault="00443316" w:rsidP="00443316">
      <w:pPr>
        <w:pStyle w:val="NormalWeb"/>
        <w:numPr>
          <w:ilvl w:val="0"/>
          <w:numId w:val="100"/>
        </w:numPr>
        <w:spacing w:before="120" w:beforeAutospacing="0" w:after="144" w:afterAutospacing="0"/>
        <w:ind w:left="768" w:right="48"/>
        <w:jc w:val="both"/>
        <w:rPr>
          <w:ins w:id="2904" w:author="Unknown"/>
          <w:rFonts w:ascii="Arial" w:hAnsi="Arial" w:cs="Arial"/>
          <w:color w:val="000000"/>
          <w:sz w:val="21"/>
          <w:szCs w:val="21"/>
        </w:rPr>
      </w:pPr>
      <w:ins w:id="2905" w:author="Unknown">
        <w:r>
          <w:rPr>
            <w:rFonts w:ascii="Arial" w:hAnsi="Arial" w:cs="Arial"/>
            <w:color w:val="000000"/>
            <w:sz w:val="21"/>
            <w:szCs w:val="21"/>
          </w:rPr>
          <w:t>A GOTO statement cannot branch from an exception handler back into the current BEGIN-END block. However, a GOTO statement can branch from an exception handler into an enclosing block</w:t>
        </w:r>
      </w:ins>
    </w:p>
    <w:p w:rsidR="00443316" w:rsidRDefault="00443316" w:rsidP="00CB7BBD"/>
    <w:p w:rsidR="00145892" w:rsidRDefault="00145892" w:rsidP="00CB7BBD"/>
    <w:p w:rsidR="00145892" w:rsidRDefault="00145892" w:rsidP="00CB7BBD"/>
    <w:p w:rsidR="00145892" w:rsidRDefault="00145892" w:rsidP="00CB7BBD"/>
    <w:p w:rsidR="00145892" w:rsidRDefault="00145892" w:rsidP="00CB7BBD"/>
    <w:p w:rsidR="00145892" w:rsidRDefault="00145892" w:rsidP="00CB7BBD"/>
    <w:p w:rsidR="00CB18AC" w:rsidRDefault="00CB18AC" w:rsidP="00CB18AC">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PL/SQL - Operators</w:t>
      </w:r>
    </w:p>
    <w:p w:rsidR="00CB18AC" w:rsidRDefault="00CB18AC" w:rsidP="00CB18AC">
      <w:pPr>
        <w:pStyle w:val="NormalWeb"/>
        <w:spacing w:before="120" w:beforeAutospacing="0" w:after="144" w:afterAutospacing="0"/>
        <w:ind w:left="48" w:right="48"/>
        <w:jc w:val="both"/>
        <w:rPr>
          <w:ins w:id="2906" w:author="Unknown"/>
          <w:rFonts w:ascii="Arial" w:hAnsi="Arial" w:cs="Arial"/>
          <w:color w:val="000000"/>
        </w:rPr>
      </w:pPr>
      <w:ins w:id="2907" w:author="Unknown">
        <w:r>
          <w:rPr>
            <w:rFonts w:ascii="Arial" w:hAnsi="Arial" w:cs="Arial"/>
            <w:color w:val="000000"/>
          </w:rPr>
          <w:t>In this chapter, we will discuss operators in PL/SQL. An operator is a symbol that tells the compiler to perform specific mathematical or logical manipulation. PL/SQL language is rich in built-in operators and provides the following types of operators −</w:t>
        </w:r>
      </w:ins>
    </w:p>
    <w:p w:rsidR="00CB18AC" w:rsidRDefault="00CB18AC" w:rsidP="00CB18AC">
      <w:pPr>
        <w:numPr>
          <w:ilvl w:val="0"/>
          <w:numId w:val="101"/>
        </w:numPr>
        <w:spacing w:before="100" w:beforeAutospacing="1" w:after="75" w:line="240" w:lineRule="auto"/>
        <w:rPr>
          <w:ins w:id="2908" w:author="Unknown"/>
          <w:rFonts w:ascii="Arial" w:hAnsi="Arial" w:cs="Arial"/>
          <w:sz w:val="21"/>
          <w:szCs w:val="21"/>
        </w:rPr>
      </w:pPr>
      <w:ins w:id="2909" w:author="Unknown">
        <w:r>
          <w:rPr>
            <w:rFonts w:ascii="Arial" w:hAnsi="Arial" w:cs="Arial"/>
            <w:sz w:val="21"/>
            <w:szCs w:val="21"/>
          </w:rPr>
          <w:t>Arithmetic operators</w:t>
        </w:r>
      </w:ins>
    </w:p>
    <w:p w:rsidR="00CB18AC" w:rsidRDefault="00CB18AC" w:rsidP="00CB18AC">
      <w:pPr>
        <w:numPr>
          <w:ilvl w:val="0"/>
          <w:numId w:val="101"/>
        </w:numPr>
        <w:spacing w:before="100" w:beforeAutospacing="1" w:after="75" w:line="240" w:lineRule="auto"/>
        <w:rPr>
          <w:ins w:id="2910" w:author="Unknown"/>
          <w:rFonts w:ascii="Arial" w:hAnsi="Arial" w:cs="Arial"/>
          <w:sz w:val="21"/>
          <w:szCs w:val="21"/>
        </w:rPr>
      </w:pPr>
      <w:ins w:id="2911" w:author="Unknown">
        <w:r>
          <w:rPr>
            <w:rFonts w:ascii="Arial" w:hAnsi="Arial" w:cs="Arial"/>
            <w:sz w:val="21"/>
            <w:szCs w:val="21"/>
          </w:rPr>
          <w:t>Relational operators</w:t>
        </w:r>
      </w:ins>
    </w:p>
    <w:p w:rsidR="00CB18AC" w:rsidRDefault="00CB18AC" w:rsidP="00CB18AC">
      <w:pPr>
        <w:numPr>
          <w:ilvl w:val="0"/>
          <w:numId w:val="101"/>
        </w:numPr>
        <w:spacing w:before="100" w:beforeAutospacing="1" w:after="75" w:line="240" w:lineRule="auto"/>
        <w:rPr>
          <w:ins w:id="2912" w:author="Unknown"/>
          <w:rFonts w:ascii="Arial" w:hAnsi="Arial" w:cs="Arial"/>
          <w:sz w:val="21"/>
          <w:szCs w:val="21"/>
        </w:rPr>
      </w:pPr>
      <w:ins w:id="2913" w:author="Unknown">
        <w:r>
          <w:rPr>
            <w:rFonts w:ascii="Arial" w:hAnsi="Arial" w:cs="Arial"/>
            <w:sz w:val="21"/>
            <w:szCs w:val="21"/>
          </w:rPr>
          <w:t>Comparison operators</w:t>
        </w:r>
      </w:ins>
    </w:p>
    <w:p w:rsidR="00CB18AC" w:rsidRDefault="00CB18AC" w:rsidP="00CB18AC">
      <w:pPr>
        <w:numPr>
          <w:ilvl w:val="0"/>
          <w:numId w:val="101"/>
        </w:numPr>
        <w:spacing w:before="100" w:beforeAutospacing="1" w:after="75" w:line="240" w:lineRule="auto"/>
        <w:rPr>
          <w:ins w:id="2914" w:author="Unknown"/>
          <w:rFonts w:ascii="Arial" w:hAnsi="Arial" w:cs="Arial"/>
          <w:sz w:val="21"/>
          <w:szCs w:val="21"/>
        </w:rPr>
      </w:pPr>
      <w:ins w:id="2915" w:author="Unknown">
        <w:r>
          <w:rPr>
            <w:rFonts w:ascii="Arial" w:hAnsi="Arial" w:cs="Arial"/>
            <w:sz w:val="21"/>
            <w:szCs w:val="21"/>
          </w:rPr>
          <w:t>Logical operators</w:t>
        </w:r>
      </w:ins>
    </w:p>
    <w:p w:rsidR="00CB18AC" w:rsidRDefault="00CB18AC" w:rsidP="00CB18AC">
      <w:pPr>
        <w:numPr>
          <w:ilvl w:val="0"/>
          <w:numId w:val="101"/>
        </w:numPr>
        <w:spacing w:before="100" w:beforeAutospacing="1" w:after="75" w:line="240" w:lineRule="auto"/>
        <w:rPr>
          <w:ins w:id="2916" w:author="Unknown"/>
          <w:rFonts w:ascii="Arial" w:hAnsi="Arial" w:cs="Arial"/>
          <w:sz w:val="21"/>
          <w:szCs w:val="21"/>
        </w:rPr>
      </w:pPr>
      <w:ins w:id="2917" w:author="Unknown">
        <w:r>
          <w:rPr>
            <w:rFonts w:ascii="Arial" w:hAnsi="Arial" w:cs="Arial"/>
            <w:sz w:val="21"/>
            <w:szCs w:val="21"/>
          </w:rPr>
          <w:t>String operators</w:t>
        </w:r>
      </w:ins>
    </w:p>
    <w:p w:rsidR="00CB18AC" w:rsidRDefault="00CB18AC" w:rsidP="00CB18AC">
      <w:pPr>
        <w:pStyle w:val="NormalWeb"/>
        <w:spacing w:before="120" w:beforeAutospacing="0" w:after="144" w:afterAutospacing="0"/>
        <w:ind w:left="48" w:right="48"/>
        <w:jc w:val="both"/>
        <w:rPr>
          <w:ins w:id="2918" w:author="Unknown"/>
          <w:rFonts w:ascii="Arial" w:hAnsi="Arial" w:cs="Arial"/>
          <w:color w:val="000000"/>
        </w:rPr>
      </w:pPr>
      <w:ins w:id="2919" w:author="Unknown">
        <w:r>
          <w:rPr>
            <w:rFonts w:ascii="Arial" w:hAnsi="Arial" w:cs="Arial"/>
            <w:color w:val="000000"/>
          </w:rPr>
          <w:t>Here, we will understand the arithmetic, relational, comparison and logical operators one by one. The String operators will be discussed in a later chapter − </w:t>
        </w:r>
        <w:r>
          <w:rPr>
            <w:rFonts w:ascii="Arial" w:hAnsi="Arial" w:cs="Arial"/>
            <w:b/>
            <w:bCs/>
            <w:color w:val="000000"/>
          </w:rPr>
          <w:t>PL/SQL - Strings</w:t>
        </w:r>
        <w:r>
          <w:rPr>
            <w:rFonts w:ascii="Arial" w:hAnsi="Arial" w:cs="Arial"/>
            <w:color w:val="000000"/>
          </w:rPr>
          <w:t>.</w:t>
        </w:r>
      </w:ins>
    </w:p>
    <w:p w:rsidR="00CB18AC" w:rsidRDefault="00CB18AC" w:rsidP="00CB18AC">
      <w:pPr>
        <w:pStyle w:val="Heading2"/>
        <w:rPr>
          <w:ins w:id="2920" w:author="Unknown"/>
          <w:rFonts w:ascii="Arial" w:hAnsi="Arial" w:cs="Arial"/>
          <w:b w:val="0"/>
          <w:bCs w:val="0"/>
          <w:sz w:val="35"/>
          <w:szCs w:val="35"/>
        </w:rPr>
      </w:pPr>
      <w:ins w:id="2921" w:author="Unknown">
        <w:r>
          <w:rPr>
            <w:rFonts w:ascii="Arial" w:hAnsi="Arial" w:cs="Arial"/>
            <w:b w:val="0"/>
            <w:bCs w:val="0"/>
            <w:sz w:val="35"/>
            <w:szCs w:val="35"/>
          </w:rPr>
          <w:t>Arithmetic Operators</w:t>
        </w:r>
      </w:ins>
    </w:p>
    <w:p w:rsidR="00CB18AC" w:rsidRDefault="00CB18AC" w:rsidP="00CB18AC">
      <w:pPr>
        <w:pStyle w:val="NormalWeb"/>
        <w:spacing w:before="120" w:beforeAutospacing="0" w:after="144" w:afterAutospacing="0"/>
        <w:ind w:left="48" w:right="48"/>
        <w:jc w:val="both"/>
        <w:rPr>
          <w:ins w:id="2922" w:author="Unknown"/>
          <w:rFonts w:ascii="Arial" w:hAnsi="Arial" w:cs="Arial"/>
          <w:color w:val="000000"/>
        </w:rPr>
      </w:pPr>
      <w:ins w:id="2923" w:author="Unknown">
        <w:r>
          <w:rPr>
            <w:rFonts w:ascii="Arial" w:hAnsi="Arial" w:cs="Arial"/>
            <w:color w:val="000000"/>
          </w:rPr>
          <w:t>Following table shows all the arithmetic operators supported by PL/SQL. Let us assume </w:t>
        </w:r>
        <w:r>
          <w:rPr>
            <w:rFonts w:ascii="Arial" w:hAnsi="Arial" w:cs="Arial"/>
            <w:b/>
            <w:bCs/>
            <w:color w:val="000000"/>
          </w:rPr>
          <w:t>variable A</w:t>
        </w:r>
        <w:r>
          <w:rPr>
            <w:rFonts w:ascii="Arial" w:hAnsi="Arial" w:cs="Arial"/>
            <w:color w:val="000000"/>
          </w:rPr>
          <w:t> holds 10 and </w:t>
        </w:r>
        <w:r>
          <w:rPr>
            <w:rFonts w:ascii="Arial" w:hAnsi="Arial" w:cs="Arial"/>
            <w:b/>
            <w:bCs/>
            <w:color w:val="000000"/>
          </w:rPr>
          <w:t>variable B</w:t>
        </w:r>
        <w:r>
          <w:rPr>
            <w:rFonts w:ascii="Arial" w:hAnsi="Arial" w:cs="Arial"/>
            <w:color w:val="000000"/>
          </w:rPr>
          <w:t> holds 5, then −</w:t>
        </w:r>
      </w:ins>
    </w:p>
    <w:p w:rsidR="00CB18AC" w:rsidRDefault="00F60B67" w:rsidP="00CB18AC">
      <w:pPr>
        <w:pStyle w:val="NormalWeb"/>
        <w:spacing w:before="120" w:beforeAutospacing="0" w:after="144" w:afterAutospacing="0"/>
        <w:ind w:left="48" w:right="48"/>
        <w:jc w:val="both"/>
        <w:rPr>
          <w:ins w:id="2924" w:author="Unknown"/>
          <w:rFonts w:ascii="Arial" w:hAnsi="Arial" w:cs="Arial"/>
          <w:color w:val="000000"/>
        </w:rPr>
      </w:pPr>
      <w:ins w:id="2925" w:author="Unknown">
        <w:r>
          <w:rPr>
            <w:rFonts w:ascii="Arial" w:hAnsi="Arial" w:cs="Arial"/>
            <w:color w:val="000000"/>
          </w:rPr>
          <w:fldChar w:fldCharType="begin"/>
        </w:r>
        <w:r w:rsidR="00CB18AC">
          <w:rPr>
            <w:rFonts w:ascii="Arial" w:hAnsi="Arial" w:cs="Arial"/>
            <w:color w:val="000000"/>
          </w:rPr>
          <w:instrText xml:space="preserve"> HYPERLINK "https://www.tutorialspoint.com/plsql/plsql_arithmetic_operators.htm" \o "Arithmetic Operators in PL/SQL" </w:instrText>
        </w:r>
        <w:r>
          <w:rPr>
            <w:rFonts w:ascii="Arial" w:hAnsi="Arial" w:cs="Arial"/>
            <w:color w:val="000000"/>
          </w:rPr>
          <w:fldChar w:fldCharType="separate"/>
        </w:r>
        <w:r w:rsidR="00CB18AC">
          <w:rPr>
            <w:rStyle w:val="Hyperlink"/>
            <w:rFonts w:ascii="Arial" w:hAnsi="Arial" w:cs="Arial"/>
            <w:color w:val="313131"/>
          </w:rPr>
          <w:t>Show Examples</w:t>
        </w:r>
        <w:r>
          <w:rPr>
            <w:rFonts w:ascii="Arial" w:hAnsi="Arial" w:cs="Arial"/>
            <w:color w:val="000000"/>
          </w:rPr>
          <w:fldChar w:fldCharType="end"/>
        </w:r>
      </w:ins>
    </w:p>
    <w:tbl>
      <w:tblPr>
        <w:tblW w:w="904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127"/>
        <w:gridCol w:w="5730"/>
        <w:gridCol w:w="2184"/>
      </w:tblGrid>
      <w:tr w:rsidR="00CB18AC" w:rsidTr="00CB18A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18AC" w:rsidRDefault="00CB18AC">
            <w:pPr>
              <w:spacing w:after="300"/>
              <w:jc w:val="center"/>
              <w:rPr>
                <w:rFonts w:ascii="Arial" w:hAnsi="Arial" w:cs="Arial"/>
                <w:b/>
                <w:bCs/>
                <w:sz w:val="21"/>
                <w:szCs w:val="21"/>
              </w:rPr>
            </w:pPr>
            <w:r>
              <w:rPr>
                <w:rFonts w:ascii="Arial" w:hAnsi="Arial" w:cs="Arial"/>
                <w:b/>
                <w:bCs/>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18AC" w:rsidRDefault="00CB18AC">
            <w:pPr>
              <w:spacing w:after="300"/>
              <w:jc w:val="center"/>
              <w:rPr>
                <w:rFonts w:ascii="Arial" w:hAnsi="Arial" w:cs="Arial"/>
                <w:b/>
                <w:bCs/>
                <w:sz w:val="21"/>
                <w:szCs w:val="21"/>
              </w:rPr>
            </w:pPr>
            <w:r>
              <w:rPr>
                <w:rFonts w:ascii="Arial" w:hAnsi="Arial" w:cs="Arial"/>
                <w:b/>
                <w:bCs/>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18AC" w:rsidRDefault="00CB18AC">
            <w:pPr>
              <w:spacing w:after="300"/>
              <w:jc w:val="center"/>
              <w:rPr>
                <w:rFonts w:ascii="Arial" w:hAnsi="Arial" w:cs="Arial"/>
                <w:b/>
                <w:bCs/>
                <w:sz w:val="21"/>
                <w:szCs w:val="21"/>
              </w:rPr>
            </w:pPr>
            <w:r>
              <w:rPr>
                <w:rFonts w:ascii="Arial" w:hAnsi="Arial" w:cs="Arial"/>
                <w:b/>
                <w:bCs/>
                <w:sz w:val="21"/>
                <w:szCs w:val="21"/>
              </w:rPr>
              <w:t>Example</w:t>
            </w:r>
          </w:p>
        </w:tc>
      </w:tr>
      <w:tr w:rsidR="00CB18AC" w:rsidTr="00CB18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jc w:val="center"/>
              <w:rPr>
                <w:rFonts w:ascii="Arial" w:hAnsi="Arial" w:cs="Arial"/>
                <w:sz w:val="21"/>
                <w:szCs w:val="21"/>
              </w:rPr>
            </w:pPr>
            <w:r>
              <w:rPr>
                <w:rFonts w:ascii="Arial" w:hAnsi="Arial" w:cs="Arial"/>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rPr>
                <w:rFonts w:ascii="Arial" w:hAnsi="Arial" w:cs="Arial"/>
                <w:sz w:val="21"/>
                <w:szCs w:val="21"/>
              </w:rPr>
            </w:pPr>
            <w:r>
              <w:rPr>
                <w:rFonts w:ascii="Arial" w:hAnsi="Arial" w:cs="Arial"/>
                <w:sz w:val="21"/>
                <w:szCs w:val="21"/>
              </w:rPr>
              <w:t>Adds two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rPr>
                <w:rFonts w:ascii="Arial" w:hAnsi="Arial" w:cs="Arial"/>
                <w:sz w:val="21"/>
                <w:szCs w:val="21"/>
              </w:rPr>
            </w:pPr>
            <w:r>
              <w:rPr>
                <w:rFonts w:ascii="Arial" w:hAnsi="Arial" w:cs="Arial"/>
                <w:sz w:val="21"/>
                <w:szCs w:val="21"/>
              </w:rPr>
              <w:t>A + B will give 15</w:t>
            </w:r>
          </w:p>
        </w:tc>
      </w:tr>
      <w:tr w:rsidR="00CB18AC" w:rsidTr="00CB18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jc w:val="center"/>
              <w:rPr>
                <w:rFonts w:ascii="Arial" w:hAnsi="Arial" w:cs="Arial"/>
                <w:sz w:val="21"/>
                <w:szCs w:val="21"/>
              </w:rPr>
            </w:pPr>
            <w:r>
              <w:rPr>
                <w:rFonts w:ascii="Arial" w:hAnsi="Arial" w:cs="Arial"/>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rPr>
                <w:rFonts w:ascii="Arial" w:hAnsi="Arial" w:cs="Arial"/>
                <w:sz w:val="21"/>
                <w:szCs w:val="21"/>
              </w:rPr>
            </w:pPr>
            <w:r>
              <w:rPr>
                <w:rFonts w:ascii="Arial" w:hAnsi="Arial" w:cs="Arial"/>
                <w:sz w:val="21"/>
                <w:szCs w:val="21"/>
              </w:rPr>
              <w:t>Subtracts second operand from the first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rPr>
                <w:rFonts w:ascii="Arial" w:hAnsi="Arial" w:cs="Arial"/>
                <w:sz w:val="21"/>
                <w:szCs w:val="21"/>
              </w:rPr>
            </w:pPr>
            <w:r>
              <w:rPr>
                <w:rFonts w:ascii="Arial" w:hAnsi="Arial" w:cs="Arial"/>
                <w:sz w:val="21"/>
                <w:szCs w:val="21"/>
              </w:rPr>
              <w:t>A - B will give 5</w:t>
            </w:r>
          </w:p>
        </w:tc>
      </w:tr>
      <w:tr w:rsidR="00CB18AC" w:rsidTr="00CB18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jc w:val="center"/>
              <w:rPr>
                <w:rFonts w:ascii="Arial" w:hAnsi="Arial" w:cs="Arial"/>
                <w:sz w:val="21"/>
                <w:szCs w:val="21"/>
              </w:rPr>
            </w:pPr>
            <w:r>
              <w:rPr>
                <w:rFonts w:ascii="Arial" w:hAnsi="Arial" w:cs="Arial"/>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rPr>
                <w:rFonts w:ascii="Arial" w:hAnsi="Arial" w:cs="Arial"/>
                <w:sz w:val="21"/>
                <w:szCs w:val="21"/>
              </w:rPr>
            </w:pPr>
            <w:r>
              <w:rPr>
                <w:rFonts w:ascii="Arial" w:hAnsi="Arial" w:cs="Arial"/>
                <w:sz w:val="21"/>
                <w:szCs w:val="21"/>
              </w:rPr>
              <w:t>Multiplies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rPr>
                <w:rFonts w:ascii="Arial" w:hAnsi="Arial" w:cs="Arial"/>
                <w:sz w:val="21"/>
                <w:szCs w:val="21"/>
              </w:rPr>
            </w:pPr>
            <w:r>
              <w:rPr>
                <w:rFonts w:ascii="Arial" w:hAnsi="Arial" w:cs="Arial"/>
                <w:sz w:val="21"/>
                <w:szCs w:val="21"/>
              </w:rPr>
              <w:t>A * B will give 50</w:t>
            </w:r>
          </w:p>
        </w:tc>
      </w:tr>
      <w:tr w:rsidR="00CB18AC" w:rsidTr="00CB18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jc w:val="center"/>
              <w:rPr>
                <w:rFonts w:ascii="Arial" w:hAnsi="Arial" w:cs="Arial"/>
                <w:sz w:val="21"/>
                <w:szCs w:val="21"/>
              </w:rPr>
            </w:pPr>
            <w:r>
              <w:rPr>
                <w:rFonts w:ascii="Arial" w:hAnsi="Arial" w:cs="Arial"/>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rPr>
                <w:rFonts w:ascii="Arial" w:hAnsi="Arial" w:cs="Arial"/>
                <w:sz w:val="21"/>
                <w:szCs w:val="21"/>
              </w:rPr>
            </w:pPr>
            <w:r>
              <w:rPr>
                <w:rFonts w:ascii="Arial" w:hAnsi="Arial" w:cs="Arial"/>
                <w:sz w:val="21"/>
                <w:szCs w:val="21"/>
              </w:rPr>
              <w:t>Divides numerator by de-numerator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rPr>
                <w:rFonts w:ascii="Arial" w:hAnsi="Arial" w:cs="Arial"/>
                <w:sz w:val="21"/>
                <w:szCs w:val="21"/>
              </w:rPr>
            </w:pPr>
            <w:r>
              <w:rPr>
                <w:rFonts w:ascii="Arial" w:hAnsi="Arial" w:cs="Arial"/>
                <w:sz w:val="21"/>
                <w:szCs w:val="21"/>
              </w:rPr>
              <w:t>A / B will give 2</w:t>
            </w:r>
          </w:p>
        </w:tc>
      </w:tr>
      <w:tr w:rsidR="00CB18AC" w:rsidTr="00CB18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jc w:val="center"/>
              <w:rPr>
                <w:rFonts w:ascii="Arial" w:hAnsi="Arial" w:cs="Arial"/>
                <w:sz w:val="21"/>
                <w:szCs w:val="21"/>
              </w:rPr>
            </w:pPr>
            <w:r>
              <w:rPr>
                <w:rFonts w:ascii="Arial" w:hAnsi="Arial" w:cs="Arial"/>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rPr>
                <w:rFonts w:ascii="Arial" w:hAnsi="Arial" w:cs="Arial"/>
                <w:sz w:val="21"/>
                <w:szCs w:val="21"/>
              </w:rPr>
            </w:pPr>
            <w:r>
              <w:rPr>
                <w:rFonts w:ascii="Arial" w:hAnsi="Arial" w:cs="Arial"/>
                <w:sz w:val="21"/>
                <w:szCs w:val="21"/>
              </w:rPr>
              <w:t>Exponentiation operator, raises one operand to the power of other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rPr>
                <w:rFonts w:ascii="Arial" w:hAnsi="Arial" w:cs="Arial"/>
                <w:sz w:val="21"/>
                <w:szCs w:val="21"/>
              </w:rPr>
            </w:pPr>
            <w:r>
              <w:rPr>
                <w:rFonts w:ascii="Arial" w:hAnsi="Arial" w:cs="Arial"/>
                <w:sz w:val="21"/>
                <w:szCs w:val="21"/>
              </w:rPr>
              <w:t>A ** B will give 100000</w:t>
            </w:r>
          </w:p>
        </w:tc>
      </w:tr>
    </w:tbl>
    <w:p w:rsidR="00F122D9" w:rsidRDefault="00F122D9" w:rsidP="00CB18AC">
      <w:pPr>
        <w:pStyle w:val="Heading2"/>
        <w:rPr>
          <w:rFonts w:ascii="Arial" w:hAnsi="Arial" w:cs="Arial"/>
          <w:b w:val="0"/>
          <w:bCs w:val="0"/>
          <w:sz w:val="35"/>
          <w:szCs w:val="35"/>
        </w:rPr>
      </w:pPr>
    </w:p>
    <w:p w:rsidR="00CB18AC" w:rsidRDefault="00CB18AC" w:rsidP="00CB18AC">
      <w:pPr>
        <w:pStyle w:val="Heading2"/>
        <w:rPr>
          <w:ins w:id="2926" w:author="Unknown"/>
          <w:rFonts w:ascii="Arial" w:hAnsi="Arial" w:cs="Arial"/>
          <w:b w:val="0"/>
          <w:bCs w:val="0"/>
          <w:sz w:val="35"/>
          <w:szCs w:val="35"/>
        </w:rPr>
      </w:pPr>
      <w:ins w:id="2927" w:author="Unknown">
        <w:r>
          <w:rPr>
            <w:rFonts w:ascii="Arial" w:hAnsi="Arial" w:cs="Arial"/>
            <w:b w:val="0"/>
            <w:bCs w:val="0"/>
            <w:sz w:val="35"/>
            <w:szCs w:val="35"/>
          </w:rPr>
          <w:t>Relational Operators</w:t>
        </w:r>
      </w:ins>
    </w:p>
    <w:p w:rsidR="00CB18AC" w:rsidRDefault="00CB18AC" w:rsidP="00CB18AC">
      <w:pPr>
        <w:pStyle w:val="NormalWeb"/>
        <w:spacing w:before="120" w:beforeAutospacing="0" w:after="144" w:afterAutospacing="0"/>
        <w:ind w:left="48" w:right="48"/>
        <w:jc w:val="both"/>
        <w:rPr>
          <w:ins w:id="2928" w:author="Unknown"/>
          <w:rFonts w:ascii="Arial" w:hAnsi="Arial" w:cs="Arial"/>
          <w:color w:val="000000"/>
        </w:rPr>
      </w:pPr>
      <w:ins w:id="2929" w:author="Unknown">
        <w:r>
          <w:rPr>
            <w:rFonts w:ascii="Arial" w:hAnsi="Arial" w:cs="Arial"/>
            <w:color w:val="000000"/>
          </w:rPr>
          <w:lastRenderedPageBreak/>
          <w:t>Relational operators compare two expressions or values and return a Boolean result. Following table shows all the relational operators supported by PL/SQL. Let us assume </w:t>
        </w:r>
        <w:r>
          <w:rPr>
            <w:rFonts w:ascii="Arial" w:hAnsi="Arial" w:cs="Arial"/>
            <w:b/>
            <w:bCs/>
            <w:color w:val="000000"/>
          </w:rPr>
          <w:t>variable A</w:t>
        </w:r>
        <w:r>
          <w:rPr>
            <w:rFonts w:ascii="Arial" w:hAnsi="Arial" w:cs="Arial"/>
            <w:color w:val="000000"/>
          </w:rPr>
          <w:t> holds 10 and </w:t>
        </w:r>
        <w:r>
          <w:rPr>
            <w:rFonts w:ascii="Arial" w:hAnsi="Arial" w:cs="Arial"/>
            <w:b/>
            <w:bCs/>
            <w:color w:val="000000"/>
          </w:rPr>
          <w:t>variable B</w:t>
        </w:r>
        <w:r>
          <w:rPr>
            <w:rFonts w:ascii="Arial" w:hAnsi="Arial" w:cs="Arial"/>
            <w:color w:val="000000"/>
          </w:rPr>
          <w:t> holds 20, then −</w:t>
        </w:r>
      </w:ins>
    </w:p>
    <w:p w:rsidR="00CB18AC" w:rsidRDefault="00F60B67" w:rsidP="00CB18AC">
      <w:pPr>
        <w:pStyle w:val="NormalWeb"/>
        <w:spacing w:before="120" w:beforeAutospacing="0" w:after="144" w:afterAutospacing="0"/>
        <w:ind w:left="48" w:right="48"/>
        <w:jc w:val="both"/>
        <w:rPr>
          <w:ins w:id="2930" w:author="Unknown"/>
          <w:rFonts w:ascii="Arial" w:hAnsi="Arial" w:cs="Arial"/>
          <w:color w:val="000000"/>
        </w:rPr>
      </w:pPr>
      <w:ins w:id="2931" w:author="Unknown">
        <w:r>
          <w:rPr>
            <w:rFonts w:ascii="Arial" w:hAnsi="Arial" w:cs="Arial"/>
            <w:color w:val="000000"/>
          </w:rPr>
          <w:fldChar w:fldCharType="begin"/>
        </w:r>
        <w:r w:rsidR="00CB18AC">
          <w:rPr>
            <w:rFonts w:ascii="Arial" w:hAnsi="Arial" w:cs="Arial"/>
            <w:color w:val="000000"/>
          </w:rPr>
          <w:instrText xml:space="preserve"> HYPERLINK "https://www.tutorialspoint.com/plsql/plsql_relational_operators.htm" \o "Relational Operators in PL/SQL" </w:instrText>
        </w:r>
        <w:r>
          <w:rPr>
            <w:rFonts w:ascii="Arial" w:hAnsi="Arial" w:cs="Arial"/>
            <w:color w:val="000000"/>
          </w:rPr>
          <w:fldChar w:fldCharType="separate"/>
        </w:r>
        <w:r w:rsidR="00CB18AC">
          <w:rPr>
            <w:rStyle w:val="Hyperlink"/>
            <w:rFonts w:ascii="Arial" w:hAnsi="Arial" w:cs="Arial"/>
            <w:color w:val="313131"/>
          </w:rPr>
          <w:t>Show Examples</w:t>
        </w:r>
        <w:r>
          <w:rPr>
            <w:rFonts w:ascii="Arial" w:hAnsi="Arial" w:cs="Arial"/>
            <w:color w:val="000000"/>
          </w:rPr>
          <w:fldChar w:fldCharType="end"/>
        </w:r>
      </w:ins>
    </w:p>
    <w:tbl>
      <w:tblPr>
        <w:tblW w:w="908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127"/>
        <w:gridCol w:w="6393"/>
        <w:gridCol w:w="1569"/>
      </w:tblGrid>
      <w:tr w:rsidR="00CB18AC" w:rsidTr="00F122D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18AC" w:rsidRDefault="00CB18AC">
            <w:pPr>
              <w:spacing w:after="300"/>
              <w:jc w:val="center"/>
              <w:rPr>
                <w:rFonts w:ascii="Arial" w:hAnsi="Arial" w:cs="Arial"/>
                <w:b/>
                <w:bCs/>
                <w:sz w:val="21"/>
                <w:szCs w:val="21"/>
              </w:rPr>
            </w:pPr>
            <w:r>
              <w:rPr>
                <w:rFonts w:ascii="Arial" w:hAnsi="Arial" w:cs="Arial"/>
                <w:b/>
                <w:bCs/>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18AC" w:rsidRDefault="00CB18AC">
            <w:pPr>
              <w:spacing w:after="300"/>
              <w:jc w:val="center"/>
              <w:rPr>
                <w:rFonts w:ascii="Arial" w:hAnsi="Arial" w:cs="Arial"/>
                <w:b/>
                <w:bCs/>
                <w:sz w:val="21"/>
                <w:szCs w:val="21"/>
              </w:rPr>
            </w:pPr>
            <w:r>
              <w:rPr>
                <w:rFonts w:ascii="Arial" w:hAnsi="Arial" w:cs="Arial"/>
                <w:b/>
                <w:bCs/>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18AC" w:rsidRDefault="00CB18AC">
            <w:pPr>
              <w:spacing w:after="300"/>
              <w:jc w:val="center"/>
              <w:rPr>
                <w:rFonts w:ascii="Arial" w:hAnsi="Arial" w:cs="Arial"/>
                <w:b/>
                <w:bCs/>
                <w:sz w:val="21"/>
                <w:szCs w:val="21"/>
              </w:rPr>
            </w:pPr>
            <w:r>
              <w:rPr>
                <w:rFonts w:ascii="Arial" w:hAnsi="Arial" w:cs="Arial"/>
                <w:b/>
                <w:bCs/>
                <w:sz w:val="21"/>
                <w:szCs w:val="21"/>
              </w:rPr>
              <w:t>Example</w:t>
            </w:r>
          </w:p>
        </w:tc>
      </w:tr>
      <w:tr w:rsidR="00CB18AC" w:rsidTr="00F122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18AC" w:rsidRDefault="00CB18AC">
            <w:pPr>
              <w:spacing w:after="300"/>
              <w:jc w:val="center"/>
              <w:rPr>
                <w:rFonts w:ascii="Arial" w:hAnsi="Arial" w:cs="Arial"/>
                <w:sz w:val="21"/>
                <w:szCs w:val="21"/>
              </w:rPr>
            </w:pPr>
            <w:r>
              <w:rPr>
                <w:rFonts w:ascii="Arial" w:hAnsi="Arial" w:cs="Arial"/>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18AC" w:rsidRDefault="00CB18AC">
            <w:pPr>
              <w:spacing w:after="300"/>
              <w:rPr>
                <w:rFonts w:ascii="Arial" w:hAnsi="Arial" w:cs="Arial"/>
                <w:sz w:val="21"/>
                <w:szCs w:val="21"/>
              </w:rPr>
            </w:pPr>
            <w:r>
              <w:rPr>
                <w:rFonts w:ascii="Arial" w:hAnsi="Arial" w:cs="Arial"/>
                <w:sz w:val="21"/>
                <w:szCs w:val="21"/>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rPr>
                <w:rFonts w:ascii="Arial" w:hAnsi="Arial" w:cs="Arial"/>
                <w:sz w:val="21"/>
                <w:szCs w:val="21"/>
              </w:rPr>
            </w:pPr>
            <w:r>
              <w:rPr>
                <w:rFonts w:ascii="Arial" w:hAnsi="Arial" w:cs="Arial"/>
                <w:sz w:val="21"/>
                <w:szCs w:val="21"/>
              </w:rPr>
              <w:t>(A = B) is not true.</w:t>
            </w:r>
          </w:p>
        </w:tc>
      </w:tr>
      <w:tr w:rsidR="00CB18AC" w:rsidTr="00F122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pStyle w:val="NormalWeb"/>
              <w:spacing w:before="120" w:beforeAutospacing="0" w:after="144" w:afterAutospacing="0"/>
              <w:ind w:left="48" w:right="48"/>
              <w:jc w:val="center"/>
              <w:rPr>
                <w:rFonts w:ascii="Arial" w:hAnsi="Arial" w:cs="Arial"/>
                <w:color w:val="000000"/>
                <w:sz w:val="21"/>
                <w:szCs w:val="21"/>
              </w:rPr>
            </w:pPr>
            <w:r>
              <w:rPr>
                <w:rFonts w:ascii="Arial" w:hAnsi="Arial" w:cs="Arial"/>
                <w:color w:val="000000"/>
                <w:sz w:val="21"/>
                <w:szCs w:val="21"/>
              </w:rPr>
              <w:t>!=</w:t>
            </w:r>
          </w:p>
          <w:p w:rsidR="00CB18AC" w:rsidRDefault="00CB18AC">
            <w:pPr>
              <w:pStyle w:val="NormalWeb"/>
              <w:spacing w:before="120" w:beforeAutospacing="0" w:after="144" w:afterAutospacing="0"/>
              <w:ind w:left="48" w:right="48"/>
              <w:jc w:val="center"/>
              <w:rPr>
                <w:rFonts w:ascii="Arial" w:hAnsi="Arial" w:cs="Arial"/>
                <w:color w:val="000000"/>
                <w:sz w:val="21"/>
                <w:szCs w:val="21"/>
              </w:rPr>
            </w:pPr>
            <w:r>
              <w:rPr>
                <w:rFonts w:ascii="Arial" w:hAnsi="Arial" w:cs="Arial"/>
                <w:color w:val="000000"/>
                <w:sz w:val="21"/>
                <w:szCs w:val="21"/>
              </w:rPr>
              <w:t>&lt;&gt;</w:t>
            </w:r>
          </w:p>
          <w:p w:rsidR="00CB18AC" w:rsidRDefault="00CB18AC">
            <w:pPr>
              <w:pStyle w:val="NormalWeb"/>
              <w:spacing w:before="120" w:beforeAutospacing="0" w:after="144" w:afterAutospacing="0"/>
              <w:ind w:left="48" w:right="48"/>
              <w:jc w:val="center"/>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18AC" w:rsidRDefault="00CB18AC">
            <w:pPr>
              <w:rPr>
                <w:rFonts w:ascii="Arial" w:hAnsi="Arial" w:cs="Arial"/>
                <w:sz w:val="21"/>
                <w:szCs w:val="21"/>
              </w:rPr>
            </w:pPr>
            <w:r>
              <w:rPr>
                <w:rFonts w:ascii="Arial" w:hAnsi="Arial" w:cs="Arial"/>
                <w:sz w:val="21"/>
                <w:szCs w:val="21"/>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18AC" w:rsidRDefault="00CB18AC">
            <w:pPr>
              <w:jc w:val="center"/>
              <w:rPr>
                <w:rFonts w:ascii="Arial" w:hAnsi="Arial" w:cs="Arial"/>
                <w:sz w:val="21"/>
                <w:szCs w:val="21"/>
              </w:rPr>
            </w:pPr>
            <w:r>
              <w:rPr>
                <w:rFonts w:ascii="Arial" w:hAnsi="Arial" w:cs="Arial"/>
                <w:sz w:val="21"/>
                <w:szCs w:val="21"/>
              </w:rPr>
              <w:t>(A != B) is true.</w:t>
            </w:r>
          </w:p>
        </w:tc>
      </w:tr>
      <w:tr w:rsidR="00CB18AC" w:rsidTr="00F122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18AC" w:rsidRDefault="00CB18AC">
            <w:pPr>
              <w:jc w:val="center"/>
              <w:rPr>
                <w:rFonts w:ascii="Arial" w:hAnsi="Arial" w:cs="Arial"/>
                <w:sz w:val="21"/>
                <w:szCs w:val="21"/>
              </w:rPr>
            </w:pPr>
            <w:r>
              <w:rPr>
                <w:rFonts w:ascii="Arial" w:hAnsi="Arial" w:cs="Arial"/>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18AC" w:rsidRDefault="00CB18AC">
            <w:pPr>
              <w:rPr>
                <w:rFonts w:ascii="Arial" w:hAnsi="Arial" w:cs="Arial"/>
                <w:sz w:val="21"/>
                <w:szCs w:val="21"/>
              </w:rPr>
            </w:pPr>
            <w:r>
              <w:rPr>
                <w:rFonts w:ascii="Arial" w:hAnsi="Arial" w:cs="Arial"/>
                <w:sz w:val="21"/>
                <w:szCs w:val="21"/>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rPr>
                <w:rFonts w:ascii="Arial" w:hAnsi="Arial" w:cs="Arial"/>
                <w:sz w:val="21"/>
                <w:szCs w:val="21"/>
              </w:rPr>
            </w:pPr>
            <w:r>
              <w:rPr>
                <w:rFonts w:ascii="Arial" w:hAnsi="Arial" w:cs="Arial"/>
                <w:sz w:val="21"/>
                <w:szCs w:val="21"/>
              </w:rPr>
              <w:t>(A &gt; B) is not true.</w:t>
            </w:r>
          </w:p>
        </w:tc>
      </w:tr>
      <w:tr w:rsidR="00CB18AC" w:rsidTr="00F122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18AC" w:rsidRDefault="00CB18AC">
            <w:pPr>
              <w:jc w:val="center"/>
              <w:rPr>
                <w:rFonts w:ascii="Arial" w:hAnsi="Arial" w:cs="Arial"/>
                <w:sz w:val="21"/>
                <w:szCs w:val="21"/>
              </w:rPr>
            </w:pPr>
            <w:r>
              <w:rPr>
                <w:rFonts w:ascii="Arial" w:hAnsi="Arial" w:cs="Arial"/>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18AC" w:rsidRDefault="00CB18AC">
            <w:pPr>
              <w:rPr>
                <w:rFonts w:ascii="Arial" w:hAnsi="Arial" w:cs="Arial"/>
                <w:sz w:val="21"/>
                <w:szCs w:val="21"/>
              </w:rPr>
            </w:pPr>
            <w:r>
              <w:rPr>
                <w:rFonts w:ascii="Arial" w:hAnsi="Arial" w:cs="Arial"/>
                <w:sz w:val="21"/>
                <w:szCs w:val="21"/>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rPr>
                <w:rFonts w:ascii="Arial" w:hAnsi="Arial" w:cs="Arial"/>
                <w:sz w:val="21"/>
                <w:szCs w:val="21"/>
              </w:rPr>
            </w:pPr>
            <w:r>
              <w:rPr>
                <w:rFonts w:ascii="Arial" w:hAnsi="Arial" w:cs="Arial"/>
                <w:sz w:val="21"/>
                <w:szCs w:val="21"/>
              </w:rPr>
              <w:t>(A &lt; B) is true.</w:t>
            </w:r>
          </w:p>
        </w:tc>
      </w:tr>
      <w:tr w:rsidR="00CB18AC" w:rsidTr="00F122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18AC" w:rsidRDefault="00CB18AC">
            <w:pPr>
              <w:jc w:val="center"/>
              <w:rPr>
                <w:rFonts w:ascii="Arial" w:hAnsi="Arial" w:cs="Arial"/>
                <w:sz w:val="21"/>
                <w:szCs w:val="21"/>
              </w:rPr>
            </w:pPr>
            <w:r>
              <w:rPr>
                <w:rFonts w:ascii="Arial" w:hAnsi="Arial" w:cs="Arial"/>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18AC" w:rsidRDefault="00CB18AC">
            <w:pPr>
              <w:rPr>
                <w:rFonts w:ascii="Arial" w:hAnsi="Arial" w:cs="Arial"/>
                <w:sz w:val="21"/>
                <w:szCs w:val="21"/>
              </w:rPr>
            </w:pPr>
            <w:r>
              <w:rPr>
                <w:rFonts w:ascii="Arial" w:hAnsi="Arial" w:cs="Arial"/>
                <w:sz w:val="21"/>
                <w:szCs w:val="21"/>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rPr>
                <w:rFonts w:ascii="Arial" w:hAnsi="Arial" w:cs="Arial"/>
                <w:sz w:val="21"/>
                <w:szCs w:val="21"/>
              </w:rPr>
            </w:pPr>
            <w:r>
              <w:rPr>
                <w:rFonts w:ascii="Arial" w:hAnsi="Arial" w:cs="Arial"/>
                <w:sz w:val="21"/>
                <w:szCs w:val="21"/>
              </w:rPr>
              <w:t>(A &gt;= B) is not true.</w:t>
            </w:r>
          </w:p>
        </w:tc>
      </w:tr>
      <w:tr w:rsidR="00CB18AC" w:rsidTr="00F122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18AC" w:rsidRDefault="00CB18AC">
            <w:pPr>
              <w:jc w:val="center"/>
              <w:rPr>
                <w:rFonts w:ascii="Arial" w:hAnsi="Arial" w:cs="Arial"/>
                <w:sz w:val="21"/>
                <w:szCs w:val="21"/>
              </w:rPr>
            </w:pPr>
            <w:r>
              <w:rPr>
                <w:rFonts w:ascii="Arial" w:hAnsi="Arial" w:cs="Arial"/>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18AC" w:rsidRDefault="00CB18AC">
            <w:pPr>
              <w:rPr>
                <w:rFonts w:ascii="Arial" w:hAnsi="Arial" w:cs="Arial"/>
                <w:sz w:val="21"/>
                <w:szCs w:val="21"/>
              </w:rPr>
            </w:pPr>
            <w:r>
              <w:rPr>
                <w:rFonts w:ascii="Arial" w:hAnsi="Arial" w:cs="Arial"/>
                <w:sz w:val="21"/>
                <w:szCs w:val="21"/>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rPr>
                <w:rFonts w:ascii="Arial" w:hAnsi="Arial" w:cs="Arial"/>
                <w:sz w:val="21"/>
                <w:szCs w:val="21"/>
              </w:rPr>
            </w:pPr>
            <w:r>
              <w:rPr>
                <w:rFonts w:ascii="Arial" w:hAnsi="Arial" w:cs="Arial"/>
                <w:sz w:val="21"/>
                <w:szCs w:val="21"/>
              </w:rPr>
              <w:t>(A &lt;= B) is true</w:t>
            </w:r>
          </w:p>
        </w:tc>
      </w:tr>
    </w:tbl>
    <w:p w:rsidR="00CB18AC" w:rsidRDefault="00CB18AC" w:rsidP="00CB18AC">
      <w:pPr>
        <w:pStyle w:val="Heading2"/>
        <w:rPr>
          <w:ins w:id="2932" w:author="Unknown"/>
          <w:rFonts w:ascii="Arial" w:hAnsi="Arial" w:cs="Arial"/>
          <w:b w:val="0"/>
          <w:bCs w:val="0"/>
          <w:sz w:val="35"/>
          <w:szCs w:val="35"/>
        </w:rPr>
      </w:pPr>
      <w:ins w:id="2933" w:author="Unknown">
        <w:r>
          <w:rPr>
            <w:rFonts w:ascii="Arial" w:hAnsi="Arial" w:cs="Arial"/>
            <w:b w:val="0"/>
            <w:bCs w:val="0"/>
            <w:sz w:val="35"/>
            <w:szCs w:val="35"/>
          </w:rPr>
          <w:t>Comparison Operators</w:t>
        </w:r>
      </w:ins>
    </w:p>
    <w:p w:rsidR="00CB18AC" w:rsidRDefault="00CB18AC" w:rsidP="00CB18AC">
      <w:pPr>
        <w:pStyle w:val="NormalWeb"/>
        <w:spacing w:before="120" w:beforeAutospacing="0" w:after="144" w:afterAutospacing="0"/>
        <w:ind w:left="48" w:right="48"/>
        <w:jc w:val="both"/>
        <w:rPr>
          <w:ins w:id="2934" w:author="Unknown"/>
          <w:rFonts w:ascii="Arial" w:hAnsi="Arial" w:cs="Arial"/>
          <w:color w:val="000000"/>
        </w:rPr>
      </w:pPr>
      <w:ins w:id="2935" w:author="Unknown">
        <w:r>
          <w:rPr>
            <w:rFonts w:ascii="Arial" w:hAnsi="Arial" w:cs="Arial"/>
            <w:color w:val="000000"/>
          </w:rPr>
          <w:t>Comparison operators are used for comparing one expression to another. The result is always either </w:t>
        </w:r>
        <w:r>
          <w:rPr>
            <w:rFonts w:ascii="Arial" w:hAnsi="Arial" w:cs="Arial"/>
            <w:b/>
            <w:bCs/>
            <w:color w:val="000000"/>
          </w:rPr>
          <w:t>TRUE, FALSE</w:t>
        </w:r>
        <w:r>
          <w:rPr>
            <w:rFonts w:ascii="Arial" w:hAnsi="Arial" w:cs="Arial"/>
            <w:color w:val="000000"/>
          </w:rPr>
          <w:t> or </w:t>
        </w:r>
        <w:r>
          <w:rPr>
            <w:rFonts w:ascii="Arial" w:hAnsi="Arial" w:cs="Arial"/>
            <w:b/>
            <w:bCs/>
            <w:color w:val="000000"/>
          </w:rPr>
          <w:t>NULL</w:t>
        </w:r>
        <w:r>
          <w:rPr>
            <w:rFonts w:ascii="Arial" w:hAnsi="Arial" w:cs="Arial"/>
            <w:color w:val="000000"/>
          </w:rPr>
          <w:t>.</w:t>
        </w:r>
      </w:ins>
    </w:p>
    <w:p w:rsidR="00CB18AC" w:rsidRDefault="00F60B67" w:rsidP="00CB18AC">
      <w:pPr>
        <w:pStyle w:val="NormalWeb"/>
        <w:spacing w:before="120" w:beforeAutospacing="0" w:after="144" w:afterAutospacing="0"/>
        <w:ind w:left="48" w:right="48"/>
        <w:jc w:val="both"/>
        <w:rPr>
          <w:ins w:id="2936" w:author="Unknown"/>
          <w:rFonts w:ascii="Arial" w:hAnsi="Arial" w:cs="Arial"/>
          <w:color w:val="000000"/>
        </w:rPr>
      </w:pPr>
      <w:ins w:id="2937" w:author="Unknown">
        <w:r>
          <w:rPr>
            <w:rFonts w:ascii="Arial" w:hAnsi="Arial" w:cs="Arial"/>
            <w:color w:val="000000"/>
          </w:rPr>
          <w:fldChar w:fldCharType="begin"/>
        </w:r>
        <w:r w:rsidR="00CB18AC">
          <w:rPr>
            <w:rFonts w:ascii="Arial" w:hAnsi="Arial" w:cs="Arial"/>
            <w:color w:val="000000"/>
          </w:rPr>
          <w:instrText xml:space="preserve"> HYPERLINK "https://www.tutorialspoint.com/plsql/plsql_comparison_operators.htm" \o "Comparison Operators in PL/SQL" </w:instrText>
        </w:r>
        <w:r>
          <w:rPr>
            <w:rFonts w:ascii="Arial" w:hAnsi="Arial" w:cs="Arial"/>
            <w:color w:val="000000"/>
          </w:rPr>
          <w:fldChar w:fldCharType="separate"/>
        </w:r>
        <w:r w:rsidR="00CB18AC">
          <w:rPr>
            <w:rStyle w:val="Hyperlink"/>
            <w:rFonts w:ascii="Arial" w:hAnsi="Arial" w:cs="Arial"/>
            <w:color w:val="313131"/>
          </w:rPr>
          <w:t>Show Examples</w:t>
        </w:r>
        <w:r>
          <w:rPr>
            <w:rFonts w:ascii="Arial" w:hAnsi="Arial" w:cs="Arial"/>
            <w:color w:val="000000"/>
          </w:rPr>
          <w:fldChar w:fldCharType="end"/>
        </w:r>
      </w:ins>
    </w:p>
    <w:tbl>
      <w:tblPr>
        <w:tblW w:w="904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79"/>
        <w:gridCol w:w="4473"/>
        <w:gridCol w:w="3289"/>
      </w:tblGrid>
      <w:tr w:rsidR="00CB18AC" w:rsidTr="00CB18A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18AC" w:rsidRDefault="00CB18AC">
            <w:pPr>
              <w:spacing w:after="300"/>
              <w:jc w:val="center"/>
              <w:rPr>
                <w:rFonts w:ascii="Arial" w:hAnsi="Arial" w:cs="Arial"/>
                <w:b/>
                <w:bCs/>
                <w:sz w:val="21"/>
                <w:szCs w:val="21"/>
              </w:rPr>
            </w:pPr>
            <w:r>
              <w:rPr>
                <w:rFonts w:ascii="Arial" w:hAnsi="Arial" w:cs="Arial"/>
                <w:b/>
                <w:bCs/>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18AC" w:rsidRDefault="00CB18AC">
            <w:pPr>
              <w:spacing w:after="300"/>
              <w:jc w:val="center"/>
              <w:rPr>
                <w:rFonts w:ascii="Arial" w:hAnsi="Arial" w:cs="Arial"/>
                <w:b/>
                <w:bCs/>
                <w:sz w:val="21"/>
                <w:szCs w:val="21"/>
              </w:rPr>
            </w:pPr>
            <w:r>
              <w:rPr>
                <w:rFonts w:ascii="Arial" w:hAnsi="Arial" w:cs="Arial"/>
                <w:b/>
                <w:bCs/>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18AC" w:rsidRDefault="00CB18AC">
            <w:pPr>
              <w:spacing w:after="300"/>
              <w:jc w:val="center"/>
              <w:rPr>
                <w:rFonts w:ascii="Arial" w:hAnsi="Arial" w:cs="Arial"/>
                <w:b/>
                <w:bCs/>
                <w:sz w:val="21"/>
                <w:szCs w:val="21"/>
              </w:rPr>
            </w:pPr>
            <w:r>
              <w:rPr>
                <w:rFonts w:ascii="Arial" w:hAnsi="Arial" w:cs="Arial"/>
                <w:b/>
                <w:bCs/>
                <w:sz w:val="21"/>
                <w:szCs w:val="21"/>
              </w:rPr>
              <w:t>Example</w:t>
            </w:r>
          </w:p>
        </w:tc>
      </w:tr>
      <w:tr w:rsidR="00CB18AC" w:rsidTr="00CB18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18AC" w:rsidRDefault="00CB18AC">
            <w:pPr>
              <w:spacing w:after="300"/>
              <w:jc w:val="center"/>
              <w:rPr>
                <w:rFonts w:ascii="Arial" w:hAnsi="Arial" w:cs="Arial"/>
                <w:sz w:val="21"/>
                <w:szCs w:val="21"/>
              </w:rPr>
            </w:pPr>
            <w:r>
              <w:rPr>
                <w:rFonts w:ascii="Arial" w:hAnsi="Arial" w:cs="Arial"/>
                <w:sz w:val="21"/>
                <w:szCs w:val="21"/>
              </w:rPr>
              <w:t>LIKE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18AC" w:rsidRDefault="00CB18AC">
            <w:pPr>
              <w:spacing w:after="300"/>
              <w:rPr>
                <w:rFonts w:ascii="Arial" w:hAnsi="Arial" w:cs="Arial"/>
                <w:sz w:val="21"/>
                <w:szCs w:val="21"/>
              </w:rPr>
            </w:pPr>
            <w:r>
              <w:rPr>
                <w:rFonts w:ascii="Arial" w:hAnsi="Arial" w:cs="Arial"/>
                <w:sz w:val="21"/>
                <w:szCs w:val="21"/>
              </w:rPr>
              <w:t>The LIKE operator compares a character, string, or CLOB value to a pattern and returns TRUE if the value matches the pattern and FALSE if it does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18AC" w:rsidRDefault="00CB18AC">
            <w:pPr>
              <w:spacing w:after="300"/>
              <w:rPr>
                <w:rFonts w:ascii="Arial" w:hAnsi="Arial" w:cs="Arial"/>
                <w:sz w:val="21"/>
                <w:szCs w:val="21"/>
              </w:rPr>
            </w:pPr>
            <w:r>
              <w:rPr>
                <w:rFonts w:ascii="Arial" w:hAnsi="Arial" w:cs="Arial"/>
                <w:sz w:val="21"/>
                <w:szCs w:val="21"/>
              </w:rPr>
              <w:t>If 'Zara Ali' like 'Z% A_i' returns a Boolean true, whereas, 'Nuha Ali' like 'Z% A_i' returns a Boolean false.</w:t>
            </w:r>
          </w:p>
        </w:tc>
      </w:tr>
      <w:tr w:rsidR="00CB18AC" w:rsidTr="00CB18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18AC" w:rsidRDefault="00CB18AC">
            <w:pPr>
              <w:spacing w:after="300"/>
              <w:jc w:val="center"/>
              <w:rPr>
                <w:rFonts w:ascii="Arial" w:hAnsi="Arial" w:cs="Arial"/>
                <w:sz w:val="21"/>
                <w:szCs w:val="21"/>
              </w:rPr>
            </w:pPr>
            <w:r>
              <w:rPr>
                <w:rFonts w:ascii="Arial" w:hAnsi="Arial" w:cs="Arial"/>
                <w:sz w:val="21"/>
                <w:szCs w:val="21"/>
              </w:rPr>
              <w:lastRenderedPageBreak/>
              <w:t>BETWEEN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18AC" w:rsidRDefault="00CB18AC">
            <w:pPr>
              <w:spacing w:after="300"/>
              <w:rPr>
                <w:rFonts w:ascii="Arial" w:hAnsi="Arial" w:cs="Arial"/>
                <w:sz w:val="21"/>
                <w:szCs w:val="21"/>
              </w:rPr>
            </w:pPr>
            <w:r>
              <w:rPr>
                <w:rFonts w:ascii="Arial" w:hAnsi="Arial" w:cs="Arial"/>
                <w:sz w:val="21"/>
                <w:szCs w:val="21"/>
              </w:rPr>
              <w:t>The BETWEEN operator tests whether a value lies in a specified range. x BETWEEN a AND b means that x &gt;= a and x &lt;=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18AC" w:rsidRDefault="00CB18AC">
            <w:pPr>
              <w:spacing w:after="300"/>
              <w:rPr>
                <w:rFonts w:ascii="Arial" w:hAnsi="Arial" w:cs="Arial"/>
                <w:sz w:val="21"/>
                <w:szCs w:val="21"/>
              </w:rPr>
            </w:pPr>
            <w:r>
              <w:rPr>
                <w:rFonts w:ascii="Arial" w:hAnsi="Arial" w:cs="Arial"/>
                <w:sz w:val="21"/>
                <w:szCs w:val="21"/>
              </w:rPr>
              <w:t>If x = 10 then, x between 5 and 20 returns true, x between 5 and 10 returns true, but x between 11 and 20 returns false.</w:t>
            </w:r>
          </w:p>
        </w:tc>
      </w:tr>
      <w:tr w:rsidR="00CB18AC" w:rsidTr="00CB18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18AC" w:rsidRDefault="00CB18AC">
            <w:pPr>
              <w:spacing w:after="300"/>
              <w:jc w:val="center"/>
              <w:rPr>
                <w:rFonts w:ascii="Arial" w:hAnsi="Arial" w:cs="Arial"/>
                <w:sz w:val="21"/>
                <w:szCs w:val="21"/>
              </w:rPr>
            </w:pPr>
            <w:r>
              <w:rPr>
                <w:rFonts w:ascii="Arial" w:hAnsi="Arial" w:cs="Arial"/>
                <w:sz w:val="21"/>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18AC" w:rsidRDefault="00CB18AC">
            <w:pPr>
              <w:spacing w:after="300"/>
              <w:rPr>
                <w:rFonts w:ascii="Arial" w:hAnsi="Arial" w:cs="Arial"/>
                <w:sz w:val="21"/>
                <w:szCs w:val="21"/>
              </w:rPr>
            </w:pPr>
            <w:r>
              <w:rPr>
                <w:rFonts w:ascii="Arial" w:hAnsi="Arial" w:cs="Arial"/>
                <w:sz w:val="21"/>
                <w:szCs w:val="21"/>
              </w:rPr>
              <w:t>The IN operator tests set membership. x IN (set) means that x is equal to any member of 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18AC" w:rsidRDefault="00CB18AC">
            <w:pPr>
              <w:spacing w:after="300"/>
              <w:rPr>
                <w:rFonts w:ascii="Arial" w:hAnsi="Arial" w:cs="Arial"/>
                <w:sz w:val="21"/>
                <w:szCs w:val="21"/>
              </w:rPr>
            </w:pPr>
            <w:r>
              <w:rPr>
                <w:rFonts w:ascii="Arial" w:hAnsi="Arial" w:cs="Arial"/>
                <w:sz w:val="21"/>
                <w:szCs w:val="21"/>
              </w:rPr>
              <w:t>If x = 'm' then, x in ('a', 'b', 'c') returns Boolean false but x in ('m', 'n', 'o') returns Boolean true.</w:t>
            </w:r>
          </w:p>
        </w:tc>
      </w:tr>
      <w:tr w:rsidR="00CB18AC" w:rsidTr="00CB18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18AC" w:rsidRDefault="00CB18AC">
            <w:pPr>
              <w:spacing w:after="300"/>
              <w:jc w:val="center"/>
              <w:rPr>
                <w:rFonts w:ascii="Arial" w:hAnsi="Arial" w:cs="Arial"/>
                <w:sz w:val="21"/>
                <w:szCs w:val="21"/>
              </w:rPr>
            </w:pPr>
            <w:r>
              <w:rPr>
                <w:rFonts w:ascii="Arial" w:hAnsi="Arial" w:cs="Arial"/>
                <w:sz w:val="21"/>
                <w:szCs w:val="21"/>
              </w:rPr>
              <w:t>IS 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18AC" w:rsidRDefault="00CB18AC">
            <w:pPr>
              <w:spacing w:after="300"/>
              <w:rPr>
                <w:rFonts w:ascii="Arial" w:hAnsi="Arial" w:cs="Arial"/>
                <w:sz w:val="21"/>
                <w:szCs w:val="21"/>
              </w:rPr>
            </w:pPr>
            <w:r>
              <w:rPr>
                <w:rFonts w:ascii="Arial" w:hAnsi="Arial" w:cs="Arial"/>
                <w:sz w:val="21"/>
                <w:szCs w:val="21"/>
              </w:rPr>
              <w:t>The IS NULL operator returns the BOOLEAN value TRUE if its operand is NULL or FALSE if it is not NULL. Comparisons involving NULL values always yield 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18AC" w:rsidRDefault="00CB18AC">
            <w:pPr>
              <w:spacing w:after="300"/>
              <w:rPr>
                <w:rFonts w:ascii="Arial" w:hAnsi="Arial" w:cs="Arial"/>
                <w:sz w:val="21"/>
                <w:szCs w:val="21"/>
              </w:rPr>
            </w:pPr>
            <w:r>
              <w:rPr>
                <w:rFonts w:ascii="Arial" w:hAnsi="Arial" w:cs="Arial"/>
                <w:sz w:val="21"/>
                <w:szCs w:val="21"/>
              </w:rPr>
              <w:t>If x = 'm', then 'x is null' returns Boolean false.</w:t>
            </w:r>
          </w:p>
        </w:tc>
      </w:tr>
    </w:tbl>
    <w:p w:rsidR="00CB18AC" w:rsidRDefault="00CB18AC" w:rsidP="00CB18AC">
      <w:pPr>
        <w:pStyle w:val="Heading2"/>
        <w:rPr>
          <w:ins w:id="2938" w:author="Unknown"/>
          <w:rFonts w:ascii="Arial" w:hAnsi="Arial" w:cs="Arial"/>
          <w:b w:val="0"/>
          <w:bCs w:val="0"/>
          <w:sz w:val="35"/>
          <w:szCs w:val="35"/>
        </w:rPr>
      </w:pPr>
      <w:ins w:id="2939" w:author="Unknown">
        <w:r>
          <w:rPr>
            <w:rFonts w:ascii="Arial" w:hAnsi="Arial" w:cs="Arial"/>
            <w:b w:val="0"/>
            <w:bCs w:val="0"/>
            <w:sz w:val="35"/>
            <w:szCs w:val="35"/>
          </w:rPr>
          <w:t>Logical Operators</w:t>
        </w:r>
      </w:ins>
    </w:p>
    <w:p w:rsidR="00CB18AC" w:rsidRDefault="00CB18AC" w:rsidP="00CB18AC">
      <w:pPr>
        <w:pStyle w:val="NormalWeb"/>
        <w:spacing w:before="120" w:beforeAutospacing="0" w:after="144" w:afterAutospacing="0"/>
        <w:ind w:left="48" w:right="48"/>
        <w:jc w:val="both"/>
        <w:rPr>
          <w:ins w:id="2940" w:author="Unknown"/>
          <w:rFonts w:ascii="Arial" w:hAnsi="Arial" w:cs="Arial"/>
          <w:color w:val="000000"/>
        </w:rPr>
      </w:pPr>
      <w:ins w:id="2941" w:author="Unknown">
        <w:r>
          <w:rPr>
            <w:rFonts w:ascii="Arial" w:hAnsi="Arial" w:cs="Arial"/>
            <w:color w:val="000000"/>
          </w:rPr>
          <w:t>Following table shows the Logical operators supported by PL/SQL. All these operators work on Boolean operands and produce Boolean results. Let us assume </w:t>
        </w:r>
        <w:r>
          <w:rPr>
            <w:rFonts w:ascii="Arial" w:hAnsi="Arial" w:cs="Arial"/>
            <w:b/>
            <w:bCs/>
            <w:color w:val="000000"/>
          </w:rPr>
          <w:t>variable A</w:t>
        </w:r>
        <w:r>
          <w:rPr>
            <w:rFonts w:ascii="Arial" w:hAnsi="Arial" w:cs="Arial"/>
            <w:color w:val="000000"/>
          </w:rPr>
          <w:t> holds true and </w:t>
        </w:r>
        <w:r>
          <w:rPr>
            <w:rFonts w:ascii="Arial" w:hAnsi="Arial" w:cs="Arial"/>
            <w:b/>
            <w:bCs/>
            <w:color w:val="000000"/>
          </w:rPr>
          <w:t>variable B</w:t>
        </w:r>
        <w:r>
          <w:rPr>
            <w:rFonts w:ascii="Arial" w:hAnsi="Arial" w:cs="Arial"/>
            <w:color w:val="000000"/>
          </w:rPr>
          <w:t> holds false, then −</w:t>
        </w:r>
      </w:ins>
    </w:p>
    <w:p w:rsidR="00CB18AC" w:rsidRDefault="00F60B67" w:rsidP="00CB18AC">
      <w:pPr>
        <w:pStyle w:val="NormalWeb"/>
        <w:spacing w:before="120" w:beforeAutospacing="0" w:after="144" w:afterAutospacing="0"/>
        <w:ind w:left="48" w:right="48"/>
        <w:jc w:val="both"/>
        <w:rPr>
          <w:ins w:id="2942" w:author="Unknown"/>
          <w:rFonts w:ascii="Arial" w:hAnsi="Arial" w:cs="Arial"/>
          <w:color w:val="000000"/>
        </w:rPr>
      </w:pPr>
      <w:ins w:id="2943" w:author="Unknown">
        <w:r>
          <w:rPr>
            <w:rFonts w:ascii="Arial" w:hAnsi="Arial" w:cs="Arial"/>
            <w:color w:val="000000"/>
          </w:rPr>
          <w:fldChar w:fldCharType="begin"/>
        </w:r>
        <w:r w:rsidR="00CB18AC">
          <w:rPr>
            <w:rFonts w:ascii="Arial" w:hAnsi="Arial" w:cs="Arial"/>
            <w:color w:val="000000"/>
          </w:rPr>
          <w:instrText xml:space="preserve"> HYPERLINK "https://www.tutorialspoint.com/plsql/plsql_logical_operators.htm" \o "Logical Operators in PL/SQL" </w:instrText>
        </w:r>
        <w:r>
          <w:rPr>
            <w:rFonts w:ascii="Arial" w:hAnsi="Arial" w:cs="Arial"/>
            <w:color w:val="000000"/>
          </w:rPr>
          <w:fldChar w:fldCharType="separate"/>
        </w:r>
        <w:r w:rsidR="00CB18AC">
          <w:rPr>
            <w:rStyle w:val="Hyperlink"/>
            <w:rFonts w:ascii="Arial" w:hAnsi="Arial" w:cs="Arial"/>
            <w:color w:val="313131"/>
          </w:rPr>
          <w:t>Show Examples</w:t>
        </w:r>
        <w:r>
          <w:rPr>
            <w:rFonts w:ascii="Arial" w:hAnsi="Arial" w:cs="Arial"/>
            <w:color w:val="000000"/>
          </w:rPr>
          <w:fldChar w:fldCharType="end"/>
        </w:r>
      </w:ins>
    </w:p>
    <w:tbl>
      <w:tblPr>
        <w:tblW w:w="904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127"/>
        <w:gridCol w:w="6318"/>
        <w:gridCol w:w="1596"/>
      </w:tblGrid>
      <w:tr w:rsidR="00CB18AC" w:rsidTr="00CB18A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18AC" w:rsidRDefault="00CB18AC">
            <w:pPr>
              <w:spacing w:after="300"/>
              <w:jc w:val="center"/>
              <w:rPr>
                <w:rFonts w:ascii="Arial" w:hAnsi="Arial" w:cs="Arial"/>
                <w:b/>
                <w:bCs/>
                <w:sz w:val="21"/>
                <w:szCs w:val="21"/>
              </w:rPr>
            </w:pPr>
            <w:r>
              <w:rPr>
                <w:rFonts w:ascii="Arial" w:hAnsi="Arial" w:cs="Arial"/>
                <w:b/>
                <w:bCs/>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18AC" w:rsidRDefault="00CB18AC">
            <w:pPr>
              <w:spacing w:after="300"/>
              <w:jc w:val="center"/>
              <w:rPr>
                <w:rFonts w:ascii="Arial" w:hAnsi="Arial" w:cs="Arial"/>
                <w:b/>
                <w:bCs/>
                <w:sz w:val="21"/>
                <w:szCs w:val="21"/>
              </w:rPr>
            </w:pPr>
            <w:r>
              <w:rPr>
                <w:rFonts w:ascii="Arial" w:hAnsi="Arial" w:cs="Arial"/>
                <w:b/>
                <w:bCs/>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18AC" w:rsidRDefault="00CB18AC">
            <w:pPr>
              <w:spacing w:after="300"/>
              <w:jc w:val="center"/>
              <w:rPr>
                <w:rFonts w:ascii="Arial" w:hAnsi="Arial" w:cs="Arial"/>
                <w:b/>
                <w:bCs/>
                <w:sz w:val="21"/>
                <w:szCs w:val="21"/>
              </w:rPr>
            </w:pPr>
            <w:r>
              <w:rPr>
                <w:rFonts w:ascii="Arial" w:hAnsi="Arial" w:cs="Arial"/>
                <w:b/>
                <w:bCs/>
                <w:sz w:val="21"/>
                <w:szCs w:val="21"/>
              </w:rPr>
              <w:t>Examples</w:t>
            </w:r>
          </w:p>
        </w:tc>
      </w:tr>
      <w:tr w:rsidR="00CB18AC" w:rsidTr="00CB18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18AC" w:rsidRDefault="00CB18AC">
            <w:pPr>
              <w:spacing w:after="300"/>
              <w:jc w:val="center"/>
              <w:rPr>
                <w:rFonts w:ascii="Arial" w:hAnsi="Arial" w:cs="Arial"/>
                <w:sz w:val="21"/>
                <w:szCs w:val="21"/>
              </w:rPr>
            </w:pPr>
            <w:r>
              <w:rPr>
                <w:rFonts w:ascii="Arial" w:hAnsi="Arial" w:cs="Arial"/>
                <w:sz w:val="21"/>
                <w:szCs w:val="21"/>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18AC" w:rsidRDefault="00CB18AC">
            <w:pPr>
              <w:spacing w:after="300"/>
              <w:rPr>
                <w:rFonts w:ascii="Arial" w:hAnsi="Arial" w:cs="Arial"/>
                <w:sz w:val="21"/>
                <w:szCs w:val="21"/>
              </w:rPr>
            </w:pPr>
            <w:r>
              <w:rPr>
                <w:rFonts w:ascii="Arial" w:hAnsi="Arial" w:cs="Arial"/>
                <w:sz w:val="21"/>
                <w:szCs w:val="21"/>
              </w:rPr>
              <w:t>Called the logical AND operator. If both the operands are true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rPr>
                <w:rFonts w:ascii="Arial" w:hAnsi="Arial" w:cs="Arial"/>
                <w:sz w:val="21"/>
                <w:szCs w:val="21"/>
              </w:rPr>
            </w:pPr>
            <w:r>
              <w:rPr>
                <w:rFonts w:ascii="Arial" w:hAnsi="Arial" w:cs="Arial"/>
                <w:sz w:val="21"/>
                <w:szCs w:val="21"/>
              </w:rPr>
              <w:t>(A and B) is false.</w:t>
            </w:r>
          </w:p>
        </w:tc>
      </w:tr>
      <w:tr w:rsidR="00CB18AC" w:rsidTr="00CB18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18AC" w:rsidRDefault="00CB18AC">
            <w:pPr>
              <w:spacing w:after="300"/>
              <w:jc w:val="center"/>
              <w:rPr>
                <w:rFonts w:ascii="Arial" w:hAnsi="Arial" w:cs="Arial"/>
                <w:sz w:val="21"/>
                <w:szCs w:val="21"/>
              </w:rPr>
            </w:pPr>
            <w:r>
              <w:rPr>
                <w:rFonts w:ascii="Arial" w:hAnsi="Arial" w:cs="Arial"/>
                <w:sz w:val="21"/>
                <w:szCs w:val="21"/>
              </w:rPr>
              <w: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18AC" w:rsidRDefault="00CB18AC">
            <w:pPr>
              <w:spacing w:after="300"/>
              <w:rPr>
                <w:rFonts w:ascii="Arial" w:hAnsi="Arial" w:cs="Arial"/>
                <w:sz w:val="21"/>
                <w:szCs w:val="21"/>
              </w:rPr>
            </w:pPr>
            <w:r>
              <w:rPr>
                <w:rFonts w:ascii="Arial" w:hAnsi="Arial" w:cs="Arial"/>
                <w:sz w:val="21"/>
                <w:szCs w:val="21"/>
              </w:rPr>
              <w:t>Called the logical OR Operator. If any of the two operands is true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rPr>
                <w:rFonts w:ascii="Arial" w:hAnsi="Arial" w:cs="Arial"/>
                <w:sz w:val="21"/>
                <w:szCs w:val="21"/>
              </w:rPr>
            </w:pPr>
            <w:r>
              <w:rPr>
                <w:rFonts w:ascii="Arial" w:hAnsi="Arial" w:cs="Arial"/>
                <w:sz w:val="21"/>
                <w:szCs w:val="21"/>
              </w:rPr>
              <w:t>(A or B) is true.</w:t>
            </w:r>
          </w:p>
        </w:tc>
      </w:tr>
      <w:tr w:rsidR="00CB18AC" w:rsidTr="00CB18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18AC" w:rsidRDefault="00CB18AC">
            <w:pPr>
              <w:spacing w:after="300"/>
              <w:jc w:val="center"/>
              <w:rPr>
                <w:rFonts w:ascii="Arial" w:hAnsi="Arial" w:cs="Arial"/>
                <w:sz w:val="21"/>
                <w:szCs w:val="21"/>
              </w:rPr>
            </w:pPr>
            <w:r>
              <w:rPr>
                <w:rFonts w:ascii="Arial" w:hAnsi="Arial" w:cs="Arial"/>
                <w:sz w:val="21"/>
                <w:szCs w:val="21"/>
              </w:rPr>
              <w:t>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18AC" w:rsidRDefault="00CB18AC">
            <w:pPr>
              <w:spacing w:after="300"/>
              <w:rPr>
                <w:rFonts w:ascii="Arial" w:hAnsi="Arial" w:cs="Arial"/>
                <w:sz w:val="21"/>
                <w:szCs w:val="21"/>
              </w:rPr>
            </w:pPr>
            <w:r>
              <w:rPr>
                <w:rFonts w:ascii="Arial" w:hAnsi="Arial" w:cs="Arial"/>
                <w:sz w:val="21"/>
                <w:szCs w:val="21"/>
              </w:rPr>
              <w:t>Called the logical NOT Operator. Used to reverse the logical state of its operand. If a condition is true then Logical NOT operator will make it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rPr>
                <w:rFonts w:ascii="Arial" w:hAnsi="Arial" w:cs="Arial"/>
                <w:sz w:val="21"/>
                <w:szCs w:val="21"/>
              </w:rPr>
            </w:pPr>
            <w:r>
              <w:rPr>
                <w:rFonts w:ascii="Arial" w:hAnsi="Arial" w:cs="Arial"/>
                <w:sz w:val="21"/>
                <w:szCs w:val="21"/>
              </w:rPr>
              <w:t>not (A and B) is true.</w:t>
            </w:r>
          </w:p>
        </w:tc>
      </w:tr>
    </w:tbl>
    <w:p w:rsidR="00CB18AC" w:rsidRDefault="00CB18AC" w:rsidP="00CB18AC">
      <w:pPr>
        <w:pStyle w:val="Heading2"/>
        <w:rPr>
          <w:ins w:id="2944" w:author="Unknown"/>
          <w:rFonts w:ascii="Arial" w:hAnsi="Arial" w:cs="Arial"/>
          <w:b w:val="0"/>
          <w:bCs w:val="0"/>
          <w:sz w:val="35"/>
          <w:szCs w:val="35"/>
        </w:rPr>
      </w:pPr>
      <w:ins w:id="2945" w:author="Unknown">
        <w:r>
          <w:rPr>
            <w:rFonts w:ascii="Arial" w:hAnsi="Arial" w:cs="Arial"/>
            <w:b w:val="0"/>
            <w:bCs w:val="0"/>
            <w:sz w:val="35"/>
            <w:szCs w:val="35"/>
          </w:rPr>
          <w:t>PL/SQL Operator Precedence</w:t>
        </w:r>
      </w:ins>
    </w:p>
    <w:p w:rsidR="00CB18AC" w:rsidRDefault="00CB18AC" w:rsidP="00CB18AC">
      <w:pPr>
        <w:pStyle w:val="NormalWeb"/>
        <w:spacing w:before="120" w:beforeAutospacing="0" w:after="144" w:afterAutospacing="0"/>
        <w:ind w:left="48" w:right="48"/>
        <w:jc w:val="both"/>
        <w:rPr>
          <w:ins w:id="2946" w:author="Unknown"/>
          <w:rFonts w:ascii="Arial" w:hAnsi="Arial" w:cs="Arial"/>
          <w:color w:val="000000"/>
        </w:rPr>
      </w:pPr>
      <w:ins w:id="2947" w:author="Unknown">
        <w:r>
          <w:rPr>
            <w:rFonts w:ascii="Arial" w:hAnsi="Arial" w:cs="Arial"/>
            <w:color w:val="000000"/>
          </w:rPr>
          <w:t>Operator precedence determines the grouping of terms in an expression. This affects how an expression is evaluated. Certain operators have higher precedence than others; for example, the multiplication operator has higher precedence than the addition operator.</w:t>
        </w:r>
      </w:ins>
    </w:p>
    <w:p w:rsidR="00CB18AC" w:rsidRDefault="00CB18AC" w:rsidP="00CB18AC">
      <w:pPr>
        <w:pStyle w:val="NormalWeb"/>
        <w:spacing w:before="120" w:beforeAutospacing="0" w:after="144" w:afterAutospacing="0"/>
        <w:ind w:left="48" w:right="48"/>
        <w:jc w:val="both"/>
        <w:rPr>
          <w:ins w:id="2948" w:author="Unknown"/>
          <w:rFonts w:ascii="Arial" w:hAnsi="Arial" w:cs="Arial"/>
          <w:color w:val="000000"/>
        </w:rPr>
      </w:pPr>
      <w:ins w:id="2949" w:author="Unknown">
        <w:r>
          <w:rPr>
            <w:rFonts w:ascii="Arial" w:hAnsi="Arial" w:cs="Arial"/>
            <w:color w:val="000000"/>
          </w:rPr>
          <w:lastRenderedPageBreak/>
          <w:t>For example, </w:t>
        </w:r>
        <w:r>
          <w:rPr>
            <w:rFonts w:ascii="Arial" w:hAnsi="Arial" w:cs="Arial"/>
            <w:b/>
            <w:bCs/>
            <w:color w:val="000000"/>
          </w:rPr>
          <w:t>x = 7 + 3 * 2</w:t>
        </w:r>
        <w:r>
          <w:rPr>
            <w:rFonts w:ascii="Arial" w:hAnsi="Arial" w:cs="Arial"/>
            <w:color w:val="000000"/>
          </w:rPr>
          <w:t>; here, </w:t>
        </w:r>
        <w:r>
          <w:rPr>
            <w:rFonts w:ascii="Arial" w:hAnsi="Arial" w:cs="Arial"/>
            <w:b/>
            <w:bCs/>
            <w:color w:val="000000"/>
          </w:rPr>
          <w:t>x</w:t>
        </w:r>
        <w:r>
          <w:rPr>
            <w:rFonts w:ascii="Arial" w:hAnsi="Arial" w:cs="Arial"/>
            <w:color w:val="000000"/>
          </w:rPr>
          <w:t> is assigned </w:t>
        </w:r>
        <w:r>
          <w:rPr>
            <w:rFonts w:ascii="Arial" w:hAnsi="Arial" w:cs="Arial"/>
            <w:b/>
            <w:bCs/>
            <w:color w:val="000000"/>
          </w:rPr>
          <w:t>13</w:t>
        </w:r>
        <w:r>
          <w:rPr>
            <w:rFonts w:ascii="Arial" w:hAnsi="Arial" w:cs="Arial"/>
            <w:color w:val="000000"/>
          </w:rPr>
          <w:t>, not 20 because operator * has higher precedence than +, so it first gets multiplied with </w:t>
        </w:r>
        <w:r>
          <w:rPr>
            <w:rFonts w:ascii="Arial" w:hAnsi="Arial" w:cs="Arial"/>
            <w:b/>
            <w:bCs/>
            <w:color w:val="000000"/>
          </w:rPr>
          <w:t>3*2</w:t>
        </w:r>
        <w:r>
          <w:rPr>
            <w:rFonts w:ascii="Arial" w:hAnsi="Arial" w:cs="Arial"/>
            <w:color w:val="000000"/>
          </w:rPr>
          <w:t> and then adds into </w:t>
        </w:r>
        <w:r>
          <w:rPr>
            <w:rFonts w:ascii="Arial" w:hAnsi="Arial" w:cs="Arial"/>
            <w:b/>
            <w:bCs/>
            <w:color w:val="000000"/>
          </w:rPr>
          <w:t>7</w:t>
        </w:r>
        <w:r>
          <w:rPr>
            <w:rFonts w:ascii="Arial" w:hAnsi="Arial" w:cs="Arial"/>
            <w:color w:val="000000"/>
          </w:rPr>
          <w:t>.</w:t>
        </w:r>
      </w:ins>
    </w:p>
    <w:p w:rsidR="00CB18AC" w:rsidRDefault="00CB18AC" w:rsidP="00CB18AC">
      <w:pPr>
        <w:pStyle w:val="NormalWeb"/>
        <w:spacing w:before="120" w:beforeAutospacing="0" w:after="144" w:afterAutospacing="0"/>
        <w:ind w:left="48" w:right="48"/>
        <w:jc w:val="both"/>
        <w:rPr>
          <w:ins w:id="2950" w:author="Unknown"/>
          <w:rFonts w:ascii="Arial" w:hAnsi="Arial" w:cs="Arial"/>
          <w:color w:val="000000"/>
        </w:rPr>
      </w:pPr>
      <w:ins w:id="2951" w:author="Unknown">
        <w:r>
          <w:rPr>
            <w:rFonts w:ascii="Arial" w:hAnsi="Arial" w:cs="Arial"/>
            <w:color w:val="000000"/>
          </w:rPr>
          <w:t>Here, operators with the highest precedence appear at the top of the table, those with the lowest appear at the bottom. Within an expression, higher precedence operators will be evaluated first.</w:t>
        </w:r>
      </w:ins>
    </w:p>
    <w:p w:rsidR="00CB18AC" w:rsidRDefault="00CB18AC" w:rsidP="00CB18AC">
      <w:pPr>
        <w:pStyle w:val="NormalWeb"/>
        <w:spacing w:before="120" w:beforeAutospacing="0" w:after="144" w:afterAutospacing="0"/>
        <w:ind w:left="48" w:right="48"/>
        <w:jc w:val="both"/>
        <w:rPr>
          <w:ins w:id="2952" w:author="Unknown"/>
          <w:rFonts w:ascii="Arial" w:hAnsi="Arial" w:cs="Arial"/>
          <w:color w:val="000000"/>
        </w:rPr>
      </w:pPr>
      <w:ins w:id="2953" w:author="Unknown">
        <w:r>
          <w:rPr>
            <w:rFonts w:ascii="Arial" w:hAnsi="Arial" w:cs="Arial"/>
            <w:color w:val="000000"/>
          </w:rPr>
          <w:t>The precedence of operators goes as follows: =, &lt;, &gt;, &lt;=, &gt;=, &lt;&gt;, !=, ~=, ^=, IS NULL, LIKE, BETWEEN, IN.</w:t>
        </w:r>
      </w:ins>
    </w:p>
    <w:p w:rsidR="00CB18AC" w:rsidRDefault="00F60B67" w:rsidP="00CB18AC">
      <w:pPr>
        <w:pStyle w:val="NormalWeb"/>
        <w:spacing w:before="120" w:beforeAutospacing="0" w:after="144" w:afterAutospacing="0"/>
        <w:ind w:left="48" w:right="48"/>
        <w:jc w:val="both"/>
        <w:rPr>
          <w:ins w:id="2954" w:author="Unknown"/>
          <w:rFonts w:ascii="Arial" w:hAnsi="Arial" w:cs="Arial"/>
          <w:color w:val="000000"/>
        </w:rPr>
      </w:pPr>
      <w:ins w:id="2955" w:author="Unknown">
        <w:r>
          <w:rPr>
            <w:rFonts w:ascii="Arial" w:hAnsi="Arial" w:cs="Arial"/>
            <w:color w:val="000000"/>
          </w:rPr>
          <w:fldChar w:fldCharType="begin"/>
        </w:r>
        <w:r w:rsidR="00CB18AC">
          <w:rPr>
            <w:rFonts w:ascii="Arial" w:hAnsi="Arial" w:cs="Arial"/>
            <w:color w:val="000000"/>
          </w:rPr>
          <w:instrText xml:space="preserve"> HYPERLINK "https://www.tutorialspoint.com/plsql/plsql_operators_precedence.htm" \o "Operators Precedence in PL/SQL" </w:instrText>
        </w:r>
        <w:r>
          <w:rPr>
            <w:rFonts w:ascii="Arial" w:hAnsi="Arial" w:cs="Arial"/>
            <w:color w:val="000000"/>
          </w:rPr>
          <w:fldChar w:fldCharType="separate"/>
        </w:r>
        <w:r w:rsidR="00CB18AC">
          <w:rPr>
            <w:rStyle w:val="Hyperlink"/>
            <w:rFonts w:ascii="Arial" w:hAnsi="Arial" w:cs="Arial"/>
            <w:color w:val="313131"/>
          </w:rPr>
          <w:t>Show Examples</w:t>
        </w:r>
        <w:r>
          <w:rPr>
            <w:rFonts w:ascii="Arial" w:hAnsi="Arial" w:cs="Arial"/>
            <w:color w:val="000000"/>
          </w:rPr>
          <w:fldChar w:fldCharType="end"/>
        </w:r>
      </w:ins>
    </w:p>
    <w:tbl>
      <w:tblPr>
        <w:tblW w:w="904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462"/>
        <w:gridCol w:w="6579"/>
      </w:tblGrid>
      <w:tr w:rsidR="00CB18AC" w:rsidTr="00CB18A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18AC" w:rsidRDefault="00CB18AC">
            <w:pPr>
              <w:spacing w:after="300"/>
              <w:jc w:val="center"/>
              <w:rPr>
                <w:rFonts w:ascii="Arial" w:hAnsi="Arial" w:cs="Arial"/>
                <w:b/>
                <w:bCs/>
                <w:sz w:val="21"/>
                <w:szCs w:val="21"/>
              </w:rPr>
            </w:pPr>
            <w:r>
              <w:rPr>
                <w:rFonts w:ascii="Arial" w:hAnsi="Arial" w:cs="Arial"/>
                <w:b/>
                <w:bCs/>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18AC" w:rsidRDefault="00CB18AC">
            <w:pPr>
              <w:spacing w:after="300"/>
              <w:jc w:val="center"/>
              <w:rPr>
                <w:rFonts w:ascii="Arial" w:hAnsi="Arial" w:cs="Arial"/>
                <w:b/>
                <w:bCs/>
                <w:sz w:val="21"/>
                <w:szCs w:val="21"/>
              </w:rPr>
            </w:pPr>
            <w:r>
              <w:rPr>
                <w:rFonts w:ascii="Arial" w:hAnsi="Arial" w:cs="Arial"/>
                <w:b/>
                <w:bCs/>
                <w:sz w:val="21"/>
                <w:szCs w:val="21"/>
              </w:rPr>
              <w:t>Operation</w:t>
            </w:r>
          </w:p>
        </w:tc>
      </w:tr>
      <w:tr w:rsidR="00CB18AC" w:rsidTr="00CB18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jc w:val="center"/>
              <w:rPr>
                <w:rFonts w:ascii="Arial" w:hAnsi="Arial" w:cs="Arial"/>
                <w:sz w:val="21"/>
                <w:szCs w:val="21"/>
              </w:rPr>
            </w:pPr>
            <w:r>
              <w:rPr>
                <w:rFonts w:ascii="Arial" w:hAnsi="Arial" w:cs="Arial"/>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rPr>
                <w:rFonts w:ascii="Arial" w:hAnsi="Arial" w:cs="Arial"/>
                <w:sz w:val="21"/>
                <w:szCs w:val="21"/>
              </w:rPr>
            </w:pPr>
            <w:r>
              <w:rPr>
                <w:rFonts w:ascii="Arial" w:hAnsi="Arial" w:cs="Arial"/>
                <w:sz w:val="21"/>
                <w:szCs w:val="21"/>
              </w:rPr>
              <w:t>exponentiation</w:t>
            </w:r>
          </w:p>
        </w:tc>
      </w:tr>
      <w:tr w:rsidR="00CB18AC" w:rsidTr="00CB18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jc w:val="center"/>
              <w:rPr>
                <w:rFonts w:ascii="Arial" w:hAnsi="Arial" w:cs="Arial"/>
                <w:sz w:val="21"/>
                <w:szCs w:val="21"/>
              </w:rPr>
            </w:pPr>
            <w:r>
              <w:rPr>
                <w:rFonts w:ascii="Arial" w:hAnsi="Arial" w:cs="Arial"/>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rPr>
                <w:rFonts w:ascii="Arial" w:hAnsi="Arial" w:cs="Arial"/>
                <w:sz w:val="21"/>
                <w:szCs w:val="21"/>
              </w:rPr>
            </w:pPr>
            <w:r>
              <w:rPr>
                <w:rFonts w:ascii="Arial" w:hAnsi="Arial" w:cs="Arial"/>
                <w:sz w:val="21"/>
                <w:szCs w:val="21"/>
              </w:rPr>
              <w:t>identity, negation</w:t>
            </w:r>
          </w:p>
        </w:tc>
      </w:tr>
      <w:tr w:rsidR="00CB18AC" w:rsidTr="00CB18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jc w:val="center"/>
              <w:rPr>
                <w:rFonts w:ascii="Arial" w:hAnsi="Arial" w:cs="Arial"/>
                <w:sz w:val="21"/>
                <w:szCs w:val="21"/>
              </w:rPr>
            </w:pPr>
            <w:r>
              <w:rPr>
                <w:rFonts w:ascii="Arial" w:hAnsi="Arial" w:cs="Arial"/>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rPr>
                <w:rFonts w:ascii="Arial" w:hAnsi="Arial" w:cs="Arial"/>
                <w:sz w:val="21"/>
                <w:szCs w:val="21"/>
              </w:rPr>
            </w:pPr>
            <w:r>
              <w:rPr>
                <w:rFonts w:ascii="Arial" w:hAnsi="Arial" w:cs="Arial"/>
                <w:sz w:val="21"/>
                <w:szCs w:val="21"/>
              </w:rPr>
              <w:t>multiplication, division</w:t>
            </w:r>
          </w:p>
        </w:tc>
      </w:tr>
      <w:tr w:rsidR="00CB18AC" w:rsidTr="00CB18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jc w:val="center"/>
              <w:rPr>
                <w:rFonts w:ascii="Arial" w:hAnsi="Arial" w:cs="Arial"/>
                <w:sz w:val="21"/>
                <w:szCs w:val="21"/>
              </w:rPr>
            </w:pPr>
            <w:r>
              <w:rPr>
                <w:rFonts w:ascii="Arial" w:hAnsi="Arial" w:cs="Arial"/>
                <w:sz w:val="21"/>
                <w:szCs w:val="21"/>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rPr>
                <w:rFonts w:ascii="Arial" w:hAnsi="Arial" w:cs="Arial"/>
                <w:sz w:val="21"/>
                <w:szCs w:val="21"/>
              </w:rPr>
            </w:pPr>
            <w:r>
              <w:rPr>
                <w:rFonts w:ascii="Arial" w:hAnsi="Arial" w:cs="Arial"/>
                <w:sz w:val="21"/>
                <w:szCs w:val="21"/>
              </w:rPr>
              <w:t>addition, subtraction, concatenation</w:t>
            </w:r>
          </w:p>
        </w:tc>
      </w:tr>
      <w:tr w:rsidR="00CB18AC" w:rsidTr="00CB18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jc w:val="center"/>
              <w:rPr>
                <w:rFonts w:ascii="Arial" w:hAnsi="Arial" w:cs="Arial"/>
                <w:sz w:val="21"/>
                <w:szCs w:val="21"/>
              </w:rPr>
            </w:pPr>
            <w:r>
              <w:rPr>
                <w:rFonts w:ascii="Arial" w:hAnsi="Arial" w:cs="Arial"/>
                <w:sz w:val="21"/>
                <w:szCs w:val="21"/>
              </w:rPr>
              <w:t>comparison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rPr>
                <w:rFonts w:ascii="Arial" w:hAnsi="Arial" w:cs="Arial"/>
                <w:sz w:val="21"/>
                <w:szCs w:val="21"/>
              </w:rPr>
            </w:pPr>
          </w:p>
        </w:tc>
      </w:tr>
      <w:tr w:rsidR="00CB18AC" w:rsidTr="00CB18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jc w:val="center"/>
              <w:rPr>
                <w:rFonts w:ascii="Arial" w:hAnsi="Arial" w:cs="Arial"/>
                <w:sz w:val="21"/>
                <w:szCs w:val="21"/>
              </w:rPr>
            </w:pPr>
            <w:r>
              <w:rPr>
                <w:rFonts w:ascii="Arial" w:hAnsi="Arial" w:cs="Arial"/>
                <w:sz w:val="21"/>
                <w:szCs w:val="21"/>
              </w:rPr>
              <w:t>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rPr>
                <w:rFonts w:ascii="Arial" w:hAnsi="Arial" w:cs="Arial"/>
                <w:sz w:val="21"/>
                <w:szCs w:val="21"/>
              </w:rPr>
            </w:pPr>
            <w:r>
              <w:rPr>
                <w:rFonts w:ascii="Arial" w:hAnsi="Arial" w:cs="Arial"/>
                <w:sz w:val="21"/>
                <w:szCs w:val="21"/>
              </w:rPr>
              <w:t>logical negation</w:t>
            </w:r>
          </w:p>
        </w:tc>
      </w:tr>
      <w:tr w:rsidR="00CB18AC" w:rsidTr="00CB18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jc w:val="center"/>
              <w:rPr>
                <w:rFonts w:ascii="Arial" w:hAnsi="Arial" w:cs="Arial"/>
                <w:sz w:val="21"/>
                <w:szCs w:val="21"/>
              </w:rPr>
            </w:pPr>
            <w:r>
              <w:rPr>
                <w:rFonts w:ascii="Arial" w:hAnsi="Arial" w:cs="Arial"/>
                <w:sz w:val="21"/>
                <w:szCs w:val="21"/>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rPr>
                <w:rFonts w:ascii="Arial" w:hAnsi="Arial" w:cs="Arial"/>
                <w:sz w:val="21"/>
                <w:szCs w:val="21"/>
              </w:rPr>
            </w:pPr>
            <w:r>
              <w:rPr>
                <w:rFonts w:ascii="Arial" w:hAnsi="Arial" w:cs="Arial"/>
                <w:sz w:val="21"/>
                <w:szCs w:val="21"/>
              </w:rPr>
              <w:t>conjunction</w:t>
            </w:r>
          </w:p>
        </w:tc>
      </w:tr>
      <w:tr w:rsidR="00CB18AC" w:rsidTr="00CB18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jc w:val="center"/>
              <w:rPr>
                <w:rFonts w:ascii="Arial" w:hAnsi="Arial" w:cs="Arial"/>
                <w:sz w:val="21"/>
                <w:szCs w:val="21"/>
              </w:rPr>
            </w:pPr>
            <w:r>
              <w:rPr>
                <w:rFonts w:ascii="Arial" w:hAnsi="Arial" w:cs="Arial"/>
                <w:sz w:val="21"/>
                <w:szCs w:val="21"/>
              </w:rPr>
              <w: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18AC" w:rsidRDefault="00CB18AC">
            <w:pPr>
              <w:spacing w:after="300"/>
              <w:rPr>
                <w:rFonts w:ascii="Arial" w:hAnsi="Arial" w:cs="Arial"/>
                <w:sz w:val="21"/>
                <w:szCs w:val="21"/>
              </w:rPr>
            </w:pPr>
            <w:r>
              <w:rPr>
                <w:rFonts w:ascii="Arial" w:hAnsi="Arial" w:cs="Arial"/>
                <w:sz w:val="21"/>
                <w:szCs w:val="21"/>
              </w:rPr>
              <w:t>inclusion</w:t>
            </w:r>
          </w:p>
        </w:tc>
      </w:tr>
    </w:tbl>
    <w:p w:rsidR="00145892" w:rsidRDefault="00145892" w:rsidP="00CB7BBD"/>
    <w:p w:rsidR="002C34C3" w:rsidRDefault="002C34C3" w:rsidP="00CB7BBD"/>
    <w:p w:rsidR="002C34C3" w:rsidRDefault="002C34C3" w:rsidP="00CB7BBD"/>
    <w:p w:rsidR="002C34C3" w:rsidRDefault="002C34C3" w:rsidP="00CB7BBD"/>
    <w:p w:rsidR="002C34C3" w:rsidRDefault="002C34C3" w:rsidP="00CB7BBD"/>
    <w:p w:rsidR="002C34C3" w:rsidRDefault="002C34C3" w:rsidP="00CB7BBD"/>
    <w:p w:rsidR="002C34C3" w:rsidRDefault="002C34C3" w:rsidP="002C34C3">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lastRenderedPageBreak/>
        <w:t>PL/SQL - Strings</w:t>
      </w:r>
    </w:p>
    <w:p w:rsidR="002C34C3" w:rsidRDefault="002C34C3" w:rsidP="002C34C3">
      <w:pPr>
        <w:pStyle w:val="NormalWeb"/>
        <w:spacing w:before="120" w:beforeAutospacing="0" w:after="144" w:afterAutospacing="0"/>
        <w:ind w:left="48" w:right="48"/>
        <w:jc w:val="both"/>
        <w:rPr>
          <w:ins w:id="2956" w:author="Unknown"/>
          <w:rFonts w:ascii="Arial" w:hAnsi="Arial" w:cs="Arial"/>
          <w:color w:val="000000"/>
        </w:rPr>
      </w:pPr>
      <w:ins w:id="2957" w:author="Unknown">
        <w:r>
          <w:rPr>
            <w:rFonts w:ascii="Arial" w:hAnsi="Arial" w:cs="Arial"/>
            <w:color w:val="000000"/>
          </w:rPr>
          <w:t>The string in PL/SQL is actually a sequence of characters with an optional size specification. The characters could be numeric, letters, blank, special characters or a combination of all. PL/SQL offers three kinds of strings −</w:t>
        </w:r>
      </w:ins>
    </w:p>
    <w:p w:rsidR="002C34C3" w:rsidRDefault="002C34C3" w:rsidP="002C34C3">
      <w:pPr>
        <w:pStyle w:val="NormalWeb"/>
        <w:numPr>
          <w:ilvl w:val="0"/>
          <w:numId w:val="102"/>
        </w:numPr>
        <w:spacing w:before="120" w:beforeAutospacing="0" w:after="144" w:afterAutospacing="0"/>
        <w:ind w:left="768" w:right="48"/>
        <w:jc w:val="both"/>
        <w:rPr>
          <w:ins w:id="2958" w:author="Unknown"/>
          <w:rFonts w:ascii="Arial" w:hAnsi="Arial" w:cs="Arial"/>
          <w:color w:val="000000"/>
          <w:sz w:val="21"/>
          <w:szCs w:val="21"/>
        </w:rPr>
      </w:pPr>
      <w:ins w:id="2959" w:author="Unknown">
        <w:r>
          <w:rPr>
            <w:rFonts w:ascii="Arial" w:hAnsi="Arial" w:cs="Arial"/>
            <w:b/>
            <w:bCs/>
            <w:color w:val="000000"/>
            <w:sz w:val="21"/>
            <w:szCs w:val="21"/>
          </w:rPr>
          <w:t>Fixed-length strings</w:t>
        </w:r>
        <w:r>
          <w:rPr>
            <w:rFonts w:ascii="Arial" w:hAnsi="Arial" w:cs="Arial"/>
            <w:color w:val="000000"/>
            <w:sz w:val="21"/>
            <w:szCs w:val="21"/>
          </w:rPr>
          <w:t> − In such strings, programmers specify the length while declaring the string. The string is right-padded with spaces to the length so specified.</w:t>
        </w:r>
      </w:ins>
    </w:p>
    <w:p w:rsidR="002C34C3" w:rsidRDefault="002C34C3" w:rsidP="002C34C3">
      <w:pPr>
        <w:pStyle w:val="NormalWeb"/>
        <w:numPr>
          <w:ilvl w:val="0"/>
          <w:numId w:val="102"/>
        </w:numPr>
        <w:spacing w:before="120" w:beforeAutospacing="0" w:after="144" w:afterAutospacing="0"/>
        <w:ind w:left="768" w:right="48"/>
        <w:jc w:val="both"/>
        <w:rPr>
          <w:ins w:id="2960" w:author="Unknown"/>
          <w:rFonts w:ascii="Arial" w:hAnsi="Arial" w:cs="Arial"/>
          <w:color w:val="000000"/>
          <w:sz w:val="21"/>
          <w:szCs w:val="21"/>
        </w:rPr>
      </w:pPr>
      <w:ins w:id="2961" w:author="Unknown">
        <w:r>
          <w:rPr>
            <w:rFonts w:ascii="Arial" w:hAnsi="Arial" w:cs="Arial"/>
            <w:b/>
            <w:bCs/>
            <w:color w:val="000000"/>
            <w:sz w:val="21"/>
            <w:szCs w:val="21"/>
          </w:rPr>
          <w:t>Variable-length strings</w:t>
        </w:r>
        <w:r>
          <w:rPr>
            <w:rFonts w:ascii="Arial" w:hAnsi="Arial" w:cs="Arial"/>
            <w:color w:val="000000"/>
            <w:sz w:val="21"/>
            <w:szCs w:val="21"/>
          </w:rPr>
          <w:t> − In such strings, a maximum length up to 32,767, for the string is specified and no padding takes place.</w:t>
        </w:r>
      </w:ins>
    </w:p>
    <w:p w:rsidR="002C34C3" w:rsidRDefault="002C34C3" w:rsidP="002C34C3">
      <w:pPr>
        <w:pStyle w:val="NormalWeb"/>
        <w:numPr>
          <w:ilvl w:val="0"/>
          <w:numId w:val="102"/>
        </w:numPr>
        <w:spacing w:before="120" w:beforeAutospacing="0" w:after="144" w:afterAutospacing="0"/>
        <w:ind w:left="768" w:right="48"/>
        <w:jc w:val="both"/>
        <w:rPr>
          <w:ins w:id="2962" w:author="Unknown"/>
          <w:rFonts w:ascii="Arial" w:hAnsi="Arial" w:cs="Arial"/>
          <w:color w:val="000000"/>
          <w:sz w:val="21"/>
          <w:szCs w:val="21"/>
        </w:rPr>
      </w:pPr>
      <w:ins w:id="2963" w:author="Unknown">
        <w:r>
          <w:rPr>
            <w:rFonts w:ascii="Arial" w:hAnsi="Arial" w:cs="Arial"/>
            <w:b/>
            <w:bCs/>
            <w:color w:val="000000"/>
            <w:sz w:val="21"/>
            <w:szCs w:val="21"/>
          </w:rPr>
          <w:t>Character large objects (CLOBs)</w:t>
        </w:r>
        <w:r>
          <w:rPr>
            <w:rFonts w:ascii="Arial" w:hAnsi="Arial" w:cs="Arial"/>
            <w:color w:val="000000"/>
            <w:sz w:val="21"/>
            <w:szCs w:val="21"/>
          </w:rPr>
          <w:t> − These are variable-length strings that can be up to 128 terabytes.</w:t>
        </w:r>
      </w:ins>
    </w:p>
    <w:p w:rsidR="002C34C3" w:rsidRDefault="002C34C3" w:rsidP="002C34C3">
      <w:pPr>
        <w:pStyle w:val="NormalWeb"/>
        <w:spacing w:before="120" w:beforeAutospacing="0" w:after="144" w:afterAutospacing="0"/>
        <w:ind w:left="48" w:right="48"/>
        <w:jc w:val="both"/>
        <w:rPr>
          <w:ins w:id="2964" w:author="Unknown"/>
          <w:rFonts w:ascii="Arial" w:hAnsi="Arial" w:cs="Arial"/>
          <w:color w:val="000000"/>
        </w:rPr>
      </w:pPr>
      <w:ins w:id="2965" w:author="Unknown">
        <w:r>
          <w:rPr>
            <w:rFonts w:ascii="Arial" w:hAnsi="Arial" w:cs="Arial"/>
            <w:color w:val="000000"/>
          </w:rPr>
          <w:t>PL/SQL strings could be either variables or literals. A string literal is enclosed within quotation marks. For example,</w:t>
        </w:r>
      </w:ins>
    </w:p>
    <w:p w:rsidR="002C34C3" w:rsidRDefault="002C34C3" w:rsidP="002C34C3">
      <w:pPr>
        <w:pStyle w:val="HTMLPreformatted"/>
        <w:rPr>
          <w:ins w:id="2966" w:author="Unknown"/>
          <w:sz w:val="23"/>
          <w:szCs w:val="23"/>
        </w:rPr>
      </w:pPr>
      <w:ins w:id="2967" w:author="Unknown">
        <w:r>
          <w:rPr>
            <w:sz w:val="23"/>
            <w:szCs w:val="23"/>
          </w:rPr>
          <w:t>'This is a string literal.' Or 'hello world'</w:t>
        </w:r>
      </w:ins>
    </w:p>
    <w:p w:rsidR="002C34C3" w:rsidRDefault="002C34C3" w:rsidP="002C34C3">
      <w:pPr>
        <w:pStyle w:val="NormalWeb"/>
        <w:spacing w:before="120" w:beforeAutospacing="0" w:after="144" w:afterAutospacing="0"/>
        <w:ind w:left="48" w:right="48"/>
        <w:jc w:val="both"/>
        <w:rPr>
          <w:ins w:id="2968" w:author="Unknown"/>
          <w:rFonts w:ascii="Arial" w:hAnsi="Arial" w:cs="Arial"/>
          <w:color w:val="000000"/>
        </w:rPr>
      </w:pPr>
      <w:ins w:id="2969" w:author="Unknown">
        <w:r>
          <w:rPr>
            <w:rFonts w:ascii="Arial" w:hAnsi="Arial" w:cs="Arial"/>
            <w:color w:val="000000"/>
          </w:rPr>
          <w:t>To include a single quote inside a string literal, you need to type two single quotes next to one another. For example,</w:t>
        </w:r>
      </w:ins>
    </w:p>
    <w:p w:rsidR="002C34C3" w:rsidRDefault="002C34C3" w:rsidP="002C34C3">
      <w:pPr>
        <w:pStyle w:val="HTMLPreformatted"/>
        <w:rPr>
          <w:ins w:id="2970" w:author="Unknown"/>
          <w:sz w:val="23"/>
          <w:szCs w:val="23"/>
        </w:rPr>
      </w:pPr>
      <w:ins w:id="2971" w:author="Unknown">
        <w:r>
          <w:rPr>
            <w:sz w:val="23"/>
            <w:szCs w:val="23"/>
          </w:rPr>
          <w:t>'this isn''t what it looks like'</w:t>
        </w:r>
      </w:ins>
    </w:p>
    <w:p w:rsidR="002C34C3" w:rsidRDefault="002C34C3" w:rsidP="002C34C3">
      <w:pPr>
        <w:pStyle w:val="Heading2"/>
        <w:rPr>
          <w:ins w:id="2972" w:author="Unknown"/>
          <w:rFonts w:ascii="Arial" w:hAnsi="Arial" w:cs="Arial"/>
          <w:b w:val="0"/>
          <w:bCs w:val="0"/>
          <w:sz w:val="35"/>
          <w:szCs w:val="35"/>
        </w:rPr>
      </w:pPr>
      <w:ins w:id="2973" w:author="Unknown">
        <w:r>
          <w:rPr>
            <w:rFonts w:ascii="Arial" w:hAnsi="Arial" w:cs="Arial"/>
            <w:b w:val="0"/>
            <w:bCs w:val="0"/>
            <w:sz w:val="35"/>
            <w:szCs w:val="35"/>
          </w:rPr>
          <w:t>Declaring String Variables</w:t>
        </w:r>
      </w:ins>
    </w:p>
    <w:p w:rsidR="002C34C3" w:rsidRDefault="002C34C3" w:rsidP="002C34C3">
      <w:pPr>
        <w:pStyle w:val="NormalWeb"/>
        <w:spacing w:before="120" w:beforeAutospacing="0" w:after="144" w:afterAutospacing="0"/>
        <w:ind w:left="48" w:right="48"/>
        <w:jc w:val="both"/>
        <w:rPr>
          <w:ins w:id="2974" w:author="Unknown"/>
          <w:rFonts w:ascii="Arial" w:hAnsi="Arial" w:cs="Arial"/>
          <w:color w:val="000000"/>
        </w:rPr>
      </w:pPr>
      <w:ins w:id="2975" w:author="Unknown">
        <w:r>
          <w:rPr>
            <w:rFonts w:ascii="Arial" w:hAnsi="Arial" w:cs="Arial"/>
            <w:color w:val="000000"/>
          </w:rPr>
          <w:t>Oracle database provides numerous string datatypes, such as CHAR, NCHAR, VARCHAR2, NVARCHAR2, CLOB, and NCLOB. The datatypes prefixed with an </w:t>
        </w:r>
        <w:r>
          <w:rPr>
            <w:rFonts w:ascii="Arial" w:hAnsi="Arial" w:cs="Arial"/>
            <w:b/>
            <w:bCs/>
            <w:color w:val="000000"/>
          </w:rPr>
          <w:t>'N'</w:t>
        </w:r>
        <w:r>
          <w:rPr>
            <w:rFonts w:ascii="Arial" w:hAnsi="Arial" w:cs="Arial"/>
            <w:color w:val="000000"/>
          </w:rPr>
          <w:t> are </w:t>
        </w:r>
        <w:r>
          <w:rPr>
            <w:rFonts w:ascii="Arial" w:hAnsi="Arial" w:cs="Arial"/>
            <w:b/>
            <w:bCs/>
            <w:color w:val="000000"/>
          </w:rPr>
          <w:t>'national character set'</w:t>
        </w:r>
        <w:r>
          <w:rPr>
            <w:rFonts w:ascii="Arial" w:hAnsi="Arial" w:cs="Arial"/>
            <w:color w:val="000000"/>
          </w:rPr>
          <w:t> datatypes, that store Unicode character data.</w:t>
        </w:r>
      </w:ins>
    </w:p>
    <w:p w:rsidR="002C34C3" w:rsidRDefault="002C34C3" w:rsidP="002C34C3">
      <w:pPr>
        <w:pStyle w:val="NormalWeb"/>
        <w:spacing w:before="120" w:beforeAutospacing="0" w:after="144" w:afterAutospacing="0"/>
        <w:ind w:left="48" w:right="48"/>
        <w:jc w:val="both"/>
        <w:rPr>
          <w:ins w:id="2976" w:author="Unknown"/>
          <w:rFonts w:ascii="Arial" w:hAnsi="Arial" w:cs="Arial"/>
          <w:color w:val="000000"/>
        </w:rPr>
      </w:pPr>
      <w:ins w:id="2977" w:author="Unknown">
        <w:r>
          <w:rPr>
            <w:rFonts w:ascii="Arial" w:hAnsi="Arial" w:cs="Arial"/>
            <w:color w:val="000000"/>
          </w:rPr>
          <w:t>If you need to declare a variable-length string, you must provide the maximum length of that string. For example, the VARCHAR2 data type. The following example illustrates declaring and using some string variables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2978" w:author="Unknown"/>
          <w:rStyle w:val="pln"/>
          <w:color w:val="000000"/>
          <w:sz w:val="23"/>
          <w:szCs w:val="23"/>
        </w:rPr>
      </w:pPr>
      <w:ins w:id="2979" w:author="Unknown">
        <w:r>
          <w:rPr>
            <w:rStyle w:val="pln"/>
            <w:color w:val="000000"/>
            <w:sz w:val="23"/>
            <w:szCs w:val="23"/>
          </w:rPr>
          <w:t xml:space="preserve">DECLARE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2980" w:author="Unknown"/>
          <w:rStyle w:val="pln"/>
          <w:color w:val="000000"/>
          <w:sz w:val="23"/>
          <w:szCs w:val="23"/>
        </w:rPr>
      </w:pPr>
      <w:ins w:id="2981" w:author="Unknown">
        <w:r>
          <w:rPr>
            <w:rStyle w:val="pln"/>
            <w:color w:val="000000"/>
            <w:sz w:val="23"/>
            <w:szCs w:val="23"/>
          </w:rPr>
          <w:t xml:space="preserve">   name varchar2</w:t>
        </w:r>
        <w:r>
          <w:rPr>
            <w:rStyle w:val="pun"/>
            <w:color w:val="666600"/>
            <w:sz w:val="23"/>
            <w:szCs w:val="23"/>
          </w:rPr>
          <w:t>(</w:t>
        </w:r>
        <w:r>
          <w:rPr>
            <w:rStyle w:val="lit"/>
            <w:rFonts w:eastAsiaTheme="majorEastAsia"/>
            <w:color w:val="006666"/>
            <w:sz w:val="23"/>
            <w:szCs w:val="23"/>
          </w:rPr>
          <w:t>20</w:t>
        </w:r>
        <w:r>
          <w:rPr>
            <w:rStyle w:val="pun"/>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2982" w:author="Unknown"/>
          <w:rStyle w:val="pln"/>
          <w:color w:val="000000"/>
          <w:sz w:val="23"/>
          <w:szCs w:val="23"/>
        </w:rPr>
      </w:pPr>
      <w:ins w:id="2983" w:author="Unknown">
        <w:r>
          <w:rPr>
            <w:rStyle w:val="pln"/>
            <w:color w:val="000000"/>
            <w:sz w:val="23"/>
            <w:szCs w:val="23"/>
          </w:rPr>
          <w:t xml:space="preserve">   company varchar2</w:t>
        </w:r>
        <w:r>
          <w:rPr>
            <w:rStyle w:val="pun"/>
            <w:color w:val="666600"/>
            <w:sz w:val="23"/>
            <w:szCs w:val="23"/>
          </w:rPr>
          <w:t>(</w:t>
        </w:r>
        <w:r>
          <w:rPr>
            <w:rStyle w:val="lit"/>
            <w:rFonts w:eastAsiaTheme="majorEastAsia"/>
            <w:color w:val="006666"/>
            <w:sz w:val="23"/>
            <w:szCs w:val="23"/>
          </w:rPr>
          <w:t>30</w:t>
        </w:r>
        <w:r>
          <w:rPr>
            <w:rStyle w:val="pun"/>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2984" w:author="Unknown"/>
          <w:rStyle w:val="pln"/>
          <w:color w:val="000000"/>
          <w:sz w:val="23"/>
          <w:szCs w:val="23"/>
        </w:rPr>
      </w:pPr>
      <w:ins w:id="2985" w:author="Unknown">
        <w:r>
          <w:rPr>
            <w:rStyle w:val="pln"/>
            <w:color w:val="000000"/>
            <w:sz w:val="23"/>
            <w:szCs w:val="23"/>
          </w:rPr>
          <w:t xml:space="preserve">   introduction clob</w:t>
        </w:r>
        <w:r>
          <w:rPr>
            <w:rStyle w:val="pun"/>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2986" w:author="Unknown"/>
          <w:rStyle w:val="pln"/>
          <w:color w:val="000000"/>
          <w:sz w:val="23"/>
          <w:szCs w:val="23"/>
        </w:rPr>
      </w:pPr>
      <w:ins w:id="2987" w:author="Unknown">
        <w:r>
          <w:rPr>
            <w:rStyle w:val="pln"/>
            <w:color w:val="000000"/>
            <w:sz w:val="23"/>
            <w:szCs w:val="23"/>
          </w:rPr>
          <w:t xml:space="preserve">   choice </w:t>
        </w:r>
        <w:r>
          <w:rPr>
            <w:rStyle w:val="kwd"/>
            <w:rFonts w:eastAsiaTheme="majorEastAsia"/>
            <w:color w:val="000088"/>
            <w:sz w:val="23"/>
            <w:szCs w:val="23"/>
          </w:rPr>
          <w:t>char</w:t>
        </w:r>
        <w:r>
          <w:rPr>
            <w:rStyle w:val="pun"/>
            <w:color w:val="666600"/>
            <w:sz w:val="23"/>
            <w:szCs w:val="23"/>
          </w:rPr>
          <w:t>(</w:t>
        </w:r>
        <w:r>
          <w:rPr>
            <w:rStyle w:val="lit"/>
            <w:rFonts w:eastAsiaTheme="majorEastAsia"/>
            <w:color w:val="006666"/>
            <w:sz w:val="23"/>
            <w:szCs w:val="23"/>
          </w:rPr>
          <w:t>1</w:t>
        </w:r>
        <w:r>
          <w:rPr>
            <w:rStyle w:val="pun"/>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2988" w:author="Unknown"/>
          <w:rStyle w:val="pln"/>
          <w:color w:val="000000"/>
          <w:sz w:val="23"/>
          <w:szCs w:val="23"/>
        </w:rPr>
      </w:pPr>
      <w:ins w:id="2989" w:author="Unknown">
        <w:r>
          <w:rPr>
            <w:rStyle w:val="kwd"/>
            <w:rFonts w:eastAsiaTheme="majorEastAsia"/>
            <w:color w:val="000088"/>
            <w:sz w:val="23"/>
            <w:szCs w:val="23"/>
          </w:rPr>
          <w:t>BEGIN</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2990" w:author="Unknown"/>
          <w:rStyle w:val="pln"/>
          <w:color w:val="000000"/>
          <w:sz w:val="23"/>
          <w:szCs w:val="23"/>
        </w:rPr>
      </w:pPr>
      <w:ins w:id="2991" w:author="Unknown">
        <w:r>
          <w:rPr>
            <w:rStyle w:val="pln"/>
            <w:color w:val="000000"/>
            <w:sz w:val="23"/>
            <w:szCs w:val="23"/>
          </w:rPr>
          <w:t xml:space="preserve">   name </w:t>
        </w:r>
        <w:r>
          <w:rPr>
            <w:rStyle w:val="pun"/>
            <w:color w:val="666600"/>
            <w:sz w:val="23"/>
            <w:szCs w:val="23"/>
          </w:rPr>
          <w:t>:=</w:t>
        </w:r>
        <w:r>
          <w:rPr>
            <w:rStyle w:val="pln"/>
            <w:color w:val="000000"/>
            <w:sz w:val="23"/>
            <w:szCs w:val="23"/>
          </w:rPr>
          <w:t xml:space="preserve"> </w:t>
        </w:r>
        <w:r>
          <w:rPr>
            <w:rStyle w:val="str"/>
            <w:color w:val="008800"/>
            <w:sz w:val="23"/>
            <w:szCs w:val="23"/>
          </w:rPr>
          <w:t>'John Smith'</w:t>
        </w:r>
        <w:r>
          <w:rPr>
            <w:rStyle w:val="pun"/>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2992" w:author="Unknown"/>
          <w:rStyle w:val="pln"/>
          <w:color w:val="000000"/>
          <w:sz w:val="23"/>
          <w:szCs w:val="23"/>
        </w:rPr>
      </w:pPr>
      <w:ins w:id="2993" w:author="Unknown">
        <w:r>
          <w:rPr>
            <w:rStyle w:val="pln"/>
            <w:color w:val="000000"/>
            <w:sz w:val="23"/>
            <w:szCs w:val="23"/>
          </w:rPr>
          <w:t xml:space="preserve">   company </w:t>
        </w:r>
        <w:r>
          <w:rPr>
            <w:rStyle w:val="pun"/>
            <w:color w:val="666600"/>
            <w:sz w:val="23"/>
            <w:szCs w:val="23"/>
          </w:rPr>
          <w:t>:=</w:t>
        </w:r>
        <w:r>
          <w:rPr>
            <w:rStyle w:val="pln"/>
            <w:color w:val="000000"/>
            <w:sz w:val="23"/>
            <w:szCs w:val="23"/>
          </w:rPr>
          <w:t xml:space="preserve"> </w:t>
        </w:r>
        <w:r>
          <w:rPr>
            <w:rStyle w:val="str"/>
            <w:color w:val="008800"/>
            <w:sz w:val="23"/>
            <w:szCs w:val="23"/>
          </w:rPr>
          <w:t>'Infotech'</w:t>
        </w:r>
        <w:r>
          <w:rPr>
            <w:rStyle w:val="pun"/>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2994" w:author="Unknown"/>
          <w:rStyle w:val="pln"/>
          <w:color w:val="000000"/>
          <w:sz w:val="23"/>
          <w:szCs w:val="23"/>
        </w:rPr>
      </w:pPr>
      <w:ins w:id="2995" w:author="Unknown">
        <w:r>
          <w:rPr>
            <w:rStyle w:val="pln"/>
            <w:color w:val="000000"/>
            <w:sz w:val="23"/>
            <w:szCs w:val="23"/>
          </w:rPr>
          <w:t xml:space="preserve">   introduction </w:t>
        </w:r>
        <w:r>
          <w:rPr>
            <w:rStyle w:val="pun"/>
            <w:color w:val="666600"/>
            <w:sz w:val="23"/>
            <w:szCs w:val="23"/>
          </w:rPr>
          <w:t>:=</w:t>
        </w:r>
        <w:r>
          <w:rPr>
            <w:rStyle w:val="pln"/>
            <w:color w:val="000000"/>
            <w:sz w:val="23"/>
            <w:szCs w:val="23"/>
          </w:rPr>
          <w:t xml:space="preserve"> </w:t>
        </w:r>
        <w:r>
          <w:rPr>
            <w:rStyle w:val="str"/>
            <w:color w:val="008800"/>
            <w:sz w:val="23"/>
            <w:szCs w:val="23"/>
          </w:rPr>
          <w:t>' Hello! I''m John Smith from Infotech.'</w:t>
        </w:r>
        <w:r>
          <w:rPr>
            <w:rStyle w:val="pun"/>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2996" w:author="Unknown"/>
          <w:rStyle w:val="pln"/>
          <w:color w:val="000000"/>
          <w:sz w:val="23"/>
          <w:szCs w:val="23"/>
        </w:rPr>
      </w:pPr>
      <w:ins w:id="2997" w:author="Unknown">
        <w:r>
          <w:rPr>
            <w:rStyle w:val="pln"/>
            <w:color w:val="000000"/>
            <w:sz w:val="23"/>
            <w:szCs w:val="23"/>
          </w:rPr>
          <w:t xml:space="preserve">   choice </w:t>
        </w:r>
        <w:r>
          <w:rPr>
            <w:rStyle w:val="pun"/>
            <w:color w:val="666600"/>
            <w:sz w:val="23"/>
            <w:szCs w:val="23"/>
          </w:rPr>
          <w:t>:=</w:t>
        </w:r>
        <w:r>
          <w:rPr>
            <w:rStyle w:val="pln"/>
            <w:color w:val="000000"/>
            <w:sz w:val="23"/>
            <w:szCs w:val="23"/>
          </w:rPr>
          <w:t xml:space="preserve"> </w:t>
        </w:r>
        <w:r>
          <w:rPr>
            <w:rStyle w:val="str"/>
            <w:color w:val="008800"/>
            <w:sz w:val="23"/>
            <w:szCs w:val="23"/>
          </w:rPr>
          <w:t>'y'</w:t>
        </w:r>
        <w:r>
          <w:rPr>
            <w:rStyle w:val="pun"/>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2998" w:author="Unknown"/>
          <w:rStyle w:val="pln"/>
          <w:color w:val="000000"/>
          <w:sz w:val="23"/>
          <w:szCs w:val="23"/>
        </w:rPr>
      </w:pPr>
      <w:ins w:id="2999" w:author="Unknown">
        <w:r>
          <w:rPr>
            <w:rStyle w:val="pln"/>
            <w:color w:val="000000"/>
            <w:sz w:val="23"/>
            <w:szCs w:val="23"/>
          </w:rPr>
          <w:t xml:space="preserve">   IF choice </w:t>
        </w:r>
        <w:r>
          <w:rPr>
            <w:rStyle w:val="pun"/>
            <w:color w:val="666600"/>
            <w:sz w:val="23"/>
            <w:szCs w:val="23"/>
          </w:rPr>
          <w:t>=</w:t>
        </w:r>
        <w:r>
          <w:rPr>
            <w:rStyle w:val="pln"/>
            <w:color w:val="000000"/>
            <w:sz w:val="23"/>
            <w:szCs w:val="23"/>
          </w:rPr>
          <w:t xml:space="preserve"> </w:t>
        </w:r>
        <w:r>
          <w:rPr>
            <w:rStyle w:val="str"/>
            <w:color w:val="008800"/>
            <w:sz w:val="23"/>
            <w:szCs w:val="23"/>
          </w:rPr>
          <w:t>'y'</w:t>
        </w:r>
        <w:r>
          <w:rPr>
            <w:rStyle w:val="pln"/>
            <w:color w:val="000000"/>
            <w:sz w:val="23"/>
            <w:szCs w:val="23"/>
          </w:rPr>
          <w:t xml:space="preserve"> THEN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00" w:author="Unknown"/>
          <w:rStyle w:val="pln"/>
          <w:color w:val="000000"/>
          <w:sz w:val="23"/>
          <w:szCs w:val="23"/>
        </w:rPr>
      </w:pPr>
      <w:ins w:id="3001"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02" w:author="Unknown"/>
          <w:rStyle w:val="pln"/>
          <w:color w:val="000000"/>
          <w:sz w:val="23"/>
          <w:szCs w:val="23"/>
        </w:rPr>
      </w:pPr>
      <w:ins w:id="3003"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pln"/>
            <w:color w:val="000000"/>
            <w:sz w:val="23"/>
            <w:szCs w:val="23"/>
          </w:rPr>
          <w:t>company</w:t>
        </w:r>
        <w:r>
          <w:rPr>
            <w:rStyle w:val="pun"/>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04" w:author="Unknown"/>
          <w:rStyle w:val="pln"/>
          <w:color w:val="000000"/>
          <w:sz w:val="23"/>
          <w:szCs w:val="23"/>
        </w:rPr>
      </w:pPr>
      <w:ins w:id="3005"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pln"/>
            <w:color w:val="000000"/>
            <w:sz w:val="23"/>
            <w:szCs w:val="23"/>
          </w:rPr>
          <w:t>introduction</w:t>
        </w:r>
        <w:r>
          <w:rPr>
            <w:rStyle w:val="pun"/>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06" w:author="Unknown"/>
          <w:rStyle w:val="pln"/>
          <w:color w:val="000000"/>
          <w:sz w:val="23"/>
          <w:szCs w:val="23"/>
        </w:rPr>
      </w:pPr>
      <w:ins w:id="3007" w:author="Unknown">
        <w:r>
          <w:rPr>
            <w:rStyle w:val="pln"/>
            <w:color w:val="000000"/>
            <w:sz w:val="23"/>
            <w:szCs w:val="23"/>
          </w:rPr>
          <w:t xml:space="preserve">   </w:t>
        </w:r>
        <w:r>
          <w:rPr>
            <w:rStyle w:val="kwd"/>
            <w:rFonts w:eastAsiaTheme="majorEastAsia"/>
            <w:color w:val="000088"/>
            <w:sz w:val="23"/>
            <w:szCs w:val="23"/>
          </w:rPr>
          <w:t>END</w:t>
        </w:r>
        <w:r>
          <w:rPr>
            <w:rStyle w:val="pln"/>
            <w:color w:val="000000"/>
            <w:sz w:val="23"/>
            <w:szCs w:val="23"/>
          </w:rPr>
          <w:t xml:space="preserve"> IF</w:t>
        </w:r>
        <w:r>
          <w:rPr>
            <w:rStyle w:val="pun"/>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08" w:author="Unknown"/>
          <w:rStyle w:val="pln"/>
          <w:color w:val="000000"/>
          <w:sz w:val="23"/>
          <w:szCs w:val="23"/>
        </w:rPr>
      </w:pPr>
      <w:ins w:id="3009" w:author="Unknown">
        <w:r>
          <w:rPr>
            <w:rStyle w:val="kwd"/>
            <w:rFonts w:eastAsiaTheme="majorEastAsia"/>
            <w:color w:val="000088"/>
            <w:sz w:val="23"/>
            <w:szCs w:val="23"/>
          </w:rPr>
          <w:t>END</w:t>
        </w:r>
        <w:r>
          <w:rPr>
            <w:rStyle w:val="pun"/>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10" w:author="Unknown"/>
          <w:sz w:val="23"/>
          <w:szCs w:val="23"/>
        </w:rPr>
      </w:pPr>
      <w:ins w:id="3011" w:author="Unknown">
        <w:r>
          <w:rPr>
            <w:rStyle w:val="pun"/>
            <w:color w:val="666600"/>
            <w:sz w:val="23"/>
            <w:szCs w:val="23"/>
          </w:rPr>
          <w:t>/</w:t>
        </w:r>
      </w:ins>
    </w:p>
    <w:p w:rsidR="002C34C3" w:rsidRDefault="002C34C3" w:rsidP="002C34C3">
      <w:pPr>
        <w:pStyle w:val="NormalWeb"/>
        <w:spacing w:before="120" w:beforeAutospacing="0" w:after="144" w:afterAutospacing="0"/>
        <w:ind w:left="48" w:right="48"/>
        <w:jc w:val="both"/>
        <w:rPr>
          <w:ins w:id="3012" w:author="Unknown"/>
          <w:rFonts w:ascii="Arial" w:hAnsi="Arial" w:cs="Arial"/>
          <w:color w:val="000000"/>
        </w:rPr>
      </w:pPr>
      <w:ins w:id="3013" w:author="Unknown">
        <w:r>
          <w:rPr>
            <w:rFonts w:ascii="Arial" w:hAnsi="Arial" w:cs="Arial"/>
            <w:color w:val="000000"/>
          </w:rPr>
          <w:t>When the above code is executed at the SQL prompt, it produces the following result −</w:t>
        </w:r>
      </w:ins>
    </w:p>
    <w:p w:rsidR="002C34C3" w:rsidRDefault="002C34C3" w:rsidP="002C34C3">
      <w:pPr>
        <w:pStyle w:val="HTMLPreformatted"/>
        <w:rPr>
          <w:ins w:id="3014" w:author="Unknown"/>
          <w:sz w:val="23"/>
          <w:szCs w:val="23"/>
        </w:rPr>
      </w:pPr>
      <w:ins w:id="3015" w:author="Unknown">
        <w:r>
          <w:rPr>
            <w:sz w:val="23"/>
            <w:szCs w:val="23"/>
          </w:rPr>
          <w:lastRenderedPageBreak/>
          <w:t xml:space="preserve">John Smith </w:t>
        </w:r>
      </w:ins>
    </w:p>
    <w:p w:rsidR="002C34C3" w:rsidRDefault="002C34C3" w:rsidP="002C34C3">
      <w:pPr>
        <w:pStyle w:val="HTMLPreformatted"/>
        <w:rPr>
          <w:ins w:id="3016" w:author="Unknown"/>
          <w:sz w:val="23"/>
          <w:szCs w:val="23"/>
        </w:rPr>
      </w:pPr>
      <w:ins w:id="3017" w:author="Unknown">
        <w:r>
          <w:rPr>
            <w:sz w:val="23"/>
            <w:szCs w:val="23"/>
          </w:rPr>
          <w:t>Infotech</w:t>
        </w:r>
      </w:ins>
    </w:p>
    <w:p w:rsidR="002C34C3" w:rsidRDefault="002C34C3" w:rsidP="002C34C3">
      <w:pPr>
        <w:pStyle w:val="HTMLPreformatted"/>
        <w:rPr>
          <w:ins w:id="3018" w:author="Unknown"/>
          <w:sz w:val="23"/>
          <w:szCs w:val="23"/>
        </w:rPr>
      </w:pPr>
      <w:ins w:id="3019" w:author="Unknown">
        <w:r>
          <w:rPr>
            <w:sz w:val="23"/>
            <w:szCs w:val="23"/>
          </w:rPr>
          <w:t xml:space="preserve">Hello! I'm John Smith from Infotech.  </w:t>
        </w:r>
      </w:ins>
    </w:p>
    <w:p w:rsidR="002C34C3" w:rsidRDefault="002C34C3" w:rsidP="002C34C3">
      <w:pPr>
        <w:pStyle w:val="HTMLPreformatted"/>
        <w:rPr>
          <w:ins w:id="3020" w:author="Unknown"/>
          <w:sz w:val="23"/>
          <w:szCs w:val="23"/>
        </w:rPr>
      </w:pPr>
    </w:p>
    <w:p w:rsidR="002C34C3" w:rsidRDefault="002C34C3" w:rsidP="002C34C3">
      <w:pPr>
        <w:pStyle w:val="HTMLPreformatted"/>
        <w:rPr>
          <w:ins w:id="3021" w:author="Unknown"/>
          <w:sz w:val="23"/>
          <w:szCs w:val="23"/>
        </w:rPr>
      </w:pPr>
      <w:ins w:id="3022" w:author="Unknown">
        <w:r>
          <w:rPr>
            <w:sz w:val="23"/>
            <w:szCs w:val="23"/>
          </w:rPr>
          <w:t>PL/SQL procedure successfully completed</w:t>
        </w:r>
      </w:ins>
    </w:p>
    <w:p w:rsidR="002C34C3" w:rsidRDefault="002C34C3" w:rsidP="002C34C3">
      <w:pPr>
        <w:pStyle w:val="NormalWeb"/>
        <w:spacing w:before="120" w:beforeAutospacing="0" w:after="144" w:afterAutospacing="0"/>
        <w:ind w:left="48" w:right="48"/>
        <w:jc w:val="both"/>
        <w:rPr>
          <w:ins w:id="3023" w:author="Unknown"/>
          <w:rFonts w:ascii="Arial" w:hAnsi="Arial" w:cs="Arial"/>
          <w:color w:val="000000"/>
        </w:rPr>
      </w:pPr>
      <w:ins w:id="3024" w:author="Unknown">
        <w:r>
          <w:rPr>
            <w:rFonts w:ascii="Arial" w:hAnsi="Arial" w:cs="Arial"/>
            <w:color w:val="000000"/>
          </w:rPr>
          <w:t>To declare a fixed-length string, use the CHAR datatype. Here you do not have to specify a maximum length for a fixed-length variable. If you leave off the length constraint, Oracle Database automatically uses a maximum length required. The following two declarations are identical −</w:t>
        </w:r>
      </w:ins>
    </w:p>
    <w:p w:rsidR="002C34C3" w:rsidRDefault="002C34C3" w:rsidP="002C34C3">
      <w:pPr>
        <w:pStyle w:val="HTMLPreformatted"/>
        <w:rPr>
          <w:ins w:id="3025" w:author="Unknown"/>
          <w:sz w:val="23"/>
          <w:szCs w:val="23"/>
        </w:rPr>
      </w:pPr>
      <w:ins w:id="3026" w:author="Unknown">
        <w:r>
          <w:rPr>
            <w:sz w:val="23"/>
            <w:szCs w:val="23"/>
          </w:rPr>
          <w:t xml:space="preserve">red_flag CHAR(1) := 'Y'; </w:t>
        </w:r>
      </w:ins>
    </w:p>
    <w:p w:rsidR="002C34C3" w:rsidRDefault="002C34C3" w:rsidP="002C34C3">
      <w:pPr>
        <w:pStyle w:val="HTMLPreformatted"/>
        <w:rPr>
          <w:ins w:id="3027" w:author="Unknown"/>
          <w:sz w:val="23"/>
          <w:szCs w:val="23"/>
        </w:rPr>
      </w:pPr>
      <w:ins w:id="3028" w:author="Unknown">
        <w:r>
          <w:rPr>
            <w:sz w:val="23"/>
            <w:szCs w:val="23"/>
          </w:rPr>
          <w:t xml:space="preserve"> red_flag CHAR   := 'Y';</w:t>
        </w:r>
      </w:ins>
    </w:p>
    <w:p w:rsidR="002C34C3" w:rsidRDefault="002C34C3" w:rsidP="002C34C3">
      <w:pPr>
        <w:pStyle w:val="Heading2"/>
        <w:rPr>
          <w:ins w:id="3029" w:author="Unknown"/>
          <w:rFonts w:ascii="Arial" w:hAnsi="Arial" w:cs="Arial"/>
          <w:b w:val="0"/>
          <w:bCs w:val="0"/>
          <w:sz w:val="35"/>
          <w:szCs w:val="35"/>
        </w:rPr>
      </w:pPr>
      <w:ins w:id="3030" w:author="Unknown">
        <w:r>
          <w:rPr>
            <w:rFonts w:ascii="Arial" w:hAnsi="Arial" w:cs="Arial"/>
            <w:b w:val="0"/>
            <w:bCs w:val="0"/>
            <w:sz w:val="35"/>
            <w:szCs w:val="35"/>
          </w:rPr>
          <w:t>PL/SQL String Functions and Operators</w:t>
        </w:r>
      </w:ins>
    </w:p>
    <w:p w:rsidR="002C34C3" w:rsidRDefault="002C34C3" w:rsidP="002C34C3">
      <w:pPr>
        <w:pStyle w:val="NormalWeb"/>
        <w:spacing w:before="120" w:beforeAutospacing="0" w:after="144" w:afterAutospacing="0"/>
        <w:ind w:left="48" w:right="48"/>
        <w:jc w:val="both"/>
        <w:rPr>
          <w:ins w:id="3031" w:author="Unknown"/>
          <w:rFonts w:ascii="Arial" w:hAnsi="Arial" w:cs="Arial"/>
          <w:color w:val="000000"/>
        </w:rPr>
      </w:pPr>
      <w:ins w:id="3032" w:author="Unknown">
        <w:r>
          <w:rPr>
            <w:rFonts w:ascii="Arial" w:hAnsi="Arial" w:cs="Arial"/>
            <w:color w:val="000000"/>
          </w:rPr>
          <w:t>PL/SQL offers the concatenation operator </w:t>
        </w:r>
        <w:r>
          <w:rPr>
            <w:rFonts w:ascii="Arial" w:hAnsi="Arial" w:cs="Arial"/>
            <w:b/>
            <w:bCs/>
            <w:color w:val="000000"/>
          </w:rPr>
          <w:t>(||)</w:t>
        </w:r>
        <w:r>
          <w:rPr>
            <w:rFonts w:ascii="Arial" w:hAnsi="Arial" w:cs="Arial"/>
            <w:color w:val="000000"/>
          </w:rPr>
          <w:t> for joining two strings. The following table provides the string functions provided by PL/SQL −</w:t>
        </w:r>
      </w:ins>
    </w:p>
    <w:tbl>
      <w:tblPr>
        <w:tblW w:w="904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19"/>
        <w:gridCol w:w="8322"/>
      </w:tblGrid>
      <w:tr w:rsidR="002C34C3" w:rsidTr="002C34C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C34C3" w:rsidRDefault="002C34C3">
            <w:pPr>
              <w:spacing w:after="300"/>
              <w:jc w:val="center"/>
              <w:rPr>
                <w:rFonts w:ascii="Arial" w:hAnsi="Arial" w:cs="Arial"/>
                <w:b/>
                <w:bCs/>
                <w:sz w:val="21"/>
                <w:szCs w:val="21"/>
              </w:rPr>
            </w:pPr>
            <w:r>
              <w:rPr>
                <w:rFonts w:ascii="Arial" w:hAnsi="Arial" w:cs="Arial"/>
                <w:b/>
                <w:bCs/>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C34C3" w:rsidRDefault="002C34C3">
            <w:pPr>
              <w:spacing w:after="300"/>
              <w:jc w:val="center"/>
              <w:rPr>
                <w:rFonts w:ascii="Arial" w:hAnsi="Arial" w:cs="Arial"/>
                <w:b/>
                <w:bCs/>
                <w:sz w:val="21"/>
                <w:szCs w:val="21"/>
              </w:rPr>
            </w:pPr>
            <w:r>
              <w:rPr>
                <w:rFonts w:ascii="Arial" w:hAnsi="Arial" w:cs="Arial"/>
                <w:b/>
                <w:bCs/>
                <w:sz w:val="21"/>
                <w:szCs w:val="21"/>
              </w:rPr>
              <w:t>Function &amp; Purpose</w:t>
            </w:r>
          </w:p>
        </w:tc>
      </w:tr>
      <w:tr w:rsidR="002C34C3" w:rsidTr="002C34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34C3" w:rsidRDefault="002C34C3">
            <w:pPr>
              <w:spacing w:after="300"/>
              <w:jc w:val="center"/>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ASCII(x);</w:t>
            </w:r>
          </w:p>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Returns the ASCII value of the character x.</w:t>
            </w:r>
          </w:p>
        </w:tc>
      </w:tr>
      <w:tr w:rsidR="002C34C3" w:rsidTr="002C34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34C3" w:rsidRDefault="002C34C3">
            <w:pPr>
              <w:jc w:val="cente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CHR(x);</w:t>
            </w:r>
          </w:p>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Returns the character with the ASCII value of x.</w:t>
            </w:r>
          </w:p>
        </w:tc>
      </w:tr>
      <w:tr w:rsidR="002C34C3" w:rsidTr="002C34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34C3" w:rsidRDefault="002C34C3">
            <w:pPr>
              <w:jc w:val="cente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CONCAT(x, y);</w:t>
            </w:r>
          </w:p>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Concatenates the strings x and y and returns the appended string.</w:t>
            </w:r>
          </w:p>
        </w:tc>
      </w:tr>
      <w:tr w:rsidR="002C34C3" w:rsidTr="002C34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34C3" w:rsidRDefault="002C34C3">
            <w:pPr>
              <w:jc w:val="cente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INITCAP(x);</w:t>
            </w:r>
          </w:p>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Converts the initial letter of each word in x to uppercase and returns that string.</w:t>
            </w:r>
          </w:p>
        </w:tc>
      </w:tr>
      <w:tr w:rsidR="002C34C3" w:rsidTr="002C34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34C3" w:rsidRDefault="002C34C3">
            <w:pPr>
              <w:jc w:val="center"/>
              <w:rPr>
                <w:rFonts w:ascii="Arial" w:hAnsi="Arial" w:cs="Arial"/>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INSTR(x, find_string [, start] [, occurrence]);</w:t>
            </w:r>
          </w:p>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Searches for </w:t>
            </w:r>
            <w:r>
              <w:rPr>
                <w:rFonts w:ascii="Arial" w:hAnsi="Arial" w:cs="Arial"/>
                <w:b/>
                <w:bCs/>
                <w:color w:val="000000"/>
                <w:sz w:val="21"/>
                <w:szCs w:val="21"/>
              </w:rPr>
              <w:t>find_string</w:t>
            </w:r>
            <w:r>
              <w:rPr>
                <w:rFonts w:ascii="Arial" w:hAnsi="Arial" w:cs="Arial"/>
                <w:color w:val="000000"/>
                <w:sz w:val="21"/>
                <w:szCs w:val="21"/>
              </w:rPr>
              <w:t> in x and returns the position at which it occurs.</w:t>
            </w:r>
          </w:p>
        </w:tc>
      </w:tr>
      <w:tr w:rsidR="002C34C3" w:rsidTr="002C34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34C3" w:rsidRDefault="002C34C3">
            <w:pPr>
              <w:jc w:val="center"/>
              <w:rPr>
                <w:rFonts w:ascii="Arial" w:hAnsi="Arial" w:cs="Arial"/>
                <w:sz w:val="21"/>
                <w:szCs w:val="21"/>
              </w:rPr>
            </w:pPr>
            <w:r>
              <w:rPr>
                <w:rFonts w:ascii="Arial"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INSTRB(x);</w:t>
            </w:r>
          </w:p>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Returns the location of a string within another string, but returns the value in bytes.</w:t>
            </w:r>
          </w:p>
        </w:tc>
      </w:tr>
      <w:tr w:rsidR="002C34C3" w:rsidTr="002C34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34C3" w:rsidRDefault="002C34C3">
            <w:pPr>
              <w:jc w:val="center"/>
              <w:rPr>
                <w:rFonts w:ascii="Arial" w:hAnsi="Arial" w:cs="Arial"/>
                <w:sz w:val="21"/>
                <w:szCs w:val="21"/>
              </w:rPr>
            </w:pPr>
            <w:r>
              <w:rPr>
                <w:rFonts w:ascii="Arial"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LENGTH(x);</w:t>
            </w:r>
          </w:p>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Returns the number of characters in x.</w:t>
            </w:r>
          </w:p>
        </w:tc>
      </w:tr>
      <w:tr w:rsidR="002C34C3" w:rsidTr="002C34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34C3" w:rsidRDefault="002C34C3">
            <w:pPr>
              <w:jc w:val="center"/>
              <w:rPr>
                <w:rFonts w:ascii="Arial" w:hAnsi="Arial" w:cs="Arial"/>
                <w:sz w:val="21"/>
                <w:szCs w:val="21"/>
              </w:rPr>
            </w:pPr>
            <w:r>
              <w:rPr>
                <w:rFonts w:ascii="Arial" w:hAnsi="Arial" w:cs="Arial"/>
                <w:sz w:val="21"/>
                <w:szCs w:val="21"/>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LENGTHB(x);</w:t>
            </w:r>
          </w:p>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Returns the length of a character string in bytes for single byte character set.</w:t>
            </w:r>
          </w:p>
        </w:tc>
      </w:tr>
      <w:tr w:rsidR="002C34C3" w:rsidTr="002C34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34C3" w:rsidRDefault="002C34C3">
            <w:pPr>
              <w:jc w:val="center"/>
              <w:rPr>
                <w:rFonts w:ascii="Arial" w:hAnsi="Arial" w:cs="Arial"/>
                <w:sz w:val="21"/>
                <w:szCs w:val="21"/>
              </w:rPr>
            </w:pPr>
            <w:r>
              <w:rPr>
                <w:rFonts w:ascii="Arial" w:hAnsi="Arial" w:cs="Arial"/>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LOWER(x);</w:t>
            </w:r>
          </w:p>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Converts the letters in x to lowercase and returns that string.</w:t>
            </w:r>
          </w:p>
        </w:tc>
      </w:tr>
      <w:tr w:rsidR="002C34C3" w:rsidTr="002C34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34C3" w:rsidRDefault="002C34C3">
            <w:pPr>
              <w:jc w:val="center"/>
              <w:rPr>
                <w:rFonts w:ascii="Arial" w:hAnsi="Arial" w:cs="Arial"/>
                <w:sz w:val="21"/>
                <w:szCs w:val="21"/>
              </w:rPr>
            </w:pPr>
            <w:r>
              <w:rPr>
                <w:rFonts w:ascii="Arial" w:hAnsi="Arial" w:cs="Arial"/>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LPAD(x, width [, pad_string]) ;</w:t>
            </w:r>
          </w:p>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Pads </w:t>
            </w:r>
            <w:r>
              <w:rPr>
                <w:rFonts w:ascii="Arial" w:hAnsi="Arial" w:cs="Arial"/>
                <w:b/>
                <w:bCs/>
                <w:color w:val="000000"/>
                <w:sz w:val="21"/>
                <w:szCs w:val="21"/>
              </w:rPr>
              <w:t>x</w:t>
            </w:r>
            <w:r>
              <w:rPr>
                <w:rFonts w:ascii="Arial" w:hAnsi="Arial" w:cs="Arial"/>
                <w:color w:val="000000"/>
                <w:sz w:val="21"/>
                <w:szCs w:val="21"/>
              </w:rPr>
              <w:t> with spaces to the left, to bring the total length of the string up to width characters.</w:t>
            </w:r>
          </w:p>
        </w:tc>
      </w:tr>
      <w:tr w:rsidR="002C34C3" w:rsidTr="002C34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34C3" w:rsidRDefault="002C34C3">
            <w:pPr>
              <w:jc w:val="center"/>
              <w:rPr>
                <w:rFonts w:ascii="Arial" w:hAnsi="Arial" w:cs="Arial"/>
                <w:sz w:val="21"/>
                <w:szCs w:val="21"/>
              </w:rPr>
            </w:pPr>
            <w:r>
              <w:rPr>
                <w:rFonts w:ascii="Arial" w:hAnsi="Arial" w:cs="Arial"/>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LTRIM(x [, trim_string]);</w:t>
            </w:r>
          </w:p>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Trims characters from the left of </w:t>
            </w:r>
            <w:r>
              <w:rPr>
                <w:rFonts w:ascii="Arial" w:hAnsi="Arial" w:cs="Arial"/>
                <w:b/>
                <w:bCs/>
                <w:color w:val="000000"/>
                <w:sz w:val="21"/>
                <w:szCs w:val="21"/>
              </w:rPr>
              <w:t>x</w:t>
            </w:r>
            <w:r>
              <w:rPr>
                <w:rFonts w:ascii="Arial" w:hAnsi="Arial" w:cs="Arial"/>
                <w:color w:val="000000"/>
                <w:sz w:val="21"/>
                <w:szCs w:val="21"/>
              </w:rPr>
              <w:t>.</w:t>
            </w:r>
          </w:p>
        </w:tc>
      </w:tr>
      <w:tr w:rsidR="002C34C3" w:rsidTr="002C34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34C3" w:rsidRDefault="002C34C3">
            <w:pPr>
              <w:jc w:val="center"/>
              <w:rPr>
                <w:rFonts w:ascii="Arial" w:hAnsi="Arial" w:cs="Arial"/>
                <w:sz w:val="21"/>
                <w:szCs w:val="21"/>
              </w:rPr>
            </w:pPr>
            <w:r>
              <w:rPr>
                <w:rFonts w:ascii="Arial" w:hAnsi="Arial" w:cs="Arial"/>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NANVL(x, value);</w:t>
            </w:r>
          </w:p>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Returns value if x matches the NaN special value (not a number), otherwise </w:t>
            </w:r>
            <w:r>
              <w:rPr>
                <w:rFonts w:ascii="Arial" w:hAnsi="Arial" w:cs="Arial"/>
                <w:b/>
                <w:bCs/>
                <w:color w:val="000000"/>
                <w:sz w:val="21"/>
                <w:szCs w:val="21"/>
              </w:rPr>
              <w:t>x</w:t>
            </w:r>
            <w:r>
              <w:rPr>
                <w:rFonts w:ascii="Arial" w:hAnsi="Arial" w:cs="Arial"/>
                <w:color w:val="000000"/>
                <w:sz w:val="21"/>
                <w:szCs w:val="21"/>
              </w:rPr>
              <w:t> is returned.</w:t>
            </w:r>
          </w:p>
        </w:tc>
      </w:tr>
      <w:tr w:rsidR="002C34C3" w:rsidTr="002C34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34C3" w:rsidRDefault="002C34C3">
            <w:pPr>
              <w:jc w:val="center"/>
              <w:rPr>
                <w:rFonts w:ascii="Arial" w:hAnsi="Arial" w:cs="Arial"/>
                <w:sz w:val="21"/>
                <w:szCs w:val="21"/>
              </w:rPr>
            </w:pPr>
            <w:r>
              <w:rPr>
                <w:rFonts w:ascii="Arial" w:hAnsi="Arial" w:cs="Arial"/>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NLS_INITCAP(x);</w:t>
            </w:r>
          </w:p>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Same as the INITCAP function except that it can use a different sort method as specified by NLSSORT.</w:t>
            </w:r>
          </w:p>
        </w:tc>
      </w:tr>
      <w:tr w:rsidR="002C34C3" w:rsidTr="002C34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34C3" w:rsidRDefault="002C34C3">
            <w:pPr>
              <w:jc w:val="center"/>
              <w:rPr>
                <w:rFonts w:ascii="Arial" w:hAnsi="Arial" w:cs="Arial"/>
                <w:sz w:val="21"/>
                <w:szCs w:val="21"/>
              </w:rPr>
            </w:pPr>
            <w:r>
              <w:rPr>
                <w:rFonts w:ascii="Arial" w:hAnsi="Arial" w:cs="Arial"/>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NLS_LOWER(x) ;</w:t>
            </w:r>
          </w:p>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Same as the LOWER function except that it can use a different sort method as specified by NLSSORT.</w:t>
            </w:r>
          </w:p>
        </w:tc>
      </w:tr>
      <w:tr w:rsidR="002C34C3" w:rsidTr="002C34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34C3" w:rsidRDefault="002C34C3">
            <w:pPr>
              <w:jc w:val="center"/>
              <w:rPr>
                <w:rFonts w:ascii="Arial" w:hAnsi="Arial" w:cs="Arial"/>
                <w:sz w:val="21"/>
                <w:szCs w:val="21"/>
              </w:rPr>
            </w:pPr>
            <w:r>
              <w:rPr>
                <w:rFonts w:ascii="Arial" w:hAnsi="Arial" w:cs="Arial"/>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NLS_UPPER(x);</w:t>
            </w:r>
          </w:p>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Same as the UPPER function except that it can use a different sort method as specified by NLSSORT.</w:t>
            </w:r>
          </w:p>
        </w:tc>
      </w:tr>
      <w:tr w:rsidR="002C34C3" w:rsidTr="002C34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34C3" w:rsidRDefault="002C34C3">
            <w:pPr>
              <w:jc w:val="center"/>
              <w:rPr>
                <w:rFonts w:ascii="Arial" w:hAnsi="Arial" w:cs="Arial"/>
                <w:sz w:val="21"/>
                <w:szCs w:val="21"/>
              </w:rPr>
            </w:pPr>
            <w:r>
              <w:rPr>
                <w:rFonts w:ascii="Arial" w:hAnsi="Arial" w:cs="Arial"/>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NLSSORT(x);</w:t>
            </w:r>
          </w:p>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Changes the method of sorting the characters. Must be specified before any NLS function; otherwise, the default sort will be used.</w:t>
            </w:r>
          </w:p>
        </w:tc>
      </w:tr>
      <w:tr w:rsidR="002C34C3" w:rsidTr="002C34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34C3" w:rsidRDefault="002C34C3">
            <w:pPr>
              <w:jc w:val="center"/>
              <w:rPr>
                <w:rFonts w:ascii="Arial" w:hAnsi="Arial" w:cs="Arial"/>
                <w:sz w:val="21"/>
                <w:szCs w:val="21"/>
              </w:rPr>
            </w:pPr>
            <w:r>
              <w:rPr>
                <w:rFonts w:ascii="Arial" w:hAnsi="Arial" w:cs="Arial"/>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NVL(x, value);</w:t>
            </w:r>
          </w:p>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Returns value if </w:t>
            </w:r>
            <w:r>
              <w:rPr>
                <w:rFonts w:ascii="Arial" w:hAnsi="Arial" w:cs="Arial"/>
                <w:b/>
                <w:bCs/>
                <w:color w:val="000000"/>
                <w:sz w:val="21"/>
                <w:szCs w:val="21"/>
              </w:rPr>
              <w:t>x</w:t>
            </w:r>
            <w:r>
              <w:rPr>
                <w:rFonts w:ascii="Arial" w:hAnsi="Arial" w:cs="Arial"/>
                <w:color w:val="000000"/>
                <w:sz w:val="21"/>
                <w:szCs w:val="21"/>
              </w:rPr>
              <w:t> is null; otherwise, x is returned.</w:t>
            </w:r>
          </w:p>
        </w:tc>
      </w:tr>
      <w:tr w:rsidR="002C34C3" w:rsidTr="002C34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34C3" w:rsidRDefault="002C34C3">
            <w:pPr>
              <w:jc w:val="center"/>
              <w:rPr>
                <w:rFonts w:ascii="Arial" w:hAnsi="Arial" w:cs="Arial"/>
                <w:sz w:val="21"/>
                <w:szCs w:val="21"/>
              </w:rPr>
            </w:pPr>
            <w:r>
              <w:rPr>
                <w:rFonts w:ascii="Arial" w:hAnsi="Arial" w:cs="Arial"/>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NVL2(x, value1, value2);</w:t>
            </w:r>
          </w:p>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lastRenderedPageBreak/>
              <w:t>Returns value1 if x is not null; if x is null, value2 is returned.</w:t>
            </w:r>
          </w:p>
        </w:tc>
      </w:tr>
      <w:tr w:rsidR="002C34C3" w:rsidTr="002C34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34C3" w:rsidRDefault="002C34C3">
            <w:pPr>
              <w:jc w:val="center"/>
              <w:rPr>
                <w:rFonts w:ascii="Arial" w:hAnsi="Arial" w:cs="Arial"/>
                <w:sz w:val="21"/>
                <w:szCs w:val="21"/>
              </w:rPr>
            </w:pPr>
            <w:r>
              <w:rPr>
                <w:rFonts w:ascii="Arial" w:hAnsi="Arial" w:cs="Arial"/>
                <w:sz w:val="21"/>
                <w:szCs w:val="21"/>
              </w:rPr>
              <w:lastRenderedPageBreak/>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REPLACE(x, search_string, replace_string);</w:t>
            </w:r>
          </w:p>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Searches </w:t>
            </w:r>
            <w:r>
              <w:rPr>
                <w:rFonts w:ascii="Arial" w:hAnsi="Arial" w:cs="Arial"/>
                <w:b/>
                <w:bCs/>
                <w:color w:val="000000"/>
                <w:sz w:val="21"/>
                <w:szCs w:val="21"/>
              </w:rPr>
              <w:t>x</w:t>
            </w:r>
            <w:r>
              <w:rPr>
                <w:rFonts w:ascii="Arial" w:hAnsi="Arial" w:cs="Arial"/>
                <w:color w:val="000000"/>
                <w:sz w:val="21"/>
                <w:szCs w:val="21"/>
              </w:rPr>
              <w:t> for search_string and replaces it with replace_string.</w:t>
            </w:r>
          </w:p>
        </w:tc>
      </w:tr>
      <w:tr w:rsidR="002C34C3" w:rsidTr="002C34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34C3" w:rsidRDefault="002C34C3">
            <w:pPr>
              <w:jc w:val="center"/>
              <w:rPr>
                <w:rFonts w:ascii="Arial" w:hAnsi="Arial" w:cs="Arial"/>
                <w:sz w:val="21"/>
                <w:szCs w:val="21"/>
              </w:rPr>
            </w:pPr>
            <w:r>
              <w:rPr>
                <w:rFonts w:ascii="Arial" w:hAnsi="Arial" w:cs="Arial"/>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RPAD(x, width [, pad_string]);</w:t>
            </w:r>
          </w:p>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Pads </w:t>
            </w:r>
            <w:r>
              <w:rPr>
                <w:rFonts w:ascii="Arial" w:hAnsi="Arial" w:cs="Arial"/>
                <w:b/>
                <w:bCs/>
                <w:color w:val="000000"/>
                <w:sz w:val="21"/>
                <w:szCs w:val="21"/>
              </w:rPr>
              <w:t>x</w:t>
            </w:r>
            <w:r>
              <w:rPr>
                <w:rFonts w:ascii="Arial" w:hAnsi="Arial" w:cs="Arial"/>
                <w:color w:val="000000"/>
                <w:sz w:val="21"/>
                <w:szCs w:val="21"/>
              </w:rPr>
              <w:t> to the right.</w:t>
            </w:r>
          </w:p>
        </w:tc>
      </w:tr>
      <w:tr w:rsidR="002C34C3" w:rsidTr="002C34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34C3" w:rsidRDefault="002C34C3">
            <w:pPr>
              <w:jc w:val="center"/>
              <w:rPr>
                <w:rFonts w:ascii="Arial" w:hAnsi="Arial" w:cs="Arial"/>
                <w:sz w:val="21"/>
                <w:szCs w:val="21"/>
              </w:rPr>
            </w:pPr>
            <w:r>
              <w:rPr>
                <w:rFonts w:ascii="Arial" w:hAnsi="Arial" w:cs="Arial"/>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RTRIM(x [, trim_string]);</w:t>
            </w:r>
          </w:p>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Trims </w:t>
            </w:r>
            <w:r>
              <w:rPr>
                <w:rFonts w:ascii="Arial" w:hAnsi="Arial" w:cs="Arial"/>
                <w:b/>
                <w:bCs/>
                <w:color w:val="000000"/>
                <w:sz w:val="21"/>
                <w:szCs w:val="21"/>
              </w:rPr>
              <w:t>x</w:t>
            </w:r>
            <w:r>
              <w:rPr>
                <w:rFonts w:ascii="Arial" w:hAnsi="Arial" w:cs="Arial"/>
                <w:color w:val="000000"/>
                <w:sz w:val="21"/>
                <w:szCs w:val="21"/>
              </w:rPr>
              <w:t> from the right.</w:t>
            </w:r>
          </w:p>
        </w:tc>
      </w:tr>
      <w:tr w:rsidR="002C34C3" w:rsidTr="002C34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34C3" w:rsidRDefault="002C34C3">
            <w:pPr>
              <w:jc w:val="center"/>
              <w:rPr>
                <w:rFonts w:ascii="Arial" w:hAnsi="Arial" w:cs="Arial"/>
                <w:sz w:val="21"/>
                <w:szCs w:val="21"/>
              </w:rPr>
            </w:pPr>
            <w:r>
              <w:rPr>
                <w:rFonts w:ascii="Arial" w:hAnsi="Arial" w:cs="Arial"/>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SOUNDEX(x) ;</w:t>
            </w:r>
          </w:p>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Returns a string containing the phonetic representation of </w:t>
            </w:r>
            <w:r>
              <w:rPr>
                <w:rFonts w:ascii="Arial" w:hAnsi="Arial" w:cs="Arial"/>
                <w:b/>
                <w:bCs/>
                <w:color w:val="000000"/>
                <w:sz w:val="21"/>
                <w:szCs w:val="21"/>
              </w:rPr>
              <w:t>x</w:t>
            </w:r>
            <w:r>
              <w:rPr>
                <w:rFonts w:ascii="Arial" w:hAnsi="Arial" w:cs="Arial"/>
                <w:color w:val="000000"/>
                <w:sz w:val="21"/>
                <w:szCs w:val="21"/>
              </w:rPr>
              <w:t>.</w:t>
            </w:r>
          </w:p>
        </w:tc>
      </w:tr>
      <w:tr w:rsidR="002C34C3" w:rsidTr="002C34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34C3" w:rsidRDefault="002C34C3">
            <w:pPr>
              <w:jc w:val="center"/>
              <w:rPr>
                <w:rFonts w:ascii="Arial" w:hAnsi="Arial" w:cs="Arial"/>
                <w:sz w:val="21"/>
                <w:szCs w:val="21"/>
              </w:rPr>
            </w:pPr>
            <w:r>
              <w:rPr>
                <w:rFonts w:ascii="Arial" w:hAnsi="Arial" w:cs="Arial"/>
                <w:sz w:val="21"/>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SUBSTR(x, start [, length]);</w:t>
            </w:r>
          </w:p>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Returns a substring of </w:t>
            </w:r>
            <w:r>
              <w:rPr>
                <w:rFonts w:ascii="Arial" w:hAnsi="Arial" w:cs="Arial"/>
                <w:b/>
                <w:bCs/>
                <w:color w:val="000000"/>
                <w:sz w:val="21"/>
                <w:szCs w:val="21"/>
              </w:rPr>
              <w:t>x</w:t>
            </w:r>
            <w:r>
              <w:rPr>
                <w:rFonts w:ascii="Arial" w:hAnsi="Arial" w:cs="Arial"/>
                <w:color w:val="000000"/>
                <w:sz w:val="21"/>
                <w:szCs w:val="21"/>
              </w:rPr>
              <w:t> that begins at the position specified by start. An optional length for the substring may be supplied.</w:t>
            </w:r>
          </w:p>
        </w:tc>
      </w:tr>
      <w:tr w:rsidR="002C34C3" w:rsidTr="002C34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34C3" w:rsidRDefault="002C34C3">
            <w:pPr>
              <w:jc w:val="center"/>
              <w:rPr>
                <w:rFonts w:ascii="Arial" w:hAnsi="Arial" w:cs="Arial"/>
                <w:sz w:val="21"/>
                <w:szCs w:val="21"/>
              </w:rPr>
            </w:pPr>
            <w:r>
              <w:rPr>
                <w:rFonts w:ascii="Arial" w:hAnsi="Arial" w:cs="Arial"/>
                <w:sz w:val="21"/>
                <w:szCs w:val="21"/>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SUBSTRB(x);</w:t>
            </w:r>
          </w:p>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Same as SUBSTR except that the parameters are expressed in bytes instead of characters for the single-byte character systems.</w:t>
            </w:r>
          </w:p>
        </w:tc>
      </w:tr>
      <w:tr w:rsidR="002C34C3" w:rsidTr="002C34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34C3" w:rsidRDefault="002C34C3">
            <w:pPr>
              <w:jc w:val="center"/>
              <w:rPr>
                <w:rFonts w:ascii="Arial" w:hAnsi="Arial" w:cs="Arial"/>
                <w:sz w:val="21"/>
                <w:szCs w:val="21"/>
              </w:rPr>
            </w:pPr>
            <w:r>
              <w:rPr>
                <w:rFonts w:ascii="Arial" w:hAnsi="Arial" w:cs="Arial"/>
                <w:sz w:val="21"/>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TRIM([trim_char FROM) x);</w:t>
            </w:r>
          </w:p>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Trims characters from the left and right of </w:t>
            </w:r>
            <w:r>
              <w:rPr>
                <w:rFonts w:ascii="Arial" w:hAnsi="Arial" w:cs="Arial"/>
                <w:b/>
                <w:bCs/>
                <w:color w:val="000000"/>
                <w:sz w:val="21"/>
                <w:szCs w:val="21"/>
              </w:rPr>
              <w:t>x</w:t>
            </w:r>
            <w:r>
              <w:rPr>
                <w:rFonts w:ascii="Arial" w:hAnsi="Arial" w:cs="Arial"/>
                <w:color w:val="000000"/>
                <w:sz w:val="21"/>
                <w:szCs w:val="21"/>
              </w:rPr>
              <w:t>.</w:t>
            </w:r>
          </w:p>
        </w:tc>
      </w:tr>
      <w:tr w:rsidR="002C34C3" w:rsidTr="002C34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34C3" w:rsidRDefault="002C34C3">
            <w:pPr>
              <w:jc w:val="center"/>
              <w:rPr>
                <w:rFonts w:ascii="Arial" w:hAnsi="Arial" w:cs="Arial"/>
                <w:sz w:val="21"/>
                <w:szCs w:val="21"/>
              </w:rPr>
            </w:pPr>
            <w:r>
              <w:rPr>
                <w:rFonts w:ascii="Arial" w:hAnsi="Arial" w:cs="Arial"/>
                <w:sz w:val="21"/>
                <w:szCs w:val="21"/>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UPPER(x);</w:t>
            </w:r>
          </w:p>
          <w:p w:rsidR="002C34C3" w:rsidRDefault="002C34C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Converts the letters in x to uppercase and returns that string.</w:t>
            </w:r>
          </w:p>
        </w:tc>
      </w:tr>
    </w:tbl>
    <w:p w:rsidR="002C34C3" w:rsidRDefault="002C34C3" w:rsidP="002C34C3">
      <w:pPr>
        <w:pStyle w:val="NormalWeb"/>
        <w:spacing w:before="120" w:beforeAutospacing="0" w:after="144" w:afterAutospacing="0"/>
        <w:ind w:left="48" w:right="48"/>
        <w:jc w:val="both"/>
        <w:rPr>
          <w:ins w:id="3033" w:author="Unknown"/>
          <w:rFonts w:ascii="Arial" w:hAnsi="Arial" w:cs="Arial"/>
          <w:color w:val="000000"/>
        </w:rPr>
      </w:pPr>
      <w:ins w:id="3034" w:author="Unknown">
        <w:r>
          <w:rPr>
            <w:rFonts w:ascii="Arial" w:hAnsi="Arial" w:cs="Arial"/>
            <w:color w:val="000000"/>
          </w:rPr>
          <w:t>Let us now work out on a few examples to understand the concept −</w:t>
        </w:r>
      </w:ins>
    </w:p>
    <w:p w:rsidR="002C34C3" w:rsidRDefault="002C34C3" w:rsidP="002C34C3">
      <w:pPr>
        <w:pStyle w:val="Heading3"/>
        <w:rPr>
          <w:ins w:id="3035" w:author="Unknown"/>
          <w:rFonts w:ascii="Arial" w:hAnsi="Arial" w:cs="Arial"/>
          <w:b w:val="0"/>
          <w:bCs w:val="0"/>
          <w:color w:val="auto"/>
        </w:rPr>
      </w:pPr>
      <w:ins w:id="3036" w:author="Unknown">
        <w:r>
          <w:rPr>
            <w:rFonts w:ascii="Arial" w:hAnsi="Arial" w:cs="Arial"/>
            <w:b w:val="0"/>
            <w:bCs w:val="0"/>
          </w:rPr>
          <w:t>Example 1</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37" w:author="Unknown"/>
          <w:rStyle w:val="pln"/>
          <w:color w:val="000000"/>
          <w:sz w:val="23"/>
          <w:szCs w:val="23"/>
        </w:rPr>
      </w:pPr>
      <w:ins w:id="3038" w:author="Unknown">
        <w:r>
          <w:rPr>
            <w:rStyle w:val="pln"/>
            <w:color w:val="000000"/>
            <w:sz w:val="23"/>
            <w:szCs w:val="23"/>
          </w:rPr>
          <w:t xml:space="preserve">DECLARE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39" w:author="Unknown"/>
          <w:rStyle w:val="pln"/>
          <w:color w:val="000000"/>
          <w:sz w:val="23"/>
          <w:szCs w:val="23"/>
        </w:rPr>
      </w:pPr>
      <w:ins w:id="3040" w:author="Unknown">
        <w:r>
          <w:rPr>
            <w:rStyle w:val="pln"/>
            <w:color w:val="000000"/>
            <w:sz w:val="23"/>
            <w:szCs w:val="23"/>
          </w:rPr>
          <w:t xml:space="preserve">   greetings varchar2</w:t>
        </w:r>
        <w:r>
          <w:rPr>
            <w:rStyle w:val="pun"/>
            <w:color w:val="666600"/>
            <w:sz w:val="23"/>
            <w:szCs w:val="23"/>
          </w:rPr>
          <w:t>(</w:t>
        </w:r>
        <w:r>
          <w:rPr>
            <w:rStyle w:val="lit"/>
            <w:rFonts w:eastAsiaTheme="majorEastAsia"/>
            <w:color w:val="006666"/>
            <w:sz w:val="23"/>
            <w:szCs w:val="23"/>
          </w:rPr>
          <w:t>11</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'hello world'</w:t>
        </w:r>
        <w:r>
          <w:rPr>
            <w:rStyle w:val="pun"/>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41" w:author="Unknown"/>
          <w:rStyle w:val="pln"/>
          <w:color w:val="000000"/>
          <w:sz w:val="23"/>
          <w:szCs w:val="23"/>
        </w:rPr>
      </w:pPr>
      <w:ins w:id="3042" w:author="Unknown">
        <w:r>
          <w:rPr>
            <w:rStyle w:val="kwd"/>
            <w:rFonts w:eastAsiaTheme="majorEastAsia"/>
            <w:color w:val="000088"/>
            <w:sz w:val="23"/>
            <w:szCs w:val="23"/>
          </w:rPr>
          <w:t>BEGIN</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43" w:author="Unknown"/>
          <w:rStyle w:val="pln"/>
          <w:color w:val="000000"/>
          <w:sz w:val="23"/>
          <w:szCs w:val="23"/>
        </w:rPr>
      </w:pPr>
      <w:ins w:id="3044"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pln"/>
            <w:color w:val="000000"/>
            <w:sz w:val="23"/>
            <w:szCs w:val="23"/>
          </w:rPr>
          <w:t>UPPER</w:t>
        </w:r>
        <w:r>
          <w:rPr>
            <w:rStyle w:val="pun"/>
            <w:color w:val="666600"/>
            <w:sz w:val="23"/>
            <w:szCs w:val="23"/>
          </w:rPr>
          <w:t>(</w:t>
        </w:r>
        <w:r>
          <w:rPr>
            <w:rStyle w:val="pln"/>
            <w:color w:val="000000"/>
            <w:sz w:val="23"/>
            <w:szCs w:val="23"/>
          </w:rPr>
          <w:t>greetings</w:t>
        </w:r>
        <w:r>
          <w:rPr>
            <w:rStyle w:val="pun"/>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45" w:author="Unknown"/>
          <w:rStyle w:val="pln"/>
          <w:color w:val="000000"/>
          <w:sz w:val="23"/>
          <w:szCs w:val="23"/>
        </w:rPr>
      </w:pPr>
      <w:ins w:id="3046" w:author="Unknown">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47" w:author="Unknown"/>
          <w:rStyle w:val="pln"/>
          <w:color w:val="000000"/>
          <w:sz w:val="23"/>
          <w:szCs w:val="23"/>
        </w:rPr>
      </w:pPr>
      <w:ins w:id="3048"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pln"/>
            <w:color w:val="000000"/>
            <w:sz w:val="23"/>
            <w:szCs w:val="23"/>
          </w:rPr>
          <w:t>LOWER</w:t>
        </w:r>
        <w:r>
          <w:rPr>
            <w:rStyle w:val="pun"/>
            <w:color w:val="666600"/>
            <w:sz w:val="23"/>
            <w:szCs w:val="23"/>
          </w:rPr>
          <w:t>(</w:t>
        </w:r>
        <w:r>
          <w:rPr>
            <w:rStyle w:val="pln"/>
            <w:color w:val="000000"/>
            <w:sz w:val="23"/>
            <w:szCs w:val="23"/>
          </w:rPr>
          <w:t>greetings</w:t>
        </w:r>
        <w:r>
          <w:rPr>
            <w:rStyle w:val="pun"/>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49" w:author="Unknown"/>
          <w:rStyle w:val="pln"/>
          <w:color w:val="000000"/>
          <w:sz w:val="23"/>
          <w:szCs w:val="23"/>
        </w:rPr>
      </w:pPr>
      <w:ins w:id="3050" w:author="Unknown">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51" w:author="Unknown"/>
          <w:rStyle w:val="pln"/>
          <w:color w:val="000000"/>
          <w:sz w:val="23"/>
          <w:szCs w:val="23"/>
        </w:rPr>
      </w:pPr>
      <w:ins w:id="3052"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pln"/>
            <w:color w:val="000000"/>
            <w:sz w:val="23"/>
            <w:szCs w:val="23"/>
          </w:rPr>
          <w:t>INITCAP</w:t>
        </w:r>
        <w:r>
          <w:rPr>
            <w:rStyle w:val="pun"/>
            <w:color w:val="666600"/>
            <w:sz w:val="23"/>
            <w:szCs w:val="23"/>
          </w:rPr>
          <w:t>(</w:t>
        </w:r>
        <w:r>
          <w:rPr>
            <w:rStyle w:val="pln"/>
            <w:color w:val="000000"/>
            <w:sz w:val="23"/>
            <w:szCs w:val="23"/>
          </w:rPr>
          <w:t>greetings</w:t>
        </w:r>
        <w:r>
          <w:rPr>
            <w:rStyle w:val="pun"/>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53" w:author="Unknown"/>
          <w:rStyle w:val="pln"/>
          <w:color w:val="000000"/>
          <w:sz w:val="23"/>
          <w:szCs w:val="23"/>
        </w:rPr>
      </w:pPr>
      <w:ins w:id="3054" w:author="Unknown">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55" w:author="Unknown"/>
          <w:rStyle w:val="pln"/>
          <w:color w:val="000000"/>
          <w:sz w:val="23"/>
          <w:szCs w:val="23"/>
        </w:rPr>
      </w:pPr>
      <w:ins w:id="3056" w:author="Unknown">
        <w:r>
          <w:rPr>
            <w:rStyle w:val="pln"/>
            <w:color w:val="000000"/>
            <w:sz w:val="23"/>
            <w:szCs w:val="23"/>
          </w:rPr>
          <w:t xml:space="preserve">   </w:t>
        </w:r>
        <w:r>
          <w:rPr>
            <w:rStyle w:val="com"/>
            <w:color w:val="880000"/>
            <w:sz w:val="23"/>
            <w:szCs w:val="23"/>
          </w:rPr>
          <w:t>/* retrieve the first character in the string */</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57" w:author="Unknown"/>
          <w:rStyle w:val="pln"/>
          <w:color w:val="000000"/>
          <w:sz w:val="23"/>
          <w:szCs w:val="23"/>
        </w:rPr>
      </w:pPr>
      <w:ins w:id="3058" w:author="Unknown">
        <w:r>
          <w:rPr>
            <w:rStyle w:val="pln"/>
            <w:color w:val="000000"/>
            <w:sz w:val="23"/>
            <w:szCs w:val="23"/>
          </w:rPr>
          <w:lastRenderedPageBreak/>
          <w:t xml:space="preserve">   dbms_output</w:t>
        </w:r>
        <w:r>
          <w:rPr>
            <w:rStyle w:val="pun"/>
            <w:color w:val="666600"/>
            <w:sz w:val="23"/>
            <w:szCs w:val="23"/>
          </w:rPr>
          <w:t>.</w:t>
        </w:r>
        <w:r>
          <w:rPr>
            <w:rStyle w:val="pln"/>
            <w:color w:val="000000"/>
            <w:sz w:val="23"/>
            <w:szCs w:val="23"/>
          </w:rPr>
          <w:t xml:space="preserve">put_line </w:t>
        </w:r>
        <w:r>
          <w:rPr>
            <w:rStyle w:val="pun"/>
            <w:color w:val="666600"/>
            <w:sz w:val="23"/>
            <w:szCs w:val="23"/>
          </w:rPr>
          <w:t>(</w:t>
        </w:r>
        <w:r>
          <w:rPr>
            <w:rStyle w:val="pln"/>
            <w:color w:val="000000"/>
            <w:sz w:val="23"/>
            <w:szCs w:val="23"/>
          </w:rPr>
          <w:t xml:space="preserve"> SUBSTR </w:t>
        </w:r>
        <w:r>
          <w:rPr>
            <w:rStyle w:val="pun"/>
            <w:color w:val="666600"/>
            <w:sz w:val="23"/>
            <w:szCs w:val="23"/>
          </w:rPr>
          <w:t>(</w:t>
        </w:r>
        <w:r>
          <w:rPr>
            <w:rStyle w:val="pln"/>
            <w:color w:val="000000"/>
            <w:sz w:val="23"/>
            <w:szCs w:val="23"/>
          </w:rPr>
          <w:t>greetings</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59" w:author="Unknown"/>
          <w:rStyle w:val="pln"/>
          <w:color w:val="000000"/>
          <w:sz w:val="23"/>
          <w:szCs w:val="23"/>
        </w:rPr>
      </w:pPr>
      <w:ins w:id="3060" w:author="Unknown">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61" w:author="Unknown"/>
          <w:rStyle w:val="pln"/>
          <w:color w:val="000000"/>
          <w:sz w:val="23"/>
          <w:szCs w:val="23"/>
        </w:rPr>
      </w:pPr>
      <w:ins w:id="3062" w:author="Unknown">
        <w:r>
          <w:rPr>
            <w:rStyle w:val="pln"/>
            <w:color w:val="000000"/>
            <w:sz w:val="23"/>
            <w:szCs w:val="23"/>
          </w:rPr>
          <w:t xml:space="preserve">   </w:t>
        </w:r>
        <w:r>
          <w:rPr>
            <w:rStyle w:val="com"/>
            <w:color w:val="880000"/>
            <w:sz w:val="23"/>
            <w:szCs w:val="23"/>
          </w:rPr>
          <w:t>/* retrieve the last character in the string */</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63" w:author="Unknown"/>
          <w:rStyle w:val="pln"/>
          <w:color w:val="000000"/>
          <w:sz w:val="23"/>
          <w:szCs w:val="23"/>
        </w:rPr>
      </w:pPr>
      <w:ins w:id="3064" w:author="Unknown">
        <w:r>
          <w:rPr>
            <w:rStyle w:val="pln"/>
            <w:color w:val="000000"/>
            <w:sz w:val="23"/>
            <w:szCs w:val="23"/>
          </w:rPr>
          <w:t xml:space="preserve">   dbms_output</w:t>
        </w:r>
        <w:r>
          <w:rPr>
            <w:rStyle w:val="pun"/>
            <w:color w:val="666600"/>
            <w:sz w:val="23"/>
            <w:szCs w:val="23"/>
          </w:rPr>
          <w:t>.</w:t>
        </w:r>
        <w:r>
          <w:rPr>
            <w:rStyle w:val="pln"/>
            <w:color w:val="000000"/>
            <w:sz w:val="23"/>
            <w:szCs w:val="23"/>
          </w:rPr>
          <w:t xml:space="preserve">put_line </w:t>
        </w:r>
        <w:r>
          <w:rPr>
            <w:rStyle w:val="pun"/>
            <w:color w:val="666600"/>
            <w:sz w:val="23"/>
            <w:szCs w:val="23"/>
          </w:rPr>
          <w:t>(</w:t>
        </w:r>
        <w:r>
          <w:rPr>
            <w:rStyle w:val="pln"/>
            <w:color w:val="000000"/>
            <w:sz w:val="23"/>
            <w:szCs w:val="23"/>
          </w:rPr>
          <w:t xml:space="preserve"> SUBSTR </w:t>
        </w:r>
        <w:r>
          <w:rPr>
            <w:rStyle w:val="pun"/>
            <w:color w:val="666600"/>
            <w:sz w:val="23"/>
            <w:szCs w:val="23"/>
          </w:rPr>
          <w:t>(</w:t>
        </w:r>
        <w:r>
          <w:rPr>
            <w:rStyle w:val="pln"/>
            <w:color w:val="000000"/>
            <w:sz w:val="23"/>
            <w:szCs w:val="23"/>
          </w:rPr>
          <w:t>greetings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rFonts w:eastAsiaTheme="majorEastAsia"/>
            <w:color w:val="006666"/>
            <w:sz w:val="23"/>
            <w:szCs w:val="23"/>
          </w:rPr>
          <w:t>1</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65" w:author="Unknown"/>
          <w:rStyle w:val="pln"/>
          <w:color w:val="000000"/>
          <w:sz w:val="23"/>
          <w:szCs w:val="23"/>
        </w:rPr>
      </w:pPr>
      <w:ins w:id="3066" w:author="Unknown">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67" w:author="Unknown"/>
          <w:rStyle w:val="com"/>
          <w:color w:val="880000"/>
          <w:sz w:val="23"/>
          <w:szCs w:val="23"/>
        </w:rPr>
      </w:pPr>
      <w:ins w:id="3068" w:author="Unknown">
        <w:r>
          <w:rPr>
            <w:rStyle w:val="pln"/>
            <w:color w:val="000000"/>
            <w:sz w:val="23"/>
            <w:szCs w:val="23"/>
          </w:rPr>
          <w:t xml:space="preserve">   </w:t>
        </w:r>
        <w:r>
          <w:rPr>
            <w:rStyle w:val="com"/>
            <w:color w:val="880000"/>
            <w:sz w:val="23"/>
            <w:szCs w:val="23"/>
          </w:rPr>
          <w:t xml:space="preserve">/* retrieve five characters,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69" w:author="Unknown"/>
          <w:rStyle w:val="pln"/>
          <w:color w:val="000000"/>
          <w:sz w:val="23"/>
          <w:szCs w:val="23"/>
        </w:rPr>
      </w:pPr>
      <w:ins w:id="3070" w:author="Unknown">
        <w:r>
          <w:rPr>
            <w:rStyle w:val="com"/>
            <w:color w:val="880000"/>
            <w:sz w:val="23"/>
            <w:szCs w:val="23"/>
          </w:rPr>
          <w:t xml:space="preserve">      starting from the seventh position. */</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71" w:author="Unknown"/>
          <w:rStyle w:val="pln"/>
          <w:color w:val="000000"/>
          <w:sz w:val="23"/>
          <w:szCs w:val="23"/>
        </w:rPr>
      </w:pPr>
      <w:ins w:id="3072" w:author="Unknown">
        <w:r>
          <w:rPr>
            <w:rStyle w:val="pln"/>
            <w:color w:val="000000"/>
            <w:sz w:val="23"/>
            <w:szCs w:val="23"/>
          </w:rPr>
          <w:t xml:space="preserve">   dbms_output</w:t>
        </w:r>
        <w:r>
          <w:rPr>
            <w:rStyle w:val="pun"/>
            <w:color w:val="666600"/>
            <w:sz w:val="23"/>
            <w:szCs w:val="23"/>
          </w:rPr>
          <w:t>.</w:t>
        </w:r>
        <w:r>
          <w:rPr>
            <w:rStyle w:val="pln"/>
            <w:color w:val="000000"/>
            <w:sz w:val="23"/>
            <w:szCs w:val="23"/>
          </w:rPr>
          <w:t xml:space="preserve">put_line </w:t>
        </w:r>
        <w:r>
          <w:rPr>
            <w:rStyle w:val="pun"/>
            <w:color w:val="666600"/>
            <w:sz w:val="23"/>
            <w:szCs w:val="23"/>
          </w:rPr>
          <w:t>(</w:t>
        </w:r>
        <w:r>
          <w:rPr>
            <w:rStyle w:val="pln"/>
            <w:color w:val="000000"/>
            <w:sz w:val="23"/>
            <w:szCs w:val="23"/>
          </w:rPr>
          <w:t xml:space="preserve"> SUBSTR </w:t>
        </w:r>
        <w:r>
          <w:rPr>
            <w:rStyle w:val="pun"/>
            <w:color w:val="666600"/>
            <w:sz w:val="23"/>
            <w:szCs w:val="23"/>
          </w:rPr>
          <w:t>(</w:t>
        </w:r>
        <w:r>
          <w:rPr>
            <w:rStyle w:val="pln"/>
            <w:color w:val="000000"/>
            <w:sz w:val="23"/>
            <w:szCs w:val="23"/>
          </w:rPr>
          <w:t>greetings</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7</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5</w:t>
        </w:r>
        <w:r>
          <w:rPr>
            <w:rStyle w:val="pun"/>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73" w:author="Unknown"/>
          <w:rStyle w:val="pln"/>
          <w:color w:val="000000"/>
          <w:sz w:val="23"/>
          <w:szCs w:val="23"/>
        </w:rPr>
      </w:pPr>
      <w:ins w:id="3074" w:author="Unknown">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75" w:author="Unknown"/>
          <w:rStyle w:val="com"/>
          <w:color w:val="880000"/>
          <w:sz w:val="23"/>
          <w:szCs w:val="23"/>
        </w:rPr>
      </w:pPr>
      <w:ins w:id="3076" w:author="Unknown">
        <w:r>
          <w:rPr>
            <w:rStyle w:val="pln"/>
            <w:color w:val="000000"/>
            <w:sz w:val="23"/>
            <w:szCs w:val="23"/>
          </w:rPr>
          <w:t xml:space="preserve">   </w:t>
        </w:r>
        <w:r>
          <w:rPr>
            <w:rStyle w:val="com"/>
            <w:color w:val="880000"/>
            <w:sz w:val="23"/>
            <w:szCs w:val="23"/>
          </w:rPr>
          <w:t xml:space="preserve">/* retrieve the remainder of the string,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77" w:author="Unknown"/>
          <w:rStyle w:val="pln"/>
          <w:color w:val="000000"/>
          <w:sz w:val="23"/>
          <w:szCs w:val="23"/>
        </w:rPr>
      </w:pPr>
      <w:ins w:id="3078" w:author="Unknown">
        <w:r>
          <w:rPr>
            <w:rStyle w:val="com"/>
            <w:color w:val="880000"/>
            <w:sz w:val="23"/>
            <w:szCs w:val="23"/>
          </w:rPr>
          <w:t xml:space="preserve">      starting from the second position. */</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79" w:author="Unknown"/>
          <w:rStyle w:val="pln"/>
          <w:color w:val="000000"/>
          <w:sz w:val="23"/>
          <w:szCs w:val="23"/>
        </w:rPr>
      </w:pPr>
      <w:ins w:id="3080" w:author="Unknown">
        <w:r>
          <w:rPr>
            <w:rStyle w:val="pln"/>
            <w:color w:val="000000"/>
            <w:sz w:val="23"/>
            <w:szCs w:val="23"/>
          </w:rPr>
          <w:t xml:space="preserve">   dbms_output</w:t>
        </w:r>
        <w:r>
          <w:rPr>
            <w:rStyle w:val="pun"/>
            <w:color w:val="666600"/>
            <w:sz w:val="23"/>
            <w:szCs w:val="23"/>
          </w:rPr>
          <w:t>.</w:t>
        </w:r>
        <w:r>
          <w:rPr>
            <w:rStyle w:val="pln"/>
            <w:color w:val="000000"/>
            <w:sz w:val="23"/>
            <w:szCs w:val="23"/>
          </w:rPr>
          <w:t xml:space="preserve">put_line </w:t>
        </w:r>
        <w:r>
          <w:rPr>
            <w:rStyle w:val="pun"/>
            <w:color w:val="666600"/>
            <w:sz w:val="23"/>
            <w:szCs w:val="23"/>
          </w:rPr>
          <w:t>(</w:t>
        </w:r>
        <w:r>
          <w:rPr>
            <w:rStyle w:val="pln"/>
            <w:color w:val="000000"/>
            <w:sz w:val="23"/>
            <w:szCs w:val="23"/>
          </w:rPr>
          <w:t xml:space="preserve"> SUBSTR </w:t>
        </w:r>
        <w:r>
          <w:rPr>
            <w:rStyle w:val="pun"/>
            <w:color w:val="666600"/>
            <w:sz w:val="23"/>
            <w:szCs w:val="23"/>
          </w:rPr>
          <w:t>(</w:t>
        </w:r>
        <w:r>
          <w:rPr>
            <w:rStyle w:val="pln"/>
            <w:color w:val="000000"/>
            <w:sz w:val="23"/>
            <w:szCs w:val="23"/>
          </w:rPr>
          <w:t>greetings</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81" w:author="Unknown"/>
          <w:rStyle w:val="pln"/>
          <w:color w:val="000000"/>
          <w:sz w:val="23"/>
          <w:szCs w:val="23"/>
        </w:rPr>
      </w:pPr>
      <w:ins w:id="3082" w:author="Unknown">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83" w:author="Unknown"/>
          <w:rStyle w:val="pln"/>
          <w:color w:val="000000"/>
          <w:sz w:val="23"/>
          <w:szCs w:val="23"/>
        </w:rPr>
      </w:pPr>
      <w:ins w:id="3084" w:author="Unknown">
        <w:r>
          <w:rPr>
            <w:rStyle w:val="pln"/>
            <w:color w:val="000000"/>
            <w:sz w:val="23"/>
            <w:szCs w:val="23"/>
          </w:rPr>
          <w:t xml:space="preserve">   </w:t>
        </w:r>
        <w:r>
          <w:rPr>
            <w:rStyle w:val="com"/>
            <w:color w:val="880000"/>
            <w:sz w:val="23"/>
            <w:szCs w:val="23"/>
          </w:rPr>
          <w:t>/* find the location of the first "e" */</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85" w:author="Unknown"/>
          <w:rStyle w:val="pln"/>
          <w:color w:val="000000"/>
          <w:sz w:val="23"/>
          <w:szCs w:val="23"/>
        </w:rPr>
      </w:pPr>
      <w:ins w:id="3086" w:author="Unknown">
        <w:r>
          <w:rPr>
            <w:rStyle w:val="pln"/>
            <w:color w:val="000000"/>
            <w:sz w:val="23"/>
            <w:szCs w:val="23"/>
          </w:rPr>
          <w:t xml:space="preserve">   dbms_output</w:t>
        </w:r>
        <w:r>
          <w:rPr>
            <w:rStyle w:val="pun"/>
            <w:color w:val="666600"/>
            <w:sz w:val="23"/>
            <w:szCs w:val="23"/>
          </w:rPr>
          <w:t>.</w:t>
        </w:r>
        <w:r>
          <w:rPr>
            <w:rStyle w:val="pln"/>
            <w:color w:val="000000"/>
            <w:sz w:val="23"/>
            <w:szCs w:val="23"/>
          </w:rPr>
          <w:t xml:space="preserve">put_line </w:t>
        </w:r>
        <w:r>
          <w:rPr>
            <w:rStyle w:val="pun"/>
            <w:color w:val="666600"/>
            <w:sz w:val="23"/>
            <w:szCs w:val="23"/>
          </w:rPr>
          <w:t>(</w:t>
        </w:r>
        <w:r>
          <w:rPr>
            <w:rStyle w:val="pln"/>
            <w:color w:val="000000"/>
            <w:sz w:val="23"/>
            <w:szCs w:val="23"/>
          </w:rPr>
          <w:t xml:space="preserve"> INSTR </w:t>
        </w:r>
        <w:r>
          <w:rPr>
            <w:rStyle w:val="pun"/>
            <w:color w:val="666600"/>
            <w:sz w:val="23"/>
            <w:szCs w:val="23"/>
          </w:rPr>
          <w:t>(</w:t>
        </w:r>
        <w:r>
          <w:rPr>
            <w:rStyle w:val="pln"/>
            <w:color w:val="000000"/>
            <w:sz w:val="23"/>
            <w:szCs w:val="23"/>
          </w:rPr>
          <w:t>greetings</w:t>
        </w:r>
        <w:r>
          <w:rPr>
            <w:rStyle w:val="pun"/>
            <w:color w:val="666600"/>
            <w:sz w:val="23"/>
            <w:szCs w:val="23"/>
          </w:rPr>
          <w:t>,</w:t>
        </w:r>
        <w:r>
          <w:rPr>
            <w:rStyle w:val="pln"/>
            <w:color w:val="000000"/>
            <w:sz w:val="23"/>
            <w:szCs w:val="23"/>
          </w:rPr>
          <w:t xml:space="preserve"> </w:t>
        </w:r>
        <w:r>
          <w:rPr>
            <w:rStyle w:val="str"/>
            <w:color w:val="008800"/>
            <w:sz w:val="23"/>
            <w:szCs w:val="23"/>
          </w:rPr>
          <w:t>'e'</w:t>
        </w:r>
        <w:r>
          <w:rPr>
            <w:rStyle w:val="pun"/>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87" w:author="Unknown"/>
          <w:rStyle w:val="pln"/>
          <w:color w:val="000000"/>
          <w:sz w:val="23"/>
          <w:szCs w:val="23"/>
        </w:rPr>
      </w:pPr>
      <w:ins w:id="3088" w:author="Unknown">
        <w:r>
          <w:rPr>
            <w:rStyle w:val="kwd"/>
            <w:rFonts w:eastAsiaTheme="majorEastAsia"/>
            <w:color w:val="000088"/>
            <w:sz w:val="23"/>
            <w:szCs w:val="23"/>
          </w:rPr>
          <w:t>END</w:t>
        </w:r>
        <w:r>
          <w:rPr>
            <w:rStyle w:val="pun"/>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089" w:author="Unknown"/>
          <w:sz w:val="23"/>
          <w:szCs w:val="23"/>
        </w:rPr>
      </w:pPr>
      <w:ins w:id="3090" w:author="Unknown">
        <w:r>
          <w:rPr>
            <w:rStyle w:val="pun"/>
            <w:color w:val="666600"/>
            <w:sz w:val="23"/>
            <w:szCs w:val="23"/>
          </w:rPr>
          <w:t>/</w:t>
        </w:r>
        <w:r>
          <w:rPr>
            <w:rStyle w:val="pln"/>
            <w:color w:val="000000"/>
            <w:sz w:val="23"/>
            <w:szCs w:val="23"/>
          </w:rPr>
          <w:t xml:space="preserve"> </w:t>
        </w:r>
      </w:ins>
    </w:p>
    <w:p w:rsidR="002C34C3" w:rsidRDefault="002C34C3" w:rsidP="002C34C3">
      <w:pPr>
        <w:pStyle w:val="NormalWeb"/>
        <w:spacing w:before="120" w:beforeAutospacing="0" w:after="144" w:afterAutospacing="0"/>
        <w:ind w:left="48" w:right="48"/>
        <w:jc w:val="both"/>
        <w:rPr>
          <w:ins w:id="3091" w:author="Unknown"/>
          <w:rFonts w:ascii="Arial" w:hAnsi="Arial" w:cs="Arial"/>
          <w:color w:val="000000"/>
        </w:rPr>
      </w:pPr>
      <w:ins w:id="3092" w:author="Unknown">
        <w:r>
          <w:rPr>
            <w:rFonts w:ascii="Arial" w:hAnsi="Arial" w:cs="Arial"/>
            <w:color w:val="000000"/>
          </w:rPr>
          <w:t>When the above code is executed at the SQL prompt, it produces the following result −</w:t>
        </w:r>
      </w:ins>
    </w:p>
    <w:p w:rsidR="002C34C3" w:rsidRDefault="002C34C3" w:rsidP="002C34C3">
      <w:pPr>
        <w:pStyle w:val="HTMLPreformatted"/>
        <w:rPr>
          <w:ins w:id="3093" w:author="Unknown"/>
          <w:sz w:val="23"/>
          <w:szCs w:val="23"/>
        </w:rPr>
      </w:pPr>
      <w:ins w:id="3094" w:author="Unknown">
        <w:r>
          <w:rPr>
            <w:sz w:val="23"/>
            <w:szCs w:val="23"/>
          </w:rPr>
          <w:t xml:space="preserve">HELLO WORLD </w:t>
        </w:r>
      </w:ins>
    </w:p>
    <w:p w:rsidR="002C34C3" w:rsidRDefault="002C34C3" w:rsidP="002C34C3">
      <w:pPr>
        <w:pStyle w:val="HTMLPreformatted"/>
        <w:rPr>
          <w:ins w:id="3095" w:author="Unknown"/>
          <w:sz w:val="23"/>
          <w:szCs w:val="23"/>
        </w:rPr>
      </w:pPr>
      <w:ins w:id="3096" w:author="Unknown">
        <w:r>
          <w:rPr>
            <w:sz w:val="23"/>
            <w:szCs w:val="23"/>
          </w:rPr>
          <w:t xml:space="preserve">hello world </w:t>
        </w:r>
      </w:ins>
    </w:p>
    <w:p w:rsidR="002C34C3" w:rsidRDefault="002C34C3" w:rsidP="002C34C3">
      <w:pPr>
        <w:pStyle w:val="HTMLPreformatted"/>
        <w:rPr>
          <w:ins w:id="3097" w:author="Unknown"/>
          <w:sz w:val="23"/>
          <w:szCs w:val="23"/>
        </w:rPr>
      </w:pPr>
      <w:ins w:id="3098" w:author="Unknown">
        <w:r>
          <w:rPr>
            <w:sz w:val="23"/>
            <w:szCs w:val="23"/>
          </w:rPr>
          <w:t xml:space="preserve">Hello World </w:t>
        </w:r>
      </w:ins>
    </w:p>
    <w:p w:rsidR="002C34C3" w:rsidRDefault="002C34C3" w:rsidP="002C34C3">
      <w:pPr>
        <w:pStyle w:val="HTMLPreformatted"/>
        <w:rPr>
          <w:ins w:id="3099" w:author="Unknown"/>
          <w:sz w:val="23"/>
          <w:szCs w:val="23"/>
        </w:rPr>
      </w:pPr>
      <w:ins w:id="3100" w:author="Unknown">
        <w:r>
          <w:rPr>
            <w:sz w:val="23"/>
            <w:szCs w:val="23"/>
          </w:rPr>
          <w:t xml:space="preserve">h </w:t>
        </w:r>
      </w:ins>
    </w:p>
    <w:p w:rsidR="002C34C3" w:rsidRDefault="002C34C3" w:rsidP="002C34C3">
      <w:pPr>
        <w:pStyle w:val="HTMLPreformatted"/>
        <w:rPr>
          <w:ins w:id="3101" w:author="Unknown"/>
          <w:sz w:val="23"/>
          <w:szCs w:val="23"/>
        </w:rPr>
      </w:pPr>
      <w:ins w:id="3102" w:author="Unknown">
        <w:r>
          <w:rPr>
            <w:sz w:val="23"/>
            <w:szCs w:val="23"/>
          </w:rPr>
          <w:t xml:space="preserve">d </w:t>
        </w:r>
      </w:ins>
    </w:p>
    <w:p w:rsidR="002C34C3" w:rsidRDefault="002C34C3" w:rsidP="002C34C3">
      <w:pPr>
        <w:pStyle w:val="HTMLPreformatted"/>
        <w:rPr>
          <w:ins w:id="3103" w:author="Unknown"/>
          <w:sz w:val="23"/>
          <w:szCs w:val="23"/>
        </w:rPr>
      </w:pPr>
      <w:ins w:id="3104" w:author="Unknown">
        <w:r>
          <w:rPr>
            <w:sz w:val="23"/>
            <w:szCs w:val="23"/>
          </w:rPr>
          <w:t xml:space="preserve">World </w:t>
        </w:r>
      </w:ins>
    </w:p>
    <w:p w:rsidR="002C34C3" w:rsidRDefault="002C34C3" w:rsidP="002C34C3">
      <w:pPr>
        <w:pStyle w:val="HTMLPreformatted"/>
        <w:rPr>
          <w:ins w:id="3105" w:author="Unknown"/>
          <w:sz w:val="23"/>
          <w:szCs w:val="23"/>
        </w:rPr>
      </w:pPr>
      <w:ins w:id="3106" w:author="Unknown">
        <w:r>
          <w:rPr>
            <w:sz w:val="23"/>
            <w:szCs w:val="23"/>
          </w:rPr>
          <w:t xml:space="preserve">ello World </w:t>
        </w:r>
      </w:ins>
    </w:p>
    <w:p w:rsidR="002C34C3" w:rsidRDefault="002C34C3" w:rsidP="002C34C3">
      <w:pPr>
        <w:pStyle w:val="HTMLPreformatted"/>
        <w:rPr>
          <w:ins w:id="3107" w:author="Unknown"/>
          <w:sz w:val="23"/>
          <w:szCs w:val="23"/>
        </w:rPr>
      </w:pPr>
      <w:ins w:id="3108" w:author="Unknown">
        <w:r>
          <w:rPr>
            <w:sz w:val="23"/>
            <w:szCs w:val="23"/>
          </w:rPr>
          <w:t xml:space="preserve">2  </w:t>
        </w:r>
      </w:ins>
    </w:p>
    <w:p w:rsidR="002C34C3" w:rsidRDefault="002C34C3" w:rsidP="002C34C3">
      <w:pPr>
        <w:pStyle w:val="HTMLPreformatted"/>
        <w:rPr>
          <w:ins w:id="3109" w:author="Unknown"/>
          <w:sz w:val="23"/>
          <w:szCs w:val="23"/>
        </w:rPr>
      </w:pPr>
    </w:p>
    <w:p w:rsidR="002C34C3" w:rsidRDefault="002C34C3" w:rsidP="002C34C3">
      <w:pPr>
        <w:pStyle w:val="HTMLPreformatted"/>
        <w:rPr>
          <w:ins w:id="3110" w:author="Unknown"/>
          <w:sz w:val="23"/>
          <w:szCs w:val="23"/>
        </w:rPr>
      </w:pPr>
      <w:ins w:id="3111" w:author="Unknown">
        <w:r>
          <w:rPr>
            <w:sz w:val="23"/>
            <w:szCs w:val="23"/>
          </w:rPr>
          <w:t>PL/SQL procedure successfully completed.</w:t>
        </w:r>
      </w:ins>
    </w:p>
    <w:p w:rsidR="002C34C3" w:rsidRDefault="002C34C3" w:rsidP="002C34C3">
      <w:pPr>
        <w:pStyle w:val="Heading3"/>
        <w:rPr>
          <w:ins w:id="3112" w:author="Unknown"/>
          <w:rFonts w:ascii="Arial" w:hAnsi="Arial" w:cs="Arial"/>
          <w:b w:val="0"/>
          <w:bCs w:val="0"/>
          <w:color w:val="auto"/>
        </w:rPr>
      </w:pPr>
      <w:ins w:id="3113" w:author="Unknown">
        <w:r>
          <w:rPr>
            <w:rFonts w:ascii="Arial" w:hAnsi="Arial" w:cs="Arial"/>
            <w:b w:val="0"/>
            <w:bCs w:val="0"/>
          </w:rPr>
          <w:t>Example 2</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114" w:author="Unknown"/>
          <w:rStyle w:val="pln"/>
          <w:color w:val="000000"/>
          <w:sz w:val="23"/>
          <w:szCs w:val="23"/>
        </w:rPr>
      </w:pPr>
      <w:ins w:id="3115" w:author="Unknown">
        <w:r>
          <w:rPr>
            <w:rStyle w:val="pln"/>
            <w:color w:val="000000"/>
            <w:sz w:val="23"/>
            <w:szCs w:val="23"/>
          </w:rPr>
          <w:t xml:space="preserve">DECLARE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116" w:author="Unknown"/>
          <w:rStyle w:val="pln"/>
          <w:color w:val="000000"/>
          <w:sz w:val="23"/>
          <w:szCs w:val="23"/>
        </w:rPr>
      </w:pPr>
      <w:ins w:id="3117" w:author="Unknown">
        <w:r>
          <w:rPr>
            <w:rStyle w:val="pln"/>
            <w:color w:val="000000"/>
            <w:sz w:val="23"/>
            <w:szCs w:val="23"/>
          </w:rPr>
          <w:t xml:space="preserve">   greetings varchar2</w:t>
        </w:r>
        <w:r>
          <w:rPr>
            <w:rStyle w:val="pun"/>
            <w:color w:val="666600"/>
            <w:sz w:val="23"/>
            <w:szCs w:val="23"/>
          </w:rPr>
          <w:t>(</w:t>
        </w:r>
        <w:r>
          <w:rPr>
            <w:rStyle w:val="lit"/>
            <w:rFonts w:eastAsiaTheme="majorEastAsia"/>
            <w:color w:val="006666"/>
            <w:sz w:val="23"/>
            <w:szCs w:val="23"/>
          </w:rPr>
          <w:t>30</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'......Hello World.....'</w:t>
        </w:r>
        <w:r>
          <w:rPr>
            <w:rStyle w:val="pun"/>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118" w:author="Unknown"/>
          <w:rStyle w:val="pln"/>
          <w:color w:val="000000"/>
          <w:sz w:val="23"/>
          <w:szCs w:val="23"/>
        </w:rPr>
      </w:pPr>
      <w:ins w:id="3119" w:author="Unknown">
        <w:r>
          <w:rPr>
            <w:rStyle w:val="kwd"/>
            <w:rFonts w:eastAsiaTheme="majorEastAsia"/>
            <w:color w:val="000088"/>
            <w:sz w:val="23"/>
            <w:szCs w:val="23"/>
          </w:rPr>
          <w:t>BEGIN</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120" w:author="Unknown"/>
          <w:rStyle w:val="pln"/>
          <w:color w:val="000000"/>
          <w:sz w:val="23"/>
          <w:szCs w:val="23"/>
        </w:rPr>
      </w:pPr>
      <w:ins w:id="3121"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pln"/>
            <w:color w:val="000000"/>
            <w:sz w:val="23"/>
            <w:szCs w:val="23"/>
          </w:rPr>
          <w:t>RTRIM</w:t>
        </w:r>
        <w:r>
          <w:rPr>
            <w:rStyle w:val="pun"/>
            <w:color w:val="666600"/>
            <w:sz w:val="23"/>
            <w:szCs w:val="23"/>
          </w:rPr>
          <w:t>(</w:t>
        </w:r>
        <w:r>
          <w:rPr>
            <w:rStyle w:val="pln"/>
            <w:color w:val="000000"/>
            <w:sz w:val="23"/>
            <w:szCs w:val="23"/>
          </w:rPr>
          <w:t>greetings</w:t>
        </w:r>
        <w:r>
          <w:rPr>
            <w:rStyle w:val="pun"/>
            <w:color w:val="666600"/>
            <w:sz w:val="23"/>
            <w:szCs w:val="23"/>
          </w:rPr>
          <w:t>,</w:t>
        </w:r>
        <w:r>
          <w:rPr>
            <w:rStyle w:val="str"/>
            <w:color w:val="008800"/>
            <w:sz w:val="23"/>
            <w:szCs w:val="23"/>
          </w:rPr>
          <w:t>'.'</w:t>
        </w:r>
        <w:r>
          <w:rPr>
            <w:rStyle w:val="pun"/>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122" w:author="Unknown"/>
          <w:rStyle w:val="pln"/>
          <w:color w:val="000000"/>
          <w:sz w:val="23"/>
          <w:szCs w:val="23"/>
        </w:rPr>
      </w:pPr>
      <w:ins w:id="3123"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pln"/>
            <w:color w:val="000000"/>
            <w:sz w:val="23"/>
            <w:szCs w:val="23"/>
          </w:rPr>
          <w:t>LTRIM</w:t>
        </w:r>
        <w:r>
          <w:rPr>
            <w:rStyle w:val="pun"/>
            <w:color w:val="666600"/>
            <w:sz w:val="23"/>
            <w:szCs w:val="23"/>
          </w:rPr>
          <w:t>(</w:t>
        </w:r>
        <w:r>
          <w:rPr>
            <w:rStyle w:val="pln"/>
            <w:color w:val="000000"/>
            <w:sz w:val="23"/>
            <w:szCs w:val="23"/>
          </w:rPr>
          <w:t>greetings</w:t>
        </w:r>
        <w:r>
          <w:rPr>
            <w:rStyle w:val="pun"/>
            <w:color w:val="666600"/>
            <w:sz w:val="23"/>
            <w:szCs w:val="23"/>
          </w:rPr>
          <w:t>,</w:t>
        </w:r>
        <w:r>
          <w:rPr>
            <w:rStyle w:val="pln"/>
            <w:color w:val="000000"/>
            <w:sz w:val="23"/>
            <w:szCs w:val="23"/>
          </w:rPr>
          <w:t xml:space="preserve"> </w:t>
        </w:r>
        <w:r>
          <w:rPr>
            <w:rStyle w:val="str"/>
            <w:color w:val="008800"/>
            <w:sz w:val="23"/>
            <w:szCs w:val="23"/>
          </w:rPr>
          <w:t>'.'</w:t>
        </w:r>
        <w:r>
          <w:rPr>
            <w:rStyle w:val="pun"/>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124" w:author="Unknown"/>
          <w:rStyle w:val="pln"/>
          <w:color w:val="000000"/>
          <w:sz w:val="23"/>
          <w:szCs w:val="23"/>
        </w:rPr>
      </w:pPr>
      <w:ins w:id="3125" w:author="Unknown">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pln"/>
            <w:color w:val="000000"/>
            <w:sz w:val="23"/>
            <w:szCs w:val="23"/>
          </w:rPr>
          <w:t>TRIM</w:t>
        </w:r>
        <w:r>
          <w:rPr>
            <w:rStyle w:val="pun"/>
            <w:color w:val="666600"/>
            <w:sz w:val="23"/>
            <w:szCs w:val="23"/>
          </w:rPr>
          <w:t>(</w:t>
        </w:r>
        <w:r>
          <w:rPr>
            <w:rStyle w:val="pln"/>
            <w:color w:val="000000"/>
            <w:sz w:val="23"/>
            <w:szCs w:val="23"/>
          </w:rPr>
          <w:t xml:space="preserve"> </w:t>
        </w:r>
        <w:r>
          <w:rPr>
            <w:rStyle w:val="str"/>
            <w:color w:val="008800"/>
            <w:sz w:val="23"/>
            <w:szCs w:val="23"/>
          </w:rPr>
          <w:t>'.'</w:t>
        </w:r>
        <w:r>
          <w:rPr>
            <w:rStyle w:val="pln"/>
            <w:color w:val="000000"/>
            <w:sz w:val="23"/>
            <w:szCs w:val="23"/>
          </w:rPr>
          <w:t xml:space="preserve"> </w:t>
        </w:r>
        <w:r>
          <w:rPr>
            <w:rStyle w:val="kwd"/>
            <w:rFonts w:eastAsiaTheme="majorEastAsia"/>
            <w:color w:val="000088"/>
            <w:sz w:val="23"/>
            <w:szCs w:val="23"/>
          </w:rPr>
          <w:t>from</w:t>
        </w:r>
        <w:r>
          <w:rPr>
            <w:rStyle w:val="pln"/>
            <w:color w:val="000000"/>
            <w:sz w:val="23"/>
            <w:szCs w:val="23"/>
          </w:rPr>
          <w:t xml:space="preserve"> greetings</w:t>
        </w:r>
        <w:r>
          <w:rPr>
            <w:rStyle w:val="pun"/>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126" w:author="Unknown"/>
          <w:rStyle w:val="pln"/>
          <w:color w:val="000000"/>
          <w:sz w:val="23"/>
          <w:szCs w:val="23"/>
        </w:rPr>
      </w:pPr>
      <w:ins w:id="3127" w:author="Unknown">
        <w:r>
          <w:rPr>
            <w:rStyle w:val="kwd"/>
            <w:rFonts w:eastAsiaTheme="majorEastAsia"/>
            <w:color w:val="000088"/>
            <w:sz w:val="23"/>
            <w:szCs w:val="23"/>
          </w:rPr>
          <w:t>END</w:t>
        </w:r>
        <w:r>
          <w:rPr>
            <w:rStyle w:val="pun"/>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128" w:author="Unknown"/>
          <w:sz w:val="23"/>
          <w:szCs w:val="23"/>
        </w:rPr>
      </w:pPr>
      <w:ins w:id="3129" w:author="Unknown">
        <w:r>
          <w:rPr>
            <w:rStyle w:val="pun"/>
            <w:color w:val="666600"/>
            <w:sz w:val="23"/>
            <w:szCs w:val="23"/>
          </w:rPr>
          <w:t>/</w:t>
        </w:r>
      </w:ins>
    </w:p>
    <w:p w:rsidR="002C34C3" w:rsidRDefault="002C34C3" w:rsidP="002C34C3">
      <w:pPr>
        <w:pStyle w:val="NormalWeb"/>
        <w:spacing w:before="120" w:beforeAutospacing="0" w:after="144" w:afterAutospacing="0"/>
        <w:ind w:left="48" w:right="48"/>
        <w:jc w:val="both"/>
        <w:rPr>
          <w:ins w:id="3130" w:author="Unknown"/>
          <w:rFonts w:ascii="Arial" w:hAnsi="Arial" w:cs="Arial"/>
          <w:color w:val="000000"/>
        </w:rPr>
      </w:pPr>
      <w:ins w:id="3131" w:author="Unknown">
        <w:r>
          <w:rPr>
            <w:rFonts w:ascii="Arial" w:hAnsi="Arial" w:cs="Arial"/>
            <w:color w:val="000000"/>
          </w:rPr>
          <w:t>When the above code is executed at the SQL prompt, it produces the following result −</w:t>
        </w:r>
      </w:ins>
    </w:p>
    <w:p w:rsidR="002C34C3" w:rsidRDefault="002C34C3" w:rsidP="002C34C3">
      <w:pPr>
        <w:pStyle w:val="HTMLPreformatted"/>
        <w:rPr>
          <w:ins w:id="3132" w:author="Unknown"/>
          <w:sz w:val="23"/>
          <w:szCs w:val="23"/>
        </w:rPr>
      </w:pPr>
      <w:ins w:id="3133" w:author="Unknown">
        <w:r>
          <w:rPr>
            <w:sz w:val="23"/>
            <w:szCs w:val="23"/>
          </w:rPr>
          <w:t xml:space="preserve">......Hello World  </w:t>
        </w:r>
      </w:ins>
    </w:p>
    <w:p w:rsidR="002C34C3" w:rsidRDefault="002C34C3" w:rsidP="002C34C3">
      <w:pPr>
        <w:pStyle w:val="HTMLPreformatted"/>
        <w:rPr>
          <w:ins w:id="3134" w:author="Unknown"/>
          <w:sz w:val="23"/>
          <w:szCs w:val="23"/>
        </w:rPr>
      </w:pPr>
      <w:ins w:id="3135" w:author="Unknown">
        <w:r>
          <w:rPr>
            <w:sz w:val="23"/>
            <w:szCs w:val="23"/>
          </w:rPr>
          <w:t xml:space="preserve">Hello World..... </w:t>
        </w:r>
      </w:ins>
    </w:p>
    <w:p w:rsidR="002C34C3" w:rsidRDefault="002C34C3" w:rsidP="002C34C3">
      <w:pPr>
        <w:pStyle w:val="HTMLPreformatted"/>
        <w:rPr>
          <w:ins w:id="3136" w:author="Unknown"/>
          <w:sz w:val="23"/>
          <w:szCs w:val="23"/>
        </w:rPr>
      </w:pPr>
      <w:ins w:id="3137" w:author="Unknown">
        <w:r>
          <w:rPr>
            <w:sz w:val="23"/>
            <w:szCs w:val="23"/>
          </w:rPr>
          <w:t xml:space="preserve">Hello World  </w:t>
        </w:r>
      </w:ins>
    </w:p>
    <w:p w:rsidR="002C34C3" w:rsidRDefault="002C34C3" w:rsidP="002C34C3">
      <w:pPr>
        <w:pStyle w:val="HTMLPreformatted"/>
        <w:rPr>
          <w:ins w:id="3138" w:author="Unknown"/>
          <w:sz w:val="23"/>
          <w:szCs w:val="23"/>
        </w:rPr>
      </w:pPr>
    </w:p>
    <w:p w:rsidR="002C34C3" w:rsidRDefault="002C34C3" w:rsidP="002C34C3">
      <w:pPr>
        <w:pStyle w:val="HTMLPreformatted"/>
        <w:rPr>
          <w:ins w:id="3139" w:author="Unknown"/>
          <w:sz w:val="23"/>
          <w:szCs w:val="23"/>
        </w:rPr>
      </w:pPr>
      <w:ins w:id="3140" w:author="Unknown">
        <w:r>
          <w:rPr>
            <w:sz w:val="23"/>
            <w:szCs w:val="23"/>
          </w:rPr>
          <w:t xml:space="preserve">PL/SQL procedure successfully completed. </w:t>
        </w:r>
      </w:ins>
    </w:p>
    <w:p w:rsidR="002C34C3" w:rsidRDefault="002C34C3" w:rsidP="00CB7BBD"/>
    <w:p w:rsidR="002C34C3" w:rsidRDefault="002C34C3" w:rsidP="002C34C3">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lastRenderedPageBreak/>
        <w:t>PL/SQL - Arrays</w:t>
      </w:r>
    </w:p>
    <w:p w:rsidR="002C34C3" w:rsidRDefault="002C34C3" w:rsidP="002C34C3">
      <w:pPr>
        <w:pStyle w:val="NormalWeb"/>
        <w:spacing w:before="120" w:beforeAutospacing="0" w:after="144" w:afterAutospacing="0"/>
        <w:ind w:left="48" w:right="48"/>
        <w:jc w:val="both"/>
        <w:rPr>
          <w:ins w:id="3141" w:author="Unknown"/>
          <w:rFonts w:ascii="Arial" w:hAnsi="Arial" w:cs="Arial"/>
          <w:color w:val="000000"/>
        </w:rPr>
      </w:pPr>
      <w:ins w:id="3142" w:author="Unknown">
        <w:r>
          <w:rPr>
            <w:rFonts w:ascii="Arial" w:hAnsi="Arial" w:cs="Arial"/>
            <w:color w:val="000000"/>
          </w:rPr>
          <w:t>In this chapter, we will discuss arrays in PL/SQL. The PL/SQL programming language provides a data structure called the </w:t>
        </w:r>
        <w:r>
          <w:rPr>
            <w:rFonts w:ascii="Arial" w:hAnsi="Arial" w:cs="Arial"/>
            <w:b/>
            <w:bCs/>
            <w:color w:val="000000"/>
          </w:rPr>
          <w:t>VARRAY</w:t>
        </w:r>
        <w:r>
          <w:rPr>
            <w:rFonts w:ascii="Arial" w:hAnsi="Arial" w:cs="Arial"/>
            <w:color w:val="000000"/>
          </w:rPr>
          <w:t>, which can store a fixed-size sequential collection of elements of the same type. A varray is used to store an ordered collection of data, however it is often better to think of an array as a collection of variables of the same type.</w:t>
        </w:r>
      </w:ins>
    </w:p>
    <w:p w:rsidR="002C34C3" w:rsidRDefault="002C34C3" w:rsidP="002C34C3">
      <w:pPr>
        <w:pStyle w:val="NormalWeb"/>
        <w:spacing w:before="120" w:beforeAutospacing="0" w:after="144" w:afterAutospacing="0"/>
        <w:ind w:left="48" w:right="48"/>
        <w:jc w:val="both"/>
        <w:rPr>
          <w:ins w:id="3143" w:author="Unknown"/>
          <w:rFonts w:ascii="Arial" w:hAnsi="Arial" w:cs="Arial"/>
          <w:color w:val="000000"/>
        </w:rPr>
      </w:pPr>
      <w:ins w:id="3144" w:author="Unknown">
        <w:r>
          <w:rPr>
            <w:rFonts w:ascii="Arial" w:hAnsi="Arial" w:cs="Arial"/>
            <w:color w:val="000000"/>
          </w:rPr>
          <w:t>All varrays consist of contiguous memory locations. The lowest address corresponds to the first element and the highest address to the last element.</w:t>
        </w:r>
      </w:ins>
    </w:p>
    <w:p w:rsidR="002C34C3" w:rsidRDefault="002C34C3" w:rsidP="002C34C3">
      <w:pPr>
        <w:rPr>
          <w:ins w:id="3145" w:author="Unknown"/>
          <w:rFonts w:ascii="Times New Roman" w:hAnsi="Times New Roman" w:cs="Times New Roman"/>
        </w:rPr>
      </w:pPr>
      <w:r>
        <w:rPr>
          <w:noProof/>
          <w:lang w:eastAsia="en-IN"/>
        </w:rPr>
        <w:drawing>
          <wp:inline distT="0" distB="0" distL="0" distR="0">
            <wp:extent cx="3248025" cy="962025"/>
            <wp:effectExtent l="19050" t="0" r="9525" b="0"/>
            <wp:docPr id="131" name="Picture 131" descr="Varrays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Varrays in PL/SQL"/>
                    <pic:cNvPicPr>
                      <a:picLocks noChangeAspect="1" noChangeArrowheads="1"/>
                    </pic:cNvPicPr>
                  </pic:nvPicPr>
                  <pic:blipFill>
                    <a:blip r:embed="rId144"/>
                    <a:srcRect/>
                    <a:stretch>
                      <a:fillRect/>
                    </a:stretch>
                  </pic:blipFill>
                  <pic:spPr bwMode="auto">
                    <a:xfrm>
                      <a:off x="0" y="0"/>
                      <a:ext cx="3248025" cy="962025"/>
                    </a:xfrm>
                    <a:prstGeom prst="rect">
                      <a:avLst/>
                    </a:prstGeom>
                    <a:noFill/>
                    <a:ln w="9525">
                      <a:noFill/>
                      <a:miter lim="800000"/>
                      <a:headEnd/>
                      <a:tailEnd/>
                    </a:ln>
                  </pic:spPr>
                </pic:pic>
              </a:graphicData>
            </a:graphic>
          </wp:inline>
        </w:drawing>
      </w:r>
    </w:p>
    <w:p w:rsidR="002C34C3" w:rsidRDefault="002C34C3" w:rsidP="002C34C3">
      <w:pPr>
        <w:pStyle w:val="NormalWeb"/>
        <w:spacing w:before="120" w:beforeAutospacing="0" w:after="144" w:afterAutospacing="0"/>
        <w:ind w:left="48" w:right="48"/>
        <w:jc w:val="both"/>
        <w:rPr>
          <w:ins w:id="3146" w:author="Unknown"/>
          <w:rFonts w:ascii="Arial" w:hAnsi="Arial" w:cs="Arial"/>
          <w:color w:val="000000"/>
        </w:rPr>
      </w:pPr>
      <w:ins w:id="3147" w:author="Unknown">
        <w:r>
          <w:rPr>
            <w:rFonts w:ascii="Arial" w:hAnsi="Arial" w:cs="Arial"/>
            <w:color w:val="000000"/>
          </w:rPr>
          <w:t>An array is a part of collection type data and it stands for variable-size arrays. We will study other collection types in a later chapter </w:t>
        </w:r>
        <w:r>
          <w:rPr>
            <w:rFonts w:ascii="Arial" w:hAnsi="Arial" w:cs="Arial"/>
            <w:b/>
            <w:bCs/>
            <w:color w:val="000000"/>
          </w:rPr>
          <w:t>'PL/SQL Collections'</w:t>
        </w:r>
        <w:r>
          <w:rPr>
            <w:rFonts w:ascii="Arial" w:hAnsi="Arial" w:cs="Arial"/>
            <w:color w:val="000000"/>
          </w:rPr>
          <w:t>.</w:t>
        </w:r>
      </w:ins>
    </w:p>
    <w:p w:rsidR="002C34C3" w:rsidRDefault="002C34C3" w:rsidP="002C34C3">
      <w:pPr>
        <w:pStyle w:val="NormalWeb"/>
        <w:spacing w:before="120" w:beforeAutospacing="0" w:after="144" w:afterAutospacing="0"/>
        <w:ind w:left="48" w:right="48"/>
        <w:jc w:val="both"/>
        <w:rPr>
          <w:ins w:id="3148" w:author="Unknown"/>
          <w:rFonts w:ascii="Arial" w:hAnsi="Arial" w:cs="Arial"/>
          <w:color w:val="000000"/>
        </w:rPr>
      </w:pPr>
      <w:ins w:id="3149" w:author="Unknown">
        <w:r>
          <w:rPr>
            <w:rFonts w:ascii="Arial" w:hAnsi="Arial" w:cs="Arial"/>
            <w:color w:val="000000"/>
          </w:rPr>
          <w:t>Each element in a </w:t>
        </w:r>
        <w:r>
          <w:rPr>
            <w:rFonts w:ascii="Arial" w:hAnsi="Arial" w:cs="Arial"/>
            <w:b/>
            <w:bCs/>
            <w:color w:val="000000"/>
          </w:rPr>
          <w:t>varray</w:t>
        </w:r>
        <w:r>
          <w:rPr>
            <w:rFonts w:ascii="Arial" w:hAnsi="Arial" w:cs="Arial"/>
            <w:color w:val="000000"/>
          </w:rPr>
          <w:t> has an index associated with it. It also has a maximum size that can be changed dynamically.</w:t>
        </w:r>
      </w:ins>
    </w:p>
    <w:p w:rsidR="002C34C3" w:rsidRDefault="002C34C3" w:rsidP="002C34C3">
      <w:pPr>
        <w:pStyle w:val="Heading2"/>
        <w:rPr>
          <w:ins w:id="3150" w:author="Unknown"/>
          <w:rFonts w:ascii="Arial" w:hAnsi="Arial" w:cs="Arial"/>
          <w:b w:val="0"/>
          <w:bCs w:val="0"/>
          <w:sz w:val="35"/>
          <w:szCs w:val="35"/>
        </w:rPr>
      </w:pPr>
      <w:ins w:id="3151" w:author="Unknown">
        <w:r>
          <w:rPr>
            <w:rFonts w:ascii="Arial" w:hAnsi="Arial" w:cs="Arial"/>
            <w:b w:val="0"/>
            <w:bCs w:val="0"/>
            <w:sz w:val="35"/>
            <w:szCs w:val="35"/>
          </w:rPr>
          <w:t>Creating a Varray Type</w:t>
        </w:r>
      </w:ins>
    </w:p>
    <w:p w:rsidR="002C34C3" w:rsidRDefault="002C34C3" w:rsidP="002C34C3">
      <w:pPr>
        <w:pStyle w:val="NormalWeb"/>
        <w:spacing w:before="120" w:beforeAutospacing="0" w:after="144" w:afterAutospacing="0"/>
        <w:ind w:left="48" w:right="48"/>
        <w:jc w:val="both"/>
        <w:rPr>
          <w:ins w:id="3152" w:author="Unknown"/>
          <w:rFonts w:ascii="Arial" w:hAnsi="Arial" w:cs="Arial"/>
          <w:color w:val="000000"/>
        </w:rPr>
      </w:pPr>
      <w:ins w:id="3153" w:author="Unknown">
        <w:r>
          <w:rPr>
            <w:rFonts w:ascii="Arial" w:hAnsi="Arial" w:cs="Arial"/>
            <w:color w:val="000000"/>
          </w:rPr>
          <w:t>A varray type is created with the </w:t>
        </w:r>
        <w:r>
          <w:rPr>
            <w:rFonts w:ascii="Arial" w:hAnsi="Arial" w:cs="Arial"/>
            <w:b/>
            <w:bCs/>
            <w:color w:val="000000"/>
          </w:rPr>
          <w:t>CREATE TYPE</w:t>
        </w:r>
        <w:r>
          <w:rPr>
            <w:rFonts w:ascii="Arial" w:hAnsi="Arial" w:cs="Arial"/>
            <w:color w:val="000000"/>
          </w:rPr>
          <w:t> statement. You must specify the maximum size and the type of elements stored in the varray.</w:t>
        </w:r>
      </w:ins>
    </w:p>
    <w:p w:rsidR="002C34C3" w:rsidRDefault="002C34C3" w:rsidP="002C34C3">
      <w:pPr>
        <w:pStyle w:val="NormalWeb"/>
        <w:spacing w:before="120" w:beforeAutospacing="0" w:after="144" w:afterAutospacing="0"/>
        <w:ind w:left="48" w:right="48"/>
        <w:jc w:val="both"/>
        <w:rPr>
          <w:ins w:id="3154" w:author="Unknown"/>
          <w:rFonts w:ascii="Arial" w:hAnsi="Arial" w:cs="Arial"/>
          <w:color w:val="000000"/>
        </w:rPr>
      </w:pPr>
      <w:ins w:id="3155" w:author="Unknown">
        <w:r>
          <w:rPr>
            <w:rFonts w:ascii="Arial" w:hAnsi="Arial" w:cs="Arial"/>
            <w:color w:val="000000"/>
          </w:rPr>
          <w:t>The basic syntax for creating a VARRAY type at the schema level is −</w:t>
        </w:r>
      </w:ins>
    </w:p>
    <w:p w:rsidR="002C34C3" w:rsidRDefault="002C34C3" w:rsidP="002C34C3">
      <w:pPr>
        <w:pStyle w:val="HTMLPreformatted"/>
        <w:rPr>
          <w:ins w:id="3156" w:author="Unknown"/>
          <w:sz w:val="23"/>
          <w:szCs w:val="23"/>
        </w:rPr>
      </w:pPr>
      <w:ins w:id="3157" w:author="Unknown">
        <w:r>
          <w:rPr>
            <w:sz w:val="23"/>
            <w:szCs w:val="23"/>
          </w:rPr>
          <w:t>CREATE OR REPLACE TYPE varray_type_name IS VARRAY(n) of &lt;element_type&gt;</w:t>
        </w:r>
      </w:ins>
    </w:p>
    <w:p w:rsidR="002C34C3" w:rsidRDefault="002C34C3" w:rsidP="002C34C3">
      <w:pPr>
        <w:pStyle w:val="NormalWeb"/>
        <w:spacing w:before="120" w:beforeAutospacing="0" w:after="144" w:afterAutospacing="0"/>
        <w:ind w:left="48" w:right="48"/>
        <w:jc w:val="both"/>
        <w:rPr>
          <w:ins w:id="3158" w:author="Unknown"/>
          <w:rFonts w:ascii="Arial" w:hAnsi="Arial" w:cs="Arial"/>
          <w:color w:val="000000"/>
        </w:rPr>
      </w:pPr>
      <w:ins w:id="3159" w:author="Unknown">
        <w:r>
          <w:rPr>
            <w:rFonts w:ascii="Arial" w:hAnsi="Arial" w:cs="Arial"/>
            <w:color w:val="000000"/>
          </w:rPr>
          <w:t>Where,</w:t>
        </w:r>
      </w:ins>
    </w:p>
    <w:p w:rsidR="002C34C3" w:rsidRDefault="002C34C3" w:rsidP="002C34C3">
      <w:pPr>
        <w:numPr>
          <w:ilvl w:val="0"/>
          <w:numId w:val="103"/>
        </w:numPr>
        <w:spacing w:before="100" w:beforeAutospacing="1" w:after="75" w:line="240" w:lineRule="auto"/>
        <w:rPr>
          <w:ins w:id="3160" w:author="Unknown"/>
          <w:rFonts w:ascii="Arial" w:hAnsi="Arial" w:cs="Arial"/>
          <w:sz w:val="21"/>
          <w:szCs w:val="21"/>
        </w:rPr>
      </w:pPr>
      <w:ins w:id="3161" w:author="Unknown">
        <w:r>
          <w:rPr>
            <w:rFonts w:ascii="Arial" w:hAnsi="Arial" w:cs="Arial"/>
            <w:i/>
            <w:iCs/>
            <w:sz w:val="21"/>
            <w:szCs w:val="21"/>
          </w:rPr>
          <w:t>varray_type_name</w:t>
        </w:r>
        <w:r>
          <w:rPr>
            <w:rFonts w:ascii="Arial" w:hAnsi="Arial" w:cs="Arial"/>
            <w:sz w:val="21"/>
            <w:szCs w:val="21"/>
          </w:rPr>
          <w:t> is a valid attribute name,</w:t>
        </w:r>
      </w:ins>
    </w:p>
    <w:p w:rsidR="002C34C3" w:rsidRDefault="002C34C3" w:rsidP="002C34C3">
      <w:pPr>
        <w:numPr>
          <w:ilvl w:val="0"/>
          <w:numId w:val="103"/>
        </w:numPr>
        <w:spacing w:before="100" w:beforeAutospacing="1" w:after="75" w:line="240" w:lineRule="auto"/>
        <w:rPr>
          <w:ins w:id="3162" w:author="Unknown"/>
          <w:rFonts w:ascii="Arial" w:hAnsi="Arial" w:cs="Arial"/>
          <w:sz w:val="21"/>
          <w:szCs w:val="21"/>
        </w:rPr>
      </w:pPr>
      <w:ins w:id="3163" w:author="Unknown">
        <w:r>
          <w:rPr>
            <w:rFonts w:ascii="Arial" w:hAnsi="Arial" w:cs="Arial"/>
            <w:i/>
            <w:iCs/>
            <w:sz w:val="21"/>
            <w:szCs w:val="21"/>
          </w:rPr>
          <w:t>n</w:t>
        </w:r>
        <w:r>
          <w:rPr>
            <w:rFonts w:ascii="Arial" w:hAnsi="Arial" w:cs="Arial"/>
            <w:sz w:val="21"/>
            <w:szCs w:val="21"/>
          </w:rPr>
          <w:t> is the number of elements (maximum) in the varray,</w:t>
        </w:r>
      </w:ins>
    </w:p>
    <w:p w:rsidR="002C34C3" w:rsidRDefault="002C34C3" w:rsidP="002C34C3">
      <w:pPr>
        <w:numPr>
          <w:ilvl w:val="0"/>
          <w:numId w:val="103"/>
        </w:numPr>
        <w:spacing w:before="100" w:beforeAutospacing="1" w:after="75" w:line="240" w:lineRule="auto"/>
        <w:rPr>
          <w:ins w:id="3164" w:author="Unknown"/>
          <w:rFonts w:ascii="Arial" w:hAnsi="Arial" w:cs="Arial"/>
          <w:sz w:val="21"/>
          <w:szCs w:val="21"/>
        </w:rPr>
      </w:pPr>
      <w:ins w:id="3165" w:author="Unknown">
        <w:r>
          <w:rPr>
            <w:rFonts w:ascii="Arial" w:hAnsi="Arial" w:cs="Arial"/>
            <w:i/>
            <w:iCs/>
            <w:sz w:val="21"/>
            <w:szCs w:val="21"/>
          </w:rPr>
          <w:t>element_type</w:t>
        </w:r>
        <w:r>
          <w:rPr>
            <w:rFonts w:ascii="Arial" w:hAnsi="Arial" w:cs="Arial"/>
            <w:sz w:val="21"/>
            <w:szCs w:val="21"/>
          </w:rPr>
          <w:t> is the data type of the elements of the array.</w:t>
        </w:r>
      </w:ins>
    </w:p>
    <w:p w:rsidR="002C34C3" w:rsidRDefault="002C34C3" w:rsidP="002C34C3">
      <w:pPr>
        <w:pStyle w:val="NormalWeb"/>
        <w:spacing w:before="120" w:beforeAutospacing="0" w:after="144" w:afterAutospacing="0"/>
        <w:ind w:left="48" w:right="48"/>
        <w:jc w:val="both"/>
        <w:rPr>
          <w:ins w:id="3166" w:author="Unknown"/>
          <w:rFonts w:ascii="Arial" w:hAnsi="Arial" w:cs="Arial"/>
          <w:color w:val="000000"/>
        </w:rPr>
      </w:pPr>
      <w:ins w:id="3167" w:author="Unknown">
        <w:r>
          <w:rPr>
            <w:rFonts w:ascii="Arial" w:hAnsi="Arial" w:cs="Arial"/>
            <w:color w:val="000000"/>
          </w:rPr>
          <w:t>Maximum size of a varray can be changed using the </w:t>
        </w:r>
        <w:r>
          <w:rPr>
            <w:rFonts w:ascii="Arial" w:hAnsi="Arial" w:cs="Arial"/>
            <w:b/>
            <w:bCs/>
            <w:color w:val="000000"/>
          </w:rPr>
          <w:t>ALTER TYPE</w:t>
        </w:r>
        <w:r>
          <w:rPr>
            <w:rFonts w:ascii="Arial" w:hAnsi="Arial" w:cs="Arial"/>
            <w:color w:val="000000"/>
          </w:rPr>
          <w:t> statement.</w:t>
        </w:r>
      </w:ins>
    </w:p>
    <w:p w:rsidR="002C34C3" w:rsidRDefault="002C34C3" w:rsidP="002C34C3">
      <w:pPr>
        <w:pStyle w:val="NormalWeb"/>
        <w:spacing w:before="120" w:beforeAutospacing="0" w:after="144" w:afterAutospacing="0"/>
        <w:ind w:left="48" w:right="48"/>
        <w:jc w:val="both"/>
        <w:rPr>
          <w:ins w:id="3168" w:author="Unknown"/>
          <w:rFonts w:ascii="Arial" w:hAnsi="Arial" w:cs="Arial"/>
          <w:color w:val="000000"/>
        </w:rPr>
      </w:pPr>
      <w:ins w:id="3169" w:author="Unknown">
        <w:r>
          <w:rPr>
            <w:rFonts w:ascii="Arial" w:hAnsi="Arial" w:cs="Arial"/>
            <w:color w:val="000000"/>
          </w:rPr>
          <w:t>For example,</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170" w:author="Unknown"/>
          <w:rStyle w:val="pln"/>
          <w:color w:val="000000"/>
          <w:sz w:val="23"/>
          <w:szCs w:val="23"/>
        </w:rPr>
      </w:pPr>
      <w:ins w:id="3171" w:author="Unknown">
        <w:r>
          <w:rPr>
            <w:rStyle w:val="pln"/>
            <w:color w:val="000000"/>
            <w:sz w:val="23"/>
            <w:szCs w:val="23"/>
          </w:rPr>
          <w:t xml:space="preserve">CREATE </w:t>
        </w:r>
        <w:r>
          <w:rPr>
            <w:rStyle w:val="typ"/>
            <w:color w:val="660066"/>
            <w:sz w:val="23"/>
            <w:szCs w:val="23"/>
          </w:rPr>
          <w:t>Or</w:t>
        </w:r>
        <w:r>
          <w:rPr>
            <w:rStyle w:val="pln"/>
            <w:color w:val="000000"/>
            <w:sz w:val="23"/>
            <w:szCs w:val="23"/>
          </w:rPr>
          <w:t xml:space="preserve"> REPLACE TYPE namearray AS VARRAY</w:t>
        </w:r>
        <w:r>
          <w:rPr>
            <w:rStyle w:val="pun"/>
            <w:rFonts w:eastAsiaTheme="majorEastAsia"/>
            <w:color w:val="666600"/>
            <w:sz w:val="23"/>
            <w:szCs w:val="23"/>
          </w:rPr>
          <w:t>(</w:t>
        </w:r>
        <w:r>
          <w:rPr>
            <w:rStyle w:val="lit"/>
            <w:rFonts w:eastAsiaTheme="majorEastAsia"/>
            <w:color w:val="006666"/>
            <w:sz w:val="23"/>
            <w:szCs w:val="23"/>
          </w:rPr>
          <w:t>3</w:t>
        </w:r>
        <w:r>
          <w:rPr>
            <w:rStyle w:val="pun"/>
            <w:rFonts w:eastAsiaTheme="majorEastAsia"/>
            <w:color w:val="666600"/>
            <w:sz w:val="23"/>
            <w:szCs w:val="23"/>
          </w:rPr>
          <w:t>)</w:t>
        </w:r>
        <w:r>
          <w:rPr>
            <w:rStyle w:val="pln"/>
            <w:color w:val="000000"/>
            <w:sz w:val="23"/>
            <w:szCs w:val="23"/>
          </w:rPr>
          <w:t xml:space="preserve"> OF VARCHAR2</w:t>
        </w:r>
        <w:r>
          <w:rPr>
            <w:rStyle w:val="pun"/>
            <w:rFonts w:eastAsiaTheme="majorEastAsia"/>
            <w:color w:val="666600"/>
            <w:sz w:val="23"/>
            <w:szCs w:val="23"/>
          </w:rPr>
          <w:t>(</w:t>
        </w:r>
        <w:r>
          <w:rPr>
            <w:rStyle w:val="lit"/>
            <w:rFonts w:eastAsiaTheme="majorEastAsia"/>
            <w:color w:val="006666"/>
            <w:sz w:val="23"/>
            <w:szCs w:val="23"/>
          </w:rPr>
          <w:t>10</w:t>
        </w:r>
        <w:r>
          <w:rPr>
            <w:rStyle w:val="pun"/>
            <w:rFonts w:eastAsiaTheme="majorEastAsia"/>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172" w:author="Unknown"/>
          <w:rStyle w:val="pln"/>
          <w:color w:val="000000"/>
          <w:sz w:val="23"/>
          <w:szCs w:val="23"/>
        </w:rPr>
      </w:pPr>
      <w:ins w:id="3173" w:author="Unknown">
        <w:r>
          <w:rPr>
            <w:rStyle w:val="pun"/>
            <w:rFonts w:eastAsiaTheme="majorEastAsia"/>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174" w:author="Unknown"/>
          <w:rStyle w:val="pln"/>
          <w:color w:val="000000"/>
          <w:sz w:val="23"/>
          <w:szCs w:val="23"/>
        </w:rPr>
      </w:pPr>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175" w:author="Unknown"/>
          <w:sz w:val="23"/>
          <w:szCs w:val="23"/>
        </w:rPr>
      </w:pPr>
      <w:ins w:id="3176" w:author="Unknown">
        <w:r>
          <w:rPr>
            <w:rStyle w:val="typ"/>
            <w:color w:val="660066"/>
            <w:sz w:val="23"/>
            <w:szCs w:val="23"/>
          </w:rPr>
          <w:t>Type</w:t>
        </w:r>
        <w:r>
          <w:rPr>
            <w:rStyle w:val="pln"/>
            <w:color w:val="000000"/>
            <w:sz w:val="23"/>
            <w:szCs w:val="23"/>
          </w:rPr>
          <w:t xml:space="preserve"> created</w:t>
        </w:r>
        <w:r>
          <w:rPr>
            <w:rStyle w:val="pun"/>
            <w:rFonts w:eastAsiaTheme="majorEastAsia"/>
            <w:color w:val="666600"/>
            <w:sz w:val="23"/>
            <w:szCs w:val="23"/>
          </w:rPr>
          <w:t>.</w:t>
        </w:r>
      </w:ins>
    </w:p>
    <w:p w:rsidR="002C34C3" w:rsidRDefault="002C34C3" w:rsidP="002C34C3">
      <w:pPr>
        <w:pStyle w:val="NormalWeb"/>
        <w:spacing w:before="120" w:beforeAutospacing="0" w:after="144" w:afterAutospacing="0"/>
        <w:ind w:left="48" w:right="48"/>
        <w:jc w:val="both"/>
        <w:rPr>
          <w:ins w:id="3177" w:author="Unknown"/>
          <w:rFonts w:ascii="Arial" w:hAnsi="Arial" w:cs="Arial"/>
          <w:color w:val="000000"/>
        </w:rPr>
      </w:pPr>
      <w:ins w:id="3178" w:author="Unknown">
        <w:r>
          <w:rPr>
            <w:rFonts w:ascii="Arial" w:hAnsi="Arial" w:cs="Arial"/>
            <w:color w:val="000000"/>
          </w:rPr>
          <w:t>The basic syntax for creating a VARRAY type within a PL/SQL block is −</w:t>
        </w:r>
      </w:ins>
    </w:p>
    <w:p w:rsidR="002C34C3" w:rsidRDefault="002C34C3" w:rsidP="002C34C3">
      <w:pPr>
        <w:pStyle w:val="HTMLPreformatted"/>
        <w:rPr>
          <w:ins w:id="3179" w:author="Unknown"/>
          <w:sz w:val="23"/>
          <w:szCs w:val="23"/>
        </w:rPr>
      </w:pPr>
      <w:ins w:id="3180" w:author="Unknown">
        <w:r>
          <w:rPr>
            <w:sz w:val="23"/>
            <w:szCs w:val="23"/>
          </w:rPr>
          <w:t>TYPE varray_type_name IS VARRAY(n) of &lt;element_type&gt;</w:t>
        </w:r>
      </w:ins>
    </w:p>
    <w:p w:rsidR="002C34C3" w:rsidRDefault="002C34C3" w:rsidP="002C34C3">
      <w:pPr>
        <w:pStyle w:val="NormalWeb"/>
        <w:spacing w:before="120" w:beforeAutospacing="0" w:after="144" w:afterAutospacing="0"/>
        <w:ind w:left="48" w:right="48"/>
        <w:jc w:val="both"/>
        <w:rPr>
          <w:ins w:id="3181" w:author="Unknown"/>
          <w:rFonts w:ascii="Arial" w:hAnsi="Arial" w:cs="Arial"/>
          <w:color w:val="000000"/>
        </w:rPr>
      </w:pPr>
      <w:ins w:id="3182" w:author="Unknown">
        <w:r>
          <w:rPr>
            <w:rFonts w:ascii="Arial" w:hAnsi="Arial" w:cs="Arial"/>
            <w:color w:val="000000"/>
          </w:rPr>
          <w:t>For example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183" w:author="Unknown"/>
          <w:rStyle w:val="pln"/>
          <w:color w:val="000000"/>
          <w:sz w:val="23"/>
          <w:szCs w:val="23"/>
        </w:rPr>
      </w:pPr>
      <w:ins w:id="3184" w:author="Unknown">
        <w:r>
          <w:rPr>
            <w:rStyle w:val="pln"/>
            <w:color w:val="000000"/>
            <w:sz w:val="23"/>
            <w:szCs w:val="23"/>
          </w:rPr>
          <w:t>TYPE namearray IS VARRAY</w:t>
        </w:r>
        <w:r>
          <w:rPr>
            <w:rStyle w:val="pun"/>
            <w:rFonts w:eastAsiaTheme="majorEastAsia"/>
            <w:color w:val="666600"/>
            <w:sz w:val="23"/>
            <w:szCs w:val="23"/>
          </w:rPr>
          <w:t>(</w:t>
        </w:r>
        <w:r>
          <w:rPr>
            <w:rStyle w:val="lit"/>
            <w:rFonts w:eastAsiaTheme="majorEastAsia"/>
            <w:color w:val="006666"/>
            <w:sz w:val="23"/>
            <w:szCs w:val="23"/>
          </w:rPr>
          <w:t>5</w:t>
        </w:r>
        <w:r>
          <w:rPr>
            <w:rStyle w:val="pun"/>
            <w:rFonts w:eastAsiaTheme="majorEastAsia"/>
            <w:color w:val="666600"/>
            <w:sz w:val="23"/>
            <w:szCs w:val="23"/>
          </w:rPr>
          <w:t>)</w:t>
        </w:r>
        <w:r>
          <w:rPr>
            <w:rStyle w:val="pln"/>
            <w:color w:val="000000"/>
            <w:sz w:val="23"/>
            <w:szCs w:val="23"/>
          </w:rPr>
          <w:t xml:space="preserve"> OF VARCHAR2</w:t>
        </w:r>
        <w:r>
          <w:rPr>
            <w:rStyle w:val="pun"/>
            <w:rFonts w:eastAsiaTheme="majorEastAsia"/>
            <w:color w:val="666600"/>
            <w:sz w:val="23"/>
            <w:szCs w:val="23"/>
          </w:rPr>
          <w:t>(</w:t>
        </w:r>
        <w:r>
          <w:rPr>
            <w:rStyle w:val="lit"/>
            <w:rFonts w:eastAsiaTheme="majorEastAsia"/>
            <w:color w:val="006666"/>
            <w:sz w:val="23"/>
            <w:szCs w:val="23"/>
          </w:rPr>
          <w:t>10</w:t>
        </w:r>
        <w:r>
          <w:rPr>
            <w:rStyle w:val="pun"/>
            <w:rFonts w:eastAsiaTheme="majorEastAsia"/>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185" w:author="Unknown"/>
          <w:sz w:val="23"/>
          <w:szCs w:val="23"/>
        </w:rPr>
      </w:pPr>
      <w:ins w:id="3186" w:author="Unknown">
        <w:r>
          <w:rPr>
            <w:rStyle w:val="typ"/>
            <w:color w:val="660066"/>
            <w:sz w:val="23"/>
            <w:szCs w:val="23"/>
          </w:rPr>
          <w:lastRenderedPageBreak/>
          <w:t>Type</w:t>
        </w:r>
        <w:r>
          <w:rPr>
            <w:rStyle w:val="pln"/>
            <w:color w:val="000000"/>
            <w:sz w:val="23"/>
            <w:szCs w:val="23"/>
          </w:rPr>
          <w:t xml:space="preserve"> grades IS VARRAY</w:t>
        </w:r>
        <w:r>
          <w:rPr>
            <w:rStyle w:val="pun"/>
            <w:rFonts w:eastAsiaTheme="majorEastAsia"/>
            <w:color w:val="666600"/>
            <w:sz w:val="23"/>
            <w:szCs w:val="23"/>
          </w:rPr>
          <w:t>(</w:t>
        </w:r>
        <w:r>
          <w:rPr>
            <w:rStyle w:val="lit"/>
            <w:rFonts w:eastAsiaTheme="majorEastAsia"/>
            <w:color w:val="006666"/>
            <w:sz w:val="23"/>
            <w:szCs w:val="23"/>
          </w:rPr>
          <w:t>5</w:t>
        </w:r>
        <w:r>
          <w:rPr>
            <w:rStyle w:val="pun"/>
            <w:rFonts w:eastAsiaTheme="majorEastAsia"/>
            <w:color w:val="666600"/>
            <w:sz w:val="23"/>
            <w:szCs w:val="23"/>
          </w:rPr>
          <w:t>)</w:t>
        </w:r>
        <w:r>
          <w:rPr>
            <w:rStyle w:val="pln"/>
            <w:color w:val="000000"/>
            <w:sz w:val="23"/>
            <w:szCs w:val="23"/>
          </w:rPr>
          <w:t xml:space="preserve"> OF INTEGER</w:t>
        </w:r>
        <w:r>
          <w:rPr>
            <w:rStyle w:val="pun"/>
            <w:rFonts w:eastAsiaTheme="majorEastAsia"/>
            <w:color w:val="666600"/>
            <w:sz w:val="23"/>
            <w:szCs w:val="23"/>
          </w:rPr>
          <w:t>;</w:t>
        </w:r>
      </w:ins>
    </w:p>
    <w:p w:rsidR="002C34C3" w:rsidRDefault="002C34C3" w:rsidP="002C34C3">
      <w:pPr>
        <w:pStyle w:val="NormalWeb"/>
        <w:spacing w:before="120" w:beforeAutospacing="0" w:after="144" w:afterAutospacing="0"/>
        <w:ind w:left="48" w:right="48"/>
        <w:jc w:val="both"/>
        <w:rPr>
          <w:ins w:id="3187" w:author="Unknown"/>
          <w:rFonts w:ascii="Arial" w:hAnsi="Arial" w:cs="Arial"/>
          <w:color w:val="000000"/>
        </w:rPr>
      </w:pPr>
      <w:ins w:id="3188" w:author="Unknown">
        <w:r>
          <w:rPr>
            <w:rFonts w:ascii="Arial" w:hAnsi="Arial" w:cs="Arial"/>
            <w:color w:val="000000"/>
          </w:rPr>
          <w:t>Let us now work out on a few examples to understand the concept −</w:t>
        </w:r>
      </w:ins>
    </w:p>
    <w:p w:rsidR="002C34C3" w:rsidRDefault="002C34C3" w:rsidP="002C34C3">
      <w:pPr>
        <w:pStyle w:val="Heading3"/>
        <w:rPr>
          <w:ins w:id="3189" w:author="Unknown"/>
          <w:rFonts w:ascii="Arial" w:hAnsi="Arial" w:cs="Arial"/>
          <w:b w:val="0"/>
          <w:bCs w:val="0"/>
          <w:color w:val="auto"/>
        </w:rPr>
      </w:pPr>
      <w:ins w:id="3190" w:author="Unknown">
        <w:r>
          <w:rPr>
            <w:rFonts w:ascii="Arial" w:hAnsi="Arial" w:cs="Arial"/>
            <w:b w:val="0"/>
            <w:bCs w:val="0"/>
          </w:rPr>
          <w:t>Example 1</w:t>
        </w:r>
      </w:ins>
    </w:p>
    <w:p w:rsidR="002C34C3" w:rsidRDefault="002C34C3" w:rsidP="002C34C3">
      <w:pPr>
        <w:pStyle w:val="NormalWeb"/>
        <w:spacing w:before="120" w:beforeAutospacing="0" w:after="144" w:afterAutospacing="0"/>
        <w:ind w:left="48" w:right="48"/>
        <w:jc w:val="both"/>
        <w:rPr>
          <w:ins w:id="3191" w:author="Unknown"/>
          <w:rFonts w:ascii="Arial" w:hAnsi="Arial" w:cs="Arial"/>
          <w:color w:val="000000"/>
        </w:rPr>
      </w:pPr>
      <w:ins w:id="3192" w:author="Unknown">
        <w:r>
          <w:rPr>
            <w:rFonts w:ascii="Arial" w:hAnsi="Arial" w:cs="Arial"/>
            <w:color w:val="000000"/>
          </w:rPr>
          <w:t>The following program illustrates the use of varrays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193" w:author="Unknown"/>
          <w:rStyle w:val="pln"/>
          <w:color w:val="000000"/>
          <w:sz w:val="23"/>
          <w:szCs w:val="23"/>
        </w:rPr>
      </w:pPr>
      <w:ins w:id="3194" w:author="Unknown">
        <w:r>
          <w:rPr>
            <w:rStyle w:val="pln"/>
            <w:color w:val="000000"/>
            <w:sz w:val="23"/>
            <w:szCs w:val="23"/>
          </w:rPr>
          <w:t xml:space="preserve">DECLARE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195" w:author="Unknown"/>
          <w:rStyle w:val="pln"/>
          <w:color w:val="000000"/>
          <w:sz w:val="23"/>
          <w:szCs w:val="23"/>
        </w:rPr>
      </w:pPr>
      <w:ins w:id="3196" w:author="Unknown">
        <w:r>
          <w:rPr>
            <w:rStyle w:val="pln"/>
            <w:color w:val="000000"/>
            <w:sz w:val="23"/>
            <w:szCs w:val="23"/>
          </w:rPr>
          <w:t xml:space="preserve">   type namesarray IS VARRAY</w:t>
        </w:r>
        <w:r>
          <w:rPr>
            <w:rStyle w:val="pun"/>
            <w:rFonts w:eastAsiaTheme="majorEastAsia"/>
            <w:color w:val="666600"/>
            <w:sz w:val="23"/>
            <w:szCs w:val="23"/>
          </w:rPr>
          <w:t>(</w:t>
        </w:r>
        <w:r>
          <w:rPr>
            <w:rStyle w:val="lit"/>
            <w:rFonts w:eastAsiaTheme="majorEastAsia"/>
            <w:color w:val="006666"/>
            <w:sz w:val="23"/>
            <w:szCs w:val="23"/>
          </w:rPr>
          <w:t>5</w:t>
        </w:r>
        <w:r>
          <w:rPr>
            <w:rStyle w:val="pun"/>
            <w:rFonts w:eastAsiaTheme="majorEastAsia"/>
            <w:color w:val="666600"/>
            <w:sz w:val="23"/>
            <w:szCs w:val="23"/>
          </w:rPr>
          <w:t>)</w:t>
        </w:r>
        <w:r>
          <w:rPr>
            <w:rStyle w:val="pln"/>
            <w:color w:val="000000"/>
            <w:sz w:val="23"/>
            <w:szCs w:val="23"/>
          </w:rPr>
          <w:t xml:space="preserve"> OF VARCHAR2</w:t>
        </w:r>
        <w:r>
          <w:rPr>
            <w:rStyle w:val="pun"/>
            <w:rFonts w:eastAsiaTheme="majorEastAsia"/>
            <w:color w:val="666600"/>
            <w:sz w:val="23"/>
            <w:szCs w:val="23"/>
          </w:rPr>
          <w:t>(</w:t>
        </w:r>
        <w:r>
          <w:rPr>
            <w:rStyle w:val="lit"/>
            <w:rFonts w:eastAsiaTheme="majorEastAsia"/>
            <w:color w:val="006666"/>
            <w:sz w:val="23"/>
            <w:szCs w:val="23"/>
          </w:rPr>
          <w:t>10</w:t>
        </w:r>
        <w:r>
          <w:rPr>
            <w:rStyle w:val="pun"/>
            <w:rFonts w:eastAsiaTheme="majorEastAsia"/>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197" w:author="Unknown"/>
          <w:rStyle w:val="pln"/>
          <w:color w:val="000000"/>
          <w:sz w:val="23"/>
          <w:szCs w:val="23"/>
        </w:rPr>
      </w:pPr>
      <w:ins w:id="3198" w:author="Unknown">
        <w:r>
          <w:rPr>
            <w:rStyle w:val="pln"/>
            <w:color w:val="000000"/>
            <w:sz w:val="23"/>
            <w:szCs w:val="23"/>
          </w:rPr>
          <w:t xml:space="preserve">   type grades IS VARRAY</w:t>
        </w:r>
        <w:r>
          <w:rPr>
            <w:rStyle w:val="pun"/>
            <w:rFonts w:eastAsiaTheme="majorEastAsia"/>
            <w:color w:val="666600"/>
            <w:sz w:val="23"/>
            <w:szCs w:val="23"/>
          </w:rPr>
          <w:t>(</w:t>
        </w:r>
        <w:r>
          <w:rPr>
            <w:rStyle w:val="lit"/>
            <w:rFonts w:eastAsiaTheme="majorEastAsia"/>
            <w:color w:val="006666"/>
            <w:sz w:val="23"/>
            <w:szCs w:val="23"/>
          </w:rPr>
          <w:t>5</w:t>
        </w:r>
        <w:r>
          <w:rPr>
            <w:rStyle w:val="pun"/>
            <w:rFonts w:eastAsiaTheme="majorEastAsia"/>
            <w:color w:val="666600"/>
            <w:sz w:val="23"/>
            <w:szCs w:val="23"/>
          </w:rPr>
          <w:t>)</w:t>
        </w:r>
        <w:r>
          <w:rPr>
            <w:rStyle w:val="pln"/>
            <w:color w:val="000000"/>
            <w:sz w:val="23"/>
            <w:szCs w:val="23"/>
          </w:rPr>
          <w:t xml:space="preserve"> OF INTEGER</w:t>
        </w:r>
        <w:r>
          <w:rPr>
            <w:rStyle w:val="pun"/>
            <w:rFonts w:eastAsiaTheme="majorEastAsia"/>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199" w:author="Unknown"/>
          <w:rStyle w:val="pln"/>
          <w:color w:val="000000"/>
          <w:sz w:val="23"/>
          <w:szCs w:val="23"/>
        </w:rPr>
      </w:pPr>
      <w:ins w:id="3200" w:author="Unknown">
        <w:r>
          <w:rPr>
            <w:rStyle w:val="pln"/>
            <w:color w:val="000000"/>
            <w:sz w:val="23"/>
            <w:szCs w:val="23"/>
          </w:rPr>
          <w:t xml:space="preserve">   names namesarray</w:t>
        </w:r>
        <w:r>
          <w:rPr>
            <w:rStyle w:val="pun"/>
            <w:rFonts w:eastAsiaTheme="majorEastAsia"/>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201" w:author="Unknown"/>
          <w:rStyle w:val="pln"/>
          <w:color w:val="000000"/>
          <w:sz w:val="23"/>
          <w:szCs w:val="23"/>
        </w:rPr>
      </w:pPr>
      <w:ins w:id="3202" w:author="Unknown">
        <w:r>
          <w:rPr>
            <w:rStyle w:val="pln"/>
            <w:color w:val="000000"/>
            <w:sz w:val="23"/>
            <w:szCs w:val="23"/>
          </w:rPr>
          <w:t xml:space="preserve">   marks grades</w:t>
        </w:r>
        <w:r>
          <w:rPr>
            <w:rStyle w:val="pun"/>
            <w:rFonts w:eastAsiaTheme="majorEastAsia"/>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203" w:author="Unknown"/>
          <w:rStyle w:val="pln"/>
          <w:color w:val="000000"/>
          <w:sz w:val="23"/>
          <w:szCs w:val="23"/>
        </w:rPr>
      </w:pPr>
      <w:ins w:id="3204" w:author="Unknown">
        <w:r>
          <w:rPr>
            <w:rStyle w:val="pln"/>
            <w:color w:val="000000"/>
            <w:sz w:val="23"/>
            <w:szCs w:val="23"/>
          </w:rPr>
          <w:t xml:space="preserve">   total integer</w:t>
        </w:r>
        <w:r>
          <w:rPr>
            <w:rStyle w:val="pun"/>
            <w:rFonts w:eastAsiaTheme="majorEastAsia"/>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205" w:author="Unknown"/>
          <w:rStyle w:val="pln"/>
          <w:color w:val="000000"/>
          <w:sz w:val="23"/>
          <w:szCs w:val="23"/>
        </w:rPr>
      </w:pPr>
      <w:ins w:id="3206" w:author="Unknown">
        <w:r>
          <w:rPr>
            <w:rStyle w:val="kwd"/>
            <w:color w:val="000088"/>
            <w:sz w:val="23"/>
            <w:szCs w:val="23"/>
          </w:rPr>
          <w:t>BEGIN</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207" w:author="Unknown"/>
          <w:rStyle w:val="pln"/>
          <w:color w:val="000000"/>
          <w:sz w:val="23"/>
          <w:szCs w:val="23"/>
        </w:rPr>
      </w:pPr>
      <w:ins w:id="3208" w:author="Unknown">
        <w:r>
          <w:rPr>
            <w:rStyle w:val="pln"/>
            <w:color w:val="000000"/>
            <w:sz w:val="23"/>
            <w:szCs w:val="23"/>
          </w:rPr>
          <w:t xml:space="preserve">   names </w:t>
        </w:r>
        <w:r>
          <w:rPr>
            <w:rStyle w:val="pun"/>
            <w:rFonts w:eastAsiaTheme="majorEastAsia"/>
            <w:color w:val="666600"/>
            <w:sz w:val="23"/>
            <w:szCs w:val="23"/>
          </w:rPr>
          <w:t>:=</w:t>
        </w:r>
        <w:r>
          <w:rPr>
            <w:rStyle w:val="pln"/>
            <w:color w:val="000000"/>
            <w:sz w:val="23"/>
            <w:szCs w:val="23"/>
          </w:rPr>
          <w:t xml:space="preserve"> namesarray</w:t>
        </w:r>
        <w:r>
          <w:rPr>
            <w:rStyle w:val="pun"/>
            <w:rFonts w:eastAsiaTheme="majorEastAsia"/>
            <w:color w:val="666600"/>
            <w:sz w:val="23"/>
            <w:szCs w:val="23"/>
          </w:rPr>
          <w:t>(</w:t>
        </w:r>
        <w:r>
          <w:rPr>
            <w:rStyle w:val="str"/>
            <w:color w:val="008800"/>
            <w:sz w:val="23"/>
            <w:szCs w:val="23"/>
          </w:rPr>
          <w:t>'Kavita'</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'Pritam'</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'Ayan'</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'Rishav'</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'Aziz'</w:t>
        </w:r>
        <w:r>
          <w:rPr>
            <w:rStyle w:val="pun"/>
            <w:rFonts w:eastAsiaTheme="majorEastAsia"/>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209" w:author="Unknown"/>
          <w:rStyle w:val="pln"/>
          <w:color w:val="000000"/>
          <w:sz w:val="23"/>
          <w:szCs w:val="23"/>
        </w:rPr>
      </w:pPr>
      <w:ins w:id="3210" w:author="Unknown">
        <w:r>
          <w:rPr>
            <w:rStyle w:val="pln"/>
            <w:color w:val="000000"/>
            <w:sz w:val="23"/>
            <w:szCs w:val="23"/>
          </w:rPr>
          <w:t xml:space="preserve">   marks</w:t>
        </w:r>
        <w:r>
          <w:rPr>
            <w:rStyle w:val="pun"/>
            <w:rFonts w:eastAsiaTheme="majorEastAsia"/>
            <w:color w:val="666600"/>
            <w:sz w:val="23"/>
            <w:szCs w:val="23"/>
          </w:rPr>
          <w:t>:=</w:t>
        </w:r>
        <w:r>
          <w:rPr>
            <w:rStyle w:val="pln"/>
            <w:color w:val="000000"/>
            <w:sz w:val="23"/>
            <w:szCs w:val="23"/>
          </w:rPr>
          <w:t xml:space="preserve"> grades</w:t>
        </w:r>
        <w:r>
          <w:rPr>
            <w:rStyle w:val="pun"/>
            <w:rFonts w:eastAsiaTheme="majorEastAsia"/>
            <w:color w:val="666600"/>
            <w:sz w:val="23"/>
            <w:szCs w:val="23"/>
          </w:rPr>
          <w:t>(</w:t>
        </w:r>
        <w:r>
          <w:rPr>
            <w:rStyle w:val="lit"/>
            <w:rFonts w:eastAsiaTheme="majorEastAsia"/>
            <w:color w:val="006666"/>
            <w:sz w:val="23"/>
            <w:szCs w:val="23"/>
          </w:rPr>
          <w:t>98</w:t>
        </w:r>
        <w:r>
          <w:rPr>
            <w:rStyle w:val="pun"/>
            <w:rFonts w:eastAsiaTheme="majorEastAsia"/>
            <w:color w:val="666600"/>
            <w:sz w:val="23"/>
            <w:szCs w:val="23"/>
          </w:rPr>
          <w:t>,</w:t>
        </w:r>
        <w:r>
          <w:rPr>
            <w:rStyle w:val="pln"/>
            <w:color w:val="000000"/>
            <w:sz w:val="23"/>
            <w:szCs w:val="23"/>
          </w:rPr>
          <w:t xml:space="preserve"> </w:t>
        </w:r>
        <w:r>
          <w:rPr>
            <w:rStyle w:val="lit"/>
            <w:rFonts w:eastAsiaTheme="majorEastAsia"/>
            <w:color w:val="006666"/>
            <w:sz w:val="23"/>
            <w:szCs w:val="23"/>
          </w:rPr>
          <w:t>97</w:t>
        </w:r>
        <w:r>
          <w:rPr>
            <w:rStyle w:val="pun"/>
            <w:rFonts w:eastAsiaTheme="majorEastAsia"/>
            <w:color w:val="666600"/>
            <w:sz w:val="23"/>
            <w:szCs w:val="23"/>
          </w:rPr>
          <w:t>,</w:t>
        </w:r>
        <w:r>
          <w:rPr>
            <w:rStyle w:val="pln"/>
            <w:color w:val="000000"/>
            <w:sz w:val="23"/>
            <w:szCs w:val="23"/>
          </w:rPr>
          <w:t xml:space="preserve"> </w:t>
        </w:r>
        <w:r>
          <w:rPr>
            <w:rStyle w:val="lit"/>
            <w:rFonts w:eastAsiaTheme="majorEastAsia"/>
            <w:color w:val="006666"/>
            <w:sz w:val="23"/>
            <w:szCs w:val="23"/>
          </w:rPr>
          <w:t>78</w:t>
        </w:r>
        <w:r>
          <w:rPr>
            <w:rStyle w:val="pun"/>
            <w:rFonts w:eastAsiaTheme="majorEastAsia"/>
            <w:color w:val="666600"/>
            <w:sz w:val="23"/>
            <w:szCs w:val="23"/>
          </w:rPr>
          <w:t>,</w:t>
        </w:r>
        <w:r>
          <w:rPr>
            <w:rStyle w:val="pln"/>
            <w:color w:val="000000"/>
            <w:sz w:val="23"/>
            <w:szCs w:val="23"/>
          </w:rPr>
          <w:t xml:space="preserve"> </w:t>
        </w:r>
        <w:r>
          <w:rPr>
            <w:rStyle w:val="lit"/>
            <w:rFonts w:eastAsiaTheme="majorEastAsia"/>
            <w:color w:val="006666"/>
            <w:sz w:val="23"/>
            <w:szCs w:val="23"/>
          </w:rPr>
          <w:t>87</w:t>
        </w:r>
        <w:r>
          <w:rPr>
            <w:rStyle w:val="pun"/>
            <w:rFonts w:eastAsiaTheme="majorEastAsia"/>
            <w:color w:val="666600"/>
            <w:sz w:val="23"/>
            <w:szCs w:val="23"/>
          </w:rPr>
          <w:t>,</w:t>
        </w:r>
        <w:r>
          <w:rPr>
            <w:rStyle w:val="pln"/>
            <w:color w:val="000000"/>
            <w:sz w:val="23"/>
            <w:szCs w:val="23"/>
          </w:rPr>
          <w:t xml:space="preserve"> </w:t>
        </w:r>
        <w:r>
          <w:rPr>
            <w:rStyle w:val="lit"/>
            <w:rFonts w:eastAsiaTheme="majorEastAsia"/>
            <w:color w:val="006666"/>
            <w:sz w:val="23"/>
            <w:szCs w:val="23"/>
          </w:rPr>
          <w:t>92</w:t>
        </w:r>
        <w:r>
          <w:rPr>
            <w:rStyle w:val="pun"/>
            <w:rFonts w:eastAsiaTheme="majorEastAsia"/>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211" w:author="Unknown"/>
          <w:rStyle w:val="pln"/>
          <w:color w:val="000000"/>
          <w:sz w:val="23"/>
          <w:szCs w:val="23"/>
        </w:rPr>
      </w:pPr>
      <w:ins w:id="3212" w:author="Unknown">
        <w:r>
          <w:rPr>
            <w:rStyle w:val="pln"/>
            <w:color w:val="000000"/>
            <w:sz w:val="23"/>
            <w:szCs w:val="23"/>
          </w:rPr>
          <w:t xml:space="preserve">   total </w:t>
        </w:r>
        <w:r>
          <w:rPr>
            <w:rStyle w:val="pun"/>
            <w:rFonts w:eastAsiaTheme="majorEastAsia"/>
            <w:color w:val="666600"/>
            <w:sz w:val="23"/>
            <w:szCs w:val="23"/>
          </w:rPr>
          <w:t>:=</w:t>
        </w:r>
        <w:r>
          <w:rPr>
            <w:rStyle w:val="pln"/>
            <w:color w:val="000000"/>
            <w:sz w:val="23"/>
            <w:szCs w:val="23"/>
          </w:rPr>
          <w:t xml:space="preserve"> names</w:t>
        </w:r>
        <w:r>
          <w:rPr>
            <w:rStyle w:val="pun"/>
            <w:rFonts w:eastAsiaTheme="majorEastAsia"/>
            <w:color w:val="666600"/>
            <w:sz w:val="23"/>
            <w:szCs w:val="23"/>
          </w:rPr>
          <w:t>.</w:t>
        </w:r>
        <w:r>
          <w:rPr>
            <w:rStyle w:val="pln"/>
            <w:color w:val="000000"/>
            <w:sz w:val="23"/>
            <w:szCs w:val="23"/>
          </w:rPr>
          <w:t>count</w:t>
        </w:r>
        <w:r>
          <w:rPr>
            <w:rStyle w:val="pun"/>
            <w:rFonts w:eastAsiaTheme="majorEastAsia"/>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213" w:author="Unknown"/>
          <w:rStyle w:val="pln"/>
          <w:color w:val="000000"/>
          <w:sz w:val="23"/>
          <w:szCs w:val="23"/>
        </w:rPr>
      </w:pPr>
      <w:ins w:id="3214" w:author="Unknown">
        <w:r>
          <w:rPr>
            <w:rStyle w:val="pln"/>
            <w:color w:val="000000"/>
            <w:sz w:val="23"/>
            <w:szCs w:val="23"/>
          </w:rPr>
          <w:t xml:space="preserve">   dbms_output</w:t>
        </w:r>
        <w:r>
          <w:rPr>
            <w:rStyle w:val="pun"/>
            <w:rFonts w:eastAsiaTheme="majorEastAsia"/>
            <w:color w:val="666600"/>
            <w:sz w:val="23"/>
            <w:szCs w:val="23"/>
          </w:rPr>
          <w:t>.</w:t>
        </w:r>
        <w:r>
          <w:rPr>
            <w:rStyle w:val="pln"/>
            <w:color w:val="000000"/>
            <w:sz w:val="23"/>
            <w:szCs w:val="23"/>
          </w:rPr>
          <w:t>put_line</w:t>
        </w:r>
        <w:r>
          <w:rPr>
            <w:rStyle w:val="pun"/>
            <w:rFonts w:eastAsiaTheme="majorEastAsia"/>
            <w:color w:val="666600"/>
            <w:sz w:val="23"/>
            <w:szCs w:val="23"/>
          </w:rPr>
          <w:t>(</w:t>
        </w:r>
        <w:r>
          <w:rPr>
            <w:rStyle w:val="str"/>
            <w:color w:val="008800"/>
            <w:sz w:val="23"/>
            <w:szCs w:val="23"/>
          </w:rPr>
          <w:t>'Total '</w:t>
        </w:r>
        <w:r>
          <w:rPr>
            <w:rStyle w:val="pun"/>
            <w:rFonts w:eastAsiaTheme="majorEastAsia"/>
            <w:color w:val="666600"/>
            <w:sz w:val="23"/>
            <w:szCs w:val="23"/>
          </w:rPr>
          <w:t>||</w:t>
        </w:r>
        <w:r>
          <w:rPr>
            <w:rStyle w:val="pln"/>
            <w:color w:val="000000"/>
            <w:sz w:val="23"/>
            <w:szCs w:val="23"/>
          </w:rPr>
          <w:t xml:space="preserve"> total </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 Students'</w:t>
        </w:r>
        <w:r>
          <w:rPr>
            <w:rStyle w:val="pun"/>
            <w:rFonts w:eastAsiaTheme="majorEastAsia"/>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215" w:author="Unknown"/>
          <w:rStyle w:val="pln"/>
          <w:color w:val="000000"/>
          <w:sz w:val="23"/>
          <w:szCs w:val="23"/>
        </w:rPr>
      </w:pPr>
      <w:ins w:id="3216" w:author="Unknown">
        <w:r>
          <w:rPr>
            <w:rStyle w:val="pln"/>
            <w:color w:val="000000"/>
            <w:sz w:val="23"/>
            <w:szCs w:val="23"/>
          </w:rPr>
          <w:t xml:space="preserve">   FOR i </w:t>
        </w:r>
        <w:r>
          <w:rPr>
            <w:rStyle w:val="kwd"/>
            <w:color w:val="000088"/>
            <w:sz w:val="23"/>
            <w:szCs w:val="23"/>
          </w:rPr>
          <w:t>in</w:t>
        </w:r>
        <w:r>
          <w:rPr>
            <w:rStyle w:val="pln"/>
            <w:color w:val="000000"/>
            <w:sz w:val="23"/>
            <w:szCs w:val="23"/>
          </w:rPr>
          <w:t xml:space="preserve"> </w:t>
        </w:r>
        <w:r>
          <w:rPr>
            <w:rStyle w:val="lit"/>
            <w:rFonts w:eastAsiaTheme="majorEastAsia"/>
            <w:color w:val="006666"/>
            <w:sz w:val="23"/>
            <w:szCs w:val="23"/>
          </w:rPr>
          <w:t>1</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total LOOP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217" w:author="Unknown"/>
          <w:rStyle w:val="str"/>
          <w:color w:val="008800"/>
          <w:sz w:val="23"/>
          <w:szCs w:val="23"/>
        </w:rPr>
      </w:pPr>
      <w:ins w:id="3218" w:author="Unknown">
        <w:r>
          <w:rPr>
            <w:rStyle w:val="pln"/>
            <w:color w:val="000000"/>
            <w:sz w:val="23"/>
            <w:szCs w:val="23"/>
          </w:rPr>
          <w:t xml:space="preserve">      dbms_output</w:t>
        </w:r>
        <w:r>
          <w:rPr>
            <w:rStyle w:val="pun"/>
            <w:rFonts w:eastAsiaTheme="majorEastAsia"/>
            <w:color w:val="666600"/>
            <w:sz w:val="23"/>
            <w:szCs w:val="23"/>
          </w:rPr>
          <w:t>.</w:t>
        </w:r>
        <w:r>
          <w:rPr>
            <w:rStyle w:val="pln"/>
            <w:color w:val="000000"/>
            <w:sz w:val="23"/>
            <w:szCs w:val="23"/>
          </w:rPr>
          <w:t>put_line</w:t>
        </w:r>
        <w:r>
          <w:rPr>
            <w:rStyle w:val="pun"/>
            <w:rFonts w:eastAsiaTheme="majorEastAsia"/>
            <w:color w:val="666600"/>
            <w:sz w:val="23"/>
            <w:szCs w:val="23"/>
          </w:rPr>
          <w:t>(</w:t>
        </w:r>
        <w:r>
          <w:rPr>
            <w:rStyle w:val="str"/>
            <w:color w:val="008800"/>
            <w:sz w:val="23"/>
            <w:szCs w:val="23"/>
          </w:rPr>
          <w:t>'Student: '</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names</w:t>
        </w:r>
        <w:r>
          <w:rPr>
            <w:rStyle w:val="pun"/>
            <w:rFonts w:eastAsiaTheme="majorEastAsia"/>
            <w:color w:val="666600"/>
            <w:sz w:val="23"/>
            <w:szCs w:val="23"/>
          </w:rPr>
          <w:t>(</w:t>
        </w:r>
        <w:r>
          <w:rPr>
            <w:rStyle w:val="pln"/>
            <w:color w:val="000000"/>
            <w:sz w:val="23"/>
            <w:szCs w:val="23"/>
          </w:rPr>
          <w:t>i</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219" w:author="Unknown"/>
          <w:rStyle w:val="pln"/>
          <w:color w:val="000000"/>
          <w:sz w:val="23"/>
          <w:szCs w:val="23"/>
        </w:rPr>
      </w:pPr>
      <w:ins w:id="3220" w:author="Unknown">
        <w:r>
          <w:rPr>
            <w:rStyle w:val="str"/>
            <w:color w:val="008800"/>
            <w:sz w:val="23"/>
            <w:szCs w:val="23"/>
          </w:rPr>
          <w:t xml:space="preserve">      Marks: '</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marks</w:t>
        </w:r>
        <w:r>
          <w:rPr>
            <w:rStyle w:val="pun"/>
            <w:rFonts w:eastAsiaTheme="majorEastAsia"/>
            <w:color w:val="666600"/>
            <w:sz w:val="23"/>
            <w:szCs w:val="23"/>
          </w:rPr>
          <w:t>(</w:t>
        </w:r>
        <w:r>
          <w:rPr>
            <w:rStyle w:val="pln"/>
            <w:color w:val="000000"/>
            <w:sz w:val="23"/>
            <w:szCs w:val="23"/>
          </w:rPr>
          <w:t>i</w:t>
        </w:r>
        <w:r>
          <w:rPr>
            <w:rStyle w:val="pun"/>
            <w:rFonts w:eastAsiaTheme="majorEastAsia"/>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221" w:author="Unknown"/>
          <w:rStyle w:val="pln"/>
          <w:color w:val="000000"/>
          <w:sz w:val="23"/>
          <w:szCs w:val="23"/>
        </w:rPr>
      </w:pPr>
      <w:ins w:id="3222" w:author="Unknown">
        <w:r>
          <w:rPr>
            <w:rStyle w:val="pln"/>
            <w:color w:val="000000"/>
            <w:sz w:val="23"/>
            <w:szCs w:val="23"/>
          </w:rPr>
          <w:t xml:space="preserve">   </w:t>
        </w:r>
        <w:r>
          <w:rPr>
            <w:rStyle w:val="kwd"/>
            <w:color w:val="000088"/>
            <w:sz w:val="23"/>
            <w:szCs w:val="23"/>
          </w:rPr>
          <w:t>END</w:t>
        </w:r>
        <w:r>
          <w:rPr>
            <w:rStyle w:val="pln"/>
            <w:color w:val="000000"/>
            <w:sz w:val="23"/>
            <w:szCs w:val="23"/>
          </w:rPr>
          <w:t xml:space="preserve"> LOOP</w:t>
        </w:r>
        <w:r>
          <w:rPr>
            <w:rStyle w:val="pun"/>
            <w:rFonts w:eastAsiaTheme="majorEastAsia"/>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223" w:author="Unknown"/>
          <w:rStyle w:val="pln"/>
          <w:color w:val="000000"/>
          <w:sz w:val="23"/>
          <w:szCs w:val="23"/>
        </w:rPr>
      </w:pPr>
      <w:ins w:id="3224" w:author="Unknown">
        <w:r>
          <w:rPr>
            <w:rStyle w:val="kwd"/>
            <w:color w:val="000088"/>
            <w:sz w:val="23"/>
            <w:szCs w:val="23"/>
          </w:rPr>
          <w:t>END</w:t>
        </w:r>
        <w:r>
          <w:rPr>
            <w:rStyle w:val="pun"/>
            <w:rFonts w:eastAsiaTheme="majorEastAsia"/>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225" w:author="Unknown"/>
          <w:sz w:val="23"/>
          <w:szCs w:val="23"/>
        </w:rPr>
      </w:pPr>
      <w:ins w:id="3226" w:author="Unknown">
        <w:r>
          <w:rPr>
            <w:rStyle w:val="pun"/>
            <w:rFonts w:eastAsiaTheme="majorEastAsia"/>
            <w:color w:val="666600"/>
            <w:sz w:val="23"/>
            <w:szCs w:val="23"/>
          </w:rPr>
          <w:t>/</w:t>
        </w:r>
      </w:ins>
    </w:p>
    <w:p w:rsidR="002C34C3" w:rsidRDefault="002C34C3" w:rsidP="002C34C3">
      <w:pPr>
        <w:pStyle w:val="NormalWeb"/>
        <w:spacing w:before="120" w:beforeAutospacing="0" w:after="144" w:afterAutospacing="0"/>
        <w:ind w:left="48" w:right="48"/>
        <w:jc w:val="both"/>
        <w:rPr>
          <w:ins w:id="3227" w:author="Unknown"/>
          <w:rFonts w:ascii="Arial" w:hAnsi="Arial" w:cs="Arial"/>
          <w:color w:val="000000"/>
        </w:rPr>
      </w:pPr>
      <w:ins w:id="3228" w:author="Unknown">
        <w:r>
          <w:rPr>
            <w:rFonts w:ascii="Arial" w:hAnsi="Arial" w:cs="Arial"/>
            <w:color w:val="000000"/>
          </w:rPr>
          <w:t>When the above code is executed at the SQL prompt, it produces the following result −</w:t>
        </w:r>
      </w:ins>
    </w:p>
    <w:p w:rsidR="002C34C3" w:rsidRDefault="002C34C3" w:rsidP="002C34C3">
      <w:pPr>
        <w:pStyle w:val="HTMLPreformatted"/>
        <w:rPr>
          <w:ins w:id="3229" w:author="Unknown"/>
          <w:sz w:val="23"/>
          <w:szCs w:val="23"/>
        </w:rPr>
      </w:pPr>
      <w:ins w:id="3230" w:author="Unknown">
        <w:r>
          <w:rPr>
            <w:sz w:val="23"/>
            <w:szCs w:val="23"/>
          </w:rPr>
          <w:t xml:space="preserve">Total 5 Students </w:t>
        </w:r>
      </w:ins>
    </w:p>
    <w:p w:rsidR="002C34C3" w:rsidRDefault="002C34C3" w:rsidP="002C34C3">
      <w:pPr>
        <w:pStyle w:val="HTMLPreformatted"/>
        <w:rPr>
          <w:ins w:id="3231" w:author="Unknown"/>
          <w:sz w:val="23"/>
          <w:szCs w:val="23"/>
        </w:rPr>
      </w:pPr>
      <w:ins w:id="3232" w:author="Unknown">
        <w:r>
          <w:rPr>
            <w:sz w:val="23"/>
            <w:szCs w:val="23"/>
          </w:rPr>
          <w:t xml:space="preserve">Student: Kavita  Marks: 98 </w:t>
        </w:r>
      </w:ins>
    </w:p>
    <w:p w:rsidR="002C34C3" w:rsidRDefault="002C34C3" w:rsidP="002C34C3">
      <w:pPr>
        <w:pStyle w:val="HTMLPreformatted"/>
        <w:rPr>
          <w:ins w:id="3233" w:author="Unknown"/>
          <w:sz w:val="23"/>
          <w:szCs w:val="23"/>
        </w:rPr>
      </w:pPr>
      <w:ins w:id="3234" w:author="Unknown">
        <w:r>
          <w:rPr>
            <w:sz w:val="23"/>
            <w:szCs w:val="23"/>
          </w:rPr>
          <w:t xml:space="preserve">Student: Pritam  Marks: 97 </w:t>
        </w:r>
      </w:ins>
    </w:p>
    <w:p w:rsidR="002C34C3" w:rsidRDefault="002C34C3" w:rsidP="002C34C3">
      <w:pPr>
        <w:pStyle w:val="HTMLPreformatted"/>
        <w:rPr>
          <w:ins w:id="3235" w:author="Unknown"/>
          <w:sz w:val="23"/>
          <w:szCs w:val="23"/>
        </w:rPr>
      </w:pPr>
      <w:ins w:id="3236" w:author="Unknown">
        <w:r>
          <w:rPr>
            <w:sz w:val="23"/>
            <w:szCs w:val="23"/>
          </w:rPr>
          <w:t xml:space="preserve">Student: Ayan  Marks: 78 </w:t>
        </w:r>
      </w:ins>
    </w:p>
    <w:p w:rsidR="002C34C3" w:rsidRDefault="002C34C3" w:rsidP="002C34C3">
      <w:pPr>
        <w:pStyle w:val="HTMLPreformatted"/>
        <w:rPr>
          <w:ins w:id="3237" w:author="Unknown"/>
          <w:sz w:val="23"/>
          <w:szCs w:val="23"/>
        </w:rPr>
      </w:pPr>
      <w:ins w:id="3238" w:author="Unknown">
        <w:r>
          <w:rPr>
            <w:sz w:val="23"/>
            <w:szCs w:val="23"/>
          </w:rPr>
          <w:t xml:space="preserve">Student: Rishav  Marks: 87 </w:t>
        </w:r>
      </w:ins>
    </w:p>
    <w:p w:rsidR="002C34C3" w:rsidRDefault="002C34C3" w:rsidP="002C34C3">
      <w:pPr>
        <w:pStyle w:val="HTMLPreformatted"/>
        <w:rPr>
          <w:ins w:id="3239" w:author="Unknown"/>
          <w:sz w:val="23"/>
          <w:szCs w:val="23"/>
        </w:rPr>
      </w:pPr>
      <w:ins w:id="3240" w:author="Unknown">
        <w:r>
          <w:rPr>
            <w:sz w:val="23"/>
            <w:szCs w:val="23"/>
          </w:rPr>
          <w:t xml:space="preserve">Student: Aziz  Marks: 92 </w:t>
        </w:r>
      </w:ins>
    </w:p>
    <w:p w:rsidR="002C34C3" w:rsidRDefault="002C34C3" w:rsidP="002C34C3">
      <w:pPr>
        <w:pStyle w:val="HTMLPreformatted"/>
        <w:rPr>
          <w:ins w:id="3241" w:author="Unknown"/>
          <w:sz w:val="23"/>
          <w:szCs w:val="23"/>
        </w:rPr>
      </w:pPr>
    </w:p>
    <w:p w:rsidR="002C34C3" w:rsidRDefault="002C34C3" w:rsidP="002C34C3">
      <w:pPr>
        <w:pStyle w:val="HTMLPreformatted"/>
        <w:rPr>
          <w:ins w:id="3242" w:author="Unknown"/>
          <w:sz w:val="23"/>
          <w:szCs w:val="23"/>
        </w:rPr>
      </w:pPr>
      <w:ins w:id="3243" w:author="Unknown">
        <w:r>
          <w:rPr>
            <w:sz w:val="23"/>
            <w:szCs w:val="23"/>
          </w:rPr>
          <w:t xml:space="preserve">PL/SQL procedure successfully completed. </w:t>
        </w:r>
      </w:ins>
    </w:p>
    <w:p w:rsidR="002C34C3" w:rsidRDefault="002C34C3" w:rsidP="002C34C3">
      <w:pPr>
        <w:pStyle w:val="NormalWeb"/>
        <w:spacing w:before="120" w:beforeAutospacing="0" w:after="144" w:afterAutospacing="0"/>
        <w:ind w:left="48" w:right="48"/>
        <w:jc w:val="both"/>
        <w:rPr>
          <w:ins w:id="3244" w:author="Unknown"/>
          <w:rFonts w:ascii="Arial" w:hAnsi="Arial" w:cs="Arial"/>
          <w:color w:val="000000"/>
        </w:rPr>
      </w:pPr>
      <w:ins w:id="3245" w:author="Unknown">
        <w:r>
          <w:rPr>
            <w:rFonts w:ascii="Arial" w:hAnsi="Arial" w:cs="Arial"/>
            <w:b/>
            <w:bCs/>
            <w:color w:val="000000"/>
          </w:rPr>
          <w:t>Please note</w:t>
        </w:r>
        <w:r>
          <w:rPr>
            <w:rFonts w:ascii="Arial" w:hAnsi="Arial" w:cs="Arial"/>
            <w:color w:val="000000"/>
          </w:rPr>
          <w:t> −</w:t>
        </w:r>
      </w:ins>
    </w:p>
    <w:p w:rsidR="002C34C3" w:rsidRDefault="002C34C3" w:rsidP="002C34C3">
      <w:pPr>
        <w:pStyle w:val="NormalWeb"/>
        <w:numPr>
          <w:ilvl w:val="0"/>
          <w:numId w:val="104"/>
        </w:numPr>
        <w:spacing w:before="120" w:beforeAutospacing="0" w:after="144" w:afterAutospacing="0"/>
        <w:ind w:left="768" w:right="48"/>
        <w:jc w:val="both"/>
        <w:rPr>
          <w:ins w:id="3246" w:author="Unknown"/>
          <w:rFonts w:ascii="Arial" w:hAnsi="Arial" w:cs="Arial"/>
          <w:color w:val="000000"/>
          <w:sz w:val="21"/>
          <w:szCs w:val="21"/>
        </w:rPr>
      </w:pPr>
      <w:ins w:id="3247" w:author="Unknown">
        <w:r>
          <w:rPr>
            <w:rFonts w:ascii="Arial" w:hAnsi="Arial" w:cs="Arial"/>
            <w:color w:val="000000"/>
            <w:sz w:val="21"/>
            <w:szCs w:val="21"/>
          </w:rPr>
          <w:t>In Oracle environment, the starting index for varrays is always 1.</w:t>
        </w:r>
      </w:ins>
    </w:p>
    <w:p w:rsidR="002C34C3" w:rsidRDefault="002C34C3" w:rsidP="002C34C3">
      <w:pPr>
        <w:pStyle w:val="NormalWeb"/>
        <w:numPr>
          <w:ilvl w:val="0"/>
          <w:numId w:val="104"/>
        </w:numPr>
        <w:spacing w:before="120" w:beforeAutospacing="0" w:after="144" w:afterAutospacing="0"/>
        <w:ind w:left="768" w:right="48"/>
        <w:jc w:val="both"/>
        <w:rPr>
          <w:ins w:id="3248" w:author="Unknown"/>
          <w:rFonts w:ascii="Arial" w:hAnsi="Arial" w:cs="Arial"/>
          <w:color w:val="000000"/>
          <w:sz w:val="21"/>
          <w:szCs w:val="21"/>
        </w:rPr>
      </w:pPr>
      <w:ins w:id="3249" w:author="Unknown">
        <w:r>
          <w:rPr>
            <w:rFonts w:ascii="Arial" w:hAnsi="Arial" w:cs="Arial"/>
            <w:color w:val="000000"/>
            <w:sz w:val="21"/>
            <w:szCs w:val="21"/>
          </w:rPr>
          <w:t>You can initialize the varray elements using the constructor method of the varray type, which has the same name as the varray.</w:t>
        </w:r>
      </w:ins>
    </w:p>
    <w:p w:rsidR="002C34C3" w:rsidRDefault="002C34C3" w:rsidP="002C34C3">
      <w:pPr>
        <w:pStyle w:val="NormalWeb"/>
        <w:numPr>
          <w:ilvl w:val="0"/>
          <w:numId w:val="104"/>
        </w:numPr>
        <w:spacing w:before="120" w:beforeAutospacing="0" w:after="144" w:afterAutospacing="0"/>
        <w:ind w:left="768" w:right="48"/>
        <w:jc w:val="both"/>
        <w:rPr>
          <w:ins w:id="3250" w:author="Unknown"/>
          <w:rFonts w:ascii="Arial" w:hAnsi="Arial" w:cs="Arial"/>
          <w:color w:val="000000"/>
          <w:sz w:val="21"/>
          <w:szCs w:val="21"/>
        </w:rPr>
      </w:pPr>
      <w:ins w:id="3251" w:author="Unknown">
        <w:r>
          <w:rPr>
            <w:rFonts w:ascii="Arial" w:hAnsi="Arial" w:cs="Arial"/>
            <w:color w:val="000000"/>
            <w:sz w:val="21"/>
            <w:szCs w:val="21"/>
          </w:rPr>
          <w:t>Varrays are one-dimensional arrays.</w:t>
        </w:r>
      </w:ins>
    </w:p>
    <w:p w:rsidR="002C34C3" w:rsidRDefault="002C34C3" w:rsidP="002C34C3">
      <w:pPr>
        <w:pStyle w:val="NormalWeb"/>
        <w:numPr>
          <w:ilvl w:val="0"/>
          <w:numId w:val="104"/>
        </w:numPr>
        <w:spacing w:before="120" w:beforeAutospacing="0" w:after="144" w:afterAutospacing="0"/>
        <w:ind w:left="768" w:right="48"/>
        <w:jc w:val="both"/>
        <w:rPr>
          <w:ins w:id="3252" w:author="Unknown"/>
          <w:rFonts w:ascii="Arial" w:hAnsi="Arial" w:cs="Arial"/>
          <w:color w:val="000000"/>
          <w:sz w:val="21"/>
          <w:szCs w:val="21"/>
        </w:rPr>
      </w:pPr>
      <w:ins w:id="3253" w:author="Unknown">
        <w:r>
          <w:rPr>
            <w:rFonts w:ascii="Arial" w:hAnsi="Arial" w:cs="Arial"/>
            <w:color w:val="000000"/>
            <w:sz w:val="21"/>
            <w:szCs w:val="21"/>
          </w:rPr>
          <w:t>A varray is automatically NULL when it is declared and must be initialized before its elements can be referenced.</w:t>
        </w:r>
      </w:ins>
    </w:p>
    <w:p w:rsidR="002C34C3" w:rsidRDefault="002C34C3" w:rsidP="002C34C3">
      <w:pPr>
        <w:pStyle w:val="Heading3"/>
        <w:rPr>
          <w:ins w:id="3254" w:author="Unknown"/>
          <w:rFonts w:ascii="Arial" w:hAnsi="Arial" w:cs="Arial"/>
          <w:b w:val="0"/>
          <w:bCs w:val="0"/>
          <w:color w:val="auto"/>
          <w:sz w:val="27"/>
          <w:szCs w:val="27"/>
        </w:rPr>
      </w:pPr>
      <w:ins w:id="3255" w:author="Unknown">
        <w:r>
          <w:rPr>
            <w:rFonts w:ascii="Arial" w:hAnsi="Arial" w:cs="Arial"/>
            <w:b w:val="0"/>
            <w:bCs w:val="0"/>
          </w:rPr>
          <w:t>Example 2</w:t>
        </w:r>
      </w:ins>
    </w:p>
    <w:p w:rsidR="002C34C3" w:rsidRDefault="002C34C3" w:rsidP="002C34C3">
      <w:pPr>
        <w:pStyle w:val="NormalWeb"/>
        <w:spacing w:before="120" w:beforeAutospacing="0" w:after="144" w:afterAutospacing="0"/>
        <w:ind w:left="48" w:right="48"/>
        <w:jc w:val="both"/>
        <w:rPr>
          <w:ins w:id="3256" w:author="Unknown"/>
          <w:rFonts w:ascii="Arial" w:hAnsi="Arial" w:cs="Arial"/>
          <w:color w:val="000000"/>
        </w:rPr>
      </w:pPr>
      <w:ins w:id="3257" w:author="Unknown">
        <w:r>
          <w:rPr>
            <w:rFonts w:ascii="Arial" w:hAnsi="Arial" w:cs="Arial"/>
            <w:color w:val="000000"/>
          </w:rPr>
          <w:t>Elements of a varray could also be a %ROWTYPE of any database table or %TYPE of any database table field. The following example illustrates the concept.</w:t>
        </w:r>
      </w:ins>
    </w:p>
    <w:p w:rsidR="002C34C3" w:rsidRDefault="002C34C3" w:rsidP="002C34C3">
      <w:pPr>
        <w:pStyle w:val="NormalWeb"/>
        <w:spacing w:before="120" w:beforeAutospacing="0" w:after="144" w:afterAutospacing="0"/>
        <w:ind w:left="48" w:right="48"/>
        <w:jc w:val="both"/>
        <w:rPr>
          <w:ins w:id="3258" w:author="Unknown"/>
          <w:rFonts w:ascii="Arial" w:hAnsi="Arial" w:cs="Arial"/>
          <w:color w:val="000000"/>
        </w:rPr>
      </w:pPr>
      <w:ins w:id="3259" w:author="Unknown">
        <w:r>
          <w:rPr>
            <w:rFonts w:ascii="Arial" w:hAnsi="Arial" w:cs="Arial"/>
            <w:color w:val="000000"/>
          </w:rPr>
          <w:t>We will use the CUSTOMERS table stored in our database as −</w:t>
        </w:r>
      </w:ins>
    </w:p>
    <w:p w:rsidR="002C34C3" w:rsidRDefault="002C34C3" w:rsidP="002C34C3">
      <w:pPr>
        <w:pStyle w:val="HTMLPreformatted"/>
        <w:rPr>
          <w:ins w:id="3260" w:author="Unknown"/>
          <w:sz w:val="23"/>
          <w:szCs w:val="23"/>
        </w:rPr>
      </w:pPr>
      <w:ins w:id="3261" w:author="Unknown">
        <w:r>
          <w:rPr>
            <w:sz w:val="23"/>
            <w:szCs w:val="23"/>
          </w:rPr>
          <w:t xml:space="preserve">Select * from customers;  </w:t>
        </w:r>
      </w:ins>
    </w:p>
    <w:p w:rsidR="002C34C3" w:rsidRDefault="002C34C3" w:rsidP="002C34C3">
      <w:pPr>
        <w:pStyle w:val="HTMLPreformatted"/>
        <w:rPr>
          <w:ins w:id="3262" w:author="Unknown"/>
          <w:sz w:val="23"/>
          <w:szCs w:val="23"/>
        </w:rPr>
      </w:pPr>
    </w:p>
    <w:p w:rsidR="002C34C3" w:rsidRDefault="002C34C3" w:rsidP="002C34C3">
      <w:pPr>
        <w:pStyle w:val="HTMLPreformatted"/>
        <w:rPr>
          <w:ins w:id="3263" w:author="Unknown"/>
          <w:sz w:val="23"/>
          <w:szCs w:val="23"/>
        </w:rPr>
      </w:pPr>
      <w:ins w:id="3264" w:author="Unknown">
        <w:r>
          <w:rPr>
            <w:sz w:val="23"/>
            <w:szCs w:val="23"/>
          </w:rPr>
          <w:t xml:space="preserve">+----+----------+-----+-----------+----------+ </w:t>
        </w:r>
      </w:ins>
    </w:p>
    <w:p w:rsidR="002C34C3" w:rsidRDefault="002C34C3" w:rsidP="002C34C3">
      <w:pPr>
        <w:pStyle w:val="HTMLPreformatted"/>
        <w:rPr>
          <w:ins w:id="3265" w:author="Unknown"/>
          <w:sz w:val="23"/>
          <w:szCs w:val="23"/>
        </w:rPr>
      </w:pPr>
      <w:ins w:id="3266" w:author="Unknown">
        <w:r>
          <w:rPr>
            <w:sz w:val="23"/>
            <w:szCs w:val="23"/>
          </w:rPr>
          <w:t xml:space="preserve">| ID | NAME     | AGE | ADDRESS   | SALARY   | </w:t>
        </w:r>
      </w:ins>
    </w:p>
    <w:p w:rsidR="002C34C3" w:rsidRDefault="002C34C3" w:rsidP="002C34C3">
      <w:pPr>
        <w:pStyle w:val="HTMLPreformatted"/>
        <w:rPr>
          <w:ins w:id="3267" w:author="Unknown"/>
          <w:sz w:val="23"/>
          <w:szCs w:val="23"/>
        </w:rPr>
      </w:pPr>
      <w:ins w:id="3268" w:author="Unknown">
        <w:r>
          <w:rPr>
            <w:sz w:val="23"/>
            <w:szCs w:val="23"/>
          </w:rPr>
          <w:t xml:space="preserve">+----+----------+-----+-----------+----------+ </w:t>
        </w:r>
      </w:ins>
    </w:p>
    <w:p w:rsidR="002C34C3" w:rsidRDefault="002C34C3" w:rsidP="002C34C3">
      <w:pPr>
        <w:pStyle w:val="HTMLPreformatted"/>
        <w:rPr>
          <w:ins w:id="3269" w:author="Unknown"/>
          <w:sz w:val="23"/>
          <w:szCs w:val="23"/>
        </w:rPr>
      </w:pPr>
      <w:ins w:id="3270" w:author="Unknown">
        <w:r>
          <w:rPr>
            <w:sz w:val="23"/>
            <w:szCs w:val="23"/>
          </w:rPr>
          <w:t xml:space="preserve">|  1 | Ramesh   |  32 | Ahmedabad |  2000.00 | </w:t>
        </w:r>
      </w:ins>
    </w:p>
    <w:p w:rsidR="002C34C3" w:rsidRDefault="002C34C3" w:rsidP="002C34C3">
      <w:pPr>
        <w:pStyle w:val="HTMLPreformatted"/>
        <w:rPr>
          <w:ins w:id="3271" w:author="Unknown"/>
          <w:sz w:val="23"/>
          <w:szCs w:val="23"/>
        </w:rPr>
      </w:pPr>
      <w:ins w:id="3272" w:author="Unknown">
        <w:r>
          <w:rPr>
            <w:sz w:val="23"/>
            <w:szCs w:val="23"/>
          </w:rPr>
          <w:t xml:space="preserve">|  2 | Khilan   |  25 | Delhi     |  1500.00 | </w:t>
        </w:r>
      </w:ins>
    </w:p>
    <w:p w:rsidR="002C34C3" w:rsidRDefault="002C34C3" w:rsidP="002C34C3">
      <w:pPr>
        <w:pStyle w:val="HTMLPreformatted"/>
        <w:rPr>
          <w:ins w:id="3273" w:author="Unknown"/>
          <w:sz w:val="23"/>
          <w:szCs w:val="23"/>
        </w:rPr>
      </w:pPr>
      <w:ins w:id="3274" w:author="Unknown">
        <w:r>
          <w:rPr>
            <w:sz w:val="23"/>
            <w:szCs w:val="23"/>
          </w:rPr>
          <w:t xml:space="preserve">|  3 | kaushik  |  23 | Kota      |  2000.00 | </w:t>
        </w:r>
      </w:ins>
    </w:p>
    <w:p w:rsidR="002C34C3" w:rsidRDefault="002C34C3" w:rsidP="002C34C3">
      <w:pPr>
        <w:pStyle w:val="HTMLPreformatted"/>
        <w:rPr>
          <w:ins w:id="3275" w:author="Unknown"/>
          <w:sz w:val="23"/>
          <w:szCs w:val="23"/>
        </w:rPr>
      </w:pPr>
      <w:ins w:id="3276" w:author="Unknown">
        <w:r>
          <w:rPr>
            <w:sz w:val="23"/>
            <w:szCs w:val="23"/>
          </w:rPr>
          <w:t xml:space="preserve">|  4 | Chaitali |  25 | Mumbai    |  6500.00 | </w:t>
        </w:r>
      </w:ins>
    </w:p>
    <w:p w:rsidR="002C34C3" w:rsidRDefault="002C34C3" w:rsidP="002C34C3">
      <w:pPr>
        <w:pStyle w:val="HTMLPreformatted"/>
        <w:rPr>
          <w:ins w:id="3277" w:author="Unknown"/>
          <w:sz w:val="23"/>
          <w:szCs w:val="23"/>
        </w:rPr>
      </w:pPr>
      <w:ins w:id="3278" w:author="Unknown">
        <w:r>
          <w:rPr>
            <w:sz w:val="23"/>
            <w:szCs w:val="23"/>
          </w:rPr>
          <w:t xml:space="preserve">|  5 | Hardik   |  27 | Bhopal    |  8500.00 | </w:t>
        </w:r>
      </w:ins>
    </w:p>
    <w:p w:rsidR="002C34C3" w:rsidRDefault="002C34C3" w:rsidP="002C34C3">
      <w:pPr>
        <w:pStyle w:val="HTMLPreformatted"/>
        <w:rPr>
          <w:ins w:id="3279" w:author="Unknown"/>
          <w:sz w:val="23"/>
          <w:szCs w:val="23"/>
        </w:rPr>
      </w:pPr>
      <w:ins w:id="3280" w:author="Unknown">
        <w:r>
          <w:rPr>
            <w:sz w:val="23"/>
            <w:szCs w:val="23"/>
          </w:rPr>
          <w:t xml:space="preserve">|  6 | Komal    |  22 | MP        |  4500.00 | </w:t>
        </w:r>
      </w:ins>
    </w:p>
    <w:p w:rsidR="002C34C3" w:rsidRDefault="002C34C3" w:rsidP="002C34C3">
      <w:pPr>
        <w:pStyle w:val="HTMLPreformatted"/>
        <w:rPr>
          <w:ins w:id="3281" w:author="Unknown"/>
          <w:sz w:val="23"/>
          <w:szCs w:val="23"/>
        </w:rPr>
      </w:pPr>
      <w:ins w:id="3282" w:author="Unknown">
        <w:r>
          <w:rPr>
            <w:sz w:val="23"/>
            <w:szCs w:val="23"/>
          </w:rPr>
          <w:t xml:space="preserve">+----+----------+-----+-----------+----------+ </w:t>
        </w:r>
      </w:ins>
    </w:p>
    <w:p w:rsidR="002C34C3" w:rsidRDefault="002C34C3" w:rsidP="002C34C3">
      <w:pPr>
        <w:pStyle w:val="NormalWeb"/>
        <w:spacing w:before="120" w:beforeAutospacing="0" w:after="144" w:afterAutospacing="0"/>
        <w:ind w:left="48" w:right="48"/>
        <w:jc w:val="both"/>
        <w:rPr>
          <w:ins w:id="3283" w:author="Unknown"/>
          <w:rFonts w:ascii="Arial" w:hAnsi="Arial" w:cs="Arial"/>
          <w:color w:val="000000"/>
        </w:rPr>
      </w:pPr>
      <w:ins w:id="3284" w:author="Unknown">
        <w:r>
          <w:rPr>
            <w:rFonts w:ascii="Arial" w:hAnsi="Arial" w:cs="Arial"/>
            <w:color w:val="000000"/>
          </w:rPr>
          <w:t>Following example makes the use of </w:t>
        </w:r>
        <w:r>
          <w:rPr>
            <w:rFonts w:ascii="Arial" w:hAnsi="Arial" w:cs="Arial"/>
            <w:b/>
            <w:bCs/>
            <w:color w:val="000000"/>
          </w:rPr>
          <w:t>cursor</w:t>
        </w:r>
        <w:r>
          <w:rPr>
            <w:rFonts w:ascii="Arial" w:hAnsi="Arial" w:cs="Arial"/>
            <w:color w:val="000000"/>
          </w:rPr>
          <w:t>, which you will study in detail in a separate chapter.</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285" w:author="Unknown"/>
          <w:rStyle w:val="pln"/>
          <w:color w:val="000000"/>
          <w:sz w:val="23"/>
          <w:szCs w:val="23"/>
        </w:rPr>
      </w:pPr>
      <w:ins w:id="3286" w:author="Unknown">
        <w:r>
          <w:rPr>
            <w:rStyle w:val="pln"/>
            <w:color w:val="000000"/>
            <w:sz w:val="23"/>
            <w:szCs w:val="23"/>
          </w:rPr>
          <w:t xml:space="preserve">DECLARE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287" w:author="Unknown"/>
          <w:rStyle w:val="pln"/>
          <w:color w:val="000000"/>
          <w:sz w:val="23"/>
          <w:szCs w:val="23"/>
        </w:rPr>
      </w:pPr>
      <w:ins w:id="3288" w:author="Unknown">
        <w:r>
          <w:rPr>
            <w:rStyle w:val="pln"/>
            <w:color w:val="000000"/>
            <w:sz w:val="23"/>
            <w:szCs w:val="23"/>
          </w:rPr>
          <w:t xml:space="preserve">   CURSOR c_customers </w:t>
        </w:r>
        <w:r>
          <w:rPr>
            <w:rStyle w:val="kwd"/>
            <w:color w:val="000088"/>
            <w:sz w:val="23"/>
            <w:szCs w:val="23"/>
          </w:rPr>
          <w:t>is</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289" w:author="Unknown"/>
          <w:rStyle w:val="pln"/>
          <w:color w:val="000000"/>
          <w:sz w:val="23"/>
          <w:szCs w:val="23"/>
        </w:rPr>
      </w:pPr>
      <w:ins w:id="3290" w:author="Unknown">
        <w:r>
          <w:rPr>
            <w:rStyle w:val="pln"/>
            <w:color w:val="000000"/>
            <w:sz w:val="23"/>
            <w:szCs w:val="23"/>
          </w:rPr>
          <w:t xml:space="preserve">   SELECT  name FROM customers</w:t>
        </w:r>
        <w:r>
          <w:rPr>
            <w:rStyle w:val="pun"/>
            <w:rFonts w:eastAsiaTheme="majorEastAsia"/>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291" w:author="Unknown"/>
          <w:rStyle w:val="pln"/>
          <w:color w:val="000000"/>
          <w:sz w:val="23"/>
          <w:szCs w:val="23"/>
        </w:rPr>
      </w:pPr>
      <w:ins w:id="3292" w:author="Unknown">
        <w:r>
          <w:rPr>
            <w:rStyle w:val="pln"/>
            <w:color w:val="000000"/>
            <w:sz w:val="23"/>
            <w:szCs w:val="23"/>
          </w:rPr>
          <w:t xml:space="preserve">   type c_list </w:t>
        </w:r>
        <w:r>
          <w:rPr>
            <w:rStyle w:val="kwd"/>
            <w:color w:val="000088"/>
            <w:sz w:val="23"/>
            <w:szCs w:val="23"/>
          </w:rPr>
          <w:t>is</w:t>
        </w:r>
        <w:r>
          <w:rPr>
            <w:rStyle w:val="pln"/>
            <w:color w:val="000000"/>
            <w:sz w:val="23"/>
            <w:szCs w:val="23"/>
          </w:rPr>
          <w:t xml:space="preserve"> varray </w:t>
        </w:r>
        <w:r>
          <w:rPr>
            <w:rStyle w:val="pun"/>
            <w:rFonts w:eastAsiaTheme="majorEastAsia"/>
            <w:color w:val="666600"/>
            <w:sz w:val="23"/>
            <w:szCs w:val="23"/>
          </w:rPr>
          <w:t>(</w:t>
        </w:r>
        <w:r>
          <w:rPr>
            <w:rStyle w:val="lit"/>
            <w:rFonts w:eastAsiaTheme="majorEastAsia"/>
            <w:color w:val="006666"/>
            <w:sz w:val="23"/>
            <w:szCs w:val="23"/>
          </w:rPr>
          <w:t>6</w:t>
        </w:r>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of</w:t>
        </w:r>
        <w:r>
          <w:rPr>
            <w:rStyle w:val="pln"/>
            <w:color w:val="000000"/>
            <w:sz w:val="23"/>
            <w:szCs w:val="23"/>
          </w:rPr>
          <w:t xml:space="preserve"> customers</w:t>
        </w:r>
        <w:r>
          <w:rPr>
            <w:rStyle w:val="pun"/>
            <w:rFonts w:eastAsiaTheme="majorEastAsia"/>
            <w:color w:val="666600"/>
            <w:sz w:val="23"/>
            <w:szCs w:val="23"/>
          </w:rPr>
          <w:t>.</w:t>
        </w:r>
        <w:r>
          <w:rPr>
            <w:rStyle w:val="pln"/>
            <w:color w:val="000000"/>
            <w:sz w:val="23"/>
            <w:szCs w:val="23"/>
          </w:rPr>
          <w:t>name</w:t>
        </w:r>
        <w:r>
          <w:rPr>
            <w:rStyle w:val="pun"/>
            <w:rFonts w:eastAsiaTheme="majorEastAsia"/>
            <w:color w:val="666600"/>
            <w:sz w:val="23"/>
            <w:szCs w:val="23"/>
          </w:rPr>
          <w:t>%</w:t>
        </w:r>
        <w:r>
          <w:rPr>
            <w:rStyle w:val="pln"/>
            <w:color w:val="000000"/>
            <w:sz w:val="23"/>
            <w:szCs w:val="23"/>
          </w:rPr>
          <w:t>type</w:t>
        </w:r>
        <w:r>
          <w:rPr>
            <w:rStyle w:val="pun"/>
            <w:rFonts w:eastAsiaTheme="majorEastAsia"/>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293" w:author="Unknown"/>
          <w:rStyle w:val="pln"/>
          <w:color w:val="000000"/>
          <w:sz w:val="23"/>
          <w:szCs w:val="23"/>
        </w:rPr>
      </w:pPr>
      <w:ins w:id="3294" w:author="Unknown">
        <w:r>
          <w:rPr>
            <w:rStyle w:val="pln"/>
            <w:color w:val="000000"/>
            <w:sz w:val="23"/>
            <w:szCs w:val="23"/>
          </w:rPr>
          <w:t xml:space="preserve">   name_list c_list </w:t>
        </w:r>
        <w:r>
          <w:rPr>
            <w:rStyle w:val="pun"/>
            <w:rFonts w:eastAsiaTheme="majorEastAsia"/>
            <w:color w:val="666600"/>
            <w:sz w:val="23"/>
            <w:szCs w:val="23"/>
          </w:rPr>
          <w:t>:=</w:t>
        </w:r>
        <w:r>
          <w:rPr>
            <w:rStyle w:val="pln"/>
            <w:color w:val="000000"/>
            <w:sz w:val="23"/>
            <w:szCs w:val="23"/>
          </w:rPr>
          <w:t xml:space="preserve"> c_list</w:t>
        </w:r>
        <w:r>
          <w:rPr>
            <w:rStyle w:val="pun"/>
            <w:rFonts w:eastAsiaTheme="majorEastAsia"/>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295" w:author="Unknown"/>
          <w:rStyle w:val="pln"/>
          <w:color w:val="000000"/>
          <w:sz w:val="23"/>
          <w:szCs w:val="23"/>
        </w:rPr>
      </w:pPr>
      <w:ins w:id="3296" w:author="Unknown">
        <w:r>
          <w:rPr>
            <w:rStyle w:val="pln"/>
            <w:color w:val="000000"/>
            <w:sz w:val="23"/>
            <w:szCs w:val="23"/>
          </w:rPr>
          <w:t xml:space="preserve">   counter integer </w:t>
        </w:r>
        <w:r>
          <w:rPr>
            <w:rStyle w:val="pun"/>
            <w:rFonts w:eastAsiaTheme="majorEastAsia"/>
            <w:color w:val="666600"/>
            <w:sz w:val="23"/>
            <w:szCs w:val="23"/>
          </w:rPr>
          <w:t>:=</w:t>
        </w:r>
        <w:r>
          <w:rPr>
            <w:rStyle w:val="lit"/>
            <w:rFonts w:eastAsiaTheme="majorEastAsia"/>
            <w:color w:val="006666"/>
            <w:sz w:val="23"/>
            <w:szCs w:val="23"/>
          </w:rPr>
          <w:t>0</w:t>
        </w:r>
        <w:r>
          <w:rPr>
            <w:rStyle w:val="pun"/>
            <w:rFonts w:eastAsiaTheme="majorEastAsia"/>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297" w:author="Unknown"/>
          <w:rStyle w:val="pln"/>
          <w:color w:val="000000"/>
          <w:sz w:val="23"/>
          <w:szCs w:val="23"/>
        </w:rPr>
      </w:pPr>
      <w:ins w:id="3298" w:author="Unknown">
        <w:r>
          <w:rPr>
            <w:rStyle w:val="kwd"/>
            <w:color w:val="000088"/>
            <w:sz w:val="23"/>
            <w:szCs w:val="23"/>
          </w:rPr>
          <w:t>BEGIN</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299" w:author="Unknown"/>
          <w:rStyle w:val="pln"/>
          <w:color w:val="000000"/>
          <w:sz w:val="23"/>
          <w:szCs w:val="23"/>
        </w:rPr>
      </w:pPr>
      <w:ins w:id="3300" w:author="Unknown">
        <w:r>
          <w:rPr>
            <w:rStyle w:val="pln"/>
            <w:color w:val="000000"/>
            <w:sz w:val="23"/>
            <w:szCs w:val="23"/>
          </w:rPr>
          <w:t xml:space="preserve">   FOR n IN c_customers LOOP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301" w:author="Unknown"/>
          <w:rStyle w:val="pln"/>
          <w:color w:val="000000"/>
          <w:sz w:val="23"/>
          <w:szCs w:val="23"/>
        </w:rPr>
      </w:pPr>
      <w:ins w:id="3302" w:author="Unknown">
        <w:r>
          <w:rPr>
            <w:rStyle w:val="pln"/>
            <w:color w:val="000000"/>
            <w:sz w:val="23"/>
            <w:szCs w:val="23"/>
          </w:rPr>
          <w:t xml:space="preserve">      counter </w:t>
        </w:r>
        <w:r>
          <w:rPr>
            <w:rStyle w:val="pun"/>
            <w:rFonts w:eastAsiaTheme="majorEastAsia"/>
            <w:color w:val="666600"/>
            <w:sz w:val="23"/>
            <w:szCs w:val="23"/>
          </w:rPr>
          <w:t>:=</w:t>
        </w:r>
        <w:r>
          <w:rPr>
            <w:rStyle w:val="pln"/>
            <w:color w:val="000000"/>
            <w:sz w:val="23"/>
            <w:szCs w:val="23"/>
          </w:rPr>
          <w:t xml:space="preserve"> counter </w:t>
        </w:r>
        <w:r>
          <w:rPr>
            <w:rStyle w:val="pun"/>
            <w:rFonts w:eastAsiaTheme="majorEastAsia"/>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rFonts w:eastAsiaTheme="majorEastAsia"/>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303" w:author="Unknown"/>
          <w:rStyle w:val="pln"/>
          <w:color w:val="000000"/>
          <w:sz w:val="23"/>
          <w:szCs w:val="23"/>
        </w:rPr>
      </w:pPr>
      <w:ins w:id="3304" w:author="Unknown">
        <w:r>
          <w:rPr>
            <w:rStyle w:val="pln"/>
            <w:color w:val="000000"/>
            <w:sz w:val="23"/>
            <w:szCs w:val="23"/>
          </w:rPr>
          <w:t xml:space="preserve">      name_list</w:t>
        </w:r>
        <w:r>
          <w:rPr>
            <w:rStyle w:val="pun"/>
            <w:rFonts w:eastAsiaTheme="majorEastAsia"/>
            <w:color w:val="666600"/>
            <w:sz w:val="23"/>
            <w:szCs w:val="23"/>
          </w:rPr>
          <w:t>.</w:t>
        </w:r>
        <w:r>
          <w:rPr>
            <w:rStyle w:val="pln"/>
            <w:color w:val="000000"/>
            <w:sz w:val="23"/>
            <w:szCs w:val="23"/>
          </w:rPr>
          <w:t>extend</w:t>
        </w:r>
        <w:r>
          <w:rPr>
            <w:rStyle w:val="pun"/>
            <w:rFonts w:eastAsiaTheme="majorEastAsia"/>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305" w:author="Unknown"/>
          <w:rStyle w:val="pln"/>
          <w:color w:val="000000"/>
          <w:sz w:val="23"/>
          <w:szCs w:val="23"/>
        </w:rPr>
      </w:pPr>
      <w:ins w:id="3306" w:author="Unknown">
        <w:r>
          <w:rPr>
            <w:rStyle w:val="pln"/>
            <w:color w:val="000000"/>
            <w:sz w:val="23"/>
            <w:szCs w:val="23"/>
          </w:rPr>
          <w:t xml:space="preserve">      name_list</w:t>
        </w:r>
        <w:r>
          <w:rPr>
            <w:rStyle w:val="pun"/>
            <w:rFonts w:eastAsiaTheme="majorEastAsia"/>
            <w:color w:val="666600"/>
            <w:sz w:val="23"/>
            <w:szCs w:val="23"/>
          </w:rPr>
          <w:t>(</w:t>
        </w:r>
        <w:r>
          <w:rPr>
            <w:rStyle w:val="pln"/>
            <w:color w:val="000000"/>
            <w:sz w:val="23"/>
            <w:szCs w:val="23"/>
          </w:rPr>
          <w:t>counter</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n</w:t>
        </w:r>
        <w:r>
          <w:rPr>
            <w:rStyle w:val="pun"/>
            <w:rFonts w:eastAsiaTheme="majorEastAsia"/>
            <w:color w:val="666600"/>
            <w:sz w:val="23"/>
            <w:szCs w:val="23"/>
          </w:rPr>
          <w:t>.</w:t>
        </w:r>
        <w:r>
          <w:rPr>
            <w:rStyle w:val="pln"/>
            <w:color w:val="000000"/>
            <w:sz w:val="23"/>
            <w:szCs w:val="23"/>
          </w:rPr>
          <w:t>name</w:t>
        </w:r>
        <w:r>
          <w:rPr>
            <w:rStyle w:val="pun"/>
            <w:rFonts w:eastAsiaTheme="majorEastAsia"/>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307" w:author="Unknown"/>
          <w:rStyle w:val="pln"/>
          <w:color w:val="000000"/>
          <w:sz w:val="23"/>
          <w:szCs w:val="23"/>
        </w:rPr>
      </w:pPr>
      <w:ins w:id="3308" w:author="Unknown">
        <w:r>
          <w:rPr>
            <w:rStyle w:val="pln"/>
            <w:color w:val="000000"/>
            <w:sz w:val="23"/>
            <w:szCs w:val="23"/>
          </w:rPr>
          <w:t xml:space="preserve">      dbms_output</w:t>
        </w:r>
        <w:r>
          <w:rPr>
            <w:rStyle w:val="pun"/>
            <w:rFonts w:eastAsiaTheme="majorEastAsia"/>
            <w:color w:val="666600"/>
            <w:sz w:val="23"/>
            <w:szCs w:val="23"/>
          </w:rPr>
          <w:t>.</w:t>
        </w:r>
        <w:r>
          <w:rPr>
            <w:rStyle w:val="pln"/>
            <w:color w:val="000000"/>
            <w:sz w:val="23"/>
            <w:szCs w:val="23"/>
          </w:rPr>
          <w:t>put_line</w:t>
        </w:r>
        <w:r>
          <w:rPr>
            <w:rStyle w:val="pun"/>
            <w:rFonts w:eastAsiaTheme="majorEastAsia"/>
            <w:color w:val="666600"/>
            <w:sz w:val="23"/>
            <w:szCs w:val="23"/>
          </w:rPr>
          <w:t>(</w:t>
        </w:r>
        <w:r>
          <w:rPr>
            <w:rStyle w:val="str"/>
            <w:color w:val="008800"/>
            <w:sz w:val="23"/>
            <w:szCs w:val="23"/>
          </w:rPr>
          <w:t>'Customer('</w:t>
        </w:r>
        <w:r>
          <w:rPr>
            <w:rStyle w:val="pun"/>
            <w:rFonts w:eastAsiaTheme="majorEastAsia"/>
            <w:color w:val="666600"/>
            <w:sz w:val="23"/>
            <w:szCs w:val="23"/>
          </w:rPr>
          <w:t>||</w:t>
        </w:r>
        <w:r>
          <w:rPr>
            <w:rStyle w:val="pln"/>
            <w:color w:val="000000"/>
            <w:sz w:val="23"/>
            <w:szCs w:val="23"/>
          </w:rPr>
          <w:t xml:space="preserve">counter </w:t>
        </w:r>
        <w:r>
          <w:rPr>
            <w:rStyle w:val="pun"/>
            <w:rFonts w:eastAsiaTheme="majorEastAsia"/>
            <w:color w:val="666600"/>
            <w:sz w:val="23"/>
            <w:szCs w:val="23"/>
          </w:rPr>
          <w:t>||</w:t>
        </w:r>
        <w:r>
          <w:rPr>
            <w:rStyle w:val="str"/>
            <w:color w:val="008800"/>
            <w:sz w:val="23"/>
            <w:szCs w:val="23"/>
          </w:rPr>
          <w:t>'):'</w:t>
        </w:r>
        <w:r>
          <w:rPr>
            <w:rStyle w:val="pun"/>
            <w:rFonts w:eastAsiaTheme="majorEastAsia"/>
            <w:color w:val="666600"/>
            <w:sz w:val="23"/>
            <w:szCs w:val="23"/>
          </w:rPr>
          <w:t>||</w:t>
        </w:r>
        <w:r>
          <w:rPr>
            <w:rStyle w:val="pln"/>
            <w:color w:val="000000"/>
            <w:sz w:val="23"/>
            <w:szCs w:val="23"/>
          </w:rPr>
          <w:t>name_list</w:t>
        </w:r>
        <w:r>
          <w:rPr>
            <w:rStyle w:val="pun"/>
            <w:rFonts w:eastAsiaTheme="majorEastAsia"/>
            <w:color w:val="666600"/>
            <w:sz w:val="23"/>
            <w:szCs w:val="23"/>
          </w:rPr>
          <w:t>(</w:t>
        </w:r>
        <w:r>
          <w:rPr>
            <w:rStyle w:val="pln"/>
            <w:color w:val="000000"/>
            <w:sz w:val="23"/>
            <w:szCs w:val="23"/>
          </w:rPr>
          <w:t>counter</w:t>
        </w:r>
        <w:r>
          <w:rPr>
            <w:rStyle w:val="pun"/>
            <w:rFonts w:eastAsiaTheme="majorEastAsia"/>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309" w:author="Unknown"/>
          <w:rStyle w:val="pln"/>
          <w:color w:val="000000"/>
          <w:sz w:val="23"/>
          <w:szCs w:val="23"/>
        </w:rPr>
      </w:pPr>
      <w:ins w:id="3310" w:author="Unknown">
        <w:r>
          <w:rPr>
            <w:rStyle w:val="pln"/>
            <w:color w:val="000000"/>
            <w:sz w:val="23"/>
            <w:szCs w:val="23"/>
          </w:rPr>
          <w:t xml:space="preserve">   </w:t>
        </w:r>
        <w:r>
          <w:rPr>
            <w:rStyle w:val="kwd"/>
            <w:color w:val="000088"/>
            <w:sz w:val="23"/>
            <w:szCs w:val="23"/>
          </w:rPr>
          <w:t>END</w:t>
        </w:r>
        <w:r>
          <w:rPr>
            <w:rStyle w:val="pln"/>
            <w:color w:val="000000"/>
            <w:sz w:val="23"/>
            <w:szCs w:val="23"/>
          </w:rPr>
          <w:t xml:space="preserve"> LOOP</w:t>
        </w:r>
        <w:r>
          <w:rPr>
            <w:rStyle w:val="pun"/>
            <w:rFonts w:eastAsiaTheme="majorEastAsia"/>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311" w:author="Unknown"/>
          <w:rStyle w:val="pln"/>
          <w:color w:val="000000"/>
          <w:sz w:val="23"/>
          <w:szCs w:val="23"/>
        </w:rPr>
      </w:pPr>
      <w:ins w:id="3312" w:author="Unknown">
        <w:r>
          <w:rPr>
            <w:rStyle w:val="kwd"/>
            <w:color w:val="000088"/>
            <w:sz w:val="23"/>
            <w:szCs w:val="23"/>
          </w:rPr>
          <w:t>END</w:t>
        </w:r>
        <w:r>
          <w:rPr>
            <w:rStyle w:val="pun"/>
            <w:rFonts w:eastAsiaTheme="majorEastAsia"/>
            <w:color w:val="666600"/>
            <w:sz w:val="23"/>
            <w:szCs w:val="23"/>
          </w:rPr>
          <w:t>;</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313" w:author="Unknown"/>
          <w:sz w:val="23"/>
          <w:szCs w:val="23"/>
        </w:rPr>
      </w:pPr>
      <w:ins w:id="3314" w:author="Unknown">
        <w:r>
          <w:rPr>
            <w:rStyle w:val="pun"/>
            <w:rFonts w:eastAsiaTheme="majorEastAsia"/>
            <w:color w:val="666600"/>
            <w:sz w:val="23"/>
            <w:szCs w:val="23"/>
          </w:rPr>
          <w:t>/</w:t>
        </w:r>
        <w:r>
          <w:rPr>
            <w:rStyle w:val="pln"/>
            <w:color w:val="000000"/>
            <w:sz w:val="23"/>
            <w:szCs w:val="23"/>
          </w:rPr>
          <w:t xml:space="preserve"> </w:t>
        </w:r>
      </w:ins>
    </w:p>
    <w:p w:rsidR="002C34C3" w:rsidRDefault="002C34C3" w:rsidP="002C34C3">
      <w:pPr>
        <w:pStyle w:val="NormalWeb"/>
        <w:spacing w:before="120" w:beforeAutospacing="0" w:after="144" w:afterAutospacing="0"/>
        <w:ind w:left="48" w:right="48"/>
        <w:jc w:val="both"/>
        <w:rPr>
          <w:ins w:id="3315" w:author="Unknown"/>
          <w:rFonts w:ascii="Arial" w:hAnsi="Arial" w:cs="Arial"/>
          <w:color w:val="000000"/>
        </w:rPr>
      </w:pPr>
      <w:ins w:id="3316" w:author="Unknown">
        <w:r>
          <w:rPr>
            <w:rFonts w:ascii="Arial" w:hAnsi="Arial" w:cs="Arial"/>
            <w:color w:val="000000"/>
          </w:rPr>
          <w:t>When the above code is executed at the SQL prompt, it produces the following result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317" w:author="Unknown"/>
          <w:rStyle w:val="pln"/>
          <w:color w:val="000000"/>
          <w:sz w:val="23"/>
          <w:szCs w:val="23"/>
        </w:rPr>
      </w:pPr>
      <w:ins w:id="3318" w:author="Unknown">
        <w:r>
          <w:rPr>
            <w:rStyle w:val="typ"/>
            <w:color w:val="660066"/>
            <w:sz w:val="23"/>
            <w:szCs w:val="23"/>
          </w:rPr>
          <w:t>Customer</w:t>
        </w:r>
        <w:r>
          <w:rPr>
            <w:rStyle w:val="pun"/>
            <w:rFonts w:eastAsiaTheme="majorEastAsia"/>
            <w:color w:val="666600"/>
            <w:sz w:val="23"/>
            <w:szCs w:val="23"/>
          </w:rPr>
          <w:t>(</w:t>
        </w:r>
        <w:r>
          <w:rPr>
            <w:rStyle w:val="lit"/>
            <w:rFonts w:eastAsiaTheme="majorEastAsia"/>
            <w:color w:val="006666"/>
            <w:sz w:val="23"/>
            <w:szCs w:val="23"/>
          </w:rPr>
          <w:t>1</w:t>
        </w:r>
        <w:r>
          <w:rPr>
            <w:rStyle w:val="pun"/>
            <w:rFonts w:eastAsiaTheme="majorEastAsia"/>
            <w:color w:val="666600"/>
            <w:sz w:val="23"/>
            <w:szCs w:val="23"/>
          </w:rPr>
          <w:t>):</w:t>
        </w:r>
        <w:r>
          <w:rPr>
            <w:rStyle w:val="pln"/>
            <w:color w:val="000000"/>
            <w:sz w:val="23"/>
            <w:szCs w:val="23"/>
          </w:rPr>
          <w:t xml:space="preserve"> </w:t>
        </w:r>
        <w:r>
          <w:rPr>
            <w:rStyle w:val="typ"/>
            <w:color w:val="660066"/>
            <w:sz w:val="23"/>
            <w:szCs w:val="23"/>
          </w:rPr>
          <w:t>Ramesh</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319" w:author="Unknown"/>
          <w:rStyle w:val="pln"/>
          <w:color w:val="000000"/>
          <w:sz w:val="23"/>
          <w:szCs w:val="23"/>
        </w:rPr>
      </w:pPr>
      <w:ins w:id="3320" w:author="Unknown">
        <w:r>
          <w:rPr>
            <w:rStyle w:val="typ"/>
            <w:color w:val="660066"/>
            <w:sz w:val="23"/>
            <w:szCs w:val="23"/>
          </w:rPr>
          <w:t>Customer</w:t>
        </w:r>
        <w:r>
          <w:rPr>
            <w:rStyle w:val="pun"/>
            <w:rFonts w:eastAsiaTheme="majorEastAsia"/>
            <w:color w:val="666600"/>
            <w:sz w:val="23"/>
            <w:szCs w:val="23"/>
          </w:rPr>
          <w:t>(</w:t>
        </w:r>
        <w:r>
          <w:rPr>
            <w:rStyle w:val="lit"/>
            <w:rFonts w:eastAsiaTheme="majorEastAsia"/>
            <w:color w:val="006666"/>
            <w:sz w:val="23"/>
            <w:szCs w:val="23"/>
          </w:rPr>
          <w:t>2</w:t>
        </w:r>
        <w:r>
          <w:rPr>
            <w:rStyle w:val="pun"/>
            <w:rFonts w:eastAsiaTheme="majorEastAsia"/>
            <w:color w:val="666600"/>
            <w:sz w:val="23"/>
            <w:szCs w:val="23"/>
          </w:rPr>
          <w:t>):</w:t>
        </w:r>
        <w:r>
          <w:rPr>
            <w:rStyle w:val="pln"/>
            <w:color w:val="000000"/>
            <w:sz w:val="23"/>
            <w:szCs w:val="23"/>
          </w:rPr>
          <w:t xml:space="preserve"> </w:t>
        </w:r>
        <w:r>
          <w:rPr>
            <w:rStyle w:val="typ"/>
            <w:color w:val="660066"/>
            <w:sz w:val="23"/>
            <w:szCs w:val="23"/>
          </w:rPr>
          <w:t>Khilan</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321" w:author="Unknown"/>
          <w:rStyle w:val="pln"/>
          <w:color w:val="000000"/>
          <w:sz w:val="23"/>
          <w:szCs w:val="23"/>
        </w:rPr>
      </w:pPr>
      <w:ins w:id="3322" w:author="Unknown">
        <w:r>
          <w:rPr>
            <w:rStyle w:val="typ"/>
            <w:color w:val="660066"/>
            <w:sz w:val="23"/>
            <w:szCs w:val="23"/>
          </w:rPr>
          <w:t>Customer</w:t>
        </w:r>
        <w:r>
          <w:rPr>
            <w:rStyle w:val="pun"/>
            <w:rFonts w:eastAsiaTheme="majorEastAsia"/>
            <w:color w:val="666600"/>
            <w:sz w:val="23"/>
            <w:szCs w:val="23"/>
          </w:rPr>
          <w:t>(</w:t>
        </w:r>
        <w:r>
          <w:rPr>
            <w:rStyle w:val="lit"/>
            <w:rFonts w:eastAsiaTheme="majorEastAsia"/>
            <w:color w:val="006666"/>
            <w:sz w:val="23"/>
            <w:szCs w:val="23"/>
          </w:rPr>
          <w:t>3</w:t>
        </w:r>
        <w:r>
          <w:rPr>
            <w:rStyle w:val="pun"/>
            <w:rFonts w:eastAsiaTheme="majorEastAsia"/>
            <w:color w:val="666600"/>
            <w:sz w:val="23"/>
            <w:szCs w:val="23"/>
          </w:rPr>
          <w:t>):</w:t>
        </w:r>
        <w:r>
          <w:rPr>
            <w:rStyle w:val="pln"/>
            <w:color w:val="000000"/>
            <w:sz w:val="23"/>
            <w:szCs w:val="23"/>
          </w:rPr>
          <w:t xml:space="preserve"> kaushik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323" w:author="Unknown"/>
          <w:rStyle w:val="pln"/>
          <w:color w:val="000000"/>
          <w:sz w:val="23"/>
          <w:szCs w:val="23"/>
        </w:rPr>
      </w:pPr>
      <w:ins w:id="3324" w:author="Unknown">
        <w:r>
          <w:rPr>
            <w:rStyle w:val="typ"/>
            <w:color w:val="660066"/>
            <w:sz w:val="23"/>
            <w:szCs w:val="23"/>
          </w:rPr>
          <w:t>Customer</w:t>
        </w:r>
        <w:r>
          <w:rPr>
            <w:rStyle w:val="pun"/>
            <w:rFonts w:eastAsiaTheme="majorEastAsia"/>
            <w:color w:val="666600"/>
            <w:sz w:val="23"/>
            <w:szCs w:val="23"/>
          </w:rPr>
          <w:t>(</w:t>
        </w:r>
        <w:r>
          <w:rPr>
            <w:rStyle w:val="lit"/>
            <w:rFonts w:eastAsiaTheme="majorEastAsia"/>
            <w:color w:val="006666"/>
            <w:sz w:val="23"/>
            <w:szCs w:val="23"/>
          </w:rPr>
          <w:t>4</w:t>
        </w:r>
        <w:r>
          <w:rPr>
            <w:rStyle w:val="pun"/>
            <w:rFonts w:eastAsiaTheme="majorEastAsia"/>
            <w:color w:val="666600"/>
            <w:sz w:val="23"/>
            <w:szCs w:val="23"/>
          </w:rPr>
          <w:t>):</w:t>
        </w:r>
        <w:r>
          <w:rPr>
            <w:rStyle w:val="pln"/>
            <w:color w:val="000000"/>
            <w:sz w:val="23"/>
            <w:szCs w:val="23"/>
          </w:rPr>
          <w:t xml:space="preserve"> </w:t>
        </w:r>
        <w:r>
          <w:rPr>
            <w:rStyle w:val="typ"/>
            <w:color w:val="660066"/>
            <w:sz w:val="23"/>
            <w:szCs w:val="23"/>
          </w:rPr>
          <w:t>Chaitali</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325" w:author="Unknown"/>
          <w:rStyle w:val="pln"/>
          <w:color w:val="000000"/>
          <w:sz w:val="23"/>
          <w:szCs w:val="23"/>
        </w:rPr>
      </w:pPr>
      <w:ins w:id="3326" w:author="Unknown">
        <w:r>
          <w:rPr>
            <w:rStyle w:val="typ"/>
            <w:color w:val="660066"/>
            <w:sz w:val="23"/>
            <w:szCs w:val="23"/>
          </w:rPr>
          <w:t>Customer</w:t>
        </w:r>
        <w:r>
          <w:rPr>
            <w:rStyle w:val="pun"/>
            <w:rFonts w:eastAsiaTheme="majorEastAsia"/>
            <w:color w:val="666600"/>
            <w:sz w:val="23"/>
            <w:szCs w:val="23"/>
          </w:rPr>
          <w:t>(</w:t>
        </w:r>
        <w:r>
          <w:rPr>
            <w:rStyle w:val="lit"/>
            <w:rFonts w:eastAsiaTheme="majorEastAsia"/>
            <w:color w:val="006666"/>
            <w:sz w:val="23"/>
            <w:szCs w:val="23"/>
          </w:rPr>
          <w:t>5</w:t>
        </w:r>
        <w:r>
          <w:rPr>
            <w:rStyle w:val="pun"/>
            <w:rFonts w:eastAsiaTheme="majorEastAsia"/>
            <w:color w:val="666600"/>
            <w:sz w:val="23"/>
            <w:szCs w:val="23"/>
          </w:rPr>
          <w:t>):</w:t>
        </w:r>
        <w:r>
          <w:rPr>
            <w:rStyle w:val="pln"/>
            <w:color w:val="000000"/>
            <w:sz w:val="23"/>
            <w:szCs w:val="23"/>
          </w:rPr>
          <w:t xml:space="preserve"> </w:t>
        </w:r>
        <w:r>
          <w:rPr>
            <w:rStyle w:val="typ"/>
            <w:color w:val="660066"/>
            <w:sz w:val="23"/>
            <w:szCs w:val="23"/>
          </w:rPr>
          <w:t>Hardik</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327" w:author="Unknown"/>
          <w:rStyle w:val="pln"/>
          <w:color w:val="000000"/>
          <w:sz w:val="23"/>
          <w:szCs w:val="23"/>
        </w:rPr>
      </w:pPr>
      <w:ins w:id="3328" w:author="Unknown">
        <w:r>
          <w:rPr>
            <w:rStyle w:val="typ"/>
            <w:color w:val="660066"/>
            <w:sz w:val="23"/>
            <w:szCs w:val="23"/>
          </w:rPr>
          <w:t>Customer</w:t>
        </w:r>
        <w:r>
          <w:rPr>
            <w:rStyle w:val="pun"/>
            <w:rFonts w:eastAsiaTheme="majorEastAsia"/>
            <w:color w:val="666600"/>
            <w:sz w:val="23"/>
            <w:szCs w:val="23"/>
          </w:rPr>
          <w:t>(</w:t>
        </w:r>
        <w:r>
          <w:rPr>
            <w:rStyle w:val="lit"/>
            <w:rFonts w:eastAsiaTheme="majorEastAsia"/>
            <w:color w:val="006666"/>
            <w:sz w:val="23"/>
            <w:szCs w:val="23"/>
          </w:rPr>
          <w:t>6</w:t>
        </w:r>
        <w:r>
          <w:rPr>
            <w:rStyle w:val="pun"/>
            <w:rFonts w:eastAsiaTheme="majorEastAsia"/>
            <w:color w:val="666600"/>
            <w:sz w:val="23"/>
            <w:szCs w:val="23"/>
          </w:rPr>
          <w:t>):</w:t>
        </w:r>
        <w:r>
          <w:rPr>
            <w:rStyle w:val="pln"/>
            <w:color w:val="000000"/>
            <w:sz w:val="23"/>
            <w:szCs w:val="23"/>
          </w:rPr>
          <w:t xml:space="preserve"> </w:t>
        </w:r>
        <w:r>
          <w:rPr>
            <w:rStyle w:val="typ"/>
            <w:color w:val="660066"/>
            <w:sz w:val="23"/>
            <w:szCs w:val="23"/>
          </w:rPr>
          <w:t>Komal</w:t>
        </w:r>
        <w:r>
          <w:rPr>
            <w:rStyle w:val="pln"/>
            <w:color w:val="000000"/>
            <w:sz w:val="23"/>
            <w:szCs w:val="23"/>
          </w:rPr>
          <w:t xml:space="preserve">  </w:t>
        </w:r>
      </w:ins>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329" w:author="Unknown"/>
          <w:rStyle w:val="pln"/>
          <w:color w:val="000000"/>
          <w:sz w:val="23"/>
          <w:szCs w:val="23"/>
        </w:rPr>
      </w:pPr>
    </w:p>
    <w:p w:rsidR="002C34C3" w:rsidRDefault="002C34C3" w:rsidP="002C34C3">
      <w:pPr>
        <w:pStyle w:val="HTMLPreformatted"/>
        <w:pBdr>
          <w:top w:val="single" w:sz="6" w:space="2" w:color="888888"/>
          <w:left w:val="single" w:sz="6" w:space="2" w:color="888888"/>
          <w:bottom w:val="single" w:sz="6" w:space="2" w:color="888888"/>
          <w:right w:val="single" w:sz="6" w:space="2" w:color="888888"/>
        </w:pBdr>
        <w:rPr>
          <w:ins w:id="3330" w:author="Unknown"/>
          <w:sz w:val="23"/>
          <w:szCs w:val="23"/>
        </w:rPr>
      </w:pPr>
      <w:ins w:id="3331" w:author="Unknown">
        <w:r>
          <w:rPr>
            <w:rStyle w:val="pln"/>
            <w:color w:val="000000"/>
            <w:sz w:val="23"/>
            <w:szCs w:val="23"/>
          </w:rPr>
          <w:t>PL</w:t>
        </w:r>
        <w:r>
          <w:rPr>
            <w:rStyle w:val="pun"/>
            <w:rFonts w:eastAsiaTheme="majorEastAsia"/>
            <w:color w:val="666600"/>
            <w:sz w:val="23"/>
            <w:szCs w:val="23"/>
          </w:rPr>
          <w:t>/</w:t>
        </w:r>
        <w:r>
          <w:rPr>
            <w:rStyle w:val="pln"/>
            <w:color w:val="000000"/>
            <w:sz w:val="23"/>
            <w:szCs w:val="23"/>
          </w:rPr>
          <w:t>SQL procedure successfully completed</w:t>
        </w:r>
        <w:r>
          <w:rPr>
            <w:rStyle w:val="pun"/>
            <w:rFonts w:eastAsiaTheme="majorEastAsia"/>
            <w:color w:val="666600"/>
            <w:sz w:val="23"/>
            <w:szCs w:val="23"/>
          </w:rPr>
          <w:t>.</w:t>
        </w:r>
        <w:r>
          <w:rPr>
            <w:rStyle w:val="pln"/>
            <w:color w:val="000000"/>
            <w:sz w:val="23"/>
            <w:szCs w:val="23"/>
          </w:rPr>
          <w:t xml:space="preserve"> </w:t>
        </w:r>
      </w:ins>
    </w:p>
    <w:p w:rsidR="00786A19" w:rsidRDefault="00786A19" w:rsidP="002C34C3">
      <w:pPr>
        <w:pStyle w:val="Heading1"/>
        <w:shd w:val="clear" w:color="auto" w:fill="FFFFFF"/>
        <w:spacing w:before="75" w:line="312" w:lineRule="atLeast"/>
        <w:rPr>
          <w:rFonts w:ascii="Helvetica" w:hAnsi="Helvetica" w:cs="Helvetica"/>
          <w:b w:val="0"/>
          <w:bCs w:val="0"/>
          <w:color w:val="610B38"/>
          <w:sz w:val="44"/>
          <w:szCs w:val="44"/>
        </w:rPr>
      </w:pPr>
    </w:p>
    <w:p w:rsidR="00786A19" w:rsidRDefault="00786A19" w:rsidP="002C34C3">
      <w:pPr>
        <w:pStyle w:val="Heading1"/>
        <w:shd w:val="clear" w:color="auto" w:fill="FFFFFF"/>
        <w:spacing w:before="75" w:line="312" w:lineRule="atLeast"/>
        <w:rPr>
          <w:rFonts w:ascii="Helvetica" w:hAnsi="Helvetica" w:cs="Helvetica"/>
          <w:b w:val="0"/>
          <w:bCs w:val="0"/>
          <w:color w:val="610B38"/>
          <w:sz w:val="44"/>
          <w:szCs w:val="44"/>
        </w:rPr>
      </w:pPr>
    </w:p>
    <w:p w:rsidR="00786A19" w:rsidRDefault="00786A19" w:rsidP="002C34C3">
      <w:pPr>
        <w:pStyle w:val="Heading1"/>
        <w:shd w:val="clear" w:color="auto" w:fill="FFFFFF"/>
        <w:spacing w:before="75" w:line="312" w:lineRule="atLeast"/>
        <w:rPr>
          <w:rFonts w:ascii="Helvetica" w:hAnsi="Helvetica" w:cs="Helvetica"/>
          <w:b w:val="0"/>
          <w:bCs w:val="0"/>
          <w:color w:val="610B38"/>
          <w:sz w:val="44"/>
          <w:szCs w:val="44"/>
        </w:rPr>
      </w:pPr>
    </w:p>
    <w:p w:rsidR="002C34C3" w:rsidRDefault="002C34C3" w:rsidP="002C34C3">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PL/SQL Procedure</w:t>
      </w:r>
    </w:p>
    <w:p w:rsidR="002C34C3" w:rsidRDefault="002C34C3" w:rsidP="002C34C3">
      <w:pPr>
        <w:pStyle w:val="NormalWeb"/>
        <w:shd w:val="clear" w:color="auto" w:fill="FFFFFF"/>
        <w:rPr>
          <w:rFonts w:ascii="Verdana" w:hAnsi="Verdana"/>
          <w:color w:val="000000"/>
          <w:sz w:val="20"/>
          <w:szCs w:val="20"/>
        </w:rPr>
      </w:pPr>
      <w:r>
        <w:rPr>
          <w:rFonts w:ascii="Verdana" w:hAnsi="Verdana"/>
          <w:color w:val="000000"/>
          <w:sz w:val="20"/>
          <w:szCs w:val="20"/>
        </w:rPr>
        <w:t>The PL/SQL stored procedure or simply a procedure is a PL/SQL block which performs one or more specific tasks. It is just like procedures in other programming languages.</w:t>
      </w:r>
    </w:p>
    <w:p w:rsidR="002C34C3" w:rsidRDefault="002C34C3" w:rsidP="002C34C3">
      <w:pPr>
        <w:pStyle w:val="NormalWeb"/>
        <w:shd w:val="clear" w:color="auto" w:fill="FFFFFF"/>
        <w:rPr>
          <w:rFonts w:ascii="Verdana" w:hAnsi="Verdana"/>
          <w:color w:val="000000"/>
          <w:sz w:val="20"/>
          <w:szCs w:val="20"/>
        </w:rPr>
      </w:pPr>
      <w:r>
        <w:rPr>
          <w:rFonts w:ascii="Verdana" w:hAnsi="Verdana"/>
          <w:color w:val="000000"/>
          <w:sz w:val="20"/>
          <w:szCs w:val="20"/>
        </w:rPr>
        <w:t>The procedure contains a header and a body.</w:t>
      </w:r>
    </w:p>
    <w:p w:rsidR="002C34C3" w:rsidRDefault="002C34C3" w:rsidP="002C34C3">
      <w:pPr>
        <w:numPr>
          <w:ilvl w:val="0"/>
          <w:numId w:val="10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Header:</w:t>
      </w:r>
      <w:r>
        <w:rPr>
          <w:rFonts w:ascii="Verdana" w:hAnsi="Verdana"/>
          <w:color w:val="000000"/>
          <w:sz w:val="20"/>
          <w:szCs w:val="20"/>
        </w:rPr>
        <w:t> The header contains the name of the procedure and the parameters or variables passed to the procedure.</w:t>
      </w:r>
    </w:p>
    <w:p w:rsidR="0049769A" w:rsidRDefault="002C34C3" w:rsidP="0049769A">
      <w:pPr>
        <w:numPr>
          <w:ilvl w:val="0"/>
          <w:numId w:val="10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Body:</w:t>
      </w:r>
      <w:r>
        <w:rPr>
          <w:rFonts w:ascii="Verdana" w:hAnsi="Verdana"/>
          <w:color w:val="000000"/>
          <w:sz w:val="20"/>
          <w:szCs w:val="20"/>
        </w:rPr>
        <w:t> The body contains a declaration section, execution section and exception section similar to a general PL/SQL block.</w:t>
      </w:r>
    </w:p>
    <w:p w:rsidR="007B0130" w:rsidRPr="0049769A" w:rsidRDefault="007B0130" w:rsidP="0049769A">
      <w:pPr>
        <w:shd w:val="clear" w:color="auto" w:fill="FFFFFF"/>
        <w:spacing w:before="60" w:after="100" w:afterAutospacing="1" w:line="315" w:lineRule="atLeast"/>
        <w:ind w:left="720"/>
        <w:rPr>
          <w:rFonts w:ascii="Verdana" w:hAnsi="Verdana"/>
          <w:color w:val="000000"/>
          <w:sz w:val="20"/>
          <w:szCs w:val="20"/>
        </w:rPr>
      </w:pPr>
      <w:r w:rsidRPr="0049769A">
        <w:rPr>
          <w:rFonts w:ascii="Arial" w:eastAsia="Times New Roman" w:hAnsi="Arial" w:cs="Arial"/>
          <w:sz w:val="35"/>
          <w:szCs w:val="35"/>
          <w:lang w:eastAsia="en-IN"/>
        </w:rPr>
        <w:t>Parameter Modes in PL/SQL Subprograms</w:t>
      </w:r>
    </w:p>
    <w:p w:rsidR="007B0130" w:rsidRPr="007B0130" w:rsidRDefault="007B0130" w:rsidP="007B0130">
      <w:pPr>
        <w:pStyle w:val="ListParagraph"/>
        <w:numPr>
          <w:ilvl w:val="0"/>
          <w:numId w:val="105"/>
        </w:numPr>
        <w:spacing w:before="120" w:after="144" w:line="240" w:lineRule="auto"/>
        <w:ind w:right="48"/>
        <w:jc w:val="both"/>
        <w:rPr>
          <w:rFonts w:ascii="Arial" w:eastAsia="Times New Roman" w:hAnsi="Arial" w:cs="Arial"/>
          <w:color w:val="000000"/>
          <w:sz w:val="24"/>
          <w:szCs w:val="24"/>
          <w:lang w:eastAsia="en-IN"/>
        </w:rPr>
      </w:pPr>
      <w:r w:rsidRPr="007B0130">
        <w:rPr>
          <w:rFonts w:ascii="Arial" w:eastAsia="Times New Roman" w:hAnsi="Arial" w:cs="Arial"/>
          <w:color w:val="000000"/>
          <w:sz w:val="24"/>
          <w:szCs w:val="24"/>
          <w:lang w:eastAsia="en-IN"/>
        </w:rPr>
        <w:t>The following table lists out the parameter modes in PL/SQL subprograms −</w:t>
      </w:r>
    </w:p>
    <w:tbl>
      <w:tblPr>
        <w:tblW w:w="904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19"/>
        <w:gridCol w:w="8322"/>
      </w:tblGrid>
      <w:tr w:rsidR="007B0130" w:rsidRPr="007B0130" w:rsidTr="007B013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0130" w:rsidRPr="007B0130" w:rsidRDefault="007B0130" w:rsidP="007B0130">
            <w:pPr>
              <w:spacing w:after="300" w:line="240" w:lineRule="auto"/>
              <w:jc w:val="center"/>
              <w:rPr>
                <w:rFonts w:ascii="Arial" w:eastAsia="Times New Roman" w:hAnsi="Arial" w:cs="Arial"/>
                <w:b/>
                <w:bCs/>
                <w:sz w:val="21"/>
                <w:szCs w:val="21"/>
                <w:lang w:eastAsia="en-IN"/>
              </w:rPr>
            </w:pPr>
            <w:r w:rsidRPr="007B0130">
              <w:rPr>
                <w:rFonts w:ascii="Arial" w:eastAsia="Times New Roman" w:hAnsi="Arial" w:cs="Arial"/>
                <w:b/>
                <w:bCs/>
                <w:sz w:val="21"/>
                <w:szCs w:val="21"/>
                <w:lang w:eastAsia="en-IN"/>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0130" w:rsidRPr="007B0130" w:rsidRDefault="007B0130" w:rsidP="007B0130">
            <w:pPr>
              <w:spacing w:after="300" w:line="240" w:lineRule="auto"/>
              <w:jc w:val="center"/>
              <w:rPr>
                <w:rFonts w:ascii="Arial" w:eastAsia="Times New Roman" w:hAnsi="Arial" w:cs="Arial"/>
                <w:b/>
                <w:bCs/>
                <w:sz w:val="21"/>
                <w:szCs w:val="21"/>
                <w:lang w:eastAsia="en-IN"/>
              </w:rPr>
            </w:pPr>
            <w:r w:rsidRPr="007B0130">
              <w:rPr>
                <w:rFonts w:ascii="Arial" w:eastAsia="Times New Roman" w:hAnsi="Arial" w:cs="Arial"/>
                <w:b/>
                <w:bCs/>
                <w:sz w:val="21"/>
                <w:szCs w:val="21"/>
                <w:lang w:eastAsia="en-IN"/>
              </w:rPr>
              <w:t>Parameter Mode &amp; Description</w:t>
            </w:r>
          </w:p>
        </w:tc>
      </w:tr>
      <w:tr w:rsidR="007B0130" w:rsidRPr="007B0130" w:rsidTr="007B01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B0130" w:rsidRPr="007B0130" w:rsidRDefault="007B0130" w:rsidP="007B0130">
            <w:pPr>
              <w:spacing w:after="300" w:line="240" w:lineRule="auto"/>
              <w:jc w:val="center"/>
              <w:rPr>
                <w:rFonts w:ascii="Arial" w:eastAsia="Times New Roman" w:hAnsi="Arial" w:cs="Arial"/>
                <w:sz w:val="21"/>
                <w:szCs w:val="21"/>
                <w:lang w:eastAsia="en-IN"/>
              </w:rPr>
            </w:pPr>
            <w:r w:rsidRPr="007B0130">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130" w:rsidRPr="007B0130" w:rsidRDefault="007B0130" w:rsidP="007B0130">
            <w:pPr>
              <w:spacing w:before="120" w:after="144" w:line="240" w:lineRule="auto"/>
              <w:ind w:left="48" w:right="48"/>
              <w:jc w:val="both"/>
              <w:rPr>
                <w:rFonts w:ascii="Arial" w:eastAsia="Times New Roman" w:hAnsi="Arial" w:cs="Arial"/>
                <w:color w:val="000000"/>
                <w:sz w:val="21"/>
                <w:szCs w:val="21"/>
                <w:lang w:eastAsia="en-IN"/>
              </w:rPr>
            </w:pPr>
            <w:r w:rsidRPr="007B0130">
              <w:rPr>
                <w:rFonts w:ascii="Arial" w:eastAsia="Times New Roman" w:hAnsi="Arial" w:cs="Arial"/>
                <w:b/>
                <w:bCs/>
                <w:color w:val="000000"/>
                <w:sz w:val="21"/>
                <w:szCs w:val="21"/>
                <w:lang w:eastAsia="en-IN"/>
              </w:rPr>
              <w:t>IN</w:t>
            </w:r>
          </w:p>
          <w:p w:rsidR="007B0130" w:rsidRPr="007B0130" w:rsidRDefault="007B0130" w:rsidP="007B0130">
            <w:pPr>
              <w:spacing w:before="120" w:after="144" w:line="240" w:lineRule="auto"/>
              <w:ind w:left="48" w:right="48"/>
              <w:jc w:val="both"/>
              <w:rPr>
                <w:rFonts w:ascii="Arial" w:eastAsia="Times New Roman" w:hAnsi="Arial" w:cs="Arial"/>
                <w:color w:val="000000"/>
                <w:sz w:val="21"/>
                <w:szCs w:val="21"/>
                <w:lang w:eastAsia="en-IN"/>
              </w:rPr>
            </w:pPr>
            <w:r w:rsidRPr="007B0130">
              <w:rPr>
                <w:rFonts w:ascii="Arial" w:eastAsia="Times New Roman" w:hAnsi="Arial" w:cs="Arial"/>
                <w:color w:val="000000"/>
                <w:sz w:val="21"/>
                <w:szCs w:val="21"/>
                <w:lang w:eastAsia="en-IN"/>
              </w:rPr>
              <w:t>An IN parameter lets you pass a value to the subprogram. </w:t>
            </w:r>
            <w:r w:rsidRPr="007B0130">
              <w:rPr>
                <w:rFonts w:ascii="Arial" w:eastAsia="Times New Roman" w:hAnsi="Arial" w:cs="Arial"/>
                <w:b/>
                <w:bCs/>
                <w:color w:val="000000"/>
                <w:sz w:val="21"/>
                <w:szCs w:val="21"/>
                <w:lang w:eastAsia="en-IN"/>
              </w:rPr>
              <w:t>It is a read-only parameter</w:t>
            </w:r>
            <w:r w:rsidRPr="007B0130">
              <w:rPr>
                <w:rFonts w:ascii="Arial" w:eastAsia="Times New Roman" w:hAnsi="Arial" w:cs="Arial"/>
                <w:color w:val="000000"/>
                <w:sz w:val="21"/>
                <w:szCs w:val="21"/>
                <w:lang w:eastAsia="en-IN"/>
              </w:rPr>
              <w:t>. Inside the subprogram, an IN parameter acts like a constant. It cannot be assigned a value. You can pass a constant, literal, initialized variable, or expression as an IN parameter. You can also initialize it to a default value; however, in that case, it is omitted from the subprogram call. </w:t>
            </w:r>
            <w:r w:rsidRPr="007B0130">
              <w:rPr>
                <w:rFonts w:ascii="Arial" w:eastAsia="Times New Roman" w:hAnsi="Arial" w:cs="Arial"/>
                <w:b/>
                <w:bCs/>
                <w:color w:val="000000"/>
                <w:sz w:val="21"/>
                <w:szCs w:val="21"/>
                <w:lang w:eastAsia="en-IN"/>
              </w:rPr>
              <w:t>It is the default mode of parameter passing. Parameters are passed by reference</w:t>
            </w:r>
            <w:r w:rsidRPr="007B0130">
              <w:rPr>
                <w:rFonts w:ascii="Arial" w:eastAsia="Times New Roman" w:hAnsi="Arial" w:cs="Arial"/>
                <w:color w:val="000000"/>
                <w:sz w:val="21"/>
                <w:szCs w:val="21"/>
                <w:lang w:eastAsia="en-IN"/>
              </w:rPr>
              <w:t>.</w:t>
            </w:r>
          </w:p>
        </w:tc>
      </w:tr>
      <w:tr w:rsidR="007B0130" w:rsidRPr="007B0130" w:rsidTr="007B01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B0130" w:rsidRPr="007B0130" w:rsidRDefault="007B0130" w:rsidP="007B0130">
            <w:pPr>
              <w:spacing w:after="0" w:line="240" w:lineRule="auto"/>
              <w:jc w:val="center"/>
              <w:rPr>
                <w:rFonts w:ascii="Arial" w:eastAsia="Times New Roman" w:hAnsi="Arial" w:cs="Arial"/>
                <w:sz w:val="21"/>
                <w:szCs w:val="21"/>
                <w:lang w:eastAsia="en-IN"/>
              </w:rPr>
            </w:pPr>
            <w:r w:rsidRPr="007B0130">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130" w:rsidRPr="007B0130" w:rsidRDefault="007B0130" w:rsidP="007B0130">
            <w:pPr>
              <w:spacing w:before="120" w:after="144" w:line="240" w:lineRule="auto"/>
              <w:ind w:left="48" w:right="48"/>
              <w:jc w:val="both"/>
              <w:rPr>
                <w:rFonts w:ascii="Arial" w:eastAsia="Times New Roman" w:hAnsi="Arial" w:cs="Arial"/>
                <w:color w:val="000000"/>
                <w:sz w:val="21"/>
                <w:szCs w:val="21"/>
                <w:lang w:eastAsia="en-IN"/>
              </w:rPr>
            </w:pPr>
            <w:r w:rsidRPr="007B0130">
              <w:rPr>
                <w:rFonts w:ascii="Arial" w:eastAsia="Times New Roman" w:hAnsi="Arial" w:cs="Arial"/>
                <w:b/>
                <w:bCs/>
                <w:color w:val="000000"/>
                <w:sz w:val="21"/>
                <w:szCs w:val="21"/>
                <w:lang w:eastAsia="en-IN"/>
              </w:rPr>
              <w:t>OUT</w:t>
            </w:r>
          </w:p>
          <w:p w:rsidR="007B0130" w:rsidRPr="007B0130" w:rsidRDefault="007B0130" w:rsidP="007B0130">
            <w:pPr>
              <w:spacing w:before="120" w:after="144" w:line="240" w:lineRule="auto"/>
              <w:ind w:left="48" w:right="48"/>
              <w:jc w:val="both"/>
              <w:rPr>
                <w:rFonts w:ascii="Arial" w:eastAsia="Times New Roman" w:hAnsi="Arial" w:cs="Arial"/>
                <w:color w:val="000000"/>
                <w:sz w:val="21"/>
                <w:szCs w:val="21"/>
                <w:lang w:eastAsia="en-IN"/>
              </w:rPr>
            </w:pPr>
            <w:r w:rsidRPr="007B0130">
              <w:rPr>
                <w:rFonts w:ascii="Arial" w:eastAsia="Times New Roman" w:hAnsi="Arial" w:cs="Arial"/>
                <w:color w:val="000000"/>
                <w:sz w:val="21"/>
                <w:szCs w:val="21"/>
                <w:lang w:eastAsia="en-IN"/>
              </w:rPr>
              <w:t>An OUT parameter returns a value to the calling program. Inside the subprogram, an OUT parameter acts like a variable. You can change its value and reference the value after assigning it. </w:t>
            </w:r>
            <w:r w:rsidRPr="007B0130">
              <w:rPr>
                <w:rFonts w:ascii="Arial" w:eastAsia="Times New Roman" w:hAnsi="Arial" w:cs="Arial"/>
                <w:b/>
                <w:bCs/>
                <w:color w:val="000000"/>
                <w:sz w:val="21"/>
                <w:szCs w:val="21"/>
                <w:lang w:eastAsia="en-IN"/>
              </w:rPr>
              <w:t>The actual parameter must be variable and it is passed by value</w:t>
            </w:r>
            <w:r w:rsidRPr="007B0130">
              <w:rPr>
                <w:rFonts w:ascii="Arial" w:eastAsia="Times New Roman" w:hAnsi="Arial" w:cs="Arial"/>
                <w:color w:val="000000"/>
                <w:sz w:val="21"/>
                <w:szCs w:val="21"/>
                <w:lang w:eastAsia="en-IN"/>
              </w:rPr>
              <w:t>.</w:t>
            </w:r>
          </w:p>
        </w:tc>
      </w:tr>
      <w:tr w:rsidR="007B0130" w:rsidRPr="007B0130" w:rsidTr="007B01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B0130" w:rsidRPr="007B0130" w:rsidRDefault="007B0130" w:rsidP="007B0130">
            <w:pPr>
              <w:spacing w:after="0" w:line="240" w:lineRule="auto"/>
              <w:jc w:val="center"/>
              <w:rPr>
                <w:rFonts w:ascii="Arial" w:eastAsia="Times New Roman" w:hAnsi="Arial" w:cs="Arial"/>
                <w:sz w:val="21"/>
                <w:szCs w:val="21"/>
                <w:lang w:eastAsia="en-IN"/>
              </w:rPr>
            </w:pPr>
            <w:r w:rsidRPr="007B0130">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130" w:rsidRPr="007B0130" w:rsidRDefault="007B0130" w:rsidP="007B0130">
            <w:pPr>
              <w:spacing w:before="120" w:after="144" w:line="240" w:lineRule="auto"/>
              <w:ind w:left="48" w:right="48"/>
              <w:jc w:val="both"/>
              <w:rPr>
                <w:rFonts w:ascii="Arial" w:eastAsia="Times New Roman" w:hAnsi="Arial" w:cs="Arial"/>
                <w:color w:val="000000"/>
                <w:sz w:val="21"/>
                <w:szCs w:val="21"/>
                <w:lang w:eastAsia="en-IN"/>
              </w:rPr>
            </w:pPr>
            <w:r w:rsidRPr="007B0130">
              <w:rPr>
                <w:rFonts w:ascii="Arial" w:eastAsia="Times New Roman" w:hAnsi="Arial" w:cs="Arial"/>
                <w:b/>
                <w:bCs/>
                <w:color w:val="000000"/>
                <w:sz w:val="21"/>
                <w:szCs w:val="21"/>
                <w:lang w:eastAsia="en-IN"/>
              </w:rPr>
              <w:t>IN OUT</w:t>
            </w:r>
          </w:p>
          <w:p w:rsidR="007B0130" w:rsidRPr="007B0130" w:rsidRDefault="007B0130" w:rsidP="007B0130">
            <w:pPr>
              <w:spacing w:before="120" w:after="144" w:line="240" w:lineRule="auto"/>
              <w:ind w:left="48" w:right="48"/>
              <w:jc w:val="both"/>
              <w:rPr>
                <w:rFonts w:ascii="Arial" w:eastAsia="Times New Roman" w:hAnsi="Arial" w:cs="Arial"/>
                <w:color w:val="000000"/>
                <w:sz w:val="21"/>
                <w:szCs w:val="21"/>
                <w:lang w:eastAsia="en-IN"/>
              </w:rPr>
            </w:pPr>
            <w:r w:rsidRPr="007B0130">
              <w:rPr>
                <w:rFonts w:ascii="Arial" w:eastAsia="Times New Roman" w:hAnsi="Arial" w:cs="Arial"/>
                <w:color w:val="000000"/>
                <w:sz w:val="21"/>
                <w:szCs w:val="21"/>
                <w:lang w:eastAsia="en-IN"/>
              </w:rPr>
              <w:t>An </w:t>
            </w:r>
            <w:r w:rsidRPr="007B0130">
              <w:rPr>
                <w:rFonts w:ascii="Arial" w:eastAsia="Times New Roman" w:hAnsi="Arial" w:cs="Arial"/>
                <w:b/>
                <w:bCs/>
                <w:color w:val="000000"/>
                <w:sz w:val="21"/>
                <w:szCs w:val="21"/>
                <w:lang w:eastAsia="en-IN"/>
              </w:rPr>
              <w:t>IN OUT</w:t>
            </w:r>
            <w:r w:rsidRPr="007B0130">
              <w:rPr>
                <w:rFonts w:ascii="Arial" w:eastAsia="Times New Roman" w:hAnsi="Arial" w:cs="Arial"/>
                <w:color w:val="000000"/>
                <w:sz w:val="21"/>
                <w:szCs w:val="21"/>
                <w:lang w:eastAsia="en-IN"/>
              </w:rPr>
              <w:t> parameter passes an initial value to a subprogram and returns an updated value to the caller. It can be assigned a value and the value can be read.</w:t>
            </w:r>
          </w:p>
          <w:p w:rsidR="007B0130" w:rsidRPr="007B0130" w:rsidRDefault="007B0130" w:rsidP="007B0130">
            <w:pPr>
              <w:spacing w:before="120" w:after="144" w:line="240" w:lineRule="auto"/>
              <w:ind w:left="48" w:right="48"/>
              <w:jc w:val="both"/>
              <w:rPr>
                <w:rFonts w:ascii="Arial" w:eastAsia="Times New Roman" w:hAnsi="Arial" w:cs="Arial"/>
                <w:color w:val="000000"/>
                <w:sz w:val="21"/>
                <w:szCs w:val="21"/>
                <w:lang w:eastAsia="en-IN"/>
              </w:rPr>
            </w:pPr>
            <w:r w:rsidRPr="007B0130">
              <w:rPr>
                <w:rFonts w:ascii="Arial" w:eastAsia="Times New Roman" w:hAnsi="Arial" w:cs="Arial"/>
                <w:color w:val="000000"/>
                <w:sz w:val="21"/>
                <w:szCs w:val="21"/>
                <w:lang w:eastAsia="en-IN"/>
              </w:rPr>
              <w:t>The actual parameter corresponding to an IN OUT formal parameter must be a variable, not a constant or an expression. Formal parameter must be assigned a value. </w:t>
            </w:r>
            <w:r w:rsidRPr="007B0130">
              <w:rPr>
                <w:rFonts w:ascii="Arial" w:eastAsia="Times New Roman" w:hAnsi="Arial" w:cs="Arial"/>
                <w:b/>
                <w:bCs/>
                <w:color w:val="000000"/>
                <w:sz w:val="21"/>
                <w:szCs w:val="21"/>
                <w:lang w:eastAsia="en-IN"/>
              </w:rPr>
              <w:t>Actual parameter is passed by value.</w:t>
            </w:r>
          </w:p>
        </w:tc>
      </w:tr>
    </w:tbl>
    <w:p w:rsidR="002C34C3" w:rsidRDefault="002C34C3" w:rsidP="002C34C3">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val="0"/>
          <w:bCs w:val="0"/>
          <w:color w:val="008000"/>
          <w:sz w:val="23"/>
          <w:szCs w:val="23"/>
        </w:rPr>
      </w:pPr>
      <w:r>
        <w:rPr>
          <w:rFonts w:ascii="Arial" w:hAnsi="Arial" w:cs="Arial"/>
          <w:b w:val="0"/>
          <w:bCs w:val="0"/>
          <w:color w:val="008000"/>
          <w:sz w:val="23"/>
          <w:szCs w:val="23"/>
        </w:rPr>
        <w:lastRenderedPageBreak/>
        <w:t>A procedure may or may not return any value.</w:t>
      </w:r>
    </w:p>
    <w:p w:rsidR="007B0130" w:rsidRDefault="007B0130" w:rsidP="002C34C3">
      <w:pPr>
        <w:pStyle w:val="Heading2"/>
        <w:shd w:val="clear" w:color="auto" w:fill="FFFFFF"/>
        <w:spacing w:line="312" w:lineRule="atLeast"/>
        <w:rPr>
          <w:rFonts w:ascii="Helvetica" w:hAnsi="Helvetica" w:cs="Helvetica"/>
          <w:b w:val="0"/>
          <w:bCs w:val="0"/>
          <w:color w:val="610B38"/>
          <w:sz w:val="38"/>
          <w:szCs w:val="38"/>
        </w:rPr>
      </w:pPr>
    </w:p>
    <w:p w:rsidR="002C34C3" w:rsidRDefault="002C34C3" w:rsidP="002C34C3">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PL/SQL Create Procedure</w:t>
      </w:r>
    </w:p>
    <w:p w:rsidR="002C34C3" w:rsidRDefault="002C34C3" w:rsidP="002C34C3">
      <w:pPr>
        <w:pStyle w:val="NormalWeb"/>
        <w:shd w:val="clear" w:color="auto" w:fill="FFFFFF"/>
        <w:rPr>
          <w:rFonts w:ascii="Verdana" w:hAnsi="Verdana"/>
          <w:color w:val="000000"/>
          <w:sz w:val="20"/>
          <w:szCs w:val="20"/>
        </w:rPr>
      </w:pPr>
      <w:r>
        <w:rPr>
          <w:rStyle w:val="Strong"/>
          <w:rFonts w:ascii="Verdana" w:hAnsi="Verdana"/>
          <w:color w:val="000000"/>
          <w:sz w:val="20"/>
          <w:szCs w:val="20"/>
        </w:rPr>
        <w:t>Syntax for creating procedure:</w:t>
      </w:r>
    </w:p>
    <w:p w:rsidR="002C34C3" w:rsidRDefault="002C34C3" w:rsidP="0041651B">
      <w:pPr>
        <w:numPr>
          <w:ilvl w:val="0"/>
          <w:numId w:val="10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CREATE</w:t>
      </w:r>
      <w:r>
        <w:rPr>
          <w:rFonts w:ascii="Verdana" w:hAnsi="Verdana"/>
          <w:color w:val="000000"/>
          <w:sz w:val="20"/>
          <w:szCs w:val="20"/>
          <w:bdr w:val="none" w:sz="0" w:space="0" w:color="auto" w:frame="1"/>
        </w:rPr>
        <w:t> [</w:t>
      </w:r>
      <w:r>
        <w:rPr>
          <w:rStyle w:val="op"/>
          <w:rFonts w:ascii="Verdana" w:hAnsi="Verdana"/>
          <w:color w:val="808080"/>
          <w:sz w:val="20"/>
          <w:szCs w:val="20"/>
          <w:bdr w:val="none" w:sz="0" w:space="0" w:color="auto" w:frame="1"/>
        </w:rPr>
        <w:t>OR</w:t>
      </w:r>
      <w:r>
        <w:rPr>
          <w:rFonts w:ascii="Verdana" w:hAnsi="Verdana"/>
          <w:color w:val="000000"/>
          <w:sz w:val="20"/>
          <w:szCs w:val="20"/>
          <w:bdr w:val="none" w:sz="0" w:space="0" w:color="auto" w:frame="1"/>
        </w:rPr>
        <w:t> </w:t>
      </w:r>
      <w:r>
        <w:rPr>
          <w:rStyle w:val="func"/>
          <w:rFonts w:ascii="Verdana" w:hAnsi="Verdana"/>
          <w:color w:val="FF1493"/>
          <w:sz w:val="20"/>
          <w:szCs w:val="20"/>
          <w:bdr w:val="none" w:sz="0" w:space="0" w:color="auto" w:frame="1"/>
        </w:rPr>
        <w:t>REPLACE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PROCEDURE</w:t>
      </w:r>
      <w:r>
        <w:rPr>
          <w:rFonts w:ascii="Verdana" w:hAnsi="Verdana"/>
          <w:color w:val="000000"/>
          <w:sz w:val="20"/>
          <w:szCs w:val="20"/>
          <w:bdr w:val="none" w:sz="0" w:space="0" w:color="auto" w:frame="1"/>
        </w:rPr>
        <w:t> procedure_name  </w:t>
      </w:r>
    </w:p>
    <w:p w:rsidR="002C34C3" w:rsidRDefault="002C34C3" w:rsidP="0041651B">
      <w:pPr>
        <w:numPr>
          <w:ilvl w:val="0"/>
          <w:numId w:val="10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(parameter [,parameter]) ]  </w:t>
      </w:r>
    </w:p>
    <w:p w:rsidR="002C34C3" w:rsidRDefault="002C34C3" w:rsidP="0041651B">
      <w:pPr>
        <w:numPr>
          <w:ilvl w:val="0"/>
          <w:numId w:val="10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IS</w:t>
      </w:r>
      <w:r>
        <w:rPr>
          <w:rFonts w:ascii="Verdana" w:hAnsi="Verdana"/>
          <w:color w:val="000000"/>
          <w:sz w:val="20"/>
          <w:szCs w:val="20"/>
          <w:bdr w:val="none" w:sz="0" w:space="0" w:color="auto" w:frame="1"/>
        </w:rPr>
        <w:t>  </w:t>
      </w:r>
    </w:p>
    <w:p w:rsidR="002C34C3" w:rsidRDefault="002C34C3" w:rsidP="0041651B">
      <w:pPr>
        <w:numPr>
          <w:ilvl w:val="0"/>
          <w:numId w:val="10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[declaration_section]  </w:t>
      </w:r>
    </w:p>
    <w:p w:rsidR="002C34C3" w:rsidRDefault="002C34C3" w:rsidP="0041651B">
      <w:pPr>
        <w:numPr>
          <w:ilvl w:val="0"/>
          <w:numId w:val="10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BEGIN</w:t>
      </w:r>
      <w:r>
        <w:rPr>
          <w:rFonts w:ascii="Verdana" w:hAnsi="Verdana"/>
          <w:color w:val="000000"/>
          <w:sz w:val="20"/>
          <w:szCs w:val="20"/>
          <w:bdr w:val="none" w:sz="0" w:space="0" w:color="auto" w:frame="1"/>
        </w:rPr>
        <w:t>  </w:t>
      </w:r>
    </w:p>
    <w:p w:rsidR="002C34C3" w:rsidRDefault="002C34C3" w:rsidP="0041651B">
      <w:pPr>
        <w:numPr>
          <w:ilvl w:val="0"/>
          <w:numId w:val="10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executable_section  </w:t>
      </w:r>
    </w:p>
    <w:p w:rsidR="002C34C3" w:rsidRDefault="002C34C3" w:rsidP="0041651B">
      <w:pPr>
        <w:numPr>
          <w:ilvl w:val="0"/>
          <w:numId w:val="10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[EXCEPTION  </w:t>
      </w:r>
    </w:p>
    <w:p w:rsidR="002C34C3" w:rsidRDefault="002C34C3" w:rsidP="0041651B">
      <w:pPr>
        <w:numPr>
          <w:ilvl w:val="0"/>
          <w:numId w:val="10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exception_section]  </w:t>
      </w:r>
    </w:p>
    <w:p w:rsidR="002C34C3" w:rsidRDefault="002C34C3" w:rsidP="0041651B">
      <w:pPr>
        <w:numPr>
          <w:ilvl w:val="0"/>
          <w:numId w:val="10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[procedure_name];  </w:t>
      </w:r>
    </w:p>
    <w:p w:rsidR="002C34C3" w:rsidRDefault="002C34C3" w:rsidP="002C34C3">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Create procedure example</w:t>
      </w:r>
    </w:p>
    <w:p w:rsidR="002C34C3" w:rsidRDefault="002C34C3" w:rsidP="002C34C3">
      <w:pPr>
        <w:pStyle w:val="NormalWeb"/>
        <w:shd w:val="clear" w:color="auto" w:fill="FFFFFF"/>
        <w:rPr>
          <w:rFonts w:ascii="Verdana" w:hAnsi="Verdana"/>
          <w:color w:val="000000"/>
          <w:sz w:val="20"/>
          <w:szCs w:val="20"/>
        </w:rPr>
      </w:pPr>
      <w:r>
        <w:rPr>
          <w:rFonts w:ascii="Verdana" w:hAnsi="Verdana"/>
          <w:color w:val="000000"/>
          <w:sz w:val="20"/>
          <w:szCs w:val="20"/>
        </w:rPr>
        <w:t>In this example, we are going to insert record in user table. So you need to create user table first.</w:t>
      </w:r>
    </w:p>
    <w:p w:rsidR="002C34C3" w:rsidRDefault="002C34C3" w:rsidP="002C34C3">
      <w:pPr>
        <w:pStyle w:val="NormalWeb"/>
        <w:shd w:val="clear" w:color="auto" w:fill="FFFFFF"/>
        <w:rPr>
          <w:rFonts w:ascii="Verdana" w:hAnsi="Verdana"/>
          <w:color w:val="000000"/>
          <w:sz w:val="20"/>
          <w:szCs w:val="20"/>
        </w:rPr>
      </w:pPr>
      <w:r>
        <w:rPr>
          <w:rStyle w:val="Strong"/>
          <w:rFonts w:ascii="Verdana" w:hAnsi="Verdana"/>
          <w:color w:val="000000"/>
          <w:sz w:val="20"/>
          <w:szCs w:val="20"/>
        </w:rPr>
        <w:t>Table creation:</w:t>
      </w:r>
    </w:p>
    <w:p w:rsidR="002C34C3" w:rsidRDefault="002C34C3" w:rsidP="0041651B">
      <w:pPr>
        <w:numPr>
          <w:ilvl w:val="0"/>
          <w:numId w:val="10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create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table</w:t>
      </w:r>
      <w:r>
        <w:rPr>
          <w:rFonts w:ascii="Verdana" w:hAnsi="Verdana"/>
          <w:color w:val="000000"/>
          <w:sz w:val="20"/>
          <w:szCs w:val="20"/>
          <w:bdr w:val="none" w:sz="0" w:space="0" w:color="auto" w:frame="1"/>
        </w:rPr>
        <w:t> </w:t>
      </w:r>
      <w:r>
        <w:rPr>
          <w:rStyle w:val="func"/>
          <w:rFonts w:ascii="Verdana" w:hAnsi="Verdana"/>
          <w:color w:val="FF1493"/>
          <w:sz w:val="20"/>
          <w:szCs w:val="20"/>
          <w:bdr w:val="none" w:sz="0" w:space="0" w:color="auto" w:frame="1"/>
        </w:rPr>
        <w:t>user</w:t>
      </w:r>
      <w:r>
        <w:rPr>
          <w:rFonts w:ascii="Verdana" w:hAnsi="Verdana"/>
          <w:color w:val="000000"/>
          <w:sz w:val="20"/>
          <w:szCs w:val="20"/>
          <w:bdr w:val="none" w:sz="0" w:space="0" w:color="auto" w:frame="1"/>
        </w:rPr>
        <w:t>(id number(10) </w:t>
      </w:r>
      <w:r>
        <w:rPr>
          <w:rStyle w:val="keyword"/>
          <w:rFonts w:ascii="Verdana" w:hAnsi="Verdana"/>
          <w:b/>
          <w:bCs/>
          <w:color w:val="006699"/>
          <w:sz w:val="20"/>
          <w:szCs w:val="20"/>
          <w:bdr w:val="none" w:sz="0" w:space="0" w:color="auto" w:frame="1"/>
        </w:rPr>
        <w:t>primary</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key</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name</w:t>
      </w:r>
      <w:r>
        <w:rPr>
          <w:rFonts w:ascii="Verdana" w:hAnsi="Verdana"/>
          <w:color w:val="000000"/>
          <w:sz w:val="20"/>
          <w:szCs w:val="20"/>
          <w:bdr w:val="none" w:sz="0" w:space="0" w:color="auto" w:frame="1"/>
        </w:rPr>
        <w:t> varchar2(100));  </w:t>
      </w:r>
    </w:p>
    <w:p w:rsidR="002C34C3" w:rsidRDefault="002C34C3" w:rsidP="002C34C3">
      <w:pPr>
        <w:pStyle w:val="NormalWeb"/>
        <w:shd w:val="clear" w:color="auto" w:fill="FFFFFF"/>
        <w:rPr>
          <w:rFonts w:ascii="Verdana" w:hAnsi="Verdana"/>
          <w:color w:val="000000"/>
          <w:sz w:val="20"/>
          <w:szCs w:val="20"/>
        </w:rPr>
      </w:pPr>
      <w:r>
        <w:rPr>
          <w:rFonts w:ascii="Verdana" w:hAnsi="Verdana"/>
          <w:color w:val="000000"/>
          <w:sz w:val="20"/>
          <w:szCs w:val="20"/>
        </w:rPr>
        <w:t>Now write the procedure code to insert record in user table.</w:t>
      </w:r>
    </w:p>
    <w:p w:rsidR="002C34C3" w:rsidRDefault="002C34C3" w:rsidP="002C34C3">
      <w:pPr>
        <w:pStyle w:val="NormalWeb"/>
        <w:shd w:val="clear" w:color="auto" w:fill="FFFFFF"/>
        <w:rPr>
          <w:rFonts w:ascii="Verdana" w:hAnsi="Verdana"/>
          <w:color w:val="000000"/>
          <w:sz w:val="20"/>
          <w:szCs w:val="20"/>
        </w:rPr>
      </w:pPr>
      <w:r>
        <w:rPr>
          <w:rStyle w:val="Strong"/>
          <w:rFonts w:ascii="Verdana" w:hAnsi="Verdana"/>
          <w:color w:val="000000"/>
          <w:sz w:val="20"/>
          <w:szCs w:val="20"/>
        </w:rPr>
        <w:t>Procedure Code:</w:t>
      </w:r>
    </w:p>
    <w:p w:rsidR="002C34C3" w:rsidRDefault="002C34C3" w:rsidP="0041651B">
      <w:pPr>
        <w:numPr>
          <w:ilvl w:val="0"/>
          <w:numId w:val="10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create</w:t>
      </w:r>
      <w:r>
        <w:rPr>
          <w:rFonts w:ascii="Verdana" w:hAnsi="Verdana"/>
          <w:color w:val="000000"/>
          <w:sz w:val="20"/>
          <w:szCs w:val="20"/>
          <w:bdr w:val="none" w:sz="0" w:space="0" w:color="auto" w:frame="1"/>
        </w:rPr>
        <w:t> </w:t>
      </w:r>
      <w:r>
        <w:rPr>
          <w:rStyle w:val="op"/>
          <w:rFonts w:ascii="Verdana" w:hAnsi="Verdana"/>
          <w:color w:val="808080"/>
          <w:sz w:val="20"/>
          <w:szCs w:val="20"/>
          <w:bdr w:val="none" w:sz="0" w:space="0" w:color="auto" w:frame="1"/>
        </w:rPr>
        <w:t>or</w:t>
      </w:r>
      <w:r>
        <w:rPr>
          <w:rFonts w:ascii="Verdana" w:hAnsi="Verdana"/>
          <w:color w:val="000000"/>
          <w:sz w:val="20"/>
          <w:szCs w:val="20"/>
          <w:bdr w:val="none" w:sz="0" w:space="0" w:color="auto" w:frame="1"/>
        </w:rPr>
        <w:t> </w:t>
      </w:r>
      <w:r>
        <w:rPr>
          <w:rStyle w:val="func"/>
          <w:rFonts w:ascii="Verdana" w:hAnsi="Verdana"/>
          <w:color w:val="FF1493"/>
          <w:sz w:val="20"/>
          <w:szCs w:val="20"/>
          <w:bdr w:val="none" w:sz="0" w:space="0" w:color="auto" w:frame="1"/>
        </w:rPr>
        <w:t>replace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procedure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"INSERTUSER"</w:t>
      </w:r>
      <w:r>
        <w:rPr>
          <w:rFonts w:ascii="Verdana" w:hAnsi="Verdana"/>
          <w:color w:val="000000"/>
          <w:sz w:val="20"/>
          <w:szCs w:val="20"/>
          <w:bdr w:val="none" w:sz="0" w:space="0" w:color="auto" w:frame="1"/>
        </w:rPr>
        <w:t>    </w:t>
      </w:r>
    </w:p>
    <w:p w:rsidR="002C34C3" w:rsidRDefault="002C34C3" w:rsidP="0041651B">
      <w:pPr>
        <w:numPr>
          <w:ilvl w:val="0"/>
          <w:numId w:val="10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(id </w:t>
      </w:r>
      <w:r>
        <w:rPr>
          <w:rStyle w:val="op"/>
          <w:rFonts w:ascii="Verdana" w:hAnsi="Verdana"/>
          <w:color w:val="808080"/>
          <w:sz w:val="20"/>
          <w:szCs w:val="20"/>
          <w:bdr w:val="none" w:sz="0" w:space="0" w:color="auto" w:frame="1"/>
        </w:rPr>
        <w:t>IN</w:t>
      </w:r>
      <w:r>
        <w:rPr>
          <w:rFonts w:ascii="Verdana" w:hAnsi="Verdana"/>
          <w:color w:val="000000"/>
          <w:sz w:val="20"/>
          <w:szCs w:val="20"/>
          <w:bdr w:val="none" w:sz="0" w:space="0" w:color="auto" w:frame="1"/>
        </w:rPr>
        <w:t> NUMBER,    </w:t>
      </w:r>
    </w:p>
    <w:p w:rsidR="002C34C3" w:rsidRDefault="002C34C3" w:rsidP="0041651B">
      <w:pPr>
        <w:numPr>
          <w:ilvl w:val="0"/>
          <w:numId w:val="10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name</w:t>
      </w:r>
      <w:r>
        <w:rPr>
          <w:rFonts w:ascii="Verdana" w:hAnsi="Verdana"/>
          <w:color w:val="000000"/>
          <w:sz w:val="20"/>
          <w:szCs w:val="20"/>
          <w:bdr w:val="none" w:sz="0" w:space="0" w:color="auto" w:frame="1"/>
        </w:rPr>
        <w:t> </w:t>
      </w:r>
      <w:r>
        <w:rPr>
          <w:rStyle w:val="op"/>
          <w:rFonts w:ascii="Verdana" w:hAnsi="Verdana"/>
          <w:color w:val="808080"/>
          <w:sz w:val="20"/>
          <w:szCs w:val="20"/>
          <w:bdr w:val="none" w:sz="0" w:space="0" w:color="auto" w:frame="1"/>
        </w:rPr>
        <w:t>IN</w:t>
      </w:r>
      <w:r>
        <w:rPr>
          <w:rFonts w:ascii="Verdana" w:hAnsi="Verdana"/>
          <w:color w:val="000000"/>
          <w:sz w:val="20"/>
          <w:szCs w:val="20"/>
          <w:bdr w:val="none" w:sz="0" w:space="0" w:color="auto" w:frame="1"/>
        </w:rPr>
        <w:t> VARCHAR2)    </w:t>
      </w:r>
    </w:p>
    <w:p w:rsidR="002C34C3" w:rsidRDefault="002C34C3" w:rsidP="0041651B">
      <w:pPr>
        <w:numPr>
          <w:ilvl w:val="0"/>
          <w:numId w:val="10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is</w:t>
      </w:r>
      <w:r>
        <w:rPr>
          <w:rFonts w:ascii="Verdana" w:hAnsi="Verdana"/>
          <w:color w:val="000000"/>
          <w:sz w:val="20"/>
          <w:szCs w:val="20"/>
          <w:bdr w:val="none" w:sz="0" w:space="0" w:color="auto" w:frame="1"/>
        </w:rPr>
        <w:t>    </w:t>
      </w:r>
    </w:p>
    <w:p w:rsidR="002C34C3" w:rsidRDefault="002C34C3" w:rsidP="0041651B">
      <w:pPr>
        <w:numPr>
          <w:ilvl w:val="0"/>
          <w:numId w:val="10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begin</w:t>
      </w:r>
      <w:r>
        <w:rPr>
          <w:rFonts w:ascii="Verdana" w:hAnsi="Verdana"/>
          <w:color w:val="000000"/>
          <w:sz w:val="20"/>
          <w:szCs w:val="20"/>
          <w:bdr w:val="none" w:sz="0" w:space="0" w:color="auto" w:frame="1"/>
        </w:rPr>
        <w:t>    </w:t>
      </w:r>
    </w:p>
    <w:p w:rsidR="002C34C3" w:rsidRDefault="002C34C3" w:rsidP="0041651B">
      <w:pPr>
        <w:numPr>
          <w:ilvl w:val="0"/>
          <w:numId w:val="10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insert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into</w:t>
      </w:r>
      <w:r>
        <w:rPr>
          <w:rFonts w:ascii="Verdana" w:hAnsi="Verdana"/>
          <w:color w:val="000000"/>
          <w:sz w:val="20"/>
          <w:szCs w:val="20"/>
          <w:bdr w:val="none" w:sz="0" w:space="0" w:color="auto" w:frame="1"/>
        </w:rPr>
        <w:t> </w:t>
      </w:r>
      <w:r>
        <w:rPr>
          <w:rStyle w:val="func"/>
          <w:rFonts w:ascii="Verdana" w:hAnsi="Verdana"/>
          <w:color w:val="FF1493"/>
          <w:sz w:val="20"/>
          <w:szCs w:val="20"/>
          <w:bdr w:val="none" w:sz="0" w:space="0" w:color="auto" w:frame="1"/>
        </w:rPr>
        <w:t>user</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values</w:t>
      </w:r>
      <w:r>
        <w:rPr>
          <w:rFonts w:ascii="Verdana" w:hAnsi="Verdana"/>
          <w:color w:val="000000"/>
          <w:sz w:val="20"/>
          <w:szCs w:val="20"/>
          <w:bdr w:val="none" w:sz="0" w:space="0" w:color="auto" w:frame="1"/>
        </w:rPr>
        <w:t>(id,</w:t>
      </w:r>
      <w:r>
        <w:rPr>
          <w:rStyle w:val="keyword"/>
          <w:rFonts w:ascii="Verdana" w:hAnsi="Verdana"/>
          <w:b/>
          <w:bCs/>
          <w:color w:val="006699"/>
          <w:sz w:val="20"/>
          <w:szCs w:val="20"/>
          <w:bdr w:val="none" w:sz="0" w:space="0" w:color="auto" w:frame="1"/>
        </w:rPr>
        <w:t>name</w:t>
      </w:r>
      <w:r>
        <w:rPr>
          <w:rFonts w:ascii="Verdana" w:hAnsi="Verdana"/>
          <w:color w:val="000000"/>
          <w:sz w:val="20"/>
          <w:szCs w:val="20"/>
          <w:bdr w:val="none" w:sz="0" w:space="0" w:color="auto" w:frame="1"/>
        </w:rPr>
        <w:t>);    </w:t>
      </w:r>
    </w:p>
    <w:p w:rsidR="002C34C3" w:rsidRDefault="002C34C3" w:rsidP="0041651B">
      <w:pPr>
        <w:numPr>
          <w:ilvl w:val="0"/>
          <w:numId w:val="10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w:t>
      </w:r>
    </w:p>
    <w:p w:rsidR="002C34C3" w:rsidRDefault="002C34C3" w:rsidP="0041651B">
      <w:pPr>
        <w:numPr>
          <w:ilvl w:val="0"/>
          <w:numId w:val="10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C34C3" w:rsidRDefault="002C34C3" w:rsidP="002C34C3">
      <w:pPr>
        <w:pStyle w:val="NormalWeb"/>
        <w:shd w:val="clear" w:color="auto" w:fill="FFFFFF"/>
        <w:rPr>
          <w:rFonts w:ascii="Verdana" w:hAnsi="Verdana"/>
          <w:color w:val="000000"/>
          <w:sz w:val="20"/>
          <w:szCs w:val="20"/>
        </w:rPr>
      </w:pPr>
      <w:r>
        <w:rPr>
          <w:rFonts w:ascii="Verdana" w:hAnsi="Verdana"/>
          <w:color w:val="000000"/>
          <w:sz w:val="20"/>
          <w:szCs w:val="20"/>
        </w:rPr>
        <w:t>Output:</w:t>
      </w:r>
    </w:p>
    <w:p w:rsidR="002C34C3" w:rsidRDefault="002C34C3" w:rsidP="002C34C3">
      <w:pPr>
        <w:pStyle w:val="HTMLPreformatted"/>
        <w:shd w:val="clear" w:color="auto" w:fill="F9FBF9"/>
        <w:rPr>
          <w:color w:val="000000"/>
        </w:rPr>
      </w:pPr>
      <w:r>
        <w:rPr>
          <w:color w:val="000000"/>
        </w:rPr>
        <w:t>Procedure created.</w:t>
      </w:r>
    </w:p>
    <w:p w:rsidR="002C34C3" w:rsidRDefault="002C34C3" w:rsidP="002C34C3">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PL/SQL program to call procedure</w:t>
      </w:r>
    </w:p>
    <w:p w:rsidR="002C34C3" w:rsidRDefault="002C34C3" w:rsidP="002C34C3">
      <w:pPr>
        <w:pStyle w:val="NormalWeb"/>
        <w:shd w:val="clear" w:color="auto" w:fill="FFFFFF"/>
        <w:rPr>
          <w:rFonts w:ascii="Verdana" w:hAnsi="Verdana"/>
          <w:color w:val="000000"/>
          <w:sz w:val="20"/>
          <w:szCs w:val="20"/>
        </w:rPr>
      </w:pPr>
      <w:r>
        <w:rPr>
          <w:rFonts w:ascii="Verdana" w:hAnsi="Verdana"/>
          <w:color w:val="000000"/>
          <w:sz w:val="20"/>
          <w:szCs w:val="20"/>
        </w:rPr>
        <w:t>Let's see the code to call above created procedure.</w:t>
      </w:r>
    </w:p>
    <w:p w:rsidR="002C34C3" w:rsidRDefault="002C34C3" w:rsidP="0041651B">
      <w:pPr>
        <w:numPr>
          <w:ilvl w:val="0"/>
          <w:numId w:val="10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BEGIN</w:t>
      </w:r>
      <w:r>
        <w:rPr>
          <w:rFonts w:ascii="Verdana" w:hAnsi="Verdana"/>
          <w:color w:val="000000"/>
          <w:sz w:val="20"/>
          <w:szCs w:val="20"/>
          <w:bdr w:val="none" w:sz="0" w:space="0" w:color="auto" w:frame="1"/>
        </w:rPr>
        <w:t>    </w:t>
      </w:r>
    </w:p>
    <w:p w:rsidR="002C34C3" w:rsidRDefault="002C34C3" w:rsidP="0041651B">
      <w:pPr>
        <w:numPr>
          <w:ilvl w:val="0"/>
          <w:numId w:val="10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insertuser(101,</w:t>
      </w:r>
      <w:r>
        <w:rPr>
          <w:rStyle w:val="string"/>
          <w:rFonts w:ascii="Verdana" w:hAnsi="Verdana"/>
          <w:color w:val="0000FF"/>
          <w:sz w:val="20"/>
          <w:szCs w:val="20"/>
          <w:bdr w:val="none" w:sz="0" w:space="0" w:color="auto" w:frame="1"/>
        </w:rPr>
        <w:t>'Rahul'</w:t>
      </w:r>
      <w:r>
        <w:rPr>
          <w:rFonts w:ascii="Verdana" w:hAnsi="Verdana"/>
          <w:color w:val="000000"/>
          <w:sz w:val="20"/>
          <w:szCs w:val="20"/>
          <w:bdr w:val="none" w:sz="0" w:space="0" w:color="auto" w:frame="1"/>
        </w:rPr>
        <w:t>);  </w:t>
      </w:r>
    </w:p>
    <w:p w:rsidR="002C34C3" w:rsidRDefault="002C34C3" w:rsidP="0041651B">
      <w:pPr>
        <w:numPr>
          <w:ilvl w:val="0"/>
          <w:numId w:val="10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dbms_output.put_line(</w:t>
      </w:r>
      <w:r>
        <w:rPr>
          <w:rStyle w:val="string"/>
          <w:rFonts w:ascii="Verdana" w:hAnsi="Verdana"/>
          <w:color w:val="0000FF"/>
          <w:sz w:val="20"/>
          <w:szCs w:val="20"/>
          <w:bdr w:val="none" w:sz="0" w:space="0" w:color="auto" w:frame="1"/>
        </w:rPr>
        <w:t>'record inserted successfully'</w:t>
      </w:r>
      <w:r>
        <w:rPr>
          <w:rFonts w:ascii="Verdana" w:hAnsi="Verdana"/>
          <w:color w:val="000000"/>
          <w:sz w:val="20"/>
          <w:szCs w:val="20"/>
          <w:bdr w:val="none" w:sz="0" w:space="0" w:color="auto" w:frame="1"/>
        </w:rPr>
        <w:t>);    </w:t>
      </w:r>
    </w:p>
    <w:p w:rsidR="002C34C3" w:rsidRDefault="002C34C3" w:rsidP="0041651B">
      <w:pPr>
        <w:numPr>
          <w:ilvl w:val="0"/>
          <w:numId w:val="10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w:t>
      </w:r>
    </w:p>
    <w:p w:rsidR="002C34C3" w:rsidRDefault="002C34C3" w:rsidP="0041651B">
      <w:pPr>
        <w:numPr>
          <w:ilvl w:val="0"/>
          <w:numId w:val="10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C34C3" w:rsidRDefault="002C34C3" w:rsidP="002C34C3">
      <w:pPr>
        <w:pStyle w:val="NormalWeb"/>
        <w:shd w:val="clear" w:color="auto" w:fill="FFFFFF"/>
        <w:rPr>
          <w:rFonts w:ascii="Verdana" w:hAnsi="Verdana"/>
          <w:color w:val="000000"/>
          <w:sz w:val="20"/>
          <w:szCs w:val="20"/>
        </w:rPr>
      </w:pPr>
      <w:r>
        <w:rPr>
          <w:rFonts w:ascii="Verdana" w:hAnsi="Verdana"/>
          <w:color w:val="000000"/>
          <w:sz w:val="20"/>
          <w:szCs w:val="20"/>
        </w:rPr>
        <w:t>Now, see the "USER" table, you will see one record is inserted.</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920"/>
        <w:gridCol w:w="7115"/>
      </w:tblGrid>
      <w:tr w:rsidR="002C34C3" w:rsidTr="002C34C3">
        <w:tc>
          <w:tcPr>
            <w:tcW w:w="0" w:type="auto"/>
            <w:shd w:val="clear" w:color="auto" w:fill="C7CCBE"/>
            <w:tcMar>
              <w:top w:w="180" w:type="dxa"/>
              <w:left w:w="180" w:type="dxa"/>
              <w:bottom w:w="180" w:type="dxa"/>
              <w:right w:w="180" w:type="dxa"/>
            </w:tcMar>
            <w:hideMark/>
          </w:tcPr>
          <w:p w:rsidR="002C34C3" w:rsidRDefault="002C34C3">
            <w:pPr>
              <w:rPr>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rsidR="002C34C3" w:rsidRDefault="002C34C3">
            <w:pPr>
              <w:rPr>
                <w:b/>
                <w:bCs/>
                <w:color w:val="000000"/>
                <w:sz w:val="26"/>
                <w:szCs w:val="26"/>
              </w:rPr>
            </w:pPr>
            <w:r>
              <w:rPr>
                <w:b/>
                <w:bCs/>
                <w:color w:val="000000"/>
                <w:sz w:val="26"/>
                <w:szCs w:val="26"/>
              </w:rPr>
              <w:t>Name</w:t>
            </w:r>
          </w:p>
        </w:tc>
      </w:tr>
      <w:tr w:rsidR="002C34C3" w:rsidTr="002C34C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34C3" w:rsidRDefault="002C34C3">
            <w:pPr>
              <w:spacing w:line="345" w:lineRule="atLeast"/>
              <w:ind w:left="300"/>
              <w:rPr>
                <w:rFonts w:ascii="Verdana" w:hAnsi="Verdana"/>
                <w:color w:val="000000"/>
                <w:sz w:val="20"/>
                <w:szCs w:val="20"/>
              </w:rPr>
            </w:pPr>
            <w:r>
              <w:rPr>
                <w:rFonts w:ascii="Verdana" w:hAnsi="Verdana"/>
                <w:color w:val="000000"/>
                <w:sz w:val="20"/>
                <w:szCs w:val="20"/>
              </w:rPr>
              <w:t>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34C3" w:rsidRDefault="002C34C3">
            <w:pPr>
              <w:spacing w:line="345" w:lineRule="atLeast"/>
              <w:ind w:left="300"/>
              <w:rPr>
                <w:rFonts w:ascii="Verdana" w:hAnsi="Verdana"/>
                <w:color w:val="000000"/>
                <w:sz w:val="20"/>
                <w:szCs w:val="20"/>
              </w:rPr>
            </w:pPr>
            <w:r>
              <w:rPr>
                <w:rFonts w:ascii="Verdana" w:hAnsi="Verdana"/>
                <w:color w:val="000000"/>
                <w:sz w:val="20"/>
                <w:szCs w:val="20"/>
              </w:rPr>
              <w:t>Rahul</w:t>
            </w:r>
          </w:p>
        </w:tc>
      </w:tr>
    </w:tbl>
    <w:p w:rsidR="002C34C3" w:rsidRDefault="002C34C3" w:rsidP="002C34C3">
      <w:pPr>
        <w:pStyle w:val="Heading2"/>
        <w:shd w:val="clear" w:color="auto" w:fill="FFFFFF"/>
        <w:spacing w:line="312" w:lineRule="atLeast"/>
        <w:rPr>
          <w:rFonts w:ascii="Helvetica" w:hAnsi="Helvetica" w:cs="Helvetica"/>
          <w:b w:val="0"/>
          <w:bCs w:val="0"/>
          <w:color w:val="610B38"/>
          <w:sz w:val="38"/>
          <w:szCs w:val="38"/>
        </w:rPr>
      </w:pPr>
    </w:p>
    <w:p w:rsidR="002C34C3" w:rsidRDefault="002C34C3" w:rsidP="002C34C3">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PL/SQL Drop Procedure</w:t>
      </w:r>
    </w:p>
    <w:p w:rsidR="002C34C3" w:rsidRDefault="002C34C3" w:rsidP="002C34C3">
      <w:pPr>
        <w:pStyle w:val="NormalWeb"/>
        <w:shd w:val="clear" w:color="auto" w:fill="FFFFFF"/>
        <w:rPr>
          <w:rFonts w:ascii="Verdana" w:hAnsi="Verdana"/>
          <w:color w:val="000000"/>
          <w:sz w:val="20"/>
          <w:szCs w:val="20"/>
        </w:rPr>
      </w:pPr>
      <w:r>
        <w:rPr>
          <w:rStyle w:val="Strong"/>
          <w:rFonts w:ascii="Verdana" w:hAnsi="Verdana"/>
          <w:color w:val="000000"/>
          <w:sz w:val="20"/>
          <w:szCs w:val="20"/>
        </w:rPr>
        <w:t>Syntax for drop procedure</w:t>
      </w:r>
    </w:p>
    <w:p w:rsidR="002C34C3" w:rsidRDefault="002C34C3" w:rsidP="0041651B">
      <w:pPr>
        <w:numPr>
          <w:ilvl w:val="0"/>
          <w:numId w:val="1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DROP</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PROCEDURE</w:t>
      </w:r>
      <w:r>
        <w:rPr>
          <w:rFonts w:ascii="Verdana" w:hAnsi="Verdana"/>
          <w:color w:val="000000"/>
          <w:sz w:val="20"/>
          <w:szCs w:val="20"/>
          <w:bdr w:val="none" w:sz="0" w:space="0" w:color="auto" w:frame="1"/>
        </w:rPr>
        <w:t> procedure_name;   </w:t>
      </w:r>
    </w:p>
    <w:p w:rsidR="002C34C3" w:rsidRDefault="002C34C3" w:rsidP="002C34C3">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 of drop procedure</w:t>
      </w:r>
    </w:p>
    <w:p w:rsidR="002C34C3" w:rsidRDefault="002C34C3" w:rsidP="0041651B">
      <w:pPr>
        <w:numPr>
          <w:ilvl w:val="0"/>
          <w:numId w:val="111"/>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DROP</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PROCEDURE</w:t>
      </w:r>
      <w:r>
        <w:rPr>
          <w:rFonts w:ascii="Verdana" w:hAnsi="Verdana"/>
          <w:color w:val="000000"/>
          <w:sz w:val="20"/>
          <w:szCs w:val="20"/>
          <w:bdr w:val="none" w:sz="0" w:space="0" w:color="auto" w:frame="1"/>
        </w:rPr>
        <w:t> pro1;  </w:t>
      </w:r>
    </w:p>
    <w:p w:rsidR="002C34C3" w:rsidRDefault="002C34C3" w:rsidP="00CB7BBD"/>
    <w:p w:rsidR="002C34C3" w:rsidRDefault="002C34C3" w:rsidP="00CB7BBD"/>
    <w:p w:rsidR="00F848E1" w:rsidRDefault="00F848E1" w:rsidP="00F848E1">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PL/SQL Function</w:t>
      </w:r>
    </w:p>
    <w:p w:rsidR="00F848E1" w:rsidRDefault="00F848E1" w:rsidP="00F848E1">
      <w:pPr>
        <w:pStyle w:val="NormalWeb"/>
        <w:shd w:val="clear" w:color="auto" w:fill="FFFFFF"/>
        <w:rPr>
          <w:rFonts w:ascii="Verdana" w:hAnsi="Verdana"/>
          <w:color w:val="000000"/>
          <w:sz w:val="20"/>
          <w:szCs w:val="20"/>
        </w:rPr>
      </w:pPr>
      <w:r>
        <w:rPr>
          <w:rFonts w:ascii="Verdana" w:hAnsi="Verdana"/>
          <w:color w:val="000000"/>
          <w:sz w:val="20"/>
          <w:szCs w:val="20"/>
        </w:rPr>
        <w:t>The PL/SQL Function is very similar to PL/SQL Procedure. The main difference between procedure and a function is, a function must always return a value, and on the other hand a procedure may or may not return a value. Except this, all the other things of PL/SQL procedure are true for PL/SQL function too.</w:t>
      </w:r>
    </w:p>
    <w:p w:rsidR="00F848E1" w:rsidRDefault="00F848E1" w:rsidP="00F848E1">
      <w:pPr>
        <w:pStyle w:val="NormalWeb"/>
        <w:shd w:val="clear" w:color="auto" w:fill="FFFFFF"/>
        <w:rPr>
          <w:rFonts w:ascii="Verdana" w:hAnsi="Verdana"/>
          <w:color w:val="000000"/>
          <w:sz w:val="20"/>
          <w:szCs w:val="20"/>
        </w:rPr>
      </w:pPr>
      <w:r>
        <w:rPr>
          <w:rStyle w:val="Strong"/>
          <w:rFonts w:ascii="Verdana" w:hAnsi="Verdana"/>
          <w:color w:val="000000"/>
          <w:sz w:val="20"/>
          <w:szCs w:val="20"/>
        </w:rPr>
        <w:t>Syntax to create a function:</w:t>
      </w:r>
    </w:p>
    <w:p w:rsidR="00F848E1" w:rsidRDefault="00F848E1" w:rsidP="0041651B">
      <w:pPr>
        <w:numPr>
          <w:ilvl w:val="0"/>
          <w:numId w:val="1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CREATE</w:t>
      </w:r>
      <w:r>
        <w:rPr>
          <w:rFonts w:ascii="Verdana" w:hAnsi="Verdana"/>
          <w:color w:val="000000"/>
          <w:sz w:val="20"/>
          <w:szCs w:val="20"/>
          <w:bdr w:val="none" w:sz="0" w:space="0" w:color="auto" w:frame="1"/>
        </w:rPr>
        <w:t> [</w:t>
      </w:r>
      <w:r>
        <w:rPr>
          <w:rStyle w:val="op"/>
          <w:rFonts w:ascii="Verdana" w:hAnsi="Verdana"/>
          <w:color w:val="808080"/>
          <w:sz w:val="20"/>
          <w:szCs w:val="20"/>
          <w:bdr w:val="none" w:sz="0" w:space="0" w:color="auto" w:frame="1"/>
        </w:rPr>
        <w:t>OR</w:t>
      </w:r>
      <w:r>
        <w:rPr>
          <w:rFonts w:ascii="Verdana" w:hAnsi="Verdana"/>
          <w:color w:val="000000"/>
          <w:sz w:val="20"/>
          <w:szCs w:val="20"/>
          <w:bdr w:val="none" w:sz="0" w:space="0" w:color="auto" w:frame="1"/>
        </w:rPr>
        <w:t> </w:t>
      </w:r>
      <w:r>
        <w:rPr>
          <w:rStyle w:val="func"/>
          <w:rFonts w:ascii="Verdana" w:hAnsi="Verdana"/>
          <w:color w:val="FF1493"/>
          <w:sz w:val="20"/>
          <w:szCs w:val="20"/>
          <w:bdr w:val="none" w:sz="0" w:space="0" w:color="auto" w:frame="1"/>
        </w:rPr>
        <w:t>REPLACE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FUNCTION</w:t>
      </w:r>
      <w:r>
        <w:rPr>
          <w:rFonts w:ascii="Verdana" w:hAnsi="Verdana"/>
          <w:color w:val="000000"/>
          <w:sz w:val="20"/>
          <w:szCs w:val="20"/>
          <w:bdr w:val="none" w:sz="0" w:space="0" w:color="auto" w:frame="1"/>
        </w:rPr>
        <w:t> function_name [parameters]  </w:t>
      </w:r>
    </w:p>
    <w:p w:rsidR="00F848E1" w:rsidRDefault="00F848E1" w:rsidP="0041651B">
      <w:pPr>
        <w:numPr>
          <w:ilvl w:val="0"/>
          <w:numId w:val="1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[(parameter_name [</w:t>
      </w:r>
      <w:r>
        <w:rPr>
          <w:rStyle w:val="op"/>
          <w:rFonts w:ascii="Verdana" w:hAnsi="Verdana"/>
          <w:color w:val="808080"/>
          <w:sz w:val="20"/>
          <w:szCs w:val="20"/>
          <w:bdr w:val="none" w:sz="0" w:space="0" w:color="auto" w:frame="1"/>
        </w:rPr>
        <w:t>IN</w:t>
      </w: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OUT</w:t>
      </w:r>
      <w:r>
        <w:rPr>
          <w:rFonts w:ascii="Verdana" w:hAnsi="Verdana"/>
          <w:color w:val="000000"/>
          <w:sz w:val="20"/>
          <w:szCs w:val="20"/>
          <w:bdr w:val="none" w:sz="0" w:space="0" w:color="auto" w:frame="1"/>
        </w:rPr>
        <w:t> | </w:t>
      </w:r>
      <w:r>
        <w:rPr>
          <w:rStyle w:val="op"/>
          <w:rFonts w:ascii="Verdana" w:hAnsi="Verdana"/>
          <w:color w:val="808080"/>
          <w:sz w:val="20"/>
          <w:szCs w:val="20"/>
          <w:bdr w:val="none" w:sz="0" w:space="0" w:color="auto" w:frame="1"/>
        </w:rPr>
        <w:t>IN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OUT</w:t>
      </w:r>
      <w:r>
        <w:rPr>
          <w:rFonts w:ascii="Verdana" w:hAnsi="Verdana"/>
          <w:color w:val="000000"/>
          <w:sz w:val="20"/>
          <w:szCs w:val="20"/>
          <w:bdr w:val="none" w:sz="0" w:space="0" w:color="auto" w:frame="1"/>
        </w:rPr>
        <w:t>] type [, ...])]  </w:t>
      </w:r>
    </w:p>
    <w:p w:rsidR="00F848E1" w:rsidRDefault="00F848E1" w:rsidP="0041651B">
      <w:pPr>
        <w:numPr>
          <w:ilvl w:val="0"/>
          <w:numId w:val="1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return_datatype  </w:t>
      </w:r>
    </w:p>
    <w:p w:rsidR="00F848E1" w:rsidRDefault="00F848E1" w:rsidP="0041651B">
      <w:pPr>
        <w:numPr>
          <w:ilvl w:val="0"/>
          <w:numId w:val="1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w:t>
      </w:r>
      <w:r>
        <w:rPr>
          <w:rStyle w:val="keyword"/>
          <w:rFonts w:ascii="Verdana" w:hAnsi="Verdana"/>
          <w:b/>
          <w:bCs/>
          <w:color w:val="006699"/>
          <w:sz w:val="20"/>
          <w:szCs w:val="20"/>
          <w:bdr w:val="none" w:sz="0" w:space="0" w:color="auto" w:frame="1"/>
        </w:rPr>
        <w:t>IS</w:t>
      </w: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AS</w:t>
      </w:r>
      <w:r>
        <w:rPr>
          <w:rFonts w:ascii="Verdana" w:hAnsi="Verdana"/>
          <w:color w:val="000000"/>
          <w:sz w:val="20"/>
          <w:szCs w:val="20"/>
          <w:bdr w:val="none" w:sz="0" w:space="0" w:color="auto" w:frame="1"/>
        </w:rPr>
        <w:t>}  </w:t>
      </w:r>
    </w:p>
    <w:p w:rsidR="00F848E1" w:rsidRDefault="00F848E1" w:rsidP="0041651B">
      <w:pPr>
        <w:numPr>
          <w:ilvl w:val="0"/>
          <w:numId w:val="1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BEGIN</w:t>
      </w:r>
      <w:r>
        <w:rPr>
          <w:rFonts w:ascii="Verdana" w:hAnsi="Verdana"/>
          <w:color w:val="000000"/>
          <w:sz w:val="20"/>
          <w:szCs w:val="20"/>
          <w:bdr w:val="none" w:sz="0" w:space="0" w:color="auto" w:frame="1"/>
        </w:rPr>
        <w:t>  </w:t>
      </w:r>
    </w:p>
    <w:p w:rsidR="00F848E1" w:rsidRDefault="00F848E1" w:rsidP="0041651B">
      <w:pPr>
        <w:numPr>
          <w:ilvl w:val="0"/>
          <w:numId w:val="1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 function_body &gt;  </w:t>
      </w:r>
    </w:p>
    <w:p w:rsidR="00F848E1" w:rsidRDefault="00F848E1" w:rsidP="0041651B">
      <w:pPr>
        <w:numPr>
          <w:ilvl w:val="0"/>
          <w:numId w:val="1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[function_name];  </w:t>
      </w:r>
    </w:p>
    <w:p w:rsidR="00F848E1" w:rsidRDefault="00F848E1" w:rsidP="00F848E1">
      <w:pPr>
        <w:pStyle w:val="NormalWeb"/>
        <w:shd w:val="clear" w:color="auto" w:fill="FFFFFF"/>
        <w:rPr>
          <w:rFonts w:ascii="Verdana" w:hAnsi="Verdana"/>
          <w:color w:val="000000"/>
          <w:sz w:val="20"/>
          <w:szCs w:val="20"/>
        </w:rPr>
      </w:pPr>
      <w:r>
        <w:rPr>
          <w:rStyle w:val="Strong"/>
          <w:rFonts w:ascii="Verdana" w:hAnsi="Verdana"/>
          <w:color w:val="000000"/>
          <w:sz w:val="20"/>
          <w:szCs w:val="20"/>
        </w:rPr>
        <w:t>Here:</w:t>
      </w:r>
    </w:p>
    <w:p w:rsidR="00F848E1" w:rsidRDefault="00F848E1" w:rsidP="0041651B">
      <w:pPr>
        <w:numPr>
          <w:ilvl w:val="0"/>
          <w:numId w:val="11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Function_name:</w:t>
      </w:r>
      <w:r>
        <w:rPr>
          <w:rFonts w:ascii="Verdana" w:hAnsi="Verdana"/>
          <w:color w:val="000000"/>
          <w:sz w:val="20"/>
          <w:szCs w:val="20"/>
        </w:rPr>
        <w:t> specifies the name of the function.</w:t>
      </w:r>
    </w:p>
    <w:p w:rsidR="00F848E1" w:rsidRDefault="00F848E1" w:rsidP="0041651B">
      <w:pPr>
        <w:numPr>
          <w:ilvl w:val="0"/>
          <w:numId w:val="11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[OR REPLACE]</w:t>
      </w:r>
      <w:r>
        <w:rPr>
          <w:rFonts w:ascii="Verdana" w:hAnsi="Verdana"/>
          <w:color w:val="000000"/>
          <w:sz w:val="20"/>
          <w:szCs w:val="20"/>
        </w:rPr>
        <w:t> option allows modifying an existing function.</w:t>
      </w:r>
    </w:p>
    <w:p w:rsidR="00F848E1" w:rsidRDefault="00F848E1" w:rsidP="0041651B">
      <w:pPr>
        <w:numPr>
          <w:ilvl w:val="0"/>
          <w:numId w:val="1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optional parameter list</w:t>
      </w:r>
      <w:r>
        <w:rPr>
          <w:rFonts w:ascii="Verdana" w:hAnsi="Verdana"/>
          <w:color w:val="000000"/>
          <w:sz w:val="20"/>
          <w:szCs w:val="20"/>
        </w:rPr>
        <w:t> contains name, mode and types of the parameters.</w:t>
      </w:r>
    </w:p>
    <w:p w:rsidR="00F848E1" w:rsidRDefault="00F848E1" w:rsidP="0041651B">
      <w:pPr>
        <w:numPr>
          <w:ilvl w:val="0"/>
          <w:numId w:val="11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IN</w:t>
      </w:r>
      <w:r>
        <w:rPr>
          <w:rFonts w:ascii="Verdana" w:hAnsi="Verdana"/>
          <w:color w:val="000000"/>
          <w:sz w:val="20"/>
          <w:szCs w:val="20"/>
        </w:rPr>
        <w:t> represents that value will be passed from outside and OUT represents that this parameter will be used to return a value outside of the procedure.</w:t>
      </w:r>
    </w:p>
    <w:p w:rsidR="00F848E1" w:rsidRDefault="00F848E1" w:rsidP="00F848E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The function must contain a return statement.</w:t>
      </w:r>
    </w:p>
    <w:p w:rsidR="00F848E1" w:rsidRDefault="00F848E1" w:rsidP="0041651B">
      <w:pPr>
        <w:numPr>
          <w:ilvl w:val="0"/>
          <w:numId w:val="114"/>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RETURN clause specifies that data type you are going to return from the function.</w:t>
      </w:r>
    </w:p>
    <w:p w:rsidR="00F848E1" w:rsidRDefault="00F848E1" w:rsidP="0041651B">
      <w:pPr>
        <w:numPr>
          <w:ilvl w:val="0"/>
          <w:numId w:val="11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Function_body contains the executable part.</w:t>
      </w:r>
    </w:p>
    <w:p w:rsidR="00F848E1" w:rsidRDefault="00F848E1" w:rsidP="0041651B">
      <w:pPr>
        <w:numPr>
          <w:ilvl w:val="0"/>
          <w:numId w:val="11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AS keyword is used instead of the IS keyword for creating a standalone function.</w:t>
      </w:r>
    </w:p>
    <w:p w:rsidR="00F848E1" w:rsidRDefault="00F848E1" w:rsidP="00F848E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PL/SQL Function Example</w:t>
      </w:r>
    </w:p>
    <w:p w:rsidR="00F848E1" w:rsidRDefault="00F848E1" w:rsidP="00F848E1">
      <w:pPr>
        <w:pStyle w:val="NormalWeb"/>
        <w:shd w:val="clear" w:color="auto" w:fill="FFFFFF"/>
        <w:rPr>
          <w:rFonts w:ascii="Verdana" w:hAnsi="Verdana"/>
          <w:color w:val="000000"/>
          <w:sz w:val="20"/>
          <w:szCs w:val="20"/>
        </w:rPr>
      </w:pPr>
      <w:r>
        <w:rPr>
          <w:rFonts w:ascii="Verdana" w:hAnsi="Verdana"/>
          <w:color w:val="000000"/>
          <w:sz w:val="20"/>
          <w:szCs w:val="20"/>
        </w:rPr>
        <w:t>Let's see a simple example to </w:t>
      </w:r>
      <w:r>
        <w:rPr>
          <w:rStyle w:val="Strong"/>
          <w:rFonts w:ascii="Verdana" w:hAnsi="Verdana"/>
          <w:color w:val="000000"/>
          <w:sz w:val="20"/>
          <w:szCs w:val="20"/>
        </w:rPr>
        <w:t>create a function</w:t>
      </w:r>
      <w:r>
        <w:rPr>
          <w:rFonts w:ascii="Verdana" w:hAnsi="Verdana"/>
          <w:color w:val="000000"/>
          <w:sz w:val="20"/>
          <w:szCs w:val="20"/>
        </w:rPr>
        <w:t>.</w:t>
      </w:r>
    </w:p>
    <w:p w:rsidR="00F848E1" w:rsidRDefault="00F848E1" w:rsidP="0041651B">
      <w:pPr>
        <w:numPr>
          <w:ilvl w:val="0"/>
          <w:numId w:val="1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create</w:t>
      </w:r>
      <w:r>
        <w:rPr>
          <w:rFonts w:ascii="Verdana" w:hAnsi="Verdana"/>
          <w:color w:val="000000"/>
          <w:sz w:val="20"/>
          <w:szCs w:val="20"/>
          <w:bdr w:val="none" w:sz="0" w:space="0" w:color="auto" w:frame="1"/>
        </w:rPr>
        <w:t> </w:t>
      </w:r>
      <w:r>
        <w:rPr>
          <w:rStyle w:val="op"/>
          <w:rFonts w:ascii="Verdana" w:hAnsi="Verdana"/>
          <w:color w:val="808080"/>
          <w:sz w:val="20"/>
          <w:szCs w:val="20"/>
          <w:bdr w:val="none" w:sz="0" w:space="0" w:color="auto" w:frame="1"/>
        </w:rPr>
        <w:t>or</w:t>
      </w:r>
      <w:r>
        <w:rPr>
          <w:rFonts w:ascii="Verdana" w:hAnsi="Verdana"/>
          <w:color w:val="000000"/>
          <w:sz w:val="20"/>
          <w:szCs w:val="20"/>
          <w:bdr w:val="none" w:sz="0" w:space="0" w:color="auto" w:frame="1"/>
        </w:rPr>
        <w:t> </w:t>
      </w:r>
      <w:r>
        <w:rPr>
          <w:rStyle w:val="func"/>
          <w:rFonts w:ascii="Verdana" w:hAnsi="Verdana"/>
          <w:color w:val="FF1493"/>
          <w:sz w:val="20"/>
          <w:szCs w:val="20"/>
          <w:bdr w:val="none" w:sz="0" w:space="0" w:color="auto" w:frame="1"/>
        </w:rPr>
        <w:t>replace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function</w:t>
      </w:r>
      <w:r>
        <w:rPr>
          <w:rFonts w:ascii="Verdana" w:hAnsi="Verdana"/>
          <w:color w:val="000000"/>
          <w:sz w:val="20"/>
          <w:szCs w:val="20"/>
          <w:bdr w:val="none" w:sz="0" w:space="0" w:color="auto" w:frame="1"/>
        </w:rPr>
        <w:t> adder(n1 </w:t>
      </w:r>
      <w:r>
        <w:rPr>
          <w:rStyle w:val="op"/>
          <w:rFonts w:ascii="Verdana" w:hAnsi="Verdana"/>
          <w:color w:val="808080"/>
          <w:sz w:val="20"/>
          <w:szCs w:val="20"/>
          <w:bdr w:val="none" w:sz="0" w:space="0" w:color="auto" w:frame="1"/>
        </w:rPr>
        <w:t>in</w:t>
      </w:r>
      <w:r>
        <w:rPr>
          <w:rFonts w:ascii="Verdana" w:hAnsi="Verdana"/>
          <w:color w:val="000000"/>
          <w:sz w:val="20"/>
          <w:szCs w:val="20"/>
          <w:bdr w:val="none" w:sz="0" w:space="0" w:color="auto" w:frame="1"/>
        </w:rPr>
        <w:t> number, n2 </w:t>
      </w:r>
      <w:r>
        <w:rPr>
          <w:rStyle w:val="op"/>
          <w:rFonts w:ascii="Verdana" w:hAnsi="Verdana"/>
          <w:color w:val="808080"/>
          <w:sz w:val="20"/>
          <w:szCs w:val="20"/>
          <w:bdr w:val="none" w:sz="0" w:space="0" w:color="auto" w:frame="1"/>
        </w:rPr>
        <w:t>in</w:t>
      </w:r>
      <w:r>
        <w:rPr>
          <w:rFonts w:ascii="Verdana" w:hAnsi="Verdana"/>
          <w:color w:val="000000"/>
          <w:sz w:val="20"/>
          <w:szCs w:val="20"/>
          <w:bdr w:val="none" w:sz="0" w:space="0" w:color="auto" w:frame="1"/>
        </w:rPr>
        <w:t> number)    </w:t>
      </w:r>
    </w:p>
    <w:p w:rsidR="00F848E1" w:rsidRDefault="00F848E1" w:rsidP="0041651B">
      <w:pPr>
        <w:numPr>
          <w:ilvl w:val="0"/>
          <w:numId w:val="1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number    </w:t>
      </w:r>
    </w:p>
    <w:p w:rsidR="00F848E1" w:rsidRDefault="00F848E1" w:rsidP="0041651B">
      <w:pPr>
        <w:numPr>
          <w:ilvl w:val="0"/>
          <w:numId w:val="1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is</w:t>
      </w:r>
      <w:r>
        <w:rPr>
          <w:rFonts w:ascii="Verdana" w:hAnsi="Verdana"/>
          <w:color w:val="000000"/>
          <w:sz w:val="20"/>
          <w:szCs w:val="20"/>
          <w:bdr w:val="none" w:sz="0" w:space="0" w:color="auto" w:frame="1"/>
        </w:rPr>
        <w:t>     </w:t>
      </w:r>
    </w:p>
    <w:p w:rsidR="00F848E1" w:rsidRDefault="00F848E1" w:rsidP="0041651B">
      <w:pPr>
        <w:numPr>
          <w:ilvl w:val="0"/>
          <w:numId w:val="1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n3 number(8);    </w:t>
      </w:r>
    </w:p>
    <w:p w:rsidR="00F848E1" w:rsidRDefault="00F848E1" w:rsidP="0041651B">
      <w:pPr>
        <w:numPr>
          <w:ilvl w:val="0"/>
          <w:numId w:val="1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begin</w:t>
      </w:r>
      <w:r>
        <w:rPr>
          <w:rFonts w:ascii="Verdana" w:hAnsi="Verdana"/>
          <w:color w:val="000000"/>
          <w:sz w:val="20"/>
          <w:szCs w:val="20"/>
          <w:bdr w:val="none" w:sz="0" w:space="0" w:color="auto" w:frame="1"/>
        </w:rPr>
        <w:t>    </w:t>
      </w:r>
    </w:p>
    <w:p w:rsidR="00F848E1" w:rsidRDefault="00F848E1" w:rsidP="0041651B">
      <w:pPr>
        <w:numPr>
          <w:ilvl w:val="0"/>
          <w:numId w:val="1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n3 :=n1+n2;    </w:t>
      </w:r>
    </w:p>
    <w:p w:rsidR="00F848E1" w:rsidRDefault="00F848E1" w:rsidP="0041651B">
      <w:pPr>
        <w:numPr>
          <w:ilvl w:val="0"/>
          <w:numId w:val="1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n3;    </w:t>
      </w:r>
    </w:p>
    <w:p w:rsidR="00F848E1" w:rsidRDefault="00F848E1" w:rsidP="0041651B">
      <w:pPr>
        <w:numPr>
          <w:ilvl w:val="0"/>
          <w:numId w:val="1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w:t>
      </w:r>
    </w:p>
    <w:p w:rsidR="00F848E1" w:rsidRDefault="00F848E1" w:rsidP="0041651B">
      <w:pPr>
        <w:numPr>
          <w:ilvl w:val="0"/>
          <w:numId w:val="1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848E1" w:rsidRDefault="00F848E1" w:rsidP="00F848E1">
      <w:pPr>
        <w:pStyle w:val="NormalWeb"/>
        <w:shd w:val="clear" w:color="auto" w:fill="FFFFFF"/>
        <w:rPr>
          <w:rFonts w:ascii="Verdana" w:hAnsi="Verdana"/>
          <w:color w:val="000000"/>
          <w:sz w:val="20"/>
          <w:szCs w:val="20"/>
        </w:rPr>
      </w:pPr>
      <w:r>
        <w:rPr>
          <w:rFonts w:ascii="Verdana" w:hAnsi="Verdana"/>
          <w:color w:val="000000"/>
          <w:sz w:val="20"/>
          <w:szCs w:val="20"/>
        </w:rPr>
        <w:t>Now write another program to </w:t>
      </w:r>
      <w:r>
        <w:rPr>
          <w:rStyle w:val="Strong"/>
          <w:rFonts w:ascii="Verdana" w:hAnsi="Verdana"/>
          <w:color w:val="000000"/>
          <w:sz w:val="20"/>
          <w:szCs w:val="20"/>
        </w:rPr>
        <w:t>call the function</w:t>
      </w:r>
      <w:r>
        <w:rPr>
          <w:rFonts w:ascii="Verdana" w:hAnsi="Verdana"/>
          <w:color w:val="000000"/>
          <w:sz w:val="20"/>
          <w:szCs w:val="20"/>
        </w:rPr>
        <w:t>.</w:t>
      </w:r>
    </w:p>
    <w:p w:rsidR="00F848E1" w:rsidRDefault="00F848E1" w:rsidP="0041651B">
      <w:pPr>
        <w:numPr>
          <w:ilvl w:val="0"/>
          <w:numId w:val="11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DECLARE</w:t>
      </w:r>
      <w:r>
        <w:rPr>
          <w:rFonts w:ascii="Verdana" w:hAnsi="Verdana"/>
          <w:color w:val="000000"/>
          <w:sz w:val="20"/>
          <w:szCs w:val="20"/>
          <w:bdr w:val="none" w:sz="0" w:space="0" w:color="auto" w:frame="1"/>
        </w:rPr>
        <w:t>    </w:t>
      </w:r>
    </w:p>
    <w:p w:rsidR="00F848E1" w:rsidRDefault="00F848E1" w:rsidP="0041651B">
      <w:pPr>
        <w:numPr>
          <w:ilvl w:val="0"/>
          <w:numId w:val="1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n3 number(2);    </w:t>
      </w:r>
    </w:p>
    <w:p w:rsidR="00F848E1" w:rsidRDefault="00F848E1" w:rsidP="0041651B">
      <w:pPr>
        <w:numPr>
          <w:ilvl w:val="0"/>
          <w:numId w:val="11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BEGIN</w:t>
      </w:r>
      <w:r>
        <w:rPr>
          <w:rFonts w:ascii="Verdana" w:hAnsi="Verdana"/>
          <w:color w:val="000000"/>
          <w:sz w:val="20"/>
          <w:szCs w:val="20"/>
          <w:bdr w:val="none" w:sz="0" w:space="0" w:color="auto" w:frame="1"/>
        </w:rPr>
        <w:t>    </w:t>
      </w:r>
    </w:p>
    <w:p w:rsidR="00F848E1" w:rsidRDefault="00F848E1" w:rsidP="0041651B">
      <w:pPr>
        <w:numPr>
          <w:ilvl w:val="0"/>
          <w:numId w:val="1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n3 := adder(11,22);    </w:t>
      </w:r>
    </w:p>
    <w:p w:rsidR="00F848E1" w:rsidRDefault="00F848E1" w:rsidP="0041651B">
      <w:pPr>
        <w:numPr>
          <w:ilvl w:val="0"/>
          <w:numId w:val="1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dbms_output.put_line(</w:t>
      </w:r>
      <w:r>
        <w:rPr>
          <w:rStyle w:val="string"/>
          <w:rFonts w:ascii="Verdana" w:hAnsi="Verdana"/>
          <w:color w:val="0000FF"/>
          <w:sz w:val="20"/>
          <w:szCs w:val="20"/>
          <w:bdr w:val="none" w:sz="0" w:space="0" w:color="auto" w:frame="1"/>
        </w:rPr>
        <w:t>'Addition is: '</w:t>
      </w:r>
      <w:r>
        <w:rPr>
          <w:rFonts w:ascii="Verdana" w:hAnsi="Verdana"/>
          <w:color w:val="000000"/>
          <w:sz w:val="20"/>
          <w:szCs w:val="20"/>
          <w:bdr w:val="none" w:sz="0" w:space="0" w:color="auto" w:frame="1"/>
        </w:rPr>
        <w:t> || n3);    </w:t>
      </w:r>
    </w:p>
    <w:p w:rsidR="00F848E1" w:rsidRDefault="00F848E1" w:rsidP="0041651B">
      <w:pPr>
        <w:numPr>
          <w:ilvl w:val="0"/>
          <w:numId w:val="11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w:t>
      </w:r>
    </w:p>
    <w:p w:rsidR="00F848E1" w:rsidRDefault="00F848E1" w:rsidP="0041651B">
      <w:pPr>
        <w:numPr>
          <w:ilvl w:val="0"/>
          <w:numId w:val="1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848E1" w:rsidRDefault="00F848E1" w:rsidP="00F848E1">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F848E1" w:rsidRDefault="00F848E1" w:rsidP="00F848E1">
      <w:pPr>
        <w:pStyle w:val="HTMLPreformatted"/>
        <w:shd w:val="clear" w:color="auto" w:fill="F9FBF9"/>
        <w:rPr>
          <w:color w:val="000000"/>
        </w:rPr>
      </w:pPr>
      <w:r>
        <w:rPr>
          <w:color w:val="000000"/>
        </w:rPr>
        <w:lastRenderedPageBreak/>
        <w:t>Addition is: 33</w:t>
      </w:r>
    </w:p>
    <w:p w:rsidR="00F848E1" w:rsidRDefault="00F848E1" w:rsidP="00F848E1">
      <w:pPr>
        <w:pStyle w:val="HTMLPreformatted"/>
        <w:shd w:val="clear" w:color="auto" w:fill="F9FBF9"/>
        <w:rPr>
          <w:color w:val="000000"/>
        </w:rPr>
      </w:pPr>
      <w:r>
        <w:rPr>
          <w:color w:val="000000"/>
        </w:rPr>
        <w:t>Statement processed.</w:t>
      </w:r>
    </w:p>
    <w:p w:rsidR="00F848E1" w:rsidRDefault="00F848E1" w:rsidP="00F848E1">
      <w:pPr>
        <w:pStyle w:val="HTMLPreformatted"/>
        <w:shd w:val="clear" w:color="auto" w:fill="F9FBF9"/>
        <w:rPr>
          <w:color w:val="000000"/>
        </w:rPr>
      </w:pPr>
      <w:r>
        <w:rPr>
          <w:color w:val="000000"/>
        </w:rPr>
        <w:t>0.05 seconds</w:t>
      </w:r>
    </w:p>
    <w:p w:rsidR="00F848E1" w:rsidRDefault="00F848E1" w:rsidP="00F848E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Another PL/SQL Function Example</w:t>
      </w:r>
    </w:p>
    <w:p w:rsidR="00F848E1" w:rsidRDefault="00F848E1" w:rsidP="00F848E1">
      <w:pPr>
        <w:pStyle w:val="NormalWeb"/>
        <w:shd w:val="clear" w:color="auto" w:fill="FFFFFF"/>
        <w:rPr>
          <w:rFonts w:ascii="Verdana" w:hAnsi="Verdana"/>
          <w:color w:val="000000"/>
          <w:sz w:val="20"/>
          <w:szCs w:val="20"/>
        </w:rPr>
      </w:pPr>
      <w:r>
        <w:rPr>
          <w:rFonts w:ascii="Verdana" w:hAnsi="Verdana"/>
          <w:color w:val="000000"/>
          <w:sz w:val="20"/>
          <w:szCs w:val="20"/>
        </w:rPr>
        <w:t>Let's take an example to demonstrate Declaring, Defining and Invoking a simple PL/SQL function which will compute and return the maximum of two values.</w:t>
      </w:r>
    </w:p>
    <w:p w:rsidR="00F848E1" w:rsidRDefault="00F848E1" w:rsidP="0041651B">
      <w:pPr>
        <w:numPr>
          <w:ilvl w:val="0"/>
          <w:numId w:val="11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DECLARE</w:t>
      </w:r>
      <w:r>
        <w:rPr>
          <w:rFonts w:ascii="Verdana" w:hAnsi="Verdana"/>
          <w:color w:val="000000"/>
          <w:sz w:val="20"/>
          <w:szCs w:val="20"/>
          <w:bdr w:val="none" w:sz="0" w:space="0" w:color="auto" w:frame="1"/>
        </w:rPr>
        <w:t>  </w:t>
      </w:r>
    </w:p>
    <w:p w:rsidR="00F848E1" w:rsidRDefault="00F848E1" w:rsidP="0041651B">
      <w:pPr>
        <w:numPr>
          <w:ilvl w:val="0"/>
          <w:numId w:val="1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 number;  </w:t>
      </w:r>
    </w:p>
    <w:p w:rsidR="00F848E1" w:rsidRDefault="00F848E1" w:rsidP="0041651B">
      <w:pPr>
        <w:numPr>
          <w:ilvl w:val="0"/>
          <w:numId w:val="1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 number;  </w:t>
      </w:r>
    </w:p>
    <w:p w:rsidR="00F848E1" w:rsidRDefault="00F848E1" w:rsidP="0041651B">
      <w:pPr>
        <w:numPr>
          <w:ilvl w:val="0"/>
          <w:numId w:val="1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 number;  </w:t>
      </w:r>
    </w:p>
    <w:p w:rsidR="00F848E1" w:rsidRDefault="00F848E1" w:rsidP="0041651B">
      <w:pPr>
        <w:numPr>
          <w:ilvl w:val="0"/>
          <w:numId w:val="11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FUNCTION</w:t>
      </w:r>
      <w:r>
        <w:rPr>
          <w:rFonts w:ascii="Verdana" w:hAnsi="Verdana"/>
          <w:color w:val="000000"/>
          <w:sz w:val="20"/>
          <w:szCs w:val="20"/>
          <w:bdr w:val="none" w:sz="0" w:space="0" w:color="auto" w:frame="1"/>
        </w:rPr>
        <w:t> findMax(x </w:t>
      </w:r>
      <w:r>
        <w:rPr>
          <w:rStyle w:val="op"/>
          <w:rFonts w:ascii="Verdana" w:hAnsi="Verdana"/>
          <w:color w:val="808080"/>
          <w:sz w:val="20"/>
          <w:szCs w:val="20"/>
          <w:bdr w:val="none" w:sz="0" w:space="0" w:color="auto" w:frame="1"/>
        </w:rPr>
        <w:t>IN</w:t>
      </w:r>
      <w:r>
        <w:rPr>
          <w:rFonts w:ascii="Verdana" w:hAnsi="Verdana"/>
          <w:color w:val="000000"/>
          <w:sz w:val="20"/>
          <w:szCs w:val="20"/>
          <w:bdr w:val="none" w:sz="0" w:space="0" w:color="auto" w:frame="1"/>
        </w:rPr>
        <w:t> number, y </w:t>
      </w:r>
      <w:r>
        <w:rPr>
          <w:rStyle w:val="op"/>
          <w:rFonts w:ascii="Verdana" w:hAnsi="Verdana"/>
          <w:color w:val="808080"/>
          <w:sz w:val="20"/>
          <w:szCs w:val="20"/>
          <w:bdr w:val="none" w:sz="0" w:space="0" w:color="auto" w:frame="1"/>
        </w:rPr>
        <w:t>IN</w:t>
      </w:r>
      <w:r>
        <w:rPr>
          <w:rFonts w:ascii="Verdana" w:hAnsi="Verdana"/>
          <w:color w:val="000000"/>
          <w:sz w:val="20"/>
          <w:szCs w:val="20"/>
          <w:bdr w:val="none" w:sz="0" w:space="0" w:color="auto" w:frame="1"/>
        </w:rPr>
        <w:t> number)   </w:t>
      </w:r>
    </w:p>
    <w:p w:rsidR="00F848E1" w:rsidRDefault="00F848E1" w:rsidP="0041651B">
      <w:pPr>
        <w:numPr>
          <w:ilvl w:val="0"/>
          <w:numId w:val="11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number  </w:t>
      </w:r>
    </w:p>
    <w:p w:rsidR="00F848E1" w:rsidRDefault="00F848E1" w:rsidP="0041651B">
      <w:pPr>
        <w:numPr>
          <w:ilvl w:val="0"/>
          <w:numId w:val="11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IS</w:t>
      </w:r>
      <w:r>
        <w:rPr>
          <w:rFonts w:ascii="Verdana" w:hAnsi="Verdana"/>
          <w:color w:val="000000"/>
          <w:sz w:val="20"/>
          <w:szCs w:val="20"/>
          <w:bdr w:val="none" w:sz="0" w:space="0" w:color="auto" w:frame="1"/>
        </w:rPr>
        <w:t>  </w:t>
      </w:r>
    </w:p>
    <w:p w:rsidR="00F848E1" w:rsidRDefault="00F848E1" w:rsidP="0041651B">
      <w:pPr>
        <w:numPr>
          <w:ilvl w:val="0"/>
          <w:numId w:val="1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z number;  </w:t>
      </w:r>
    </w:p>
    <w:p w:rsidR="00F848E1" w:rsidRDefault="00F848E1" w:rsidP="0041651B">
      <w:pPr>
        <w:numPr>
          <w:ilvl w:val="0"/>
          <w:numId w:val="11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BEGIN</w:t>
      </w:r>
      <w:r>
        <w:rPr>
          <w:rFonts w:ascii="Verdana" w:hAnsi="Verdana"/>
          <w:color w:val="000000"/>
          <w:sz w:val="20"/>
          <w:szCs w:val="20"/>
          <w:bdr w:val="none" w:sz="0" w:space="0" w:color="auto" w:frame="1"/>
        </w:rPr>
        <w:t>  </w:t>
      </w:r>
    </w:p>
    <w:p w:rsidR="00F848E1" w:rsidRDefault="00F848E1" w:rsidP="0041651B">
      <w:pPr>
        <w:numPr>
          <w:ilvl w:val="0"/>
          <w:numId w:val="1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IF x &gt; y </w:t>
      </w:r>
      <w:r>
        <w:rPr>
          <w:rStyle w:val="keyword"/>
          <w:rFonts w:ascii="Verdana" w:hAnsi="Verdana"/>
          <w:b/>
          <w:bCs/>
          <w:color w:val="006699"/>
          <w:sz w:val="20"/>
          <w:szCs w:val="20"/>
          <w:bdr w:val="none" w:sz="0" w:space="0" w:color="auto" w:frame="1"/>
        </w:rPr>
        <w:t>THEN</w:t>
      </w:r>
      <w:r>
        <w:rPr>
          <w:rFonts w:ascii="Verdana" w:hAnsi="Verdana"/>
          <w:color w:val="000000"/>
          <w:sz w:val="20"/>
          <w:szCs w:val="20"/>
          <w:bdr w:val="none" w:sz="0" w:space="0" w:color="auto" w:frame="1"/>
        </w:rPr>
        <w:t>  </w:t>
      </w:r>
    </w:p>
    <w:p w:rsidR="00F848E1" w:rsidRDefault="00F848E1" w:rsidP="0041651B">
      <w:pPr>
        <w:numPr>
          <w:ilvl w:val="0"/>
          <w:numId w:val="1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z:= x;  </w:t>
      </w:r>
    </w:p>
    <w:p w:rsidR="00F848E1" w:rsidRDefault="00F848E1" w:rsidP="0041651B">
      <w:pPr>
        <w:numPr>
          <w:ilvl w:val="0"/>
          <w:numId w:val="1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F848E1" w:rsidRDefault="00F848E1" w:rsidP="0041651B">
      <w:pPr>
        <w:numPr>
          <w:ilvl w:val="0"/>
          <w:numId w:val="1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Z:= y;  </w:t>
      </w:r>
    </w:p>
    <w:p w:rsidR="00F848E1" w:rsidRDefault="00F848E1" w:rsidP="0041651B">
      <w:pPr>
        <w:numPr>
          <w:ilvl w:val="0"/>
          <w:numId w:val="1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IF;  </w:t>
      </w:r>
    </w:p>
    <w:p w:rsidR="00F848E1" w:rsidRDefault="00F848E1" w:rsidP="0041651B">
      <w:pPr>
        <w:numPr>
          <w:ilvl w:val="0"/>
          <w:numId w:val="1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848E1" w:rsidRDefault="00F848E1" w:rsidP="0041651B">
      <w:pPr>
        <w:numPr>
          <w:ilvl w:val="0"/>
          <w:numId w:val="1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z;  </w:t>
      </w:r>
    </w:p>
    <w:p w:rsidR="00F848E1" w:rsidRDefault="00F848E1" w:rsidP="0041651B">
      <w:pPr>
        <w:numPr>
          <w:ilvl w:val="0"/>
          <w:numId w:val="11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w:t>
      </w:r>
    </w:p>
    <w:p w:rsidR="00F848E1" w:rsidRDefault="00F848E1" w:rsidP="0041651B">
      <w:pPr>
        <w:numPr>
          <w:ilvl w:val="0"/>
          <w:numId w:val="11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BEGIN</w:t>
      </w:r>
      <w:r>
        <w:rPr>
          <w:rFonts w:ascii="Verdana" w:hAnsi="Verdana"/>
          <w:color w:val="000000"/>
          <w:sz w:val="20"/>
          <w:szCs w:val="20"/>
          <w:bdr w:val="none" w:sz="0" w:space="0" w:color="auto" w:frame="1"/>
        </w:rPr>
        <w:t>  </w:t>
      </w:r>
    </w:p>
    <w:p w:rsidR="00F848E1" w:rsidRDefault="00F848E1" w:rsidP="0041651B">
      <w:pPr>
        <w:numPr>
          <w:ilvl w:val="0"/>
          <w:numId w:val="1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 23;  </w:t>
      </w:r>
    </w:p>
    <w:p w:rsidR="00F848E1" w:rsidRDefault="00F848E1" w:rsidP="0041651B">
      <w:pPr>
        <w:numPr>
          <w:ilvl w:val="0"/>
          <w:numId w:val="1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 45;  </w:t>
      </w:r>
    </w:p>
    <w:p w:rsidR="00F848E1" w:rsidRDefault="00F848E1" w:rsidP="0041651B">
      <w:pPr>
        <w:numPr>
          <w:ilvl w:val="0"/>
          <w:numId w:val="1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848E1" w:rsidRDefault="00F848E1" w:rsidP="0041651B">
      <w:pPr>
        <w:numPr>
          <w:ilvl w:val="0"/>
          <w:numId w:val="1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 := findMax(a, b);  </w:t>
      </w:r>
    </w:p>
    <w:p w:rsidR="00F848E1" w:rsidRDefault="00F848E1" w:rsidP="0041651B">
      <w:pPr>
        <w:numPr>
          <w:ilvl w:val="0"/>
          <w:numId w:val="1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dbms_output.put_line(</w:t>
      </w:r>
      <w:r>
        <w:rPr>
          <w:rStyle w:val="string"/>
          <w:rFonts w:ascii="Verdana" w:hAnsi="Verdana"/>
          <w:color w:val="0000FF"/>
          <w:sz w:val="20"/>
          <w:szCs w:val="20"/>
          <w:bdr w:val="none" w:sz="0" w:space="0" w:color="auto" w:frame="1"/>
        </w:rPr>
        <w:t>' Maximum of (23,45): '</w:t>
      </w:r>
      <w:r>
        <w:rPr>
          <w:rFonts w:ascii="Verdana" w:hAnsi="Verdana"/>
          <w:color w:val="000000"/>
          <w:sz w:val="20"/>
          <w:szCs w:val="20"/>
          <w:bdr w:val="none" w:sz="0" w:space="0" w:color="auto" w:frame="1"/>
        </w:rPr>
        <w:t> || c);  </w:t>
      </w:r>
    </w:p>
    <w:p w:rsidR="00F848E1" w:rsidRDefault="00F848E1" w:rsidP="0041651B">
      <w:pPr>
        <w:numPr>
          <w:ilvl w:val="0"/>
          <w:numId w:val="11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w:t>
      </w:r>
    </w:p>
    <w:p w:rsidR="00F848E1" w:rsidRDefault="00F848E1" w:rsidP="0041651B">
      <w:pPr>
        <w:numPr>
          <w:ilvl w:val="0"/>
          <w:numId w:val="1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848E1" w:rsidRDefault="00F848E1" w:rsidP="00F848E1">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F848E1" w:rsidRDefault="00F848E1" w:rsidP="00F848E1">
      <w:pPr>
        <w:pStyle w:val="HTMLPreformatted"/>
        <w:shd w:val="clear" w:color="auto" w:fill="F9FBF9"/>
        <w:rPr>
          <w:color w:val="000000"/>
        </w:rPr>
      </w:pPr>
      <w:r>
        <w:rPr>
          <w:color w:val="000000"/>
        </w:rPr>
        <w:t>Maximum of (23,45): 45</w:t>
      </w:r>
    </w:p>
    <w:p w:rsidR="00F848E1" w:rsidRDefault="00F848E1" w:rsidP="00F848E1">
      <w:pPr>
        <w:pStyle w:val="HTMLPreformatted"/>
        <w:shd w:val="clear" w:color="auto" w:fill="F9FBF9"/>
        <w:rPr>
          <w:color w:val="000000"/>
        </w:rPr>
      </w:pPr>
      <w:r>
        <w:rPr>
          <w:color w:val="000000"/>
        </w:rPr>
        <w:t>Statement processed.</w:t>
      </w:r>
    </w:p>
    <w:p w:rsidR="00F848E1" w:rsidRDefault="00F848E1" w:rsidP="00F848E1">
      <w:pPr>
        <w:pStyle w:val="HTMLPreformatted"/>
        <w:shd w:val="clear" w:color="auto" w:fill="F9FBF9"/>
        <w:rPr>
          <w:color w:val="000000"/>
        </w:rPr>
      </w:pPr>
      <w:r>
        <w:rPr>
          <w:color w:val="000000"/>
        </w:rPr>
        <w:t>0.02 seconds</w:t>
      </w:r>
    </w:p>
    <w:p w:rsidR="0093419D" w:rsidRDefault="0093419D" w:rsidP="00F848E1">
      <w:pPr>
        <w:pStyle w:val="Heading2"/>
        <w:shd w:val="clear" w:color="auto" w:fill="FFFFFF"/>
        <w:spacing w:line="312" w:lineRule="atLeast"/>
        <w:rPr>
          <w:rFonts w:ascii="Helvetica" w:hAnsi="Helvetica" w:cs="Helvetica"/>
          <w:b w:val="0"/>
          <w:bCs w:val="0"/>
          <w:color w:val="610B38"/>
          <w:sz w:val="38"/>
          <w:szCs w:val="38"/>
        </w:rPr>
      </w:pPr>
    </w:p>
    <w:p w:rsidR="0093419D" w:rsidRDefault="0093419D" w:rsidP="00F848E1">
      <w:pPr>
        <w:pStyle w:val="Heading2"/>
        <w:shd w:val="clear" w:color="auto" w:fill="FFFFFF"/>
        <w:spacing w:line="312" w:lineRule="atLeast"/>
        <w:rPr>
          <w:rFonts w:ascii="Helvetica" w:hAnsi="Helvetica" w:cs="Helvetica"/>
          <w:b w:val="0"/>
          <w:bCs w:val="0"/>
          <w:color w:val="610B38"/>
          <w:sz w:val="38"/>
          <w:szCs w:val="38"/>
        </w:rPr>
      </w:pPr>
    </w:p>
    <w:p w:rsidR="0093419D" w:rsidRDefault="0093419D" w:rsidP="00F848E1">
      <w:pPr>
        <w:pStyle w:val="Heading2"/>
        <w:shd w:val="clear" w:color="auto" w:fill="FFFFFF"/>
        <w:spacing w:line="312" w:lineRule="atLeast"/>
        <w:rPr>
          <w:rFonts w:ascii="Helvetica" w:hAnsi="Helvetica" w:cs="Helvetica"/>
          <w:b w:val="0"/>
          <w:bCs w:val="0"/>
          <w:color w:val="610B38"/>
          <w:sz w:val="38"/>
          <w:szCs w:val="38"/>
        </w:rPr>
      </w:pPr>
    </w:p>
    <w:p w:rsidR="00F848E1" w:rsidRDefault="00F848E1" w:rsidP="00F848E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PL/SQL function example using table</w:t>
      </w:r>
    </w:p>
    <w:p w:rsidR="00F848E1" w:rsidRDefault="00F848E1" w:rsidP="00F848E1">
      <w:pPr>
        <w:pStyle w:val="NormalWeb"/>
        <w:shd w:val="clear" w:color="auto" w:fill="FFFFFF"/>
        <w:rPr>
          <w:rFonts w:ascii="Verdana" w:hAnsi="Verdana"/>
          <w:color w:val="000000"/>
          <w:sz w:val="20"/>
          <w:szCs w:val="20"/>
        </w:rPr>
      </w:pPr>
      <w:r>
        <w:rPr>
          <w:rFonts w:ascii="Verdana" w:hAnsi="Verdana"/>
          <w:color w:val="000000"/>
          <w:sz w:val="20"/>
          <w:szCs w:val="20"/>
        </w:rPr>
        <w:t>Let's take a customer table. This example illustrates creating and calling a standalone function. This function will return the total number of CUSTOMERS in the customers table.</w:t>
      </w:r>
    </w:p>
    <w:p w:rsidR="00F848E1" w:rsidRDefault="00F848E1" w:rsidP="00F848E1">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val="0"/>
          <w:bCs w:val="0"/>
          <w:color w:val="008000"/>
          <w:sz w:val="23"/>
          <w:szCs w:val="23"/>
        </w:rPr>
      </w:pPr>
      <w:r>
        <w:rPr>
          <w:rFonts w:ascii="Arial" w:hAnsi="Arial" w:cs="Arial"/>
          <w:b w:val="0"/>
          <w:bCs w:val="0"/>
          <w:color w:val="008000"/>
          <w:sz w:val="23"/>
          <w:szCs w:val="23"/>
        </w:rPr>
        <w:t>Create customers table and have records in it.</w:t>
      </w:r>
    </w:p>
    <w:tbl>
      <w:tblPr>
        <w:tblW w:w="94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133"/>
        <w:gridCol w:w="2118"/>
        <w:gridCol w:w="4157"/>
        <w:gridCol w:w="1993"/>
      </w:tblGrid>
      <w:tr w:rsidR="00F848E1" w:rsidTr="0093419D">
        <w:trPr>
          <w:trHeight w:val="477"/>
        </w:trPr>
        <w:tc>
          <w:tcPr>
            <w:tcW w:w="0" w:type="auto"/>
            <w:gridSpan w:val="4"/>
            <w:tcBorders>
              <w:top w:val="nil"/>
              <w:left w:val="nil"/>
              <w:bottom w:val="nil"/>
              <w:right w:val="nil"/>
            </w:tcBorders>
            <w:shd w:val="clear" w:color="auto" w:fill="C7CCBE"/>
            <w:tcMar>
              <w:top w:w="180" w:type="dxa"/>
              <w:left w:w="180" w:type="dxa"/>
              <w:bottom w:w="180" w:type="dxa"/>
              <w:right w:w="180" w:type="dxa"/>
            </w:tcMar>
            <w:vAlign w:val="center"/>
            <w:hideMark/>
          </w:tcPr>
          <w:p w:rsidR="00F848E1" w:rsidRDefault="00F848E1">
            <w:pPr>
              <w:jc w:val="center"/>
              <w:rPr>
                <w:rFonts w:ascii="Verdana" w:hAnsi="Verdana"/>
                <w:b/>
                <w:bCs/>
                <w:color w:val="000000"/>
                <w:sz w:val="20"/>
                <w:szCs w:val="20"/>
              </w:rPr>
            </w:pPr>
            <w:r>
              <w:rPr>
                <w:rFonts w:ascii="Verdana" w:hAnsi="Verdana"/>
                <w:b/>
                <w:bCs/>
                <w:color w:val="000000"/>
                <w:sz w:val="20"/>
                <w:szCs w:val="20"/>
              </w:rPr>
              <w:t>Customers</w:t>
            </w:r>
          </w:p>
        </w:tc>
      </w:tr>
      <w:tr w:rsidR="00F848E1" w:rsidTr="0093419D">
        <w:trPr>
          <w:trHeight w:val="567"/>
        </w:trPr>
        <w:tc>
          <w:tcPr>
            <w:tcW w:w="0" w:type="auto"/>
            <w:shd w:val="clear" w:color="auto" w:fill="C7CCBE"/>
            <w:tcMar>
              <w:top w:w="180" w:type="dxa"/>
              <w:left w:w="180" w:type="dxa"/>
              <w:bottom w:w="180" w:type="dxa"/>
              <w:right w:w="180" w:type="dxa"/>
            </w:tcMar>
            <w:hideMark/>
          </w:tcPr>
          <w:p w:rsidR="00F848E1" w:rsidRDefault="00F848E1">
            <w:pPr>
              <w:rPr>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rsidR="00F848E1" w:rsidRDefault="00F848E1">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F848E1" w:rsidRDefault="00F848E1">
            <w:pPr>
              <w:rPr>
                <w:b/>
                <w:bCs/>
                <w:color w:val="000000"/>
                <w:sz w:val="26"/>
                <w:szCs w:val="26"/>
              </w:rPr>
            </w:pPr>
            <w:r>
              <w:rPr>
                <w:b/>
                <w:bCs/>
                <w:color w:val="000000"/>
                <w:sz w:val="26"/>
                <w:szCs w:val="26"/>
              </w:rPr>
              <w:t>Department</w:t>
            </w:r>
          </w:p>
        </w:tc>
        <w:tc>
          <w:tcPr>
            <w:tcW w:w="0" w:type="auto"/>
            <w:shd w:val="clear" w:color="auto" w:fill="C7CCBE"/>
            <w:tcMar>
              <w:top w:w="180" w:type="dxa"/>
              <w:left w:w="180" w:type="dxa"/>
              <w:bottom w:w="180" w:type="dxa"/>
              <w:right w:w="180" w:type="dxa"/>
            </w:tcMar>
            <w:hideMark/>
          </w:tcPr>
          <w:p w:rsidR="00F848E1" w:rsidRDefault="00F848E1">
            <w:pPr>
              <w:rPr>
                <w:b/>
                <w:bCs/>
                <w:color w:val="000000"/>
                <w:sz w:val="26"/>
                <w:szCs w:val="26"/>
              </w:rPr>
            </w:pPr>
            <w:r>
              <w:rPr>
                <w:b/>
                <w:bCs/>
                <w:color w:val="000000"/>
                <w:sz w:val="26"/>
                <w:szCs w:val="26"/>
              </w:rPr>
              <w:t>Salary</w:t>
            </w:r>
          </w:p>
        </w:tc>
      </w:tr>
      <w:tr w:rsidR="00F848E1" w:rsidTr="0093419D">
        <w:trPr>
          <w:trHeight w:val="5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48E1" w:rsidRDefault="00F848E1">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48E1" w:rsidRDefault="00F848E1">
            <w:pPr>
              <w:spacing w:line="345" w:lineRule="atLeast"/>
              <w:ind w:left="300"/>
              <w:rPr>
                <w:rFonts w:ascii="Verdana" w:hAnsi="Verdana"/>
                <w:color w:val="000000"/>
                <w:sz w:val="20"/>
                <w:szCs w:val="20"/>
              </w:rPr>
            </w:pPr>
            <w:r>
              <w:rPr>
                <w:rFonts w:ascii="Verdana" w:hAnsi="Verdana"/>
                <w:color w:val="000000"/>
                <w:sz w:val="20"/>
                <w:szCs w:val="20"/>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48E1" w:rsidRDefault="00F848E1">
            <w:pPr>
              <w:spacing w:line="345" w:lineRule="atLeast"/>
              <w:ind w:left="300"/>
              <w:rPr>
                <w:rFonts w:ascii="Verdana" w:hAnsi="Verdana"/>
                <w:color w:val="000000"/>
                <w:sz w:val="20"/>
                <w:szCs w:val="20"/>
              </w:rPr>
            </w:pPr>
            <w:r>
              <w:rPr>
                <w:rFonts w:ascii="Verdana" w:hAnsi="Verdana"/>
                <w:color w:val="000000"/>
                <w:sz w:val="20"/>
                <w:szCs w:val="20"/>
              </w:rPr>
              <w:t>web developer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48E1" w:rsidRDefault="00F848E1">
            <w:pPr>
              <w:spacing w:line="345" w:lineRule="atLeast"/>
              <w:ind w:left="300"/>
              <w:rPr>
                <w:rFonts w:ascii="Verdana" w:hAnsi="Verdana"/>
                <w:color w:val="000000"/>
                <w:sz w:val="20"/>
                <w:szCs w:val="20"/>
              </w:rPr>
            </w:pPr>
            <w:r>
              <w:rPr>
                <w:rFonts w:ascii="Verdana" w:hAnsi="Verdana"/>
                <w:color w:val="000000"/>
                <w:sz w:val="20"/>
                <w:szCs w:val="20"/>
              </w:rPr>
              <w:t>35000</w:t>
            </w:r>
          </w:p>
        </w:tc>
      </w:tr>
      <w:tr w:rsidR="00F848E1" w:rsidTr="0093419D">
        <w:trPr>
          <w:trHeight w:val="5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48E1" w:rsidRDefault="00F848E1">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48E1" w:rsidRDefault="00F848E1">
            <w:pPr>
              <w:spacing w:line="345" w:lineRule="atLeast"/>
              <w:ind w:left="300"/>
              <w:rPr>
                <w:rFonts w:ascii="Verdana" w:hAnsi="Verdana"/>
                <w:color w:val="000000"/>
                <w:sz w:val="20"/>
                <w:szCs w:val="20"/>
              </w:rPr>
            </w:pPr>
            <w:r>
              <w:rPr>
                <w:rFonts w:ascii="Verdana" w:hAnsi="Verdana"/>
                <w:color w:val="000000"/>
                <w:sz w:val="20"/>
                <w:szCs w:val="20"/>
              </w:rPr>
              <w:t>ricky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48E1" w:rsidRDefault="00F848E1">
            <w:pPr>
              <w:spacing w:line="345" w:lineRule="atLeast"/>
              <w:ind w:left="300"/>
              <w:rPr>
                <w:rFonts w:ascii="Verdana" w:hAnsi="Verdana"/>
                <w:color w:val="000000"/>
                <w:sz w:val="20"/>
                <w:szCs w:val="20"/>
              </w:rPr>
            </w:pPr>
            <w:r>
              <w:rPr>
                <w:rFonts w:ascii="Verdana" w:hAnsi="Verdana"/>
                <w:color w:val="000000"/>
                <w:sz w:val="20"/>
                <w:szCs w:val="20"/>
              </w:rPr>
              <w:t>program developer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48E1" w:rsidRDefault="00F848E1">
            <w:pPr>
              <w:spacing w:line="345" w:lineRule="atLeast"/>
              <w:ind w:left="300"/>
              <w:rPr>
                <w:rFonts w:ascii="Verdana" w:hAnsi="Verdana"/>
                <w:color w:val="000000"/>
                <w:sz w:val="20"/>
                <w:szCs w:val="20"/>
              </w:rPr>
            </w:pPr>
            <w:r>
              <w:rPr>
                <w:rFonts w:ascii="Verdana" w:hAnsi="Verdana"/>
                <w:color w:val="000000"/>
                <w:sz w:val="20"/>
                <w:szCs w:val="20"/>
              </w:rPr>
              <w:t>45000</w:t>
            </w:r>
          </w:p>
        </w:tc>
      </w:tr>
      <w:tr w:rsidR="00F848E1" w:rsidTr="0093419D">
        <w:trPr>
          <w:trHeight w:val="5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48E1" w:rsidRDefault="00F848E1">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48E1" w:rsidRDefault="00F848E1">
            <w:pPr>
              <w:spacing w:line="345" w:lineRule="atLeast"/>
              <w:ind w:left="300"/>
              <w:rPr>
                <w:rFonts w:ascii="Verdana" w:hAnsi="Verdana"/>
                <w:color w:val="000000"/>
                <w:sz w:val="20"/>
                <w:szCs w:val="20"/>
              </w:rPr>
            </w:pPr>
            <w:r>
              <w:rPr>
                <w:rFonts w:ascii="Verdana" w:hAnsi="Verdana"/>
                <w:color w:val="000000"/>
                <w:sz w:val="20"/>
                <w:szCs w:val="20"/>
              </w:rPr>
              <w:t>mohan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48E1" w:rsidRDefault="00F848E1">
            <w:pPr>
              <w:spacing w:line="345" w:lineRule="atLeast"/>
              <w:ind w:left="300"/>
              <w:rPr>
                <w:rFonts w:ascii="Verdana" w:hAnsi="Verdana"/>
                <w:color w:val="000000"/>
                <w:sz w:val="20"/>
                <w:szCs w:val="20"/>
              </w:rPr>
            </w:pPr>
            <w:r>
              <w:rPr>
                <w:rFonts w:ascii="Verdana" w:hAnsi="Verdana"/>
                <w:color w:val="000000"/>
                <w:sz w:val="20"/>
                <w:szCs w:val="20"/>
              </w:rPr>
              <w:t>web designer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48E1" w:rsidRDefault="00F848E1">
            <w:pPr>
              <w:spacing w:line="345" w:lineRule="atLeast"/>
              <w:ind w:left="300"/>
              <w:rPr>
                <w:rFonts w:ascii="Verdana" w:hAnsi="Verdana"/>
                <w:color w:val="000000"/>
                <w:sz w:val="20"/>
                <w:szCs w:val="20"/>
              </w:rPr>
            </w:pPr>
            <w:r>
              <w:rPr>
                <w:rFonts w:ascii="Verdana" w:hAnsi="Verdana"/>
                <w:color w:val="000000"/>
                <w:sz w:val="20"/>
                <w:szCs w:val="20"/>
              </w:rPr>
              <w:t>35000</w:t>
            </w:r>
          </w:p>
        </w:tc>
      </w:tr>
      <w:tr w:rsidR="00F848E1" w:rsidTr="0093419D">
        <w:trPr>
          <w:trHeight w:val="5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48E1" w:rsidRDefault="00F848E1">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48E1" w:rsidRDefault="00F848E1">
            <w:pPr>
              <w:spacing w:line="345" w:lineRule="atLeast"/>
              <w:ind w:left="300"/>
              <w:rPr>
                <w:rFonts w:ascii="Verdana" w:hAnsi="Verdana"/>
                <w:color w:val="000000"/>
                <w:sz w:val="20"/>
                <w:szCs w:val="20"/>
              </w:rPr>
            </w:pPr>
            <w:r>
              <w:rPr>
                <w:rFonts w:ascii="Verdana" w:hAnsi="Verdana"/>
                <w:color w:val="000000"/>
                <w:sz w:val="20"/>
                <w:szCs w:val="20"/>
              </w:rPr>
              <w:t>dilshad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48E1" w:rsidRDefault="00F848E1">
            <w:pPr>
              <w:spacing w:line="345" w:lineRule="atLeast"/>
              <w:ind w:left="300"/>
              <w:rPr>
                <w:rFonts w:ascii="Verdana" w:hAnsi="Verdana"/>
                <w:color w:val="000000"/>
                <w:sz w:val="20"/>
                <w:szCs w:val="20"/>
              </w:rPr>
            </w:pPr>
            <w:r>
              <w:rPr>
                <w:rFonts w:ascii="Verdana" w:hAnsi="Verdana"/>
                <w:color w:val="000000"/>
                <w:sz w:val="20"/>
                <w:szCs w:val="20"/>
              </w:rPr>
              <w:t>database manager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48E1" w:rsidRDefault="00F848E1">
            <w:pPr>
              <w:spacing w:line="345" w:lineRule="atLeast"/>
              <w:ind w:left="300"/>
              <w:rPr>
                <w:rFonts w:ascii="Verdana" w:hAnsi="Verdana"/>
                <w:color w:val="000000"/>
                <w:sz w:val="20"/>
                <w:szCs w:val="20"/>
              </w:rPr>
            </w:pPr>
            <w:r>
              <w:rPr>
                <w:rFonts w:ascii="Verdana" w:hAnsi="Verdana"/>
                <w:color w:val="000000"/>
                <w:sz w:val="20"/>
                <w:szCs w:val="20"/>
              </w:rPr>
              <w:t>44000</w:t>
            </w:r>
          </w:p>
        </w:tc>
      </w:tr>
    </w:tbl>
    <w:p w:rsidR="00F848E1" w:rsidRDefault="00F848E1" w:rsidP="00F848E1">
      <w:pPr>
        <w:pStyle w:val="NormalWeb"/>
        <w:shd w:val="clear" w:color="auto" w:fill="FFFFFF"/>
        <w:rPr>
          <w:rFonts w:ascii="Verdana" w:hAnsi="Verdana"/>
          <w:color w:val="000000"/>
          <w:sz w:val="20"/>
          <w:szCs w:val="20"/>
        </w:rPr>
      </w:pPr>
      <w:r>
        <w:rPr>
          <w:rStyle w:val="Strong"/>
          <w:rFonts w:ascii="Verdana" w:hAnsi="Verdana"/>
          <w:color w:val="000000"/>
          <w:sz w:val="20"/>
          <w:szCs w:val="20"/>
        </w:rPr>
        <w:t>Create Function:</w:t>
      </w:r>
    </w:p>
    <w:p w:rsidR="00F848E1" w:rsidRDefault="00F848E1" w:rsidP="0041651B">
      <w:pPr>
        <w:numPr>
          <w:ilvl w:val="0"/>
          <w:numId w:val="11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CREATE</w:t>
      </w:r>
      <w:r>
        <w:rPr>
          <w:rFonts w:ascii="Verdana" w:hAnsi="Verdana"/>
          <w:color w:val="000000"/>
          <w:sz w:val="20"/>
          <w:szCs w:val="20"/>
          <w:bdr w:val="none" w:sz="0" w:space="0" w:color="auto" w:frame="1"/>
        </w:rPr>
        <w:t> </w:t>
      </w:r>
      <w:r>
        <w:rPr>
          <w:rStyle w:val="op"/>
          <w:rFonts w:ascii="Verdana" w:hAnsi="Verdana"/>
          <w:color w:val="808080"/>
          <w:sz w:val="20"/>
          <w:szCs w:val="20"/>
          <w:bdr w:val="none" w:sz="0" w:space="0" w:color="auto" w:frame="1"/>
        </w:rPr>
        <w:t>OR</w:t>
      </w:r>
      <w:r>
        <w:rPr>
          <w:rFonts w:ascii="Verdana" w:hAnsi="Verdana"/>
          <w:color w:val="000000"/>
          <w:sz w:val="20"/>
          <w:szCs w:val="20"/>
          <w:bdr w:val="none" w:sz="0" w:space="0" w:color="auto" w:frame="1"/>
        </w:rPr>
        <w:t> </w:t>
      </w:r>
      <w:r>
        <w:rPr>
          <w:rStyle w:val="func"/>
          <w:rFonts w:ascii="Verdana" w:hAnsi="Verdana"/>
          <w:color w:val="FF1493"/>
          <w:sz w:val="20"/>
          <w:szCs w:val="20"/>
          <w:bdr w:val="none" w:sz="0" w:space="0" w:color="auto" w:frame="1"/>
        </w:rPr>
        <w:t>REPLACE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FUNCTION</w:t>
      </w:r>
      <w:r>
        <w:rPr>
          <w:rFonts w:ascii="Verdana" w:hAnsi="Verdana"/>
          <w:color w:val="000000"/>
          <w:sz w:val="20"/>
          <w:szCs w:val="20"/>
          <w:bdr w:val="none" w:sz="0" w:space="0" w:color="auto" w:frame="1"/>
        </w:rPr>
        <w:t> totalCustomers  </w:t>
      </w:r>
    </w:p>
    <w:p w:rsidR="00F848E1" w:rsidRDefault="00F848E1" w:rsidP="0041651B">
      <w:pPr>
        <w:numPr>
          <w:ilvl w:val="0"/>
          <w:numId w:val="11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number </w:t>
      </w:r>
      <w:r>
        <w:rPr>
          <w:rStyle w:val="keyword"/>
          <w:rFonts w:ascii="Verdana" w:hAnsi="Verdana"/>
          <w:b/>
          <w:bCs/>
          <w:color w:val="006699"/>
          <w:sz w:val="20"/>
          <w:szCs w:val="20"/>
          <w:bdr w:val="none" w:sz="0" w:space="0" w:color="auto" w:frame="1"/>
        </w:rPr>
        <w:t>IS</w:t>
      </w:r>
      <w:r>
        <w:rPr>
          <w:rFonts w:ascii="Verdana" w:hAnsi="Verdana"/>
          <w:color w:val="000000"/>
          <w:sz w:val="20"/>
          <w:szCs w:val="20"/>
          <w:bdr w:val="none" w:sz="0" w:space="0" w:color="auto" w:frame="1"/>
        </w:rPr>
        <w:t>  </w:t>
      </w:r>
    </w:p>
    <w:p w:rsidR="00F848E1" w:rsidRDefault="00F848E1" w:rsidP="0041651B">
      <w:pPr>
        <w:numPr>
          <w:ilvl w:val="0"/>
          <w:numId w:val="1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total number(2) := 0;  </w:t>
      </w:r>
    </w:p>
    <w:p w:rsidR="00F848E1" w:rsidRDefault="00F848E1" w:rsidP="0041651B">
      <w:pPr>
        <w:numPr>
          <w:ilvl w:val="0"/>
          <w:numId w:val="11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BEGIN</w:t>
      </w:r>
      <w:r>
        <w:rPr>
          <w:rFonts w:ascii="Verdana" w:hAnsi="Verdana"/>
          <w:color w:val="000000"/>
          <w:sz w:val="20"/>
          <w:szCs w:val="20"/>
          <w:bdr w:val="none" w:sz="0" w:space="0" w:color="auto" w:frame="1"/>
        </w:rPr>
        <w:t>  </w:t>
      </w:r>
    </w:p>
    <w:p w:rsidR="00F848E1" w:rsidRDefault="00F848E1" w:rsidP="0041651B">
      <w:pPr>
        <w:numPr>
          <w:ilvl w:val="0"/>
          <w:numId w:val="1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SELECT</w:t>
      </w:r>
      <w:r>
        <w:rPr>
          <w:rFonts w:ascii="Verdana" w:hAnsi="Verdana"/>
          <w:color w:val="000000"/>
          <w:sz w:val="20"/>
          <w:szCs w:val="20"/>
          <w:bdr w:val="none" w:sz="0" w:space="0" w:color="auto" w:frame="1"/>
        </w:rPr>
        <w:t> </w:t>
      </w:r>
      <w:r>
        <w:rPr>
          <w:rStyle w:val="func"/>
          <w:rFonts w:ascii="Verdana" w:hAnsi="Verdana"/>
          <w:color w:val="FF1493"/>
          <w:sz w:val="20"/>
          <w:szCs w:val="20"/>
          <w:bdr w:val="none" w:sz="0" w:space="0" w:color="auto" w:frame="1"/>
        </w:rPr>
        <w:t>count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into</w:t>
      </w:r>
      <w:r>
        <w:rPr>
          <w:rFonts w:ascii="Verdana" w:hAnsi="Verdana"/>
          <w:color w:val="000000"/>
          <w:sz w:val="20"/>
          <w:szCs w:val="20"/>
          <w:bdr w:val="none" w:sz="0" w:space="0" w:color="auto" w:frame="1"/>
        </w:rPr>
        <w:t> total  </w:t>
      </w:r>
    </w:p>
    <w:p w:rsidR="00F848E1" w:rsidRDefault="00F848E1" w:rsidP="0041651B">
      <w:pPr>
        <w:numPr>
          <w:ilvl w:val="0"/>
          <w:numId w:val="1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FROM</w:t>
      </w:r>
      <w:r>
        <w:rPr>
          <w:rFonts w:ascii="Verdana" w:hAnsi="Verdana"/>
          <w:color w:val="000000"/>
          <w:sz w:val="20"/>
          <w:szCs w:val="20"/>
          <w:bdr w:val="none" w:sz="0" w:space="0" w:color="auto" w:frame="1"/>
        </w:rPr>
        <w:t> customers;  </w:t>
      </w:r>
    </w:p>
    <w:p w:rsidR="00F848E1" w:rsidRDefault="00F848E1" w:rsidP="0041651B">
      <w:pPr>
        <w:numPr>
          <w:ilvl w:val="0"/>
          <w:numId w:val="1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total;  </w:t>
      </w:r>
    </w:p>
    <w:p w:rsidR="00F848E1" w:rsidRDefault="00F848E1" w:rsidP="0041651B">
      <w:pPr>
        <w:numPr>
          <w:ilvl w:val="0"/>
          <w:numId w:val="11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w:t>
      </w:r>
    </w:p>
    <w:p w:rsidR="00F848E1" w:rsidRDefault="00F848E1" w:rsidP="0041651B">
      <w:pPr>
        <w:numPr>
          <w:ilvl w:val="0"/>
          <w:numId w:val="1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848E1" w:rsidRDefault="00F848E1" w:rsidP="00F848E1">
      <w:pPr>
        <w:pStyle w:val="NormalWeb"/>
        <w:shd w:val="clear" w:color="auto" w:fill="FFFFFF"/>
        <w:rPr>
          <w:rFonts w:ascii="Verdana" w:hAnsi="Verdana"/>
          <w:color w:val="000000"/>
          <w:sz w:val="20"/>
          <w:szCs w:val="20"/>
        </w:rPr>
      </w:pPr>
      <w:r>
        <w:rPr>
          <w:rFonts w:ascii="Verdana" w:hAnsi="Verdana"/>
          <w:color w:val="000000"/>
          <w:sz w:val="20"/>
          <w:szCs w:val="20"/>
        </w:rPr>
        <w:t>After the execution of above code, you will get the following result.</w:t>
      </w:r>
    </w:p>
    <w:p w:rsidR="00F848E1" w:rsidRDefault="00F848E1" w:rsidP="00F848E1">
      <w:pPr>
        <w:pStyle w:val="HTMLPreformatted"/>
        <w:shd w:val="clear" w:color="auto" w:fill="F9FBF9"/>
        <w:rPr>
          <w:color w:val="000000"/>
        </w:rPr>
      </w:pPr>
      <w:r>
        <w:rPr>
          <w:color w:val="000000"/>
        </w:rPr>
        <w:t xml:space="preserve">Function created. </w:t>
      </w:r>
    </w:p>
    <w:p w:rsidR="00F848E1" w:rsidRDefault="00F848E1" w:rsidP="00F848E1">
      <w:pPr>
        <w:pStyle w:val="NormalWeb"/>
        <w:shd w:val="clear" w:color="auto" w:fill="FFFFFF"/>
        <w:rPr>
          <w:rFonts w:ascii="Verdana" w:hAnsi="Verdana"/>
          <w:color w:val="000000"/>
          <w:sz w:val="20"/>
          <w:szCs w:val="20"/>
        </w:rPr>
      </w:pPr>
      <w:r>
        <w:rPr>
          <w:rStyle w:val="Strong"/>
          <w:rFonts w:ascii="Verdana" w:hAnsi="Verdana"/>
          <w:color w:val="000000"/>
          <w:sz w:val="20"/>
          <w:szCs w:val="20"/>
        </w:rPr>
        <w:t>Calling PL/SQL Function:</w:t>
      </w:r>
    </w:p>
    <w:p w:rsidR="00F848E1" w:rsidRDefault="00F848E1" w:rsidP="00F848E1">
      <w:pPr>
        <w:pStyle w:val="NormalWeb"/>
        <w:shd w:val="clear" w:color="auto" w:fill="FFFFFF"/>
        <w:rPr>
          <w:rFonts w:ascii="Verdana" w:hAnsi="Verdana"/>
          <w:color w:val="000000"/>
          <w:sz w:val="20"/>
          <w:szCs w:val="20"/>
        </w:rPr>
      </w:pPr>
      <w:r>
        <w:rPr>
          <w:rFonts w:ascii="Verdana" w:hAnsi="Verdana"/>
          <w:color w:val="000000"/>
          <w:sz w:val="20"/>
          <w:szCs w:val="20"/>
        </w:rPr>
        <w:t>While creating a function, you have to give a definition of what the function has to do. To use a function, you will have to call that function to perform the defined task. Once the function is called, the program control is transferred to the called function.</w:t>
      </w:r>
    </w:p>
    <w:p w:rsidR="00F848E1" w:rsidRDefault="00F848E1" w:rsidP="00F848E1">
      <w:pPr>
        <w:pStyle w:val="NormalWeb"/>
        <w:shd w:val="clear" w:color="auto" w:fill="FFFFFF"/>
        <w:rPr>
          <w:rFonts w:ascii="Verdana" w:hAnsi="Verdana"/>
          <w:color w:val="000000"/>
          <w:sz w:val="20"/>
          <w:szCs w:val="20"/>
        </w:rPr>
      </w:pPr>
      <w:r>
        <w:rPr>
          <w:rFonts w:ascii="Verdana" w:hAnsi="Verdana"/>
          <w:color w:val="000000"/>
          <w:sz w:val="20"/>
          <w:szCs w:val="20"/>
        </w:rPr>
        <w:lastRenderedPageBreak/>
        <w:t>After the successful completion of the defined task, the call function returns program control back to the main program.</w:t>
      </w:r>
    </w:p>
    <w:p w:rsidR="00F848E1" w:rsidRDefault="00F848E1" w:rsidP="00F848E1">
      <w:pPr>
        <w:pStyle w:val="NormalWeb"/>
        <w:shd w:val="clear" w:color="auto" w:fill="FFFFFF"/>
        <w:rPr>
          <w:ins w:id="3332" w:author="Unknown"/>
          <w:rFonts w:ascii="Verdana" w:hAnsi="Verdana"/>
          <w:color w:val="000000"/>
          <w:sz w:val="20"/>
          <w:szCs w:val="20"/>
        </w:rPr>
      </w:pPr>
      <w:ins w:id="3333" w:author="Unknown">
        <w:r>
          <w:rPr>
            <w:rFonts w:ascii="Verdana" w:hAnsi="Verdana"/>
            <w:color w:val="000000"/>
            <w:sz w:val="20"/>
            <w:szCs w:val="20"/>
          </w:rPr>
          <w:t>To call a function you have to pass the required parameters along with function name and if function returns a value then you can store returned value. Following program calls the function totalCustomers from an anonymous block:</w:t>
        </w:r>
      </w:ins>
    </w:p>
    <w:p w:rsidR="00F848E1" w:rsidRDefault="00F848E1" w:rsidP="0041651B">
      <w:pPr>
        <w:numPr>
          <w:ilvl w:val="0"/>
          <w:numId w:val="119"/>
        </w:numPr>
        <w:shd w:val="clear" w:color="auto" w:fill="FFFFFF"/>
        <w:spacing w:after="0" w:line="315" w:lineRule="atLeast"/>
        <w:ind w:left="0"/>
        <w:rPr>
          <w:ins w:id="3334" w:author="Unknown"/>
          <w:rFonts w:ascii="Verdana" w:hAnsi="Verdana"/>
          <w:color w:val="000000"/>
          <w:sz w:val="20"/>
          <w:szCs w:val="20"/>
        </w:rPr>
      </w:pPr>
      <w:ins w:id="3335" w:author="Unknown">
        <w:r>
          <w:rPr>
            <w:rStyle w:val="keyword"/>
            <w:rFonts w:ascii="Verdana" w:hAnsi="Verdana"/>
            <w:b/>
            <w:bCs/>
            <w:color w:val="006699"/>
            <w:sz w:val="20"/>
            <w:szCs w:val="20"/>
            <w:bdr w:val="none" w:sz="0" w:space="0" w:color="auto" w:frame="1"/>
          </w:rPr>
          <w:t>DECLARE</w:t>
        </w:r>
        <w:r>
          <w:rPr>
            <w:rFonts w:ascii="Verdana" w:hAnsi="Verdana"/>
            <w:color w:val="000000"/>
            <w:sz w:val="20"/>
            <w:szCs w:val="20"/>
            <w:bdr w:val="none" w:sz="0" w:space="0" w:color="auto" w:frame="1"/>
          </w:rPr>
          <w:t>  </w:t>
        </w:r>
      </w:ins>
    </w:p>
    <w:p w:rsidR="00F848E1" w:rsidRDefault="00F848E1" w:rsidP="0041651B">
      <w:pPr>
        <w:numPr>
          <w:ilvl w:val="0"/>
          <w:numId w:val="119"/>
        </w:numPr>
        <w:shd w:val="clear" w:color="auto" w:fill="FFFFFF"/>
        <w:spacing w:after="0" w:line="315" w:lineRule="atLeast"/>
        <w:ind w:left="0"/>
        <w:rPr>
          <w:ins w:id="3336" w:author="Unknown"/>
          <w:rFonts w:ascii="Verdana" w:hAnsi="Verdana"/>
          <w:color w:val="000000"/>
          <w:sz w:val="20"/>
          <w:szCs w:val="20"/>
        </w:rPr>
      </w:pPr>
      <w:ins w:id="3337" w:author="Unknown">
        <w:r>
          <w:rPr>
            <w:rFonts w:ascii="Verdana" w:hAnsi="Verdana"/>
            <w:color w:val="000000"/>
            <w:sz w:val="20"/>
            <w:szCs w:val="20"/>
            <w:bdr w:val="none" w:sz="0" w:space="0" w:color="auto" w:frame="1"/>
          </w:rPr>
          <w:t>   c number(2);  </w:t>
        </w:r>
      </w:ins>
    </w:p>
    <w:p w:rsidR="00F848E1" w:rsidRDefault="00F848E1" w:rsidP="0041651B">
      <w:pPr>
        <w:numPr>
          <w:ilvl w:val="0"/>
          <w:numId w:val="119"/>
        </w:numPr>
        <w:shd w:val="clear" w:color="auto" w:fill="FFFFFF"/>
        <w:spacing w:after="0" w:line="315" w:lineRule="atLeast"/>
        <w:ind w:left="0"/>
        <w:rPr>
          <w:ins w:id="3338" w:author="Unknown"/>
          <w:rFonts w:ascii="Verdana" w:hAnsi="Verdana"/>
          <w:color w:val="000000"/>
          <w:sz w:val="20"/>
          <w:szCs w:val="20"/>
        </w:rPr>
      </w:pPr>
      <w:ins w:id="3339" w:author="Unknown">
        <w:r>
          <w:rPr>
            <w:rStyle w:val="keyword"/>
            <w:rFonts w:ascii="Verdana" w:hAnsi="Verdana"/>
            <w:b/>
            <w:bCs/>
            <w:color w:val="006699"/>
            <w:sz w:val="20"/>
            <w:szCs w:val="20"/>
            <w:bdr w:val="none" w:sz="0" w:space="0" w:color="auto" w:frame="1"/>
          </w:rPr>
          <w:t>BEGIN</w:t>
        </w:r>
        <w:r>
          <w:rPr>
            <w:rFonts w:ascii="Verdana" w:hAnsi="Verdana"/>
            <w:color w:val="000000"/>
            <w:sz w:val="20"/>
            <w:szCs w:val="20"/>
            <w:bdr w:val="none" w:sz="0" w:space="0" w:color="auto" w:frame="1"/>
          </w:rPr>
          <w:t>  </w:t>
        </w:r>
      </w:ins>
    </w:p>
    <w:p w:rsidR="00F848E1" w:rsidRDefault="00F848E1" w:rsidP="0041651B">
      <w:pPr>
        <w:numPr>
          <w:ilvl w:val="0"/>
          <w:numId w:val="119"/>
        </w:numPr>
        <w:shd w:val="clear" w:color="auto" w:fill="FFFFFF"/>
        <w:spacing w:after="0" w:line="315" w:lineRule="atLeast"/>
        <w:ind w:left="0"/>
        <w:rPr>
          <w:ins w:id="3340" w:author="Unknown"/>
          <w:rFonts w:ascii="Verdana" w:hAnsi="Verdana"/>
          <w:color w:val="000000"/>
          <w:sz w:val="20"/>
          <w:szCs w:val="20"/>
        </w:rPr>
      </w:pPr>
      <w:ins w:id="3341" w:author="Unknown">
        <w:r>
          <w:rPr>
            <w:rFonts w:ascii="Verdana" w:hAnsi="Verdana"/>
            <w:color w:val="000000"/>
            <w:sz w:val="20"/>
            <w:szCs w:val="20"/>
            <w:bdr w:val="none" w:sz="0" w:space="0" w:color="auto" w:frame="1"/>
          </w:rPr>
          <w:t>   c := totalCustomers();  </w:t>
        </w:r>
      </w:ins>
    </w:p>
    <w:p w:rsidR="00F848E1" w:rsidRDefault="00F848E1" w:rsidP="0041651B">
      <w:pPr>
        <w:numPr>
          <w:ilvl w:val="0"/>
          <w:numId w:val="119"/>
        </w:numPr>
        <w:shd w:val="clear" w:color="auto" w:fill="FFFFFF"/>
        <w:spacing w:after="0" w:line="315" w:lineRule="atLeast"/>
        <w:ind w:left="0"/>
        <w:rPr>
          <w:ins w:id="3342" w:author="Unknown"/>
          <w:rFonts w:ascii="Verdana" w:hAnsi="Verdana"/>
          <w:color w:val="000000"/>
          <w:sz w:val="20"/>
          <w:szCs w:val="20"/>
        </w:rPr>
      </w:pPr>
      <w:ins w:id="3343" w:author="Unknown">
        <w:r>
          <w:rPr>
            <w:rFonts w:ascii="Verdana" w:hAnsi="Verdana"/>
            <w:color w:val="000000"/>
            <w:sz w:val="20"/>
            <w:szCs w:val="20"/>
            <w:bdr w:val="none" w:sz="0" w:space="0" w:color="auto" w:frame="1"/>
          </w:rPr>
          <w:t>   dbms_output.put_line(</w:t>
        </w:r>
        <w:r>
          <w:rPr>
            <w:rStyle w:val="string"/>
            <w:rFonts w:ascii="Verdana" w:hAnsi="Verdana"/>
            <w:color w:val="0000FF"/>
            <w:sz w:val="20"/>
            <w:szCs w:val="20"/>
            <w:bdr w:val="none" w:sz="0" w:space="0" w:color="auto" w:frame="1"/>
          </w:rPr>
          <w:t>'Total no. of Customers: '</w:t>
        </w:r>
        <w:r>
          <w:rPr>
            <w:rFonts w:ascii="Verdana" w:hAnsi="Verdana"/>
            <w:color w:val="000000"/>
            <w:sz w:val="20"/>
            <w:szCs w:val="20"/>
            <w:bdr w:val="none" w:sz="0" w:space="0" w:color="auto" w:frame="1"/>
          </w:rPr>
          <w:t> || c);  </w:t>
        </w:r>
      </w:ins>
    </w:p>
    <w:p w:rsidR="00F848E1" w:rsidRDefault="00F848E1" w:rsidP="0041651B">
      <w:pPr>
        <w:numPr>
          <w:ilvl w:val="0"/>
          <w:numId w:val="119"/>
        </w:numPr>
        <w:shd w:val="clear" w:color="auto" w:fill="FFFFFF"/>
        <w:spacing w:after="0" w:line="315" w:lineRule="atLeast"/>
        <w:ind w:left="0"/>
        <w:rPr>
          <w:ins w:id="3344" w:author="Unknown"/>
          <w:rFonts w:ascii="Verdana" w:hAnsi="Verdana"/>
          <w:color w:val="000000"/>
          <w:sz w:val="20"/>
          <w:szCs w:val="20"/>
        </w:rPr>
      </w:pPr>
      <w:ins w:id="3345" w:author="Unknown">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w:t>
        </w:r>
      </w:ins>
    </w:p>
    <w:p w:rsidR="00F848E1" w:rsidRDefault="00F848E1" w:rsidP="0041651B">
      <w:pPr>
        <w:numPr>
          <w:ilvl w:val="0"/>
          <w:numId w:val="119"/>
        </w:numPr>
        <w:shd w:val="clear" w:color="auto" w:fill="FFFFFF"/>
        <w:spacing w:after="0" w:line="315" w:lineRule="atLeast"/>
        <w:ind w:left="0"/>
        <w:rPr>
          <w:ins w:id="3346" w:author="Unknown"/>
          <w:rFonts w:ascii="Verdana" w:hAnsi="Verdana"/>
          <w:color w:val="000000"/>
          <w:sz w:val="20"/>
          <w:szCs w:val="20"/>
        </w:rPr>
      </w:pPr>
      <w:ins w:id="3347" w:author="Unknown">
        <w:r>
          <w:rPr>
            <w:rFonts w:ascii="Verdana" w:hAnsi="Verdana"/>
            <w:color w:val="000000"/>
            <w:sz w:val="20"/>
            <w:szCs w:val="20"/>
            <w:bdr w:val="none" w:sz="0" w:space="0" w:color="auto" w:frame="1"/>
          </w:rPr>
          <w:t>/  </w:t>
        </w:r>
      </w:ins>
    </w:p>
    <w:p w:rsidR="00F848E1" w:rsidRDefault="00F848E1" w:rsidP="00F848E1">
      <w:pPr>
        <w:pStyle w:val="NormalWeb"/>
        <w:shd w:val="clear" w:color="auto" w:fill="FFFFFF"/>
        <w:rPr>
          <w:ins w:id="3348" w:author="Unknown"/>
          <w:rFonts w:ascii="Verdana" w:hAnsi="Verdana"/>
          <w:color w:val="000000"/>
          <w:sz w:val="20"/>
          <w:szCs w:val="20"/>
        </w:rPr>
      </w:pPr>
      <w:ins w:id="3349" w:author="Unknown">
        <w:r>
          <w:rPr>
            <w:rFonts w:ascii="Verdana" w:hAnsi="Verdana"/>
            <w:color w:val="000000"/>
            <w:sz w:val="20"/>
            <w:szCs w:val="20"/>
          </w:rPr>
          <w:t>After the execution of above code in SQL prompt, you will get the following result.</w:t>
        </w:r>
      </w:ins>
    </w:p>
    <w:p w:rsidR="00F848E1" w:rsidRDefault="00F848E1" w:rsidP="00F848E1">
      <w:pPr>
        <w:pStyle w:val="HTMLPreformatted"/>
        <w:shd w:val="clear" w:color="auto" w:fill="F9FBF9"/>
        <w:rPr>
          <w:ins w:id="3350" w:author="Unknown"/>
          <w:color w:val="000000"/>
        </w:rPr>
      </w:pPr>
      <w:ins w:id="3351" w:author="Unknown">
        <w:r>
          <w:rPr>
            <w:color w:val="000000"/>
          </w:rPr>
          <w:t>Total no. of Customers: 4</w:t>
        </w:r>
      </w:ins>
    </w:p>
    <w:p w:rsidR="00F848E1" w:rsidRDefault="00F848E1" w:rsidP="00F848E1">
      <w:pPr>
        <w:pStyle w:val="HTMLPreformatted"/>
        <w:shd w:val="clear" w:color="auto" w:fill="F9FBF9"/>
        <w:rPr>
          <w:ins w:id="3352" w:author="Unknown"/>
          <w:color w:val="000000"/>
        </w:rPr>
      </w:pPr>
      <w:ins w:id="3353" w:author="Unknown">
        <w:r>
          <w:rPr>
            <w:color w:val="000000"/>
          </w:rPr>
          <w:t>PL/SQL procedure successfully completed.</w:t>
        </w:r>
      </w:ins>
    </w:p>
    <w:p w:rsidR="00F848E1" w:rsidRDefault="00F848E1" w:rsidP="00F848E1">
      <w:pPr>
        <w:pStyle w:val="Heading2"/>
        <w:shd w:val="clear" w:color="auto" w:fill="FFFFFF"/>
        <w:spacing w:line="312" w:lineRule="atLeast"/>
        <w:rPr>
          <w:ins w:id="3354" w:author="Unknown"/>
          <w:rFonts w:ascii="Helvetica" w:hAnsi="Helvetica" w:cs="Helvetica"/>
          <w:b w:val="0"/>
          <w:bCs w:val="0"/>
          <w:color w:val="610B38"/>
          <w:sz w:val="38"/>
          <w:szCs w:val="38"/>
        </w:rPr>
      </w:pPr>
      <w:ins w:id="3355" w:author="Unknown">
        <w:r>
          <w:rPr>
            <w:rFonts w:ascii="Helvetica" w:hAnsi="Helvetica" w:cs="Helvetica"/>
            <w:b w:val="0"/>
            <w:bCs w:val="0"/>
            <w:color w:val="610B38"/>
            <w:sz w:val="38"/>
            <w:szCs w:val="38"/>
          </w:rPr>
          <w:t>PL/SQL Recursive Function</w:t>
        </w:r>
      </w:ins>
    </w:p>
    <w:p w:rsidR="00F848E1" w:rsidRDefault="00F848E1" w:rsidP="00F848E1">
      <w:pPr>
        <w:pStyle w:val="NormalWeb"/>
        <w:shd w:val="clear" w:color="auto" w:fill="FFFFFF"/>
        <w:rPr>
          <w:ins w:id="3356" w:author="Unknown"/>
          <w:rFonts w:ascii="Verdana" w:hAnsi="Verdana"/>
          <w:color w:val="000000"/>
          <w:sz w:val="20"/>
          <w:szCs w:val="20"/>
        </w:rPr>
      </w:pPr>
      <w:ins w:id="3357" w:author="Unknown">
        <w:r>
          <w:rPr>
            <w:rFonts w:ascii="Verdana" w:hAnsi="Verdana"/>
            <w:color w:val="000000"/>
            <w:sz w:val="20"/>
            <w:szCs w:val="20"/>
          </w:rPr>
          <w:t>You already know that a program or a subprogram can call another subprogram. When a subprogram calls itself, it is called recursive call and the process is known as recursion.</w:t>
        </w:r>
      </w:ins>
    </w:p>
    <w:p w:rsidR="00F848E1" w:rsidRDefault="00F848E1" w:rsidP="00F848E1">
      <w:pPr>
        <w:pStyle w:val="Heading2"/>
        <w:shd w:val="clear" w:color="auto" w:fill="FFFFFF"/>
        <w:spacing w:line="312" w:lineRule="atLeast"/>
        <w:rPr>
          <w:ins w:id="3358" w:author="Unknown"/>
          <w:rFonts w:ascii="Helvetica" w:hAnsi="Helvetica" w:cs="Helvetica"/>
          <w:b w:val="0"/>
          <w:bCs w:val="0"/>
          <w:color w:val="610B4B"/>
          <w:sz w:val="32"/>
          <w:szCs w:val="32"/>
        </w:rPr>
      </w:pPr>
      <w:ins w:id="3359" w:author="Unknown">
        <w:r>
          <w:rPr>
            <w:rFonts w:ascii="Helvetica" w:hAnsi="Helvetica" w:cs="Helvetica"/>
            <w:b w:val="0"/>
            <w:bCs w:val="0"/>
            <w:color w:val="610B4B"/>
            <w:sz w:val="32"/>
            <w:szCs w:val="32"/>
          </w:rPr>
          <w:t>Example to calculate the factorial of a number</w:t>
        </w:r>
      </w:ins>
    </w:p>
    <w:p w:rsidR="00F848E1" w:rsidRDefault="00F848E1" w:rsidP="00F848E1">
      <w:pPr>
        <w:pStyle w:val="NormalWeb"/>
        <w:shd w:val="clear" w:color="auto" w:fill="FFFFFF"/>
        <w:rPr>
          <w:ins w:id="3360" w:author="Unknown"/>
          <w:rFonts w:ascii="Verdana" w:hAnsi="Verdana"/>
          <w:color w:val="000000"/>
          <w:sz w:val="20"/>
          <w:szCs w:val="20"/>
        </w:rPr>
      </w:pPr>
      <w:ins w:id="3361" w:author="Unknown">
        <w:r>
          <w:rPr>
            <w:rFonts w:ascii="Verdana" w:hAnsi="Verdana"/>
            <w:color w:val="000000"/>
            <w:sz w:val="20"/>
            <w:szCs w:val="20"/>
          </w:rPr>
          <w:t>Let's take an example to calculate the factorial of a number. This example calculates the factorial of a given number by calling itself recursively.</w:t>
        </w:r>
      </w:ins>
    </w:p>
    <w:p w:rsidR="00F848E1" w:rsidRDefault="00F848E1" w:rsidP="0041651B">
      <w:pPr>
        <w:numPr>
          <w:ilvl w:val="0"/>
          <w:numId w:val="120"/>
        </w:numPr>
        <w:shd w:val="clear" w:color="auto" w:fill="FFFFFF"/>
        <w:spacing w:after="0" w:line="315" w:lineRule="atLeast"/>
        <w:ind w:left="0"/>
        <w:rPr>
          <w:ins w:id="3362" w:author="Unknown"/>
          <w:rFonts w:ascii="Verdana" w:hAnsi="Verdana"/>
          <w:color w:val="000000"/>
          <w:sz w:val="20"/>
          <w:szCs w:val="20"/>
        </w:rPr>
      </w:pPr>
      <w:ins w:id="3363" w:author="Unknown">
        <w:r>
          <w:rPr>
            <w:rStyle w:val="keyword"/>
            <w:rFonts w:ascii="Verdana" w:hAnsi="Verdana"/>
            <w:b/>
            <w:bCs/>
            <w:color w:val="006699"/>
            <w:sz w:val="20"/>
            <w:szCs w:val="20"/>
            <w:bdr w:val="none" w:sz="0" w:space="0" w:color="auto" w:frame="1"/>
          </w:rPr>
          <w:t>DECLARE</w:t>
        </w:r>
        <w:r>
          <w:rPr>
            <w:rFonts w:ascii="Verdana" w:hAnsi="Verdana"/>
            <w:color w:val="000000"/>
            <w:sz w:val="20"/>
            <w:szCs w:val="20"/>
            <w:bdr w:val="none" w:sz="0" w:space="0" w:color="auto" w:frame="1"/>
          </w:rPr>
          <w:t>  </w:t>
        </w:r>
      </w:ins>
    </w:p>
    <w:p w:rsidR="00F848E1" w:rsidRDefault="00F848E1" w:rsidP="0041651B">
      <w:pPr>
        <w:numPr>
          <w:ilvl w:val="0"/>
          <w:numId w:val="120"/>
        </w:numPr>
        <w:shd w:val="clear" w:color="auto" w:fill="FFFFFF"/>
        <w:spacing w:after="0" w:line="315" w:lineRule="atLeast"/>
        <w:ind w:left="0"/>
        <w:rPr>
          <w:ins w:id="3364" w:author="Unknown"/>
          <w:rFonts w:ascii="Verdana" w:hAnsi="Verdana"/>
          <w:color w:val="000000"/>
          <w:sz w:val="20"/>
          <w:szCs w:val="20"/>
        </w:rPr>
      </w:pPr>
      <w:ins w:id="3365" w:author="Unknown">
        <w:r>
          <w:rPr>
            <w:rFonts w:ascii="Verdana" w:hAnsi="Verdana"/>
            <w:color w:val="000000"/>
            <w:sz w:val="20"/>
            <w:szCs w:val="20"/>
            <w:bdr w:val="none" w:sz="0" w:space="0" w:color="auto" w:frame="1"/>
          </w:rPr>
          <w:t>   num number;  </w:t>
        </w:r>
      </w:ins>
    </w:p>
    <w:p w:rsidR="00F848E1" w:rsidRDefault="00F848E1" w:rsidP="0041651B">
      <w:pPr>
        <w:numPr>
          <w:ilvl w:val="0"/>
          <w:numId w:val="120"/>
        </w:numPr>
        <w:shd w:val="clear" w:color="auto" w:fill="FFFFFF"/>
        <w:spacing w:after="0" w:line="315" w:lineRule="atLeast"/>
        <w:ind w:left="0"/>
        <w:rPr>
          <w:ins w:id="3366" w:author="Unknown"/>
          <w:rFonts w:ascii="Verdana" w:hAnsi="Verdana"/>
          <w:color w:val="000000"/>
          <w:sz w:val="20"/>
          <w:szCs w:val="20"/>
        </w:rPr>
      </w:pPr>
      <w:ins w:id="3367" w:author="Unknown">
        <w:r>
          <w:rPr>
            <w:rFonts w:ascii="Verdana" w:hAnsi="Verdana"/>
            <w:color w:val="000000"/>
            <w:sz w:val="20"/>
            <w:szCs w:val="20"/>
            <w:bdr w:val="none" w:sz="0" w:space="0" w:color="auto" w:frame="1"/>
          </w:rPr>
          <w:t>   factorial number;  </w:t>
        </w:r>
      </w:ins>
    </w:p>
    <w:p w:rsidR="00F848E1" w:rsidRDefault="00F848E1" w:rsidP="0041651B">
      <w:pPr>
        <w:numPr>
          <w:ilvl w:val="0"/>
          <w:numId w:val="120"/>
        </w:numPr>
        <w:shd w:val="clear" w:color="auto" w:fill="FFFFFF"/>
        <w:spacing w:after="0" w:line="315" w:lineRule="atLeast"/>
        <w:ind w:left="0"/>
        <w:rPr>
          <w:ins w:id="3368" w:author="Unknown"/>
          <w:rFonts w:ascii="Verdana" w:hAnsi="Verdana"/>
          <w:color w:val="000000"/>
          <w:sz w:val="20"/>
          <w:szCs w:val="20"/>
        </w:rPr>
      </w:pPr>
      <w:ins w:id="3369" w:author="Unknown">
        <w:r>
          <w:rPr>
            <w:rFonts w:ascii="Verdana" w:hAnsi="Verdana"/>
            <w:color w:val="000000"/>
            <w:sz w:val="20"/>
            <w:szCs w:val="20"/>
            <w:bdr w:val="none" w:sz="0" w:space="0" w:color="auto" w:frame="1"/>
          </w:rPr>
          <w:t>  </w:t>
        </w:r>
      </w:ins>
    </w:p>
    <w:p w:rsidR="00F848E1" w:rsidRDefault="00F848E1" w:rsidP="0041651B">
      <w:pPr>
        <w:numPr>
          <w:ilvl w:val="0"/>
          <w:numId w:val="120"/>
        </w:numPr>
        <w:shd w:val="clear" w:color="auto" w:fill="FFFFFF"/>
        <w:spacing w:after="0" w:line="315" w:lineRule="atLeast"/>
        <w:ind w:left="0"/>
        <w:rPr>
          <w:ins w:id="3370" w:author="Unknown"/>
          <w:rFonts w:ascii="Verdana" w:hAnsi="Verdana"/>
          <w:color w:val="000000"/>
          <w:sz w:val="20"/>
          <w:szCs w:val="20"/>
        </w:rPr>
      </w:pPr>
      <w:ins w:id="3371" w:author="Unknown">
        <w:r>
          <w:rPr>
            <w:rStyle w:val="keyword"/>
            <w:rFonts w:ascii="Verdana" w:hAnsi="Verdana"/>
            <w:b/>
            <w:bCs/>
            <w:color w:val="006699"/>
            <w:sz w:val="20"/>
            <w:szCs w:val="20"/>
            <w:bdr w:val="none" w:sz="0" w:space="0" w:color="auto" w:frame="1"/>
          </w:rPr>
          <w:t>FUNCTION</w:t>
        </w:r>
        <w:r>
          <w:rPr>
            <w:rFonts w:ascii="Verdana" w:hAnsi="Verdana"/>
            <w:color w:val="000000"/>
            <w:sz w:val="20"/>
            <w:szCs w:val="20"/>
            <w:bdr w:val="none" w:sz="0" w:space="0" w:color="auto" w:frame="1"/>
          </w:rPr>
          <w:t> fact(x number)  </w:t>
        </w:r>
      </w:ins>
    </w:p>
    <w:p w:rsidR="00F848E1" w:rsidRDefault="00F848E1" w:rsidP="0041651B">
      <w:pPr>
        <w:numPr>
          <w:ilvl w:val="0"/>
          <w:numId w:val="120"/>
        </w:numPr>
        <w:shd w:val="clear" w:color="auto" w:fill="FFFFFF"/>
        <w:spacing w:after="0" w:line="315" w:lineRule="atLeast"/>
        <w:ind w:left="0"/>
        <w:rPr>
          <w:ins w:id="3372" w:author="Unknown"/>
          <w:rFonts w:ascii="Verdana" w:hAnsi="Verdana"/>
          <w:color w:val="000000"/>
          <w:sz w:val="20"/>
          <w:szCs w:val="20"/>
        </w:rPr>
      </w:pPr>
      <w:ins w:id="3373" w:author="Unknown">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number   </w:t>
        </w:r>
      </w:ins>
    </w:p>
    <w:p w:rsidR="00F848E1" w:rsidRDefault="00F848E1" w:rsidP="0041651B">
      <w:pPr>
        <w:numPr>
          <w:ilvl w:val="0"/>
          <w:numId w:val="120"/>
        </w:numPr>
        <w:shd w:val="clear" w:color="auto" w:fill="FFFFFF"/>
        <w:spacing w:after="0" w:line="315" w:lineRule="atLeast"/>
        <w:ind w:left="0"/>
        <w:rPr>
          <w:ins w:id="3374" w:author="Unknown"/>
          <w:rFonts w:ascii="Verdana" w:hAnsi="Verdana"/>
          <w:color w:val="000000"/>
          <w:sz w:val="20"/>
          <w:szCs w:val="20"/>
        </w:rPr>
      </w:pPr>
      <w:ins w:id="3375" w:author="Unknown">
        <w:r>
          <w:rPr>
            <w:rStyle w:val="keyword"/>
            <w:rFonts w:ascii="Verdana" w:hAnsi="Verdana"/>
            <w:b/>
            <w:bCs/>
            <w:color w:val="006699"/>
            <w:sz w:val="20"/>
            <w:szCs w:val="20"/>
            <w:bdr w:val="none" w:sz="0" w:space="0" w:color="auto" w:frame="1"/>
          </w:rPr>
          <w:t>IS</w:t>
        </w:r>
        <w:r>
          <w:rPr>
            <w:rFonts w:ascii="Verdana" w:hAnsi="Verdana"/>
            <w:color w:val="000000"/>
            <w:sz w:val="20"/>
            <w:szCs w:val="20"/>
            <w:bdr w:val="none" w:sz="0" w:space="0" w:color="auto" w:frame="1"/>
          </w:rPr>
          <w:t>  </w:t>
        </w:r>
      </w:ins>
    </w:p>
    <w:p w:rsidR="00F848E1" w:rsidRDefault="00F848E1" w:rsidP="0041651B">
      <w:pPr>
        <w:numPr>
          <w:ilvl w:val="0"/>
          <w:numId w:val="120"/>
        </w:numPr>
        <w:shd w:val="clear" w:color="auto" w:fill="FFFFFF"/>
        <w:spacing w:after="0" w:line="315" w:lineRule="atLeast"/>
        <w:ind w:left="0"/>
        <w:rPr>
          <w:ins w:id="3376" w:author="Unknown"/>
          <w:rFonts w:ascii="Verdana" w:hAnsi="Verdana"/>
          <w:color w:val="000000"/>
          <w:sz w:val="20"/>
          <w:szCs w:val="20"/>
        </w:rPr>
      </w:pPr>
      <w:ins w:id="3377" w:author="Unknown">
        <w:r>
          <w:rPr>
            <w:rFonts w:ascii="Verdana" w:hAnsi="Verdana"/>
            <w:color w:val="000000"/>
            <w:sz w:val="20"/>
            <w:szCs w:val="20"/>
            <w:bdr w:val="none" w:sz="0" w:space="0" w:color="auto" w:frame="1"/>
          </w:rPr>
          <w:t>   f number;  </w:t>
        </w:r>
      </w:ins>
    </w:p>
    <w:p w:rsidR="00F848E1" w:rsidRDefault="00F848E1" w:rsidP="0041651B">
      <w:pPr>
        <w:numPr>
          <w:ilvl w:val="0"/>
          <w:numId w:val="120"/>
        </w:numPr>
        <w:shd w:val="clear" w:color="auto" w:fill="FFFFFF"/>
        <w:spacing w:after="0" w:line="315" w:lineRule="atLeast"/>
        <w:ind w:left="0"/>
        <w:rPr>
          <w:ins w:id="3378" w:author="Unknown"/>
          <w:rFonts w:ascii="Verdana" w:hAnsi="Verdana"/>
          <w:color w:val="000000"/>
          <w:sz w:val="20"/>
          <w:szCs w:val="20"/>
        </w:rPr>
      </w:pPr>
      <w:ins w:id="3379" w:author="Unknown">
        <w:r>
          <w:rPr>
            <w:rStyle w:val="keyword"/>
            <w:rFonts w:ascii="Verdana" w:hAnsi="Verdana"/>
            <w:b/>
            <w:bCs/>
            <w:color w:val="006699"/>
            <w:sz w:val="20"/>
            <w:szCs w:val="20"/>
            <w:bdr w:val="none" w:sz="0" w:space="0" w:color="auto" w:frame="1"/>
          </w:rPr>
          <w:t>BEGIN</w:t>
        </w:r>
        <w:r>
          <w:rPr>
            <w:rFonts w:ascii="Verdana" w:hAnsi="Verdana"/>
            <w:color w:val="000000"/>
            <w:sz w:val="20"/>
            <w:szCs w:val="20"/>
            <w:bdr w:val="none" w:sz="0" w:space="0" w:color="auto" w:frame="1"/>
          </w:rPr>
          <w:t>  </w:t>
        </w:r>
      </w:ins>
    </w:p>
    <w:p w:rsidR="00F848E1" w:rsidRDefault="00F848E1" w:rsidP="0041651B">
      <w:pPr>
        <w:numPr>
          <w:ilvl w:val="0"/>
          <w:numId w:val="120"/>
        </w:numPr>
        <w:shd w:val="clear" w:color="auto" w:fill="FFFFFF"/>
        <w:spacing w:after="0" w:line="315" w:lineRule="atLeast"/>
        <w:ind w:left="0"/>
        <w:rPr>
          <w:ins w:id="3380" w:author="Unknown"/>
          <w:rFonts w:ascii="Verdana" w:hAnsi="Verdana"/>
          <w:color w:val="000000"/>
          <w:sz w:val="20"/>
          <w:szCs w:val="20"/>
        </w:rPr>
      </w:pPr>
      <w:ins w:id="3381" w:author="Unknown">
        <w:r>
          <w:rPr>
            <w:rFonts w:ascii="Verdana" w:hAnsi="Verdana"/>
            <w:color w:val="000000"/>
            <w:sz w:val="20"/>
            <w:szCs w:val="20"/>
            <w:bdr w:val="none" w:sz="0" w:space="0" w:color="auto" w:frame="1"/>
          </w:rPr>
          <w:t>   IF x=0 </w:t>
        </w:r>
        <w:r>
          <w:rPr>
            <w:rStyle w:val="keyword"/>
            <w:rFonts w:ascii="Verdana" w:hAnsi="Verdana"/>
            <w:b/>
            <w:bCs/>
            <w:color w:val="006699"/>
            <w:sz w:val="20"/>
            <w:szCs w:val="20"/>
            <w:bdr w:val="none" w:sz="0" w:space="0" w:color="auto" w:frame="1"/>
          </w:rPr>
          <w:t>THEN</w:t>
        </w:r>
        <w:r>
          <w:rPr>
            <w:rFonts w:ascii="Verdana" w:hAnsi="Verdana"/>
            <w:color w:val="000000"/>
            <w:sz w:val="20"/>
            <w:szCs w:val="20"/>
            <w:bdr w:val="none" w:sz="0" w:space="0" w:color="auto" w:frame="1"/>
          </w:rPr>
          <w:t>  </w:t>
        </w:r>
      </w:ins>
    </w:p>
    <w:p w:rsidR="00F848E1" w:rsidRDefault="00F848E1" w:rsidP="0041651B">
      <w:pPr>
        <w:numPr>
          <w:ilvl w:val="0"/>
          <w:numId w:val="120"/>
        </w:numPr>
        <w:shd w:val="clear" w:color="auto" w:fill="FFFFFF"/>
        <w:spacing w:after="0" w:line="315" w:lineRule="atLeast"/>
        <w:ind w:left="0"/>
        <w:rPr>
          <w:ins w:id="3382" w:author="Unknown"/>
          <w:rFonts w:ascii="Verdana" w:hAnsi="Verdana"/>
          <w:color w:val="000000"/>
          <w:sz w:val="20"/>
          <w:szCs w:val="20"/>
        </w:rPr>
      </w:pPr>
      <w:ins w:id="3383" w:author="Unknown">
        <w:r>
          <w:rPr>
            <w:rFonts w:ascii="Verdana" w:hAnsi="Verdana"/>
            <w:color w:val="000000"/>
            <w:sz w:val="20"/>
            <w:szCs w:val="20"/>
            <w:bdr w:val="none" w:sz="0" w:space="0" w:color="auto" w:frame="1"/>
          </w:rPr>
          <w:t>      f := 1;  </w:t>
        </w:r>
      </w:ins>
    </w:p>
    <w:p w:rsidR="00F848E1" w:rsidRDefault="00F848E1" w:rsidP="0041651B">
      <w:pPr>
        <w:numPr>
          <w:ilvl w:val="0"/>
          <w:numId w:val="120"/>
        </w:numPr>
        <w:shd w:val="clear" w:color="auto" w:fill="FFFFFF"/>
        <w:spacing w:after="0" w:line="315" w:lineRule="atLeast"/>
        <w:ind w:left="0"/>
        <w:rPr>
          <w:ins w:id="3384" w:author="Unknown"/>
          <w:rFonts w:ascii="Verdana" w:hAnsi="Verdana"/>
          <w:color w:val="000000"/>
          <w:sz w:val="20"/>
          <w:szCs w:val="20"/>
        </w:rPr>
      </w:pPr>
      <w:ins w:id="3385"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ins>
    </w:p>
    <w:p w:rsidR="00F848E1" w:rsidRDefault="00F848E1" w:rsidP="0041651B">
      <w:pPr>
        <w:numPr>
          <w:ilvl w:val="0"/>
          <w:numId w:val="120"/>
        </w:numPr>
        <w:shd w:val="clear" w:color="auto" w:fill="FFFFFF"/>
        <w:spacing w:after="0" w:line="315" w:lineRule="atLeast"/>
        <w:ind w:left="0"/>
        <w:rPr>
          <w:ins w:id="3386" w:author="Unknown"/>
          <w:rFonts w:ascii="Verdana" w:hAnsi="Verdana"/>
          <w:color w:val="000000"/>
          <w:sz w:val="20"/>
          <w:szCs w:val="20"/>
        </w:rPr>
      </w:pPr>
      <w:ins w:id="3387" w:author="Unknown">
        <w:r>
          <w:rPr>
            <w:rFonts w:ascii="Verdana" w:hAnsi="Verdana"/>
            <w:color w:val="000000"/>
            <w:sz w:val="20"/>
            <w:szCs w:val="20"/>
            <w:bdr w:val="none" w:sz="0" w:space="0" w:color="auto" w:frame="1"/>
          </w:rPr>
          <w:t>      f := x * fact(x-1);  </w:t>
        </w:r>
      </w:ins>
    </w:p>
    <w:p w:rsidR="00F848E1" w:rsidRDefault="00F848E1" w:rsidP="0041651B">
      <w:pPr>
        <w:numPr>
          <w:ilvl w:val="0"/>
          <w:numId w:val="120"/>
        </w:numPr>
        <w:shd w:val="clear" w:color="auto" w:fill="FFFFFF"/>
        <w:spacing w:after="0" w:line="315" w:lineRule="atLeast"/>
        <w:ind w:left="0"/>
        <w:rPr>
          <w:ins w:id="3388" w:author="Unknown"/>
          <w:rFonts w:ascii="Verdana" w:hAnsi="Verdana"/>
          <w:color w:val="000000"/>
          <w:sz w:val="20"/>
          <w:szCs w:val="20"/>
        </w:rPr>
      </w:pPr>
      <w:ins w:id="3389"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IF;  </w:t>
        </w:r>
      </w:ins>
    </w:p>
    <w:p w:rsidR="00F848E1" w:rsidRDefault="00F848E1" w:rsidP="0041651B">
      <w:pPr>
        <w:numPr>
          <w:ilvl w:val="0"/>
          <w:numId w:val="120"/>
        </w:numPr>
        <w:shd w:val="clear" w:color="auto" w:fill="FFFFFF"/>
        <w:spacing w:after="0" w:line="315" w:lineRule="atLeast"/>
        <w:ind w:left="0"/>
        <w:rPr>
          <w:ins w:id="3390" w:author="Unknown"/>
          <w:rFonts w:ascii="Verdana" w:hAnsi="Verdana"/>
          <w:color w:val="000000"/>
          <w:sz w:val="20"/>
          <w:szCs w:val="20"/>
        </w:rPr>
      </w:pPr>
      <w:ins w:id="3391" w:author="Unknown">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f;  </w:t>
        </w:r>
      </w:ins>
    </w:p>
    <w:p w:rsidR="00F848E1" w:rsidRDefault="00F848E1" w:rsidP="0041651B">
      <w:pPr>
        <w:numPr>
          <w:ilvl w:val="0"/>
          <w:numId w:val="120"/>
        </w:numPr>
        <w:shd w:val="clear" w:color="auto" w:fill="FFFFFF"/>
        <w:spacing w:after="0" w:line="315" w:lineRule="atLeast"/>
        <w:ind w:left="0"/>
        <w:rPr>
          <w:ins w:id="3392" w:author="Unknown"/>
          <w:rFonts w:ascii="Verdana" w:hAnsi="Verdana"/>
          <w:color w:val="000000"/>
          <w:sz w:val="20"/>
          <w:szCs w:val="20"/>
        </w:rPr>
      </w:pPr>
      <w:ins w:id="3393" w:author="Unknown">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w:t>
        </w:r>
      </w:ins>
    </w:p>
    <w:p w:rsidR="00F848E1" w:rsidRDefault="00F848E1" w:rsidP="0041651B">
      <w:pPr>
        <w:numPr>
          <w:ilvl w:val="0"/>
          <w:numId w:val="120"/>
        </w:numPr>
        <w:shd w:val="clear" w:color="auto" w:fill="FFFFFF"/>
        <w:spacing w:after="0" w:line="315" w:lineRule="atLeast"/>
        <w:ind w:left="0"/>
        <w:rPr>
          <w:ins w:id="3394" w:author="Unknown"/>
          <w:rFonts w:ascii="Verdana" w:hAnsi="Verdana"/>
          <w:color w:val="000000"/>
          <w:sz w:val="20"/>
          <w:szCs w:val="20"/>
        </w:rPr>
      </w:pPr>
      <w:ins w:id="3395" w:author="Unknown">
        <w:r>
          <w:rPr>
            <w:rFonts w:ascii="Verdana" w:hAnsi="Verdana"/>
            <w:color w:val="000000"/>
            <w:sz w:val="20"/>
            <w:szCs w:val="20"/>
            <w:bdr w:val="none" w:sz="0" w:space="0" w:color="auto" w:frame="1"/>
          </w:rPr>
          <w:t>  </w:t>
        </w:r>
      </w:ins>
    </w:p>
    <w:p w:rsidR="00F848E1" w:rsidRDefault="00F848E1" w:rsidP="0041651B">
      <w:pPr>
        <w:numPr>
          <w:ilvl w:val="0"/>
          <w:numId w:val="120"/>
        </w:numPr>
        <w:shd w:val="clear" w:color="auto" w:fill="FFFFFF"/>
        <w:spacing w:after="0" w:line="315" w:lineRule="atLeast"/>
        <w:ind w:left="0"/>
        <w:rPr>
          <w:ins w:id="3396" w:author="Unknown"/>
          <w:rFonts w:ascii="Verdana" w:hAnsi="Verdana"/>
          <w:color w:val="000000"/>
          <w:sz w:val="20"/>
          <w:szCs w:val="20"/>
        </w:rPr>
      </w:pPr>
      <w:ins w:id="3397" w:author="Unknown">
        <w:r>
          <w:rPr>
            <w:rStyle w:val="keyword"/>
            <w:rFonts w:ascii="Verdana" w:hAnsi="Verdana"/>
            <w:b/>
            <w:bCs/>
            <w:color w:val="006699"/>
            <w:sz w:val="20"/>
            <w:szCs w:val="20"/>
            <w:bdr w:val="none" w:sz="0" w:space="0" w:color="auto" w:frame="1"/>
          </w:rPr>
          <w:lastRenderedPageBreak/>
          <w:t>BEGIN</w:t>
        </w:r>
        <w:r>
          <w:rPr>
            <w:rFonts w:ascii="Verdana" w:hAnsi="Verdana"/>
            <w:color w:val="000000"/>
            <w:sz w:val="20"/>
            <w:szCs w:val="20"/>
            <w:bdr w:val="none" w:sz="0" w:space="0" w:color="auto" w:frame="1"/>
          </w:rPr>
          <w:t>  </w:t>
        </w:r>
      </w:ins>
    </w:p>
    <w:p w:rsidR="00F848E1" w:rsidRDefault="00F848E1" w:rsidP="0041651B">
      <w:pPr>
        <w:numPr>
          <w:ilvl w:val="0"/>
          <w:numId w:val="120"/>
        </w:numPr>
        <w:shd w:val="clear" w:color="auto" w:fill="FFFFFF"/>
        <w:spacing w:after="0" w:line="315" w:lineRule="atLeast"/>
        <w:ind w:left="0"/>
        <w:rPr>
          <w:ins w:id="3398" w:author="Unknown"/>
          <w:rFonts w:ascii="Verdana" w:hAnsi="Verdana"/>
          <w:color w:val="000000"/>
          <w:sz w:val="20"/>
          <w:szCs w:val="20"/>
        </w:rPr>
      </w:pPr>
      <w:ins w:id="3399" w:author="Unknown">
        <w:r>
          <w:rPr>
            <w:rFonts w:ascii="Verdana" w:hAnsi="Verdana"/>
            <w:color w:val="000000"/>
            <w:sz w:val="20"/>
            <w:szCs w:val="20"/>
            <w:bdr w:val="none" w:sz="0" w:space="0" w:color="auto" w:frame="1"/>
          </w:rPr>
          <w:t>   num:= 6;  </w:t>
        </w:r>
      </w:ins>
    </w:p>
    <w:p w:rsidR="00F848E1" w:rsidRDefault="00F848E1" w:rsidP="0041651B">
      <w:pPr>
        <w:numPr>
          <w:ilvl w:val="0"/>
          <w:numId w:val="120"/>
        </w:numPr>
        <w:shd w:val="clear" w:color="auto" w:fill="FFFFFF"/>
        <w:spacing w:after="0" w:line="315" w:lineRule="atLeast"/>
        <w:ind w:left="0"/>
        <w:rPr>
          <w:ins w:id="3400" w:author="Unknown"/>
          <w:rFonts w:ascii="Verdana" w:hAnsi="Verdana"/>
          <w:color w:val="000000"/>
          <w:sz w:val="20"/>
          <w:szCs w:val="20"/>
        </w:rPr>
      </w:pPr>
      <w:ins w:id="3401" w:author="Unknown">
        <w:r>
          <w:rPr>
            <w:rFonts w:ascii="Verdana" w:hAnsi="Verdana"/>
            <w:color w:val="000000"/>
            <w:sz w:val="20"/>
            <w:szCs w:val="20"/>
            <w:bdr w:val="none" w:sz="0" w:space="0" w:color="auto" w:frame="1"/>
          </w:rPr>
          <w:t>   factorial := fact(num);  </w:t>
        </w:r>
      </w:ins>
    </w:p>
    <w:p w:rsidR="00F848E1" w:rsidRDefault="00F848E1" w:rsidP="0041651B">
      <w:pPr>
        <w:numPr>
          <w:ilvl w:val="0"/>
          <w:numId w:val="120"/>
        </w:numPr>
        <w:shd w:val="clear" w:color="auto" w:fill="FFFFFF"/>
        <w:spacing w:after="0" w:line="315" w:lineRule="atLeast"/>
        <w:ind w:left="0"/>
        <w:rPr>
          <w:ins w:id="3402" w:author="Unknown"/>
          <w:rFonts w:ascii="Verdana" w:hAnsi="Verdana"/>
          <w:color w:val="000000"/>
          <w:sz w:val="20"/>
          <w:szCs w:val="20"/>
        </w:rPr>
      </w:pPr>
      <w:ins w:id="3403" w:author="Unknown">
        <w:r>
          <w:rPr>
            <w:rFonts w:ascii="Verdana" w:hAnsi="Verdana"/>
            <w:color w:val="000000"/>
            <w:sz w:val="20"/>
            <w:szCs w:val="20"/>
            <w:bdr w:val="none" w:sz="0" w:space="0" w:color="auto" w:frame="1"/>
          </w:rPr>
          <w:t>   dbms_output.put_line(</w:t>
        </w:r>
        <w:r>
          <w:rPr>
            <w:rStyle w:val="string"/>
            <w:rFonts w:ascii="Verdana" w:hAnsi="Verdana"/>
            <w:color w:val="0000FF"/>
            <w:sz w:val="20"/>
            <w:szCs w:val="20"/>
            <w:bdr w:val="none" w:sz="0" w:space="0" w:color="auto" w:frame="1"/>
          </w:rPr>
          <w:t>' Factorial '</w:t>
        </w:r>
        <w:r>
          <w:rPr>
            <w:rFonts w:ascii="Verdana" w:hAnsi="Verdana"/>
            <w:color w:val="000000"/>
            <w:sz w:val="20"/>
            <w:szCs w:val="20"/>
            <w:bdr w:val="none" w:sz="0" w:space="0" w:color="auto" w:frame="1"/>
          </w:rPr>
          <w:t>|| num || </w:t>
        </w:r>
        <w:r>
          <w:rPr>
            <w:rStyle w:val="string"/>
            <w:rFonts w:ascii="Verdana" w:hAnsi="Verdana"/>
            <w:color w:val="0000FF"/>
            <w:sz w:val="20"/>
            <w:szCs w:val="20"/>
            <w:bdr w:val="none" w:sz="0" w:space="0" w:color="auto" w:frame="1"/>
          </w:rPr>
          <w:t>' is '</w:t>
        </w:r>
        <w:r>
          <w:rPr>
            <w:rFonts w:ascii="Verdana" w:hAnsi="Verdana"/>
            <w:color w:val="000000"/>
            <w:sz w:val="20"/>
            <w:szCs w:val="20"/>
            <w:bdr w:val="none" w:sz="0" w:space="0" w:color="auto" w:frame="1"/>
          </w:rPr>
          <w:t> || factorial);  </w:t>
        </w:r>
      </w:ins>
    </w:p>
    <w:p w:rsidR="00F848E1" w:rsidRDefault="00F848E1" w:rsidP="0041651B">
      <w:pPr>
        <w:numPr>
          <w:ilvl w:val="0"/>
          <w:numId w:val="120"/>
        </w:numPr>
        <w:shd w:val="clear" w:color="auto" w:fill="FFFFFF"/>
        <w:spacing w:after="0" w:line="315" w:lineRule="atLeast"/>
        <w:ind w:left="0"/>
        <w:rPr>
          <w:ins w:id="3404" w:author="Unknown"/>
          <w:rFonts w:ascii="Verdana" w:hAnsi="Verdana"/>
          <w:color w:val="000000"/>
          <w:sz w:val="20"/>
          <w:szCs w:val="20"/>
        </w:rPr>
      </w:pPr>
      <w:ins w:id="3405" w:author="Unknown">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w:t>
        </w:r>
      </w:ins>
    </w:p>
    <w:p w:rsidR="00F848E1" w:rsidRDefault="00F848E1" w:rsidP="0041651B">
      <w:pPr>
        <w:numPr>
          <w:ilvl w:val="0"/>
          <w:numId w:val="120"/>
        </w:numPr>
        <w:shd w:val="clear" w:color="auto" w:fill="FFFFFF"/>
        <w:spacing w:after="0" w:line="315" w:lineRule="atLeast"/>
        <w:ind w:left="0"/>
        <w:rPr>
          <w:ins w:id="3406" w:author="Unknown"/>
          <w:rFonts w:ascii="Verdana" w:hAnsi="Verdana"/>
          <w:color w:val="000000"/>
          <w:sz w:val="20"/>
          <w:szCs w:val="20"/>
        </w:rPr>
      </w:pPr>
      <w:ins w:id="3407" w:author="Unknown">
        <w:r>
          <w:rPr>
            <w:rFonts w:ascii="Verdana" w:hAnsi="Verdana"/>
            <w:color w:val="000000"/>
            <w:sz w:val="20"/>
            <w:szCs w:val="20"/>
            <w:bdr w:val="none" w:sz="0" w:space="0" w:color="auto" w:frame="1"/>
          </w:rPr>
          <w:t>/  </w:t>
        </w:r>
      </w:ins>
    </w:p>
    <w:p w:rsidR="00F848E1" w:rsidRDefault="00F848E1" w:rsidP="00F848E1">
      <w:pPr>
        <w:pStyle w:val="NormalWeb"/>
        <w:shd w:val="clear" w:color="auto" w:fill="FFFFFF"/>
        <w:rPr>
          <w:ins w:id="3408" w:author="Unknown"/>
          <w:rFonts w:ascii="Verdana" w:hAnsi="Verdana"/>
          <w:color w:val="000000"/>
          <w:sz w:val="20"/>
          <w:szCs w:val="20"/>
        </w:rPr>
      </w:pPr>
      <w:ins w:id="3409" w:author="Unknown">
        <w:r>
          <w:rPr>
            <w:rFonts w:ascii="Verdana" w:hAnsi="Verdana"/>
            <w:color w:val="000000"/>
            <w:sz w:val="20"/>
            <w:szCs w:val="20"/>
          </w:rPr>
          <w:t>After the execution of above code at SQL prompt, it produces the following result.</w:t>
        </w:r>
      </w:ins>
    </w:p>
    <w:p w:rsidR="00F848E1" w:rsidRDefault="00F848E1" w:rsidP="00F848E1">
      <w:pPr>
        <w:pStyle w:val="HTMLPreformatted"/>
        <w:shd w:val="clear" w:color="auto" w:fill="F9FBF9"/>
        <w:rPr>
          <w:ins w:id="3410" w:author="Unknown"/>
          <w:color w:val="000000"/>
        </w:rPr>
      </w:pPr>
      <w:ins w:id="3411" w:author="Unknown">
        <w:r>
          <w:rPr>
            <w:color w:val="000000"/>
          </w:rPr>
          <w:t xml:space="preserve">Factorial 6 is 720 </w:t>
        </w:r>
      </w:ins>
    </w:p>
    <w:p w:rsidR="00F848E1" w:rsidRDefault="00F848E1" w:rsidP="00F848E1">
      <w:pPr>
        <w:pStyle w:val="HTMLPreformatted"/>
        <w:shd w:val="clear" w:color="auto" w:fill="F9FBF9"/>
        <w:rPr>
          <w:ins w:id="3412" w:author="Unknown"/>
          <w:color w:val="000000"/>
        </w:rPr>
      </w:pPr>
      <w:ins w:id="3413" w:author="Unknown">
        <w:r>
          <w:rPr>
            <w:color w:val="000000"/>
          </w:rPr>
          <w:t>PL/SQL procedure successfully completed.</w:t>
        </w:r>
      </w:ins>
    </w:p>
    <w:p w:rsidR="00F848E1" w:rsidRDefault="00F848E1" w:rsidP="00F848E1">
      <w:pPr>
        <w:pStyle w:val="Heading2"/>
        <w:shd w:val="clear" w:color="auto" w:fill="FFFFFF"/>
        <w:spacing w:line="312" w:lineRule="atLeast"/>
        <w:rPr>
          <w:ins w:id="3414" w:author="Unknown"/>
          <w:rFonts w:ascii="Helvetica" w:hAnsi="Helvetica" w:cs="Helvetica"/>
          <w:b w:val="0"/>
          <w:bCs w:val="0"/>
          <w:color w:val="610B38"/>
          <w:sz w:val="38"/>
          <w:szCs w:val="38"/>
        </w:rPr>
      </w:pPr>
      <w:ins w:id="3415" w:author="Unknown">
        <w:r>
          <w:rPr>
            <w:rFonts w:ascii="Helvetica" w:hAnsi="Helvetica" w:cs="Helvetica"/>
            <w:b w:val="0"/>
            <w:bCs w:val="0"/>
            <w:color w:val="610B38"/>
            <w:sz w:val="38"/>
            <w:szCs w:val="38"/>
          </w:rPr>
          <w:t>PL/SQL Drop Function</w:t>
        </w:r>
      </w:ins>
    </w:p>
    <w:p w:rsidR="00F848E1" w:rsidRDefault="00F848E1" w:rsidP="00F848E1">
      <w:pPr>
        <w:pStyle w:val="NormalWeb"/>
        <w:shd w:val="clear" w:color="auto" w:fill="FFFFFF"/>
        <w:rPr>
          <w:ins w:id="3416" w:author="Unknown"/>
          <w:rFonts w:ascii="Verdana" w:hAnsi="Verdana"/>
          <w:color w:val="000000"/>
          <w:sz w:val="20"/>
          <w:szCs w:val="20"/>
        </w:rPr>
      </w:pPr>
      <w:ins w:id="3417" w:author="Unknown">
        <w:r>
          <w:rPr>
            <w:rStyle w:val="Strong"/>
            <w:rFonts w:ascii="Verdana" w:hAnsi="Verdana"/>
            <w:color w:val="000000"/>
            <w:sz w:val="20"/>
            <w:szCs w:val="20"/>
          </w:rPr>
          <w:t>Syntax for removing your created function:</w:t>
        </w:r>
      </w:ins>
    </w:p>
    <w:p w:rsidR="00F848E1" w:rsidRDefault="00F848E1" w:rsidP="00F848E1">
      <w:pPr>
        <w:pStyle w:val="NormalWeb"/>
        <w:shd w:val="clear" w:color="auto" w:fill="FFFFFF"/>
        <w:rPr>
          <w:ins w:id="3418" w:author="Unknown"/>
          <w:rFonts w:ascii="Verdana" w:hAnsi="Verdana"/>
          <w:color w:val="000000"/>
          <w:sz w:val="20"/>
          <w:szCs w:val="20"/>
        </w:rPr>
      </w:pPr>
      <w:ins w:id="3419" w:author="Unknown">
        <w:r>
          <w:rPr>
            <w:rFonts w:ascii="Verdana" w:hAnsi="Verdana"/>
            <w:color w:val="000000"/>
            <w:sz w:val="20"/>
            <w:szCs w:val="20"/>
          </w:rPr>
          <w:t>If you want to remove your created function from the database, you should use the following syntax.</w:t>
        </w:r>
      </w:ins>
    </w:p>
    <w:p w:rsidR="00F848E1" w:rsidRDefault="00F848E1" w:rsidP="0041651B">
      <w:pPr>
        <w:numPr>
          <w:ilvl w:val="0"/>
          <w:numId w:val="121"/>
        </w:numPr>
        <w:shd w:val="clear" w:color="auto" w:fill="FFFFFF"/>
        <w:spacing w:after="0" w:line="315" w:lineRule="atLeast"/>
        <w:ind w:left="0"/>
        <w:rPr>
          <w:ins w:id="3420" w:author="Unknown"/>
          <w:rFonts w:ascii="Verdana" w:hAnsi="Verdana"/>
          <w:color w:val="000000"/>
          <w:sz w:val="20"/>
          <w:szCs w:val="20"/>
        </w:rPr>
      </w:pPr>
      <w:ins w:id="3421" w:author="Unknown">
        <w:r>
          <w:rPr>
            <w:rStyle w:val="keyword"/>
            <w:rFonts w:ascii="Verdana" w:hAnsi="Verdana"/>
            <w:b/>
            <w:bCs/>
            <w:color w:val="006699"/>
            <w:sz w:val="20"/>
            <w:szCs w:val="20"/>
            <w:bdr w:val="none" w:sz="0" w:space="0" w:color="auto" w:frame="1"/>
          </w:rPr>
          <w:t>DROP</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FUNCTION</w:t>
        </w:r>
        <w:r>
          <w:rPr>
            <w:rFonts w:ascii="Verdana" w:hAnsi="Verdana"/>
            <w:color w:val="000000"/>
            <w:sz w:val="20"/>
            <w:szCs w:val="20"/>
            <w:bdr w:val="none" w:sz="0" w:space="0" w:color="auto" w:frame="1"/>
          </w:rPr>
          <w:t> function_name;  </w:t>
        </w:r>
      </w:ins>
    </w:p>
    <w:p w:rsidR="002C34C3" w:rsidRDefault="002C34C3" w:rsidP="00CB7BBD"/>
    <w:p w:rsidR="00CC0B7A" w:rsidRDefault="00CC0B7A" w:rsidP="00CB7BBD"/>
    <w:p w:rsidR="00CC0B7A" w:rsidRDefault="00CC0B7A" w:rsidP="00CC0B7A">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PL/SQL Cursor</w:t>
      </w:r>
    </w:p>
    <w:p w:rsidR="00CC0B7A" w:rsidRDefault="00CC0B7A" w:rsidP="00CC0B7A">
      <w:pPr>
        <w:pStyle w:val="NormalWeb"/>
        <w:shd w:val="clear" w:color="auto" w:fill="FFFFFF"/>
        <w:rPr>
          <w:rFonts w:ascii="Verdana" w:hAnsi="Verdana"/>
          <w:color w:val="000000"/>
          <w:sz w:val="20"/>
          <w:szCs w:val="20"/>
        </w:rPr>
      </w:pPr>
      <w:r>
        <w:rPr>
          <w:rFonts w:ascii="Verdana" w:hAnsi="Verdana"/>
          <w:color w:val="000000"/>
          <w:sz w:val="20"/>
          <w:szCs w:val="20"/>
        </w:rPr>
        <w:t>When an SQL statement is processed, Oracle creates a memory area known as context area. A cursor is a pointer to this context area. It contains all information needed for processing the statement. In PL/SQL, the context area is controlled by Cursor. A cursor contains information on a select statement and the rows of data accessed by it.</w:t>
      </w:r>
    </w:p>
    <w:p w:rsidR="00CC0B7A" w:rsidRDefault="00CC0B7A" w:rsidP="00CC0B7A">
      <w:pPr>
        <w:pStyle w:val="NormalWeb"/>
        <w:shd w:val="clear" w:color="auto" w:fill="FFFFFF"/>
        <w:rPr>
          <w:rFonts w:ascii="Verdana" w:hAnsi="Verdana"/>
          <w:color w:val="000000"/>
          <w:sz w:val="20"/>
          <w:szCs w:val="20"/>
        </w:rPr>
      </w:pPr>
      <w:r>
        <w:rPr>
          <w:rFonts w:ascii="Verdana" w:hAnsi="Verdana"/>
          <w:color w:val="000000"/>
          <w:sz w:val="20"/>
          <w:szCs w:val="20"/>
        </w:rPr>
        <w:t>A cursor is used to referred to a program to fetch and process the rows returned by the SQL statement, one at a time. There are two types of cursors:</w:t>
      </w:r>
    </w:p>
    <w:p w:rsidR="00CC0B7A" w:rsidRDefault="00CC0B7A" w:rsidP="0041651B">
      <w:pPr>
        <w:numPr>
          <w:ilvl w:val="0"/>
          <w:numId w:val="1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Implicit Cursors</w:t>
      </w:r>
    </w:p>
    <w:p w:rsidR="00CC0B7A" w:rsidRDefault="00CC0B7A" w:rsidP="0041651B">
      <w:pPr>
        <w:numPr>
          <w:ilvl w:val="0"/>
          <w:numId w:val="1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Explicit Cursors</w:t>
      </w:r>
    </w:p>
    <w:p w:rsidR="00CC0B7A" w:rsidRDefault="00CC0B7A" w:rsidP="00CC0B7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1) PL/SQL Implicit Cursors</w:t>
      </w:r>
    </w:p>
    <w:p w:rsidR="00CC0B7A" w:rsidRDefault="00CC0B7A" w:rsidP="00CC0B7A">
      <w:pPr>
        <w:pStyle w:val="NormalWeb"/>
        <w:shd w:val="clear" w:color="auto" w:fill="FFFFFF"/>
        <w:rPr>
          <w:rFonts w:ascii="Verdana" w:hAnsi="Verdana"/>
          <w:color w:val="000000"/>
          <w:sz w:val="20"/>
          <w:szCs w:val="20"/>
        </w:rPr>
      </w:pPr>
      <w:r>
        <w:rPr>
          <w:rFonts w:ascii="Verdana" w:hAnsi="Verdana"/>
          <w:color w:val="000000"/>
          <w:sz w:val="20"/>
          <w:szCs w:val="20"/>
        </w:rPr>
        <w:t>The implicit cursors are automatically generated by Oracle while an SQL statement is executed, if you don't use an explicit cursor for the statement.</w:t>
      </w:r>
    </w:p>
    <w:p w:rsidR="00CC0B7A" w:rsidRDefault="00CC0B7A" w:rsidP="00CC0B7A">
      <w:pPr>
        <w:pStyle w:val="NormalWeb"/>
        <w:shd w:val="clear" w:color="auto" w:fill="FFFFFF"/>
        <w:rPr>
          <w:rFonts w:ascii="Verdana" w:hAnsi="Verdana"/>
          <w:color w:val="000000"/>
          <w:sz w:val="20"/>
          <w:szCs w:val="20"/>
        </w:rPr>
      </w:pPr>
      <w:r>
        <w:rPr>
          <w:rFonts w:ascii="Verdana" w:hAnsi="Verdana"/>
          <w:color w:val="000000"/>
          <w:sz w:val="20"/>
          <w:szCs w:val="20"/>
        </w:rPr>
        <w:t>These are created by default to process the statements when DML statements like INSERT, UPDATE, DELETE etc. are executed.</w:t>
      </w:r>
    </w:p>
    <w:p w:rsidR="00CC0B7A" w:rsidRDefault="00CC0B7A" w:rsidP="00CC0B7A">
      <w:pPr>
        <w:pStyle w:val="NormalWeb"/>
        <w:shd w:val="clear" w:color="auto" w:fill="FFFFFF"/>
        <w:rPr>
          <w:rFonts w:ascii="Verdana" w:hAnsi="Verdana"/>
          <w:color w:val="000000"/>
          <w:sz w:val="20"/>
          <w:szCs w:val="20"/>
        </w:rPr>
      </w:pPr>
      <w:r>
        <w:rPr>
          <w:rFonts w:ascii="Verdana" w:hAnsi="Verdana"/>
          <w:color w:val="000000"/>
          <w:sz w:val="20"/>
          <w:szCs w:val="20"/>
        </w:rPr>
        <w:t>Orcale provides some attributes known as Implicit cursor's attributes to check the status of DML operations. Some of them are: %FOUND, %NOTFOUND, %ROWCOUNT and %ISOPEN.</w:t>
      </w:r>
    </w:p>
    <w:p w:rsidR="00CC0B7A" w:rsidRDefault="00CC0B7A" w:rsidP="00CC0B7A">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For example: </w:t>
      </w:r>
      <w:r>
        <w:rPr>
          <w:rFonts w:ascii="Verdana" w:hAnsi="Verdana"/>
          <w:color w:val="000000"/>
          <w:sz w:val="20"/>
          <w:szCs w:val="20"/>
        </w:rPr>
        <w:t>When you execute the SQL statements like INSERT, UPDATE, DELETE then the cursor attributes tell whether any rows are affected and how many have been affected. If you run a SELECT INTO statement in PL/SQL block, the implicit cursor attribute can be used to find out whether any row has been returned by the SELECT statement. It will return an error if there no data is selected.</w:t>
      </w:r>
    </w:p>
    <w:p w:rsidR="00CC0B7A" w:rsidRDefault="00CC0B7A" w:rsidP="00CC0B7A">
      <w:pPr>
        <w:pStyle w:val="NormalWeb"/>
        <w:shd w:val="clear" w:color="auto" w:fill="FFFFFF"/>
        <w:rPr>
          <w:rFonts w:ascii="Verdana" w:hAnsi="Verdana"/>
          <w:color w:val="000000"/>
          <w:sz w:val="20"/>
          <w:szCs w:val="20"/>
        </w:rPr>
      </w:pPr>
      <w:r>
        <w:rPr>
          <w:rFonts w:ascii="Verdana" w:hAnsi="Verdana"/>
          <w:color w:val="000000"/>
          <w:sz w:val="20"/>
          <w:szCs w:val="20"/>
        </w:rPr>
        <w:t>The following table soecifies the status of the cursor with each of its attribute.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966"/>
        <w:gridCol w:w="11069"/>
      </w:tblGrid>
      <w:tr w:rsidR="00CC0B7A" w:rsidTr="00CC0B7A">
        <w:tc>
          <w:tcPr>
            <w:tcW w:w="0" w:type="auto"/>
            <w:shd w:val="clear" w:color="auto" w:fill="C7CCBE"/>
            <w:tcMar>
              <w:top w:w="180" w:type="dxa"/>
              <w:left w:w="180" w:type="dxa"/>
              <w:bottom w:w="180" w:type="dxa"/>
              <w:right w:w="180" w:type="dxa"/>
            </w:tcMar>
            <w:hideMark/>
          </w:tcPr>
          <w:p w:rsidR="00CC0B7A" w:rsidRDefault="00CC0B7A">
            <w:pPr>
              <w:rPr>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rsidR="00CC0B7A" w:rsidRDefault="00CC0B7A">
            <w:pPr>
              <w:rPr>
                <w:b/>
                <w:bCs/>
                <w:color w:val="000000"/>
                <w:sz w:val="26"/>
                <w:szCs w:val="26"/>
              </w:rPr>
            </w:pPr>
            <w:r>
              <w:rPr>
                <w:b/>
                <w:bCs/>
                <w:color w:val="000000"/>
                <w:sz w:val="26"/>
                <w:szCs w:val="26"/>
              </w:rPr>
              <w:t>Description</w:t>
            </w:r>
          </w:p>
        </w:tc>
      </w:tr>
      <w:tr w:rsidR="00CC0B7A" w:rsidTr="00CC0B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%FOUND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Its return value is TRUE if DML statements like INSERT, DELETE and UPDATE affect at least one row or more rows or a SELECT INTO statement returned one or more rows. Otherwise it returns FALSE.</w:t>
            </w:r>
          </w:p>
        </w:tc>
      </w:tr>
      <w:tr w:rsidR="00CC0B7A" w:rsidTr="00CC0B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%NOTFOUND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Its return value is TRUE if DML statements like INSERT, DELETE and UPDATE affect no row, or a SELECT INTO statement return no rows. Otherwise it returns FALSE. It is a just opposite of %FOUND.</w:t>
            </w:r>
          </w:p>
        </w:tc>
      </w:tr>
      <w:tr w:rsidR="00CC0B7A" w:rsidTr="00CC0B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%ISOPEN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It always returns FALSE for implicit cursors, because the SQL cursor is automatically closed after executing its associated SQL statements.</w:t>
            </w:r>
          </w:p>
        </w:tc>
      </w:tr>
      <w:tr w:rsidR="00CC0B7A" w:rsidTr="00CC0B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%ROWCOUNT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It returns the number of rows affected by DML statements like INSERT, DELETE, and UPDATE or returned by a SELECT INTO statement.</w:t>
            </w:r>
          </w:p>
        </w:tc>
      </w:tr>
    </w:tbl>
    <w:p w:rsidR="00CC0B7A" w:rsidRDefault="00CC0B7A" w:rsidP="00CC0B7A">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PL/SQL Implicit Cursor Example</w:t>
      </w:r>
    </w:p>
    <w:p w:rsidR="00CC0B7A" w:rsidRDefault="00CC0B7A" w:rsidP="00CC0B7A">
      <w:pPr>
        <w:pStyle w:val="NormalWeb"/>
        <w:shd w:val="clear" w:color="auto" w:fill="FFFFFF"/>
        <w:rPr>
          <w:rFonts w:ascii="Verdana" w:hAnsi="Verdana"/>
          <w:color w:val="000000"/>
          <w:sz w:val="20"/>
          <w:szCs w:val="20"/>
        </w:rPr>
      </w:pPr>
      <w:r>
        <w:rPr>
          <w:rStyle w:val="Strong"/>
          <w:rFonts w:ascii="Verdana" w:hAnsi="Verdana"/>
          <w:color w:val="000000"/>
          <w:sz w:val="20"/>
          <w:szCs w:val="20"/>
        </w:rPr>
        <w:t>Create customers table and have records:</w:t>
      </w:r>
    </w:p>
    <w:tbl>
      <w:tblPr>
        <w:tblW w:w="10666" w:type="dxa"/>
        <w:tblInd w:w="-8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69"/>
        <w:gridCol w:w="3259"/>
        <w:gridCol w:w="1855"/>
        <w:gridCol w:w="3641"/>
        <w:gridCol w:w="1242"/>
      </w:tblGrid>
      <w:tr w:rsidR="00CC0B7A" w:rsidTr="00721638">
        <w:tc>
          <w:tcPr>
            <w:tcW w:w="669" w:type="dxa"/>
            <w:shd w:val="clear" w:color="auto" w:fill="C7CCBE"/>
            <w:tcMar>
              <w:top w:w="180" w:type="dxa"/>
              <w:left w:w="180" w:type="dxa"/>
              <w:bottom w:w="180" w:type="dxa"/>
              <w:right w:w="180" w:type="dxa"/>
            </w:tcMar>
            <w:hideMark/>
          </w:tcPr>
          <w:p w:rsidR="00CC0B7A" w:rsidRDefault="00CC0B7A">
            <w:pPr>
              <w:rPr>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rsidR="00CC0B7A" w:rsidRDefault="00CC0B7A">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CC0B7A" w:rsidRDefault="00CC0B7A">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rsidR="00CC0B7A" w:rsidRDefault="00CC0B7A">
            <w:pPr>
              <w:rPr>
                <w:b/>
                <w:bCs/>
                <w:color w:val="000000"/>
                <w:sz w:val="26"/>
                <w:szCs w:val="26"/>
              </w:rPr>
            </w:pPr>
            <w:r>
              <w:rPr>
                <w:b/>
                <w:bCs/>
                <w:color w:val="000000"/>
                <w:sz w:val="26"/>
                <w:szCs w:val="26"/>
              </w:rPr>
              <w:t>ADDRESS</w:t>
            </w:r>
          </w:p>
        </w:tc>
        <w:tc>
          <w:tcPr>
            <w:tcW w:w="1242" w:type="dxa"/>
            <w:shd w:val="clear" w:color="auto" w:fill="C7CCBE"/>
            <w:tcMar>
              <w:top w:w="180" w:type="dxa"/>
              <w:left w:w="180" w:type="dxa"/>
              <w:bottom w:w="180" w:type="dxa"/>
              <w:right w:w="180" w:type="dxa"/>
            </w:tcMar>
            <w:hideMark/>
          </w:tcPr>
          <w:p w:rsidR="00CC0B7A" w:rsidRDefault="00CC0B7A">
            <w:pPr>
              <w:rPr>
                <w:b/>
                <w:bCs/>
                <w:color w:val="000000"/>
                <w:sz w:val="26"/>
                <w:szCs w:val="26"/>
              </w:rPr>
            </w:pPr>
            <w:r>
              <w:rPr>
                <w:b/>
                <w:bCs/>
                <w:color w:val="000000"/>
                <w:sz w:val="26"/>
                <w:szCs w:val="26"/>
              </w:rPr>
              <w:t>SALARY</w:t>
            </w:r>
          </w:p>
        </w:tc>
      </w:tr>
      <w:tr w:rsidR="00CC0B7A" w:rsidTr="00721638">
        <w:tc>
          <w:tcPr>
            <w:tcW w:w="6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Ramesh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Allahabad</w:t>
            </w:r>
          </w:p>
        </w:tc>
        <w:tc>
          <w:tcPr>
            <w:tcW w:w="12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20000</w:t>
            </w:r>
          </w:p>
        </w:tc>
      </w:tr>
      <w:tr w:rsidR="00CC0B7A" w:rsidTr="00721638">
        <w:tc>
          <w:tcPr>
            <w:tcW w:w="6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Kanpur</w:t>
            </w:r>
          </w:p>
        </w:tc>
        <w:tc>
          <w:tcPr>
            <w:tcW w:w="12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22000</w:t>
            </w:r>
          </w:p>
        </w:tc>
      </w:tr>
      <w:tr w:rsidR="00CC0B7A" w:rsidTr="00721638">
        <w:tc>
          <w:tcPr>
            <w:tcW w:w="6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Ghaziabad</w:t>
            </w:r>
          </w:p>
        </w:tc>
        <w:tc>
          <w:tcPr>
            <w:tcW w:w="12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24000</w:t>
            </w:r>
          </w:p>
        </w:tc>
      </w:tr>
      <w:tr w:rsidR="00CC0B7A" w:rsidTr="00721638">
        <w:tc>
          <w:tcPr>
            <w:tcW w:w="6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Chandan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Noida</w:t>
            </w:r>
          </w:p>
        </w:tc>
        <w:tc>
          <w:tcPr>
            <w:tcW w:w="12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26000</w:t>
            </w:r>
          </w:p>
        </w:tc>
      </w:tr>
      <w:tr w:rsidR="00CC0B7A" w:rsidTr="00721638">
        <w:tc>
          <w:tcPr>
            <w:tcW w:w="6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lastRenderedPageBreak/>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Paris</w:t>
            </w:r>
          </w:p>
        </w:tc>
        <w:tc>
          <w:tcPr>
            <w:tcW w:w="12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28000</w:t>
            </w:r>
          </w:p>
        </w:tc>
      </w:tr>
      <w:tr w:rsidR="00CC0B7A" w:rsidTr="00721638">
        <w:tc>
          <w:tcPr>
            <w:tcW w:w="6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Sunita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Delhi</w:t>
            </w:r>
          </w:p>
        </w:tc>
        <w:tc>
          <w:tcPr>
            <w:tcW w:w="12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30000</w:t>
            </w:r>
          </w:p>
        </w:tc>
      </w:tr>
    </w:tbl>
    <w:p w:rsidR="00CC0B7A" w:rsidRDefault="00CC0B7A" w:rsidP="00CC0B7A">
      <w:pPr>
        <w:pStyle w:val="NormalWeb"/>
        <w:shd w:val="clear" w:color="auto" w:fill="FFFFFF"/>
        <w:rPr>
          <w:rFonts w:ascii="Verdana" w:hAnsi="Verdana"/>
          <w:color w:val="000000"/>
          <w:sz w:val="20"/>
          <w:szCs w:val="20"/>
        </w:rPr>
      </w:pPr>
      <w:r>
        <w:rPr>
          <w:rFonts w:ascii="Verdana" w:hAnsi="Verdana"/>
          <w:color w:val="000000"/>
          <w:sz w:val="20"/>
          <w:szCs w:val="20"/>
        </w:rPr>
        <w:t>Let's execute the following program to update the table and increase salary of each customer by 5000. Here, SQL%ROWCOUNT attribute is used to determine the number of rows affected:</w:t>
      </w:r>
    </w:p>
    <w:p w:rsidR="00CC0B7A" w:rsidRDefault="00CC0B7A" w:rsidP="00CC0B7A">
      <w:pPr>
        <w:pStyle w:val="NormalWeb"/>
        <w:shd w:val="clear" w:color="auto" w:fill="FFFFFF"/>
        <w:rPr>
          <w:rFonts w:ascii="Verdana" w:hAnsi="Verdana"/>
          <w:color w:val="000000"/>
          <w:sz w:val="20"/>
          <w:szCs w:val="20"/>
        </w:rPr>
      </w:pPr>
      <w:r>
        <w:rPr>
          <w:rStyle w:val="Strong"/>
          <w:rFonts w:ascii="Verdana" w:hAnsi="Verdana"/>
          <w:color w:val="000000"/>
          <w:sz w:val="20"/>
          <w:szCs w:val="20"/>
        </w:rPr>
        <w:t>Create procedure:</w:t>
      </w:r>
    </w:p>
    <w:p w:rsidR="00CC0B7A" w:rsidRDefault="00CC0B7A" w:rsidP="0041651B">
      <w:pPr>
        <w:numPr>
          <w:ilvl w:val="0"/>
          <w:numId w:val="12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DECLARE</w:t>
      </w:r>
      <w:r>
        <w:rPr>
          <w:rFonts w:ascii="Verdana" w:hAnsi="Verdana"/>
          <w:color w:val="000000"/>
          <w:sz w:val="20"/>
          <w:szCs w:val="20"/>
          <w:bdr w:val="none" w:sz="0" w:space="0" w:color="auto" w:frame="1"/>
        </w:rPr>
        <w:t>   </w:t>
      </w:r>
    </w:p>
    <w:p w:rsidR="00CC0B7A" w:rsidRDefault="00CC0B7A" w:rsidP="0041651B">
      <w:pPr>
        <w:numPr>
          <w:ilvl w:val="0"/>
          <w:numId w:val="1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total_rows number(2);  </w:t>
      </w:r>
    </w:p>
    <w:p w:rsidR="00CC0B7A" w:rsidRDefault="00CC0B7A" w:rsidP="0041651B">
      <w:pPr>
        <w:numPr>
          <w:ilvl w:val="0"/>
          <w:numId w:val="12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BEGIN</w:t>
      </w:r>
      <w:r>
        <w:rPr>
          <w:rFonts w:ascii="Verdana" w:hAnsi="Verdana"/>
          <w:color w:val="000000"/>
          <w:sz w:val="20"/>
          <w:szCs w:val="20"/>
          <w:bdr w:val="none" w:sz="0" w:space="0" w:color="auto" w:frame="1"/>
        </w:rPr>
        <w:t>  </w:t>
      </w:r>
    </w:p>
    <w:p w:rsidR="00CC0B7A" w:rsidRDefault="00CC0B7A" w:rsidP="0041651B">
      <w:pPr>
        <w:numPr>
          <w:ilvl w:val="0"/>
          <w:numId w:val="1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UPDATE</w:t>
      </w:r>
      <w:r>
        <w:rPr>
          <w:rFonts w:ascii="Verdana" w:hAnsi="Verdana"/>
          <w:color w:val="000000"/>
          <w:sz w:val="20"/>
          <w:szCs w:val="20"/>
          <w:bdr w:val="none" w:sz="0" w:space="0" w:color="auto" w:frame="1"/>
        </w:rPr>
        <w:t>  customers  </w:t>
      </w:r>
    </w:p>
    <w:p w:rsidR="00CC0B7A" w:rsidRDefault="00CC0B7A" w:rsidP="0041651B">
      <w:pPr>
        <w:numPr>
          <w:ilvl w:val="0"/>
          <w:numId w:val="1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SET</w:t>
      </w:r>
      <w:r>
        <w:rPr>
          <w:rFonts w:ascii="Verdana" w:hAnsi="Verdana"/>
          <w:color w:val="000000"/>
          <w:sz w:val="20"/>
          <w:szCs w:val="20"/>
          <w:bdr w:val="none" w:sz="0" w:space="0" w:color="auto" w:frame="1"/>
        </w:rPr>
        <w:t> salary = salary + 5000;  </w:t>
      </w:r>
    </w:p>
    <w:p w:rsidR="00CC0B7A" w:rsidRDefault="00CC0B7A" w:rsidP="0041651B">
      <w:pPr>
        <w:numPr>
          <w:ilvl w:val="0"/>
          <w:numId w:val="1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IF sql%notfound </w:t>
      </w:r>
      <w:r>
        <w:rPr>
          <w:rStyle w:val="keyword"/>
          <w:rFonts w:ascii="Verdana" w:hAnsi="Verdana"/>
          <w:b/>
          <w:bCs/>
          <w:color w:val="006699"/>
          <w:sz w:val="20"/>
          <w:szCs w:val="20"/>
          <w:bdr w:val="none" w:sz="0" w:space="0" w:color="auto" w:frame="1"/>
        </w:rPr>
        <w:t>THEN</w:t>
      </w:r>
      <w:r>
        <w:rPr>
          <w:rFonts w:ascii="Verdana" w:hAnsi="Verdana"/>
          <w:color w:val="000000"/>
          <w:sz w:val="20"/>
          <w:szCs w:val="20"/>
          <w:bdr w:val="none" w:sz="0" w:space="0" w:color="auto" w:frame="1"/>
        </w:rPr>
        <w:t>  </w:t>
      </w:r>
    </w:p>
    <w:p w:rsidR="00CC0B7A" w:rsidRDefault="00CC0B7A" w:rsidP="0041651B">
      <w:pPr>
        <w:numPr>
          <w:ilvl w:val="0"/>
          <w:numId w:val="1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dbms_output.put_line(</w:t>
      </w:r>
      <w:r>
        <w:rPr>
          <w:rStyle w:val="string"/>
          <w:rFonts w:ascii="Verdana" w:hAnsi="Verdana"/>
          <w:color w:val="0000FF"/>
          <w:sz w:val="20"/>
          <w:szCs w:val="20"/>
          <w:bdr w:val="none" w:sz="0" w:space="0" w:color="auto" w:frame="1"/>
        </w:rPr>
        <w:t>'no customers updated'</w:t>
      </w:r>
      <w:r>
        <w:rPr>
          <w:rFonts w:ascii="Verdana" w:hAnsi="Verdana"/>
          <w:color w:val="000000"/>
          <w:sz w:val="20"/>
          <w:szCs w:val="20"/>
          <w:bdr w:val="none" w:sz="0" w:space="0" w:color="auto" w:frame="1"/>
        </w:rPr>
        <w:t>);  </w:t>
      </w:r>
    </w:p>
    <w:p w:rsidR="00CC0B7A" w:rsidRDefault="00CC0B7A" w:rsidP="0041651B">
      <w:pPr>
        <w:numPr>
          <w:ilvl w:val="0"/>
          <w:numId w:val="1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ELSIF sql%found </w:t>
      </w:r>
      <w:r>
        <w:rPr>
          <w:rStyle w:val="keyword"/>
          <w:rFonts w:ascii="Verdana" w:hAnsi="Verdana"/>
          <w:b/>
          <w:bCs/>
          <w:color w:val="006699"/>
          <w:sz w:val="20"/>
          <w:szCs w:val="20"/>
          <w:bdr w:val="none" w:sz="0" w:space="0" w:color="auto" w:frame="1"/>
        </w:rPr>
        <w:t>THEN</w:t>
      </w:r>
      <w:r>
        <w:rPr>
          <w:rFonts w:ascii="Verdana" w:hAnsi="Verdana"/>
          <w:color w:val="000000"/>
          <w:sz w:val="20"/>
          <w:szCs w:val="20"/>
          <w:bdr w:val="none" w:sz="0" w:space="0" w:color="auto" w:frame="1"/>
        </w:rPr>
        <w:t>  </w:t>
      </w:r>
    </w:p>
    <w:p w:rsidR="00CC0B7A" w:rsidRDefault="00CC0B7A" w:rsidP="0041651B">
      <w:pPr>
        <w:numPr>
          <w:ilvl w:val="0"/>
          <w:numId w:val="1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total_rows := sql%rowcount;  </w:t>
      </w:r>
    </w:p>
    <w:p w:rsidR="00CC0B7A" w:rsidRDefault="00CC0B7A" w:rsidP="0041651B">
      <w:pPr>
        <w:numPr>
          <w:ilvl w:val="0"/>
          <w:numId w:val="1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dbms_output.put_line( total_rows || </w:t>
      </w:r>
      <w:r>
        <w:rPr>
          <w:rStyle w:val="string"/>
          <w:rFonts w:ascii="Verdana" w:hAnsi="Verdana"/>
          <w:color w:val="0000FF"/>
          <w:sz w:val="20"/>
          <w:szCs w:val="20"/>
          <w:bdr w:val="none" w:sz="0" w:space="0" w:color="auto" w:frame="1"/>
        </w:rPr>
        <w:t>' customers updated '</w:t>
      </w:r>
      <w:r>
        <w:rPr>
          <w:rFonts w:ascii="Verdana" w:hAnsi="Verdana"/>
          <w:color w:val="000000"/>
          <w:sz w:val="20"/>
          <w:szCs w:val="20"/>
          <w:bdr w:val="none" w:sz="0" w:space="0" w:color="auto" w:frame="1"/>
        </w:rPr>
        <w:t>);  </w:t>
      </w:r>
    </w:p>
    <w:p w:rsidR="00CC0B7A" w:rsidRDefault="00CC0B7A" w:rsidP="0041651B">
      <w:pPr>
        <w:numPr>
          <w:ilvl w:val="0"/>
          <w:numId w:val="1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IF;   </w:t>
      </w:r>
    </w:p>
    <w:p w:rsidR="00CC0B7A" w:rsidRDefault="00CC0B7A" w:rsidP="0041651B">
      <w:pPr>
        <w:numPr>
          <w:ilvl w:val="0"/>
          <w:numId w:val="12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w:t>
      </w:r>
    </w:p>
    <w:p w:rsidR="00CC0B7A" w:rsidRDefault="00CC0B7A" w:rsidP="0041651B">
      <w:pPr>
        <w:numPr>
          <w:ilvl w:val="0"/>
          <w:numId w:val="1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C0B7A" w:rsidRDefault="00CC0B7A" w:rsidP="00CC0B7A">
      <w:pPr>
        <w:pStyle w:val="NormalWeb"/>
        <w:shd w:val="clear" w:color="auto" w:fill="FFFFFF"/>
        <w:rPr>
          <w:rFonts w:ascii="Verdana" w:hAnsi="Verdana"/>
          <w:color w:val="000000"/>
          <w:sz w:val="20"/>
          <w:szCs w:val="20"/>
        </w:rPr>
      </w:pPr>
      <w:r>
        <w:rPr>
          <w:rFonts w:ascii="Verdana" w:hAnsi="Verdana"/>
          <w:color w:val="000000"/>
          <w:sz w:val="20"/>
          <w:szCs w:val="20"/>
        </w:rPr>
        <w:t>Output:</w:t>
      </w:r>
    </w:p>
    <w:p w:rsidR="00CC0B7A" w:rsidRDefault="00CC0B7A" w:rsidP="00CC0B7A">
      <w:pPr>
        <w:pStyle w:val="HTMLPreformatted"/>
        <w:shd w:val="clear" w:color="auto" w:fill="FFFFFF"/>
        <w:spacing w:before="75" w:after="75"/>
        <w:ind w:left="150"/>
        <w:rPr>
          <w:color w:val="000000"/>
        </w:rPr>
      </w:pPr>
      <w:r>
        <w:rPr>
          <w:color w:val="000000"/>
        </w:rPr>
        <w:t>6 customers updated</w:t>
      </w:r>
    </w:p>
    <w:p w:rsidR="00CC0B7A" w:rsidRDefault="00CC0B7A" w:rsidP="00CC0B7A">
      <w:pPr>
        <w:pStyle w:val="HTMLPreformatted"/>
        <w:shd w:val="clear" w:color="auto" w:fill="FFFFFF"/>
        <w:spacing w:before="75" w:after="75"/>
        <w:ind w:left="150"/>
        <w:rPr>
          <w:color w:val="000000"/>
        </w:rPr>
      </w:pPr>
      <w:r>
        <w:rPr>
          <w:color w:val="000000"/>
        </w:rPr>
        <w:t>PL/SQL procedure successfully completed.</w:t>
      </w:r>
    </w:p>
    <w:p w:rsidR="00CC0B7A" w:rsidRDefault="00CC0B7A" w:rsidP="00CC0B7A">
      <w:pPr>
        <w:pStyle w:val="NormalWeb"/>
        <w:shd w:val="clear" w:color="auto" w:fill="FFFFFF"/>
        <w:rPr>
          <w:rFonts w:ascii="Verdana" w:hAnsi="Verdana"/>
          <w:color w:val="000000"/>
          <w:sz w:val="20"/>
          <w:szCs w:val="20"/>
        </w:rPr>
      </w:pPr>
      <w:r>
        <w:rPr>
          <w:rFonts w:ascii="Verdana" w:hAnsi="Verdana"/>
          <w:color w:val="000000"/>
          <w:sz w:val="20"/>
          <w:szCs w:val="20"/>
        </w:rPr>
        <w:t>Now, if you check the records in customer table, you will find that the rows are updated.</w:t>
      </w:r>
    </w:p>
    <w:p w:rsidR="00CC0B7A" w:rsidRDefault="00CC0B7A" w:rsidP="0041651B">
      <w:pPr>
        <w:numPr>
          <w:ilvl w:val="0"/>
          <w:numId w:val="12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select</w:t>
      </w: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from</w:t>
      </w:r>
      <w:r>
        <w:rPr>
          <w:rFonts w:ascii="Verdana" w:hAnsi="Verdana"/>
          <w:color w:val="000000"/>
          <w:sz w:val="20"/>
          <w:szCs w:val="20"/>
          <w:bdr w:val="none" w:sz="0" w:space="0" w:color="auto" w:frame="1"/>
        </w:rPr>
        <w:t> customers;  </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531"/>
        <w:gridCol w:w="3267"/>
        <w:gridCol w:w="1859"/>
        <w:gridCol w:w="3650"/>
        <w:gridCol w:w="2728"/>
      </w:tblGrid>
      <w:tr w:rsidR="00CC0B7A" w:rsidTr="00CC0B7A">
        <w:tc>
          <w:tcPr>
            <w:tcW w:w="0" w:type="auto"/>
            <w:shd w:val="clear" w:color="auto" w:fill="C7CCBE"/>
            <w:tcMar>
              <w:top w:w="180" w:type="dxa"/>
              <w:left w:w="180" w:type="dxa"/>
              <w:bottom w:w="180" w:type="dxa"/>
              <w:right w:w="180" w:type="dxa"/>
            </w:tcMar>
            <w:hideMark/>
          </w:tcPr>
          <w:p w:rsidR="00CC0B7A" w:rsidRDefault="00CC0B7A">
            <w:pPr>
              <w:rPr>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rsidR="00CC0B7A" w:rsidRDefault="00CC0B7A">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CC0B7A" w:rsidRDefault="00CC0B7A">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rsidR="00CC0B7A" w:rsidRDefault="00CC0B7A">
            <w:pPr>
              <w:rPr>
                <w:b/>
                <w:bCs/>
                <w:color w:val="000000"/>
                <w:sz w:val="26"/>
                <w:szCs w:val="26"/>
              </w:rPr>
            </w:pPr>
            <w:r>
              <w:rPr>
                <w:b/>
                <w:bCs/>
                <w:color w:val="000000"/>
                <w:sz w:val="26"/>
                <w:szCs w:val="26"/>
              </w:rPr>
              <w:t>ADDRESS</w:t>
            </w:r>
          </w:p>
        </w:tc>
        <w:tc>
          <w:tcPr>
            <w:tcW w:w="0" w:type="auto"/>
            <w:shd w:val="clear" w:color="auto" w:fill="C7CCBE"/>
            <w:tcMar>
              <w:top w:w="180" w:type="dxa"/>
              <w:left w:w="180" w:type="dxa"/>
              <w:bottom w:w="180" w:type="dxa"/>
              <w:right w:w="180" w:type="dxa"/>
            </w:tcMar>
            <w:hideMark/>
          </w:tcPr>
          <w:p w:rsidR="00CC0B7A" w:rsidRDefault="00CC0B7A">
            <w:pPr>
              <w:rPr>
                <w:b/>
                <w:bCs/>
                <w:color w:val="000000"/>
                <w:sz w:val="26"/>
                <w:szCs w:val="26"/>
              </w:rPr>
            </w:pPr>
            <w:r>
              <w:rPr>
                <w:b/>
                <w:bCs/>
                <w:color w:val="000000"/>
                <w:sz w:val="26"/>
                <w:szCs w:val="26"/>
              </w:rPr>
              <w:t>SALARY</w:t>
            </w:r>
          </w:p>
        </w:tc>
      </w:tr>
      <w:tr w:rsidR="00CC0B7A" w:rsidTr="00CC0B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Ramesh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25000</w:t>
            </w:r>
          </w:p>
        </w:tc>
      </w:tr>
      <w:tr w:rsidR="00CC0B7A" w:rsidTr="00CC0B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27000</w:t>
            </w:r>
          </w:p>
        </w:tc>
      </w:tr>
      <w:tr w:rsidR="00CC0B7A" w:rsidTr="00CC0B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29000</w:t>
            </w:r>
          </w:p>
        </w:tc>
      </w:tr>
      <w:tr w:rsidR="00CC0B7A" w:rsidTr="00CC0B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Chandan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Noida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31000</w:t>
            </w:r>
          </w:p>
        </w:tc>
      </w:tr>
      <w:tr w:rsidR="00CC0B7A" w:rsidTr="00CC0B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Paris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33000</w:t>
            </w:r>
          </w:p>
        </w:tc>
      </w:tr>
      <w:tr w:rsidR="00CC0B7A" w:rsidTr="00CC0B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Sunita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35000</w:t>
            </w:r>
          </w:p>
        </w:tc>
      </w:tr>
    </w:tbl>
    <w:p w:rsidR="00CC0B7A" w:rsidRDefault="00CC0B7A" w:rsidP="00CC0B7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2) PL/SQL Explicit Cursors</w:t>
      </w:r>
    </w:p>
    <w:p w:rsidR="00CC0B7A" w:rsidRDefault="00CC0B7A" w:rsidP="00CC0B7A">
      <w:pPr>
        <w:pStyle w:val="NormalWeb"/>
        <w:shd w:val="clear" w:color="auto" w:fill="FFFFFF"/>
        <w:rPr>
          <w:rFonts w:ascii="Verdana" w:hAnsi="Verdana"/>
          <w:color w:val="000000"/>
          <w:sz w:val="20"/>
          <w:szCs w:val="20"/>
        </w:rPr>
      </w:pPr>
      <w:r>
        <w:rPr>
          <w:rFonts w:ascii="Verdana" w:hAnsi="Verdana"/>
          <w:color w:val="000000"/>
          <w:sz w:val="20"/>
          <w:szCs w:val="20"/>
        </w:rPr>
        <w:t>The Explicit cursors are defined by the programmers to gain more control over the context area. These cursors should be defined in the declaration section of the PL/SQL block. It is created on a SELECT statement which returns more than one row.</w:t>
      </w:r>
    </w:p>
    <w:p w:rsidR="00CC0B7A" w:rsidRDefault="00CC0B7A" w:rsidP="00CC0B7A">
      <w:pPr>
        <w:rPr>
          <w:rFonts w:ascii="Times New Roman" w:hAnsi="Times New Roman"/>
          <w:sz w:val="24"/>
          <w:szCs w:val="24"/>
        </w:rPr>
      </w:pPr>
      <w:r>
        <w:rPr>
          <w:rFonts w:ascii="Verdana" w:hAnsi="Verdana"/>
          <w:color w:val="000000"/>
          <w:sz w:val="20"/>
          <w:szCs w:val="20"/>
          <w:shd w:val="clear" w:color="auto" w:fill="FFFFFF"/>
        </w:rPr>
        <w:t>Following is the syntax to create an explicit cursor:</w:t>
      </w:r>
    </w:p>
    <w:p w:rsidR="00CC0B7A" w:rsidRDefault="00CC0B7A" w:rsidP="00CC0B7A">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 of explicit cursor</w:t>
      </w:r>
    </w:p>
    <w:p w:rsidR="00CC0B7A" w:rsidRDefault="00CC0B7A" w:rsidP="00CC0B7A">
      <w:pPr>
        <w:pStyle w:val="NormalWeb"/>
        <w:shd w:val="clear" w:color="auto" w:fill="FFFFFF"/>
        <w:rPr>
          <w:rFonts w:ascii="Verdana" w:hAnsi="Verdana"/>
          <w:color w:val="000000"/>
          <w:sz w:val="20"/>
          <w:szCs w:val="20"/>
        </w:rPr>
      </w:pPr>
      <w:r>
        <w:rPr>
          <w:rFonts w:ascii="Verdana" w:hAnsi="Verdana"/>
          <w:color w:val="000000"/>
          <w:sz w:val="20"/>
          <w:szCs w:val="20"/>
        </w:rPr>
        <w:t>Following is the syntax to create an explicit cursor:</w:t>
      </w:r>
    </w:p>
    <w:p w:rsidR="00CC0B7A" w:rsidRDefault="00CC0B7A" w:rsidP="0041651B">
      <w:pPr>
        <w:numPr>
          <w:ilvl w:val="0"/>
          <w:numId w:val="12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CURSOR</w:t>
      </w:r>
      <w:r>
        <w:rPr>
          <w:rFonts w:ascii="Verdana" w:hAnsi="Verdana"/>
          <w:color w:val="000000"/>
          <w:sz w:val="20"/>
          <w:szCs w:val="20"/>
          <w:bdr w:val="none" w:sz="0" w:space="0" w:color="auto" w:frame="1"/>
        </w:rPr>
        <w:t> cursor_name </w:t>
      </w:r>
      <w:r>
        <w:rPr>
          <w:rStyle w:val="keyword"/>
          <w:rFonts w:ascii="Verdana" w:hAnsi="Verdana"/>
          <w:b/>
          <w:bCs/>
          <w:color w:val="006699"/>
          <w:sz w:val="20"/>
          <w:szCs w:val="20"/>
          <w:bdr w:val="none" w:sz="0" w:space="0" w:color="auto" w:frame="1"/>
        </w:rPr>
        <w:t>IS</w:t>
      </w:r>
      <w:r>
        <w:rPr>
          <w:rFonts w:ascii="Verdana" w:hAnsi="Verdana"/>
          <w:color w:val="000000"/>
          <w:sz w:val="20"/>
          <w:szCs w:val="20"/>
          <w:bdr w:val="none" w:sz="0" w:space="0" w:color="auto" w:frame="1"/>
        </w:rPr>
        <w:t> select_statement;;  </w:t>
      </w:r>
    </w:p>
    <w:p w:rsidR="00CC0B7A" w:rsidRDefault="00CC0B7A" w:rsidP="00CC0B7A">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Steps:</w:t>
      </w:r>
    </w:p>
    <w:p w:rsidR="00CC0B7A" w:rsidRDefault="00CC0B7A" w:rsidP="00CC0B7A">
      <w:pPr>
        <w:pStyle w:val="NormalWeb"/>
        <w:shd w:val="clear" w:color="auto" w:fill="FFFFFF"/>
        <w:rPr>
          <w:rFonts w:ascii="Verdana" w:hAnsi="Verdana"/>
          <w:color w:val="000000"/>
          <w:sz w:val="20"/>
          <w:szCs w:val="20"/>
        </w:rPr>
      </w:pPr>
      <w:r>
        <w:rPr>
          <w:rFonts w:ascii="Verdana" w:hAnsi="Verdana"/>
          <w:color w:val="000000"/>
          <w:sz w:val="20"/>
          <w:szCs w:val="20"/>
        </w:rPr>
        <w:t>You must follow these steps while working with an explicit cursor.</w:t>
      </w:r>
    </w:p>
    <w:p w:rsidR="00CC0B7A" w:rsidRDefault="00CC0B7A" w:rsidP="0041651B">
      <w:pPr>
        <w:numPr>
          <w:ilvl w:val="0"/>
          <w:numId w:val="12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Declare the cursor to initialize in the memory.</w:t>
      </w:r>
    </w:p>
    <w:p w:rsidR="00CC0B7A" w:rsidRDefault="00CC0B7A" w:rsidP="0041651B">
      <w:pPr>
        <w:numPr>
          <w:ilvl w:val="0"/>
          <w:numId w:val="12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Open the cursor to allocate memory.</w:t>
      </w:r>
    </w:p>
    <w:p w:rsidR="00CC0B7A" w:rsidRDefault="00CC0B7A" w:rsidP="0041651B">
      <w:pPr>
        <w:numPr>
          <w:ilvl w:val="0"/>
          <w:numId w:val="12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Fetch the cursor to retrieve data.</w:t>
      </w:r>
    </w:p>
    <w:p w:rsidR="00CC0B7A" w:rsidRDefault="00CC0B7A" w:rsidP="0041651B">
      <w:pPr>
        <w:numPr>
          <w:ilvl w:val="0"/>
          <w:numId w:val="12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Close the cursor to release allocated memory.</w:t>
      </w:r>
    </w:p>
    <w:p w:rsidR="00CC0B7A" w:rsidRDefault="00CC0B7A" w:rsidP="00CC0B7A">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Declare the cursor:</w:t>
      </w:r>
    </w:p>
    <w:p w:rsidR="00CC0B7A" w:rsidRDefault="00CC0B7A" w:rsidP="00CC0B7A">
      <w:pPr>
        <w:pStyle w:val="NormalWeb"/>
        <w:shd w:val="clear" w:color="auto" w:fill="FFFFFF"/>
        <w:rPr>
          <w:rFonts w:ascii="Verdana" w:hAnsi="Verdana"/>
          <w:color w:val="000000"/>
          <w:sz w:val="20"/>
          <w:szCs w:val="20"/>
        </w:rPr>
      </w:pPr>
      <w:r>
        <w:rPr>
          <w:rFonts w:ascii="Verdana" w:hAnsi="Verdana"/>
          <w:color w:val="000000"/>
          <w:sz w:val="20"/>
          <w:szCs w:val="20"/>
        </w:rPr>
        <w:t>It defines the cursor with a name and the associated SELECT statement.</w:t>
      </w:r>
    </w:p>
    <w:p w:rsidR="00CC0B7A" w:rsidRDefault="00CC0B7A" w:rsidP="00CC0B7A">
      <w:pPr>
        <w:pStyle w:val="NormalWeb"/>
        <w:shd w:val="clear" w:color="auto" w:fill="FFFFFF"/>
        <w:rPr>
          <w:rFonts w:ascii="Verdana" w:hAnsi="Verdana"/>
          <w:color w:val="000000"/>
          <w:sz w:val="20"/>
          <w:szCs w:val="20"/>
        </w:rPr>
      </w:pPr>
      <w:r>
        <w:rPr>
          <w:rStyle w:val="Strong"/>
          <w:rFonts w:ascii="Verdana" w:hAnsi="Verdana"/>
          <w:color w:val="000000"/>
          <w:sz w:val="20"/>
          <w:szCs w:val="20"/>
        </w:rPr>
        <w:t>Syntax for explicit cursor decleration</w:t>
      </w:r>
    </w:p>
    <w:p w:rsidR="00CC0B7A" w:rsidRDefault="00CC0B7A" w:rsidP="0041651B">
      <w:pPr>
        <w:numPr>
          <w:ilvl w:val="0"/>
          <w:numId w:val="12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CURSOR</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name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IS</w:t>
      </w:r>
      <w:r>
        <w:rPr>
          <w:rFonts w:ascii="Verdana" w:hAnsi="Verdana"/>
          <w:color w:val="000000"/>
          <w:sz w:val="20"/>
          <w:szCs w:val="20"/>
          <w:bdr w:val="none" w:sz="0" w:space="0" w:color="auto" w:frame="1"/>
        </w:rPr>
        <w:t>  </w:t>
      </w:r>
    </w:p>
    <w:p w:rsidR="00CC0B7A" w:rsidRDefault="00CC0B7A" w:rsidP="0041651B">
      <w:pPr>
        <w:numPr>
          <w:ilvl w:val="0"/>
          <w:numId w:val="1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SELECT</w:t>
      </w:r>
      <w:r>
        <w:rPr>
          <w:rFonts w:ascii="Verdana" w:hAnsi="Verdana"/>
          <w:color w:val="000000"/>
          <w:sz w:val="20"/>
          <w:szCs w:val="20"/>
          <w:bdr w:val="none" w:sz="0" w:space="0" w:color="auto" w:frame="1"/>
        </w:rPr>
        <w:t> statement;   </w:t>
      </w:r>
    </w:p>
    <w:p w:rsidR="00CC0B7A" w:rsidRDefault="00CC0B7A" w:rsidP="00CC0B7A">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Open the cursor:</w:t>
      </w:r>
    </w:p>
    <w:p w:rsidR="00CC0B7A" w:rsidRDefault="00CC0B7A" w:rsidP="00CC0B7A">
      <w:pPr>
        <w:pStyle w:val="NormalWeb"/>
        <w:shd w:val="clear" w:color="auto" w:fill="FFFFFF"/>
        <w:rPr>
          <w:rFonts w:ascii="Verdana" w:hAnsi="Verdana"/>
          <w:color w:val="000000"/>
          <w:sz w:val="20"/>
          <w:szCs w:val="20"/>
        </w:rPr>
      </w:pPr>
      <w:r>
        <w:rPr>
          <w:rFonts w:ascii="Verdana" w:hAnsi="Verdana"/>
          <w:color w:val="000000"/>
          <w:sz w:val="20"/>
          <w:szCs w:val="20"/>
        </w:rPr>
        <w:t>It is used to allocate memory for the cursor and make it easy to fetch the rows returned by the SQL statements into it.</w:t>
      </w:r>
    </w:p>
    <w:p w:rsidR="00CC0B7A" w:rsidRDefault="00CC0B7A" w:rsidP="00CC0B7A">
      <w:pPr>
        <w:pStyle w:val="NormalWeb"/>
        <w:shd w:val="clear" w:color="auto" w:fill="FFFFFF"/>
        <w:rPr>
          <w:rFonts w:ascii="Verdana" w:hAnsi="Verdana"/>
          <w:color w:val="000000"/>
          <w:sz w:val="20"/>
          <w:szCs w:val="20"/>
        </w:rPr>
      </w:pPr>
      <w:r>
        <w:rPr>
          <w:rStyle w:val="Strong"/>
          <w:rFonts w:ascii="Verdana" w:hAnsi="Verdana"/>
          <w:color w:val="000000"/>
          <w:sz w:val="20"/>
          <w:szCs w:val="20"/>
        </w:rPr>
        <w:t>Syntax for cursor open:</w:t>
      </w:r>
    </w:p>
    <w:p w:rsidR="00CC0B7A" w:rsidRDefault="00CC0B7A" w:rsidP="0041651B">
      <w:pPr>
        <w:numPr>
          <w:ilvl w:val="0"/>
          <w:numId w:val="12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OPEN</w:t>
      </w:r>
      <w:r>
        <w:rPr>
          <w:rFonts w:ascii="Verdana" w:hAnsi="Verdana"/>
          <w:color w:val="000000"/>
          <w:sz w:val="20"/>
          <w:szCs w:val="20"/>
          <w:bdr w:val="none" w:sz="0" w:space="0" w:color="auto" w:frame="1"/>
        </w:rPr>
        <w:t> cursor_name;  </w:t>
      </w:r>
    </w:p>
    <w:p w:rsidR="00CC0B7A" w:rsidRDefault="00CC0B7A" w:rsidP="00CC0B7A">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Fetch the cursor:</w:t>
      </w:r>
    </w:p>
    <w:p w:rsidR="00CC0B7A" w:rsidRDefault="00CC0B7A" w:rsidP="00CC0B7A">
      <w:pPr>
        <w:pStyle w:val="NormalWeb"/>
        <w:shd w:val="clear" w:color="auto" w:fill="FFFFFF"/>
        <w:rPr>
          <w:rFonts w:ascii="Verdana" w:hAnsi="Verdana"/>
          <w:color w:val="000000"/>
          <w:sz w:val="20"/>
          <w:szCs w:val="20"/>
        </w:rPr>
      </w:pPr>
      <w:r>
        <w:rPr>
          <w:rFonts w:ascii="Verdana" w:hAnsi="Verdana"/>
          <w:color w:val="000000"/>
          <w:sz w:val="20"/>
          <w:szCs w:val="20"/>
        </w:rPr>
        <w:t>It is used to access one row at a time. You can fetch rows from the above-opened cursor as follows:</w:t>
      </w:r>
    </w:p>
    <w:p w:rsidR="00CC0B7A" w:rsidRDefault="00CC0B7A" w:rsidP="00CC0B7A">
      <w:pPr>
        <w:pStyle w:val="NormalWeb"/>
        <w:shd w:val="clear" w:color="auto" w:fill="FFFFFF"/>
        <w:rPr>
          <w:rFonts w:ascii="Verdana" w:hAnsi="Verdana"/>
          <w:color w:val="000000"/>
          <w:sz w:val="20"/>
          <w:szCs w:val="20"/>
        </w:rPr>
      </w:pPr>
      <w:r>
        <w:rPr>
          <w:rStyle w:val="Strong"/>
          <w:rFonts w:ascii="Verdana" w:hAnsi="Verdana"/>
          <w:color w:val="000000"/>
          <w:sz w:val="20"/>
          <w:szCs w:val="20"/>
        </w:rPr>
        <w:t>Syntax for cursor fetch:</w:t>
      </w:r>
    </w:p>
    <w:p w:rsidR="00CC0B7A" w:rsidRDefault="00CC0B7A" w:rsidP="0041651B">
      <w:pPr>
        <w:numPr>
          <w:ilvl w:val="0"/>
          <w:numId w:val="12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FETCH</w:t>
      </w:r>
      <w:r>
        <w:rPr>
          <w:rFonts w:ascii="Verdana" w:hAnsi="Verdana"/>
          <w:color w:val="000000"/>
          <w:sz w:val="20"/>
          <w:szCs w:val="20"/>
          <w:bdr w:val="none" w:sz="0" w:space="0" w:color="auto" w:frame="1"/>
        </w:rPr>
        <w:t> cursor_name </w:t>
      </w:r>
      <w:r>
        <w:rPr>
          <w:rStyle w:val="keyword"/>
          <w:rFonts w:ascii="Verdana" w:hAnsi="Verdana"/>
          <w:b/>
          <w:bCs/>
          <w:color w:val="006699"/>
          <w:sz w:val="20"/>
          <w:szCs w:val="20"/>
          <w:bdr w:val="none" w:sz="0" w:space="0" w:color="auto" w:frame="1"/>
        </w:rPr>
        <w:t>INTO</w:t>
      </w:r>
      <w:r>
        <w:rPr>
          <w:rFonts w:ascii="Verdana" w:hAnsi="Verdana"/>
          <w:color w:val="000000"/>
          <w:sz w:val="20"/>
          <w:szCs w:val="20"/>
          <w:bdr w:val="none" w:sz="0" w:space="0" w:color="auto" w:frame="1"/>
        </w:rPr>
        <w:t> variable_list;  </w:t>
      </w:r>
    </w:p>
    <w:p w:rsidR="00CC0B7A" w:rsidRDefault="00CC0B7A" w:rsidP="00CC0B7A">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 Close the cursor:</w:t>
      </w:r>
    </w:p>
    <w:p w:rsidR="00CC0B7A" w:rsidRDefault="00CC0B7A" w:rsidP="00CC0B7A">
      <w:pPr>
        <w:pStyle w:val="NormalWeb"/>
        <w:shd w:val="clear" w:color="auto" w:fill="FFFFFF"/>
        <w:rPr>
          <w:rFonts w:ascii="Verdana" w:hAnsi="Verdana"/>
          <w:color w:val="000000"/>
          <w:sz w:val="20"/>
          <w:szCs w:val="20"/>
        </w:rPr>
      </w:pPr>
      <w:r>
        <w:rPr>
          <w:rFonts w:ascii="Verdana" w:hAnsi="Verdana"/>
          <w:color w:val="000000"/>
          <w:sz w:val="20"/>
          <w:szCs w:val="20"/>
        </w:rPr>
        <w:t>It is used to release the allocated memory. The following syntax is used to close the above-opened cursors.</w:t>
      </w:r>
    </w:p>
    <w:p w:rsidR="00CC0B7A" w:rsidRDefault="00CC0B7A" w:rsidP="00CC0B7A">
      <w:pPr>
        <w:pStyle w:val="NormalWeb"/>
        <w:shd w:val="clear" w:color="auto" w:fill="FFFFFF"/>
        <w:rPr>
          <w:rFonts w:ascii="Verdana" w:hAnsi="Verdana"/>
          <w:color w:val="000000"/>
          <w:sz w:val="20"/>
          <w:szCs w:val="20"/>
        </w:rPr>
      </w:pPr>
      <w:r>
        <w:rPr>
          <w:rStyle w:val="Strong"/>
          <w:rFonts w:ascii="Verdana" w:hAnsi="Verdana"/>
          <w:color w:val="000000"/>
          <w:sz w:val="20"/>
          <w:szCs w:val="20"/>
        </w:rPr>
        <w:t>Syntax for cursor close:</w:t>
      </w:r>
    </w:p>
    <w:p w:rsidR="00CC0B7A" w:rsidRDefault="00CC0B7A" w:rsidP="0041651B">
      <w:pPr>
        <w:numPr>
          <w:ilvl w:val="0"/>
          <w:numId w:val="13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Close</w:t>
      </w:r>
      <w:r>
        <w:rPr>
          <w:rFonts w:ascii="Verdana" w:hAnsi="Verdana"/>
          <w:color w:val="000000"/>
          <w:sz w:val="20"/>
          <w:szCs w:val="20"/>
          <w:bdr w:val="none" w:sz="0" w:space="0" w:color="auto" w:frame="1"/>
        </w:rPr>
        <w:t> cursor_name;  </w:t>
      </w:r>
    </w:p>
    <w:p w:rsidR="00CC0B7A" w:rsidRDefault="00CC0B7A" w:rsidP="00CC0B7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PL/SQL Explicit Cursor Example</w:t>
      </w:r>
    </w:p>
    <w:p w:rsidR="00CC0B7A" w:rsidRDefault="00CC0B7A" w:rsidP="00CC0B7A">
      <w:pPr>
        <w:pStyle w:val="NormalWeb"/>
        <w:shd w:val="clear" w:color="auto" w:fill="FFFFFF"/>
        <w:rPr>
          <w:rFonts w:ascii="Verdana" w:hAnsi="Verdana"/>
          <w:color w:val="000000"/>
          <w:sz w:val="20"/>
          <w:szCs w:val="20"/>
        </w:rPr>
      </w:pPr>
      <w:r>
        <w:rPr>
          <w:rFonts w:ascii="Verdana" w:hAnsi="Verdana"/>
          <w:color w:val="000000"/>
          <w:sz w:val="20"/>
          <w:szCs w:val="20"/>
        </w:rPr>
        <w:t>Explicit cursors are defined by programmers to gain more control over the context area. It is defined in the declaration section of the PL/SQL block. It is created on a SELECT statement which returns more than one row.</w:t>
      </w:r>
    </w:p>
    <w:p w:rsidR="00CC0B7A" w:rsidRDefault="00CC0B7A" w:rsidP="00CC0B7A">
      <w:pPr>
        <w:pStyle w:val="NormalWeb"/>
        <w:shd w:val="clear" w:color="auto" w:fill="FFFFFF"/>
        <w:rPr>
          <w:rFonts w:ascii="Verdana" w:hAnsi="Verdana"/>
          <w:color w:val="000000"/>
          <w:sz w:val="20"/>
          <w:szCs w:val="20"/>
        </w:rPr>
      </w:pPr>
      <w:r>
        <w:rPr>
          <w:rFonts w:ascii="Verdana" w:hAnsi="Verdana"/>
          <w:color w:val="000000"/>
          <w:sz w:val="20"/>
          <w:szCs w:val="20"/>
        </w:rPr>
        <w:t>Let's take an example to demonstrate the use of explicit cursor. In this example, we are using the already created CUSTOMERS table.</w:t>
      </w:r>
    </w:p>
    <w:p w:rsidR="00CC0B7A" w:rsidRDefault="00CC0B7A" w:rsidP="00CC0B7A">
      <w:pPr>
        <w:pStyle w:val="NormalWeb"/>
        <w:shd w:val="clear" w:color="auto" w:fill="FFFFFF"/>
        <w:rPr>
          <w:rFonts w:ascii="Verdana" w:hAnsi="Verdana"/>
          <w:color w:val="000000"/>
          <w:sz w:val="20"/>
          <w:szCs w:val="20"/>
        </w:rPr>
      </w:pPr>
      <w:r>
        <w:rPr>
          <w:rStyle w:val="Strong"/>
          <w:rFonts w:ascii="Verdana" w:hAnsi="Verdana"/>
          <w:color w:val="000000"/>
          <w:sz w:val="20"/>
          <w:szCs w:val="20"/>
        </w:rPr>
        <w:t>Create customers table and have records:</w:t>
      </w:r>
    </w:p>
    <w:tbl>
      <w:tblPr>
        <w:tblW w:w="13706" w:type="dxa"/>
        <w:tblInd w:w="-67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202"/>
        <w:gridCol w:w="2193"/>
        <w:gridCol w:w="1985"/>
        <w:gridCol w:w="1592"/>
        <w:gridCol w:w="5734"/>
      </w:tblGrid>
      <w:tr w:rsidR="00CC0B7A" w:rsidTr="008058C5">
        <w:tc>
          <w:tcPr>
            <w:tcW w:w="2202" w:type="dxa"/>
            <w:shd w:val="clear" w:color="auto" w:fill="C7CCBE"/>
            <w:tcMar>
              <w:top w:w="180" w:type="dxa"/>
              <w:left w:w="180" w:type="dxa"/>
              <w:bottom w:w="180" w:type="dxa"/>
              <w:right w:w="180" w:type="dxa"/>
            </w:tcMar>
            <w:hideMark/>
          </w:tcPr>
          <w:p w:rsidR="00CC0B7A" w:rsidRDefault="00CC0B7A">
            <w:pPr>
              <w:rPr>
                <w:b/>
                <w:bCs/>
                <w:color w:val="000000"/>
                <w:sz w:val="26"/>
                <w:szCs w:val="26"/>
              </w:rPr>
            </w:pPr>
            <w:r>
              <w:rPr>
                <w:b/>
                <w:bCs/>
                <w:color w:val="000000"/>
                <w:sz w:val="26"/>
                <w:szCs w:val="26"/>
              </w:rPr>
              <w:t>ID</w:t>
            </w:r>
          </w:p>
        </w:tc>
        <w:tc>
          <w:tcPr>
            <w:tcW w:w="2193" w:type="dxa"/>
            <w:shd w:val="clear" w:color="auto" w:fill="C7CCBE"/>
            <w:tcMar>
              <w:top w:w="180" w:type="dxa"/>
              <w:left w:w="180" w:type="dxa"/>
              <w:bottom w:w="180" w:type="dxa"/>
              <w:right w:w="180" w:type="dxa"/>
            </w:tcMar>
            <w:hideMark/>
          </w:tcPr>
          <w:p w:rsidR="00CC0B7A" w:rsidRDefault="00CC0B7A">
            <w:pPr>
              <w:rPr>
                <w:b/>
                <w:bCs/>
                <w:color w:val="000000"/>
                <w:sz w:val="26"/>
                <w:szCs w:val="26"/>
              </w:rPr>
            </w:pPr>
            <w:r>
              <w:rPr>
                <w:b/>
                <w:bCs/>
                <w:color w:val="000000"/>
                <w:sz w:val="26"/>
                <w:szCs w:val="26"/>
              </w:rPr>
              <w:t>NAME</w:t>
            </w:r>
          </w:p>
        </w:tc>
        <w:tc>
          <w:tcPr>
            <w:tcW w:w="1985" w:type="dxa"/>
            <w:shd w:val="clear" w:color="auto" w:fill="C7CCBE"/>
            <w:tcMar>
              <w:top w:w="180" w:type="dxa"/>
              <w:left w:w="180" w:type="dxa"/>
              <w:bottom w:w="180" w:type="dxa"/>
              <w:right w:w="180" w:type="dxa"/>
            </w:tcMar>
            <w:hideMark/>
          </w:tcPr>
          <w:p w:rsidR="00CC0B7A" w:rsidRDefault="00CC0B7A">
            <w:pPr>
              <w:rPr>
                <w:b/>
                <w:bCs/>
                <w:color w:val="000000"/>
                <w:sz w:val="26"/>
                <w:szCs w:val="26"/>
              </w:rPr>
            </w:pPr>
            <w:r>
              <w:rPr>
                <w:b/>
                <w:bCs/>
                <w:color w:val="000000"/>
                <w:sz w:val="26"/>
                <w:szCs w:val="26"/>
              </w:rPr>
              <w:t>AGE</w:t>
            </w:r>
          </w:p>
        </w:tc>
        <w:tc>
          <w:tcPr>
            <w:tcW w:w="1592" w:type="dxa"/>
            <w:shd w:val="clear" w:color="auto" w:fill="C7CCBE"/>
            <w:tcMar>
              <w:top w:w="180" w:type="dxa"/>
              <w:left w:w="180" w:type="dxa"/>
              <w:bottom w:w="180" w:type="dxa"/>
              <w:right w:w="180" w:type="dxa"/>
            </w:tcMar>
            <w:hideMark/>
          </w:tcPr>
          <w:p w:rsidR="00CC0B7A" w:rsidRDefault="00CC0B7A">
            <w:pPr>
              <w:rPr>
                <w:b/>
                <w:bCs/>
                <w:color w:val="000000"/>
                <w:sz w:val="26"/>
                <w:szCs w:val="26"/>
              </w:rPr>
            </w:pPr>
            <w:r>
              <w:rPr>
                <w:b/>
                <w:bCs/>
                <w:color w:val="000000"/>
                <w:sz w:val="26"/>
                <w:szCs w:val="26"/>
              </w:rPr>
              <w:t>ADDRESS</w:t>
            </w:r>
          </w:p>
        </w:tc>
        <w:tc>
          <w:tcPr>
            <w:tcW w:w="5734" w:type="dxa"/>
            <w:shd w:val="clear" w:color="auto" w:fill="C7CCBE"/>
            <w:tcMar>
              <w:top w:w="180" w:type="dxa"/>
              <w:left w:w="180" w:type="dxa"/>
              <w:bottom w:w="180" w:type="dxa"/>
              <w:right w:w="180" w:type="dxa"/>
            </w:tcMar>
            <w:hideMark/>
          </w:tcPr>
          <w:p w:rsidR="00CC0B7A" w:rsidRDefault="00CC0B7A">
            <w:pPr>
              <w:rPr>
                <w:b/>
                <w:bCs/>
                <w:color w:val="000000"/>
                <w:sz w:val="26"/>
                <w:szCs w:val="26"/>
              </w:rPr>
            </w:pPr>
            <w:r>
              <w:rPr>
                <w:b/>
                <w:bCs/>
                <w:color w:val="000000"/>
                <w:sz w:val="26"/>
                <w:szCs w:val="26"/>
              </w:rPr>
              <w:t>SALARY</w:t>
            </w:r>
          </w:p>
        </w:tc>
      </w:tr>
      <w:tr w:rsidR="00CC0B7A" w:rsidTr="008058C5">
        <w:tc>
          <w:tcPr>
            <w:tcW w:w="22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1</w:t>
            </w:r>
          </w:p>
        </w:tc>
        <w:tc>
          <w:tcPr>
            <w:tcW w:w="21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Ramesh</w:t>
            </w:r>
          </w:p>
        </w:tc>
        <w:tc>
          <w:tcPr>
            <w:tcW w:w="19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23</w:t>
            </w:r>
          </w:p>
        </w:tc>
        <w:tc>
          <w:tcPr>
            <w:tcW w:w="15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Allahabad</w:t>
            </w:r>
          </w:p>
        </w:tc>
        <w:tc>
          <w:tcPr>
            <w:tcW w:w="57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20000</w:t>
            </w:r>
          </w:p>
        </w:tc>
      </w:tr>
      <w:tr w:rsidR="00CC0B7A" w:rsidTr="008058C5">
        <w:tc>
          <w:tcPr>
            <w:tcW w:w="22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w:t>
            </w:r>
          </w:p>
        </w:tc>
        <w:tc>
          <w:tcPr>
            <w:tcW w:w="21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Suresh</w:t>
            </w:r>
          </w:p>
        </w:tc>
        <w:tc>
          <w:tcPr>
            <w:tcW w:w="19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22</w:t>
            </w:r>
          </w:p>
        </w:tc>
        <w:tc>
          <w:tcPr>
            <w:tcW w:w="15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Kanpur</w:t>
            </w:r>
          </w:p>
        </w:tc>
        <w:tc>
          <w:tcPr>
            <w:tcW w:w="57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22000</w:t>
            </w:r>
          </w:p>
        </w:tc>
      </w:tr>
      <w:tr w:rsidR="00CC0B7A" w:rsidTr="008058C5">
        <w:tc>
          <w:tcPr>
            <w:tcW w:w="22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3</w:t>
            </w:r>
          </w:p>
        </w:tc>
        <w:tc>
          <w:tcPr>
            <w:tcW w:w="21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Mahesh</w:t>
            </w:r>
          </w:p>
        </w:tc>
        <w:tc>
          <w:tcPr>
            <w:tcW w:w="19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24</w:t>
            </w:r>
          </w:p>
        </w:tc>
        <w:tc>
          <w:tcPr>
            <w:tcW w:w="15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Ghaziabad</w:t>
            </w:r>
          </w:p>
        </w:tc>
        <w:tc>
          <w:tcPr>
            <w:tcW w:w="57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24000</w:t>
            </w:r>
          </w:p>
        </w:tc>
      </w:tr>
      <w:tr w:rsidR="00CC0B7A" w:rsidTr="008058C5">
        <w:tc>
          <w:tcPr>
            <w:tcW w:w="22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4</w:t>
            </w:r>
          </w:p>
        </w:tc>
        <w:tc>
          <w:tcPr>
            <w:tcW w:w="21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Chandan</w:t>
            </w:r>
          </w:p>
        </w:tc>
        <w:tc>
          <w:tcPr>
            <w:tcW w:w="19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25</w:t>
            </w:r>
          </w:p>
        </w:tc>
        <w:tc>
          <w:tcPr>
            <w:tcW w:w="15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Noida</w:t>
            </w:r>
          </w:p>
        </w:tc>
        <w:tc>
          <w:tcPr>
            <w:tcW w:w="57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26000</w:t>
            </w:r>
          </w:p>
        </w:tc>
      </w:tr>
      <w:tr w:rsidR="00CC0B7A" w:rsidTr="008058C5">
        <w:tc>
          <w:tcPr>
            <w:tcW w:w="22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5</w:t>
            </w:r>
          </w:p>
        </w:tc>
        <w:tc>
          <w:tcPr>
            <w:tcW w:w="21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Alex</w:t>
            </w:r>
          </w:p>
        </w:tc>
        <w:tc>
          <w:tcPr>
            <w:tcW w:w="19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21</w:t>
            </w:r>
          </w:p>
        </w:tc>
        <w:tc>
          <w:tcPr>
            <w:tcW w:w="15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Paris</w:t>
            </w:r>
          </w:p>
        </w:tc>
        <w:tc>
          <w:tcPr>
            <w:tcW w:w="57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28000</w:t>
            </w:r>
          </w:p>
        </w:tc>
      </w:tr>
      <w:tr w:rsidR="00CC0B7A" w:rsidTr="008058C5">
        <w:tc>
          <w:tcPr>
            <w:tcW w:w="22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lastRenderedPageBreak/>
              <w:t>6</w:t>
            </w:r>
          </w:p>
        </w:tc>
        <w:tc>
          <w:tcPr>
            <w:tcW w:w="21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Sunita</w:t>
            </w:r>
          </w:p>
        </w:tc>
        <w:tc>
          <w:tcPr>
            <w:tcW w:w="19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20</w:t>
            </w:r>
          </w:p>
        </w:tc>
        <w:tc>
          <w:tcPr>
            <w:tcW w:w="15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Delhi</w:t>
            </w:r>
          </w:p>
        </w:tc>
        <w:tc>
          <w:tcPr>
            <w:tcW w:w="57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B7A" w:rsidRDefault="00CC0B7A">
            <w:pPr>
              <w:spacing w:line="345" w:lineRule="atLeast"/>
              <w:ind w:left="300"/>
              <w:rPr>
                <w:rFonts w:ascii="Verdana" w:hAnsi="Verdana"/>
                <w:color w:val="000000"/>
                <w:sz w:val="20"/>
                <w:szCs w:val="20"/>
              </w:rPr>
            </w:pPr>
            <w:r>
              <w:rPr>
                <w:rFonts w:ascii="Verdana" w:hAnsi="Verdana"/>
                <w:color w:val="000000"/>
                <w:sz w:val="20"/>
                <w:szCs w:val="20"/>
              </w:rPr>
              <w:t>30000</w:t>
            </w:r>
          </w:p>
        </w:tc>
      </w:tr>
    </w:tbl>
    <w:p w:rsidR="00CC0B7A" w:rsidRDefault="00CC0B7A" w:rsidP="00CC0B7A">
      <w:pPr>
        <w:pStyle w:val="NormalWeb"/>
        <w:shd w:val="clear" w:color="auto" w:fill="FFFFFF"/>
        <w:rPr>
          <w:rFonts w:ascii="Verdana" w:hAnsi="Verdana"/>
          <w:color w:val="000000"/>
          <w:sz w:val="20"/>
          <w:szCs w:val="20"/>
        </w:rPr>
      </w:pPr>
      <w:r>
        <w:rPr>
          <w:rStyle w:val="Strong"/>
          <w:rFonts w:ascii="Verdana" w:hAnsi="Verdana"/>
          <w:color w:val="000000"/>
          <w:sz w:val="20"/>
          <w:szCs w:val="20"/>
        </w:rPr>
        <w:t>Create procedure:</w:t>
      </w:r>
    </w:p>
    <w:p w:rsidR="00CC0B7A" w:rsidRDefault="00CC0B7A" w:rsidP="00CC0B7A">
      <w:pPr>
        <w:pStyle w:val="NormalWeb"/>
        <w:shd w:val="clear" w:color="auto" w:fill="FFFFFF"/>
        <w:rPr>
          <w:rFonts w:ascii="Verdana" w:hAnsi="Verdana"/>
          <w:color w:val="000000"/>
          <w:sz w:val="20"/>
          <w:szCs w:val="20"/>
        </w:rPr>
      </w:pPr>
      <w:r>
        <w:rPr>
          <w:rFonts w:ascii="Verdana" w:hAnsi="Verdana"/>
          <w:color w:val="000000"/>
          <w:sz w:val="20"/>
          <w:szCs w:val="20"/>
        </w:rPr>
        <w:t>Execute the following program to retrieve the customer name and address.</w:t>
      </w:r>
    </w:p>
    <w:p w:rsidR="00CC0B7A" w:rsidRDefault="00CC0B7A" w:rsidP="0041651B">
      <w:pPr>
        <w:numPr>
          <w:ilvl w:val="0"/>
          <w:numId w:val="13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DECLARE</w:t>
      </w:r>
      <w:r>
        <w:rPr>
          <w:rFonts w:ascii="Verdana" w:hAnsi="Verdana"/>
          <w:color w:val="000000"/>
          <w:sz w:val="20"/>
          <w:szCs w:val="20"/>
          <w:bdr w:val="none" w:sz="0" w:space="0" w:color="auto" w:frame="1"/>
        </w:rPr>
        <w:t>  </w:t>
      </w:r>
    </w:p>
    <w:p w:rsidR="00CC0B7A" w:rsidRDefault="00CC0B7A" w:rsidP="0041651B">
      <w:pPr>
        <w:numPr>
          <w:ilvl w:val="0"/>
          <w:numId w:val="1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c_id customers.id%type;  </w:t>
      </w:r>
    </w:p>
    <w:p w:rsidR="00CC0B7A" w:rsidRDefault="00CC0B7A" w:rsidP="0041651B">
      <w:pPr>
        <w:numPr>
          <w:ilvl w:val="0"/>
          <w:numId w:val="1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c_name customers.</w:t>
      </w:r>
      <w:r>
        <w:rPr>
          <w:rStyle w:val="keyword"/>
          <w:rFonts w:ascii="Verdana" w:hAnsi="Verdana"/>
          <w:b/>
          <w:bCs/>
          <w:color w:val="006699"/>
          <w:sz w:val="20"/>
          <w:szCs w:val="20"/>
          <w:bdr w:val="none" w:sz="0" w:space="0" w:color="auto" w:frame="1"/>
        </w:rPr>
        <w:t>name</w:t>
      </w:r>
      <w:r>
        <w:rPr>
          <w:rFonts w:ascii="Verdana" w:hAnsi="Verdana"/>
          <w:color w:val="000000"/>
          <w:sz w:val="20"/>
          <w:szCs w:val="20"/>
          <w:bdr w:val="none" w:sz="0" w:space="0" w:color="auto" w:frame="1"/>
        </w:rPr>
        <w:t>%type;  </w:t>
      </w:r>
    </w:p>
    <w:p w:rsidR="00CC0B7A" w:rsidRDefault="00CC0B7A" w:rsidP="0041651B">
      <w:pPr>
        <w:numPr>
          <w:ilvl w:val="0"/>
          <w:numId w:val="1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c_addr customers.address%type;  </w:t>
      </w:r>
    </w:p>
    <w:p w:rsidR="00CC0B7A" w:rsidRDefault="00CC0B7A" w:rsidP="0041651B">
      <w:pPr>
        <w:numPr>
          <w:ilvl w:val="0"/>
          <w:numId w:val="1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CURSOR</w:t>
      </w:r>
      <w:r>
        <w:rPr>
          <w:rFonts w:ascii="Verdana" w:hAnsi="Verdana"/>
          <w:color w:val="000000"/>
          <w:sz w:val="20"/>
          <w:szCs w:val="20"/>
          <w:bdr w:val="none" w:sz="0" w:space="0" w:color="auto" w:frame="1"/>
        </w:rPr>
        <w:t> c_customers </w:t>
      </w:r>
      <w:r>
        <w:rPr>
          <w:rStyle w:val="keyword"/>
          <w:rFonts w:ascii="Verdana" w:hAnsi="Verdana"/>
          <w:b/>
          <w:bCs/>
          <w:color w:val="006699"/>
          <w:sz w:val="20"/>
          <w:szCs w:val="20"/>
          <w:bdr w:val="none" w:sz="0" w:space="0" w:color="auto" w:frame="1"/>
        </w:rPr>
        <w:t>is</w:t>
      </w:r>
      <w:r>
        <w:rPr>
          <w:rFonts w:ascii="Verdana" w:hAnsi="Verdana"/>
          <w:color w:val="000000"/>
          <w:sz w:val="20"/>
          <w:szCs w:val="20"/>
          <w:bdr w:val="none" w:sz="0" w:space="0" w:color="auto" w:frame="1"/>
        </w:rPr>
        <w:t>  </w:t>
      </w:r>
    </w:p>
    <w:p w:rsidR="00CC0B7A" w:rsidRDefault="00CC0B7A" w:rsidP="0041651B">
      <w:pPr>
        <w:numPr>
          <w:ilvl w:val="0"/>
          <w:numId w:val="1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SELECT</w:t>
      </w:r>
      <w:r>
        <w:rPr>
          <w:rFonts w:ascii="Verdana" w:hAnsi="Verdana"/>
          <w:color w:val="000000"/>
          <w:sz w:val="20"/>
          <w:szCs w:val="20"/>
          <w:bdr w:val="none" w:sz="0" w:space="0" w:color="auto" w:frame="1"/>
        </w:rPr>
        <w:t> id, </w:t>
      </w:r>
      <w:r>
        <w:rPr>
          <w:rStyle w:val="keyword"/>
          <w:rFonts w:ascii="Verdana" w:hAnsi="Verdana"/>
          <w:b/>
          <w:bCs/>
          <w:color w:val="006699"/>
          <w:sz w:val="20"/>
          <w:szCs w:val="20"/>
          <w:bdr w:val="none" w:sz="0" w:space="0" w:color="auto" w:frame="1"/>
        </w:rPr>
        <w:t>name</w:t>
      </w:r>
      <w:r>
        <w:rPr>
          <w:rFonts w:ascii="Verdana" w:hAnsi="Verdana"/>
          <w:color w:val="000000"/>
          <w:sz w:val="20"/>
          <w:szCs w:val="20"/>
          <w:bdr w:val="none" w:sz="0" w:space="0" w:color="auto" w:frame="1"/>
        </w:rPr>
        <w:t>, address </w:t>
      </w:r>
      <w:r>
        <w:rPr>
          <w:rStyle w:val="keyword"/>
          <w:rFonts w:ascii="Verdana" w:hAnsi="Verdana"/>
          <w:b/>
          <w:bCs/>
          <w:color w:val="006699"/>
          <w:sz w:val="20"/>
          <w:szCs w:val="20"/>
          <w:bdr w:val="none" w:sz="0" w:space="0" w:color="auto" w:frame="1"/>
        </w:rPr>
        <w:t>FROM</w:t>
      </w:r>
      <w:r>
        <w:rPr>
          <w:rFonts w:ascii="Verdana" w:hAnsi="Verdana"/>
          <w:color w:val="000000"/>
          <w:sz w:val="20"/>
          <w:szCs w:val="20"/>
          <w:bdr w:val="none" w:sz="0" w:space="0" w:color="auto" w:frame="1"/>
        </w:rPr>
        <w:t> customers;  </w:t>
      </w:r>
    </w:p>
    <w:p w:rsidR="00CC0B7A" w:rsidRDefault="00CC0B7A" w:rsidP="0041651B">
      <w:pPr>
        <w:numPr>
          <w:ilvl w:val="0"/>
          <w:numId w:val="13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BEGIN</w:t>
      </w:r>
      <w:r>
        <w:rPr>
          <w:rFonts w:ascii="Verdana" w:hAnsi="Verdana"/>
          <w:color w:val="000000"/>
          <w:sz w:val="20"/>
          <w:szCs w:val="20"/>
          <w:bdr w:val="none" w:sz="0" w:space="0" w:color="auto" w:frame="1"/>
        </w:rPr>
        <w:t>  </w:t>
      </w:r>
    </w:p>
    <w:p w:rsidR="00CC0B7A" w:rsidRDefault="00CC0B7A" w:rsidP="0041651B">
      <w:pPr>
        <w:numPr>
          <w:ilvl w:val="0"/>
          <w:numId w:val="1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OPEN</w:t>
      </w:r>
      <w:r>
        <w:rPr>
          <w:rFonts w:ascii="Verdana" w:hAnsi="Verdana"/>
          <w:color w:val="000000"/>
          <w:sz w:val="20"/>
          <w:szCs w:val="20"/>
          <w:bdr w:val="none" w:sz="0" w:space="0" w:color="auto" w:frame="1"/>
        </w:rPr>
        <w:t> c_customers;  </w:t>
      </w:r>
    </w:p>
    <w:p w:rsidR="00CC0B7A" w:rsidRDefault="00CC0B7A" w:rsidP="0041651B">
      <w:pPr>
        <w:numPr>
          <w:ilvl w:val="0"/>
          <w:numId w:val="1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LOOP  </w:t>
      </w:r>
    </w:p>
    <w:p w:rsidR="00CC0B7A" w:rsidRDefault="00CC0B7A" w:rsidP="0041651B">
      <w:pPr>
        <w:numPr>
          <w:ilvl w:val="0"/>
          <w:numId w:val="1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FETCH</w:t>
      </w:r>
      <w:r>
        <w:rPr>
          <w:rFonts w:ascii="Verdana" w:hAnsi="Verdana"/>
          <w:color w:val="000000"/>
          <w:sz w:val="20"/>
          <w:szCs w:val="20"/>
          <w:bdr w:val="none" w:sz="0" w:space="0" w:color="auto" w:frame="1"/>
        </w:rPr>
        <w:t> c_customers </w:t>
      </w:r>
      <w:r>
        <w:rPr>
          <w:rStyle w:val="keyword"/>
          <w:rFonts w:ascii="Verdana" w:hAnsi="Verdana"/>
          <w:b/>
          <w:bCs/>
          <w:color w:val="006699"/>
          <w:sz w:val="20"/>
          <w:szCs w:val="20"/>
          <w:bdr w:val="none" w:sz="0" w:space="0" w:color="auto" w:frame="1"/>
        </w:rPr>
        <w:t>into</w:t>
      </w:r>
      <w:r>
        <w:rPr>
          <w:rFonts w:ascii="Verdana" w:hAnsi="Verdana"/>
          <w:color w:val="000000"/>
          <w:sz w:val="20"/>
          <w:szCs w:val="20"/>
          <w:bdr w:val="none" w:sz="0" w:space="0" w:color="auto" w:frame="1"/>
        </w:rPr>
        <w:t> c_id, c_name, c_addr;  </w:t>
      </w:r>
    </w:p>
    <w:p w:rsidR="00CC0B7A" w:rsidRDefault="00CC0B7A" w:rsidP="0041651B">
      <w:pPr>
        <w:numPr>
          <w:ilvl w:val="0"/>
          <w:numId w:val="1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EXIT </w:t>
      </w:r>
      <w:r>
        <w:rPr>
          <w:rStyle w:val="keyword"/>
          <w:rFonts w:ascii="Verdana" w:hAnsi="Verdana"/>
          <w:b/>
          <w:bCs/>
          <w:color w:val="006699"/>
          <w:sz w:val="20"/>
          <w:szCs w:val="20"/>
          <w:bdr w:val="none" w:sz="0" w:space="0" w:color="auto" w:frame="1"/>
        </w:rPr>
        <w:t>WHEN</w:t>
      </w:r>
      <w:r>
        <w:rPr>
          <w:rFonts w:ascii="Verdana" w:hAnsi="Verdana"/>
          <w:color w:val="000000"/>
          <w:sz w:val="20"/>
          <w:szCs w:val="20"/>
          <w:bdr w:val="none" w:sz="0" w:space="0" w:color="auto" w:frame="1"/>
        </w:rPr>
        <w:t> c_customers%notfound;  </w:t>
      </w:r>
    </w:p>
    <w:p w:rsidR="00CC0B7A" w:rsidRDefault="00CC0B7A" w:rsidP="0041651B">
      <w:pPr>
        <w:numPr>
          <w:ilvl w:val="0"/>
          <w:numId w:val="1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dbms_output.put_line(c_id || </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 || c_name || </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 || c_addr);  </w:t>
      </w:r>
    </w:p>
    <w:p w:rsidR="00CC0B7A" w:rsidRDefault="00CC0B7A" w:rsidP="0041651B">
      <w:pPr>
        <w:numPr>
          <w:ilvl w:val="0"/>
          <w:numId w:val="1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LOOP;  </w:t>
      </w:r>
    </w:p>
    <w:p w:rsidR="00CC0B7A" w:rsidRDefault="00CC0B7A" w:rsidP="0041651B">
      <w:pPr>
        <w:numPr>
          <w:ilvl w:val="0"/>
          <w:numId w:val="1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CLOSE</w:t>
      </w:r>
      <w:r>
        <w:rPr>
          <w:rFonts w:ascii="Verdana" w:hAnsi="Verdana"/>
          <w:color w:val="000000"/>
          <w:sz w:val="20"/>
          <w:szCs w:val="20"/>
          <w:bdr w:val="none" w:sz="0" w:space="0" w:color="auto" w:frame="1"/>
        </w:rPr>
        <w:t> c_customers;  </w:t>
      </w:r>
    </w:p>
    <w:p w:rsidR="00CC0B7A" w:rsidRDefault="00CC0B7A" w:rsidP="0041651B">
      <w:pPr>
        <w:numPr>
          <w:ilvl w:val="0"/>
          <w:numId w:val="13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w:t>
      </w:r>
    </w:p>
    <w:p w:rsidR="00CC0B7A" w:rsidRDefault="00CC0B7A" w:rsidP="0041651B">
      <w:pPr>
        <w:numPr>
          <w:ilvl w:val="0"/>
          <w:numId w:val="1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C0B7A" w:rsidRDefault="00CC0B7A" w:rsidP="00CC0B7A">
      <w:pPr>
        <w:pStyle w:val="NormalWeb"/>
        <w:shd w:val="clear" w:color="auto" w:fill="FFFFFF"/>
        <w:rPr>
          <w:rFonts w:ascii="Verdana" w:hAnsi="Verdana"/>
          <w:color w:val="000000"/>
          <w:sz w:val="20"/>
          <w:szCs w:val="20"/>
        </w:rPr>
      </w:pPr>
      <w:r>
        <w:rPr>
          <w:rFonts w:ascii="Verdana" w:hAnsi="Verdana"/>
          <w:color w:val="000000"/>
          <w:sz w:val="20"/>
          <w:szCs w:val="20"/>
        </w:rPr>
        <w:t>Output:</w:t>
      </w:r>
    </w:p>
    <w:p w:rsidR="00CC0B7A" w:rsidRDefault="00CC0B7A" w:rsidP="00CC0B7A">
      <w:pPr>
        <w:pStyle w:val="HTMLPreformatted"/>
        <w:shd w:val="clear" w:color="auto" w:fill="FFFFFF"/>
        <w:spacing w:before="75" w:after="75"/>
        <w:ind w:left="150"/>
        <w:rPr>
          <w:color w:val="000000"/>
        </w:rPr>
      </w:pPr>
      <w:r>
        <w:rPr>
          <w:color w:val="000000"/>
        </w:rPr>
        <w:t>1  Ramesh  Allahabad</w:t>
      </w:r>
    </w:p>
    <w:p w:rsidR="00CC0B7A" w:rsidRDefault="00CC0B7A" w:rsidP="00CC0B7A">
      <w:pPr>
        <w:pStyle w:val="HTMLPreformatted"/>
        <w:shd w:val="clear" w:color="auto" w:fill="FFFFFF"/>
        <w:spacing w:before="75" w:after="75"/>
        <w:ind w:left="150"/>
        <w:rPr>
          <w:color w:val="000000"/>
        </w:rPr>
      </w:pPr>
      <w:r>
        <w:rPr>
          <w:color w:val="000000"/>
        </w:rPr>
        <w:t>2  Suresh  Kanpur</w:t>
      </w:r>
    </w:p>
    <w:p w:rsidR="00CC0B7A" w:rsidRDefault="00CC0B7A" w:rsidP="00CC0B7A">
      <w:pPr>
        <w:pStyle w:val="HTMLPreformatted"/>
        <w:shd w:val="clear" w:color="auto" w:fill="FFFFFF"/>
        <w:spacing w:before="75" w:after="75"/>
        <w:ind w:left="150"/>
        <w:rPr>
          <w:color w:val="000000"/>
        </w:rPr>
      </w:pPr>
      <w:r>
        <w:rPr>
          <w:color w:val="000000"/>
        </w:rPr>
        <w:t>3  Mahesh  Ghaziabad</w:t>
      </w:r>
    </w:p>
    <w:p w:rsidR="00CC0B7A" w:rsidRDefault="00CC0B7A" w:rsidP="00CC0B7A">
      <w:pPr>
        <w:pStyle w:val="HTMLPreformatted"/>
        <w:shd w:val="clear" w:color="auto" w:fill="FFFFFF"/>
        <w:spacing w:before="75" w:after="75"/>
        <w:ind w:left="150"/>
        <w:rPr>
          <w:color w:val="000000"/>
        </w:rPr>
      </w:pPr>
      <w:r>
        <w:rPr>
          <w:color w:val="000000"/>
        </w:rPr>
        <w:t>4  Chandan  Noida</w:t>
      </w:r>
    </w:p>
    <w:p w:rsidR="00CC0B7A" w:rsidRDefault="00CC0B7A" w:rsidP="00CC0B7A">
      <w:pPr>
        <w:pStyle w:val="HTMLPreformatted"/>
        <w:shd w:val="clear" w:color="auto" w:fill="FFFFFF"/>
        <w:spacing w:before="75" w:after="75"/>
        <w:ind w:left="150"/>
        <w:rPr>
          <w:color w:val="000000"/>
        </w:rPr>
      </w:pPr>
      <w:r>
        <w:rPr>
          <w:color w:val="000000"/>
        </w:rPr>
        <w:t>5  Alex  Paris</w:t>
      </w:r>
    </w:p>
    <w:p w:rsidR="00CC0B7A" w:rsidRDefault="00CC0B7A" w:rsidP="00CC0B7A">
      <w:pPr>
        <w:pStyle w:val="HTMLPreformatted"/>
        <w:shd w:val="clear" w:color="auto" w:fill="FFFFFF"/>
        <w:spacing w:before="75" w:after="75"/>
        <w:ind w:left="150"/>
        <w:rPr>
          <w:color w:val="000000"/>
        </w:rPr>
      </w:pPr>
      <w:r>
        <w:rPr>
          <w:color w:val="000000"/>
        </w:rPr>
        <w:t>6  Sunita  Delhi</w:t>
      </w:r>
    </w:p>
    <w:p w:rsidR="00CC0B7A" w:rsidRDefault="00CC0B7A" w:rsidP="00CC0B7A">
      <w:pPr>
        <w:pStyle w:val="HTMLPreformatted"/>
        <w:shd w:val="clear" w:color="auto" w:fill="FFFFFF"/>
        <w:spacing w:before="75" w:after="75"/>
        <w:ind w:left="150"/>
        <w:rPr>
          <w:color w:val="000000"/>
        </w:rPr>
      </w:pPr>
      <w:r>
        <w:rPr>
          <w:color w:val="000000"/>
        </w:rPr>
        <w:t xml:space="preserve">PL/SQL procedure successfully completed. </w:t>
      </w:r>
    </w:p>
    <w:p w:rsidR="00CC0B7A" w:rsidRDefault="00CC0B7A" w:rsidP="00CB7BBD"/>
    <w:p w:rsidR="00444CD3" w:rsidRDefault="00444CD3" w:rsidP="00CB7BBD"/>
    <w:p w:rsidR="00B87658" w:rsidRDefault="00B87658" w:rsidP="007B7D4E">
      <w:pPr>
        <w:pStyle w:val="Heading1"/>
        <w:shd w:val="clear" w:color="auto" w:fill="FFFFFF"/>
        <w:spacing w:before="75" w:line="312" w:lineRule="atLeast"/>
        <w:rPr>
          <w:rFonts w:ascii="Helvetica" w:hAnsi="Helvetica" w:cs="Helvetica"/>
          <w:b w:val="0"/>
          <w:bCs w:val="0"/>
          <w:color w:val="610B38"/>
          <w:sz w:val="44"/>
          <w:szCs w:val="44"/>
        </w:rPr>
      </w:pPr>
    </w:p>
    <w:p w:rsidR="00281ED7" w:rsidRDefault="00281ED7" w:rsidP="00281ED7"/>
    <w:p w:rsidR="00281ED7" w:rsidRPr="00281ED7" w:rsidRDefault="00281ED7" w:rsidP="00281ED7"/>
    <w:p w:rsidR="009A4B12" w:rsidRDefault="009A4B12" w:rsidP="009A4B12">
      <w:pPr>
        <w:pStyle w:val="Heading1"/>
        <w:spacing w:before="0" w:after="225"/>
        <w:textAlignment w:val="baseline"/>
        <w:rPr>
          <w:b w:val="0"/>
          <w:bCs w:val="0"/>
          <w:sz w:val="42"/>
          <w:szCs w:val="42"/>
        </w:rPr>
      </w:pPr>
      <w:r>
        <w:rPr>
          <w:b w:val="0"/>
          <w:bCs w:val="0"/>
          <w:sz w:val="42"/>
          <w:szCs w:val="42"/>
        </w:rPr>
        <w:lastRenderedPageBreak/>
        <w:t>Exception Handling in PL/SQL</w:t>
      </w:r>
    </w:p>
    <w:p w:rsidR="009A4B12" w:rsidRDefault="009A4B12" w:rsidP="009A4B12">
      <w:pPr>
        <w:pStyle w:val="NormalWeb"/>
        <w:spacing w:before="0" w:beforeAutospacing="0" w:after="150" w:afterAutospacing="0"/>
        <w:textAlignment w:val="baseline"/>
        <w:rPr>
          <w:rFonts w:ascii="Arial" w:hAnsi="Arial" w:cs="Arial"/>
        </w:rPr>
      </w:pPr>
      <w:r>
        <w:rPr>
          <w:rFonts w:ascii="Arial" w:hAnsi="Arial" w:cs="Arial"/>
        </w:rPr>
        <w:t>An exception is an error which disrupts the normal flow of program instructions. PL/SQL provides us the exception block which raises the exception thus helping the programmer to find out the fault and resolve it.</w:t>
      </w:r>
    </w:p>
    <w:p w:rsidR="009A4B12" w:rsidRDefault="009A4B12" w:rsidP="009A4B12">
      <w:pPr>
        <w:pStyle w:val="NormalWeb"/>
        <w:spacing w:before="0" w:beforeAutospacing="0" w:after="150" w:afterAutospacing="0"/>
        <w:textAlignment w:val="baseline"/>
        <w:rPr>
          <w:rFonts w:ascii="Arial" w:hAnsi="Arial" w:cs="Arial"/>
        </w:rPr>
      </w:pPr>
      <w:r>
        <w:rPr>
          <w:rFonts w:ascii="Arial" w:hAnsi="Arial" w:cs="Arial"/>
        </w:rPr>
        <w:t>There are two types of exceptions defined in PL/SQL</w:t>
      </w:r>
    </w:p>
    <w:p w:rsidR="009A4B12" w:rsidRDefault="009A4B12" w:rsidP="00265113">
      <w:pPr>
        <w:numPr>
          <w:ilvl w:val="0"/>
          <w:numId w:val="142"/>
        </w:numPr>
        <w:spacing w:after="0" w:line="240" w:lineRule="auto"/>
        <w:ind w:left="540"/>
        <w:textAlignment w:val="baseline"/>
        <w:rPr>
          <w:rFonts w:ascii="Arial" w:hAnsi="Arial" w:cs="Arial"/>
        </w:rPr>
      </w:pPr>
      <w:r>
        <w:rPr>
          <w:rFonts w:ascii="Arial" w:hAnsi="Arial" w:cs="Arial"/>
        </w:rPr>
        <w:t>User defined exception.</w:t>
      </w:r>
    </w:p>
    <w:p w:rsidR="009A4B12" w:rsidRDefault="009A4B12" w:rsidP="00265113">
      <w:pPr>
        <w:numPr>
          <w:ilvl w:val="0"/>
          <w:numId w:val="142"/>
        </w:numPr>
        <w:spacing w:after="0" w:line="240" w:lineRule="auto"/>
        <w:ind w:left="540"/>
        <w:textAlignment w:val="baseline"/>
        <w:rPr>
          <w:rFonts w:ascii="Arial" w:hAnsi="Arial" w:cs="Arial"/>
        </w:rPr>
      </w:pPr>
      <w:r>
        <w:rPr>
          <w:rFonts w:ascii="Arial" w:hAnsi="Arial" w:cs="Arial"/>
        </w:rPr>
        <w:t>System defined exceptions.</w:t>
      </w:r>
    </w:p>
    <w:p w:rsidR="009A4B12" w:rsidRDefault="009A4B12" w:rsidP="009A4B12">
      <w:pPr>
        <w:pStyle w:val="NormalWeb"/>
        <w:spacing w:before="0" w:beforeAutospacing="0" w:after="150" w:afterAutospacing="0"/>
        <w:textAlignment w:val="baseline"/>
        <w:rPr>
          <w:rFonts w:ascii="Arial" w:hAnsi="Arial" w:cs="Arial"/>
        </w:rPr>
      </w:pPr>
      <w:r>
        <w:rPr>
          <w:rFonts w:ascii="Arial" w:hAnsi="Arial" w:cs="Arial"/>
        </w:rPr>
        <w:t>Syntax to write an exception</w:t>
      </w:r>
    </w:p>
    <w:p w:rsidR="009A4B12" w:rsidRDefault="009A4B12" w:rsidP="009A4B12">
      <w:pPr>
        <w:spacing w:line="285" w:lineRule="atLeast"/>
        <w:jc w:val="both"/>
        <w:textAlignment w:val="baseline"/>
        <w:rPr>
          <w:ins w:id="3422" w:author="Unknown"/>
          <w:rFonts w:ascii="Arial" w:hAnsi="Arial" w:cs="Arial"/>
        </w:rPr>
      </w:pPr>
      <w:r>
        <w:rPr>
          <w:rFonts w:ascii="Arial" w:hAnsi="Arial" w:cs="Arial"/>
        </w:rPr>
        <w:br/>
      </w:r>
      <w:ins w:id="3423" w:author="Unknown">
        <w:r>
          <w:rPr>
            <w:rFonts w:ascii="Arial" w:hAnsi="Arial" w:cs="Arial"/>
          </w:rPr>
          <w:br/>
        </w:r>
      </w:ins>
    </w:p>
    <w:p w:rsidR="009A4B12" w:rsidRDefault="009A4B12" w:rsidP="009A4B12">
      <w:pPr>
        <w:pStyle w:val="HTMLPreformatted"/>
        <w:shd w:val="clear" w:color="auto" w:fill="E0E0E0"/>
        <w:textAlignment w:val="baseline"/>
        <w:rPr>
          <w:ins w:id="3424" w:author="Unknown"/>
          <w:rFonts w:ascii="Consolas" w:hAnsi="Consolas" w:cs="Consolas"/>
          <w:sz w:val="23"/>
          <w:szCs w:val="23"/>
        </w:rPr>
      </w:pPr>
      <w:ins w:id="3425" w:author="Unknown">
        <w:r>
          <w:rPr>
            <w:rFonts w:ascii="Consolas" w:hAnsi="Consolas" w:cs="Consolas"/>
            <w:b/>
            <w:bCs/>
            <w:sz w:val="23"/>
            <w:szCs w:val="23"/>
            <w:bdr w:val="none" w:sz="0" w:space="0" w:color="auto" w:frame="1"/>
          </w:rPr>
          <w:t>WHEN</w:t>
        </w:r>
        <w:r>
          <w:rPr>
            <w:rFonts w:ascii="Consolas" w:hAnsi="Consolas" w:cs="Consolas"/>
            <w:sz w:val="23"/>
            <w:szCs w:val="23"/>
          </w:rPr>
          <w:t xml:space="preserve"> exception </w:t>
        </w:r>
        <w:r>
          <w:rPr>
            <w:rFonts w:ascii="Consolas" w:hAnsi="Consolas" w:cs="Consolas"/>
            <w:b/>
            <w:bCs/>
            <w:sz w:val="23"/>
            <w:szCs w:val="23"/>
            <w:bdr w:val="none" w:sz="0" w:space="0" w:color="auto" w:frame="1"/>
          </w:rPr>
          <w:t>THEN</w:t>
        </w:r>
        <w:r>
          <w:rPr>
            <w:rFonts w:ascii="Consolas" w:hAnsi="Consolas" w:cs="Consolas"/>
            <w:sz w:val="23"/>
            <w:szCs w:val="23"/>
          </w:rPr>
          <w:t xml:space="preserve"> </w:t>
        </w:r>
      </w:ins>
    </w:p>
    <w:p w:rsidR="009A4B12" w:rsidRDefault="009A4B12" w:rsidP="009A4B12">
      <w:pPr>
        <w:pStyle w:val="HTMLPreformatted"/>
        <w:shd w:val="clear" w:color="auto" w:fill="E0E0E0"/>
        <w:textAlignment w:val="baseline"/>
        <w:rPr>
          <w:ins w:id="3426" w:author="Unknown"/>
          <w:rFonts w:ascii="Consolas" w:hAnsi="Consolas" w:cs="Consolas"/>
          <w:sz w:val="23"/>
          <w:szCs w:val="23"/>
        </w:rPr>
      </w:pPr>
      <w:ins w:id="3427" w:author="Unknown">
        <w:r>
          <w:rPr>
            <w:rFonts w:ascii="Consolas" w:hAnsi="Consolas" w:cs="Consolas"/>
            <w:sz w:val="23"/>
            <w:szCs w:val="23"/>
          </w:rPr>
          <w:t xml:space="preserve">    statement;</w:t>
        </w:r>
      </w:ins>
    </w:p>
    <w:p w:rsidR="009A4B12" w:rsidRDefault="009A4B12" w:rsidP="009A4B12">
      <w:pPr>
        <w:pStyle w:val="NormalWeb"/>
        <w:shd w:val="clear" w:color="auto" w:fill="FAFAFA"/>
        <w:spacing w:before="0" w:beforeAutospacing="0" w:after="150" w:afterAutospacing="0"/>
        <w:textAlignment w:val="baseline"/>
        <w:rPr>
          <w:ins w:id="3428" w:author="Unknown"/>
          <w:rFonts w:ascii="Arial" w:hAnsi="Arial" w:cs="Arial"/>
          <w:i/>
          <w:iCs/>
        </w:rPr>
      </w:pPr>
      <w:ins w:id="3429" w:author="Unknown">
        <w:r>
          <w:rPr>
            <w:rFonts w:ascii="Arial" w:hAnsi="Arial" w:cs="Arial"/>
            <w:i/>
            <w:iCs/>
          </w:rPr>
          <w:t>DECLARE</w:t>
        </w:r>
        <w:r>
          <w:rPr>
            <w:rFonts w:ascii="Arial" w:hAnsi="Arial" w:cs="Arial"/>
            <w:i/>
            <w:iCs/>
          </w:rPr>
          <w:br/>
          <w:t>declarations section;</w:t>
        </w:r>
      </w:ins>
    </w:p>
    <w:p w:rsidR="009A4B12" w:rsidRDefault="009A4B12" w:rsidP="009A4B12">
      <w:pPr>
        <w:pStyle w:val="NormalWeb"/>
        <w:shd w:val="clear" w:color="auto" w:fill="FAFAFA"/>
        <w:spacing w:before="0" w:beforeAutospacing="0" w:after="150" w:afterAutospacing="0"/>
        <w:textAlignment w:val="baseline"/>
        <w:rPr>
          <w:ins w:id="3430" w:author="Unknown"/>
          <w:rFonts w:ascii="Arial" w:hAnsi="Arial" w:cs="Arial"/>
          <w:i/>
          <w:iCs/>
        </w:rPr>
      </w:pPr>
      <w:ins w:id="3431" w:author="Unknown">
        <w:r>
          <w:rPr>
            <w:rFonts w:ascii="Arial" w:hAnsi="Arial" w:cs="Arial"/>
            <w:i/>
            <w:iCs/>
          </w:rPr>
          <w:t>BEGIN</w:t>
        </w:r>
        <w:r>
          <w:rPr>
            <w:rFonts w:ascii="Arial" w:hAnsi="Arial" w:cs="Arial"/>
            <w:i/>
            <w:iCs/>
          </w:rPr>
          <w:br/>
          <w:t>executable command(s);</w:t>
        </w:r>
      </w:ins>
    </w:p>
    <w:p w:rsidR="009A4B12" w:rsidRDefault="009A4B12" w:rsidP="009A4B12">
      <w:pPr>
        <w:pStyle w:val="NormalWeb"/>
        <w:shd w:val="clear" w:color="auto" w:fill="FAFAFA"/>
        <w:spacing w:before="0" w:beforeAutospacing="0" w:after="150" w:afterAutospacing="0"/>
        <w:textAlignment w:val="baseline"/>
        <w:rPr>
          <w:ins w:id="3432" w:author="Unknown"/>
          <w:rFonts w:ascii="Arial" w:hAnsi="Arial" w:cs="Arial"/>
          <w:i/>
          <w:iCs/>
        </w:rPr>
      </w:pPr>
      <w:ins w:id="3433" w:author="Unknown">
        <w:r>
          <w:rPr>
            <w:rFonts w:ascii="Arial" w:hAnsi="Arial" w:cs="Arial"/>
            <w:i/>
            <w:iCs/>
          </w:rPr>
          <w:t>EXCEPTION</w:t>
        </w:r>
        <w:r>
          <w:rPr>
            <w:rFonts w:ascii="Arial" w:hAnsi="Arial" w:cs="Arial"/>
            <w:i/>
            <w:iCs/>
          </w:rPr>
          <w:br/>
          <w:t>WHEN exception1 THEN</w:t>
        </w:r>
        <w:r>
          <w:rPr>
            <w:rFonts w:ascii="Arial" w:hAnsi="Arial" w:cs="Arial"/>
            <w:i/>
            <w:iCs/>
          </w:rPr>
          <w:br/>
          <w:t>statement1;</w:t>
        </w:r>
        <w:r>
          <w:rPr>
            <w:rFonts w:ascii="Arial" w:hAnsi="Arial" w:cs="Arial"/>
            <w:i/>
            <w:iCs/>
          </w:rPr>
          <w:br/>
          <w:t>WHEN exception2 THEN</w:t>
        </w:r>
        <w:r>
          <w:rPr>
            <w:rFonts w:ascii="Arial" w:hAnsi="Arial" w:cs="Arial"/>
            <w:i/>
            <w:iCs/>
          </w:rPr>
          <w:br/>
          <w:t>statement2;</w:t>
        </w:r>
        <w:r>
          <w:rPr>
            <w:rFonts w:ascii="Arial" w:hAnsi="Arial" w:cs="Arial"/>
            <w:i/>
            <w:iCs/>
          </w:rPr>
          <w:br/>
          <w:t>[WHEN others THEN]</w:t>
        </w:r>
        <w:r>
          <w:rPr>
            <w:rFonts w:ascii="Arial" w:hAnsi="Arial" w:cs="Arial"/>
            <w:i/>
            <w:iCs/>
          </w:rPr>
          <w:br/>
          <w:t>/* default exception handling code */</w:t>
        </w:r>
      </w:ins>
    </w:p>
    <w:p w:rsidR="009A4B12" w:rsidRDefault="009A4B12" w:rsidP="009A4B12">
      <w:pPr>
        <w:pStyle w:val="NormalWeb"/>
        <w:shd w:val="clear" w:color="auto" w:fill="FAFAFA"/>
        <w:spacing w:before="0" w:beforeAutospacing="0" w:after="0" w:afterAutospacing="0"/>
        <w:textAlignment w:val="baseline"/>
        <w:rPr>
          <w:ins w:id="3434" w:author="Unknown"/>
          <w:rFonts w:ascii="Arial" w:hAnsi="Arial" w:cs="Arial"/>
          <w:i/>
          <w:iCs/>
        </w:rPr>
      </w:pPr>
      <w:ins w:id="3435" w:author="Unknown">
        <w:r>
          <w:rPr>
            <w:rFonts w:ascii="Arial" w:hAnsi="Arial" w:cs="Arial"/>
            <w:i/>
            <w:iCs/>
          </w:rPr>
          <w:t>END;</w:t>
        </w:r>
      </w:ins>
    </w:p>
    <w:p w:rsidR="009A4B12" w:rsidRDefault="009A4B12" w:rsidP="009A4B12">
      <w:pPr>
        <w:pStyle w:val="NormalWeb"/>
        <w:spacing w:before="0" w:beforeAutospacing="0" w:after="0" w:afterAutospacing="0"/>
        <w:textAlignment w:val="baseline"/>
        <w:rPr>
          <w:ins w:id="3436" w:author="Unknown"/>
          <w:rFonts w:ascii="Arial" w:hAnsi="Arial" w:cs="Arial"/>
        </w:rPr>
      </w:pPr>
      <w:ins w:id="3437" w:author="Unknown">
        <w:r>
          <w:rPr>
            <w:rFonts w:ascii="Arial" w:hAnsi="Arial" w:cs="Arial"/>
            <w:b/>
            <w:bCs/>
            <w:bdr w:val="none" w:sz="0" w:space="0" w:color="auto" w:frame="1"/>
          </w:rPr>
          <w:t>Note:</w:t>
        </w:r>
        <w:r>
          <w:rPr>
            <w:rFonts w:ascii="Arial" w:hAnsi="Arial" w:cs="Arial"/>
          </w:rPr>
          <w:br/>
        </w:r>
        <w:r>
          <w:rPr>
            <w:rFonts w:ascii="Arial" w:hAnsi="Arial" w:cs="Arial"/>
            <w:b/>
            <w:bCs/>
            <w:bdr w:val="none" w:sz="0" w:space="0" w:color="auto" w:frame="1"/>
          </w:rPr>
          <w:t>When other</w:t>
        </w:r>
        <w:r>
          <w:rPr>
            <w:rFonts w:ascii="Arial" w:hAnsi="Arial" w:cs="Arial"/>
          </w:rPr>
          <w:t> keyword should be used only at the end of the exception handling block as no exception handling part present later will get executed as the control will exit from the block after executing the WHEN OTHERS.</w:t>
        </w:r>
      </w:ins>
    </w:p>
    <w:p w:rsidR="009A4B12" w:rsidRDefault="009A4B12" w:rsidP="00265113">
      <w:pPr>
        <w:numPr>
          <w:ilvl w:val="0"/>
          <w:numId w:val="143"/>
        </w:numPr>
        <w:spacing w:after="0" w:line="240" w:lineRule="auto"/>
        <w:ind w:left="540"/>
        <w:textAlignment w:val="baseline"/>
        <w:rPr>
          <w:ins w:id="3438" w:author="Unknown"/>
          <w:rFonts w:ascii="Arial" w:hAnsi="Arial" w:cs="Arial"/>
        </w:rPr>
      </w:pPr>
      <w:ins w:id="3439" w:author="Unknown">
        <w:r>
          <w:rPr>
            <w:rFonts w:ascii="Arial" w:hAnsi="Arial" w:cs="Arial"/>
            <w:b/>
            <w:bCs/>
            <w:bdr w:val="none" w:sz="0" w:space="0" w:color="auto" w:frame="1"/>
          </w:rPr>
          <w:t>System defined exceptions:</w:t>
        </w:r>
        <w:r>
          <w:rPr>
            <w:rFonts w:ascii="Arial" w:hAnsi="Arial" w:cs="Arial"/>
          </w:rPr>
          <w:br/>
          <w:t>These exceptions are predefined in PL/SQL which get raised WHEN certain </w:t>
        </w:r>
        <w:r>
          <w:rPr>
            <w:rFonts w:ascii="Arial" w:hAnsi="Arial" w:cs="Arial"/>
            <w:b/>
            <w:bCs/>
            <w:bdr w:val="none" w:sz="0" w:space="0" w:color="auto" w:frame="1"/>
          </w:rPr>
          <w:t>database rule is violated.</w:t>
        </w:r>
        <w:r>
          <w:rPr>
            <w:rFonts w:ascii="Arial" w:hAnsi="Arial" w:cs="Arial"/>
          </w:rPr>
          <w:br/>
          <w:t>System-defined exceptions are further divided into two categories:</w:t>
        </w:r>
      </w:ins>
    </w:p>
    <w:p w:rsidR="009A4B12" w:rsidRDefault="009A4B12" w:rsidP="00265113">
      <w:pPr>
        <w:numPr>
          <w:ilvl w:val="1"/>
          <w:numId w:val="143"/>
        </w:numPr>
        <w:spacing w:after="0" w:line="240" w:lineRule="auto"/>
        <w:ind w:left="1080"/>
        <w:textAlignment w:val="baseline"/>
        <w:rPr>
          <w:ins w:id="3440" w:author="Unknown"/>
          <w:rFonts w:ascii="Arial" w:hAnsi="Arial" w:cs="Arial"/>
        </w:rPr>
      </w:pPr>
      <w:ins w:id="3441" w:author="Unknown">
        <w:r>
          <w:rPr>
            <w:rFonts w:ascii="Arial" w:hAnsi="Arial" w:cs="Arial"/>
          </w:rPr>
          <w:t>Named system exceptions.</w:t>
        </w:r>
      </w:ins>
    </w:p>
    <w:p w:rsidR="009A4B12" w:rsidRDefault="009A4B12" w:rsidP="00265113">
      <w:pPr>
        <w:numPr>
          <w:ilvl w:val="1"/>
          <w:numId w:val="143"/>
        </w:numPr>
        <w:spacing w:after="0" w:line="240" w:lineRule="auto"/>
        <w:ind w:left="1080"/>
        <w:textAlignment w:val="baseline"/>
        <w:rPr>
          <w:ins w:id="3442" w:author="Unknown"/>
          <w:rFonts w:ascii="Arial" w:hAnsi="Arial" w:cs="Arial"/>
        </w:rPr>
      </w:pPr>
      <w:ins w:id="3443" w:author="Unknown">
        <w:r>
          <w:rPr>
            <w:rFonts w:ascii="Arial" w:hAnsi="Arial" w:cs="Arial"/>
          </w:rPr>
          <w:t>Unnamed system exceptions.</w:t>
        </w:r>
      </w:ins>
    </w:p>
    <w:p w:rsidR="009A4B12" w:rsidRDefault="009A4B12" w:rsidP="00265113">
      <w:pPr>
        <w:numPr>
          <w:ilvl w:val="1"/>
          <w:numId w:val="144"/>
        </w:numPr>
        <w:spacing w:after="0" w:line="240" w:lineRule="auto"/>
        <w:ind w:left="1080"/>
        <w:textAlignment w:val="baseline"/>
        <w:rPr>
          <w:ins w:id="3444" w:author="Unknown"/>
          <w:rFonts w:ascii="Arial" w:hAnsi="Arial" w:cs="Arial"/>
        </w:rPr>
      </w:pPr>
      <w:ins w:id="3445" w:author="Unknown">
        <w:r>
          <w:rPr>
            <w:rStyle w:val="Strong"/>
            <w:rFonts w:ascii="Arial" w:hAnsi="Arial" w:cs="Arial"/>
            <w:bdr w:val="none" w:sz="0" w:space="0" w:color="auto" w:frame="1"/>
          </w:rPr>
          <w:t>Named system exceptions:</w:t>
        </w:r>
        <w:r>
          <w:rPr>
            <w:rFonts w:ascii="Arial" w:hAnsi="Arial" w:cs="Arial"/>
          </w:rPr>
          <w:t> They have a predefined name by the system like ACCESS_INTO_NULL, DUP_VAL_ON_INDEX, LOGIN_DENIED etc. the list is quite big.</w:t>
        </w:r>
      </w:ins>
    </w:p>
    <w:p w:rsidR="009A4B12" w:rsidRDefault="009A4B12" w:rsidP="009A4B12">
      <w:pPr>
        <w:pStyle w:val="NormalWeb"/>
        <w:spacing w:before="0" w:beforeAutospacing="0" w:after="150" w:afterAutospacing="0"/>
        <w:ind w:left="1080"/>
        <w:textAlignment w:val="baseline"/>
        <w:rPr>
          <w:ins w:id="3446" w:author="Unknown"/>
          <w:rFonts w:ascii="Arial" w:hAnsi="Arial" w:cs="Arial"/>
        </w:rPr>
      </w:pPr>
      <w:ins w:id="3447" w:author="Unknown">
        <w:r>
          <w:rPr>
            <w:rFonts w:ascii="Arial" w:hAnsi="Arial" w:cs="Arial"/>
          </w:rPr>
          <w:t>So we will discuss some of the most commonly used exceptions:</w:t>
        </w:r>
      </w:ins>
    </w:p>
    <w:p w:rsidR="009A4B12" w:rsidRDefault="009A4B12" w:rsidP="009A4B12">
      <w:pPr>
        <w:pStyle w:val="NormalWeb"/>
        <w:spacing w:before="0" w:beforeAutospacing="0" w:after="150" w:afterAutospacing="0"/>
        <w:ind w:left="1080"/>
        <w:textAlignment w:val="baseline"/>
        <w:rPr>
          <w:ins w:id="3448" w:author="Unknown"/>
          <w:rFonts w:ascii="Arial" w:hAnsi="Arial" w:cs="Arial"/>
        </w:rPr>
      </w:pPr>
      <w:ins w:id="3449" w:author="Unknown">
        <w:r>
          <w:rPr>
            <w:rFonts w:ascii="Arial" w:hAnsi="Arial" w:cs="Arial"/>
          </w:rPr>
          <w:t>Lets create a table geeks.</w:t>
        </w:r>
      </w:ins>
    </w:p>
    <w:p w:rsidR="009A4B12" w:rsidRDefault="009A4B12" w:rsidP="009A4B12">
      <w:pPr>
        <w:ind w:left="1080"/>
        <w:textAlignment w:val="baseline"/>
        <w:rPr>
          <w:ins w:id="3450" w:author="Unknown"/>
          <w:rFonts w:ascii="Arial" w:hAnsi="Arial" w:cs="Arial"/>
        </w:rPr>
      </w:pPr>
      <w:ins w:id="3451" w:author="Unknown">
        <w:r>
          <w:rPr>
            <w:rFonts w:ascii="Arial" w:hAnsi="Arial" w:cs="Arial"/>
          </w:rPr>
          <w:br/>
        </w:r>
      </w:ins>
    </w:p>
    <w:p w:rsidR="009A4B12" w:rsidRDefault="009A4B12" w:rsidP="009A4B12">
      <w:pPr>
        <w:pStyle w:val="HTMLPreformatted"/>
        <w:shd w:val="clear" w:color="auto" w:fill="E0E0E0"/>
        <w:spacing w:after="150"/>
        <w:ind w:left="1080"/>
        <w:textAlignment w:val="baseline"/>
        <w:rPr>
          <w:ins w:id="3452" w:author="Unknown"/>
          <w:rFonts w:ascii="Consolas" w:hAnsi="Consolas" w:cs="Consolas"/>
          <w:sz w:val="23"/>
          <w:szCs w:val="23"/>
        </w:rPr>
      </w:pPr>
      <w:ins w:id="3453" w:author="Unknown">
        <w:r>
          <w:rPr>
            <w:rFonts w:ascii="Consolas" w:hAnsi="Consolas" w:cs="Consolas"/>
            <w:sz w:val="23"/>
            <w:szCs w:val="23"/>
          </w:rPr>
          <w:t xml:space="preserve">create table geeks(g_id int , g_name varchar(20), marks int); </w:t>
        </w:r>
      </w:ins>
    </w:p>
    <w:p w:rsidR="009A4B12" w:rsidRDefault="009A4B12" w:rsidP="009A4B12">
      <w:pPr>
        <w:pStyle w:val="HTMLPreformatted"/>
        <w:shd w:val="clear" w:color="auto" w:fill="E0E0E0"/>
        <w:spacing w:after="150"/>
        <w:ind w:left="1080"/>
        <w:textAlignment w:val="baseline"/>
        <w:rPr>
          <w:ins w:id="3454" w:author="Unknown"/>
          <w:rFonts w:ascii="Consolas" w:hAnsi="Consolas" w:cs="Consolas"/>
          <w:sz w:val="23"/>
          <w:szCs w:val="23"/>
        </w:rPr>
      </w:pPr>
      <w:ins w:id="3455" w:author="Unknown">
        <w:r>
          <w:rPr>
            <w:rFonts w:ascii="Consolas" w:hAnsi="Consolas" w:cs="Consolas"/>
            <w:sz w:val="23"/>
            <w:szCs w:val="23"/>
          </w:rPr>
          <w:lastRenderedPageBreak/>
          <w:t>insert into geeks values(1, 'Suraj',100);</w:t>
        </w:r>
      </w:ins>
    </w:p>
    <w:p w:rsidR="009A4B12" w:rsidRDefault="009A4B12" w:rsidP="009A4B12">
      <w:pPr>
        <w:pStyle w:val="HTMLPreformatted"/>
        <w:shd w:val="clear" w:color="auto" w:fill="E0E0E0"/>
        <w:spacing w:after="150"/>
        <w:ind w:left="1080"/>
        <w:textAlignment w:val="baseline"/>
        <w:rPr>
          <w:ins w:id="3456" w:author="Unknown"/>
          <w:rFonts w:ascii="Consolas" w:hAnsi="Consolas" w:cs="Consolas"/>
          <w:sz w:val="23"/>
          <w:szCs w:val="23"/>
        </w:rPr>
      </w:pPr>
      <w:ins w:id="3457" w:author="Unknown">
        <w:r>
          <w:rPr>
            <w:rFonts w:ascii="Consolas" w:hAnsi="Consolas" w:cs="Consolas"/>
            <w:sz w:val="23"/>
            <w:szCs w:val="23"/>
          </w:rPr>
          <w:t>insert into geeks values(2, 'Praveen',97);</w:t>
        </w:r>
      </w:ins>
    </w:p>
    <w:p w:rsidR="009A4B12" w:rsidRDefault="009A4B12" w:rsidP="009A4B12">
      <w:pPr>
        <w:pStyle w:val="HTMLPreformatted"/>
        <w:shd w:val="clear" w:color="auto" w:fill="E0E0E0"/>
        <w:spacing w:after="150"/>
        <w:ind w:left="1080"/>
        <w:textAlignment w:val="baseline"/>
        <w:rPr>
          <w:ins w:id="3458" w:author="Unknown"/>
          <w:rFonts w:ascii="Consolas" w:hAnsi="Consolas" w:cs="Consolas"/>
          <w:sz w:val="23"/>
          <w:szCs w:val="23"/>
        </w:rPr>
      </w:pPr>
      <w:ins w:id="3459" w:author="Unknown">
        <w:r>
          <w:rPr>
            <w:rFonts w:ascii="Consolas" w:hAnsi="Consolas" w:cs="Consolas"/>
            <w:sz w:val="23"/>
            <w:szCs w:val="23"/>
          </w:rPr>
          <w:t>insert into geeks values(3, 'Jessie', 99);</w:t>
        </w:r>
      </w:ins>
    </w:p>
    <w:p w:rsidR="009A4B12" w:rsidRDefault="009A4B12" w:rsidP="009A4B12">
      <w:pPr>
        <w:pStyle w:val="NormalWeb"/>
        <w:spacing w:before="0" w:beforeAutospacing="0" w:after="150" w:afterAutospacing="0"/>
        <w:ind w:left="1080"/>
        <w:textAlignment w:val="baseline"/>
        <w:rPr>
          <w:ins w:id="3460" w:author="Unknown"/>
          <w:rFonts w:ascii="Arial" w:hAnsi="Arial" w:cs="Arial"/>
        </w:rPr>
      </w:pPr>
      <w:r>
        <w:rPr>
          <w:rFonts w:ascii="Arial" w:hAnsi="Arial" w:cs="Arial"/>
          <w:noProof/>
        </w:rPr>
        <w:drawing>
          <wp:inline distT="0" distB="0" distL="0" distR="0">
            <wp:extent cx="2857500" cy="1266825"/>
            <wp:effectExtent l="19050" t="0" r="0" b="0"/>
            <wp:docPr id="118" name="Picture 118" descr="https://media.geeksforgeeks.org/wp-content/uploads/Capture-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media.geeksforgeeks.org/wp-content/uploads/Capture-59.jpg"/>
                    <pic:cNvPicPr>
                      <a:picLocks noChangeAspect="1" noChangeArrowheads="1"/>
                    </pic:cNvPicPr>
                  </pic:nvPicPr>
                  <pic:blipFill>
                    <a:blip r:embed="rId145"/>
                    <a:srcRect/>
                    <a:stretch>
                      <a:fillRect/>
                    </a:stretch>
                  </pic:blipFill>
                  <pic:spPr bwMode="auto">
                    <a:xfrm>
                      <a:off x="0" y="0"/>
                      <a:ext cx="2857500" cy="1266825"/>
                    </a:xfrm>
                    <a:prstGeom prst="rect">
                      <a:avLst/>
                    </a:prstGeom>
                    <a:noFill/>
                    <a:ln w="9525">
                      <a:noFill/>
                      <a:miter lim="800000"/>
                      <a:headEnd/>
                      <a:tailEnd/>
                    </a:ln>
                  </pic:spPr>
                </pic:pic>
              </a:graphicData>
            </a:graphic>
          </wp:inline>
        </w:drawing>
      </w:r>
    </w:p>
    <w:p w:rsidR="009A4B12" w:rsidRDefault="009A4B12" w:rsidP="00265113">
      <w:pPr>
        <w:numPr>
          <w:ilvl w:val="2"/>
          <w:numId w:val="144"/>
        </w:numPr>
        <w:spacing w:after="0" w:line="240" w:lineRule="auto"/>
        <w:ind w:left="1620"/>
        <w:textAlignment w:val="baseline"/>
        <w:rPr>
          <w:ins w:id="3461" w:author="Unknown"/>
          <w:rFonts w:ascii="Arial" w:hAnsi="Arial" w:cs="Arial"/>
        </w:rPr>
      </w:pPr>
      <w:ins w:id="3462" w:author="Unknown">
        <w:r>
          <w:rPr>
            <w:rStyle w:val="Strong"/>
            <w:rFonts w:ascii="Arial" w:hAnsi="Arial" w:cs="Arial"/>
            <w:bdr w:val="none" w:sz="0" w:space="0" w:color="auto" w:frame="1"/>
          </w:rPr>
          <w:t>NO_DATA_FOUND</w:t>
        </w:r>
        <w:r>
          <w:rPr>
            <w:rFonts w:ascii="Arial" w:hAnsi="Arial" w:cs="Arial"/>
          </w:rPr>
          <w:t>: It is raised WHEN a SELECT INTO statement returns </w:t>
        </w:r>
        <w:r>
          <w:rPr>
            <w:rStyle w:val="Emphasis"/>
            <w:rFonts w:ascii="Arial" w:hAnsi="Arial" w:cs="Arial"/>
            <w:bdr w:val="none" w:sz="0" w:space="0" w:color="auto" w:frame="1"/>
          </w:rPr>
          <w:t>no</w:t>
        </w:r>
        <w:r>
          <w:rPr>
            <w:rFonts w:ascii="Arial" w:hAnsi="Arial" w:cs="Arial"/>
          </w:rPr>
          <w:t> rows. For eg:</w:t>
        </w:r>
      </w:ins>
    </w:p>
    <w:p w:rsidR="009A4B12" w:rsidRDefault="009A4B12" w:rsidP="009A4B12">
      <w:pPr>
        <w:ind w:left="1620"/>
        <w:textAlignment w:val="baseline"/>
        <w:rPr>
          <w:ins w:id="3463" w:author="Unknown"/>
          <w:rFonts w:ascii="Arial" w:hAnsi="Arial" w:cs="Arial"/>
        </w:rPr>
      </w:pPr>
      <w:ins w:id="3464" w:author="Unknown">
        <w:r>
          <w:rPr>
            <w:rFonts w:ascii="Material Icons" w:hAnsi="Material Icons" w:cs="Arial"/>
            <w:color w:val="454545"/>
            <w:sz w:val="36"/>
            <w:szCs w:val="36"/>
            <w:bdr w:val="none" w:sz="0" w:space="0" w:color="auto" w:frame="1"/>
            <w:shd w:val="clear" w:color="auto" w:fill="FFFFFF"/>
          </w:rPr>
          <w:t>filter_none</w:t>
        </w:r>
      </w:ins>
    </w:p>
    <w:p w:rsidR="009A4B12" w:rsidRDefault="009A4B12" w:rsidP="009A4B12">
      <w:pPr>
        <w:pStyle w:val="NormalWeb"/>
        <w:spacing w:before="0" w:beforeAutospacing="0" w:after="0" w:afterAutospacing="0"/>
        <w:ind w:left="1620"/>
        <w:textAlignment w:val="baseline"/>
        <w:rPr>
          <w:ins w:id="3465" w:author="Unknown"/>
          <w:rFonts w:ascii="Arial" w:hAnsi="Arial" w:cs="Arial"/>
        </w:rPr>
      </w:pPr>
      <w:ins w:id="3466" w:author="Unknown">
        <w:r>
          <w:rPr>
            <w:rFonts w:ascii="Material Icons" w:hAnsi="Material Icons" w:cs="Arial"/>
            <w:color w:val="454545"/>
            <w:sz w:val="36"/>
            <w:szCs w:val="36"/>
            <w:bdr w:val="none" w:sz="0" w:space="0" w:color="auto" w:frame="1"/>
            <w:shd w:val="clear" w:color="auto" w:fill="FFFFFF"/>
          </w:rPr>
          <w:t>brightness_4</w:t>
        </w:r>
      </w:ins>
    </w:p>
    <w:tbl>
      <w:tblPr>
        <w:tblW w:w="8550" w:type="dxa"/>
        <w:tblInd w:w="1620" w:type="dxa"/>
        <w:tblCellMar>
          <w:left w:w="0" w:type="dxa"/>
          <w:right w:w="0" w:type="dxa"/>
        </w:tblCellMar>
        <w:tblLook w:val="04A0"/>
      </w:tblPr>
      <w:tblGrid>
        <w:gridCol w:w="8550"/>
      </w:tblGrid>
      <w:tr w:rsidR="009A4B12" w:rsidTr="009A4B12">
        <w:tc>
          <w:tcPr>
            <w:tcW w:w="8550" w:type="dxa"/>
            <w:vAlign w:val="center"/>
            <w:hideMark/>
          </w:tcPr>
          <w:p w:rsidR="009A4B12" w:rsidRDefault="009A4B12" w:rsidP="009A4B12">
            <w:r>
              <w:rPr>
                <w:rStyle w:val="HTMLCode"/>
                <w:rFonts w:eastAsiaTheme="minorHAnsi"/>
              </w:rPr>
              <w:t>DECLARE</w:t>
            </w:r>
          </w:p>
          <w:p w:rsidR="009A4B12" w:rsidRDefault="009A4B12" w:rsidP="009A4B12">
            <w:r>
              <w:rPr>
                <w:rStyle w:val="HTMLCode"/>
                <w:rFonts w:eastAsiaTheme="minorHAnsi"/>
              </w:rPr>
              <w:t>   temp</w:t>
            </w:r>
            <w:r>
              <w:t xml:space="preserve"> </w:t>
            </w:r>
            <w:r>
              <w:rPr>
                <w:rStyle w:val="HTMLCode"/>
                <w:rFonts w:eastAsiaTheme="minorHAnsi"/>
              </w:rPr>
              <w:t xml:space="preserve">varchar(20); </w:t>
            </w:r>
          </w:p>
          <w:p w:rsidR="009A4B12" w:rsidRDefault="009A4B12" w:rsidP="009A4B12">
            <w:r>
              <w:rPr>
                <w:rStyle w:val="HTMLCode"/>
                <w:rFonts w:eastAsiaTheme="minorHAnsi"/>
              </w:rPr>
              <w:t> </w:t>
            </w:r>
            <w:r>
              <w:t> </w:t>
            </w:r>
          </w:p>
          <w:p w:rsidR="009A4B12" w:rsidRDefault="009A4B12" w:rsidP="009A4B12">
            <w:r>
              <w:rPr>
                <w:rStyle w:val="HTMLCode"/>
                <w:rFonts w:eastAsiaTheme="minorHAnsi"/>
              </w:rPr>
              <w:t>BEGIN</w:t>
            </w:r>
          </w:p>
          <w:p w:rsidR="009A4B12" w:rsidRDefault="009A4B12" w:rsidP="009A4B12">
            <w:r>
              <w:rPr>
                <w:rStyle w:val="HTMLCode"/>
                <w:rFonts w:eastAsiaTheme="minorHAnsi"/>
              </w:rPr>
              <w:t>   SELECT</w:t>
            </w:r>
            <w:r>
              <w:t xml:space="preserve"> </w:t>
            </w:r>
            <w:r>
              <w:rPr>
                <w:rStyle w:val="HTMLCode"/>
                <w:rFonts w:eastAsiaTheme="minorHAnsi"/>
              </w:rPr>
              <w:t>g_id into</w:t>
            </w:r>
            <w:r>
              <w:t xml:space="preserve"> </w:t>
            </w:r>
            <w:r>
              <w:rPr>
                <w:rStyle w:val="HTMLCode"/>
                <w:rFonts w:eastAsiaTheme="minorHAnsi"/>
              </w:rPr>
              <w:t>temp</w:t>
            </w:r>
            <w:r>
              <w:t xml:space="preserve"> </w:t>
            </w:r>
            <w:r>
              <w:rPr>
                <w:rStyle w:val="HTMLCode"/>
                <w:rFonts w:eastAsiaTheme="minorHAnsi"/>
              </w:rPr>
              <w:t>from</w:t>
            </w:r>
            <w:r>
              <w:t xml:space="preserve"> </w:t>
            </w:r>
            <w:r>
              <w:rPr>
                <w:rStyle w:val="HTMLCode"/>
                <w:rFonts w:eastAsiaTheme="minorHAnsi"/>
              </w:rPr>
              <w:t>geeks where</w:t>
            </w:r>
            <w:r>
              <w:t xml:space="preserve"> </w:t>
            </w:r>
            <w:r>
              <w:rPr>
                <w:rStyle w:val="HTMLCode"/>
                <w:rFonts w:eastAsiaTheme="minorHAnsi"/>
              </w:rPr>
              <w:t xml:space="preserve">g_name='GeeksforGeeks'; </w:t>
            </w:r>
          </w:p>
          <w:p w:rsidR="009A4B12" w:rsidRDefault="009A4B12" w:rsidP="009A4B12">
            <w:r>
              <w:rPr>
                <w:rStyle w:val="HTMLCode"/>
                <w:rFonts w:eastAsiaTheme="minorHAnsi"/>
              </w:rPr>
              <w:t> </w:t>
            </w:r>
            <w:r>
              <w:t> </w:t>
            </w:r>
          </w:p>
          <w:p w:rsidR="009A4B12" w:rsidRDefault="009A4B12" w:rsidP="009A4B12">
            <w:r>
              <w:rPr>
                <w:rStyle w:val="HTMLCode"/>
                <w:rFonts w:eastAsiaTheme="minorHAnsi"/>
              </w:rPr>
              <w:t xml:space="preserve">exception </w:t>
            </w:r>
          </w:p>
          <w:p w:rsidR="009A4B12" w:rsidRDefault="009A4B12" w:rsidP="009A4B12">
            <w:r>
              <w:rPr>
                <w:rStyle w:val="HTMLCode"/>
                <w:rFonts w:eastAsiaTheme="minorHAnsi"/>
              </w:rPr>
              <w:t>   WHEN</w:t>
            </w:r>
            <w:r>
              <w:t xml:space="preserve"> </w:t>
            </w:r>
            <w:r>
              <w:rPr>
                <w:rStyle w:val="HTMLCode"/>
                <w:rFonts w:eastAsiaTheme="minorHAnsi"/>
              </w:rPr>
              <w:t>no_data_found THEN</w:t>
            </w:r>
          </w:p>
          <w:p w:rsidR="009A4B12" w:rsidRDefault="009A4B12" w:rsidP="009A4B12">
            <w:r>
              <w:rPr>
                <w:rStyle w:val="HTMLCode"/>
                <w:rFonts w:eastAsiaTheme="minorHAnsi"/>
              </w:rPr>
              <w:t xml:space="preserve">      dbms_output.put_line('ERROR'); </w:t>
            </w:r>
          </w:p>
          <w:p w:rsidR="009A4B12" w:rsidRDefault="009A4B12" w:rsidP="009A4B12">
            <w:r>
              <w:rPr>
                <w:rStyle w:val="HTMLCode"/>
                <w:rFonts w:eastAsiaTheme="minorHAnsi"/>
              </w:rPr>
              <w:t xml:space="preserve">      dbms_output.put_line('there is no name as'); </w:t>
            </w:r>
          </w:p>
          <w:p w:rsidR="009A4B12" w:rsidRDefault="009A4B12" w:rsidP="009A4B12">
            <w:r>
              <w:rPr>
                <w:rStyle w:val="HTMLCode"/>
                <w:rFonts w:eastAsiaTheme="minorHAnsi"/>
              </w:rPr>
              <w:t xml:space="preserve">      dbms_output.put_line('GeeksforGeeks in geeks table'); </w:t>
            </w:r>
          </w:p>
          <w:p w:rsidR="009A4B12" w:rsidRDefault="009A4B12" w:rsidP="009A4B12">
            <w:pPr>
              <w:rPr>
                <w:sz w:val="24"/>
                <w:szCs w:val="24"/>
              </w:rPr>
            </w:pPr>
            <w:r>
              <w:rPr>
                <w:rStyle w:val="HTMLCode"/>
                <w:rFonts w:eastAsiaTheme="minorHAnsi"/>
              </w:rPr>
              <w:t xml:space="preserve">end; </w:t>
            </w:r>
          </w:p>
        </w:tc>
      </w:tr>
    </w:tbl>
    <w:p w:rsidR="009A4B12" w:rsidRDefault="009A4B12" w:rsidP="009A4B12">
      <w:pPr>
        <w:pStyle w:val="NormalWeb"/>
        <w:spacing w:before="0" w:beforeAutospacing="0" w:after="150" w:afterAutospacing="0"/>
        <w:ind w:left="1620"/>
        <w:textAlignment w:val="baseline"/>
        <w:rPr>
          <w:ins w:id="3467" w:author="Unknown"/>
          <w:rFonts w:ascii="Arial" w:hAnsi="Arial" w:cs="Arial"/>
        </w:rPr>
      </w:pPr>
      <w:ins w:id="3468" w:author="Unknown">
        <w:r>
          <w:rPr>
            <w:rFonts w:ascii="Arial" w:hAnsi="Arial" w:cs="Arial"/>
          </w:rPr>
          <w:t>Output:</w:t>
        </w:r>
      </w:ins>
    </w:p>
    <w:p w:rsidR="009A4B12" w:rsidRDefault="009A4B12" w:rsidP="009A4B12">
      <w:pPr>
        <w:pStyle w:val="HTMLPreformatted"/>
        <w:shd w:val="clear" w:color="auto" w:fill="E0E0E0"/>
        <w:spacing w:after="150"/>
        <w:ind w:left="1620"/>
        <w:textAlignment w:val="baseline"/>
        <w:rPr>
          <w:ins w:id="3469" w:author="Unknown"/>
          <w:rFonts w:ascii="Consolas" w:hAnsi="Consolas" w:cs="Consolas"/>
          <w:sz w:val="23"/>
          <w:szCs w:val="23"/>
        </w:rPr>
      </w:pPr>
      <w:ins w:id="3470" w:author="Unknown">
        <w:r>
          <w:rPr>
            <w:rFonts w:ascii="Consolas" w:hAnsi="Consolas" w:cs="Consolas"/>
            <w:sz w:val="23"/>
            <w:szCs w:val="23"/>
          </w:rPr>
          <w:t>ERROR</w:t>
        </w:r>
      </w:ins>
    </w:p>
    <w:p w:rsidR="009A4B12" w:rsidRDefault="009A4B12" w:rsidP="009A4B12">
      <w:pPr>
        <w:pStyle w:val="HTMLPreformatted"/>
        <w:shd w:val="clear" w:color="auto" w:fill="E0E0E0"/>
        <w:spacing w:after="150"/>
        <w:ind w:left="1620"/>
        <w:textAlignment w:val="baseline"/>
        <w:rPr>
          <w:ins w:id="3471" w:author="Unknown"/>
          <w:rFonts w:ascii="Consolas" w:hAnsi="Consolas" w:cs="Consolas"/>
          <w:sz w:val="23"/>
          <w:szCs w:val="23"/>
        </w:rPr>
      </w:pPr>
      <w:ins w:id="3472" w:author="Unknown">
        <w:r>
          <w:rPr>
            <w:rFonts w:ascii="Consolas" w:hAnsi="Consolas" w:cs="Consolas"/>
            <w:sz w:val="23"/>
            <w:szCs w:val="23"/>
          </w:rPr>
          <w:t>there is no name as GeeksforGeeks in geeks table</w:t>
        </w:r>
      </w:ins>
    </w:p>
    <w:p w:rsidR="009A4B12" w:rsidRDefault="009A4B12" w:rsidP="00265113">
      <w:pPr>
        <w:numPr>
          <w:ilvl w:val="2"/>
          <w:numId w:val="144"/>
        </w:numPr>
        <w:spacing w:after="0" w:line="240" w:lineRule="auto"/>
        <w:ind w:left="1620"/>
        <w:textAlignment w:val="baseline"/>
        <w:rPr>
          <w:ins w:id="3473" w:author="Unknown"/>
          <w:rFonts w:ascii="Arial" w:hAnsi="Arial" w:cs="Arial"/>
        </w:rPr>
      </w:pPr>
      <w:ins w:id="3474" w:author="Unknown">
        <w:r>
          <w:rPr>
            <w:rStyle w:val="Strong"/>
            <w:rFonts w:ascii="Arial" w:hAnsi="Arial" w:cs="Arial"/>
            <w:bdr w:val="none" w:sz="0" w:space="0" w:color="auto" w:frame="1"/>
          </w:rPr>
          <w:t>TOO_MANY_ROWS</w:t>
        </w:r>
        <w:r>
          <w:rPr>
            <w:rFonts w:ascii="Arial" w:hAnsi="Arial" w:cs="Arial"/>
          </w:rPr>
          <w:t>:It is raised WHEN a SELECT INTO statement returns </w:t>
        </w:r>
        <w:r>
          <w:rPr>
            <w:rStyle w:val="Emphasis"/>
            <w:rFonts w:ascii="Arial" w:hAnsi="Arial" w:cs="Arial"/>
            <w:bdr w:val="none" w:sz="0" w:space="0" w:color="auto" w:frame="1"/>
          </w:rPr>
          <w:t>more</w:t>
        </w:r>
        <w:r>
          <w:rPr>
            <w:rFonts w:ascii="Arial" w:hAnsi="Arial" w:cs="Arial"/>
          </w:rPr>
          <w:t> than one row.</w:t>
        </w:r>
      </w:ins>
    </w:p>
    <w:p w:rsidR="009A4B12" w:rsidRDefault="009A4B12" w:rsidP="009A4B12">
      <w:pPr>
        <w:ind w:left="1620"/>
        <w:textAlignment w:val="baseline"/>
        <w:rPr>
          <w:ins w:id="3475" w:author="Unknown"/>
          <w:rFonts w:ascii="Arial" w:hAnsi="Arial" w:cs="Arial"/>
        </w:rPr>
      </w:pPr>
      <w:ins w:id="3476" w:author="Unknown">
        <w:r>
          <w:rPr>
            <w:rFonts w:ascii="Material Icons" w:hAnsi="Material Icons" w:cs="Arial"/>
            <w:color w:val="454545"/>
            <w:sz w:val="36"/>
            <w:szCs w:val="36"/>
            <w:bdr w:val="none" w:sz="0" w:space="0" w:color="auto" w:frame="1"/>
            <w:shd w:val="clear" w:color="auto" w:fill="FFFFFF"/>
          </w:rPr>
          <w:t>filter_none</w:t>
        </w:r>
      </w:ins>
    </w:p>
    <w:p w:rsidR="009A4B12" w:rsidRDefault="009A4B12" w:rsidP="009A4B12">
      <w:pPr>
        <w:pStyle w:val="NormalWeb"/>
        <w:spacing w:before="0" w:beforeAutospacing="0" w:after="0" w:afterAutospacing="0"/>
        <w:ind w:left="1620"/>
        <w:textAlignment w:val="baseline"/>
        <w:rPr>
          <w:ins w:id="3477" w:author="Unknown"/>
          <w:rFonts w:ascii="Arial" w:hAnsi="Arial" w:cs="Arial"/>
        </w:rPr>
      </w:pPr>
      <w:ins w:id="3478" w:author="Unknown">
        <w:r>
          <w:rPr>
            <w:rFonts w:ascii="Material Icons" w:hAnsi="Material Icons" w:cs="Arial"/>
            <w:color w:val="454545"/>
            <w:sz w:val="36"/>
            <w:szCs w:val="36"/>
            <w:bdr w:val="none" w:sz="0" w:space="0" w:color="auto" w:frame="1"/>
            <w:shd w:val="clear" w:color="auto" w:fill="FFFFFF"/>
          </w:rPr>
          <w:t>brightness_4</w:t>
        </w:r>
      </w:ins>
    </w:p>
    <w:tbl>
      <w:tblPr>
        <w:tblW w:w="8750" w:type="dxa"/>
        <w:tblInd w:w="1620" w:type="dxa"/>
        <w:tblCellMar>
          <w:left w:w="0" w:type="dxa"/>
          <w:right w:w="0" w:type="dxa"/>
        </w:tblCellMar>
        <w:tblLook w:val="04A0"/>
      </w:tblPr>
      <w:tblGrid>
        <w:gridCol w:w="8750"/>
      </w:tblGrid>
      <w:tr w:rsidR="009A4B12" w:rsidTr="009A4B12">
        <w:tc>
          <w:tcPr>
            <w:tcW w:w="8750" w:type="dxa"/>
            <w:vAlign w:val="center"/>
            <w:hideMark/>
          </w:tcPr>
          <w:p w:rsidR="009A4B12" w:rsidRDefault="009A4B12" w:rsidP="009A4B12">
            <w:r>
              <w:rPr>
                <w:rStyle w:val="HTMLCode"/>
                <w:rFonts w:eastAsiaTheme="minorHAnsi"/>
              </w:rPr>
              <w:t>DECLARE</w:t>
            </w:r>
          </w:p>
          <w:p w:rsidR="009A4B12" w:rsidRDefault="009A4B12" w:rsidP="009A4B12">
            <w:r>
              <w:rPr>
                <w:rStyle w:val="HTMLCode"/>
                <w:rFonts w:eastAsiaTheme="minorHAnsi"/>
              </w:rPr>
              <w:lastRenderedPageBreak/>
              <w:t>   temp</w:t>
            </w:r>
            <w:r>
              <w:t xml:space="preserve"> </w:t>
            </w:r>
            <w:r>
              <w:rPr>
                <w:rStyle w:val="HTMLCode"/>
                <w:rFonts w:eastAsiaTheme="minorHAnsi"/>
              </w:rPr>
              <w:t xml:space="preserve">varchar(20); </w:t>
            </w:r>
          </w:p>
          <w:p w:rsidR="009A4B12" w:rsidRDefault="009A4B12" w:rsidP="009A4B12">
            <w:r>
              <w:rPr>
                <w:rStyle w:val="HTMLCode"/>
                <w:rFonts w:eastAsiaTheme="minorHAnsi"/>
              </w:rPr>
              <w:t> </w:t>
            </w:r>
            <w:r>
              <w:t> </w:t>
            </w:r>
          </w:p>
          <w:p w:rsidR="009A4B12" w:rsidRDefault="009A4B12" w:rsidP="009A4B12">
            <w:r>
              <w:rPr>
                <w:rStyle w:val="HTMLCode"/>
                <w:rFonts w:eastAsiaTheme="minorHAnsi"/>
              </w:rPr>
              <w:t>BEGIN</w:t>
            </w:r>
          </w:p>
          <w:p w:rsidR="009A4B12" w:rsidRDefault="009A4B12" w:rsidP="009A4B12">
            <w:r>
              <w:rPr>
                <w:rStyle w:val="HTMLCode"/>
                <w:rFonts w:eastAsiaTheme="minorHAnsi"/>
              </w:rPr>
              <w:t> </w:t>
            </w:r>
            <w:r>
              <w:t> </w:t>
            </w:r>
          </w:p>
          <w:p w:rsidR="009A4B12" w:rsidRDefault="009A4B12" w:rsidP="009A4B12">
            <w:r>
              <w:rPr>
                <w:rStyle w:val="HTMLCode"/>
                <w:rFonts w:eastAsiaTheme="minorHAnsi"/>
              </w:rPr>
              <w:t xml:space="preserve">-- raises an exception as SELECT  </w:t>
            </w:r>
          </w:p>
          <w:p w:rsidR="009A4B12" w:rsidRDefault="009A4B12" w:rsidP="009A4B12">
            <w:r>
              <w:rPr>
                <w:rStyle w:val="HTMLCode"/>
                <w:rFonts w:eastAsiaTheme="minorHAnsi"/>
              </w:rPr>
              <w:t xml:space="preserve">-- into trying to return too many rows </w:t>
            </w:r>
          </w:p>
          <w:p w:rsidR="009A4B12" w:rsidRDefault="009A4B12" w:rsidP="009A4B12">
            <w:r>
              <w:rPr>
                <w:rStyle w:val="HTMLCode"/>
                <w:rFonts w:eastAsiaTheme="minorHAnsi"/>
              </w:rPr>
              <w:t>   SELECT</w:t>
            </w:r>
            <w:r>
              <w:t xml:space="preserve"> </w:t>
            </w:r>
            <w:r>
              <w:rPr>
                <w:rStyle w:val="HTMLCode"/>
                <w:rFonts w:eastAsiaTheme="minorHAnsi"/>
              </w:rPr>
              <w:t>g_name into</w:t>
            </w:r>
            <w:r>
              <w:t xml:space="preserve"> </w:t>
            </w:r>
            <w:r>
              <w:rPr>
                <w:rStyle w:val="HTMLCode"/>
                <w:rFonts w:eastAsiaTheme="minorHAnsi"/>
              </w:rPr>
              <w:t>temp</w:t>
            </w:r>
            <w:r>
              <w:t xml:space="preserve"> </w:t>
            </w:r>
            <w:r>
              <w:rPr>
                <w:rStyle w:val="HTMLCode"/>
                <w:rFonts w:eastAsiaTheme="minorHAnsi"/>
              </w:rPr>
              <w:t>from</w:t>
            </w:r>
            <w:r>
              <w:t xml:space="preserve"> </w:t>
            </w:r>
            <w:r>
              <w:rPr>
                <w:rStyle w:val="HTMLCode"/>
                <w:rFonts w:eastAsiaTheme="minorHAnsi"/>
              </w:rPr>
              <w:t xml:space="preserve">geeks; </w:t>
            </w:r>
          </w:p>
          <w:p w:rsidR="009A4B12" w:rsidRDefault="009A4B12" w:rsidP="009A4B12">
            <w:r>
              <w:rPr>
                <w:rStyle w:val="HTMLCode"/>
                <w:rFonts w:eastAsiaTheme="minorHAnsi"/>
              </w:rPr>
              <w:t xml:space="preserve">   dbms_output.put_line(temp); </w:t>
            </w:r>
          </w:p>
          <w:p w:rsidR="009A4B12" w:rsidRDefault="009A4B12" w:rsidP="009A4B12">
            <w:r>
              <w:rPr>
                <w:rStyle w:val="HTMLCode"/>
                <w:rFonts w:eastAsiaTheme="minorHAnsi"/>
              </w:rPr>
              <w:t> </w:t>
            </w:r>
            <w:r>
              <w:t> </w:t>
            </w:r>
          </w:p>
          <w:p w:rsidR="009A4B12" w:rsidRDefault="009A4B12" w:rsidP="009A4B12">
            <w:r>
              <w:rPr>
                <w:rStyle w:val="HTMLCode"/>
                <w:rFonts w:eastAsiaTheme="minorHAnsi"/>
              </w:rPr>
              <w:t xml:space="preserve">EXCEPTION </w:t>
            </w:r>
          </w:p>
          <w:p w:rsidR="009A4B12" w:rsidRDefault="009A4B12" w:rsidP="009A4B12">
            <w:r>
              <w:rPr>
                <w:rStyle w:val="HTMLCode"/>
                <w:rFonts w:eastAsiaTheme="minorHAnsi"/>
              </w:rPr>
              <w:t>   WHEN</w:t>
            </w:r>
            <w:r>
              <w:t xml:space="preserve"> </w:t>
            </w:r>
            <w:r>
              <w:rPr>
                <w:rStyle w:val="HTMLCode"/>
                <w:rFonts w:eastAsiaTheme="minorHAnsi"/>
              </w:rPr>
              <w:t>too_many_rows THEN</w:t>
            </w:r>
          </w:p>
          <w:p w:rsidR="009A4B12" w:rsidRDefault="009A4B12" w:rsidP="009A4B12">
            <w:r>
              <w:rPr>
                <w:rStyle w:val="HTMLCode"/>
                <w:rFonts w:eastAsiaTheme="minorHAnsi"/>
              </w:rPr>
              <w:t xml:space="preserve">      dbms_output.put_line('error trying to SELECT too many rows'); </w:t>
            </w:r>
          </w:p>
          <w:p w:rsidR="009A4B12" w:rsidRDefault="009A4B12" w:rsidP="009A4B12">
            <w:r>
              <w:rPr>
                <w:rStyle w:val="HTMLCode"/>
                <w:rFonts w:eastAsiaTheme="minorHAnsi"/>
              </w:rPr>
              <w:t> </w:t>
            </w:r>
            <w:r>
              <w:t> </w:t>
            </w:r>
          </w:p>
          <w:p w:rsidR="009A4B12" w:rsidRDefault="009A4B12" w:rsidP="009A4B12">
            <w:pPr>
              <w:rPr>
                <w:sz w:val="24"/>
                <w:szCs w:val="24"/>
              </w:rPr>
            </w:pPr>
            <w:r>
              <w:rPr>
                <w:rStyle w:val="HTMLCode"/>
                <w:rFonts w:eastAsiaTheme="minorHAnsi"/>
              </w:rPr>
              <w:t xml:space="preserve">end; </w:t>
            </w:r>
          </w:p>
        </w:tc>
      </w:tr>
    </w:tbl>
    <w:p w:rsidR="009A4B12" w:rsidRDefault="009A4B12" w:rsidP="009A4B12">
      <w:pPr>
        <w:pStyle w:val="NormalWeb"/>
        <w:spacing w:before="0" w:beforeAutospacing="0" w:after="150" w:afterAutospacing="0"/>
        <w:ind w:left="1620"/>
        <w:textAlignment w:val="baseline"/>
        <w:rPr>
          <w:ins w:id="3479" w:author="Unknown"/>
          <w:rFonts w:ascii="Arial" w:hAnsi="Arial" w:cs="Arial"/>
        </w:rPr>
      </w:pPr>
      <w:ins w:id="3480" w:author="Unknown">
        <w:r>
          <w:rPr>
            <w:rFonts w:ascii="Arial" w:hAnsi="Arial" w:cs="Arial"/>
          </w:rPr>
          <w:lastRenderedPageBreak/>
          <w:t>Output:</w:t>
        </w:r>
      </w:ins>
    </w:p>
    <w:p w:rsidR="009A4B12" w:rsidRDefault="009A4B12" w:rsidP="009A4B12">
      <w:pPr>
        <w:pStyle w:val="HTMLPreformatted"/>
        <w:shd w:val="clear" w:color="auto" w:fill="E0E0E0"/>
        <w:spacing w:after="150"/>
        <w:ind w:left="1620"/>
        <w:textAlignment w:val="baseline"/>
        <w:rPr>
          <w:ins w:id="3481" w:author="Unknown"/>
          <w:rFonts w:ascii="Consolas" w:hAnsi="Consolas" w:cs="Consolas"/>
          <w:sz w:val="23"/>
          <w:szCs w:val="23"/>
        </w:rPr>
      </w:pPr>
      <w:ins w:id="3482" w:author="Unknown">
        <w:r>
          <w:rPr>
            <w:rFonts w:ascii="Consolas" w:hAnsi="Consolas" w:cs="Consolas"/>
            <w:sz w:val="23"/>
            <w:szCs w:val="23"/>
          </w:rPr>
          <w:t>error trying to SELECT too many rows</w:t>
        </w:r>
      </w:ins>
    </w:p>
    <w:p w:rsidR="009A4B12" w:rsidRDefault="009A4B12" w:rsidP="00265113">
      <w:pPr>
        <w:numPr>
          <w:ilvl w:val="2"/>
          <w:numId w:val="144"/>
        </w:numPr>
        <w:spacing w:after="0" w:line="240" w:lineRule="auto"/>
        <w:ind w:left="1620"/>
        <w:textAlignment w:val="baseline"/>
        <w:rPr>
          <w:ins w:id="3483" w:author="Unknown"/>
          <w:rFonts w:ascii="Arial" w:hAnsi="Arial" w:cs="Arial"/>
        </w:rPr>
      </w:pPr>
      <w:ins w:id="3484" w:author="Unknown">
        <w:r>
          <w:rPr>
            <w:rStyle w:val="Strong"/>
            <w:rFonts w:ascii="Arial" w:hAnsi="Arial" w:cs="Arial"/>
            <w:bdr w:val="none" w:sz="0" w:space="0" w:color="auto" w:frame="1"/>
          </w:rPr>
          <w:t>VALUE_ERROR</w:t>
        </w:r>
        <w:r>
          <w:rPr>
            <w:rFonts w:ascii="Arial" w:hAnsi="Arial" w:cs="Arial"/>
          </w:rPr>
          <w:t>:This error is raised WHEN a statement is executed that resulted in an arithmetic, numeric, string, conversion, or constraint error. This error mainly results from programmer error or invalid data input.</w:t>
        </w:r>
      </w:ins>
    </w:p>
    <w:p w:rsidR="009A4B12" w:rsidRDefault="009A4B12" w:rsidP="009A4B12">
      <w:pPr>
        <w:ind w:left="1620"/>
        <w:textAlignment w:val="baseline"/>
        <w:rPr>
          <w:ins w:id="3485" w:author="Unknown"/>
          <w:rFonts w:ascii="Arial" w:hAnsi="Arial" w:cs="Arial"/>
        </w:rPr>
      </w:pPr>
      <w:ins w:id="3486" w:author="Unknown">
        <w:r>
          <w:rPr>
            <w:rFonts w:ascii="Material Icons" w:hAnsi="Material Icons" w:cs="Arial"/>
            <w:color w:val="454545"/>
            <w:sz w:val="36"/>
            <w:szCs w:val="36"/>
            <w:bdr w:val="none" w:sz="0" w:space="0" w:color="auto" w:frame="1"/>
            <w:shd w:val="clear" w:color="auto" w:fill="FFFFFF"/>
          </w:rPr>
          <w:t>filter_none</w:t>
        </w:r>
      </w:ins>
    </w:p>
    <w:p w:rsidR="009A4B12" w:rsidRDefault="009A4B12" w:rsidP="009A4B12">
      <w:pPr>
        <w:pStyle w:val="NormalWeb"/>
        <w:spacing w:before="0" w:beforeAutospacing="0" w:after="0" w:afterAutospacing="0"/>
        <w:ind w:left="1620"/>
        <w:textAlignment w:val="baseline"/>
        <w:rPr>
          <w:ins w:id="3487" w:author="Unknown"/>
          <w:rFonts w:ascii="Arial" w:hAnsi="Arial" w:cs="Arial"/>
        </w:rPr>
      </w:pPr>
      <w:ins w:id="3488" w:author="Unknown">
        <w:r>
          <w:rPr>
            <w:rFonts w:ascii="Material Icons" w:hAnsi="Material Icons" w:cs="Arial"/>
            <w:color w:val="454545"/>
            <w:sz w:val="36"/>
            <w:szCs w:val="36"/>
            <w:bdr w:val="none" w:sz="0" w:space="0" w:color="auto" w:frame="1"/>
            <w:shd w:val="clear" w:color="auto" w:fill="FFFFFF"/>
          </w:rPr>
          <w:t>brightness_4</w:t>
        </w:r>
      </w:ins>
    </w:p>
    <w:tbl>
      <w:tblPr>
        <w:tblW w:w="8750" w:type="dxa"/>
        <w:tblInd w:w="1620" w:type="dxa"/>
        <w:tblCellMar>
          <w:left w:w="0" w:type="dxa"/>
          <w:right w:w="0" w:type="dxa"/>
        </w:tblCellMar>
        <w:tblLook w:val="04A0"/>
      </w:tblPr>
      <w:tblGrid>
        <w:gridCol w:w="8750"/>
      </w:tblGrid>
      <w:tr w:rsidR="009A4B12" w:rsidTr="009A4B12">
        <w:tc>
          <w:tcPr>
            <w:tcW w:w="8750" w:type="dxa"/>
            <w:vAlign w:val="center"/>
            <w:hideMark/>
          </w:tcPr>
          <w:p w:rsidR="009A4B12" w:rsidRDefault="009A4B12" w:rsidP="009A4B12">
            <w:r>
              <w:rPr>
                <w:rStyle w:val="HTMLCode"/>
                <w:rFonts w:eastAsiaTheme="minorHAnsi"/>
              </w:rPr>
              <w:t>DECLARE</w:t>
            </w:r>
          </w:p>
          <w:p w:rsidR="009A4B12" w:rsidRDefault="009A4B12" w:rsidP="009A4B12">
            <w:r>
              <w:rPr>
                <w:rStyle w:val="HTMLCode"/>
                <w:rFonts w:eastAsiaTheme="minorHAnsi"/>
              </w:rPr>
              <w:t>   temp</w:t>
            </w:r>
            <w:r>
              <w:t xml:space="preserve"> </w:t>
            </w:r>
            <w:r>
              <w:rPr>
                <w:rStyle w:val="HTMLCode"/>
                <w:rFonts w:eastAsiaTheme="minorHAnsi"/>
              </w:rPr>
              <w:t xml:space="preserve">number;    </w:t>
            </w:r>
          </w:p>
          <w:p w:rsidR="009A4B12" w:rsidRDefault="009A4B12" w:rsidP="009A4B12">
            <w:r>
              <w:rPr>
                <w:rStyle w:val="HTMLCode"/>
                <w:rFonts w:eastAsiaTheme="minorHAnsi"/>
              </w:rPr>
              <w:t> </w:t>
            </w:r>
            <w:r>
              <w:t> </w:t>
            </w:r>
          </w:p>
          <w:p w:rsidR="009A4B12" w:rsidRDefault="009A4B12" w:rsidP="009A4B12">
            <w:r>
              <w:rPr>
                <w:rStyle w:val="HTMLCode"/>
                <w:rFonts w:eastAsiaTheme="minorHAnsi"/>
              </w:rPr>
              <w:t>BEGIN</w:t>
            </w:r>
          </w:p>
          <w:p w:rsidR="009A4B12" w:rsidRDefault="009A4B12" w:rsidP="009A4B12">
            <w:r>
              <w:rPr>
                <w:rStyle w:val="HTMLCode"/>
                <w:rFonts w:eastAsiaTheme="minorHAnsi"/>
              </w:rPr>
              <w:t>   SELECT</w:t>
            </w:r>
            <w:r>
              <w:t xml:space="preserve"> </w:t>
            </w:r>
            <w:r>
              <w:rPr>
                <w:rStyle w:val="HTMLCode"/>
                <w:rFonts w:eastAsiaTheme="minorHAnsi"/>
              </w:rPr>
              <w:t>g_name  into</w:t>
            </w:r>
            <w:r>
              <w:t xml:space="preserve"> </w:t>
            </w:r>
            <w:r>
              <w:rPr>
                <w:rStyle w:val="HTMLCode"/>
                <w:rFonts w:eastAsiaTheme="minorHAnsi"/>
              </w:rPr>
              <w:t>temp</w:t>
            </w:r>
            <w:r>
              <w:t xml:space="preserve"> </w:t>
            </w:r>
            <w:r>
              <w:rPr>
                <w:rStyle w:val="HTMLCode"/>
                <w:rFonts w:eastAsiaTheme="minorHAnsi"/>
              </w:rPr>
              <w:t>from</w:t>
            </w:r>
            <w:r>
              <w:t xml:space="preserve"> </w:t>
            </w:r>
            <w:r>
              <w:rPr>
                <w:rStyle w:val="HTMLCode"/>
                <w:rFonts w:eastAsiaTheme="minorHAnsi"/>
              </w:rPr>
              <w:t>geeks where</w:t>
            </w:r>
            <w:r>
              <w:t xml:space="preserve"> </w:t>
            </w:r>
            <w:r>
              <w:rPr>
                <w:rStyle w:val="HTMLCode"/>
                <w:rFonts w:eastAsiaTheme="minorHAnsi"/>
              </w:rPr>
              <w:t xml:space="preserve">g_name='Suraj'; </w:t>
            </w:r>
          </w:p>
          <w:p w:rsidR="009A4B12" w:rsidRDefault="009A4B12" w:rsidP="009A4B12">
            <w:r>
              <w:rPr>
                <w:rStyle w:val="HTMLCode"/>
                <w:rFonts w:eastAsiaTheme="minorHAnsi"/>
              </w:rPr>
              <w:t xml:space="preserve">   dbms_output.put_line('the g_name is '||temp); </w:t>
            </w:r>
          </w:p>
          <w:p w:rsidR="009A4B12" w:rsidRDefault="009A4B12" w:rsidP="009A4B12">
            <w:r>
              <w:rPr>
                <w:rStyle w:val="HTMLCode"/>
                <w:rFonts w:eastAsiaTheme="minorHAnsi"/>
              </w:rPr>
              <w:t> </w:t>
            </w:r>
            <w:r>
              <w:t> </w:t>
            </w:r>
          </w:p>
          <w:p w:rsidR="009A4B12" w:rsidRDefault="009A4B12" w:rsidP="009A4B12">
            <w:r>
              <w:rPr>
                <w:rStyle w:val="HTMLCode"/>
                <w:rFonts w:eastAsiaTheme="minorHAnsi"/>
              </w:rPr>
              <w:t xml:space="preserve">EXCEPTION </w:t>
            </w:r>
          </w:p>
          <w:p w:rsidR="009A4B12" w:rsidRDefault="009A4B12" w:rsidP="009A4B12">
            <w:r>
              <w:rPr>
                <w:rStyle w:val="HTMLCode"/>
                <w:rFonts w:eastAsiaTheme="minorHAnsi"/>
              </w:rPr>
              <w:t>   WHEN</w:t>
            </w:r>
            <w:r>
              <w:t xml:space="preserve"> </w:t>
            </w:r>
            <w:r>
              <w:rPr>
                <w:rStyle w:val="HTMLCode"/>
                <w:rFonts w:eastAsiaTheme="minorHAnsi"/>
              </w:rPr>
              <w:t>value_error THEN</w:t>
            </w:r>
          </w:p>
          <w:p w:rsidR="009A4B12" w:rsidRDefault="009A4B12" w:rsidP="009A4B12">
            <w:r>
              <w:rPr>
                <w:rStyle w:val="HTMLCode"/>
                <w:rFonts w:eastAsiaTheme="minorHAnsi"/>
              </w:rPr>
              <w:lastRenderedPageBreak/>
              <w:t xml:space="preserve">   dbms_output.put_line('Error'); </w:t>
            </w:r>
          </w:p>
          <w:p w:rsidR="009A4B12" w:rsidRDefault="009A4B12" w:rsidP="009A4B12">
            <w:r>
              <w:rPr>
                <w:rStyle w:val="HTMLCode"/>
                <w:rFonts w:eastAsiaTheme="minorHAnsi"/>
              </w:rPr>
              <w:t xml:space="preserve">   dbms_output.put_line('Change data type of temp to varchar(20)'); </w:t>
            </w:r>
          </w:p>
          <w:p w:rsidR="009A4B12" w:rsidRDefault="009A4B12" w:rsidP="009A4B12">
            <w:r>
              <w:rPr>
                <w:rStyle w:val="HTMLCode"/>
                <w:rFonts w:eastAsiaTheme="minorHAnsi"/>
              </w:rPr>
              <w:t> </w:t>
            </w:r>
            <w:r>
              <w:t> </w:t>
            </w:r>
          </w:p>
          <w:p w:rsidR="009A4B12" w:rsidRDefault="009A4B12" w:rsidP="009A4B12">
            <w:pPr>
              <w:rPr>
                <w:sz w:val="24"/>
                <w:szCs w:val="24"/>
              </w:rPr>
            </w:pPr>
            <w:r>
              <w:rPr>
                <w:rStyle w:val="HTMLCode"/>
                <w:rFonts w:eastAsiaTheme="minorHAnsi"/>
              </w:rPr>
              <w:t xml:space="preserve">END; </w:t>
            </w:r>
          </w:p>
        </w:tc>
      </w:tr>
    </w:tbl>
    <w:p w:rsidR="009A4B12" w:rsidRDefault="009A4B12" w:rsidP="009A4B12">
      <w:pPr>
        <w:pStyle w:val="NormalWeb"/>
        <w:spacing w:before="0" w:beforeAutospacing="0" w:after="150" w:afterAutospacing="0"/>
        <w:ind w:left="1620"/>
        <w:textAlignment w:val="baseline"/>
        <w:rPr>
          <w:ins w:id="3489" w:author="Unknown"/>
          <w:rFonts w:ascii="Arial" w:hAnsi="Arial" w:cs="Arial"/>
        </w:rPr>
      </w:pPr>
      <w:ins w:id="3490" w:author="Unknown">
        <w:r>
          <w:rPr>
            <w:rFonts w:ascii="Arial" w:hAnsi="Arial" w:cs="Arial"/>
          </w:rPr>
          <w:lastRenderedPageBreak/>
          <w:t>Output:</w:t>
        </w:r>
      </w:ins>
    </w:p>
    <w:p w:rsidR="009A4B12" w:rsidRDefault="009A4B12" w:rsidP="009A4B12">
      <w:pPr>
        <w:pStyle w:val="HTMLPreformatted"/>
        <w:shd w:val="clear" w:color="auto" w:fill="E0E0E0"/>
        <w:spacing w:after="150"/>
        <w:ind w:left="1620"/>
        <w:textAlignment w:val="baseline"/>
        <w:rPr>
          <w:ins w:id="3491" w:author="Unknown"/>
          <w:rFonts w:ascii="Consolas" w:hAnsi="Consolas" w:cs="Consolas"/>
          <w:sz w:val="23"/>
          <w:szCs w:val="23"/>
        </w:rPr>
      </w:pPr>
      <w:ins w:id="3492" w:author="Unknown">
        <w:r>
          <w:rPr>
            <w:rFonts w:ascii="Consolas" w:hAnsi="Consolas" w:cs="Consolas"/>
            <w:sz w:val="23"/>
            <w:szCs w:val="23"/>
          </w:rPr>
          <w:t>Error</w:t>
        </w:r>
      </w:ins>
    </w:p>
    <w:p w:rsidR="009A4B12" w:rsidRDefault="009A4B12" w:rsidP="009A4B12">
      <w:pPr>
        <w:pStyle w:val="HTMLPreformatted"/>
        <w:shd w:val="clear" w:color="auto" w:fill="E0E0E0"/>
        <w:spacing w:after="150"/>
        <w:ind w:left="1620"/>
        <w:textAlignment w:val="baseline"/>
        <w:rPr>
          <w:ins w:id="3493" w:author="Unknown"/>
          <w:rFonts w:ascii="Consolas" w:hAnsi="Consolas" w:cs="Consolas"/>
          <w:sz w:val="23"/>
          <w:szCs w:val="23"/>
        </w:rPr>
      </w:pPr>
      <w:ins w:id="3494" w:author="Unknown">
        <w:r>
          <w:rPr>
            <w:rFonts w:ascii="Consolas" w:hAnsi="Consolas" w:cs="Consolas"/>
            <w:sz w:val="23"/>
            <w:szCs w:val="23"/>
          </w:rPr>
          <w:t>Change data type of temp to varchar(20)</w:t>
        </w:r>
      </w:ins>
    </w:p>
    <w:p w:rsidR="009A4B12" w:rsidRDefault="009A4B12" w:rsidP="00265113">
      <w:pPr>
        <w:numPr>
          <w:ilvl w:val="2"/>
          <w:numId w:val="144"/>
        </w:numPr>
        <w:spacing w:after="0" w:line="240" w:lineRule="auto"/>
        <w:ind w:left="1620"/>
        <w:textAlignment w:val="baseline"/>
        <w:rPr>
          <w:ins w:id="3495" w:author="Unknown"/>
          <w:rFonts w:ascii="Arial" w:hAnsi="Arial" w:cs="Arial"/>
        </w:rPr>
      </w:pPr>
      <w:ins w:id="3496" w:author="Unknown">
        <w:r>
          <w:rPr>
            <w:rStyle w:val="Strong"/>
            <w:rFonts w:ascii="Arial" w:hAnsi="Arial" w:cs="Arial"/>
            <w:bdr w:val="none" w:sz="0" w:space="0" w:color="auto" w:frame="1"/>
          </w:rPr>
          <w:t>ZERO_DIVIDE</w:t>
        </w:r>
        <w:r>
          <w:rPr>
            <w:rFonts w:ascii="Arial" w:hAnsi="Arial" w:cs="Arial"/>
          </w:rPr>
          <w:t> = raises exception WHEN dividing with zero.</w:t>
        </w:r>
      </w:ins>
    </w:p>
    <w:p w:rsidR="009A4B12" w:rsidRDefault="009A4B12" w:rsidP="009A4B12">
      <w:pPr>
        <w:ind w:left="1620"/>
        <w:textAlignment w:val="baseline"/>
        <w:rPr>
          <w:ins w:id="3497" w:author="Unknown"/>
          <w:rFonts w:ascii="Arial" w:hAnsi="Arial" w:cs="Arial"/>
        </w:rPr>
      </w:pPr>
      <w:ins w:id="3498" w:author="Unknown">
        <w:r>
          <w:rPr>
            <w:rFonts w:ascii="Material Icons" w:hAnsi="Material Icons" w:cs="Arial"/>
            <w:color w:val="454545"/>
            <w:sz w:val="36"/>
            <w:szCs w:val="36"/>
            <w:bdr w:val="none" w:sz="0" w:space="0" w:color="auto" w:frame="1"/>
            <w:shd w:val="clear" w:color="auto" w:fill="FFFFFF"/>
          </w:rPr>
          <w:t>filter_none</w:t>
        </w:r>
      </w:ins>
    </w:p>
    <w:p w:rsidR="009A4B12" w:rsidRDefault="009A4B12" w:rsidP="009A4B12">
      <w:pPr>
        <w:pStyle w:val="NormalWeb"/>
        <w:spacing w:before="0" w:beforeAutospacing="0" w:after="0" w:afterAutospacing="0"/>
        <w:ind w:left="1620"/>
        <w:textAlignment w:val="baseline"/>
        <w:rPr>
          <w:ins w:id="3499" w:author="Unknown"/>
          <w:rFonts w:ascii="Arial" w:hAnsi="Arial" w:cs="Arial"/>
        </w:rPr>
      </w:pPr>
      <w:ins w:id="3500" w:author="Unknown">
        <w:r>
          <w:rPr>
            <w:rFonts w:ascii="Material Icons" w:hAnsi="Material Icons" w:cs="Arial"/>
            <w:color w:val="454545"/>
            <w:sz w:val="36"/>
            <w:szCs w:val="36"/>
            <w:bdr w:val="none" w:sz="0" w:space="0" w:color="auto" w:frame="1"/>
            <w:shd w:val="clear" w:color="auto" w:fill="FFFFFF"/>
          </w:rPr>
          <w:t>brightness_4</w:t>
        </w:r>
      </w:ins>
    </w:p>
    <w:tbl>
      <w:tblPr>
        <w:tblW w:w="9983" w:type="dxa"/>
        <w:tblInd w:w="1620" w:type="dxa"/>
        <w:tblCellMar>
          <w:left w:w="0" w:type="dxa"/>
          <w:right w:w="0" w:type="dxa"/>
        </w:tblCellMar>
        <w:tblLook w:val="04A0"/>
      </w:tblPr>
      <w:tblGrid>
        <w:gridCol w:w="9983"/>
      </w:tblGrid>
      <w:tr w:rsidR="009A4B12" w:rsidTr="009A4B12">
        <w:tc>
          <w:tcPr>
            <w:tcW w:w="9983" w:type="dxa"/>
            <w:vAlign w:val="center"/>
            <w:hideMark/>
          </w:tcPr>
          <w:p w:rsidR="009A4B12" w:rsidRDefault="009A4B12" w:rsidP="009A4B12">
            <w:r>
              <w:rPr>
                <w:rStyle w:val="HTMLCode"/>
                <w:rFonts w:eastAsiaTheme="minorHAnsi"/>
              </w:rPr>
              <w:t>DECLARE</w:t>
            </w:r>
          </w:p>
          <w:p w:rsidR="009A4B12" w:rsidRDefault="009A4B12" w:rsidP="009A4B12">
            <w:r>
              <w:rPr>
                <w:rStyle w:val="HTMLCode"/>
                <w:rFonts w:eastAsiaTheme="minorHAnsi"/>
              </w:rPr>
              <w:t xml:space="preserve">   a int:=10; </w:t>
            </w:r>
          </w:p>
          <w:p w:rsidR="009A4B12" w:rsidRDefault="009A4B12" w:rsidP="009A4B12">
            <w:r>
              <w:rPr>
                <w:rStyle w:val="HTMLCode"/>
                <w:rFonts w:eastAsiaTheme="minorHAnsi"/>
              </w:rPr>
              <w:t xml:space="preserve">   b int:=0; </w:t>
            </w:r>
          </w:p>
          <w:p w:rsidR="009A4B12" w:rsidRDefault="009A4B12" w:rsidP="009A4B12">
            <w:r>
              <w:rPr>
                <w:rStyle w:val="HTMLCode"/>
                <w:rFonts w:eastAsiaTheme="minorHAnsi"/>
              </w:rPr>
              <w:t xml:space="preserve">   answer int; </w:t>
            </w:r>
          </w:p>
          <w:p w:rsidR="009A4B12" w:rsidRDefault="009A4B12" w:rsidP="009A4B12">
            <w:r>
              <w:rPr>
                <w:rStyle w:val="HTMLCode"/>
                <w:rFonts w:eastAsiaTheme="minorHAnsi"/>
              </w:rPr>
              <w:t> </w:t>
            </w:r>
            <w:r>
              <w:t> </w:t>
            </w:r>
          </w:p>
          <w:p w:rsidR="009A4B12" w:rsidRDefault="009A4B12" w:rsidP="009A4B12">
            <w:r>
              <w:rPr>
                <w:rStyle w:val="HTMLCode"/>
                <w:rFonts w:eastAsiaTheme="minorHAnsi"/>
              </w:rPr>
              <w:t>BEGIN</w:t>
            </w:r>
          </w:p>
          <w:p w:rsidR="009A4B12" w:rsidRDefault="009A4B12" w:rsidP="009A4B12">
            <w:r>
              <w:rPr>
                <w:rStyle w:val="HTMLCode"/>
                <w:rFonts w:eastAsiaTheme="minorHAnsi"/>
              </w:rPr>
              <w:t xml:space="preserve">   answer:=a/b; </w:t>
            </w:r>
          </w:p>
          <w:p w:rsidR="009A4B12" w:rsidRDefault="009A4B12" w:rsidP="009A4B12">
            <w:r>
              <w:rPr>
                <w:rStyle w:val="HTMLCode"/>
                <w:rFonts w:eastAsiaTheme="minorHAnsi"/>
              </w:rPr>
              <w:t xml:space="preserve">   dbms_output.put_line('the result after division is'||answer); </w:t>
            </w:r>
          </w:p>
          <w:p w:rsidR="009A4B12" w:rsidRDefault="009A4B12" w:rsidP="009A4B12">
            <w:r>
              <w:rPr>
                <w:rStyle w:val="HTMLCode"/>
                <w:rFonts w:eastAsiaTheme="minorHAnsi"/>
              </w:rPr>
              <w:t> </w:t>
            </w:r>
            <w:r>
              <w:t> </w:t>
            </w:r>
          </w:p>
          <w:p w:rsidR="009A4B12" w:rsidRDefault="009A4B12" w:rsidP="009A4B12">
            <w:r>
              <w:rPr>
                <w:rStyle w:val="HTMLCode"/>
                <w:rFonts w:eastAsiaTheme="minorHAnsi"/>
              </w:rPr>
              <w:t xml:space="preserve">exception </w:t>
            </w:r>
          </w:p>
          <w:p w:rsidR="009A4B12" w:rsidRDefault="009A4B12" w:rsidP="009A4B12">
            <w:r>
              <w:rPr>
                <w:rStyle w:val="HTMLCode"/>
                <w:rFonts w:eastAsiaTheme="minorHAnsi"/>
              </w:rPr>
              <w:t>   WHEN</w:t>
            </w:r>
            <w:r>
              <w:t xml:space="preserve"> </w:t>
            </w:r>
            <w:r>
              <w:rPr>
                <w:rStyle w:val="HTMLCode"/>
                <w:rFonts w:eastAsiaTheme="minorHAnsi"/>
              </w:rPr>
              <w:t>zero_divide THEN</w:t>
            </w:r>
          </w:p>
          <w:p w:rsidR="009A4B12" w:rsidRDefault="009A4B12" w:rsidP="009A4B12">
            <w:r>
              <w:rPr>
                <w:rStyle w:val="HTMLCode"/>
                <w:rFonts w:eastAsiaTheme="minorHAnsi"/>
              </w:rPr>
              <w:t xml:space="preserve">      dbms_output.put_line('dividing by zero please check the values again'); </w:t>
            </w:r>
          </w:p>
          <w:p w:rsidR="009A4B12" w:rsidRDefault="009A4B12" w:rsidP="009A4B12">
            <w:r>
              <w:rPr>
                <w:rStyle w:val="HTMLCode"/>
                <w:rFonts w:eastAsiaTheme="minorHAnsi"/>
              </w:rPr>
              <w:t xml:space="preserve">      dbms_output.put_line('the value of a is '||a); </w:t>
            </w:r>
          </w:p>
          <w:p w:rsidR="009A4B12" w:rsidRDefault="009A4B12" w:rsidP="009A4B12">
            <w:r>
              <w:rPr>
                <w:rStyle w:val="HTMLCode"/>
                <w:rFonts w:eastAsiaTheme="minorHAnsi"/>
              </w:rPr>
              <w:t xml:space="preserve">      dbms_output.put_line('the value of b is '||b); </w:t>
            </w:r>
          </w:p>
          <w:p w:rsidR="009A4B12" w:rsidRDefault="009A4B12" w:rsidP="009A4B12">
            <w:pPr>
              <w:rPr>
                <w:sz w:val="24"/>
                <w:szCs w:val="24"/>
              </w:rPr>
            </w:pPr>
            <w:r>
              <w:rPr>
                <w:rStyle w:val="HTMLCode"/>
                <w:rFonts w:eastAsiaTheme="minorHAnsi"/>
              </w:rPr>
              <w:t xml:space="preserve">END; </w:t>
            </w:r>
          </w:p>
        </w:tc>
      </w:tr>
    </w:tbl>
    <w:p w:rsidR="009A4B12" w:rsidRDefault="009A4B12" w:rsidP="009A4B12">
      <w:pPr>
        <w:pStyle w:val="NormalWeb"/>
        <w:spacing w:before="0" w:beforeAutospacing="0" w:after="150" w:afterAutospacing="0"/>
        <w:ind w:left="1620"/>
        <w:textAlignment w:val="baseline"/>
        <w:rPr>
          <w:ins w:id="3501" w:author="Unknown"/>
          <w:rFonts w:ascii="Arial" w:hAnsi="Arial" w:cs="Arial"/>
        </w:rPr>
      </w:pPr>
      <w:ins w:id="3502" w:author="Unknown">
        <w:r>
          <w:rPr>
            <w:rFonts w:ascii="Arial" w:hAnsi="Arial" w:cs="Arial"/>
          </w:rPr>
          <w:t>Output:</w:t>
        </w:r>
      </w:ins>
    </w:p>
    <w:p w:rsidR="009A4B12" w:rsidRDefault="009A4B12" w:rsidP="009A4B12">
      <w:pPr>
        <w:pStyle w:val="HTMLPreformatted"/>
        <w:shd w:val="clear" w:color="auto" w:fill="E0E0E0"/>
        <w:spacing w:after="150"/>
        <w:ind w:left="1620"/>
        <w:textAlignment w:val="baseline"/>
        <w:rPr>
          <w:ins w:id="3503" w:author="Unknown"/>
          <w:rFonts w:ascii="Consolas" w:hAnsi="Consolas" w:cs="Consolas"/>
          <w:sz w:val="23"/>
          <w:szCs w:val="23"/>
        </w:rPr>
      </w:pPr>
      <w:ins w:id="3504" w:author="Unknown">
        <w:r>
          <w:rPr>
            <w:rFonts w:ascii="Consolas" w:hAnsi="Consolas" w:cs="Consolas"/>
            <w:sz w:val="23"/>
            <w:szCs w:val="23"/>
          </w:rPr>
          <w:t>dividing by zero please check the values again</w:t>
        </w:r>
      </w:ins>
    </w:p>
    <w:p w:rsidR="009A4B12" w:rsidRDefault="009A4B12" w:rsidP="009A4B12">
      <w:pPr>
        <w:pStyle w:val="HTMLPreformatted"/>
        <w:shd w:val="clear" w:color="auto" w:fill="E0E0E0"/>
        <w:spacing w:after="150"/>
        <w:ind w:left="1620"/>
        <w:textAlignment w:val="baseline"/>
        <w:rPr>
          <w:ins w:id="3505" w:author="Unknown"/>
          <w:rFonts w:ascii="Consolas" w:hAnsi="Consolas" w:cs="Consolas"/>
          <w:sz w:val="23"/>
          <w:szCs w:val="23"/>
        </w:rPr>
      </w:pPr>
      <w:ins w:id="3506" w:author="Unknown">
        <w:r>
          <w:rPr>
            <w:rFonts w:ascii="Consolas" w:hAnsi="Consolas" w:cs="Consolas"/>
            <w:sz w:val="23"/>
            <w:szCs w:val="23"/>
          </w:rPr>
          <w:t>the value of a is 10</w:t>
        </w:r>
      </w:ins>
    </w:p>
    <w:p w:rsidR="009A4B12" w:rsidRDefault="009A4B12" w:rsidP="009A4B12">
      <w:pPr>
        <w:pStyle w:val="HTMLPreformatted"/>
        <w:shd w:val="clear" w:color="auto" w:fill="E0E0E0"/>
        <w:spacing w:after="150"/>
        <w:ind w:left="1620"/>
        <w:textAlignment w:val="baseline"/>
        <w:rPr>
          <w:ins w:id="3507" w:author="Unknown"/>
          <w:rFonts w:ascii="Consolas" w:hAnsi="Consolas" w:cs="Consolas"/>
          <w:sz w:val="23"/>
          <w:szCs w:val="23"/>
        </w:rPr>
      </w:pPr>
      <w:ins w:id="3508" w:author="Unknown">
        <w:r>
          <w:rPr>
            <w:rFonts w:ascii="Consolas" w:hAnsi="Consolas" w:cs="Consolas"/>
            <w:sz w:val="23"/>
            <w:szCs w:val="23"/>
          </w:rPr>
          <w:t>the value of b is 0</w:t>
        </w:r>
      </w:ins>
    </w:p>
    <w:p w:rsidR="009A4B12" w:rsidRDefault="009A4B12" w:rsidP="00265113">
      <w:pPr>
        <w:pStyle w:val="NormalWeb"/>
        <w:numPr>
          <w:ilvl w:val="0"/>
          <w:numId w:val="143"/>
        </w:numPr>
        <w:spacing w:before="0" w:beforeAutospacing="0" w:after="150" w:afterAutospacing="0"/>
        <w:ind w:left="540"/>
        <w:textAlignment w:val="baseline"/>
        <w:rPr>
          <w:ins w:id="3509" w:author="Unknown"/>
          <w:rFonts w:ascii="Arial" w:hAnsi="Arial" w:cs="Arial"/>
        </w:rPr>
      </w:pPr>
    </w:p>
    <w:p w:rsidR="009A4B12" w:rsidRDefault="009A4B12" w:rsidP="00265113">
      <w:pPr>
        <w:numPr>
          <w:ilvl w:val="1"/>
          <w:numId w:val="144"/>
        </w:numPr>
        <w:spacing w:after="0" w:line="240" w:lineRule="auto"/>
        <w:ind w:left="1080"/>
        <w:textAlignment w:val="baseline"/>
        <w:rPr>
          <w:ins w:id="3510" w:author="Unknown"/>
          <w:rFonts w:ascii="Arial" w:hAnsi="Arial" w:cs="Arial"/>
        </w:rPr>
      </w:pPr>
      <w:ins w:id="3511" w:author="Unknown">
        <w:r>
          <w:rPr>
            <w:rStyle w:val="Strong"/>
            <w:rFonts w:ascii="Arial" w:hAnsi="Arial" w:cs="Arial"/>
            <w:bdr w:val="none" w:sz="0" w:space="0" w:color="auto" w:frame="1"/>
          </w:rPr>
          <w:lastRenderedPageBreak/>
          <w:t>Unnamed system exceptions:</w:t>
        </w:r>
        <w:r>
          <w:rPr>
            <w:rFonts w:ascii="Arial" w:hAnsi="Arial" w:cs="Arial"/>
          </w:rPr>
          <w:t>Oracle doesn’t provide name for some system exceptions called unnamed system exceptions.These exceptions </w:t>
        </w:r>
        <w:r>
          <w:rPr>
            <w:rStyle w:val="Emphasis"/>
            <w:rFonts w:ascii="Arial" w:hAnsi="Arial" w:cs="Arial"/>
            <w:bdr w:val="none" w:sz="0" w:space="0" w:color="auto" w:frame="1"/>
          </w:rPr>
          <w:t>don’t</w:t>
        </w:r>
        <w:r>
          <w:rPr>
            <w:rFonts w:ascii="Arial" w:hAnsi="Arial" w:cs="Arial"/>
          </w:rPr>
          <w:t> occur frequently.These exceptions have two parts </w:t>
        </w:r>
        <w:r>
          <w:rPr>
            <w:rStyle w:val="Emphasis"/>
            <w:rFonts w:ascii="Arial" w:hAnsi="Arial" w:cs="Arial"/>
            <w:bdr w:val="none" w:sz="0" w:space="0" w:color="auto" w:frame="1"/>
          </w:rPr>
          <w:t>code and an associated message</w:t>
        </w:r>
        <w:r>
          <w:rPr>
            <w:rFonts w:ascii="Arial" w:hAnsi="Arial" w:cs="Arial"/>
          </w:rPr>
          <w:t>.</w:t>
        </w:r>
        <w:r>
          <w:rPr>
            <w:rFonts w:ascii="Arial" w:hAnsi="Arial" w:cs="Arial"/>
          </w:rPr>
          <w:br/>
          <w:t>The way to handle to these exceptions is to </w:t>
        </w:r>
        <w:r>
          <w:rPr>
            <w:rStyle w:val="Emphasis"/>
            <w:rFonts w:ascii="Arial" w:hAnsi="Arial" w:cs="Arial"/>
            <w:bdr w:val="none" w:sz="0" w:space="0" w:color="auto" w:frame="1"/>
          </w:rPr>
          <w:t>assign name</w:t>
        </w:r>
        <w:r>
          <w:rPr>
            <w:rFonts w:ascii="Arial" w:hAnsi="Arial" w:cs="Arial"/>
          </w:rPr>
          <w:t> to them using </w:t>
        </w:r>
        <w:r>
          <w:rPr>
            <w:rStyle w:val="Strong"/>
            <w:rFonts w:ascii="Arial" w:hAnsi="Arial" w:cs="Arial"/>
            <w:bdr w:val="none" w:sz="0" w:space="0" w:color="auto" w:frame="1"/>
          </w:rPr>
          <w:t>Pragma EXCEPTION_INIT</w:t>
        </w:r>
        <w:r>
          <w:rPr>
            <w:rFonts w:ascii="Arial" w:hAnsi="Arial" w:cs="Arial"/>
          </w:rPr>
          <w:br/>
          <w:t>Syntax:</w:t>
        </w:r>
      </w:ins>
    </w:p>
    <w:p w:rsidR="009A4B12" w:rsidRDefault="009A4B12" w:rsidP="00265113">
      <w:pPr>
        <w:pStyle w:val="HTMLPreformatted"/>
        <w:numPr>
          <w:ilvl w:val="1"/>
          <w:numId w:val="144"/>
        </w:numPr>
        <w:shd w:val="clear" w:color="auto" w:fill="E0E0E0"/>
        <w:tabs>
          <w:tab w:val="clear" w:pos="1440"/>
        </w:tabs>
        <w:spacing w:after="150"/>
        <w:ind w:left="1080"/>
        <w:textAlignment w:val="baseline"/>
        <w:rPr>
          <w:ins w:id="3512" w:author="Unknown"/>
          <w:rFonts w:ascii="Consolas" w:hAnsi="Consolas" w:cs="Consolas"/>
          <w:sz w:val="23"/>
          <w:szCs w:val="23"/>
        </w:rPr>
      </w:pPr>
      <w:ins w:id="3513" w:author="Unknown">
        <w:r>
          <w:rPr>
            <w:rFonts w:ascii="Consolas" w:hAnsi="Consolas" w:cs="Consolas"/>
            <w:sz w:val="23"/>
            <w:szCs w:val="23"/>
          </w:rPr>
          <w:t>PRAGMA EXCEPTION_INIT(exception_name, -error_number);</w:t>
        </w:r>
      </w:ins>
    </w:p>
    <w:p w:rsidR="009A4B12" w:rsidRDefault="009A4B12" w:rsidP="009A4B12">
      <w:pPr>
        <w:pStyle w:val="NormalWeb"/>
        <w:spacing w:before="0" w:beforeAutospacing="0" w:after="150" w:afterAutospacing="0"/>
        <w:ind w:left="1080"/>
        <w:textAlignment w:val="baseline"/>
        <w:rPr>
          <w:ins w:id="3514" w:author="Unknown"/>
          <w:rFonts w:ascii="Arial" w:hAnsi="Arial" w:cs="Arial"/>
        </w:rPr>
      </w:pPr>
      <w:ins w:id="3515" w:author="Unknown">
        <w:r>
          <w:rPr>
            <w:rFonts w:ascii="Arial" w:hAnsi="Arial" w:cs="Arial"/>
          </w:rPr>
          <w:t>error_number are pre-defined and have negative integer range from -20000 to -20999.</w:t>
        </w:r>
      </w:ins>
    </w:p>
    <w:p w:rsidR="009A4B12" w:rsidRDefault="009A4B12" w:rsidP="009A4B12">
      <w:pPr>
        <w:pStyle w:val="NormalWeb"/>
        <w:spacing w:before="0" w:beforeAutospacing="0" w:after="0" w:afterAutospacing="0"/>
        <w:ind w:left="1080"/>
        <w:textAlignment w:val="baseline"/>
        <w:rPr>
          <w:ins w:id="3516" w:author="Unknown"/>
          <w:rFonts w:ascii="Arial" w:hAnsi="Arial" w:cs="Arial"/>
        </w:rPr>
      </w:pPr>
      <w:ins w:id="3517" w:author="Unknown">
        <w:r>
          <w:rPr>
            <w:rStyle w:val="Strong"/>
            <w:rFonts w:ascii="Arial" w:hAnsi="Arial" w:cs="Arial"/>
            <w:bdr w:val="none" w:sz="0" w:space="0" w:color="auto" w:frame="1"/>
          </w:rPr>
          <w:t>Example:</w:t>
        </w:r>
      </w:ins>
    </w:p>
    <w:p w:rsidR="009A4B12" w:rsidRDefault="009A4B12" w:rsidP="009A4B12">
      <w:pPr>
        <w:ind w:left="1080"/>
        <w:textAlignment w:val="baseline"/>
        <w:rPr>
          <w:ins w:id="3518" w:author="Unknown"/>
          <w:rFonts w:ascii="Arial" w:hAnsi="Arial" w:cs="Arial"/>
        </w:rPr>
      </w:pPr>
    </w:p>
    <w:p w:rsidR="009A4B12" w:rsidRDefault="009A4B12" w:rsidP="009A4B12">
      <w:pPr>
        <w:ind w:left="1080"/>
        <w:textAlignment w:val="baseline"/>
        <w:rPr>
          <w:ins w:id="3519" w:author="Unknown"/>
          <w:rFonts w:ascii="Arial" w:hAnsi="Arial" w:cs="Arial"/>
        </w:rPr>
      </w:pPr>
      <w:ins w:id="3520" w:author="Unknown">
        <w:r>
          <w:rPr>
            <w:rFonts w:ascii="Material Icons" w:hAnsi="Material Icons" w:cs="Arial"/>
            <w:color w:val="454545"/>
            <w:sz w:val="36"/>
            <w:szCs w:val="36"/>
            <w:bdr w:val="none" w:sz="0" w:space="0" w:color="auto" w:frame="1"/>
            <w:shd w:val="clear" w:color="auto" w:fill="FFFFFF"/>
          </w:rPr>
          <w:t>filter_none</w:t>
        </w:r>
      </w:ins>
    </w:p>
    <w:p w:rsidR="009A4B12" w:rsidRDefault="009A4B12" w:rsidP="009A4B12">
      <w:pPr>
        <w:pStyle w:val="NormalWeb"/>
        <w:spacing w:before="0" w:beforeAutospacing="0" w:after="0" w:afterAutospacing="0"/>
        <w:ind w:left="1080"/>
        <w:textAlignment w:val="baseline"/>
        <w:rPr>
          <w:ins w:id="3521" w:author="Unknown"/>
          <w:rFonts w:ascii="Arial" w:hAnsi="Arial" w:cs="Arial"/>
        </w:rPr>
      </w:pPr>
      <w:ins w:id="3522" w:author="Unknown">
        <w:r>
          <w:rPr>
            <w:rFonts w:ascii="Material Icons" w:hAnsi="Material Icons" w:cs="Arial"/>
            <w:color w:val="454545"/>
            <w:sz w:val="36"/>
            <w:szCs w:val="36"/>
            <w:bdr w:val="none" w:sz="0" w:space="0" w:color="auto" w:frame="1"/>
            <w:shd w:val="clear" w:color="auto" w:fill="FFFFFF"/>
          </w:rPr>
          <w:t>brightness_4</w:t>
        </w:r>
      </w:ins>
    </w:p>
    <w:tbl>
      <w:tblPr>
        <w:tblW w:w="9083" w:type="dxa"/>
        <w:tblInd w:w="1080" w:type="dxa"/>
        <w:tblCellMar>
          <w:left w:w="0" w:type="dxa"/>
          <w:right w:w="0" w:type="dxa"/>
        </w:tblCellMar>
        <w:tblLook w:val="04A0"/>
      </w:tblPr>
      <w:tblGrid>
        <w:gridCol w:w="9083"/>
      </w:tblGrid>
      <w:tr w:rsidR="009A4B12" w:rsidTr="009A4B12">
        <w:tc>
          <w:tcPr>
            <w:tcW w:w="9083" w:type="dxa"/>
            <w:vAlign w:val="center"/>
            <w:hideMark/>
          </w:tcPr>
          <w:p w:rsidR="009A4B12" w:rsidRDefault="009A4B12" w:rsidP="009A4B12">
            <w:r>
              <w:rPr>
                <w:rStyle w:val="HTMLCode"/>
                <w:rFonts w:eastAsiaTheme="minorHAnsi"/>
              </w:rPr>
              <w:t>DECLARE</w:t>
            </w:r>
          </w:p>
          <w:p w:rsidR="009A4B12" w:rsidRDefault="009A4B12" w:rsidP="009A4B12">
            <w:r>
              <w:rPr>
                <w:rStyle w:val="HTMLCode"/>
                <w:rFonts w:eastAsiaTheme="minorHAnsi"/>
              </w:rPr>
              <w:t xml:space="preserve">   exp exception; </w:t>
            </w:r>
          </w:p>
          <w:p w:rsidR="009A4B12" w:rsidRDefault="009A4B12" w:rsidP="009A4B12">
            <w:r>
              <w:rPr>
                <w:rStyle w:val="HTMLCode"/>
                <w:rFonts w:eastAsiaTheme="minorHAnsi"/>
              </w:rPr>
              <w:t xml:space="preserve">   pragma exception_init (exp, -20015); </w:t>
            </w:r>
          </w:p>
          <w:p w:rsidR="009A4B12" w:rsidRDefault="009A4B12" w:rsidP="009A4B12">
            <w:r>
              <w:rPr>
                <w:rStyle w:val="HTMLCode"/>
                <w:rFonts w:eastAsiaTheme="minorHAnsi"/>
              </w:rPr>
              <w:t xml:space="preserve">   n int:=10; </w:t>
            </w:r>
          </w:p>
          <w:p w:rsidR="009A4B12" w:rsidRDefault="009A4B12" w:rsidP="009A4B12">
            <w:r>
              <w:rPr>
                <w:rStyle w:val="HTMLCode"/>
                <w:rFonts w:eastAsiaTheme="minorHAnsi"/>
              </w:rPr>
              <w:t> </w:t>
            </w:r>
            <w:r>
              <w:t> </w:t>
            </w:r>
          </w:p>
          <w:p w:rsidR="009A4B12" w:rsidRDefault="009A4B12" w:rsidP="009A4B12">
            <w:r>
              <w:rPr>
                <w:rStyle w:val="HTMLCode"/>
                <w:rFonts w:eastAsiaTheme="minorHAnsi"/>
              </w:rPr>
              <w:t>BEGIN</w:t>
            </w:r>
            <w:r>
              <w:t> </w:t>
            </w:r>
          </w:p>
          <w:p w:rsidR="009A4B12" w:rsidRDefault="009A4B12" w:rsidP="009A4B12">
            <w:r>
              <w:rPr>
                <w:rStyle w:val="HTMLCode"/>
                <w:rFonts w:eastAsiaTheme="minorHAnsi"/>
              </w:rPr>
              <w:t>   FOR</w:t>
            </w:r>
            <w:r>
              <w:t xml:space="preserve"> </w:t>
            </w:r>
            <w:r>
              <w:rPr>
                <w:rStyle w:val="HTMLCode"/>
                <w:rFonts w:eastAsiaTheme="minorHAnsi"/>
              </w:rPr>
              <w:t>i IN</w:t>
            </w:r>
            <w:r>
              <w:t xml:space="preserve"> </w:t>
            </w:r>
            <w:r>
              <w:rPr>
                <w:rStyle w:val="HTMLCode"/>
                <w:rFonts w:eastAsiaTheme="minorHAnsi"/>
              </w:rPr>
              <w:t xml:space="preserve">1..n LOOP </w:t>
            </w:r>
          </w:p>
          <w:p w:rsidR="009A4B12" w:rsidRDefault="009A4B12" w:rsidP="009A4B12">
            <w:r>
              <w:rPr>
                <w:rStyle w:val="HTMLCode"/>
                <w:rFonts w:eastAsiaTheme="minorHAnsi"/>
              </w:rPr>
              <w:t xml:space="preserve">      dbms_output.put_line(i*i); </w:t>
            </w:r>
          </w:p>
          <w:p w:rsidR="009A4B12" w:rsidRDefault="009A4B12" w:rsidP="009A4B12">
            <w:r>
              <w:rPr>
                <w:rStyle w:val="HTMLCode"/>
                <w:rFonts w:eastAsiaTheme="minorHAnsi"/>
              </w:rPr>
              <w:t>         IF i*i=36 THEN</w:t>
            </w:r>
          </w:p>
          <w:p w:rsidR="009A4B12" w:rsidRDefault="009A4B12" w:rsidP="009A4B12">
            <w:r>
              <w:rPr>
                <w:rStyle w:val="HTMLCode"/>
                <w:rFonts w:eastAsiaTheme="minorHAnsi"/>
              </w:rPr>
              <w:t xml:space="preserve">            RAISE exp; </w:t>
            </w:r>
          </w:p>
          <w:p w:rsidR="009A4B12" w:rsidRDefault="009A4B12" w:rsidP="009A4B12">
            <w:r>
              <w:rPr>
                <w:rStyle w:val="HTMLCode"/>
                <w:rFonts w:eastAsiaTheme="minorHAnsi"/>
              </w:rPr>
              <w:t>         END</w:t>
            </w:r>
            <w:r>
              <w:t xml:space="preserve"> </w:t>
            </w:r>
            <w:r>
              <w:rPr>
                <w:rStyle w:val="HTMLCode"/>
                <w:rFonts w:eastAsiaTheme="minorHAnsi"/>
              </w:rPr>
              <w:t xml:space="preserve">IF; </w:t>
            </w:r>
          </w:p>
          <w:p w:rsidR="009A4B12" w:rsidRDefault="009A4B12" w:rsidP="009A4B12">
            <w:r>
              <w:rPr>
                <w:rStyle w:val="HTMLCode"/>
                <w:rFonts w:eastAsiaTheme="minorHAnsi"/>
              </w:rPr>
              <w:t>   END</w:t>
            </w:r>
            <w:r>
              <w:t xml:space="preserve"> </w:t>
            </w:r>
            <w:r>
              <w:rPr>
                <w:rStyle w:val="HTMLCode"/>
                <w:rFonts w:eastAsiaTheme="minorHAnsi"/>
              </w:rPr>
              <w:t xml:space="preserve">LOOP; </w:t>
            </w:r>
          </w:p>
          <w:p w:rsidR="009A4B12" w:rsidRDefault="009A4B12" w:rsidP="009A4B12">
            <w:r>
              <w:rPr>
                <w:rStyle w:val="HTMLCode"/>
                <w:rFonts w:eastAsiaTheme="minorHAnsi"/>
              </w:rPr>
              <w:t> </w:t>
            </w:r>
            <w:r>
              <w:t> </w:t>
            </w:r>
          </w:p>
          <w:p w:rsidR="009A4B12" w:rsidRDefault="009A4B12" w:rsidP="009A4B12">
            <w:r>
              <w:rPr>
                <w:rStyle w:val="HTMLCode"/>
                <w:rFonts w:eastAsiaTheme="minorHAnsi"/>
              </w:rPr>
              <w:t xml:space="preserve">EXCEPTION </w:t>
            </w:r>
          </w:p>
          <w:p w:rsidR="009A4B12" w:rsidRDefault="009A4B12" w:rsidP="009A4B12">
            <w:r>
              <w:rPr>
                <w:rStyle w:val="HTMLCode"/>
                <w:rFonts w:eastAsiaTheme="minorHAnsi"/>
              </w:rPr>
              <w:t>   WHEN</w:t>
            </w:r>
            <w:r>
              <w:t xml:space="preserve"> </w:t>
            </w:r>
            <w:r>
              <w:rPr>
                <w:rStyle w:val="HTMLCode"/>
                <w:rFonts w:eastAsiaTheme="minorHAnsi"/>
              </w:rPr>
              <w:t>exp THEN</w:t>
            </w:r>
          </w:p>
          <w:p w:rsidR="009A4B12" w:rsidRDefault="009A4B12" w:rsidP="009A4B12">
            <w:r>
              <w:rPr>
                <w:rStyle w:val="HTMLCode"/>
                <w:rFonts w:eastAsiaTheme="minorHAnsi"/>
              </w:rPr>
              <w:t xml:space="preserve">      dbms_output.put_line('Welcome to GeeksforGeeks'); </w:t>
            </w:r>
          </w:p>
          <w:p w:rsidR="009A4B12" w:rsidRDefault="009A4B12" w:rsidP="009A4B12">
            <w:r>
              <w:rPr>
                <w:rStyle w:val="HTMLCode"/>
                <w:rFonts w:eastAsiaTheme="minorHAnsi"/>
              </w:rPr>
              <w:t> </w:t>
            </w:r>
            <w:r>
              <w:t> </w:t>
            </w:r>
          </w:p>
          <w:p w:rsidR="009A4B12" w:rsidRDefault="009A4B12" w:rsidP="009A4B12">
            <w:pPr>
              <w:rPr>
                <w:sz w:val="24"/>
                <w:szCs w:val="24"/>
              </w:rPr>
            </w:pPr>
            <w:r>
              <w:rPr>
                <w:rStyle w:val="HTMLCode"/>
                <w:rFonts w:eastAsiaTheme="minorHAnsi"/>
              </w:rPr>
              <w:t xml:space="preserve">END; </w:t>
            </w:r>
          </w:p>
        </w:tc>
      </w:tr>
    </w:tbl>
    <w:p w:rsidR="009A4B12" w:rsidRDefault="009A4B12" w:rsidP="009A4B12">
      <w:pPr>
        <w:pStyle w:val="NormalWeb"/>
        <w:spacing w:before="0" w:beforeAutospacing="0" w:after="150" w:afterAutospacing="0"/>
        <w:ind w:left="1080"/>
        <w:textAlignment w:val="baseline"/>
        <w:rPr>
          <w:ins w:id="3523" w:author="Unknown"/>
          <w:rFonts w:ascii="Arial" w:hAnsi="Arial" w:cs="Arial"/>
        </w:rPr>
      </w:pPr>
      <w:ins w:id="3524" w:author="Unknown">
        <w:r>
          <w:rPr>
            <w:rFonts w:ascii="Arial" w:hAnsi="Arial" w:cs="Arial"/>
          </w:rPr>
          <w:t>Output:</w:t>
        </w:r>
      </w:ins>
    </w:p>
    <w:p w:rsidR="009A4B12" w:rsidRDefault="009A4B12" w:rsidP="009A4B12">
      <w:pPr>
        <w:pStyle w:val="HTMLPreformatted"/>
        <w:shd w:val="clear" w:color="auto" w:fill="E0E0E0"/>
        <w:spacing w:after="150"/>
        <w:ind w:left="1080"/>
        <w:textAlignment w:val="baseline"/>
        <w:rPr>
          <w:ins w:id="3525" w:author="Unknown"/>
          <w:rFonts w:ascii="Consolas" w:hAnsi="Consolas" w:cs="Consolas"/>
          <w:sz w:val="23"/>
          <w:szCs w:val="23"/>
        </w:rPr>
      </w:pPr>
      <w:ins w:id="3526" w:author="Unknown">
        <w:r>
          <w:rPr>
            <w:rFonts w:ascii="Consolas" w:hAnsi="Consolas" w:cs="Consolas"/>
            <w:sz w:val="23"/>
            <w:szCs w:val="23"/>
          </w:rPr>
          <w:t>1</w:t>
        </w:r>
      </w:ins>
    </w:p>
    <w:p w:rsidR="009A4B12" w:rsidRDefault="009A4B12" w:rsidP="009A4B12">
      <w:pPr>
        <w:pStyle w:val="HTMLPreformatted"/>
        <w:shd w:val="clear" w:color="auto" w:fill="E0E0E0"/>
        <w:spacing w:after="150"/>
        <w:ind w:left="1080"/>
        <w:textAlignment w:val="baseline"/>
        <w:rPr>
          <w:ins w:id="3527" w:author="Unknown"/>
          <w:rFonts w:ascii="Consolas" w:hAnsi="Consolas" w:cs="Consolas"/>
          <w:sz w:val="23"/>
          <w:szCs w:val="23"/>
        </w:rPr>
      </w:pPr>
      <w:ins w:id="3528" w:author="Unknown">
        <w:r>
          <w:rPr>
            <w:rFonts w:ascii="Consolas" w:hAnsi="Consolas" w:cs="Consolas"/>
            <w:sz w:val="23"/>
            <w:szCs w:val="23"/>
          </w:rPr>
          <w:lastRenderedPageBreak/>
          <w:t>4</w:t>
        </w:r>
      </w:ins>
    </w:p>
    <w:p w:rsidR="009A4B12" w:rsidRDefault="009A4B12" w:rsidP="009A4B12">
      <w:pPr>
        <w:pStyle w:val="HTMLPreformatted"/>
        <w:shd w:val="clear" w:color="auto" w:fill="E0E0E0"/>
        <w:spacing w:after="150"/>
        <w:ind w:left="1080"/>
        <w:textAlignment w:val="baseline"/>
        <w:rPr>
          <w:ins w:id="3529" w:author="Unknown"/>
          <w:rFonts w:ascii="Consolas" w:hAnsi="Consolas" w:cs="Consolas"/>
          <w:sz w:val="23"/>
          <w:szCs w:val="23"/>
        </w:rPr>
      </w:pPr>
      <w:ins w:id="3530" w:author="Unknown">
        <w:r>
          <w:rPr>
            <w:rFonts w:ascii="Consolas" w:hAnsi="Consolas" w:cs="Consolas"/>
            <w:sz w:val="23"/>
            <w:szCs w:val="23"/>
          </w:rPr>
          <w:t>9</w:t>
        </w:r>
      </w:ins>
    </w:p>
    <w:p w:rsidR="009A4B12" w:rsidRDefault="009A4B12" w:rsidP="009A4B12">
      <w:pPr>
        <w:pStyle w:val="HTMLPreformatted"/>
        <w:shd w:val="clear" w:color="auto" w:fill="E0E0E0"/>
        <w:spacing w:after="150"/>
        <w:ind w:left="1080"/>
        <w:textAlignment w:val="baseline"/>
        <w:rPr>
          <w:ins w:id="3531" w:author="Unknown"/>
          <w:rFonts w:ascii="Consolas" w:hAnsi="Consolas" w:cs="Consolas"/>
          <w:sz w:val="23"/>
          <w:szCs w:val="23"/>
        </w:rPr>
      </w:pPr>
      <w:ins w:id="3532" w:author="Unknown">
        <w:r>
          <w:rPr>
            <w:rFonts w:ascii="Consolas" w:hAnsi="Consolas" w:cs="Consolas"/>
            <w:sz w:val="23"/>
            <w:szCs w:val="23"/>
          </w:rPr>
          <w:t>16</w:t>
        </w:r>
      </w:ins>
    </w:p>
    <w:p w:rsidR="009A4B12" w:rsidRDefault="009A4B12" w:rsidP="009A4B12">
      <w:pPr>
        <w:pStyle w:val="HTMLPreformatted"/>
        <w:shd w:val="clear" w:color="auto" w:fill="E0E0E0"/>
        <w:spacing w:after="150"/>
        <w:ind w:left="1080"/>
        <w:textAlignment w:val="baseline"/>
        <w:rPr>
          <w:ins w:id="3533" w:author="Unknown"/>
          <w:rFonts w:ascii="Consolas" w:hAnsi="Consolas" w:cs="Consolas"/>
          <w:sz w:val="23"/>
          <w:szCs w:val="23"/>
        </w:rPr>
      </w:pPr>
      <w:ins w:id="3534" w:author="Unknown">
        <w:r>
          <w:rPr>
            <w:rFonts w:ascii="Consolas" w:hAnsi="Consolas" w:cs="Consolas"/>
            <w:sz w:val="23"/>
            <w:szCs w:val="23"/>
          </w:rPr>
          <w:t>25</w:t>
        </w:r>
      </w:ins>
    </w:p>
    <w:p w:rsidR="009A4B12" w:rsidRDefault="009A4B12" w:rsidP="009A4B12">
      <w:pPr>
        <w:pStyle w:val="HTMLPreformatted"/>
        <w:shd w:val="clear" w:color="auto" w:fill="E0E0E0"/>
        <w:spacing w:after="150"/>
        <w:ind w:left="1080"/>
        <w:textAlignment w:val="baseline"/>
        <w:rPr>
          <w:ins w:id="3535" w:author="Unknown"/>
          <w:rFonts w:ascii="Consolas" w:hAnsi="Consolas" w:cs="Consolas"/>
          <w:sz w:val="23"/>
          <w:szCs w:val="23"/>
        </w:rPr>
      </w:pPr>
      <w:ins w:id="3536" w:author="Unknown">
        <w:r>
          <w:rPr>
            <w:rFonts w:ascii="Consolas" w:hAnsi="Consolas" w:cs="Consolas"/>
            <w:sz w:val="23"/>
            <w:szCs w:val="23"/>
          </w:rPr>
          <w:t>36</w:t>
        </w:r>
      </w:ins>
    </w:p>
    <w:p w:rsidR="009A4B12" w:rsidRDefault="009A4B12" w:rsidP="009A4B12">
      <w:pPr>
        <w:pStyle w:val="HTMLPreformatted"/>
        <w:shd w:val="clear" w:color="auto" w:fill="E0E0E0"/>
        <w:spacing w:after="150"/>
        <w:ind w:left="1080"/>
        <w:textAlignment w:val="baseline"/>
        <w:rPr>
          <w:ins w:id="3537" w:author="Unknown"/>
          <w:rFonts w:ascii="Consolas" w:hAnsi="Consolas" w:cs="Consolas"/>
          <w:sz w:val="23"/>
          <w:szCs w:val="23"/>
        </w:rPr>
      </w:pPr>
      <w:ins w:id="3538" w:author="Unknown">
        <w:r>
          <w:rPr>
            <w:rFonts w:ascii="Consolas" w:hAnsi="Consolas" w:cs="Consolas"/>
            <w:sz w:val="23"/>
            <w:szCs w:val="23"/>
          </w:rPr>
          <w:t>Welcome to GeeksforGeeks</w:t>
        </w:r>
      </w:ins>
    </w:p>
    <w:p w:rsidR="009A4B12" w:rsidRDefault="009A4B12" w:rsidP="00265113">
      <w:pPr>
        <w:pStyle w:val="NormalWeb"/>
        <w:numPr>
          <w:ilvl w:val="0"/>
          <w:numId w:val="143"/>
        </w:numPr>
        <w:spacing w:before="0" w:beforeAutospacing="0" w:after="240" w:afterAutospacing="0"/>
        <w:ind w:left="540"/>
        <w:textAlignment w:val="baseline"/>
        <w:rPr>
          <w:ins w:id="3539" w:author="Unknown"/>
          <w:rFonts w:ascii="Arial" w:hAnsi="Arial" w:cs="Arial"/>
        </w:rPr>
      </w:pPr>
      <w:ins w:id="3540" w:author="Unknown">
        <w:r>
          <w:rPr>
            <w:rFonts w:ascii="Arial" w:hAnsi="Arial" w:cs="Arial"/>
          </w:rPr>
          <w:br/>
        </w:r>
        <w:r>
          <w:rPr>
            <w:rFonts w:ascii="Arial" w:hAnsi="Arial" w:cs="Arial"/>
          </w:rPr>
          <w:br/>
        </w:r>
        <w:r>
          <w:rPr>
            <w:rFonts w:ascii="Arial" w:hAnsi="Arial" w:cs="Arial"/>
          </w:rPr>
          <w:br/>
        </w:r>
      </w:ins>
    </w:p>
    <w:p w:rsidR="009A4B12" w:rsidRDefault="009A4B12" w:rsidP="00265113">
      <w:pPr>
        <w:numPr>
          <w:ilvl w:val="0"/>
          <w:numId w:val="144"/>
        </w:numPr>
        <w:spacing w:after="0" w:line="240" w:lineRule="auto"/>
        <w:ind w:left="540"/>
        <w:textAlignment w:val="baseline"/>
        <w:rPr>
          <w:ins w:id="3541" w:author="Unknown"/>
          <w:rFonts w:ascii="Arial" w:hAnsi="Arial" w:cs="Arial"/>
        </w:rPr>
      </w:pPr>
      <w:ins w:id="3542" w:author="Unknown">
        <w:r>
          <w:rPr>
            <w:rFonts w:ascii="Arial" w:hAnsi="Arial" w:cs="Arial"/>
            <w:b/>
            <w:bCs/>
            <w:bdr w:val="none" w:sz="0" w:space="0" w:color="auto" w:frame="1"/>
          </w:rPr>
          <w:t>User defined exceptions:</w:t>
        </w:r>
        <w:r>
          <w:rPr>
            <w:rFonts w:ascii="Arial" w:hAnsi="Arial" w:cs="Arial"/>
          </w:rPr>
          <w:br/>
          <w:t>This type of users can create their own exceptions according to the need and to raise these exceptions explicitly </w:t>
        </w:r>
        <w:r>
          <w:rPr>
            <w:rStyle w:val="Emphasis"/>
            <w:rFonts w:ascii="Arial" w:hAnsi="Arial" w:cs="Arial"/>
            <w:b/>
            <w:bCs/>
            <w:bdr w:val="none" w:sz="0" w:space="0" w:color="auto" w:frame="1"/>
          </w:rPr>
          <w:t>raise</w:t>
        </w:r>
        <w:r>
          <w:rPr>
            <w:rFonts w:ascii="Arial" w:hAnsi="Arial" w:cs="Arial"/>
          </w:rPr>
          <w:t> command is used.</w:t>
        </w:r>
      </w:ins>
    </w:p>
    <w:p w:rsidR="009A4B12" w:rsidRDefault="009A4B12" w:rsidP="009A4B12">
      <w:pPr>
        <w:pStyle w:val="NormalWeb"/>
        <w:spacing w:before="0" w:beforeAutospacing="0" w:after="0" w:afterAutospacing="0"/>
        <w:ind w:left="540"/>
        <w:textAlignment w:val="baseline"/>
        <w:rPr>
          <w:ins w:id="3543" w:author="Unknown"/>
          <w:rFonts w:ascii="Arial" w:hAnsi="Arial" w:cs="Arial"/>
        </w:rPr>
      </w:pPr>
      <w:ins w:id="3544" w:author="Unknown">
        <w:r>
          <w:rPr>
            <w:rStyle w:val="Emphasis"/>
            <w:rFonts w:ascii="Arial" w:hAnsi="Arial" w:cs="Arial"/>
            <w:bdr w:val="none" w:sz="0" w:space="0" w:color="auto" w:frame="1"/>
          </w:rPr>
          <w:t>Example:</w:t>
        </w:r>
      </w:ins>
    </w:p>
    <w:p w:rsidR="009A4B12" w:rsidRDefault="009A4B12" w:rsidP="00265113">
      <w:pPr>
        <w:numPr>
          <w:ilvl w:val="1"/>
          <w:numId w:val="144"/>
        </w:numPr>
        <w:spacing w:after="0" w:line="240" w:lineRule="auto"/>
        <w:ind w:left="1080"/>
        <w:textAlignment w:val="baseline"/>
        <w:rPr>
          <w:ins w:id="3545" w:author="Unknown"/>
          <w:rFonts w:ascii="Arial" w:hAnsi="Arial" w:cs="Arial"/>
        </w:rPr>
      </w:pPr>
      <w:ins w:id="3546" w:author="Unknown">
        <w:r>
          <w:rPr>
            <w:rFonts w:ascii="Arial" w:hAnsi="Arial" w:cs="Arial"/>
          </w:rPr>
          <w:t>Divide non-negative integer x by y such that the result is greater than or equal to 1.</w:t>
        </w:r>
      </w:ins>
    </w:p>
    <w:p w:rsidR="009A4B12" w:rsidRDefault="009A4B12" w:rsidP="009A4B12">
      <w:pPr>
        <w:pStyle w:val="NormalWeb"/>
        <w:spacing w:before="0" w:beforeAutospacing="0" w:after="150" w:afterAutospacing="0"/>
        <w:ind w:left="1080"/>
        <w:textAlignment w:val="baseline"/>
        <w:rPr>
          <w:ins w:id="3547" w:author="Unknown"/>
          <w:rFonts w:ascii="Arial" w:hAnsi="Arial" w:cs="Arial"/>
        </w:rPr>
      </w:pPr>
      <w:ins w:id="3548" w:author="Unknown">
        <w:r>
          <w:rPr>
            <w:rFonts w:ascii="Arial" w:hAnsi="Arial" w:cs="Arial"/>
          </w:rPr>
          <w:t>From the given question we can conclude that there exist two exceptions</w:t>
        </w:r>
      </w:ins>
    </w:p>
    <w:p w:rsidR="009A4B12" w:rsidRDefault="009A4B12" w:rsidP="00265113">
      <w:pPr>
        <w:numPr>
          <w:ilvl w:val="2"/>
          <w:numId w:val="145"/>
        </w:numPr>
        <w:spacing w:after="0" w:line="240" w:lineRule="auto"/>
        <w:ind w:left="1620"/>
        <w:textAlignment w:val="baseline"/>
        <w:rPr>
          <w:ins w:id="3549" w:author="Unknown"/>
          <w:rFonts w:ascii="Arial" w:hAnsi="Arial" w:cs="Arial"/>
        </w:rPr>
      </w:pPr>
      <w:ins w:id="3550" w:author="Unknown">
        <w:r>
          <w:rPr>
            <w:rFonts w:ascii="Arial" w:hAnsi="Arial" w:cs="Arial"/>
          </w:rPr>
          <w:t>Division be zero.</w:t>
        </w:r>
      </w:ins>
    </w:p>
    <w:p w:rsidR="009A4B12" w:rsidRDefault="009A4B12" w:rsidP="00265113">
      <w:pPr>
        <w:numPr>
          <w:ilvl w:val="2"/>
          <w:numId w:val="145"/>
        </w:numPr>
        <w:spacing w:after="0" w:line="240" w:lineRule="auto"/>
        <w:ind w:left="1620"/>
        <w:textAlignment w:val="baseline"/>
        <w:rPr>
          <w:ins w:id="3551" w:author="Unknown"/>
          <w:rFonts w:ascii="Arial" w:hAnsi="Arial" w:cs="Arial"/>
        </w:rPr>
      </w:pPr>
      <w:ins w:id="3552" w:author="Unknown">
        <w:r>
          <w:rPr>
            <w:rFonts w:ascii="Arial" w:hAnsi="Arial" w:cs="Arial"/>
          </w:rPr>
          <w:t>If result is greater than or equal to 1 means y is less than or equal to x.</w:t>
        </w:r>
      </w:ins>
    </w:p>
    <w:p w:rsidR="009A4B12" w:rsidRDefault="009A4B12" w:rsidP="009A4B12">
      <w:pPr>
        <w:ind w:left="1080"/>
        <w:textAlignment w:val="baseline"/>
        <w:rPr>
          <w:ins w:id="3553" w:author="Unknown"/>
          <w:rFonts w:ascii="Arial" w:hAnsi="Arial" w:cs="Arial"/>
        </w:rPr>
      </w:pPr>
      <w:ins w:id="3554" w:author="Unknown">
        <w:r>
          <w:rPr>
            <w:rFonts w:ascii="Material Icons" w:hAnsi="Material Icons" w:cs="Arial"/>
            <w:color w:val="454545"/>
            <w:sz w:val="36"/>
            <w:szCs w:val="36"/>
            <w:bdr w:val="none" w:sz="0" w:space="0" w:color="auto" w:frame="1"/>
            <w:shd w:val="clear" w:color="auto" w:fill="FFFFFF"/>
          </w:rPr>
          <w:t>filter_none</w:t>
        </w:r>
      </w:ins>
    </w:p>
    <w:p w:rsidR="009A4B12" w:rsidRDefault="009A4B12" w:rsidP="009A4B12">
      <w:pPr>
        <w:pStyle w:val="NormalWeb"/>
        <w:spacing w:before="0" w:beforeAutospacing="0" w:after="0" w:afterAutospacing="0"/>
        <w:ind w:left="1080"/>
        <w:textAlignment w:val="baseline"/>
        <w:rPr>
          <w:ins w:id="3555" w:author="Unknown"/>
          <w:rFonts w:ascii="Arial" w:hAnsi="Arial" w:cs="Arial"/>
        </w:rPr>
      </w:pPr>
      <w:ins w:id="3556" w:author="Unknown">
        <w:r>
          <w:rPr>
            <w:rFonts w:ascii="Material Icons" w:hAnsi="Material Icons" w:cs="Arial"/>
            <w:color w:val="454545"/>
            <w:sz w:val="36"/>
            <w:szCs w:val="36"/>
            <w:bdr w:val="none" w:sz="0" w:space="0" w:color="auto" w:frame="1"/>
            <w:shd w:val="clear" w:color="auto" w:fill="FFFFFF"/>
          </w:rPr>
          <w:t>edit</w:t>
        </w:r>
      </w:ins>
    </w:p>
    <w:p w:rsidR="009A4B12" w:rsidRDefault="009A4B12" w:rsidP="009A4B12">
      <w:pPr>
        <w:pStyle w:val="NormalWeb"/>
        <w:spacing w:before="0" w:beforeAutospacing="0" w:after="0" w:afterAutospacing="0"/>
        <w:ind w:left="1080"/>
        <w:textAlignment w:val="baseline"/>
        <w:rPr>
          <w:ins w:id="3557" w:author="Unknown"/>
          <w:rFonts w:ascii="Arial" w:hAnsi="Arial" w:cs="Arial"/>
        </w:rPr>
      </w:pPr>
      <w:ins w:id="3558" w:author="Unknown">
        <w:r>
          <w:rPr>
            <w:rFonts w:ascii="Material Icons" w:hAnsi="Material Icons" w:cs="Arial"/>
            <w:color w:val="454545"/>
            <w:sz w:val="36"/>
            <w:szCs w:val="36"/>
            <w:bdr w:val="none" w:sz="0" w:space="0" w:color="auto" w:frame="1"/>
            <w:shd w:val="clear" w:color="auto" w:fill="FFFFFF"/>
          </w:rPr>
          <w:t>play_arrow</w:t>
        </w:r>
      </w:ins>
    </w:p>
    <w:p w:rsidR="009A4B12" w:rsidRDefault="009A4B12" w:rsidP="009A4B12">
      <w:pPr>
        <w:pStyle w:val="NormalWeb"/>
        <w:spacing w:before="0" w:beforeAutospacing="0" w:after="0" w:afterAutospacing="0"/>
        <w:ind w:left="1080"/>
        <w:textAlignment w:val="baseline"/>
        <w:rPr>
          <w:ins w:id="3559" w:author="Unknown"/>
          <w:rFonts w:ascii="Arial" w:hAnsi="Arial" w:cs="Arial"/>
        </w:rPr>
      </w:pPr>
      <w:ins w:id="3560" w:author="Unknown">
        <w:r>
          <w:rPr>
            <w:rFonts w:ascii="Material Icons" w:hAnsi="Material Icons" w:cs="Arial"/>
            <w:color w:val="454545"/>
            <w:sz w:val="36"/>
            <w:szCs w:val="36"/>
            <w:bdr w:val="none" w:sz="0" w:space="0" w:color="auto" w:frame="1"/>
            <w:shd w:val="clear" w:color="auto" w:fill="FFFFFF"/>
          </w:rPr>
          <w:t>brightness_4</w:t>
        </w:r>
      </w:ins>
    </w:p>
    <w:tbl>
      <w:tblPr>
        <w:tblW w:w="9483" w:type="dxa"/>
        <w:tblInd w:w="1080" w:type="dxa"/>
        <w:tblCellMar>
          <w:left w:w="0" w:type="dxa"/>
          <w:right w:w="0" w:type="dxa"/>
        </w:tblCellMar>
        <w:tblLook w:val="04A0"/>
      </w:tblPr>
      <w:tblGrid>
        <w:gridCol w:w="9483"/>
      </w:tblGrid>
      <w:tr w:rsidR="009A4B12" w:rsidTr="009A4B12">
        <w:tc>
          <w:tcPr>
            <w:tcW w:w="9483" w:type="dxa"/>
            <w:vAlign w:val="center"/>
            <w:hideMark/>
          </w:tcPr>
          <w:p w:rsidR="009A4B12" w:rsidRDefault="009A4B12" w:rsidP="009A4B12">
            <w:r>
              <w:rPr>
                <w:rStyle w:val="HTMLCode"/>
                <w:rFonts w:eastAsiaTheme="minorHAnsi"/>
              </w:rPr>
              <w:t>DECLARE</w:t>
            </w:r>
          </w:p>
          <w:p w:rsidR="009A4B12" w:rsidRDefault="009A4B12" w:rsidP="009A4B12">
            <w:r>
              <w:rPr>
                <w:rStyle w:val="HTMLCode"/>
                <w:rFonts w:eastAsiaTheme="minorHAnsi"/>
              </w:rPr>
              <w:t>   x int:=&amp;x; /*taking value at</w:t>
            </w:r>
            <w:r>
              <w:t xml:space="preserve"> </w:t>
            </w:r>
            <w:r>
              <w:rPr>
                <w:rStyle w:val="HTMLCode"/>
                <w:rFonts w:eastAsiaTheme="minorHAnsi"/>
              </w:rPr>
              <w:t xml:space="preserve">run time*/ </w:t>
            </w:r>
          </w:p>
          <w:p w:rsidR="009A4B12" w:rsidRDefault="009A4B12" w:rsidP="009A4B12">
            <w:r>
              <w:rPr>
                <w:rStyle w:val="HTMLCode"/>
                <w:rFonts w:eastAsiaTheme="minorHAnsi"/>
              </w:rPr>
              <w:t xml:space="preserve">   y int:=&amp;y; </w:t>
            </w:r>
          </w:p>
          <w:p w:rsidR="009A4B12" w:rsidRDefault="009A4B12" w:rsidP="009A4B12">
            <w:r>
              <w:rPr>
                <w:rStyle w:val="HTMLCode"/>
                <w:rFonts w:eastAsiaTheme="minorHAnsi"/>
              </w:rPr>
              <w:t xml:space="preserve">   div_r float; </w:t>
            </w:r>
          </w:p>
          <w:p w:rsidR="009A4B12" w:rsidRDefault="009A4B12" w:rsidP="009A4B12">
            <w:r>
              <w:rPr>
                <w:rStyle w:val="HTMLCode"/>
                <w:rFonts w:eastAsiaTheme="minorHAnsi"/>
              </w:rPr>
              <w:t xml:space="preserve">   exp1 EXCEPTION; </w:t>
            </w:r>
          </w:p>
          <w:p w:rsidR="009A4B12" w:rsidRDefault="009A4B12" w:rsidP="009A4B12">
            <w:r>
              <w:rPr>
                <w:rStyle w:val="HTMLCode"/>
                <w:rFonts w:eastAsiaTheme="minorHAnsi"/>
              </w:rPr>
              <w:t xml:space="preserve">   exp2 EXCEPTION; </w:t>
            </w:r>
          </w:p>
          <w:p w:rsidR="009A4B12" w:rsidRDefault="009A4B12" w:rsidP="009A4B12">
            <w:r>
              <w:rPr>
                <w:rStyle w:val="HTMLCode"/>
                <w:rFonts w:eastAsiaTheme="minorHAnsi"/>
              </w:rPr>
              <w:t> </w:t>
            </w:r>
            <w:r>
              <w:t> </w:t>
            </w:r>
          </w:p>
          <w:p w:rsidR="009A4B12" w:rsidRDefault="009A4B12" w:rsidP="009A4B12">
            <w:r>
              <w:rPr>
                <w:rStyle w:val="HTMLCode"/>
                <w:rFonts w:eastAsiaTheme="minorHAnsi"/>
              </w:rPr>
              <w:t>BEGIN</w:t>
            </w:r>
          </w:p>
          <w:p w:rsidR="009A4B12" w:rsidRDefault="009A4B12" w:rsidP="009A4B12">
            <w:r>
              <w:rPr>
                <w:rStyle w:val="HTMLCode"/>
                <w:rFonts w:eastAsiaTheme="minorHAnsi"/>
              </w:rPr>
              <w:t>   IF y=0 then</w:t>
            </w:r>
          </w:p>
          <w:p w:rsidR="009A4B12" w:rsidRDefault="009A4B12" w:rsidP="009A4B12">
            <w:r>
              <w:rPr>
                <w:rStyle w:val="HTMLCode"/>
                <w:rFonts w:eastAsiaTheme="minorHAnsi"/>
              </w:rPr>
              <w:t xml:space="preserve">       raise exp1; </w:t>
            </w:r>
          </w:p>
          <w:p w:rsidR="009A4B12" w:rsidRDefault="009A4B12" w:rsidP="009A4B12">
            <w:r>
              <w:rPr>
                <w:rStyle w:val="HTMLCode"/>
                <w:rFonts w:eastAsiaTheme="minorHAnsi"/>
              </w:rPr>
              <w:t> </w:t>
            </w:r>
            <w:r>
              <w:t> </w:t>
            </w:r>
          </w:p>
          <w:p w:rsidR="009A4B12" w:rsidRDefault="009A4B12" w:rsidP="009A4B12">
            <w:r>
              <w:rPr>
                <w:rStyle w:val="HTMLCode"/>
                <w:rFonts w:eastAsiaTheme="minorHAnsi"/>
              </w:rPr>
              <w:t>   ELSEIF y &gt; x then</w:t>
            </w:r>
          </w:p>
          <w:p w:rsidR="009A4B12" w:rsidRDefault="009A4B12" w:rsidP="009A4B12">
            <w:r>
              <w:rPr>
                <w:rStyle w:val="HTMLCode"/>
                <w:rFonts w:eastAsiaTheme="minorHAnsi"/>
              </w:rPr>
              <w:lastRenderedPageBreak/>
              <w:t xml:space="preserve">      raise exp2; </w:t>
            </w:r>
          </w:p>
          <w:p w:rsidR="009A4B12" w:rsidRDefault="009A4B12" w:rsidP="009A4B12">
            <w:r>
              <w:rPr>
                <w:rStyle w:val="HTMLCode"/>
                <w:rFonts w:eastAsiaTheme="minorHAnsi"/>
              </w:rPr>
              <w:t> </w:t>
            </w:r>
            <w:r>
              <w:t> </w:t>
            </w:r>
          </w:p>
          <w:p w:rsidR="009A4B12" w:rsidRDefault="009A4B12" w:rsidP="009A4B12">
            <w:r>
              <w:rPr>
                <w:rStyle w:val="HTMLCode"/>
                <w:rFonts w:eastAsiaTheme="minorHAnsi"/>
              </w:rPr>
              <w:t>   ELSE</w:t>
            </w:r>
          </w:p>
          <w:p w:rsidR="009A4B12" w:rsidRDefault="009A4B12" w:rsidP="009A4B12">
            <w:r>
              <w:rPr>
                <w:rStyle w:val="HTMLCode"/>
                <w:rFonts w:eastAsiaTheme="minorHAnsi"/>
              </w:rPr>
              <w:t xml:space="preserve">      div_r:= x / y; </w:t>
            </w:r>
          </w:p>
          <w:p w:rsidR="009A4B12" w:rsidRDefault="009A4B12" w:rsidP="009A4B12">
            <w:r>
              <w:rPr>
                <w:rStyle w:val="HTMLCode"/>
                <w:rFonts w:eastAsiaTheme="minorHAnsi"/>
              </w:rPr>
              <w:t xml:space="preserve">      dbms_output.put_line('the result is '||div_r); </w:t>
            </w:r>
          </w:p>
          <w:p w:rsidR="009A4B12" w:rsidRDefault="009A4B12" w:rsidP="009A4B12">
            <w:r>
              <w:rPr>
                <w:rStyle w:val="HTMLCode"/>
                <w:rFonts w:eastAsiaTheme="minorHAnsi"/>
              </w:rPr>
              <w:t> </w:t>
            </w:r>
            <w:r>
              <w:t> </w:t>
            </w:r>
          </w:p>
          <w:p w:rsidR="009A4B12" w:rsidRDefault="009A4B12" w:rsidP="009A4B12">
            <w:r>
              <w:rPr>
                <w:rStyle w:val="HTMLCode"/>
                <w:rFonts w:eastAsiaTheme="minorHAnsi"/>
              </w:rPr>
              <w:t>   END</w:t>
            </w:r>
            <w:r>
              <w:t xml:space="preserve"> </w:t>
            </w:r>
            <w:r>
              <w:rPr>
                <w:rStyle w:val="HTMLCode"/>
                <w:rFonts w:eastAsiaTheme="minorHAnsi"/>
              </w:rPr>
              <w:t xml:space="preserve">IF; </w:t>
            </w:r>
          </w:p>
          <w:p w:rsidR="009A4B12" w:rsidRDefault="009A4B12" w:rsidP="009A4B12">
            <w:r>
              <w:rPr>
                <w:rStyle w:val="HTMLCode"/>
                <w:rFonts w:eastAsiaTheme="minorHAnsi"/>
              </w:rPr>
              <w:t> </w:t>
            </w:r>
            <w:r>
              <w:t> </w:t>
            </w:r>
          </w:p>
          <w:p w:rsidR="009A4B12" w:rsidRDefault="009A4B12" w:rsidP="009A4B12">
            <w:r>
              <w:rPr>
                <w:rStyle w:val="HTMLCode"/>
                <w:rFonts w:eastAsiaTheme="minorHAnsi"/>
              </w:rPr>
              <w:t xml:space="preserve">EXCEPTION </w:t>
            </w:r>
          </w:p>
          <w:p w:rsidR="009A4B12" w:rsidRDefault="009A4B12" w:rsidP="009A4B12">
            <w:r>
              <w:rPr>
                <w:rStyle w:val="HTMLCode"/>
                <w:rFonts w:eastAsiaTheme="minorHAnsi"/>
              </w:rPr>
              <w:t>   WHEN</w:t>
            </w:r>
            <w:r>
              <w:t xml:space="preserve"> </w:t>
            </w:r>
            <w:r>
              <w:rPr>
                <w:rStyle w:val="HTMLCode"/>
                <w:rFonts w:eastAsiaTheme="minorHAnsi"/>
              </w:rPr>
              <w:t>exp1 THEN</w:t>
            </w:r>
          </w:p>
          <w:p w:rsidR="009A4B12" w:rsidRDefault="009A4B12" w:rsidP="009A4B12">
            <w:r>
              <w:rPr>
                <w:rStyle w:val="HTMLCode"/>
                <w:rFonts w:eastAsiaTheme="minorHAnsi"/>
              </w:rPr>
              <w:t xml:space="preserve">      dbms_output.put_line('Error'); </w:t>
            </w:r>
          </w:p>
          <w:p w:rsidR="009A4B12" w:rsidRDefault="009A4B12" w:rsidP="009A4B12">
            <w:r>
              <w:rPr>
                <w:rStyle w:val="HTMLCode"/>
                <w:rFonts w:eastAsiaTheme="minorHAnsi"/>
              </w:rPr>
              <w:t xml:space="preserve">      dbms_output.put_line('division by zero not allowed'); </w:t>
            </w:r>
          </w:p>
          <w:p w:rsidR="009A4B12" w:rsidRDefault="009A4B12" w:rsidP="009A4B12">
            <w:r>
              <w:rPr>
                <w:rStyle w:val="HTMLCode"/>
                <w:rFonts w:eastAsiaTheme="minorHAnsi"/>
              </w:rPr>
              <w:t> </w:t>
            </w:r>
            <w:r>
              <w:t> </w:t>
            </w:r>
          </w:p>
          <w:p w:rsidR="009A4B12" w:rsidRDefault="009A4B12" w:rsidP="009A4B12">
            <w:r>
              <w:rPr>
                <w:rStyle w:val="HTMLCode"/>
                <w:rFonts w:eastAsiaTheme="minorHAnsi"/>
              </w:rPr>
              <w:t>   WHEN</w:t>
            </w:r>
            <w:r>
              <w:t xml:space="preserve"> </w:t>
            </w:r>
            <w:r>
              <w:rPr>
                <w:rStyle w:val="HTMLCode"/>
                <w:rFonts w:eastAsiaTheme="minorHAnsi"/>
              </w:rPr>
              <w:t>exp2 THEN</w:t>
            </w:r>
          </w:p>
          <w:p w:rsidR="009A4B12" w:rsidRDefault="009A4B12" w:rsidP="009A4B12">
            <w:r>
              <w:rPr>
                <w:rStyle w:val="HTMLCode"/>
                <w:rFonts w:eastAsiaTheme="minorHAnsi"/>
              </w:rPr>
              <w:t xml:space="preserve">      dbms_output.put_line('Error'); </w:t>
            </w:r>
          </w:p>
          <w:p w:rsidR="009A4B12" w:rsidRDefault="009A4B12" w:rsidP="009A4B12">
            <w:r>
              <w:rPr>
                <w:rStyle w:val="HTMLCode"/>
                <w:rFonts w:eastAsiaTheme="minorHAnsi"/>
              </w:rPr>
              <w:t xml:space="preserve">      dbms_output.put_line('y is greater than x please check the input'); </w:t>
            </w:r>
          </w:p>
          <w:p w:rsidR="009A4B12" w:rsidRDefault="009A4B12" w:rsidP="009A4B12">
            <w:r>
              <w:rPr>
                <w:rStyle w:val="HTMLCode"/>
                <w:rFonts w:eastAsiaTheme="minorHAnsi"/>
              </w:rPr>
              <w:t> </w:t>
            </w:r>
            <w:r>
              <w:t> </w:t>
            </w:r>
          </w:p>
          <w:p w:rsidR="009A4B12" w:rsidRDefault="009A4B12" w:rsidP="009A4B12">
            <w:pPr>
              <w:rPr>
                <w:sz w:val="24"/>
                <w:szCs w:val="24"/>
              </w:rPr>
            </w:pPr>
            <w:r>
              <w:rPr>
                <w:rStyle w:val="HTMLCode"/>
                <w:rFonts w:eastAsiaTheme="minorHAnsi"/>
              </w:rPr>
              <w:t xml:space="preserve">END; </w:t>
            </w:r>
          </w:p>
        </w:tc>
      </w:tr>
    </w:tbl>
    <w:p w:rsidR="009A4B12" w:rsidRDefault="009A4B12" w:rsidP="009A4B12">
      <w:pPr>
        <w:pStyle w:val="HTMLPreformatted"/>
        <w:shd w:val="clear" w:color="auto" w:fill="E0E0E0"/>
        <w:ind w:left="1080"/>
        <w:textAlignment w:val="baseline"/>
        <w:rPr>
          <w:ins w:id="3561" w:author="Unknown"/>
          <w:rFonts w:ascii="Consolas" w:hAnsi="Consolas" w:cs="Consolas"/>
          <w:sz w:val="23"/>
          <w:szCs w:val="23"/>
        </w:rPr>
      </w:pPr>
      <w:ins w:id="3562" w:author="Unknown">
        <w:r>
          <w:rPr>
            <w:rStyle w:val="Emphasis"/>
            <w:rFonts w:ascii="Consolas" w:hAnsi="Consolas" w:cs="Consolas"/>
            <w:sz w:val="23"/>
            <w:szCs w:val="23"/>
            <w:bdr w:val="none" w:sz="0" w:space="0" w:color="auto" w:frame="1"/>
          </w:rPr>
          <w:lastRenderedPageBreak/>
          <w:t>Input 1:</w:t>
        </w:r>
        <w:r>
          <w:rPr>
            <w:rFonts w:ascii="Consolas" w:hAnsi="Consolas" w:cs="Consolas"/>
            <w:sz w:val="23"/>
            <w:szCs w:val="23"/>
          </w:rPr>
          <w:t xml:space="preserve"> x = 20</w:t>
        </w:r>
      </w:ins>
    </w:p>
    <w:p w:rsidR="009A4B12" w:rsidRDefault="009A4B12" w:rsidP="009A4B12">
      <w:pPr>
        <w:pStyle w:val="HTMLPreformatted"/>
        <w:shd w:val="clear" w:color="auto" w:fill="E0E0E0"/>
        <w:ind w:left="1080"/>
        <w:textAlignment w:val="baseline"/>
        <w:rPr>
          <w:ins w:id="3563" w:author="Unknown"/>
          <w:rFonts w:ascii="Consolas" w:hAnsi="Consolas" w:cs="Consolas"/>
          <w:sz w:val="23"/>
          <w:szCs w:val="23"/>
        </w:rPr>
      </w:pPr>
      <w:ins w:id="3564" w:author="Unknown">
        <w:r>
          <w:rPr>
            <w:rFonts w:ascii="Consolas" w:hAnsi="Consolas" w:cs="Consolas"/>
            <w:sz w:val="23"/>
            <w:szCs w:val="23"/>
          </w:rPr>
          <w:t xml:space="preserve">         y = 10</w:t>
        </w:r>
      </w:ins>
    </w:p>
    <w:p w:rsidR="009A4B12" w:rsidRDefault="009A4B12" w:rsidP="009A4B12">
      <w:pPr>
        <w:pStyle w:val="HTMLPreformatted"/>
        <w:shd w:val="clear" w:color="auto" w:fill="E0E0E0"/>
        <w:ind w:left="1080"/>
        <w:textAlignment w:val="baseline"/>
        <w:rPr>
          <w:ins w:id="3565" w:author="Unknown"/>
          <w:rFonts w:ascii="Consolas" w:hAnsi="Consolas" w:cs="Consolas"/>
          <w:sz w:val="23"/>
          <w:szCs w:val="23"/>
        </w:rPr>
      </w:pPr>
    </w:p>
    <w:p w:rsidR="009A4B12" w:rsidRDefault="009A4B12" w:rsidP="009A4B12">
      <w:pPr>
        <w:pStyle w:val="HTMLPreformatted"/>
        <w:shd w:val="clear" w:color="auto" w:fill="E0E0E0"/>
        <w:ind w:left="1080"/>
        <w:textAlignment w:val="baseline"/>
        <w:rPr>
          <w:ins w:id="3566" w:author="Unknown"/>
          <w:rFonts w:ascii="Consolas" w:hAnsi="Consolas" w:cs="Consolas"/>
          <w:sz w:val="23"/>
          <w:szCs w:val="23"/>
        </w:rPr>
      </w:pPr>
      <w:ins w:id="3567" w:author="Unknown">
        <w:r>
          <w:rPr>
            <w:rStyle w:val="Emphasis"/>
            <w:rFonts w:ascii="Consolas" w:hAnsi="Consolas" w:cs="Consolas"/>
            <w:sz w:val="23"/>
            <w:szCs w:val="23"/>
            <w:bdr w:val="none" w:sz="0" w:space="0" w:color="auto" w:frame="1"/>
          </w:rPr>
          <w:t>Output:</w:t>
        </w:r>
        <w:r>
          <w:rPr>
            <w:rFonts w:ascii="Consolas" w:hAnsi="Consolas" w:cs="Consolas"/>
            <w:sz w:val="23"/>
            <w:szCs w:val="23"/>
          </w:rPr>
          <w:t xml:space="preserve"> the result is 2</w:t>
        </w:r>
      </w:ins>
    </w:p>
    <w:p w:rsidR="009A4B12" w:rsidRDefault="009A4B12" w:rsidP="009A4B12">
      <w:pPr>
        <w:pStyle w:val="HTMLPreformatted"/>
        <w:shd w:val="clear" w:color="auto" w:fill="E0E0E0"/>
        <w:ind w:left="1080"/>
        <w:textAlignment w:val="baseline"/>
        <w:rPr>
          <w:ins w:id="3568" w:author="Unknown"/>
          <w:rFonts w:ascii="Consolas" w:hAnsi="Consolas" w:cs="Consolas"/>
          <w:sz w:val="23"/>
          <w:szCs w:val="23"/>
        </w:rPr>
      </w:pPr>
      <w:ins w:id="3569" w:author="Unknown">
        <w:r>
          <w:rPr>
            <w:rStyle w:val="Emphasis"/>
            <w:rFonts w:ascii="Consolas" w:hAnsi="Consolas" w:cs="Consolas"/>
            <w:sz w:val="23"/>
            <w:szCs w:val="23"/>
            <w:bdr w:val="none" w:sz="0" w:space="0" w:color="auto" w:frame="1"/>
          </w:rPr>
          <w:t>Input 2:</w:t>
        </w:r>
        <w:r>
          <w:rPr>
            <w:rFonts w:ascii="Consolas" w:hAnsi="Consolas" w:cs="Consolas"/>
            <w:sz w:val="23"/>
            <w:szCs w:val="23"/>
          </w:rPr>
          <w:t xml:space="preserve"> x = 20</w:t>
        </w:r>
      </w:ins>
    </w:p>
    <w:p w:rsidR="009A4B12" w:rsidRDefault="009A4B12" w:rsidP="009A4B12">
      <w:pPr>
        <w:pStyle w:val="HTMLPreformatted"/>
        <w:shd w:val="clear" w:color="auto" w:fill="E0E0E0"/>
        <w:ind w:left="1080"/>
        <w:textAlignment w:val="baseline"/>
        <w:rPr>
          <w:ins w:id="3570" w:author="Unknown"/>
          <w:rFonts w:ascii="Consolas" w:hAnsi="Consolas" w:cs="Consolas"/>
          <w:sz w:val="23"/>
          <w:szCs w:val="23"/>
        </w:rPr>
      </w:pPr>
      <w:ins w:id="3571" w:author="Unknown">
        <w:r>
          <w:rPr>
            <w:rFonts w:ascii="Consolas" w:hAnsi="Consolas" w:cs="Consolas"/>
            <w:sz w:val="23"/>
            <w:szCs w:val="23"/>
          </w:rPr>
          <w:t xml:space="preserve">         y = 0</w:t>
        </w:r>
      </w:ins>
    </w:p>
    <w:p w:rsidR="009A4B12" w:rsidRDefault="009A4B12" w:rsidP="009A4B12">
      <w:pPr>
        <w:pStyle w:val="HTMLPreformatted"/>
        <w:shd w:val="clear" w:color="auto" w:fill="E0E0E0"/>
        <w:ind w:left="1080"/>
        <w:textAlignment w:val="baseline"/>
        <w:rPr>
          <w:ins w:id="3572" w:author="Unknown"/>
          <w:rFonts w:ascii="Consolas" w:hAnsi="Consolas" w:cs="Consolas"/>
          <w:sz w:val="23"/>
          <w:szCs w:val="23"/>
        </w:rPr>
      </w:pPr>
    </w:p>
    <w:p w:rsidR="009A4B12" w:rsidRDefault="009A4B12" w:rsidP="009A4B12">
      <w:pPr>
        <w:pStyle w:val="HTMLPreformatted"/>
        <w:shd w:val="clear" w:color="auto" w:fill="E0E0E0"/>
        <w:ind w:left="1080"/>
        <w:textAlignment w:val="baseline"/>
        <w:rPr>
          <w:ins w:id="3573" w:author="Unknown"/>
          <w:rFonts w:ascii="Consolas" w:hAnsi="Consolas" w:cs="Consolas"/>
          <w:sz w:val="23"/>
          <w:szCs w:val="23"/>
        </w:rPr>
      </w:pPr>
      <w:ins w:id="3574" w:author="Unknown">
        <w:r>
          <w:rPr>
            <w:rStyle w:val="Emphasis"/>
            <w:rFonts w:ascii="Consolas" w:hAnsi="Consolas" w:cs="Consolas"/>
            <w:sz w:val="23"/>
            <w:szCs w:val="23"/>
            <w:bdr w:val="none" w:sz="0" w:space="0" w:color="auto" w:frame="1"/>
          </w:rPr>
          <w:t>Output:</w:t>
        </w:r>
      </w:ins>
    </w:p>
    <w:p w:rsidR="009A4B12" w:rsidRDefault="009A4B12" w:rsidP="009A4B12">
      <w:pPr>
        <w:pStyle w:val="HTMLPreformatted"/>
        <w:shd w:val="clear" w:color="auto" w:fill="E0E0E0"/>
        <w:ind w:left="1080"/>
        <w:textAlignment w:val="baseline"/>
        <w:rPr>
          <w:ins w:id="3575" w:author="Unknown"/>
          <w:rFonts w:ascii="Consolas" w:hAnsi="Consolas" w:cs="Consolas"/>
          <w:sz w:val="23"/>
          <w:szCs w:val="23"/>
        </w:rPr>
      </w:pPr>
      <w:ins w:id="3576" w:author="Unknown">
        <w:r>
          <w:rPr>
            <w:rFonts w:ascii="Consolas" w:hAnsi="Consolas" w:cs="Consolas"/>
            <w:sz w:val="23"/>
            <w:szCs w:val="23"/>
          </w:rPr>
          <w:t>Error</w:t>
        </w:r>
      </w:ins>
    </w:p>
    <w:p w:rsidR="009A4B12" w:rsidRDefault="009A4B12" w:rsidP="009A4B12">
      <w:pPr>
        <w:pStyle w:val="HTMLPreformatted"/>
        <w:shd w:val="clear" w:color="auto" w:fill="E0E0E0"/>
        <w:ind w:left="1080"/>
        <w:textAlignment w:val="baseline"/>
        <w:rPr>
          <w:ins w:id="3577" w:author="Unknown"/>
          <w:rFonts w:ascii="Consolas" w:hAnsi="Consolas" w:cs="Consolas"/>
          <w:sz w:val="23"/>
          <w:szCs w:val="23"/>
        </w:rPr>
      </w:pPr>
      <w:ins w:id="3578" w:author="Unknown">
        <w:r>
          <w:rPr>
            <w:rFonts w:ascii="Consolas" w:hAnsi="Consolas" w:cs="Consolas"/>
            <w:sz w:val="23"/>
            <w:szCs w:val="23"/>
          </w:rPr>
          <w:t>division by zero not allowed</w:t>
        </w:r>
      </w:ins>
    </w:p>
    <w:p w:rsidR="009A4B12" w:rsidRDefault="009A4B12" w:rsidP="009A4B12">
      <w:pPr>
        <w:pStyle w:val="HTMLPreformatted"/>
        <w:shd w:val="clear" w:color="auto" w:fill="E0E0E0"/>
        <w:ind w:left="1080"/>
        <w:textAlignment w:val="baseline"/>
        <w:rPr>
          <w:ins w:id="3579" w:author="Unknown"/>
          <w:rFonts w:ascii="Consolas" w:hAnsi="Consolas" w:cs="Consolas"/>
          <w:sz w:val="23"/>
          <w:szCs w:val="23"/>
        </w:rPr>
      </w:pPr>
      <w:ins w:id="3580" w:author="Unknown">
        <w:r>
          <w:rPr>
            <w:rStyle w:val="Emphasis"/>
            <w:rFonts w:ascii="Consolas" w:hAnsi="Consolas" w:cs="Consolas"/>
            <w:sz w:val="23"/>
            <w:szCs w:val="23"/>
            <w:bdr w:val="none" w:sz="0" w:space="0" w:color="auto" w:frame="1"/>
          </w:rPr>
          <w:t>Input 3:</w:t>
        </w:r>
        <w:r>
          <w:rPr>
            <w:rFonts w:ascii="Consolas" w:hAnsi="Consolas" w:cs="Consolas"/>
            <w:sz w:val="23"/>
            <w:szCs w:val="23"/>
          </w:rPr>
          <w:t xml:space="preserve"> x=20</w:t>
        </w:r>
      </w:ins>
    </w:p>
    <w:p w:rsidR="009A4B12" w:rsidRDefault="009A4B12" w:rsidP="009A4B12">
      <w:pPr>
        <w:pStyle w:val="HTMLPreformatted"/>
        <w:shd w:val="clear" w:color="auto" w:fill="E0E0E0"/>
        <w:ind w:left="1080"/>
        <w:textAlignment w:val="baseline"/>
        <w:rPr>
          <w:ins w:id="3581" w:author="Unknown"/>
          <w:rFonts w:ascii="Consolas" w:hAnsi="Consolas" w:cs="Consolas"/>
          <w:sz w:val="23"/>
          <w:szCs w:val="23"/>
        </w:rPr>
      </w:pPr>
      <w:ins w:id="3582" w:author="Unknown">
        <w:r>
          <w:rPr>
            <w:rFonts w:ascii="Consolas" w:hAnsi="Consolas" w:cs="Consolas"/>
            <w:sz w:val="23"/>
            <w:szCs w:val="23"/>
          </w:rPr>
          <w:t xml:space="preserve">         y = 30</w:t>
        </w:r>
      </w:ins>
    </w:p>
    <w:p w:rsidR="009A4B12" w:rsidRDefault="009A4B12" w:rsidP="009A4B12">
      <w:pPr>
        <w:pStyle w:val="HTMLPreformatted"/>
        <w:shd w:val="clear" w:color="auto" w:fill="E0E0E0"/>
        <w:ind w:left="1080"/>
        <w:textAlignment w:val="baseline"/>
        <w:rPr>
          <w:ins w:id="3583" w:author="Unknown"/>
          <w:rFonts w:ascii="Consolas" w:hAnsi="Consolas" w:cs="Consolas"/>
          <w:sz w:val="23"/>
          <w:szCs w:val="23"/>
        </w:rPr>
      </w:pPr>
    </w:p>
    <w:p w:rsidR="009A4B12" w:rsidRDefault="009A4B12" w:rsidP="009A4B12">
      <w:pPr>
        <w:pStyle w:val="HTMLPreformatted"/>
        <w:shd w:val="clear" w:color="auto" w:fill="E0E0E0"/>
        <w:ind w:left="1080"/>
        <w:textAlignment w:val="baseline"/>
        <w:rPr>
          <w:ins w:id="3584" w:author="Unknown"/>
          <w:rStyle w:val="Emphasis"/>
          <w:rFonts w:ascii="Consolas" w:hAnsi="Consolas" w:cs="Consolas"/>
          <w:sz w:val="23"/>
          <w:szCs w:val="23"/>
          <w:bdr w:val="none" w:sz="0" w:space="0" w:color="auto" w:frame="1"/>
        </w:rPr>
      </w:pPr>
      <w:ins w:id="3585" w:author="Unknown">
        <w:r>
          <w:rPr>
            <w:rStyle w:val="Emphasis"/>
            <w:rFonts w:ascii="Consolas" w:hAnsi="Consolas" w:cs="Consolas"/>
            <w:sz w:val="23"/>
            <w:szCs w:val="23"/>
            <w:bdr w:val="none" w:sz="0" w:space="0" w:color="auto" w:frame="1"/>
          </w:rPr>
          <w:t>Output:&lt;.em&gt;</w:t>
        </w:r>
      </w:ins>
    </w:p>
    <w:p w:rsidR="009A4B12" w:rsidRDefault="009A4B12" w:rsidP="009A4B12">
      <w:pPr>
        <w:pStyle w:val="HTMLPreformatted"/>
        <w:shd w:val="clear" w:color="auto" w:fill="E0E0E0"/>
        <w:ind w:left="1080"/>
        <w:textAlignment w:val="baseline"/>
        <w:rPr>
          <w:ins w:id="3586" w:author="Unknown"/>
          <w:rStyle w:val="Emphasis"/>
          <w:rFonts w:ascii="Consolas" w:hAnsi="Consolas" w:cs="Consolas"/>
          <w:sz w:val="23"/>
          <w:szCs w:val="23"/>
          <w:bdr w:val="none" w:sz="0" w:space="0" w:color="auto" w:frame="1"/>
        </w:rPr>
      </w:pPr>
      <w:ins w:id="3587" w:author="Unknown">
        <w:r>
          <w:rPr>
            <w:rStyle w:val="Emphasis"/>
            <w:rFonts w:ascii="Consolas" w:hAnsi="Consolas" w:cs="Consolas"/>
            <w:sz w:val="23"/>
            <w:szCs w:val="23"/>
            <w:bdr w:val="none" w:sz="0" w:space="0" w:color="auto" w:frame="1"/>
          </w:rPr>
          <w:t>Error</w:t>
        </w:r>
      </w:ins>
    </w:p>
    <w:p w:rsidR="009A4B12" w:rsidRDefault="009A4B12" w:rsidP="009A4B12">
      <w:pPr>
        <w:pStyle w:val="HTMLPreformatted"/>
        <w:shd w:val="clear" w:color="auto" w:fill="E0E0E0"/>
        <w:ind w:left="1080"/>
        <w:textAlignment w:val="baseline"/>
        <w:rPr>
          <w:ins w:id="3588" w:author="Unknown"/>
          <w:rFonts w:ascii="Consolas" w:hAnsi="Consolas" w:cs="Consolas"/>
          <w:sz w:val="23"/>
          <w:szCs w:val="23"/>
        </w:rPr>
      </w:pPr>
      <w:ins w:id="3589" w:author="Unknown">
        <w:r>
          <w:rPr>
            <w:rStyle w:val="Emphasis"/>
            <w:rFonts w:ascii="Consolas" w:hAnsi="Consolas" w:cs="Consolas"/>
            <w:sz w:val="23"/>
            <w:szCs w:val="23"/>
            <w:bdr w:val="none" w:sz="0" w:space="0" w:color="auto" w:frame="1"/>
          </w:rPr>
          <w:t>y is greater than x please check the input</w:t>
        </w:r>
      </w:ins>
    </w:p>
    <w:p w:rsidR="00B87658" w:rsidRDefault="00B87658" w:rsidP="007B7D4E">
      <w:pPr>
        <w:pStyle w:val="Heading1"/>
        <w:shd w:val="clear" w:color="auto" w:fill="FFFFFF"/>
        <w:spacing w:before="75" w:line="312" w:lineRule="atLeast"/>
        <w:rPr>
          <w:rFonts w:ascii="Helvetica" w:hAnsi="Helvetica" w:cs="Helvetica"/>
          <w:b w:val="0"/>
          <w:bCs w:val="0"/>
          <w:color w:val="610B38"/>
          <w:sz w:val="44"/>
          <w:szCs w:val="44"/>
        </w:rPr>
      </w:pPr>
    </w:p>
    <w:p w:rsidR="007B7D4E" w:rsidRDefault="007B7D4E" w:rsidP="007B7D4E">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PL/SQL Exception Handling</w:t>
      </w:r>
    </w:p>
    <w:p w:rsidR="007B7D4E" w:rsidRDefault="007B7D4E" w:rsidP="007B7D4E">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Exception</w:t>
      </w:r>
    </w:p>
    <w:p w:rsidR="007B7D4E" w:rsidRDefault="007B7D4E" w:rsidP="007B7D4E">
      <w:pPr>
        <w:pStyle w:val="NormalWeb"/>
        <w:shd w:val="clear" w:color="auto" w:fill="FFFFFF"/>
        <w:rPr>
          <w:rFonts w:ascii="Verdana" w:hAnsi="Verdana"/>
          <w:color w:val="000000"/>
          <w:sz w:val="20"/>
          <w:szCs w:val="20"/>
        </w:rPr>
      </w:pPr>
      <w:r>
        <w:rPr>
          <w:rFonts w:ascii="Verdana" w:hAnsi="Verdana"/>
          <w:color w:val="000000"/>
          <w:sz w:val="20"/>
          <w:szCs w:val="20"/>
        </w:rPr>
        <w:t>An error occurs during the program execution is called Exception in PL/SQL.</w:t>
      </w:r>
    </w:p>
    <w:p w:rsidR="007B7D4E" w:rsidRDefault="007B7D4E" w:rsidP="007B7D4E">
      <w:pPr>
        <w:pStyle w:val="NormalWeb"/>
        <w:shd w:val="clear" w:color="auto" w:fill="FFFFFF"/>
        <w:rPr>
          <w:rFonts w:ascii="Verdana" w:hAnsi="Verdana"/>
          <w:color w:val="000000"/>
          <w:sz w:val="20"/>
          <w:szCs w:val="20"/>
        </w:rPr>
      </w:pPr>
      <w:r>
        <w:rPr>
          <w:rFonts w:ascii="Verdana" w:hAnsi="Verdana"/>
          <w:color w:val="000000"/>
          <w:sz w:val="20"/>
          <w:szCs w:val="20"/>
        </w:rPr>
        <w:t>PL/SQL facilitates programmers to catch such conditions using exception block in the program and an appropriate action is taken against the error condition.</w:t>
      </w:r>
    </w:p>
    <w:p w:rsidR="007B7D4E" w:rsidRDefault="007B7D4E" w:rsidP="007B7D4E">
      <w:pPr>
        <w:pStyle w:val="NormalWeb"/>
        <w:shd w:val="clear" w:color="auto" w:fill="FFFFFF"/>
        <w:rPr>
          <w:rFonts w:ascii="Verdana" w:hAnsi="Verdana"/>
          <w:color w:val="000000"/>
          <w:sz w:val="20"/>
          <w:szCs w:val="20"/>
        </w:rPr>
      </w:pPr>
      <w:r>
        <w:rPr>
          <w:rFonts w:ascii="Verdana" w:hAnsi="Verdana"/>
          <w:color w:val="000000"/>
          <w:sz w:val="20"/>
          <w:szCs w:val="20"/>
        </w:rPr>
        <w:t>There are two type of exceptions:</w:t>
      </w:r>
    </w:p>
    <w:p w:rsidR="007B7D4E" w:rsidRDefault="007B7D4E" w:rsidP="007B7D4E">
      <w:pPr>
        <w:numPr>
          <w:ilvl w:val="0"/>
          <w:numId w:val="13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System-defined Exceptions</w:t>
      </w:r>
    </w:p>
    <w:p w:rsidR="007B7D4E" w:rsidRDefault="007B7D4E" w:rsidP="007B7D4E">
      <w:pPr>
        <w:numPr>
          <w:ilvl w:val="0"/>
          <w:numId w:val="13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User-defined Exceptions</w:t>
      </w:r>
    </w:p>
    <w:p w:rsidR="007B7D4E" w:rsidRDefault="007B7D4E" w:rsidP="007B7D4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PL/SQL Exception Handling</w:t>
      </w:r>
    </w:p>
    <w:p w:rsidR="007B7D4E" w:rsidRDefault="007B7D4E" w:rsidP="007B7D4E">
      <w:pPr>
        <w:pStyle w:val="NormalWeb"/>
        <w:shd w:val="clear" w:color="auto" w:fill="FFFFFF"/>
        <w:rPr>
          <w:rFonts w:ascii="Verdana" w:hAnsi="Verdana"/>
          <w:color w:val="000000"/>
          <w:sz w:val="20"/>
          <w:szCs w:val="20"/>
        </w:rPr>
      </w:pPr>
      <w:r>
        <w:rPr>
          <w:rStyle w:val="Strong"/>
          <w:rFonts w:ascii="Verdana" w:hAnsi="Verdana"/>
          <w:color w:val="000000"/>
          <w:sz w:val="20"/>
          <w:szCs w:val="20"/>
        </w:rPr>
        <w:t>Syntax for exception handling:</w:t>
      </w:r>
    </w:p>
    <w:p w:rsidR="007B7D4E" w:rsidRDefault="007B7D4E" w:rsidP="007B7D4E">
      <w:pPr>
        <w:pStyle w:val="NormalWeb"/>
        <w:shd w:val="clear" w:color="auto" w:fill="FFFFFF"/>
        <w:rPr>
          <w:rFonts w:ascii="Verdana" w:hAnsi="Verdana"/>
          <w:color w:val="000000"/>
          <w:sz w:val="20"/>
          <w:szCs w:val="20"/>
        </w:rPr>
      </w:pPr>
      <w:r>
        <w:rPr>
          <w:rFonts w:ascii="Verdana" w:hAnsi="Verdana"/>
          <w:color w:val="000000"/>
          <w:sz w:val="20"/>
          <w:szCs w:val="20"/>
        </w:rPr>
        <w:t>Following is a general syntax for exception handling:</w:t>
      </w:r>
    </w:p>
    <w:p w:rsidR="007B7D4E" w:rsidRDefault="007B7D4E" w:rsidP="007B7D4E">
      <w:pPr>
        <w:numPr>
          <w:ilvl w:val="0"/>
          <w:numId w:val="13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DECLARE</w:t>
      </w:r>
      <w:r>
        <w:rPr>
          <w:rFonts w:ascii="Verdana" w:hAnsi="Verdana"/>
          <w:color w:val="000000"/>
          <w:sz w:val="20"/>
          <w:szCs w:val="20"/>
          <w:bdr w:val="none" w:sz="0" w:space="0" w:color="auto" w:frame="1"/>
        </w:rPr>
        <w:t>  </w:t>
      </w:r>
    </w:p>
    <w:p w:rsidR="007B7D4E" w:rsidRDefault="007B7D4E" w:rsidP="007B7D4E">
      <w:pPr>
        <w:numPr>
          <w:ilvl w:val="0"/>
          <w:numId w:val="1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&lt;declarations </w:t>
      </w:r>
      <w:r>
        <w:rPr>
          <w:rStyle w:val="keyword"/>
          <w:rFonts w:ascii="Verdana" w:hAnsi="Verdana"/>
          <w:b/>
          <w:bCs/>
          <w:color w:val="006699"/>
          <w:sz w:val="20"/>
          <w:szCs w:val="20"/>
          <w:bdr w:val="none" w:sz="0" w:space="0" w:color="auto" w:frame="1"/>
        </w:rPr>
        <w:t>section</w:t>
      </w:r>
      <w:r>
        <w:rPr>
          <w:rFonts w:ascii="Verdana" w:hAnsi="Verdana"/>
          <w:color w:val="000000"/>
          <w:sz w:val="20"/>
          <w:szCs w:val="20"/>
          <w:bdr w:val="none" w:sz="0" w:space="0" w:color="auto" w:frame="1"/>
        </w:rPr>
        <w:t>&gt;  </w:t>
      </w:r>
    </w:p>
    <w:p w:rsidR="007B7D4E" w:rsidRDefault="007B7D4E" w:rsidP="007B7D4E">
      <w:pPr>
        <w:numPr>
          <w:ilvl w:val="0"/>
          <w:numId w:val="13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BEGIN</w:t>
      </w:r>
      <w:r>
        <w:rPr>
          <w:rFonts w:ascii="Verdana" w:hAnsi="Verdana"/>
          <w:color w:val="000000"/>
          <w:sz w:val="20"/>
          <w:szCs w:val="20"/>
          <w:bdr w:val="none" w:sz="0" w:space="0" w:color="auto" w:frame="1"/>
        </w:rPr>
        <w:t>  </w:t>
      </w:r>
    </w:p>
    <w:p w:rsidR="007B7D4E" w:rsidRDefault="007B7D4E" w:rsidP="007B7D4E">
      <w:pPr>
        <w:numPr>
          <w:ilvl w:val="0"/>
          <w:numId w:val="1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&lt;executable command(s)&gt;  </w:t>
      </w:r>
    </w:p>
    <w:p w:rsidR="007B7D4E" w:rsidRDefault="007B7D4E" w:rsidP="007B7D4E">
      <w:pPr>
        <w:numPr>
          <w:ilvl w:val="0"/>
          <w:numId w:val="1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EXCEPTION  </w:t>
      </w:r>
    </w:p>
    <w:p w:rsidR="007B7D4E" w:rsidRDefault="007B7D4E" w:rsidP="007B7D4E">
      <w:pPr>
        <w:numPr>
          <w:ilvl w:val="0"/>
          <w:numId w:val="1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&lt;exception handling goes here &gt;  </w:t>
      </w:r>
    </w:p>
    <w:p w:rsidR="007B7D4E" w:rsidRDefault="007B7D4E" w:rsidP="007B7D4E">
      <w:pPr>
        <w:numPr>
          <w:ilvl w:val="0"/>
          <w:numId w:val="1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WHEN</w:t>
      </w:r>
      <w:r>
        <w:rPr>
          <w:rFonts w:ascii="Verdana" w:hAnsi="Verdana"/>
          <w:color w:val="000000"/>
          <w:sz w:val="20"/>
          <w:szCs w:val="20"/>
          <w:bdr w:val="none" w:sz="0" w:space="0" w:color="auto" w:frame="1"/>
        </w:rPr>
        <w:t> exception1 </w:t>
      </w:r>
      <w:r>
        <w:rPr>
          <w:rStyle w:val="keyword"/>
          <w:rFonts w:ascii="Verdana" w:hAnsi="Verdana"/>
          <w:b/>
          <w:bCs/>
          <w:color w:val="006699"/>
          <w:sz w:val="20"/>
          <w:szCs w:val="20"/>
          <w:bdr w:val="none" w:sz="0" w:space="0" w:color="auto" w:frame="1"/>
        </w:rPr>
        <w:t>THEN</w:t>
      </w:r>
      <w:r>
        <w:rPr>
          <w:rFonts w:ascii="Verdana" w:hAnsi="Verdana"/>
          <w:color w:val="000000"/>
          <w:sz w:val="20"/>
          <w:szCs w:val="20"/>
          <w:bdr w:val="none" w:sz="0" w:space="0" w:color="auto" w:frame="1"/>
        </w:rPr>
        <w:t>   </w:t>
      </w:r>
    </w:p>
    <w:p w:rsidR="007B7D4E" w:rsidRDefault="007B7D4E" w:rsidP="007B7D4E">
      <w:pPr>
        <w:numPr>
          <w:ilvl w:val="0"/>
          <w:numId w:val="1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exception1-handling-statements   </w:t>
      </w:r>
    </w:p>
    <w:p w:rsidR="007B7D4E" w:rsidRDefault="007B7D4E" w:rsidP="007B7D4E">
      <w:pPr>
        <w:numPr>
          <w:ilvl w:val="0"/>
          <w:numId w:val="1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WHEN</w:t>
      </w:r>
      <w:r>
        <w:rPr>
          <w:rFonts w:ascii="Verdana" w:hAnsi="Verdana"/>
          <w:color w:val="000000"/>
          <w:sz w:val="20"/>
          <w:szCs w:val="20"/>
          <w:bdr w:val="none" w:sz="0" w:space="0" w:color="auto" w:frame="1"/>
        </w:rPr>
        <w:t> exception2  </w:t>
      </w:r>
      <w:r>
        <w:rPr>
          <w:rStyle w:val="keyword"/>
          <w:rFonts w:ascii="Verdana" w:hAnsi="Verdana"/>
          <w:b/>
          <w:bCs/>
          <w:color w:val="006699"/>
          <w:sz w:val="20"/>
          <w:szCs w:val="20"/>
          <w:bdr w:val="none" w:sz="0" w:space="0" w:color="auto" w:frame="1"/>
        </w:rPr>
        <w:t>THEN</w:t>
      </w:r>
      <w:r>
        <w:rPr>
          <w:rFonts w:ascii="Verdana" w:hAnsi="Verdana"/>
          <w:color w:val="000000"/>
          <w:sz w:val="20"/>
          <w:szCs w:val="20"/>
          <w:bdr w:val="none" w:sz="0" w:space="0" w:color="auto" w:frame="1"/>
        </w:rPr>
        <w:t>   </w:t>
      </w:r>
    </w:p>
    <w:p w:rsidR="007B7D4E" w:rsidRDefault="007B7D4E" w:rsidP="007B7D4E">
      <w:pPr>
        <w:numPr>
          <w:ilvl w:val="0"/>
          <w:numId w:val="1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exception2-handling-statements   </w:t>
      </w:r>
    </w:p>
    <w:p w:rsidR="007B7D4E" w:rsidRDefault="007B7D4E" w:rsidP="007B7D4E">
      <w:pPr>
        <w:numPr>
          <w:ilvl w:val="0"/>
          <w:numId w:val="1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WHEN</w:t>
      </w:r>
      <w:r>
        <w:rPr>
          <w:rFonts w:ascii="Verdana" w:hAnsi="Verdana"/>
          <w:color w:val="000000"/>
          <w:sz w:val="20"/>
          <w:szCs w:val="20"/>
          <w:bdr w:val="none" w:sz="0" w:space="0" w:color="auto" w:frame="1"/>
        </w:rPr>
        <w:t> exception3 </w:t>
      </w:r>
      <w:r>
        <w:rPr>
          <w:rStyle w:val="keyword"/>
          <w:rFonts w:ascii="Verdana" w:hAnsi="Verdana"/>
          <w:b/>
          <w:bCs/>
          <w:color w:val="006699"/>
          <w:sz w:val="20"/>
          <w:szCs w:val="20"/>
          <w:bdr w:val="none" w:sz="0" w:space="0" w:color="auto" w:frame="1"/>
        </w:rPr>
        <w:t>THEN</w:t>
      </w:r>
      <w:r>
        <w:rPr>
          <w:rFonts w:ascii="Verdana" w:hAnsi="Verdana"/>
          <w:color w:val="000000"/>
          <w:sz w:val="20"/>
          <w:szCs w:val="20"/>
          <w:bdr w:val="none" w:sz="0" w:space="0" w:color="auto" w:frame="1"/>
        </w:rPr>
        <w:t>   </w:t>
      </w:r>
    </w:p>
    <w:p w:rsidR="007B7D4E" w:rsidRDefault="007B7D4E" w:rsidP="007B7D4E">
      <w:pPr>
        <w:numPr>
          <w:ilvl w:val="0"/>
          <w:numId w:val="1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exception3-handling-statements  </w:t>
      </w:r>
    </w:p>
    <w:p w:rsidR="007B7D4E" w:rsidRDefault="007B7D4E" w:rsidP="007B7D4E">
      <w:pPr>
        <w:numPr>
          <w:ilvl w:val="0"/>
          <w:numId w:val="1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B7D4E" w:rsidRDefault="007B7D4E" w:rsidP="007B7D4E">
      <w:pPr>
        <w:numPr>
          <w:ilvl w:val="0"/>
          <w:numId w:val="1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WHEN</w:t>
      </w:r>
      <w:r>
        <w:rPr>
          <w:rFonts w:ascii="Verdana" w:hAnsi="Verdana"/>
          <w:color w:val="000000"/>
          <w:sz w:val="20"/>
          <w:szCs w:val="20"/>
          <w:bdr w:val="none" w:sz="0" w:space="0" w:color="auto" w:frame="1"/>
        </w:rPr>
        <w:t> others </w:t>
      </w:r>
      <w:r>
        <w:rPr>
          <w:rStyle w:val="keyword"/>
          <w:rFonts w:ascii="Verdana" w:hAnsi="Verdana"/>
          <w:b/>
          <w:bCs/>
          <w:color w:val="006699"/>
          <w:sz w:val="20"/>
          <w:szCs w:val="20"/>
          <w:bdr w:val="none" w:sz="0" w:space="0" w:color="auto" w:frame="1"/>
        </w:rPr>
        <w:t>THEN</w:t>
      </w:r>
      <w:r>
        <w:rPr>
          <w:rFonts w:ascii="Verdana" w:hAnsi="Verdana"/>
          <w:color w:val="000000"/>
          <w:sz w:val="20"/>
          <w:szCs w:val="20"/>
          <w:bdr w:val="none" w:sz="0" w:space="0" w:color="auto" w:frame="1"/>
        </w:rPr>
        <w:t>  </w:t>
      </w:r>
    </w:p>
    <w:p w:rsidR="007B7D4E" w:rsidRDefault="007B7D4E" w:rsidP="007B7D4E">
      <w:pPr>
        <w:numPr>
          <w:ilvl w:val="0"/>
          <w:numId w:val="1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exception3-handling-statements  </w:t>
      </w:r>
    </w:p>
    <w:p w:rsidR="007B7D4E" w:rsidRDefault="007B7D4E" w:rsidP="007B7D4E">
      <w:pPr>
        <w:numPr>
          <w:ilvl w:val="0"/>
          <w:numId w:val="13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w:t>
      </w:r>
    </w:p>
    <w:p w:rsidR="00CC4240" w:rsidRDefault="00CC4240" w:rsidP="007B7D4E">
      <w:pPr>
        <w:pStyle w:val="Heading2"/>
        <w:shd w:val="clear" w:color="auto" w:fill="FFFFFF"/>
        <w:spacing w:line="312" w:lineRule="atLeast"/>
        <w:rPr>
          <w:rFonts w:ascii="Helvetica" w:hAnsi="Helvetica" w:cs="Helvetica"/>
          <w:b w:val="0"/>
          <w:bCs w:val="0"/>
          <w:color w:val="610B38"/>
          <w:sz w:val="38"/>
          <w:szCs w:val="38"/>
        </w:rPr>
      </w:pPr>
    </w:p>
    <w:p w:rsidR="00CC4240" w:rsidRDefault="00CC4240" w:rsidP="007B7D4E">
      <w:pPr>
        <w:pStyle w:val="Heading2"/>
        <w:shd w:val="clear" w:color="auto" w:fill="FFFFFF"/>
        <w:spacing w:line="312" w:lineRule="atLeast"/>
        <w:rPr>
          <w:rFonts w:ascii="Helvetica" w:hAnsi="Helvetica" w:cs="Helvetica"/>
          <w:b w:val="0"/>
          <w:bCs w:val="0"/>
          <w:color w:val="610B38"/>
          <w:sz w:val="38"/>
          <w:szCs w:val="38"/>
        </w:rPr>
      </w:pPr>
    </w:p>
    <w:p w:rsidR="00CC4240" w:rsidRDefault="00CC4240" w:rsidP="007B7D4E">
      <w:pPr>
        <w:pStyle w:val="Heading2"/>
        <w:shd w:val="clear" w:color="auto" w:fill="FFFFFF"/>
        <w:spacing w:line="312" w:lineRule="atLeast"/>
        <w:rPr>
          <w:rFonts w:ascii="Helvetica" w:hAnsi="Helvetica" w:cs="Helvetica"/>
          <w:b w:val="0"/>
          <w:bCs w:val="0"/>
          <w:color w:val="610B38"/>
          <w:sz w:val="38"/>
          <w:szCs w:val="38"/>
        </w:rPr>
      </w:pPr>
    </w:p>
    <w:p w:rsidR="007B7D4E" w:rsidRDefault="007B7D4E" w:rsidP="007B7D4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Example of exception handling</w:t>
      </w:r>
    </w:p>
    <w:p w:rsidR="007B7D4E" w:rsidRDefault="007B7D4E" w:rsidP="007B7D4E">
      <w:pPr>
        <w:pStyle w:val="NormalWeb"/>
        <w:shd w:val="clear" w:color="auto" w:fill="FFFFFF"/>
        <w:rPr>
          <w:rFonts w:ascii="Verdana" w:hAnsi="Verdana"/>
          <w:color w:val="000000"/>
          <w:sz w:val="20"/>
          <w:szCs w:val="20"/>
        </w:rPr>
      </w:pPr>
      <w:r>
        <w:rPr>
          <w:rFonts w:ascii="Verdana" w:hAnsi="Verdana"/>
          <w:color w:val="000000"/>
          <w:sz w:val="20"/>
          <w:szCs w:val="20"/>
        </w:rPr>
        <w:t>Let's take a simple example to demonstrate the concept of exception handling. Here we are using the already created CUSTOMERS table.</w:t>
      </w:r>
    </w:p>
    <w:p w:rsidR="007B7D4E" w:rsidRDefault="007B7D4E" w:rsidP="007B7D4E">
      <w:pPr>
        <w:pStyle w:val="NormalWeb"/>
        <w:shd w:val="clear" w:color="auto" w:fill="FFFFFF"/>
        <w:rPr>
          <w:rFonts w:ascii="Verdana" w:hAnsi="Verdana"/>
          <w:color w:val="000000"/>
          <w:sz w:val="20"/>
          <w:szCs w:val="20"/>
        </w:rPr>
      </w:pPr>
      <w:r>
        <w:rPr>
          <w:rFonts w:ascii="Verdana" w:hAnsi="Verdana"/>
          <w:color w:val="000000"/>
          <w:sz w:val="20"/>
          <w:szCs w:val="20"/>
        </w:rPr>
        <w:t>SELECT* FROM COUSTOMERS;</w:t>
      </w:r>
    </w:p>
    <w:tbl>
      <w:tblPr>
        <w:tblW w:w="988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161"/>
        <w:gridCol w:w="2477"/>
        <w:gridCol w:w="1409"/>
        <w:gridCol w:w="2767"/>
        <w:gridCol w:w="2068"/>
      </w:tblGrid>
      <w:tr w:rsidR="007B7D4E" w:rsidTr="00CC4240">
        <w:trPr>
          <w:trHeight w:val="542"/>
        </w:trPr>
        <w:tc>
          <w:tcPr>
            <w:tcW w:w="0" w:type="auto"/>
            <w:shd w:val="clear" w:color="auto" w:fill="C7CCBE"/>
            <w:tcMar>
              <w:top w:w="180" w:type="dxa"/>
              <w:left w:w="180" w:type="dxa"/>
              <w:bottom w:w="180" w:type="dxa"/>
              <w:right w:w="180" w:type="dxa"/>
            </w:tcMar>
            <w:hideMark/>
          </w:tcPr>
          <w:p w:rsidR="007B7D4E" w:rsidRDefault="007B7D4E">
            <w:pPr>
              <w:rPr>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rsidR="007B7D4E" w:rsidRDefault="007B7D4E">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7B7D4E" w:rsidRDefault="007B7D4E">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rsidR="007B7D4E" w:rsidRDefault="007B7D4E">
            <w:pPr>
              <w:rPr>
                <w:b/>
                <w:bCs/>
                <w:color w:val="000000"/>
                <w:sz w:val="26"/>
                <w:szCs w:val="26"/>
              </w:rPr>
            </w:pPr>
            <w:r>
              <w:rPr>
                <w:b/>
                <w:bCs/>
                <w:color w:val="000000"/>
                <w:sz w:val="26"/>
                <w:szCs w:val="26"/>
              </w:rPr>
              <w:t>ADDRESS</w:t>
            </w:r>
          </w:p>
        </w:tc>
        <w:tc>
          <w:tcPr>
            <w:tcW w:w="0" w:type="auto"/>
            <w:shd w:val="clear" w:color="auto" w:fill="C7CCBE"/>
            <w:tcMar>
              <w:top w:w="180" w:type="dxa"/>
              <w:left w:w="180" w:type="dxa"/>
              <w:bottom w:w="180" w:type="dxa"/>
              <w:right w:w="180" w:type="dxa"/>
            </w:tcMar>
            <w:hideMark/>
          </w:tcPr>
          <w:p w:rsidR="007B7D4E" w:rsidRDefault="007B7D4E">
            <w:pPr>
              <w:rPr>
                <w:b/>
                <w:bCs/>
                <w:color w:val="000000"/>
                <w:sz w:val="26"/>
                <w:szCs w:val="26"/>
              </w:rPr>
            </w:pPr>
            <w:r>
              <w:rPr>
                <w:b/>
                <w:bCs/>
                <w:color w:val="000000"/>
                <w:sz w:val="26"/>
                <w:szCs w:val="26"/>
              </w:rPr>
              <w:t>SALARY</w:t>
            </w:r>
          </w:p>
        </w:tc>
      </w:tr>
      <w:tr w:rsidR="007B7D4E" w:rsidTr="00CC4240">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Ramesh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20000</w:t>
            </w:r>
          </w:p>
        </w:tc>
      </w:tr>
      <w:tr w:rsidR="007B7D4E" w:rsidTr="00CC4240">
        <w:trPr>
          <w:trHeight w:val="52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22000</w:t>
            </w:r>
          </w:p>
        </w:tc>
      </w:tr>
      <w:tr w:rsidR="007B7D4E" w:rsidTr="00CC4240">
        <w:trPr>
          <w:trHeight w:val="5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24000</w:t>
            </w:r>
          </w:p>
        </w:tc>
      </w:tr>
      <w:tr w:rsidR="007B7D4E" w:rsidTr="00CC4240">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Chandan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Noida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26000</w:t>
            </w:r>
          </w:p>
        </w:tc>
      </w:tr>
      <w:tr w:rsidR="007B7D4E" w:rsidTr="00CC4240">
        <w:trPr>
          <w:trHeight w:val="5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Paris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28000</w:t>
            </w:r>
          </w:p>
        </w:tc>
      </w:tr>
      <w:tr w:rsidR="007B7D4E" w:rsidTr="00CC4240">
        <w:trPr>
          <w:trHeight w:val="52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Sunita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30000</w:t>
            </w:r>
          </w:p>
        </w:tc>
      </w:tr>
    </w:tbl>
    <w:p w:rsidR="007B7D4E" w:rsidRDefault="007B7D4E" w:rsidP="007B7D4E">
      <w:pPr>
        <w:numPr>
          <w:ilvl w:val="0"/>
          <w:numId w:val="13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DECLARE</w:t>
      </w:r>
      <w:r>
        <w:rPr>
          <w:rFonts w:ascii="Verdana" w:hAnsi="Verdana"/>
          <w:color w:val="000000"/>
          <w:sz w:val="20"/>
          <w:szCs w:val="20"/>
          <w:bdr w:val="none" w:sz="0" w:space="0" w:color="auto" w:frame="1"/>
        </w:rPr>
        <w:t>  </w:t>
      </w:r>
    </w:p>
    <w:p w:rsidR="00CC4240" w:rsidRPr="00CC4240" w:rsidRDefault="007B7D4E" w:rsidP="007B7D4E">
      <w:pPr>
        <w:numPr>
          <w:ilvl w:val="0"/>
          <w:numId w:val="134"/>
        </w:numPr>
        <w:shd w:val="clear" w:color="auto" w:fill="FFFFFF"/>
        <w:spacing w:after="0" w:line="315" w:lineRule="atLeast"/>
        <w:ind w:left="0"/>
        <w:rPr>
          <w:rFonts w:ascii="Verdana" w:hAnsi="Verdana"/>
          <w:color w:val="000000"/>
          <w:sz w:val="20"/>
          <w:szCs w:val="20"/>
        </w:rPr>
      </w:pPr>
      <w:r w:rsidRPr="00CC4240">
        <w:rPr>
          <w:rFonts w:ascii="Verdana" w:hAnsi="Verdana"/>
          <w:color w:val="000000"/>
          <w:sz w:val="20"/>
          <w:szCs w:val="20"/>
          <w:bdr w:val="none" w:sz="0" w:space="0" w:color="auto" w:frame="1"/>
        </w:rPr>
        <w:t>   c_id customers.id%type := 8</w:t>
      </w:r>
      <w:r w:rsidR="00CC4240">
        <w:rPr>
          <w:rFonts w:ascii="Verdana" w:hAnsi="Verdana"/>
          <w:color w:val="000000"/>
          <w:sz w:val="20"/>
          <w:szCs w:val="20"/>
          <w:bdr w:val="none" w:sz="0" w:space="0" w:color="auto" w:frame="1"/>
        </w:rPr>
        <w:t>;</w:t>
      </w:r>
    </w:p>
    <w:p w:rsidR="007B7D4E" w:rsidRPr="00CC4240" w:rsidRDefault="007B7D4E" w:rsidP="007B7D4E">
      <w:pPr>
        <w:numPr>
          <w:ilvl w:val="0"/>
          <w:numId w:val="134"/>
        </w:numPr>
        <w:shd w:val="clear" w:color="auto" w:fill="FFFFFF"/>
        <w:spacing w:after="0" w:line="315" w:lineRule="atLeast"/>
        <w:ind w:left="0"/>
        <w:rPr>
          <w:rFonts w:ascii="Verdana" w:hAnsi="Verdana"/>
          <w:color w:val="000000"/>
          <w:sz w:val="20"/>
          <w:szCs w:val="20"/>
        </w:rPr>
      </w:pPr>
      <w:r w:rsidRPr="00CC4240">
        <w:rPr>
          <w:rFonts w:ascii="Verdana" w:hAnsi="Verdana"/>
          <w:color w:val="000000"/>
          <w:sz w:val="20"/>
          <w:szCs w:val="20"/>
          <w:bdr w:val="none" w:sz="0" w:space="0" w:color="auto" w:frame="1"/>
        </w:rPr>
        <w:t>   c_name  customers.</w:t>
      </w:r>
      <w:r w:rsidRPr="00CC4240">
        <w:rPr>
          <w:rStyle w:val="keyword"/>
          <w:rFonts w:ascii="Verdana" w:hAnsi="Verdana"/>
          <w:b/>
          <w:bCs/>
          <w:color w:val="006699"/>
          <w:sz w:val="20"/>
          <w:szCs w:val="20"/>
          <w:bdr w:val="none" w:sz="0" w:space="0" w:color="auto" w:frame="1"/>
        </w:rPr>
        <w:t>name</w:t>
      </w:r>
      <w:r w:rsidRPr="00CC4240">
        <w:rPr>
          <w:rFonts w:ascii="Verdana" w:hAnsi="Verdana"/>
          <w:color w:val="000000"/>
          <w:sz w:val="20"/>
          <w:szCs w:val="20"/>
          <w:bdr w:val="none" w:sz="0" w:space="0" w:color="auto" w:frame="1"/>
        </w:rPr>
        <w:t>%type;  </w:t>
      </w:r>
    </w:p>
    <w:p w:rsidR="007B7D4E" w:rsidRDefault="007B7D4E" w:rsidP="007B7D4E">
      <w:pPr>
        <w:numPr>
          <w:ilvl w:val="0"/>
          <w:numId w:val="1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c_addr customers.address%type;  </w:t>
      </w:r>
    </w:p>
    <w:p w:rsidR="007B7D4E" w:rsidRDefault="007B7D4E" w:rsidP="007B7D4E">
      <w:pPr>
        <w:numPr>
          <w:ilvl w:val="0"/>
          <w:numId w:val="13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BEGIN</w:t>
      </w:r>
      <w:r>
        <w:rPr>
          <w:rFonts w:ascii="Verdana" w:hAnsi="Verdana"/>
          <w:color w:val="000000"/>
          <w:sz w:val="20"/>
          <w:szCs w:val="20"/>
          <w:bdr w:val="none" w:sz="0" w:space="0" w:color="auto" w:frame="1"/>
        </w:rPr>
        <w:t>  </w:t>
      </w:r>
    </w:p>
    <w:p w:rsidR="007B7D4E" w:rsidRDefault="007B7D4E" w:rsidP="007B7D4E">
      <w:pPr>
        <w:numPr>
          <w:ilvl w:val="0"/>
          <w:numId w:val="1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SELECT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name</w:t>
      </w:r>
      <w:r>
        <w:rPr>
          <w:rFonts w:ascii="Verdana" w:hAnsi="Verdana"/>
          <w:color w:val="000000"/>
          <w:sz w:val="20"/>
          <w:szCs w:val="20"/>
          <w:bdr w:val="none" w:sz="0" w:space="0" w:color="auto" w:frame="1"/>
        </w:rPr>
        <w:t>, address </w:t>
      </w:r>
      <w:r>
        <w:rPr>
          <w:rStyle w:val="keyword"/>
          <w:rFonts w:ascii="Verdana" w:hAnsi="Verdana"/>
          <w:b/>
          <w:bCs/>
          <w:color w:val="006699"/>
          <w:sz w:val="20"/>
          <w:szCs w:val="20"/>
          <w:bdr w:val="none" w:sz="0" w:space="0" w:color="auto" w:frame="1"/>
        </w:rPr>
        <w:t>INTO</w:t>
      </w:r>
      <w:r>
        <w:rPr>
          <w:rFonts w:ascii="Verdana" w:hAnsi="Verdana"/>
          <w:color w:val="000000"/>
          <w:sz w:val="20"/>
          <w:szCs w:val="20"/>
          <w:bdr w:val="none" w:sz="0" w:space="0" w:color="auto" w:frame="1"/>
        </w:rPr>
        <w:t>  c_name, c_addr  </w:t>
      </w:r>
    </w:p>
    <w:p w:rsidR="007B7D4E" w:rsidRDefault="007B7D4E" w:rsidP="007B7D4E">
      <w:pPr>
        <w:numPr>
          <w:ilvl w:val="0"/>
          <w:numId w:val="1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FROM</w:t>
      </w:r>
      <w:r>
        <w:rPr>
          <w:rFonts w:ascii="Verdana" w:hAnsi="Verdana"/>
          <w:color w:val="000000"/>
          <w:sz w:val="20"/>
          <w:szCs w:val="20"/>
          <w:bdr w:val="none" w:sz="0" w:space="0" w:color="auto" w:frame="1"/>
        </w:rPr>
        <w:t> customers  </w:t>
      </w:r>
    </w:p>
    <w:p w:rsidR="007B7D4E" w:rsidRDefault="007B7D4E" w:rsidP="007B7D4E">
      <w:pPr>
        <w:numPr>
          <w:ilvl w:val="0"/>
          <w:numId w:val="1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WHERE</w:t>
      </w:r>
      <w:r>
        <w:rPr>
          <w:rFonts w:ascii="Verdana" w:hAnsi="Verdana"/>
          <w:color w:val="000000"/>
          <w:sz w:val="20"/>
          <w:szCs w:val="20"/>
          <w:bdr w:val="none" w:sz="0" w:space="0" w:color="auto" w:frame="1"/>
        </w:rPr>
        <w:t> id = c_id;  </w:t>
      </w:r>
    </w:p>
    <w:p w:rsidR="007B7D4E" w:rsidRDefault="007B7D4E" w:rsidP="007B7D4E">
      <w:pPr>
        <w:numPr>
          <w:ilvl w:val="0"/>
          <w:numId w:val="1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DBMS_OUTPUT.PUT_LINE (</w:t>
      </w:r>
      <w:r>
        <w:rPr>
          <w:rStyle w:val="string"/>
          <w:rFonts w:ascii="Verdana" w:hAnsi="Verdana"/>
          <w:color w:val="0000FF"/>
          <w:sz w:val="20"/>
          <w:szCs w:val="20"/>
          <w:bdr w:val="none" w:sz="0" w:space="0" w:color="auto" w:frame="1"/>
        </w:rPr>
        <w:t>'Name: '</w:t>
      </w:r>
      <w:r>
        <w:rPr>
          <w:rFonts w:ascii="Verdana" w:hAnsi="Verdana"/>
          <w:color w:val="000000"/>
          <w:sz w:val="20"/>
          <w:szCs w:val="20"/>
          <w:bdr w:val="none" w:sz="0" w:space="0" w:color="auto" w:frame="1"/>
        </w:rPr>
        <w:t>||  c_name);  </w:t>
      </w:r>
    </w:p>
    <w:p w:rsidR="007B7D4E" w:rsidRDefault="007B7D4E" w:rsidP="007B7D4E">
      <w:pPr>
        <w:numPr>
          <w:ilvl w:val="0"/>
          <w:numId w:val="1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DBMS_OUTPUT.PUT_LINE (</w:t>
      </w:r>
      <w:r>
        <w:rPr>
          <w:rStyle w:val="string"/>
          <w:rFonts w:ascii="Verdana" w:hAnsi="Verdana"/>
          <w:color w:val="0000FF"/>
          <w:sz w:val="20"/>
          <w:szCs w:val="20"/>
          <w:bdr w:val="none" w:sz="0" w:space="0" w:color="auto" w:frame="1"/>
        </w:rPr>
        <w:t>'Address: '</w:t>
      </w:r>
      <w:r>
        <w:rPr>
          <w:rFonts w:ascii="Verdana" w:hAnsi="Verdana"/>
          <w:color w:val="000000"/>
          <w:sz w:val="20"/>
          <w:szCs w:val="20"/>
          <w:bdr w:val="none" w:sz="0" w:space="0" w:color="auto" w:frame="1"/>
        </w:rPr>
        <w:t> || c_addr);  </w:t>
      </w:r>
    </w:p>
    <w:p w:rsidR="007B7D4E" w:rsidRDefault="007B7D4E" w:rsidP="007B7D4E">
      <w:pPr>
        <w:numPr>
          <w:ilvl w:val="0"/>
          <w:numId w:val="1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EXCEPTION  </w:t>
      </w:r>
    </w:p>
    <w:p w:rsidR="007B7D4E" w:rsidRDefault="007B7D4E" w:rsidP="007B7D4E">
      <w:pPr>
        <w:numPr>
          <w:ilvl w:val="0"/>
          <w:numId w:val="1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WHEN</w:t>
      </w:r>
      <w:r>
        <w:rPr>
          <w:rFonts w:ascii="Verdana" w:hAnsi="Verdana"/>
          <w:color w:val="000000"/>
          <w:sz w:val="20"/>
          <w:szCs w:val="20"/>
          <w:bdr w:val="none" w:sz="0" w:space="0" w:color="auto" w:frame="1"/>
        </w:rPr>
        <w:t> no_data_found </w:t>
      </w:r>
      <w:r>
        <w:rPr>
          <w:rStyle w:val="keyword"/>
          <w:rFonts w:ascii="Verdana" w:hAnsi="Verdana"/>
          <w:b/>
          <w:bCs/>
          <w:color w:val="006699"/>
          <w:sz w:val="20"/>
          <w:szCs w:val="20"/>
          <w:bdr w:val="none" w:sz="0" w:space="0" w:color="auto" w:frame="1"/>
        </w:rPr>
        <w:t>THEN</w:t>
      </w:r>
      <w:r>
        <w:rPr>
          <w:rFonts w:ascii="Verdana" w:hAnsi="Verdana"/>
          <w:color w:val="000000"/>
          <w:sz w:val="20"/>
          <w:szCs w:val="20"/>
          <w:bdr w:val="none" w:sz="0" w:space="0" w:color="auto" w:frame="1"/>
        </w:rPr>
        <w:t>  </w:t>
      </w:r>
    </w:p>
    <w:p w:rsidR="007B7D4E" w:rsidRDefault="007B7D4E" w:rsidP="007B7D4E">
      <w:pPr>
        <w:numPr>
          <w:ilvl w:val="0"/>
          <w:numId w:val="1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dbms_output.put_line(</w:t>
      </w:r>
      <w:r>
        <w:rPr>
          <w:rStyle w:val="string"/>
          <w:rFonts w:ascii="Verdana" w:hAnsi="Verdana"/>
          <w:color w:val="0000FF"/>
          <w:sz w:val="20"/>
          <w:szCs w:val="20"/>
          <w:bdr w:val="none" w:sz="0" w:space="0" w:color="auto" w:frame="1"/>
        </w:rPr>
        <w:t>'No such customer!'</w:t>
      </w:r>
      <w:r>
        <w:rPr>
          <w:rFonts w:ascii="Verdana" w:hAnsi="Verdana"/>
          <w:color w:val="000000"/>
          <w:sz w:val="20"/>
          <w:szCs w:val="20"/>
          <w:bdr w:val="none" w:sz="0" w:space="0" w:color="auto" w:frame="1"/>
        </w:rPr>
        <w:t>);  </w:t>
      </w:r>
    </w:p>
    <w:p w:rsidR="007B7D4E" w:rsidRDefault="007B7D4E" w:rsidP="007B7D4E">
      <w:pPr>
        <w:numPr>
          <w:ilvl w:val="0"/>
          <w:numId w:val="1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WHEN</w:t>
      </w:r>
      <w:r>
        <w:rPr>
          <w:rFonts w:ascii="Verdana" w:hAnsi="Verdana"/>
          <w:color w:val="000000"/>
          <w:sz w:val="20"/>
          <w:szCs w:val="20"/>
          <w:bdr w:val="none" w:sz="0" w:space="0" w:color="auto" w:frame="1"/>
        </w:rPr>
        <w:t> others </w:t>
      </w:r>
      <w:r>
        <w:rPr>
          <w:rStyle w:val="keyword"/>
          <w:rFonts w:ascii="Verdana" w:hAnsi="Verdana"/>
          <w:b/>
          <w:bCs/>
          <w:color w:val="006699"/>
          <w:sz w:val="20"/>
          <w:szCs w:val="20"/>
          <w:bdr w:val="none" w:sz="0" w:space="0" w:color="auto" w:frame="1"/>
        </w:rPr>
        <w:t>THEN</w:t>
      </w:r>
      <w:r>
        <w:rPr>
          <w:rFonts w:ascii="Verdana" w:hAnsi="Verdana"/>
          <w:color w:val="000000"/>
          <w:sz w:val="20"/>
          <w:szCs w:val="20"/>
          <w:bdr w:val="none" w:sz="0" w:space="0" w:color="auto" w:frame="1"/>
        </w:rPr>
        <w:t>  </w:t>
      </w:r>
    </w:p>
    <w:p w:rsidR="007B7D4E" w:rsidRDefault="007B7D4E" w:rsidP="007B7D4E">
      <w:pPr>
        <w:numPr>
          <w:ilvl w:val="0"/>
          <w:numId w:val="1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dbms_output.put_line(</w:t>
      </w:r>
      <w:r>
        <w:rPr>
          <w:rStyle w:val="string"/>
          <w:rFonts w:ascii="Verdana" w:hAnsi="Verdana"/>
          <w:color w:val="0000FF"/>
          <w:sz w:val="20"/>
          <w:szCs w:val="20"/>
          <w:bdr w:val="none" w:sz="0" w:space="0" w:color="auto" w:frame="1"/>
        </w:rPr>
        <w:t>'Error!'</w:t>
      </w:r>
      <w:r>
        <w:rPr>
          <w:rFonts w:ascii="Verdana" w:hAnsi="Verdana"/>
          <w:color w:val="000000"/>
          <w:sz w:val="20"/>
          <w:szCs w:val="20"/>
          <w:bdr w:val="none" w:sz="0" w:space="0" w:color="auto" w:frame="1"/>
        </w:rPr>
        <w:t>);  </w:t>
      </w:r>
    </w:p>
    <w:p w:rsidR="007B7D4E" w:rsidRDefault="007B7D4E" w:rsidP="007B7D4E">
      <w:pPr>
        <w:numPr>
          <w:ilvl w:val="0"/>
          <w:numId w:val="13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w:t>
      </w:r>
    </w:p>
    <w:p w:rsidR="007B7D4E" w:rsidRDefault="007B7D4E" w:rsidP="007B7D4E">
      <w:pPr>
        <w:numPr>
          <w:ilvl w:val="0"/>
          <w:numId w:val="1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B7D4E" w:rsidRDefault="007B7D4E" w:rsidP="007B7D4E">
      <w:pPr>
        <w:pStyle w:val="NormalWeb"/>
        <w:shd w:val="clear" w:color="auto" w:fill="FFFFFF"/>
        <w:rPr>
          <w:rFonts w:ascii="Verdana" w:hAnsi="Verdana"/>
          <w:color w:val="000000"/>
          <w:sz w:val="20"/>
          <w:szCs w:val="20"/>
        </w:rPr>
      </w:pPr>
      <w:r>
        <w:rPr>
          <w:rFonts w:ascii="Verdana" w:hAnsi="Verdana"/>
          <w:color w:val="000000"/>
          <w:sz w:val="20"/>
          <w:szCs w:val="20"/>
        </w:rPr>
        <w:t>After the execution of above code at SQL Prompt, it produces the following result:</w:t>
      </w:r>
    </w:p>
    <w:p w:rsidR="007B7D4E" w:rsidRDefault="007B7D4E" w:rsidP="007B7D4E">
      <w:pPr>
        <w:pStyle w:val="HTMLPreformatted"/>
        <w:shd w:val="clear" w:color="auto" w:fill="F9FBF9"/>
        <w:rPr>
          <w:color w:val="000000"/>
        </w:rPr>
      </w:pPr>
      <w:r>
        <w:rPr>
          <w:color w:val="000000"/>
        </w:rPr>
        <w:lastRenderedPageBreak/>
        <w:t>No such customer!</w:t>
      </w:r>
    </w:p>
    <w:p w:rsidR="007B7D4E" w:rsidRDefault="007B7D4E" w:rsidP="007B7D4E">
      <w:pPr>
        <w:pStyle w:val="HTMLPreformatted"/>
        <w:shd w:val="clear" w:color="auto" w:fill="F9FBF9"/>
        <w:rPr>
          <w:color w:val="000000"/>
        </w:rPr>
      </w:pPr>
      <w:r>
        <w:rPr>
          <w:color w:val="000000"/>
        </w:rPr>
        <w:t>PL/SQL procedure successfully completed.</w:t>
      </w:r>
    </w:p>
    <w:p w:rsidR="007B7D4E" w:rsidRDefault="007B7D4E" w:rsidP="007B7D4E">
      <w:pPr>
        <w:pStyle w:val="NormalWeb"/>
        <w:shd w:val="clear" w:color="auto" w:fill="FFFFFF"/>
        <w:rPr>
          <w:rFonts w:ascii="Verdana" w:hAnsi="Verdana"/>
          <w:color w:val="000000"/>
          <w:sz w:val="20"/>
          <w:szCs w:val="20"/>
        </w:rPr>
      </w:pPr>
      <w:r>
        <w:rPr>
          <w:rFonts w:ascii="Verdana" w:hAnsi="Verdana"/>
          <w:color w:val="000000"/>
          <w:sz w:val="20"/>
          <w:szCs w:val="20"/>
        </w:rPr>
        <w:t>The above program should show the name and address of a customer as result whose ID is given. But there is no customer with ID value 8 in our database, so the program raises the run-time exception NO_DATA_FOUND, which is captured in EXCEPTION block.</w:t>
      </w:r>
    </w:p>
    <w:p w:rsidR="007B7D4E" w:rsidRDefault="007B7D4E" w:rsidP="007B7D4E">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val="0"/>
          <w:bCs w:val="0"/>
          <w:color w:val="008000"/>
          <w:sz w:val="23"/>
          <w:szCs w:val="23"/>
        </w:rPr>
      </w:pPr>
      <w:r>
        <w:rPr>
          <w:rFonts w:ascii="Arial" w:hAnsi="Arial" w:cs="Arial"/>
          <w:b w:val="0"/>
          <w:bCs w:val="0"/>
          <w:color w:val="008000"/>
          <w:sz w:val="23"/>
          <w:szCs w:val="23"/>
        </w:rPr>
        <w:t>Note: You get the result "No such customer" because the customer_id used in the above example is 8 and there is no cutomer having id value 8 in that table.</w:t>
      </w:r>
    </w:p>
    <w:p w:rsidR="007B7D4E" w:rsidRDefault="007B7D4E" w:rsidP="007B7D4E">
      <w:pPr>
        <w:pStyle w:val="NormalWeb"/>
        <w:shd w:val="clear" w:color="auto" w:fill="FFFFFF"/>
        <w:rPr>
          <w:rFonts w:ascii="Verdana" w:hAnsi="Verdana"/>
          <w:color w:val="000000"/>
          <w:sz w:val="20"/>
          <w:szCs w:val="20"/>
        </w:rPr>
      </w:pPr>
      <w:r>
        <w:rPr>
          <w:rFonts w:ascii="Verdana" w:hAnsi="Verdana"/>
          <w:color w:val="000000"/>
          <w:sz w:val="20"/>
          <w:szCs w:val="20"/>
        </w:rPr>
        <w:t>If you use the id defined in the above table (i.e. 1 to 6), you will get a certain result. For a demo example: here, we are using the id 5.</w:t>
      </w:r>
    </w:p>
    <w:p w:rsidR="007B7D4E" w:rsidRDefault="007B7D4E" w:rsidP="007B7D4E">
      <w:pPr>
        <w:numPr>
          <w:ilvl w:val="0"/>
          <w:numId w:val="13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DECLARE</w:t>
      </w:r>
      <w:r>
        <w:rPr>
          <w:rFonts w:ascii="Verdana" w:hAnsi="Verdana"/>
          <w:color w:val="000000"/>
          <w:sz w:val="20"/>
          <w:szCs w:val="20"/>
          <w:bdr w:val="none" w:sz="0" w:space="0" w:color="auto" w:frame="1"/>
        </w:rPr>
        <w:t>  </w:t>
      </w:r>
    </w:p>
    <w:p w:rsidR="007B7D4E" w:rsidRDefault="007B7D4E" w:rsidP="007B7D4E">
      <w:pPr>
        <w:numPr>
          <w:ilvl w:val="0"/>
          <w:numId w:val="1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c_id customers.id%type := 5;  </w:t>
      </w:r>
    </w:p>
    <w:p w:rsidR="007B7D4E" w:rsidRDefault="007B7D4E" w:rsidP="007B7D4E">
      <w:pPr>
        <w:numPr>
          <w:ilvl w:val="0"/>
          <w:numId w:val="1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c_name  customers.</w:t>
      </w:r>
      <w:r>
        <w:rPr>
          <w:rStyle w:val="keyword"/>
          <w:rFonts w:ascii="Verdana" w:hAnsi="Verdana"/>
          <w:b/>
          <w:bCs/>
          <w:color w:val="006699"/>
          <w:sz w:val="20"/>
          <w:szCs w:val="20"/>
          <w:bdr w:val="none" w:sz="0" w:space="0" w:color="auto" w:frame="1"/>
        </w:rPr>
        <w:t>name</w:t>
      </w:r>
      <w:r>
        <w:rPr>
          <w:rFonts w:ascii="Verdana" w:hAnsi="Verdana"/>
          <w:color w:val="000000"/>
          <w:sz w:val="20"/>
          <w:szCs w:val="20"/>
          <w:bdr w:val="none" w:sz="0" w:space="0" w:color="auto" w:frame="1"/>
        </w:rPr>
        <w:t>%type;  </w:t>
      </w:r>
    </w:p>
    <w:p w:rsidR="007B7D4E" w:rsidRDefault="007B7D4E" w:rsidP="007B7D4E">
      <w:pPr>
        <w:numPr>
          <w:ilvl w:val="0"/>
          <w:numId w:val="1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c_addr customers.address%type;  </w:t>
      </w:r>
    </w:p>
    <w:p w:rsidR="007B7D4E" w:rsidRDefault="007B7D4E" w:rsidP="007B7D4E">
      <w:pPr>
        <w:numPr>
          <w:ilvl w:val="0"/>
          <w:numId w:val="13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BEGIN</w:t>
      </w:r>
      <w:r>
        <w:rPr>
          <w:rFonts w:ascii="Verdana" w:hAnsi="Verdana"/>
          <w:color w:val="000000"/>
          <w:sz w:val="20"/>
          <w:szCs w:val="20"/>
          <w:bdr w:val="none" w:sz="0" w:space="0" w:color="auto" w:frame="1"/>
        </w:rPr>
        <w:t>  </w:t>
      </w:r>
    </w:p>
    <w:p w:rsidR="007B7D4E" w:rsidRDefault="007B7D4E" w:rsidP="007B7D4E">
      <w:pPr>
        <w:numPr>
          <w:ilvl w:val="0"/>
          <w:numId w:val="1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SELECT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name</w:t>
      </w:r>
      <w:r>
        <w:rPr>
          <w:rFonts w:ascii="Verdana" w:hAnsi="Verdana"/>
          <w:color w:val="000000"/>
          <w:sz w:val="20"/>
          <w:szCs w:val="20"/>
          <w:bdr w:val="none" w:sz="0" w:space="0" w:color="auto" w:frame="1"/>
        </w:rPr>
        <w:t>, address </w:t>
      </w:r>
      <w:r>
        <w:rPr>
          <w:rStyle w:val="keyword"/>
          <w:rFonts w:ascii="Verdana" w:hAnsi="Verdana"/>
          <w:b/>
          <w:bCs/>
          <w:color w:val="006699"/>
          <w:sz w:val="20"/>
          <w:szCs w:val="20"/>
          <w:bdr w:val="none" w:sz="0" w:space="0" w:color="auto" w:frame="1"/>
        </w:rPr>
        <w:t>INTO</w:t>
      </w:r>
      <w:r>
        <w:rPr>
          <w:rFonts w:ascii="Verdana" w:hAnsi="Verdana"/>
          <w:color w:val="000000"/>
          <w:sz w:val="20"/>
          <w:szCs w:val="20"/>
          <w:bdr w:val="none" w:sz="0" w:space="0" w:color="auto" w:frame="1"/>
        </w:rPr>
        <w:t>  c_name, c_addr  </w:t>
      </w:r>
    </w:p>
    <w:p w:rsidR="007B7D4E" w:rsidRDefault="007B7D4E" w:rsidP="007B7D4E">
      <w:pPr>
        <w:numPr>
          <w:ilvl w:val="0"/>
          <w:numId w:val="1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FROM</w:t>
      </w:r>
      <w:r>
        <w:rPr>
          <w:rFonts w:ascii="Verdana" w:hAnsi="Verdana"/>
          <w:color w:val="000000"/>
          <w:sz w:val="20"/>
          <w:szCs w:val="20"/>
          <w:bdr w:val="none" w:sz="0" w:space="0" w:color="auto" w:frame="1"/>
        </w:rPr>
        <w:t> customers  </w:t>
      </w:r>
    </w:p>
    <w:p w:rsidR="007B7D4E" w:rsidRDefault="007B7D4E" w:rsidP="007B7D4E">
      <w:pPr>
        <w:numPr>
          <w:ilvl w:val="0"/>
          <w:numId w:val="1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WHERE</w:t>
      </w:r>
      <w:r>
        <w:rPr>
          <w:rFonts w:ascii="Verdana" w:hAnsi="Verdana"/>
          <w:color w:val="000000"/>
          <w:sz w:val="20"/>
          <w:szCs w:val="20"/>
          <w:bdr w:val="none" w:sz="0" w:space="0" w:color="auto" w:frame="1"/>
        </w:rPr>
        <w:t> id = c_id;  </w:t>
      </w:r>
    </w:p>
    <w:p w:rsidR="007B7D4E" w:rsidRDefault="007B7D4E" w:rsidP="007B7D4E">
      <w:pPr>
        <w:numPr>
          <w:ilvl w:val="0"/>
          <w:numId w:val="1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DBMS_OUTPUT.PUT_LINE (</w:t>
      </w:r>
      <w:r>
        <w:rPr>
          <w:rStyle w:val="string"/>
          <w:rFonts w:ascii="Verdana" w:hAnsi="Verdana"/>
          <w:color w:val="0000FF"/>
          <w:sz w:val="20"/>
          <w:szCs w:val="20"/>
          <w:bdr w:val="none" w:sz="0" w:space="0" w:color="auto" w:frame="1"/>
        </w:rPr>
        <w:t>'Name: '</w:t>
      </w:r>
      <w:r>
        <w:rPr>
          <w:rFonts w:ascii="Verdana" w:hAnsi="Verdana"/>
          <w:color w:val="000000"/>
          <w:sz w:val="20"/>
          <w:szCs w:val="20"/>
          <w:bdr w:val="none" w:sz="0" w:space="0" w:color="auto" w:frame="1"/>
        </w:rPr>
        <w:t>||  c_name);  </w:t>
      </w:r>
    </w:p>
    <w:p w:rsidR="007B7D4E" w:rsidRDefault="007B7D4E" w:rsidP="007B7D4E">
      <w:pPr>
        <w:numPr>
          <w:ilvl w:val="0"/>
          <w:numId w:val="1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DBMS_OUTPUT.PUT_LINE (</w:t>
      </w:r>
      <w:r>
        <w:rPr>
          <w:rStyle w:val="string"/>
          <w:rFonts w:ascii="Verdana" w:hAnsi="Verdana"/>
          <w:color w:val="0000FF"/>
          <w:sz w:val="20"/>
          <w:szCs w:val="20"/>
          <w:bdr w:val="none" w:sz="0" w:space="0" w:color="auto" w:frame="1"/>
        </w:rPr>
        <w:t>'Address: '</w:t>
      </w:r>
      <w:r>
        <w:rPr>
          <w:rFonts w:ascii="Verdana" w:hAnsi="Verdana"/>
          <w:color w:val="000000"/>
          <w:sz w:val="20"/>
          <w:szCs w:val="20"/>
          <w:bdr w:val="none" w:sz="0" w:space="0" w:color="auto" w:frame="1"/>
        </w:rPr>
        <w:t> || c_addr);  </w:t>
      </w:r>
    </w:p>
    <w:p w:rsidR="007B7D4E" w:rsidRDefault="007B7D4E" w:rsidP="007B7D4E">
      <w:pPr>
        <w:numPr>
          <w:ilvl w:val="0"/>
          <w:numId w:val="1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EXCEPTION  </w:t>
      </w:r>
    </w:p>
    <w:p w:rsidR="007B7D4E" w:rsidRDefault="007B7D4E" w:rsidP="007B7D4E">
      <w:pPr>
        <w:numPr>
          <w:ilvl w:val="0"/>
          <w:numId w:val="1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WHEN</w:t>
      </w:r>
      <w:r>
        <w:rPr>
          <w:rFonts w:ascii="Verdana" w:hAnsi="Verdana"/>
          <w:color w:val="000000"/>
          <w:sz w:val="20"/>
          <w:szCs w:val="20"/>
          <w:bdr w:val="none" w:sz="0" w:space="0" w:color="auto" w:frame="1"/>
        </w:rPr>
        <w:t> no_data_found </w:t>
      </w:r>
      <w:r>
        <w:rPr>
          <w:rStyle w:val="keyword"/>
          <w:rFonts w:ascii="Verdana" w:hAnsi="Verdana"/>
          <w:b/>
          <w:bCs/>
          <w:color w:val="006699"/>
          <w:sz w:val="20"/>
          <w:szCs w:val="20"/>
          <w:bdr w:val="none" w:sz="0" w:space="0" w:color="auto" w:frame="1"/>
        </w:rPr>
        <w:t>THEN</w:t>
      </w:r>
      <w:r>
        <w:rPr>
          <w:rFonts w:ascii="Verdana" w:hAnsi="Verdana"/>
          <w:color w:val="000000"/>
          <w:sz w:val="20"/>
          <w:szCs w:val="20"/>
          <w:bdr w:val="none" w:sz="0" w:space="0" w:color="auto" w:frame="1"/>
        </w:rPr>
        <w:t>  </w:t>
      </w:r>
    </w:p>
    <w:p w:rsidR="007B7D4E" w:rsidRDefault="007B7D4E" w:rsidP="007B7D4E">
      <w:pPr>
        <w:numPr>
          <w:ilvl w:val="0"/>
          <w:numId w:val="1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dbms_output.put_line(</w:t>
      </w:r>
      <w:r>
        <w:rPr>
          <w:rStyle w:val="string"/>
          <w:rFonts w:ascii="Verdana" w:hAnsi="Verdana"/>
          <w:color w:val="0000FF"/>
          <w:sz w:val="20"/>
          <w:szCs w:val="20"/>
          <w:bdr w:val="none" w:sz="0" w:space="0" w:color="auto" w:frame="1"/>
        </w:rPr>
        <w:t>'No such customer!'</w:t>
      </w:r>
      <w:r>
        <w:rPr>
          <w:rFonts w:ascii="Verdana" w:hAnsi="Verdana"/>
          <w:color w:val="000000"/>
          <w:sz w:val="20"/>
          <w:szCs w:val="20"/>
          <w:bdr w:val="none" w:sz="0" w:space="0" w:color="auto" w:frame="1"/>
        </w:rPr>
        <w:t>);  </w:t>
      </w:r>
    </w:p>
    <w:p w:rsidR="007B7D4E" w:rsidRDefault="007B7D4E" w:rsidP="007B7D4E">
      <w:pPr>
        <w:numPr>
          <w:ilvl w:val="0"/>
          <w:numId w:val="1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WHEN</w:t>
      </w:r>
      <w:r>
        <w:rPr>
          <w:rFonts w:ascii="Verdana" w:hAnsi="Verdana"/>
          <w:color w:val="000000"/>
          <w:sz w:val="20"/>
          <w:szCs w:val="20"/>
          <w:bdr w:val="none" w:sz="0" w:space="0" w:color="auto" w:frame="1"/>
        </w:rPr>
        <w:t> others </w:t>
      </w:r>
      <w:r>
        <w:rPr>
          <w:rStyle w:val="keyword"/>
          <w:rFonts w:ascii="Verdana" w:hAnsi="Verdana"/>
          <w:b/>
          <w:bCs/>
          <w:color w:val="006699"/>
          <w:sz w:val="20"/>
          <w:szCs w:val="20"/>
          <w:bdr w:val="none" w:sz="0" w:space="0" w:color="auto" w:frame="1"/>
        </w:rPr>
        <w:t>THEN</w:t>
      </w:r>
      <w:r>
        <w:rPr>
          <w:rFonts w:ascii="Verdana" w:hAnsi="Verdana"/>
          <w:color w:val="000000"/>
          <w:sz w:val="20"/>
          <w:szCs w:val="20"/>
          <w:bdr w:val="none" w:sz="0" w:space="0" w:color="auto" w:frame="1"/>
        </w:rPr>
        <w:t>  </w:t>
      </w:r>
    </w:p>
    <w:p w:rsidR="007B7D4E" w:rsidRDefault="007B7D4E" w:rsidP="007B7D4E">
      <w:pPr>
        <w:numPr>
          <w:ilvl w:val="0"/>
          <w:numId w:val="1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dbms_output.put_line(</w:t>
      </w:r>
      <w:r>
        <w:rPr>
          <w:rStyle w:val="string"/>
          <w:rFonts w:ascii="Verdana" w:hAnsi="Verdana"/>
          <w:color w:val="0000FF"/>
          <w:sz w:val="20"/>
          <w:szCs w:val="20"/>
          <w:bdr w:val="none" w:sz="0" w:space="0" w:color="auto" w:frame="1"/>
        </w:rPr>
        <w:t>'Error!'</w:t>
      </w:r>
      <w:r>
        <w:rPr>
          <w:rFonts w:ascii="Verdana" w:hAnsi="Verdana"/>
          <w:color w:val="000000"/>
          <w:sz w:val="20"/>
          <w:szCs w:val="20"/>
          <w:bdr w:val="none" w:sz="0" w:space="0" w:color="auto" w:frame="1"/>
        </w:rPr>
        <w:t>);  </w:t>
      </w:r>
    </w:p>
    <w:p w:rsidR="007B7D4E" w:rsidRDefault="007B7D4E" w:rsidP="007B7D4E">
      <w:pPr>
        <w:numPr>
          <w:ilvl w:val="0"/>
          <w:numId w:val="13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w:t>
      </w:r>
    </w:p>
    <w:p w:rsidR="007B7D4E" w:rsidRDefault="007B7D4E" w:rsidP="007B7D4E">
      <w:pPr>
        <w:numPr>
          <w:ilvl w:val="0"/>
          <w:numId w:val="1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B7D4E" w:rsidRDefault="007B7D4E" w:rsidP="007B7D4E">
      <w:pPr>
        <w:pStyle w:val="NormalWeb"/>
        <w:shd w:val="clear" w:color="auto" w:fill="FFFFFF"/>
        <w:rPr>
          <w:rFonts w:ascii="Verdana" w:hAnsi="Verdana"/>
          <w:color w:val="000000"/>
          <w:sz w:val="20"/>
          <w:szCs w:val="20"/>
        </w:rPr>
      </w:pPr>
      <w:r>
        <w:rPr>
          <w:rFonts w:ascii="Verdana" w:hAnsi="Verdana"/>
          <w:color w:val="000000"/>
          <w:sz w:val="20"/>
          <w:szCs w:val="20"/>
        </w:rPr>
        <w:t>After the execution of above code at SQL prompt, you will get the following result:</w:t>
      </w:r>
    </w:p>
    <w:p w:rsidR="007B7D4E" w:rsidRDefault="007B7D4E" w:rsidP="007B7D4E">
      <w:pPr>
        <w:pStyle w:val="HTMLPreformatted"/>
        <w:shd w:val="clear" w:color="auto" w:fill="F9FBF9"/>
        <w:rPr>
          <w:color w:val="000000"/>
        </w:rPr>
      </w:pPr>
      <w:r>
        <w:rPr>
          <w:color w:val="000000"/>
        </w:rPr>
        <w:t>Name: alex</w:t>
      </w:r>
    </w:p>
    <w:p w:rsidR="007B7D4E" w:rsidRDefault="007B7D4E" w:rsidP="007B7D4E">
      <w:pPr>
        <w:pStyle w:val="HTMLPreformatted"/>
        <w:shd w:val="clear" w:color="auto" w:fill="F9FBF9"/>
        <w:rPr>
          <w:color w:val="000000"/>
        </w:rPr>
      </w:pPr>
      <w:r>
        <w:rPr>
          <w:color w:val="000000"/>
        </w:rPr>
        <w:t>Address: paris</w:t>
      </w:r>
    </w:p>
    <w:p w:rsidR="007B7D4E" w:rsidRDefault="007B7D4E" w:rsidP="007B7D4E">
      <w:pPr>
        <w:pStyle w:val="HTMLPreformatted"/>
        <w:shd w:val="clear" w:color="auto" w:fill="F9FBF9"/>
        <w:rPr>
          <w:color w:val="000000"/>
        </w:rPr>
      </w:pPr>
      <w:r>
        <w:rPr>
          <w:color w:val="000000"/>
        </w:rPr>
        <w:t>PL/SQL procedure successfully completed.</w:t>
      </w:r>
    </w:p>
    <w:p w:rsidR="007B7D4E" w:rsidRDefault="007B7D4E" w:rsidP="007B7D4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Raising Exceptions</w:t>
      </w:r>
    </w:p>
    <w:p w:rsidR="007B7D4E" w:rsidRDefault="007B7D4E" w:rsidP="007B7D4E">
      <w:pPr>
        <w:pStyle w:val="NormalWeb"/>
        <w:shd w:val="clear" w:color="auto" w:fill="FFFFFF"/>
        <w:rPr>
          <w:rFonts w:ascii="Verdana" w:hAnsi="Verdana"/>
          <w:color w:val="000000"/>
          <w:sz w:val="20"/>
          <w:szCs w:val="20"/>
        </w:rPr>
      </w:pPr>
      <w:r>
        <w:rPr>
          <w:rFonts w:ascii="Verdana" w:hAnsi="Verdana"/>
          <w:color w:val="000000"/>
          <w:sz w:val="20"/>
          <w:szCs w:val="20"/>
        </w:rPr>
        <w:t>In the case of any internal database error, exceptions are raised by the database server automatically. But it can also be raised explicitly by programmer by using command RAISE.</w:t>
      </w:r>
    </w:p>
    <w:p w:rsidR="007B7D4E" w:rsidRDefault="007B7D4E" w:rsidP="007B7D4E">
      <w:pPr>
        <w:pStyle w:val="NormalWeb"/>
        <w:shd w:val="clear" w:color="auto" w:fill="FFFFFF"/>
        <w:rPr>
          <w:rFonts w:ascii="Verdana" w:hAnsi="Verdana"/>
          <w:color w:val="000000"/>
          <w:sz w:val="20"/>
          <w:szCs w:val="20"/>
        </w:rPr>
      </w:pPr>
      <w:r>
        <w:rPr>
          <w:rStyle w:val="Strong"/>
          <w:rFonts w:ascii="Verdana" w:hAnsi="Verdana"/>
          <w:color w:val="000000"/>
          <w:sz w:val="20"/>
          <w:szCs w:val="20"/>
        </w:rPr>
        <w:t>Syntax for raising an exception:</w:t>
      </w:r>
    </w:p>
    <w:p w:rsidR="007B7D4E" w:rsidRDefault="007B7D4E" w:rsidP="007B7D4E">
      <w:pPr>
        <w:numPr>
          <w:ilvl w:val="0"/>
          <w:numId w:val="13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DECLARE</w:t>
      </w:r>
      <w:r>
        <w:rPr>
          <w:rFonts w:ascii="Verdana" w:hAnsi="Verdana"/>
          <w:color w:val="000000"/>
          <w:sz w:val="20"/>
          <w:szCs w:val="20"/>
          <w:bdr w:val="none" w:sz="0" w:space="0" w:color="auto" w:frame="1"/>
        </w:rPr>
        <w:t>  </w:t>
      </w:r>
    </w:p>
    <w:p w:rsidR="007B7D4E" w:rsidRDefault="007B7D4E" w:rsidP="007B7D4E">
      <w:pPr>
        <w:numPr>
          <w:ilvl w:val="0"/>
          <w:numId w:val="1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exception_name EXCEPTION;  </w:t>
      </w:r>
    </w:p>
    <w:p w:rsidR="007B7D4E" w:rsidRDefault="007B7D4E" w:rsidP="007B7D4E">
      <w:pPr>
        <w:numPr>
          <w:ilvl w:val="0"/>
          <w:numId w:val="13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BEGIN</w:t>
      </w:r>
      <w:r>
        <w:rPr>
          <w:rFonts w:ascii="Verdana" w:hAnsi="Verdana"/>
          <w:color w:val="000000"/>
          <w:sz w:val="20"/>
          <w:szCs w:val="20"/>
          <w:bdr w:val="none" w:sz="0" w:space="0" w:color="auto" w:frame="1"/>
        </w:rPr>
        <w:t>  </w:t>
      </w:r>
    </w:p>
    <w:p w:rsidR="007B7D4E" w:rsidRDefault="007B7D4E" w:rsidP="007B7D4E">
      <w:pPr>
        <w:numPr>
          <w:ilvl w:val="0"/>
          <w:numId w:val="1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IF condition </w:t>
      </w:r>
      <w:r>
        <w:rPr>
          <w:rStyle w:val="keyword"/>
          <w:rFonts w:ascii="Verdana" w:hAnsi="Verdana"/>
          <w:b/>
          <w:bCs/>
          <w:color w:val="006699"/>
          <w:sz w:val="20"/>
          <w:szCs w:val="20"/>
          <w:bdr w:val="none" w:sz="0" w:space="0" w:color="auto" w:frame="1"/>
        </w:rPr>
        <w:t>THEN</w:t>
      </w:r>
      <w:r>
        <w:rPr>
          <w:rFonts w:ascii="Verdana" w:hAnsi="Verdana"/>
          <w:color w:val="000000"/>
          <w:sz w:val="20"/>
          <w:szCs w:val="20"/>
          <w:bdr w:val="none" w:sz="0" w:space="0" w:color="auto" w:frame="1"/>
        </w:rPr>
        <w:t>  </w:t>
      </w:r>
    </w:p>
    <w:p w:rsidR="007B7D4E" w:rsidRDefault="007B7D4E" w:rsidP="007B7D4E">
      <w:pPr>
        <w:numPr>
          <w:ilvl w:val="0"/>
          <w:numId w:val="1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RAISE exception_name;  </w:t>
      </w:r>
    </w:p>
    <w:p w:rsidR="007B7D4E" w:rsidRDefault="007B7D4E" w:rsidP="007B7D4E">
      <w:pPr>
        <w:numPr>
          <w:ilvl w:val="0"/>
          <w:numId w:val="1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IF;  </w:t>
      </w:r>
    </w:p>
    <w:p w:rsidR="007B7D4E" w:rsidRDefault="007B7D4E" w:rsidP="007B7D4E">
      <w:pPr>
        <w:numPr>
          <w:ilvl w:val="0"/>
          <w:numId w:val="1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EXCEPTION  </w:t>
      </w:r>
    </w:p>
    <w:p w:rsidR="007B7D4E" w:rsidRDefault="007B7D4E" w:rsidP="007B7D4E">
      <w:pPr>
        <w:numPr>
          <w:ilvl w:val="0"/>
          <w:numId w:val="1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WHEN</w:t>
      </w:r>
      <w:r>
        <w:rPr>
          <w:rFonts w:ascii="Verdana" w:hAnsi="Verdana"/>
          <w:color w:val="000000"/>
          <w:sz w:val="20"/>
          <w:szCs w:val="20"/>
          <w:bdr w:val="none" w:sz="0" w:space="0" w:color="auto" w:frame="1"/>
        </w:rPr>
        <w:t> exception_name </w:t>
      </w:r>
      <w:r>
        <w:rPr>
          <w:rStyle w:val="keyword"/>
          <w:rFonts w:ascii="Verdana" w:hAnsi="Verdana"/>
          <w:b/>
          <w:bCs/>
          <w:color w:val="006699"/>
          <w:sz w:val="20"/>
          <w:szCs w:val="20"/>
          <w:bdr w:val="none" w:sz="0" w:space="0" w:color="auto" w:frame="1"/>
        </w:rPr>
        <w:t>THEN</w:t>
      </w:r>
      <w:r>
        <w:rPr>
          <w:rFonts w:ascii="Verdana" w:hAnsi="Verdana"/>
          <w:color w:val="000000"/>
          <w:sz w:val="20"/>
          <w:szCs w:val="20"/>
          <w:bdr w:val="none" w:sz="0" w:space="0" w:color="auto" w:frame="1"/>
        </w:rPr>
        <w:t>  </w:t>
      </w:r>
    </w:p>
    <w:p w:rsidR="007B7D4E" w:rsidRDefault="007B7D4E" w:rsidP="007B7D4E">
      <w:pPr>
        <w:numPr>
          <w:ilvl w:val="0"/>
          <w:numId w:val="1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statement;  </w:t>
      </w:r>
    </w:p>
    <w:p w:rsidR="007B7D4E" w:rsidRDefault="007B7D4E" w:rsidP="007B7D4E">
      <w:pPr>
        <w:numPr>
          <w:ilvl w:val="0"/>
          <w:numId w:val="13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w:t>
      </w:r>
    </w:p>
    <w:p w:rsidR="007B7D4E" w:rsidRDefault="007B7D4E" w:rsidP="007B7D4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PL/SQL User-defined Exceptions</w:t>
      </w:r>
    </w:p>
    <w:p w:rsidR="007B7D4E" w:rsidRDefault="007B7D4E" w:rsidP="007B7D4E">
      <w:pPr>
        <w:pStyle w:val="NormalWeb"/>
        <w:shd w:val="clear" w:color="auto" w:fill="FFFFFF"/>
        <w:rPr>
          <w:rFonts w:ascii="Verdana" w:hAnsi="Verdana"/>
          <w:color w:val="000000"/>
          <w:sz w:val="20"/>
          <w:szCs w:val="20"/>
        </w:rPr>
      </w:pPr>
      <w:r>
        <w:rPr>
          <w:rFonts w:ascii="Verdana" w:hAnsi="Verdana"/>
          <w:color w:val="000000"/>
          <w:sz w:val="20"/>
          <w:szCs w:val="20"/>
        </w:rPr>
        <w:t>PL/SQL facilitates their users to define their own exceptions according to the need of the program. A user-defined exception can be raised explicitly, using either a RAISE statement or the procedure DBMS_STANDARD.RAISE_APPLICATION_ERROR.</w:t>
      </w:r>
    </w:p>
    <w:p w:rsidR="007B7D4E" w:rsidRDefault="007B7D4E" w:rsidP="007B7D4E">
      <w:pPr>
        <w:pStyle w:val="NormalWeb"/>
        <w:shd w:val="clear" w:color="auto" w:fill="FFFFFF"/>
        <w:rPr>
          <w:rFonts w:ascii="Verdana" w:hAnsi="Verdana"/>
          <w:color w:val="000000"/>
          <w:sz w:val="20"/>
          <w:szCs w:val="20"/>
        </w:rPr>
      </w:pPr>
      <w:r>
        <w:rPr>
          <w:rStyle w:val="Strong"/>
          <w:rFonts w:ascii="Verdana" w:hAnsi="Verdana"/>
          <w:color w:val="000000"/>
          <w:sz w:val="20"/>
          <w:szCs w:val="20"/>
        </w:rPr>
        <w:t>Syntax for user define exceptions</w:t>
      </w:r>
    </w:p>
    <w:p w:rsidR="007B7D4E" w:rsidRDefault="007B7D4E" w:rsidP="007B7D4E">
      <w:pPr>
        <w:numPr>
          <w:ilvl w:val="0"/>
          <w:numId w:val="13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DECLARE</w:t>
      </w:r>
      <w:r>
        <w:rPr>
          <w:rFonts w:ascii="Verdana" w:hAnsi="Verdana"/>
          <w:color w:val="000000"/>
          <w:sz w:val="20"/>
          <w:szCs w:val="20"/>
          <w:bdr w:val="none" w:sz="0" w:space="0" w:color="auto" w:frame="1"/>
        </w:rPr>
        <w:t>  </w:t>
      </w:r>
    </w:p>
    <w:p w:rsidR="007B7D4E" w:rsidRDefault="007B7D4E" w:rsidP="007B7D4E">
      <w:pPr>
        <w:numPr>
          <w:ilvl w:val="0"/>
          <w:numId w:val="1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my-exception EXCEPTION;   </w:t>
      </w:r>
    </w:p>
    <w:p w:rsidR="007B7D4E" w:rsidRDefault="007B7D4E" w:rsidP="007B7D4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PL/SQL Pre-defined Exceptions</w:t>
      </w:r>
    </w:p>
    <w:p w:rsidR="007B7D4E" w:rsidRDefault="007B7D4E" w:rsidP="007B7D4E">
      <w:pPr>
        <w:pStyle w:val="NormalWeb"/>
        <w:shd w:val="clear" w:color="auto" w:fill="FFFFFF"/>
        <w:rPr>
          <w:rFonts w:ascii="Verdana" w:hAnsi="Verdana"/>
          <w:color w:val="000000"/>
          <w:sz w:val="20"/>
          <w:szCs w:val="20"/>
        </w:rPr>
      </w:pPr>
      <w:r>
        <w:rPr>
          <w:rFonts w:ascii="Verdana" w:hAnsi="Verdana"/>
          <w:color w:val="000000"/>
          <w:sz w:val="20"/>
          <w:szCs w:val="20"/>
        </w:rPr>
        <w:t>There are many pre-defined exception in PL/SQL which are executed when any database rule is violated by the programs.</w:t>
      </w:r>
    </w:p>
    <w:p w:rsidR="007B7D4E" w:rsidRDefault="007B7D4E" w:rsidP="007B7D4E">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 </w:t>
      </w:r>
      <w:r>
        <w:rPr>
          <w:rFonts w:ascii="Verdana" w:hAnsi="Verdana"/>
          <w:color w:val="000000"/>
          <w:sz w:val="20"/>
          <w:szCs w:val="20"/>
        </w:rPr>
        <w:t>NO_DATA_FOUND is a pre-defined exception which is raised when a SELECT INTO statement returns no rows.</w:t>
      </w:r>
    </w:p>
    <w:p w:rsidR="007B7D4E" w:rsidRDefault="007B7D4E" w:rsidP="007B7D4E">
      <w:pPr>
        <w:pStyle w:val="NormalWeb"/>
        <w:shd w:val="clear" w:color="auto" w:fill="FFFFFF"/>
        <w:rPr>
          <w:ins w:id="3590" w:author="Unknown"/>
          <w:rFonts w:ascii="Verdana" w:hAnsi="Verdana"/>
          <w:color w:val="000000"/>
          <w:sz w:val="20"/>
          <w:szCs w:val="20"/>
        </w:rPr>
      </w:pPr>
      <w:ins w:id="3591" w:author="Unknown">
        <w:r>
          <w:rPr>
            <w:rFonts w:ascii="Verdana" w:hAnsi="Verdana"/>
            <w:color w:val="000000"/>
            <w:sz w:val="20"/>
            <w:szCs w:val="20"/>
          </w:rPr>
          <w:t>Following is a list of some important pre-defined exceptions:</w:t>
        </w:r>
      </w:ins>
    </w:p>
    <w:tbl>
      <w:tblPr>
        <w:tblW w:w="1309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835"/>
        <w:gridCol w:w="1309"/>
        <w:gridCol w:w="1231"/>
        <w:gridCol w:w="7720"/>
      </w:tblGrid>
      <w:tr w:rsidR="007B7D4E" w:rsidTr="007B7D4E">
        <w:tc>
          <w:tcPr>
            <w:tcW w:w="0" w:type="auto"/>
            <w:shd w:val="clear" w:color="auto" w:fill="C7CCBE"/>
            <w:tcMar>
              <w:top w:w="180" w:type="dxa"/>
              <w:left w:w="180" w:type="dxa"/>
              <w:bottom w:w="180" w:type="dxa"/>
              <w:right w:w="180" w:type="dxa"/>
            </w:tcMar>
            <w:hideMark/>
          </w:tcPr>
          <w:p w:rsidR="007B7D4E" w:rsidRDefault="007B7D4E">
            <w:pPr>
              <w:rPr>
                <w:b/>
                <w:bCs/>
                <w:color w:val="000000"/>
                <w:sz w:val="26"/>
                <w:szCs w:val="26"/>
              </w:rPr>
            </w:pPr>
            <w:r>
              <w:rPr>
                <w:b/>
                <w:bCs/>
                <w:color w:val="000000"/>
                <w:sz w:val="26"/>
                <w:szCs w:val="26"/>
              </w:rPr>
              <w:t>Exception</w:t>
            </w:r>
          </w:p>
        </w:tc>
        <w:tc>
          <w:tcPr>
            <w:tcW w:w="0" w:type="auto"/>
            <w:shd w:val="clear" w:color="auto" w:fill="C7CCBE"/>
            <w:tcMar>
              <w:top w:w="180" w:type="dxa"/>
              <w:left w:w="180" w:type="dxa"/>
              <w:bottom w:w="180" w:type="dxa"/>
              <w:right w:w="180" w:type="dxa"/>
            </w:tcMar>
            <w:hideMark/>
          </w:tcPr>
          <w:p w:rsidR="007B7D4E" w:rsidRDefault="007B7D4E">
            <w:pPr>
              <w:rPr>
                <w:b/>
                <w:bCs/>
                <w:color w:val="000000"/>
                <w:sz w:val="26"/>
                <w:szCs w:val="26"/>
              </w:rPr>
            </w:pPr>
            <w:r>
              <w:rPr>
                <w:b/>
                <w:bCs/>
                <w:color w:val="000000"/>
                <w:sz w:val="26"/>
                <w:szCs w:val="26"/>
              </w:rPr>
              <w:t>Oracle Error</w:t>
            </w:r>
          </w:p>
        </w:tc>
        <w:tc>
          <w:tcPr>
            <w:tcW w:w="0" w:type="auto"/>
            <w:shd w:val="clear" w:color="auto" w:fill="C7CCBE"/>
            <w:tcMar>
              <w:top w:w="180" w:type="dxa"/>
              <w:left w:w="180" w:type="dxa"/>
              <w:bottom w:w="180" w:type="dxa"/>
              <w:right w:w="180" w:type="dxa"/>
            </w:tcMar>
            <w:hideMark/>
          </w:tcPr>
          <w:p w:rsidR="007B7D4E" w:rsidRDefault="007B7D4E">
            <w:pPr>
              <w:rPr>
                <w:b/>
                <w:bCs/>
                <w:color w:val="000000"/>
                <w:sz w:val="26"/>
                <w:szCs w:val="26"/>
              </w:rPr>
            </w:pPr>
            <w:r>
              <w:rPr>
                <w:b/>
                <w:bCs/>
                <w:color w:val="000000"/>
                <w:sz w:val="26"/>
                <w:szCs w:val="26"/>
              </w:rPr>
              <w:t>SQL Code</w:t>
            </w:r>
          </w:p>
        </w:tc>
        <w:tc>
          <w:tcPr>
            <w:tcW w:w="0" w:type="auto"/>
            <w:shd w:val="clear" w:color="auto" w:fill="C7CCBE"/>
            <w:tcMar>
              <w:top w:w="180" w:type="dxa"/>
              <w:left w:w="180" w:type="dxa"/>
              <w:bottom w:w="180" w:type="dxa"/>
              <w:right w:w="180" w:type="dxa"/>
            </w:tcMar>
            <w:hideMark/>
          </w:tcPr>
          <w:p w:rsidR="007B7D4E" w:rsidRDefault="007B7D4E">
            <w:pPr>
              <w:rPr>
                <w:b/>
                <w:bCs/>
                <w:color w:val="000000"/>
                <w:sz w:val="26"/>
                <w:szCs w:val="26"/>
              </w:rPr>
            </w:pPr>
            <w:r>
              <w:rPr>
                <w:b/>
                <w:bCs/>
                <w:color w:val="000000"/>
                <w:sz w:val="26"/>
                <w:szCs w:val="26"/>
              </w:rPr>
              <w:t>Description</w:t>
            </w:r>
          </w:p>
        </w:tc>
      </w:tr>
      <w:tr w:rsidR="007B7D4E" w:rsidTr="007B7D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ACCESS_INTO_NULL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06530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-6530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It is raised when a NULL object is automatically assigned a value.</w:t>
            </w:r>
          </w:p>
        </w:tc>
      </w:tr>
      <w:tr w:rsidR="007B7D4E" w:rsidTr="007B7D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CASE_NOT_FOUND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06592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-6592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It is raised when none of the choices in the "WHEN" clauses of a CASE statement is selected, and there is no else clause.</w:t>
            </w:r>
          </w:p>
        </w:tc>
      </w:tr>
      <w:tr w:rsidR="007B7D4E" w:rsidTr="007B7D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COLLECTION_IS_NULL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06531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-6531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 xml:space="preserve">It is raised when a program attempts to apply collection methods other than exists to an uninitialized nested table or varray, or the program attempts to assign values to the elements of an uninitialized </w:t>
            </w:r>
            <w:r>
              <w:rPr>
                <w:rFonts w:ascii="Verdana" w:hAnsi="Verdana"/>
                <w:color w:val="000000"/>
                <w:sz w:val="20"/>
                <w:szCs w:val="20"/>
              </w:rPr>
              <w:lastRenderedPageBreak/>
              <w:t>nested table or varray.</w:t>
            </w:r>
          </w:p>
        </w:tc>
      </w:tr>
      <w:tr w:rsidR="007B7D4E" w:rsidTr="007B7D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lastRenderedPageBreak/>
              <w:t>DUP_VAL_ON_INDEX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00001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It is raised when duplicate values are attempted to be stored in a column with unique index.</w:t>
            </w:r>
          </w:p>
        </w:tc>
      </w:tr>
      <w:tr w:rsidR="007B7D4E" w:rsidTr="007B7D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INVALID_CURSOR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01001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-1001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It is raised when attempts are made to make a cursor operation that is not allowed, such as closing an unopened cursor.</w:t>
            </w:r>
          </w:p>
        </w:tc>
      </w:tr>
      <w:tr w:rsidR="007B7D4E" w:rsidTr="007B7D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INVALID_NUMBER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01722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-1722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It is raised when the conversion of a character string into a number fails because the string does not represent a valid number.</w:t>
            </w:r>
          </w:p>
        </w:tc>
      </w:tr>
      <w:tr w:rsidR="007B7D4E" w:rsidTr="007B7D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LOGIN_DENIED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01017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-1017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It is raised when s program attempts to log on to the database with an invalid username or password.</w:t>
            </w:r>
          </w:p>
        </w:tc>
      </w:tr>
      <w:tr w:rsidR="007B7D4E" w:rsidTr="007B7D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NO_DATA_FOUND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01403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+100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It is raised when a select into statement returns no rows.</w:t>
            </w:r>
          </w:p>
        </w:tc>
      </w:tr>
      <w:tr w:rsidR="007B7D4E" w:rsidTr="007B7D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NOT_LOGGED_ON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01012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-1012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It is raised when a database call is issued without being connected to the database.</w:t>
            </w:r>
          </w:p>
        </w:tc>
      </w:tr>
      <w:tr w:rsidR="007B7D4E" w:rsidTr="007B7D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PROGRAM_ERROR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06501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-6501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It is raised when PL/SQL has an internal problem.</w:t>
            </w:r>
          </w:p>
        </w:tc>
      </w:tr>
      <w:tr w:rsidR="007B7D4E" w:rsidTr="007B7D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ROWTYPE_MISMATCH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06504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-6504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It is raised when a cursor fetches value in a variable having incompatible data type.</w:t>
            </w:r>
          </w:p>
        </w:tc>
      </w:tr>
      <w:tr w:rsidR="007B7D4E" w:rsidTr="007B7D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SELF_IS_NULL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30625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-30625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It is raised when a member method is invoked, but the instance of the object type was not initialized.</w:t>
            </w:r>
          </w:p>
        </w:tc>
      </w:tr>
      <w:tr w:rsidR="007B7D4E" w:rsidTr="007B7D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STORAGE_ERROR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06500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-6500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It is raised when PL/SQL ran out of memory or memory was corrupted.</w:t>
            </w:r>
          </w:p>
        </w:tc>
      </w:tr>
      <w:tr w:rsidR="007B7D4E" w:rsidTr="007B7D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TOO_MANY_ROWS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01422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-1422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It is raised when a SELECT INTO statement returns more than one row.</w:t>
            </w:r>
          </w:p>
        </w:tc>
      </w:tr>
      <w:tr w:rsidR="007B7D4E" w:rsidTr="007B7D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VALUE_ERROR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06502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-6502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It is raised when an arithmetic, conversion, truncation, or size-constraint error occurs.</w:t>
            </w:r>
          </w:p>
        </w:tc>
      </w:tr>
      <w:tr w:rsidR="007B7D4E" w:rsidTr="007B7D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lastRenderedPageBreak/>
              <w:t>ZERO_DIVIDE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01476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1476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4E" w:rsidRDefault="007B7D4E">
            <w:pPr>
              <w:spacing w:line="345" w:lineRule="atLeast"/>
              <w:ind w:left="300"/>
              <w:rPr>
                <w:rFonts w:ascii="Verdana" w:hAnsi="Verdana"/>
                <w:color w:val="000000"/>
                <w:sz w:val="20"/>
                <w:szCs w:val="20"/>
              </w:rPr>
            </w:pPr>
            <w:r>
              <w:rPr>
                <w:rFonts w:ascii="Verdana" w:hAnsi="Verdana"/>
                <w:color w:val="000000"/>
                <w:sz w:val="20"/>
                <w:szCs w:val="20"/>
              </w:rPr>
              <w:t>It is raised when an attempt is made to divide a number by zero.</w:t>
            </w:r>
          </w:p>
        </w:tc>
      </w:tr>
    </w:tbl>
    <w:p w:rsidR="00444CD3" w:rsidRDefault="00444CD3" w:rsidP="00CB7BBD"/>
    <w:p w:rsidR="00444CD3" w:rsidRDefault="00444CD3" w:rsidP="00CB7BBD"/>
    <w:p w:rsidR="00237940" w:rsidRDefault="00237940" w:rsidP="00237940">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PL/SQL - Triggers</w:t>
      </w:r>
    </w:p>
    <w:p w:rsidR="00237940" w:rsidRDefault="00237940" w:rsidP="00237940">
      <w:pPr>
        <w:pStyle w:val="NormalWeb"/>
        <w:spacing w:before="120" w:beforeAutospacing="0" w:after="144" w:afterAutospacing="0"/>
        <w:ind w:left="48" w:right="48"/>
        <w:jc w:val="both"/>
        <w:rPr>
          <w:ins w:id="3592" w:author="Unknown"/>
          <w:rFonts w:ascii="Arial" w:hAnsi="Arial" w:cs="Arial"/>
          <w:color w:val="000000"/>
        </w:rPr>
      </w:pPr>
      <w:ins w:id="3593" w:author="Unknown">
        <w:r>
          <w:rPr>
            <w:rFonts w:ascii="Arial" w:hAnsi="Arial" w:cs="Arial"/>
            <w:color w:val="000000"/>
          </w:rPr>
          <w:t>In this chapter, we will discuss Triggers in PL/SQL. Triggers are stored programs, which are automatically executed or fired when some events occur. Triggers are, in fact, written to be executed in response to any of the following events −</w:t>
        </w:r>
      </w:ins>
    </w:p>
    <w:p w:rsidR="00237940" w:rsidRDefault="00237940" w:rsidP="00265113">
      <w:pPr>
        <w:pStyle w:val="NormalWeb"/>
        <w:numPr>
          <w:ilvl w:val="0"/>
          <w:numId w:val="138"/>
        </w:numPr>
        <w:spacing w:before="120" w:beforeAutospacing="0" w:after="144" w:afterAutospacing="0"/>
        <w:ind w:left="768" w:right="48"/>
        <w:jc w:val="both"/>
        <w:rPr>
          <w:ins w:id="3594" w:author="Unknown"/>
          <w:rFonts w:ascii="Arial" w:hAnsi="Arial" w:cs="Arial"/>
          <w:color w:val="000000"/>
          <w:sz w:val="21"/>
          <w:szCs w:val="21"/>
        </w:rPr>
      </w:pPr>
      <w:ins w:id="3595" w:author="Unknown">
        <w:r>
          <w:rPr>
            <w:rFonts w:ascii="Arial" w:hAnsi="Arial" w:cs="Arial"/>
            <w:color w:val="000000"/>
            <w:sz w:val="21"/>
            <w:szCs w:val="21"/>
          </w:rPr>
          <w:t>A </w:t>
        </w:r>
        <w:r>
          <w:rPr>
            <w:rFonts w:ascii="Arial" w:hAnsi="Arial" w:cs="Arial"/>
            <w:b/>
            <w:bCs/>
            <w:color w:val="000000"/>
            <w:sz w:val="21"/>
            <w:szCs w:val="21"/>
          </w:rPr>
          <w:t>database manipulation (DML)</w:t>
        </w:r>
        <w:r>
          <w:rPr>
            <w:rFonts w:ascii="Arial" w:hAnsi="Arial" w:cs="Arial"/>
            <w:color w:val="000000"/>
            <w:sz w:val="21"/>
            <w:szCs w:val="21"/>
          </w:rPr>
          <w:t> statement (DELETE, INSERT, or UPDATE)</w:t>
        </w:r>
      </w:ins>
    </w:p>
    <w:p w:rsidR="00237940" w:rsidRDefault="00237940" w:rsidP="00265113">
      <w:pPr>
        <w:pStyle w:val="NormalWeb"/>
        <w:numPr>
          <w:ilvl w:val="0"/>
          <w:numId w:val="138"/>
        </w:numPr>
        <w:spacing w:before="120" w:beforeAutospacing="0" w:after="144" w:afterAutospacing="0"/>
        <w:ind w:left="768" w:right="48"/>
        <w:jc w:val="both"/>
        <w:rPr>
          <w:ins w:id="3596" w:author="Unknown"/>
          <w:rFonts w:ascii="Arial" w:hAnsi="Arial" w:cs="Arial"/>
          <w:color w:val="000000"/>
          <w:sz w:val="21"/>
          <w:szCs w:val="21"/>
        </w:rPr>
      </w:pPr>
      <w:ins w:id="3597" w:author="Unknown">
        <w:r>
          <w:rPr>
            <w:rFonts w:ascii="Arial" w:hAnsi="Arial" w:cs="Arial"/>
            <w:color w:val="000000"/>
            <w:sz w:val="21"/>
            <w:szCs w:val="21"/>
          </w:rPr>
          <w:t>A </w:t>
        </w:r>
        <w:r>
          <w:rPr>
            <w:rFonts w:ascii="Arial" w:hAnsi="Arial" w:cs="Arial"/>
            <w:b/>
            <w:bCs/>
            <w:color w:val="000000"/>
            <w:sz w:val="21"/>
            <w:szCs w:val="21"/>
          </w:rPr>
          <w:t>database definition (DDL)</w:t>
        </w:r>
        <w:r>
          <w:rPr>
            <w:rFonts w:ascii="Arial" w:hAnsi="Arial" w:cs="Arial"/>
            <w:color w:val="000000"/>
            <w:sz w:val="21"/>
            <w:szCs w:val="21"/>
          </w:rPr>
          <w:t> statement (CREATE, ALTER, or DROP).</w:t>
        </w:r>
      </w:ins>
    </w:p>
    <w:p w:rsidR="00237940" w:rsidRDefault="00237940" w:rsidP="00265113">
      <w:pPr>
        <w:pStyle w:val="NormalWeb"/>
        <w:numPr>
          <w:ilvl w:val="0"/>
          <w:numId w:val="138"/>
        </w:numPr>
        <w:spacing w:before="120" w:beforeAutospacing="0" w:after="144" w:afterAutospacing="0"/>
        <w:ind w:left="768" w:right="48"/>
        <w:jc w:val="both"/>
        <w:rPr>
          <w:ins w:id="3598" w:author="Unknown"/>
          <w:rFonts w:ascii="Arial" w:hAnsi="Arial" w:cs="Arial"/>
          <w:color w:val="000000"/>
          <w:sz w:val="21"/>
          <w:szCs w:val="21"/>
        </w:rPr>
      </w:pPr>
      <w:ins w:id="3599" w:author="Unknown">
        <w:r>
          <w:rPr>
            <w:rFonts w:ascii="Arial" w:hAnsi="Arial" w:cs="Arial"/>
            <w:color w:val="000000"/>
            <w:sz w:val="21"/>
            <w:szCs w:val="21"/>
          </w:rPr>
          <w:t>A </w:t>
        </w:r>
        <w:r>
          <w:rPr>
            <w:rFonts w:ascii="Arial" w:hAnsi="Arial" w:cs="Arial"/>
            <w:b/>
            <w:bCs/>
            <w:color w:val="000000"/>
            <w:sz w:val="21"/>
            <w:szCs w:val="21"/>
          </w:rPr>
          <w:t>database operation</w:t>
        </w:r>
        <w:r>
          <w:rPr>
            <w:rFonts w:ascii="Arial" w:hAnsi="Arial" w:cs="Arial"/>
            <w:color w:val="000000"/>
            <w:sz w:val="21"/>
            <w:szCs w:val="21"/>
          </w:rPr>
          <w:t> (SERVERERROR, LOGON, LOGOFF, STARTUP, or SHUTDOWN).</w:t>
        </w:r>
      </w:ins>
    </w:p>
    <w:p w:rsidR="00237940" w:rsidRDefault="00237940" w:rsidP="00237940">
      <w:pPr>
        <w:pStyle w:val="NormalWeb"/>
        <w:spacing w:before="120" w:beforeAutospacing="0" w:after="144" w:afterAutospacing="0"/>
        <w:ind w:left="48" w:right="48"/>
        <w:jc w:val="both"/>
        <w:rPr>
          <w:ins w:id="3600" w:author="Unknown"/>
          <w:rFonts w:ascii="Arial" w:hAnsi="Arial" w:cs="Arial"/>
          <w:color w:val="000000"/>
        </w:rPr>
      </w:pPr>
      <w:ins w:id="3601" w:author="Unknown">
        <w:r>
          <w:rPr>
            <w:rFonts w:ascii="Arial" w:hAnsi="Arial" w:cs="Arial"/>
            <w:color w:val="000000"/>
          </w:rPr>
          <w:t>Triggers can be defined on the table, view, schema, or database with which the event is associated.</w:t>
        </w:r>
      </w:ins>
    </w:p>
    <w:p w:rsidR="00237940" w:rsidRDefault="00237940" w:rsidP="00237940">
      <w:pPr>
        <w:pStyle w:val="Heading3"/>
        <w:rPr>
          <w:ins w:id="3602" w:author="Unknown"/>
          <w:rFonts w:ascii="Arial" w:hAnsi="Arial" w:cs="Arial"/>
          <w:b w:val="0"/>
          <w:bCs w:val="0"/>
          <w:color w:val="auto"/>
        </w:rPr>
      </w:pPr>
      <w:ins w:id="3603" w:author="Unknown">
        <w:r>
          <w:rPr>
            <w:rFonts w:ascii="Arial" w:hAnsi="Arial" w:cs="Arial"/>
            <w:b w:val="0"/>
            <w:bCs w:val="0"/>
          </w:rPr>
          <w:t>Benefits of Triggers</w:t>
        </w:r>
      </w:ins>
    </w:p>
    <w:p w:rsidR="00237940" w:rsidRDefault="00237940" w:rsidP="00237940">
      <w:pPr>
        <w:pStyle w:val="NormalWeb"/>
        <w:spacing w:before="120" w:beforeAutospacing="0" w:after="144" w:afterAutospacing="0"/>
        <w:ind w:left="48" w:right="48"/>
        <w:jc w:val="both"/>
        <w:rPr>
          <w:ins w:id="3604" w:author="Unknown"/>
          <w:rFonts w:ascii="Arial" w:hAnsi="Arial" w:cs="Arial"/>
          <w:color w:val="000000"/>
        </w:rPr>
      </w:pPr>
      <w:ins w:id="3605" w:author="Unknown">
        <w:r>
          <w:rPr>
            <w:rFonts w:ascii="Arial" w:hAnsi="Arial" w:cs="Arial"/>
            <w:color w:val="000000"/>
          </w:rPr>
          <w:t>Triggers can be written for the following purposes −</w:t>
        </w:r>
      </w:ins>
    </w:p>
    <w:p w:rsidR="00237940" w:rsidRDefault="00237940" w:rsidP="00265113">
      <w:pPr>
        <w:numPr>
          <w:ilvl w:val="0"/>
          <w:numId w:val="139"/>
        </w:numPr>
        <w:spacing w:before="100" w:beforeAutospacing="1" w:after="75" w:line="240" w:lineRule="auto"/>
        <w:rPr>
          <w:ins w:id="3606" w:author="Unknown"/>
          <w:rFonts w:ascii="Arial" w:hAnsi="Arial" w:cs="Arial"/>
          <w:sz w:val="21"/>
          <w:szCs w:val="21"/>
        </w:rPr>
      </w:pPr>
      <w:ins w:id="3607" w:author="Unknown">
        <w:r>
          <w:rPr>
            <w:rFonts w:ascii="Arial" w:hAnsi="Arial" w:cs="Arial"/>
            <w:sz w:val="21"/>
            <w:szCs w:val="21"/>
          </w:rPr>
          <w:t>Generating some derived column values automatically</w:t>
        </w:r>
      </w:ins>
    </w:p>
    <w:p w:rsidR="00237940" w:rsidRDefault="00237940" w:rsidP="00265113">
      <w:pPr>
        <w:numPr>
          <w:ilvl w:val="0"/>
          <w:numId w:val="139"/>
        </w:numPr>
        <w:spacing w:before="100" w:beforeAutospacing="1" w:after="75" w:line="240" w:lineRule="auto"/>
        <w:rPr>
          <w:ins w:id="3608" w:author="Unknown"/>
          <w:rFonts w:ascii="Arial" w:hAnsi="Arial" w:cs="Arial"/>
          <w:sz w:val="21"/>
          <w:szCs w:val="21"/>
        </w:rPr>
      </w:pPr>
      <w:ins w:id="3609" w:author="Unknown">
        <w:r>
          <w:rPr>
            <w:rFonts w:ascii="Arial" w:hAnsi="Arial" w:cs="Arial"/>
            <w:sz w:val="21"/>
            <w:szCs w:val="21"/>
          </w:rPr>
          <w:t>Enforcing referential integrity</w:t>
        </w:r>
      </w:ins>
    </w:p>
    <w:p w:rsidR="00237940" w:rsidRDefault="00237940" w:rsidP="00265113">
      <w:pPr>
        <w:numPr>
          <w:ilvl w:val="0"/>
          <w:numId w:val="139"/>
        </w:numPr>
        <w:spacing w:before="100" w:beforeAutospacing="1" w:after="75" w:line="240" w:lineRule="auto"/>
        <w:rPr>
          <w:ins w:id="3610" w:author="Unknown"/>
          <w:rFonts w:ascii="Arial" w:hAnsi="Arial" w:cs="Arial"/>
          <w:sz w:val="21"/>
          <w:szCs w:val="21"/>
        </w:rPr>
      </w:pPr>
      <w:ins w:id="3611" w:author="Unknown">
        <w:r>
          <w:rPr>
            <w:rFonts w:ascii="Arial" w:hAnsi="Arial" w:cs="Arial"/>
            <w:sz w:val="21"/>
            <w:szCs w:val="21"/>
          </w:rPr>
          <w:t>Event logging and storing information on table access</w:t>
        </w:r>
      </w:ins>
    </w:p>
    <w:p w:rsidR="00237940" w:rsidRDefault="00237940" w:rsidP="00265113">
      <w:pPr>
        <w:numPr>
          <w:ilvl w:val="0"/>
          <w:numId w:val="139"/>
        </w:numPr>
        <w:spacing w:before="100" w:beforeAutospacing="1" w:after="75" w:line="240" w:lineRule="auto"/>
        <w:rPr>
          <w:ins w:id="3612" w:author="Unknown"/>
          <w:rFonts w:ascii="Arial" w:hAnsi="Arial" w:cs="Arial"/>
          <w:sz w:val="21"/>
          <w:szCs w:val="21"/>
        </w:rPr>
      </w:pPr>
      <w:ins w:id="3613" w:author="Unknown">
        <w:r>
          <w:rPr>
            <w:rFonts w:ascii="Arial" w:hAnsi="Arial" w:cs="Arial"/>
            <w:sz w:val="21"/>
            <w:szCs w:val="21"/>
          </w:rPr>
          <w:t>Auditing</w:t>
        </w:r>
      </w:ins>
    </w:p>
    <w:p w:rsidR="00237940" w:rsidRDefault="00237940" w:rsidP="00265113">
      <w:pPr>
        <w:numPr>
          <w:ilvl w:val="0"/>
          <w:numId w:val="139"/>
        </w:numPr>
        <w:spacing w:before="100" w:beforeAutospacing="1" w:after="75" w:line="240" w:lineRule="auto"/>
        <w:rPr>
          <w:ins w:id="3614" w:author="Unknown"/>
          <w:rFonts w:ascii="Arial" w:hAnsi="Arial" w:cs="Arial"/>
          <w:sz w:val="21"/>
          <w:szCs w:val="21"/>
        </w:rPr>
      </w:pPr>
      <w:ins w:id="3615" w:author="Unknown">
        <w:r>
          <w:rPr>
            <w:rFonts w:ascii="Arial" w:hAnsi="Arial" w:cs="Arial"/>
            <w:sz w:val="21"/>
            <w:szCs w:val="21"/>
          </w:rPr>
          <w:t>Synchronous replication of tables</w:t>
        </w:r>
      </w:ins>
    </w:p>
    <w:p w:rsidR="00237940" w:rsidRDefault="00237940" w:rsidP="00265113">
      <w:pPr>
        <w:numPr>
          <w:ilvl w:val="0"/>
          <w:numId w:val="139"/>
        </w:numPr>
        <w:spacing w:before="100" w:beforeAutospacing="1" w:after="75" w:line="240" w:lineRule="auto"/>
        <w:rPr>
          <w:ins w:id="3616" w:author="Unknown"/>
          <w:rFonts w:ascii="Arial" w:hAnsi="Arial" w:cs="Arial"/>
          <w:sz w:val="21"/>
          <w:szCs w:val="21"/>
        </w:rPr>
      </w:pPr>
      <w:ins w:id="3617" w:author="Unknown">
        <w:r>
          <w:rPr>
            <w:rFonts w:ascii="Arial" w:hAnsi="Arial" w:cs="Arial"/>
            <w:sz w:val="21"/>
            <w:szCs w:val="21"/>
          </w:rPr>
          <w:t>Imposing security authorizations</w:t>
        </w:r>
      </w:ins>
    </w:p>
    <w:p w:rsidR="00237940" w:rsidRDefault="00237940" w:rsidP="00265113">
      <w:pPr>
        <w:numPr>
          <w:ilvl w:val="0"/>
          <w:numId w:val="139"/>
        </w:numPr>
        <w:spacing w:before="100" w:beforeAutospacing="1" w:after="75" w:line="240" w:lineRule="auto"/>
        <w:rPr>
          <w:ins w:id="3618" w:author="Unknown"/>
          <w:rFonts w:ascii="Arial" w:hAnsi="Arial" w:cs="Arial"/>
          <w:sz w:val="21"/>
          <w:szCs w:val="21"/>
        </w:rPr>
      </w:pPr>
      <w:ins w:id="3619" w:author="Unknown">
        <w:r>
          <w:rPr>
            <w:rFonts w:ascii="Arial" w:hAnsi="Arial" w:cs="Arial"/>
            <w:sz w:val="21"/>
            <w:szCs w:val="21"/>
          </w:rPr>
          <w:t>Preventing invalid transactions</w:t>
        </w:r>
      </w:ins>
    </w:p>
    <w:p w:rsidR="00237940" w:rsidRDefault="00237940" w:rsidP="00237940">
      <w:pPr>
        <w:pStyle w:val="Heading2"/>
        <w:rPr>
          <w:ins w:id="3620" w:author="Unknown"/>
          <w:rFonts w:ascii="Arial" w:hAnsi="Arial" w:cs="Arial"/>
          <w:b w:val="0"/>
          <w:bCs w:val="0"/>
          <w:sz w:val="35"/>
          <w:szCs w:val="35"/>
        </w:rPr>
      </w:pPr>
      <w:ins w:id="3621" w:author="Unknown">
        <w:r>
          <w:rPr>
            <w:rFonts w:ascii="Arial" w:hAnsi="Arial" w:cs="Arial"/>
            <w:b w:val="0"/>
            <w:bCs w:val="0"/>
            <w:sz w:val="35"/>
            <w:szCs w:val="35"/>
          </w:rPr>
          <w:t>Creating Triggers</w:t>
        </w:r>
      </w:ins>
    </w:p>
    <w:p w:rsidR="00237940" w:rsidRDefault="00237940" w:rsidP="00237940">
      <w:pPr>
        <w:pStyle w:val="NormalWeb"/>
        <w:spacing w:before="120" w:beforeAutospacing="0" w:after="144" w:afterAutospacing="0"/>
        <w:ind w:left="48" w:right="48"/>
        <w:jc w:val="both"/>
        <w:rPr>
          <w:ins w:id="3622" w:author="Unknown"/>
          <w:rFonts w:ascii="Arial" w:hAnsi="Arial" w:cs="Arial"/>
          <w:color w:val="000000"/>
        </w:rPr>
      </w:pPr>
      <w:ins w:id="3623" w:author="Unknown">
        <w:r>
          <w:rPr>
            <w:rFonts w:ascii="Arial" w:hAnsi="Arial" w:cs="Arial"/>
            <w:color w:val="000000"/>
          </w:rPr>
          <w:t>The syntax for creating a trigger is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624" w:author="Unknown"/>
          <w:rStyle w:val="pln"/>
          <w:color w:val="000000"/>
          <w:sz w:val="23"/>
          <w:szCs w:val="23"/>
        </w:rPr>
      </w:pPr>
      <w:ins w:id="3625" w:author="Unknown">
        <w:r>
          <w:rPr>
            <w:rStyle w:val="pln"/>
            <w:color w:val="000000"/>
            <w:sz w:val="23"/>
            <w:szCs w:val="23"/>
          </w:rPr>
          <w:t xml:space="preserve">CREATE </w:t>
        </w:r>
        <w:r>
          <w:rPr>
            <w:rStyle w:val="pun"/>
            <w:rFonts w:eastAsiaTheme="majorEastAsia"/>
            <w:color w:val="666600"/>
            <w:sz w:val="23"/>
            <w:szCs w:val="23"/>
          </w:rPr>
          <w:t>[</w:t>
        </w:r>
        <w:r>
          <w:rPr>
            <w:rStyle w:val="pln"/>
            <w:color w:val="000000"/>
            <w:sz w:val="23"/>
            <w:szCs w:val="23"/>
          </w:rPr>
          <w:t xml:space="preserve">OR REPLACE </w:t>
        </w:r>
        <w:r>
          <w:rPr>
            <w:rStyle w:val="pun"/>
            <w:rFonts w:eastAsiaTheme="majorEastAsia"/>
            <w:color w:val="666600"/>
            <w:sz w:val="23"/>
            <w:szCs w:val="23"/>
          </w:rPr>
          <w:t>]</w:t>
        </w:r>
        <w:r>
          <w:rPr>
            <w:rStyle w:val="pln"/>
            <w:color w:val="000000"/>
            <w:sz w:val="23"/>
            <w:szCs w:val="23"/>
          </w:rPr>
          <w:t xml:space="preserve"> TRIGGER trigger_name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626" w:author="Unknown"/>
          <w:rStyle w:val="pln"/>
          <w:color w:val="000000"/>
          <w:sz w:val="23"/>
          <w:szCs w:val="23"/>
        </w:rPr>
      </w:pPr>
      <w:ins w:id="3627" w:author="Unknown">
        <w:r>
          <w:rPr>
            <w:rStyle w:val="pun"/>
            <w:rFonts w:eastAsiaTheme="majorEastAsia"/>
            <w:color w:val="666600"/>
            <w:sz w:val="23"/>
            <w:szCs w:val="23"/>
          </w:rPr>
          <w:t>{</w:t>
        </w:r>
        <w:r>
          <w:rPr>
            <w:rStyle w:val="pln"/>
            <w:color w:val="000000"/>
            <w:sz w:val="23"/>
            <w:szCs w:val="23"/>
          </w:rPr>
          <w:t xml:space="preserve">BEFORE </w:t>
        </w:r>
        <w:r>
          <w:rPr>
            <w:rStyle w:val="pun"/>
            <w:rFonts w:eastAsiaTheme="majorEastAsia"/>
            <w:color w:val="666600"/>
            <w:sz w:val="23"/>
            <w:szCs w:val="23"/>
          </w:rPr>
          <w:t>|</w:t>
        </w:r>
        <w:r>
          <w:rPr>
            <w:rStyle w:val="pln"/>
            <w:color w:val="000000"/>
            <w:sz w:val="23"/>
            <w:szCs w:val="23"/>
          </w:rPr>
          <w:t xml:space="preserve"> AFTER </w:t>
        </w:r>
        <w:r>
          <w:rPr>
            <w:rStyle w:val="pun"/>
            <w:rFonts w:eastAsiaTheme="majorEastAsia"/>
            <w:color w:val="666600"/>
            <w:sz w:val="23"/>
            <w:szCs w:val="23"/>
          </w:rPr>
          <w:t>|</w:t>
        </w:r>
        <w:r>
          <w:rPr>
            <w:rStyle w:val="pln"/>
            <w:color w:val="000000"/>
            <w:sz w:val="23"/>
            <w:szCs w:val="23"/>
          </w:rPr>
          <w:t xml:space="preserve"> INSTEAD OF </w:t>
        </w:r>
        <w:r>
          <w:rPr>
            <w:rStyle w:val="pun"/>
            <w:rFonts w:eastAsiaTheme="majorEastAsia"/>
            <w:color w:val="666600"/>
            <w:sz w:val="23"/>
            <w:szCs w:val="23"/>
          </w:rPr>
          <w:t>}</w:t>
        </w:r>
        <w:r>
          <w:rPr>
            <w:rStyle w:val="pln"/>
            <w:color w:val="000000"/>
            <w:sz w:val="23"/>
            <w:szCs w:val="23"/>
          </w:rPr>
          <w:t xml:space="preserve">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628" w:author="Unknown"/>
          <w:rStyle w:val="pln"/>
          <w:color w:val="000000"/>
          <w:sz w:val="23"/>
          <w:szCs w:val="23"/>
        </w:rPr>
      </w:pPr>
      <w:ins w:id="3629" w:author="Unknown">
        <w:r>
          <w:rPr>
            <w:rStyle w:val="pun"/>
            <w:rFonts w:eastAsiaTheme="majorEastAsia"/>
            <w:color w:val="666600"/>
            <w:sz w:val="23"/>
            <w:szCs w:val="23"/>
          </w:rPr>
          <w:t>{</w:t>
        </w:r>
        <w:r>
          <w:rPr>
            <w:rStyle w:val="pln"/>
            <w:color w:val="000000"/>
            <w:sz w:val="23"/>
            <w:szCs w:val="23"/>
          </w:rPr>
          <w:t xml:space="preserve">INSERT </w:t>
        </w:r>
        <w:r>
          <w:rPr>
            <w:rStyle w:val="pun"/>
            <w:rFonts w:eastAsiaTheme="majorEastAsia"/>
            <w:color w:val="666600"/>
            <w:sz w:val="23"/>
            <w:szCs w:val="23"/>
          </w:rPr>
          <w:t>[</w:t>
        </w:r>
        <w:r>
          <w:rPr>
            <w:rStyle w:val="pln"/>
            <w:color w:val="000000"/>
            <w:sz w:val="23"/>
            <w:szCs w:val="23"/>
          </w:rPr>
          <w:t>OR</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UPDATE </w:t>
        </w:r>
        <w:r>
          <w:rPr>
            <w:rStyle w:val="pun"/>
            <w:rFonts w:eastAsiaTheme="majorEastAsia"/>
            <w:color w:val="666600"/>
            <w:sz w:val="23"/>
            <w:szCs w:val="23"/>
          </w:rPr>
          <w:t>[</w:t>
        </w:r>
        <w:r>
          <w:rPr>
            <w:rStyle w:val="pln"/>
            <w:color w:val="000000"/>
            <w:sz w:val="23"/>
            <w:szCs w:val="23"/>
          </w:rPr>
          <w:t>OR</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DELETE</w:t>
        </w:r>
        <w:r>
          <w:rPr>
            <w:rStyle w:val="pun"/>
            <w:rFonts w:eastAsiaTheme="majorEastAsia"/>
            <w:color w:val="666600"/>
            <w:sz w:val="23"/>
            <w:szCs w:val="23"/>
          </w:rPr>
          <w:t>}</w:t>
        </w:r>
        <w:r>
          <w:rPr>
            <w:rStyle w:val="pln"/>
            <w:color w:val="000000"/>
            <w:sz w:val="23"/>
            <w:szCs w:val="23"/>
          </w:rPr>
          <w:t xml:space="preserve">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630" w:author="Unknown"/>
          <w:rStyle w:val="pln"/>
          <w:color w:val="000000"/>
          <w:sz w:val="23"/>
          <w:szCs w:val="23"/>
        </w:rPr>
      </w:pPr>
      <w:ins w:id="3631" w:author="Unknown">
        <w:r>
          <w:rPr>
            <w:rStyle w:val="pun"/>
            <w:rFonts w:eastAsiaTheme="majorEastAsia"/>
            <w:color w:val="666600"/>
            <w:sz w:val="23"/>
            <w:szCs w:val="23"/>
          </w:rPr>
          <w:t>[</w:t>
        </w:r>
        <w:r>
          <w:rPr>
            <w:rStyle w:val="pln"/>
            <w:color w:val="000000"/>
            <w:sz w:val="23"/>
            <w:szCs w:val="23"/>
          </w:rPr>
          <w:t>OF col_name</w:t>
        </w:r>
        <w:r>
          <w:rPr>
            <w:rStyle w:val="pun"/>
            <w:rFonts w:eastAsiaTheme="majorEastAsia"/>
            <w:color w:val="666600"/>
            <w:sz w:val="23"/>
            <w:szCs w:val="23"/>
          </w:rPr>
          <w:t>]</w:t>
        </w:r>
        <w:r>
          <w:rPr>
            <w:rStyle w:val="pln"/>
            <w:color w:val="000000"/>
            <w:sz w:val="23"/>
            <w:szCs w:val="23"/>
          </w:rPr>
          <w:t xml:space="preserve">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632" w:author="Unknown"/>
          <w:rStyle w:val="pln"/>
          <w:color w:val="000000"/>
          <w:sz w:val="23"/>
          <w:szCs w:val="23"/>
        </w:rPr>
      </w:pPr>
      <w:ins w:id="3633" w:author="Unknown">
        <w:r>
          <w:rPr>
            <w:rStyle w:val="pln"/>
            <w:color w:val="000000"/>
            <w:sz w:val="23"/>
            <w:szCs w:val="23"/>
          </w:rPr>
          <w:t xml:space="preserve">ON table_name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634" w:author="Unknown"/>
          <w:rStyle w:val="pln"/>
          <w:color w:val="000000"/>
          <w:sz w:val="23"/>
          <w:szCs w:val="23"/>
        </w:rPr>
      </w:pPr>
      <w:ins w:id="3635" w:author="Unknown">
        <w:r>
          <w:rPr>
            <w:rStyle w:val="pun"/>
            <w:rFonts w:eastAsiaTheme="majorEastAsia"/>
            <w:color w:val="666600"/>
            <w:sz w:val="23"/>
            <w:szCs w:val="23"/>
          </w:rPr>
          <w:t>[</w:t>
        </w:r>
        <w:r>
          <w:rPr>
            <w:rStyle w:val="pln"/>
            <w:color w:val="000000"/>
            <w:sz w:val="23"/>
            <w:szCs w:val="23"/>
          </w:rPr>
          <w:t>REFERENCING OLD AS o NEW AS n</w:t>
        </w:r>
        <w:r>
          <w:rPr>
            <w:rStyle w:val="pun"/>
            <w:rFonts w:eastAsiaTheme="majorEastAsia"/>
            <w:color w:val="666600"/>
            <w:sz w:val="23"/>
            <w:szCs w:val="23"/>
          </w:rPr>
          <w:t>]</w:t>
        </w:r>
        <w:r>
          <w:rPr>
            <w:rStyle w:val="pln"/>
            <w:color w:val="000000"/>
            <w:sz w:val="23"/>
            <w:szCs w:val="23"/>
          </w:rPr>
          <w:t xml:space="preserve">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636" w:author="Unknown"/>
          <w:rStyle w:val="pln"/>
          <w:color w:val="000000"/>
          <w:sz w:val="23"/>
          <w:szCs w:val="23"/>
        </w:rPr>
      </w:pPr>
      <w:ins w:id="3637" w:author="Unknown">
        <w:r>
          <w:rPr>
            <w:rStyle w:val="pun"/>
            <w:rFonts w:eastAsiaTheme="majorEastAsia"/>
            <w:color w:val="666600"/>
            <w:sz w:val="23"/>
            <w:szCs w:val="23"/>
          </w:rPr>
          <w:t>[</w:t>
        </w:r>
        <w:r>
          <w:rPr>
            <w:rStyle w:val="pln"/>
            <w:color w:val="000000"/>
            <w:sz w:val="23"/>
            <w:szCs w:val="23"/>
          </w:rPr>
          <w:t>FOR EACH ROW</w:t>
        </w:r>
        <w:r>
          <w:rPr>
            <w:rStyle w:val="pun"/>
            <w:rFonts w:eastAsiaTheme="majorEastAsia"/>
            <w:color w:val="666600"/>
            <w:sz w:val="23"/>
            <w:szCs w:val="23"/>
          </w:rPr>
          <w:t>]</w:t>
        </w:r>
        <w:r>
          <w:rPr>
            <w:rStyle w:val="pln"/>
            <w:color w:val="000000"/>
            <w:sz w:val="23"/>
            <w:szCs w:val="23"/>
          </w:rPr>
          <w:t xml:space="preserve">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638" w:author="Unknown"/>
          <w:rStyle w:val="pln"/>
          <w:color w:val="000000"/>
          <w:sz w:val="23"/>
          <w:szCs w:val="23"/>
        </w:rPr>
      </w:pPr>
      <w:ins w:id="3639" w:author="Unknown">
        <w:r>
          <w:rPr>
            <w:rStyle w:val="pln"/>
            <w:color w:val="000000"/>
            <w:sz w:val="23"/>
            <w:szCs w:val="23"/>
          </w:rPr>
          <w:t xml:space="preserve">WHEN </w:t>
        </w:r>
        <w:r>
          <w:rPr>
            <w:rStyle w:val="pun"/>
            <w:rFonts w:eastAsiaTheme="majorEastAsia"/>
            <w:color w:val="666600"/>
            <w:sz w:val="23"/>
            <w:szCs w:val="23"/>
          </w:rPr>
          <w:t>(</w:t>
        </w:r>
        <w:r>
          <w:rPr>
            <w:rStyle w:val="pln"/>
            <w:color w:val="000000"/>
            <w:sz w:val="23"/>
            <w:szCs w:val="23"/>
          </w:rPr>
          <w:t>condition</w:t>
        </w:r>
        <w:r>
          <w:rPr>
            <w:rStyle w:val="pun"/>
            <w:rFonts w:eastAsiaTheme="majorEastAsia"/>
            <w:color w:val="666600"/>
            <w:sz w:val="23"/>
            <w:szCs w:val="23"/>
          </w:rPr>
          <w:t>)</w:t>
        </w:r>
        <w:r>
          <w:rPr>
            <w:rStyle w:val="pln"/>
            <w:color w:val="000000"/>
            <w:sz w:val="23"/>
            <w:szCs w:val="23"/>
          </w:rPr>
          <w:t xml:space="preserve">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640" w:author="Unknown"/>
          <w:rStyle w:val="pln"/>
          <w:color w:val="000000"/>
          <w:sz w:val="23"/>
          <w:szCs w:val="23"/>
        </w:rPr>
      </w:pPr>
      <w:ins w:id="3641" w:author="Unknown">
        <w:r>
          <w:rPr>
            <w:rStyle w:val="pln"/>
            <w:color w:val="000000"/>
            <w:sz w:val="23"/>
            <w:szCs w:val="23"/>
          </w:rPr>
          <w:t xml:space="preserve">DECLARE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642" w:author="Unknown"/>
          <w:rStyle w:val="pln"/>
          <w:color w:val="000000"/>
          <w:sz w:val="23"/>
          <w:szCs w:val="23"/>
        </w:rPr>
      </w:pPr>
      <w:ins w:id="3643" w:author="Unknown">
        <w:r>
          <w:rPr>
            <w:rStyle w:val="pln"/>
            <w:color w:val="000000"/>
            <w:sz w:val="23"/>
            <w:szCs w:val="23"/>
          </w:rPr>
          <w:t xml:space="preserve">   </w:t>
        </w:r>
        <w:r>
          <w:rPr>
            <w:rStyle w:val="typ"/>
            <w:rFonts w:eastAsiaTheme="majorEastAsia"/>
            <w:color w:val="660066"/>
            <w:sz w:val="23"/>
            <w:szCs w:val="23"/>
          </w:rPr>
          <w:t>Declaration</w:t>
        </w:r>
        <w:r>
          <w:rPr>
            <w:rStyle w:val="pun"/>
            <w:rFonts w:eastAsiaTheme="majorEastAsia"/>
            <w:color w:val="666600"/>
            <w:sz w:val="23"/>
            <w:szCs w:val="23"/>
          </w:rPr>
          <w:t>-</w:t>
        </w:r>
        <w:r>
          <w:rPr>
            <w:rStyle w:val="pln"/>
            <w:color w:val="000000"/>
            <w:sz w:val="23"/>
            <w:szCs w:val="23"/>
          </w:rPr>
          <w:t xml:space="preserve">statements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644" w:author="Unknown"/>
          <w:rStyle w:val="pln"/>
          <w:color w:val="000000"/>
          <w:sz w:val="23"/>
          <w:szCs w:val="23"/>
        </w:rPr>
      </w:pPr>
      <w:ins w:id="3645" w:author="Unknown">
        <w:r>
          <w:rPr>
            <w:rStyle w:val="kwd"/>
            <w:color w:val="000088"/>
            <w:sz w:val="23"/>
            <w:szCs w:val="23"/>
          </w:rPr>
          <w:t>BEGIN</w:t>
        </w:r>
        <w:r>
          <w:rPr>
            <w:rStyle w:val="pln"/>
            <w:color w:val="000000"/>
            <w:sz w:val="23"/>
            <w:szCs w:val="23"/>
          </w:rPr>
          <w:t xml:space="preserve">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646" w:author="Unknown"/>
          <w:rStyle w:val="pln"/>
          <w:color w:val="000000"/>
          <w:sz w:val="23"/>
          <w:szCs w:val="23"/>
        </w:rPr>
      </w:pPr>
      <w:ins w:id="3647" w:author="Unknown">
        <w:r>
          <w:rPr>
            <w:rStyle w:val="pln"/>
            <w:color w:val="000000"/>
            <w:sz w:val="23"/>
            <w:szCs w:val="23"/>
          </w:rPr>
          <w:t xml:space="preserve">   </w:t>
        </w:r>
        <w:r>
          <w:rPr>
            <w:rStyle w:val="typ"/>
            <w:rFonts w:eastAsiaTheme="majorEastAsia"/>
            <w:color w:val="660066"/>
            <w:sz w:val="23"/>
            <w:szCs w:val="23"/>
          </w:rPr>
          <w:t>Executable</w:t>
        </w:r>
        <w:r>
          <w:rPr>
            <w:rStyle w:val="pun"/>
            <w:rFonts w:eastAsiaTheme="majorEastAsia"/>
            <w:color w:val="666600"/>
            <w:sz w:val="23"/>
            <w:szCs w:val="23"/>
          </w:rPr>
          <w:t>-</w:t>
        </w:r>
        <w:r>
          <w:rPr>
            <w:rStyle w:val="pln"/>
            <w:color w:val="000000"/>
            <w:sz w:val="23"/>
            <w:szCs w:val="23"/>
          </w:rPr>
          <w:t xml:space="preserve">statements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648" w:author="Unknown"/>
          <w:rStyle w:val="pln"/>
          <w:color w:val="000000"/>
          <w:sz w:val="23"/>
          <w:szCs w:val="23"/>
        </w:rPr>
      </w:pPr>
      <w:ins w:id="3649" w:author="Unknown">
        <w:r>
          <w:rPr>
            <w:rStyle w:val="pln"/>
            <w:color w:val="000000"/>
            <w:sz w:val="23"/>
            <w:szCs w:val="23"/>
          </w:rPr>
          <w:t xml:space="preserve">EXCEPTION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650" w:author="Unknown"/>
          <w:rStyle w:val="pln"/>
          <w:color w:val="000000"/>
          <w:sz w:val="23"/>
          <w:szCs w:val="23"/>
        </w:rPr>
      </w:pPr>
      <w:ins w:id="3651" w:author="Unknown">
        <w:r>
          <w:rPr>
            <w:rStyle w:val="pln"/>
            <w:color w:val="000000"/>
            <w:sz w:val="23"/>
            <w:szCs w:val="23"/>
          </w:rPr>
          <w:t xml:space="preserve">   </w:t>
        </w:r>
        <w:r>
          <w:rPr>
            <w:rStyle w:val="typ"/>
            <w:rFonts w:eastAsiaTheme="majorEastAsia"/>
            <w:color w:val="660066"/>
            <w:sz w:val="23"/>
            <w:szCs w:val="23"/>
          </w:rPr>
          <w:t>Exception</w:t>
        </w:r>
        <w:r>
          <w:rPr>
            <w:rStyle w:val="pun"/>
            <w:rFonts w:eastAsiaTheme="majorEastAsia"/>
            <w:color w:val="666600"/>
            <w:sz w:val="23"/>
            <w:szCs w:val="23"/>
          </w:rPr>
          <w:t>-</w:t>
        </w:r>
        <w:r>
          <w:rPr>
            <w:rStyle w:val="pln"/>
            <w:color w:val="000000"/>
            <w:sz w:val="23"/>
            <w:szCs w:val="23"/>
          </w:rPr>
          <w:t>handling</w:t>
        </w:r>
        <w:r>
          <w:rPr>
            <w:rStyle w:val="pun"/>
            <w:rFonts w:eastAsiaTheme="majorEastAsia"/>
            <w:color w:val="666600"/>
            <w:sz w:val="23"/>
            <w:szCs w:val="23"/>
          </w:rPr>
          <w:t>-</w:t>
        </w:r>
        <w:r>
          <w:rPr>
            <w:rStyle w:val="pln"/>
            <w:color w:val="000000"/>
            <w:sz w:val="23"/>
            <w:szCs w:val="23"/>
          </w:rPr>
          <w:t xml:space="preserve">statements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652" w:author="Unknown"/>
          <w:sz w:val="23"/>
          <w:szCs w:val="23"/>
        </w:rPr>
      </w:pPr>
      <w:ins w:id="3653" w:author="Unknown">
        <w:r>
          <w:rPr>
            <w:rStyle w:val="kwd"/>
            <w:color w:val="000088"/>
            <w:sz w:val="23"/>
            <w:szCs w:val="23"/>
          </w:rPr>
          <w:lastRenderedPageBreak/>
          <w:t>END</w:t>
        </w:r>
        <w:r>
          <w:rPr>
            <w:rStyle w:val="pun"/>
            <w:rFonts w:eastAsiaTheme="majorEastAsia"/>
            <w:color w:val="666600"/>
            <w:sz w:val="23"/>
            <w:szCs w:val="23"/>
          </w:rPr>
          <w:t>;</w:t>
        </w:r>
        <w:r>
          <w:rPr>
            <w:rStyle w:val="pln"/>
            <w:color w:val="000000"/>
            <w:sz w:val="23"/>
            <w:szCs w:val="23"/>
          </w:rPr>
          <w:t xml:space="preserve"> </w:t>
        </w:r>
      </w:ins>
    </w:p>
    <w:p w:rsidR="00237940" w:rsidRDefault="00237940" w:rsidP="00237940">
      <w:pPr>
        <w:pStyle w:val="NormalWeb"/>
        <w:spacing w:before="120" w:beforeAutospacing="0" w:after="144" w:afterAutospacing="0"/>
        <w:ind w:left="48" w:right="48"/>
        <w:jc w:val="both"/>
        <w:rPr>
          <w:ins w:id="3654" w:author="Unknown"/>
          <w:rFonts w:ascii="Arial" w:hAnsi="Arial" w:cs="Arial"/>
          <w:color w:val="000000"/>
        </w:rPr>
      </w:pPr>
      <w:ins w:id="3655" w:author="Unknown">
        <w:r>
          <w:rPr>
            <w:rFonts w:ascii="Arial" w:hAnsi="Arial" w:cs="Arial"/>
            <w:color w:val="000000"/>
          </w:rPr>
          <w:t>Where,</w:t>
        </w:r>
      </w:ins>
    </w:p>
    <w:p w:rsidR="00237940" w:rsidRDefault="00237940" w:rsidP="00265113">
      <w:pPr>
        <w:pStyle w:val="NormalWeb"/>
        <w:numPr>
          <w:ilvl w:val="0"/>
          <w:numId w:val="140"/>
        </w:numPr>
        <w:spacing w:before="120" w:beforeAutospacing="0" w:after="144" w:afterAutospacing="0"/>
        <w:ind w:left="768" w:right="48"/>
        <w:jc w:val="both"/>
        <w:rPr>
          <w:ins w:id="3656" w:author="Unknown"/>
          <w:rFonts w:ascii="Arial" w:hAnsi="Arial" w:cs="Arial"/>
          <w:color w:val="000000"/>
          <w:sz w:val="21"/>
          <w:szCs w:val="21"/>
        </w:rPr>
      </w:pPr>
      <w:ins w:id="3657" w:author="Unknown">
        <w:r>
          <w:rPr>
            <w:rFonts w:ascii="Arial" w:hAnsi="Arial" w:cs="Arial"/>
            <w:color w:val="000000"/>
            <w:sz w:val="21"/>
            <w:szCs w:val="21"/>
          </w:rPr>
          <w:t>CREATE [OR REPLACE] TRIGGER trigger_name − Creates or replaces an existing trigger with the </w:t>
        </w:r>
        <w:r>
          <w:rPr>
            <w:rFonts w:ascii="Arial" w:hAnsi="Arial" w:cs="Arial"/>
            <w:i/>
            <w:iCs/>
            <w:color w:val="000000"/>
            <w:sz w:val="21"/>
            <w:szCs w:val="21"/>
          </w:rPr>
          <w:t>trigger_name</w:t>
        </w:r>
        <w:r>
          <w:rPr>
            <w:rFonts w:ascii="Arial" w:hAnsi="Arial" w:cs="Arial"/>
            <w:color w:val="000000"/>
            <w:sz w:val="21"/>
            <w:szCs w:val="21"/>
          </w:rPr>
          <w:t>.</w:t>
        </w:r>
      </w:ins>
    </w:p>
    <w:p w:rsidR="00237940" w:rsidRDefault="00237940" w:rsidP="00265113">
      <w:pPr>
        <w:pStyle w:val="NormalWeb"/>
        <w:numPr>
          <w:ilvl w:val="0"/>
          <w:numId w:val="140"/>
        </w:numPr>
        <w:spacing w:before="120" w:beforeAutospacing="0" w:after="144" w:afterAutospacing="0"/>
        <w:ind w:left="768" w:right="48"/>
        <w:jc w:val="both"/>
        <w:rPr>
          <w:ins w:id="3658" w:author="Unknown"/>
          <w:rFonts w:ascii="Arial" w:hAnsi="Arial" w:cs="Arial"/>
          <w:color w:val="000000"/>
          <w:sz w:val="21"/>
          <w:szCs w:val="21"/>
        </w:rPr>
      </w:pPr>
      <w:ins w:id="3659" w:author="Unknown">
        <w:r>
          <w:rPr>
            <w:rFonts w:ascii="Arial" w:hAnsi="Arial" w:cs="Arial"/>
            <w:color w:val="000000"/>
            <w:sz w:val="21"/>
            <w:szCs w:val="21"/>
          </w:rPr>
          <w:t>{BEFORE | AFTER | INSTEAD OF} − This specifies when the trigger will be executed. The INSTEAD OF clause is used for creating trigger on a view.</w:t>
        </w:r>
      </w:ins>
    </w:p>
    <w:p w:rsidR="00237940" w:rsidRDefault="00237940" w:rsidP="00265113">
      <w:pPr>
        <w:pStyle w:val="NormalWeb"/>
        <w:numPr>
          <w:ilvl w:val="0"/>
          <w:numId w:val="140"/>
        </w:numPr>
        <w:spacing w:before="120" w:beforeAutospacing="0" w:after="144" w:afterAutospacing="0"/>
        <w:ind w:left="768" w:right="48"/>
        <w:jc w:val="both"/>
        <w:rPr>
          <w:ins w:id="3660" w:author="Unknown"/>
          <w:rFonts w:ascii="Arial" w:hAnsi="Arial" w:cs="Arial"/>
          <w:color w:val="000000"/>
          <w:sz w:val="21"/>
          <w:szCs w:val="21"/>
        </w:rPr>
      </w:pPr>
      <w:ins w:id="3661" w:author="Unknown">
        <w:r>
          <w:rPr>
            <w:rFonts w:ascii="Arial" w:hAnsi="Arial" w:cs="Arial"/>
            <w:color w:val="000000"/>
            <w:sz w:val="21"/>
            <w:szCs w:val="21"/>
          </w:rPr>
          <w:t>{INSERT [OR] | UPDATE [OR] | DELETE} − This specifies the DML operation.</w:t>
        </w:r>
      </w:ins>
    </w:p>
    <w:p w:rsidR="00237940" w:rsidRDefault="00237940" w:rsidP="00265113">
      <w:pPr>
        <w:pStyle w:val="NormalWeb"/>
        <w:numPr>
          <w:ilvl w:val="0"/>
          <w:numId w:val="140"/>
        </w:numPr>
        <w:spacing w:before="120" w:beforeAutospacing="0" w:after="144" w:afterAutospacing="0"/>
        <w:ind w:left="768" w:right="48"/>
        <w:jc w:val="both"/>
        <w:rPr>
          <w:ins w:id="3662" w:author="Unknown"/>
          <w:rFonts w:ascii="Arial" w:hAnsi="Arial" w:cs="Arial"/>
          <w:color w:val="000000"/>
          <w:sz w:val="21"/>
          <w:szCs w:val="21"/>
        </w:rPr>
      </w:pPr>
      <w:ins w:id="3663" w:author="Unknown">
        <w:r>
          <w:rPr>
            <w:rFonts w:ascii="Arial" w:hAnsi="Arial" w:cs="Arial"/>
            <w:color w:val="000000"/>
            <w:sz w:val="21"/>
            <w:szCs w:val="21"/>
          </w:rPr>
          <w:t>[OF col_name] − This specifies the column name that will be updated.</w:t>
        </w:r>
      </w:ins>
    </w:p>
    <w:p w:rsidR="00237940" w:rsidRDefault="00237940" w:rsidP="00265113">
      <w:pPr>
        <w:pStyle w:val="NormalWeb"/>
        <w:numPr>
          <w:ilvl w:val="0"/>
          <w:numId w:val="140"/>
        </w:numPr>
        <w:spacing w:before="120" w:beforeAutospacing="0" w:after="144" w:afterAutospacing="0"/>
        <w:ind w:left="768" w:right="48"/>
        <w:jc w:val="both"/>
        <w:rPr>
          <w:ins w:id="3664" w:author="Unknown"/>
          <w:rFonts w:ascii="Arial" w:hAnsi="Arial" w:cs="Arial"/>
          <w:color w:val="000000"/>
          <w:sz w:val="21"/>
          <w:szCs w:val="21"/>
        </w:rPr>
      </w:pPr>
      <w:ins w:id="3665" w:author="Unknown">
        <w:r>
          <w:rPr>
            <w:rFonts w:ascii="Arial" w:hAnsi="Arial" w:cs="Arial"/>
            <w:color w:val="000000"/>
            <w:sz w:val="21"/>
            <w:szCs w:val="21"/>
          </w:rPr>
          <w:t>[ON table_name] − This specifies the name of the table associated with the trigger.</w:t>
        </w:r>
      </w:ins>
    </w:p>
    <w:p w:rsidR="00237940" w:rsidRDefault="00237940" w:rsidP="00265113">
      <w:pPr>
        <w:pStyle w:val="NormalWeb"/>
        <w:numPr>
          <w:ilvl w:val="0"/>
          <w:numId w:val="140"/>
        </w:numPr>
        <w:spacing w:before="120" w:beforeAutospacing="0" w:after="144" w:afterAutospacing="0"/>
        <w:ind w:left="768" w:right="48"/>
        <w:jc w:val="both"/>
        <w:rPr>
          <w:ins w:id="3666" w:author="Unknown"/>
          <w:rFonts w:ascii="Arial" w:hAnsi="Arial" w:cs="Arial"/>
          <w:color w:val="000000"/>
          <w:sz w:val="21"/>
          <w:szCs w:val="21"/>
        </w:rPr>
      </w:pPr>
      <w:ins w:id="3667" w:author="Unknown">
        <w:r>
          <w:rPr>
            <w:rFonts w:ascii="Arial" w:hAnsi="Arial" w:cs="Arial"/>
            <w:color w:val="000000"/>
            <w:sz w:val="21"/>
            <w:szCs w:val="21"/>
          </w:rPr>
          <w:t>[REFERENCING OLD AS o NEW AS n] − This allows you to refer new and old values for various DML statements, such as INSERT, UPDATE, and DELETE.</w:t>
        </w:r>
      </w:ins>
    </w:p>
    <w:p w:rsidR="00237940" w:rsidRDefault="00237940" w:rsidP="00265113">
      <w:pPr>
        <w:pStyle w:val="NormalWeb"/>
        <w:numPr>
          <w:ilvl w:val="0"/>
          <w:numId w:val="140"/>
        </w:numPr>
        <w:spacing w:before="120" w:beforeAutospacing="0" w:after="144" w:afterAutospacing="0"/>
        <w:ind w:left="768" w:right="48"/>
        <w:jc w:val="both"/>
        <w:rPr>
          <w:ins w:id="3668" w:author="Unknown"/>
          <w:rFonts w:ascii="Arial" w:hAnsi="Arial" w:cs="Arial"/>
          <w:color w:val="000000"/>
          <w:sz w:val="21"/>
          <w:szCs w:val="21"/>
        </w:rPr>
      </w:pPr>
      <w:ins w:id="3669" w:author="Unknown">
        <w:r>
          <w:rPr>
            <w:rFonts w:ascii="Arial" w:hAnsi="Arial" w:cs="Arial"/>
            <w:color w:val="000000"/>
            <w:sz w:val="21"/>
            <w:szCs w:val="21"/>
          </w:rPr>
          <w:t>[FOR EACH ROW] − This specifies a row-level trigger, i.e., the trigger will be executed for each row being affected. Otherwise the trigger will execute just once when the SQL statement is executed, which is called a table level trigger.</w:t>
        </w:r>
      </w:ins>
    </w:p>
    <w:p w:rsidR="00237940" w:rsidRDefault="00237940" w:rsidP="00265113">
      <w:pPr>
        <w:pStyle w:val="NormalWeb"/>
        <w:numPr>
          <w:ilvl w:val="0"/>
          <w:numId w:val="140"/>
        </w:numPr>
        <w:spacing w:before="120" w:beforeAutospacing="0" w:after="144" w:afterAutospacing="0"/>
        <w:ind w:left="768" w:right="48"/>
        <w:jc w:val="both"/>
        <w:rPr>
          <w:ins w:id="3670" w:author="Unknown"/>
          <w:rFonts w:ascii="Arial" w:hAnsi="Arial" w:cs="Arial"/>
          <w:color w:val="000000"/>
          <w:sz w:val="21"/>
          <w:szCs w:val="21"/>
        </w:rPr>
      </w:pPr>
      <w:ins w:id="3671" w:author="Unknown">
        <w:r>
          <w:rPr>
            <w:rFonts w:ascii="Arial" w:hAnsi="Arial" w:cs="Arial"/>
            <w:color w:val="000000"/>
            <w:sz w:val="21"/>
            <w:szCs w:val="21"/>
          </w:rPr>
          <w:t>WHEN (condition) − This provides a condition for rows for which the trigger would fire. This clause is valid only for row-level triggers.</w:t>
        </w:r>
      </w:ins>
    </w:p>
    <w:p w:rsidR="00237940" w:rsidRDefault="00237940" w:rsidP="00237940">
      <w:pPr>
        <w:pStyle w:val="Heading3"/>
        <w:rPr>
          <w:ins w:id="3672" w:author="Unknown"/>
          <w:rFonts w:ascii="Arial" w:hAnsi="Arial" w:cs="Arial"/>
          <w:b w:val="0"/>
          <w:bCs w:val="0"/>
          <w:color w:val="auto"/>
          <w:sz w:val="27"/>
          <w:szCs w:val="27"/>
        </w:rPr>
      </w:pPr>
      <w:ins w:id="3673" w:author="Unknown">
        <w:r>
          <w:rPr>
            <w:rFonts w:ascii="Arial" w:hAnsi="Arial" w:cs="Arial"/>
            <w:b w:val="0"/>
            <w:bCs w:val="0"/>
          </w:rPr>
          <w:t>Example</w:t>
        </w:r>
      </w:ins>
    </w:p>
    <w:p w:rsidR="00237940" w:rsidRDefault="00237940" w:rsidP="00237940">
      <w:pPr>
        <w:pStyle w:val="NormalWeb"/>
        <w:spacing w:before="120" w:beforeAutospacing="0" w:after="144" w:afterAutospacing="0"/>
        <w:ind w:left="48" w:right="48"/>
        <w:jc w:val="both"/>
        <w:rPr>
          <w:ins w:id="3674" w:author="Unknown"/>
          <w:rFonts w:ascii="Arial" w:hAnsi="Arial" w:cs="Arial"/>
          <w:color w:val="000000"/>
        </w:rPr>
      </w:pPr>
      <w:ins w:id="3675" w:author="Unknown">
        <w:r>
          <w:rPr>
            <w:rFonts w:ascii="Arial" w:hAnsi="Arial" w:cs="Arial"/>
            <w:color w:val="000000"/>
          </w:rPr>
          <w:t>To start with, we will be using the CUSTOMERS table we had created and used in the previous chapters −</w:t>
        </w:r>
      </w:ins>
    </w:p>
    <w:p w:rsidR="00237940" w:rsidRDefault="00237940" w:rsidP="00237940">
      <w:pPr>
        <w:pStyle w:val="HTMLPreformatted"/>
        <w:rPr>
          <w:ins w:id="3676" w:author="Unknown"/>
          <w:sz w:val="23"/>
          <w:szCs w:val="23"/>
        </w:rPr>
      </w:pPr>
      <w:ins w:id="3677" w:author="Unknown">
        <w:r>
          <w:rPr>
            <w:sz w:val="23"/>
            <w:szCs w:val="23"/>
          </w:rPr>
          <w:t xml:space="preserve">Select * from customers;  </w:t>
        </w:r>
      </w:ins>
    </w:p>
    <w:p w:rsidR="00237940" w:rsidRDefault="00237940" w:rsidP="00237940">
      <w:pPr>
        <w:pStyle w:val="HTMLPreformatted"/>
        <w:rPr>
          <w:ins w:id="3678" w:author="Unknown"/>
          <w:sz w:val="23"/>
          <w:szCs w:val="23"/>
        </w:rPr>
      </w:pPr>
    </w:p>
    <w:p w:rsidR="00237940" w:rsidRDefault="00237940" w:rsidP="00237940">
      <w:pPr>
        <w:pStyle w:val="HTMLPreformatted"/>
        <w:rPr>
          <w:ins w:id="3679" w:author="Unknown"/>
          <w:sz w:val="23"/>
          <w:szCs w:val="23"/>
        </w:rPr>
      </w:pPr>
      <w:ins w:id="3680" w:author="Unknown">
        <w:r>
          <w:rPr>
            <w:sz w:val="23"/>
            <w:szCs w:val="23"/>
          </w:rPr>
          <w:t xml:space="preserve">+----+----------+-----+-----------+----------+ </w:t>
        </w:r>
      </w:ins>
    </w:p>
    <w:p w:rsidR="00237940" w:rsidRDefault="00237940" w:rsidP="00237940">
      <w:pPr>
        <w:pStyle w:val="HTMLPreformatted"/>
        <w:rPr>
          <w:ins w:id="3681" w:author="Unknown"/>
          <w:sz w:val="23"/>
          <w:szCs w:val="23"/>
        </w:rPr>
      </w:pPr>
      <w:ins w:id="3682" w:author="Unknown">
        <w:r>
          <w:rPr>
            <w:sz w:val="23"/>
            <w:szCs w:val="23"/>
          </w:rPr>
          <w:t xml:space="preserve">| ID | NAME     | AGE | ADDRESS   | SALARY   | </w:t>
        </w:r>
      </w:ins>
    </w:p>
    <w:p w:rsidR="00237940" w:rsidRDefault="00237940" w:rsidP="00237940">
      <w:pPr>
        <w:pStyle w:val="HTMLPreformatted"/>
        <w:rPr>
          <w:ins w:id="3683" w:author="Unknown"/>
          <w:sz w:val="23"/>
          <w:szCs w:val="23"/>
        </w:rPr>
      </w:pPr>
      <w:ins w:id="3684" w:author="Unknown">
        <w:r>
          <w:rPr>
            <w:sz w:val="23"/>
            <w:szCs w:val="23"/>
          </w:rPr>
          <w:t xml:space="preserve">+----+----------+-----+-----------+----------+ </w:t>
        </w:r>
      </w:ins>
    </w:p>
    <w:p w:rsidR="00237940" w:rsidRDefault="00237940" w:rsidP="00237940">
      <w:pPr>
        <w:pStyle w:val="HTMLPreformatted"/>
        <w:rPr>
          <w:ins w:id="3685" w:author="Unknown"/>
          <w:sz w:val="23"/>
          <w:szCs w:val="23"/>
        </w:rPr>
      </w:pPr>
      <w:ins w:id="3686" w:author="Unknown">
        <w:r>
          <w:rPr>
            <w:sz w:val="23"/>
            <w:szCs w:val="23"/>
          </w:rPr>
          <w:t xml:space="preserve">|  1 | Ramesh   |  32 | Ahmedabad |  2000.00 | </w:t>
        </w:r>
      </w:ins>
    </w:p>
    <w:p w:rsidR="00237940" w:rsidRDefault="00237940" w:rsidP="00237940">
      <w:pPr>
        <w:pStyle w:val="HTMLPreformatted"/>
        <w:rPr>
          <w:ins w:id="3687" w:author="Unknown"/>
          <w:sz w:val="23"/>
          <w:szCs w:val="23"/>
        </w:rPr>
      </w:pPr>
      <w:ins w:id="3688" w:author="Unknown">
        <w:r>
          <w:rPr>
            <w:sz w:val="23"/>
            <w:szCs w:val="23"/>
          </w:rPr>
          <w:t xml:space="preserve">|  2 | Khilan   |  25 | Delhi     |  1500.00 | </w:t>
        </w:r>
      </w:ins>
    </w:p>
    <w:p w:rsidR="00237940" w:rsidRDefault="00237940" w:rsidP="00237940">
      <w:pPr>
        <w:pStyle w:val="HTMLPreformatted"/>
        <w:rPr>
          <w:ins w:id="3689" w:author="Unknown"/>
          <w:sz w:val="23"/>
          <w:szCs w:val="23"/>
        </w:rPr>
      </w:pPr>
      <w:ins w:id="3690" w:author="Unknown">
        <w:r>
          <w:rPr>
            <w:sz w:val="23"/>
            <w:szCs w:val="23"/>
          </w:rPr>
          <w:t xml:space="preserve">|  3 | kaushik  |  23 | Kota      |  2000.00 | </w:t>
        </w:r>
      </w:ins>
    </w:p>
    <w:p w:rsidR="00237940" w:rsidRDefault="00237940" w:rsidP="00237940">
      <w:pPr>
        <w:pStyle w:val="HTMLPreformatted"/>
        <w:rPr>
          <w:ins w:id="3691" w:author="Unknown"/>
          <w:sz w:val="23"/>
          <w:szCs w:val="23"/>
        </w:rPr>
      </w:pPr>
      <w:ins w:id="3692" w:author="Unknown">
        <w:r>
          <w:rPr>
            <w:sz w:val="23"/>
            <w:szCs w:val="23"/>
          </w:rPr>
          <w:t xml:space="preserve">|  4 | Chaitali |  25 | Mumbai    |  6500.00 | </w:t>
        </w:r>
      </w:ins>
    </w:p>
    <w:p w:rsidR="00237940" w:rsidRDefault="00237940" w:rsidP="00237940">
      <w:pPr>
        <w:pStyle w:val="HTMLPreformatted"/>
        <w:rPr>
          <w:ins w:id="3693" w:author="Unknown"/>
          <w:sz w:val="23"/>
          <w:szCs w:val="23"/>
        </w:rPr>
      </w:pPr>
      <w:ins w:id="3694" w:author="Unknown">
        <w:r>
          <w:rPr>
            <w:sz w:val="23"/>
            <w:szCs w:val="23"/>
          </w:rPr>
          <w:t xml:space="preserve">|  5 | Hardik   |  27 | Bhopal    |  8500.00 | </w:t>
        </w:r>
      </w:ins>
    </w:p>
    <w:p w:rsidR="00237940" w:rsidRDefault="00237940" w:rsidP="00237940">
      <w:pPr>
        <w:pStyle w:val="HTMLPreformatted"/>
        <w:rPr>
          <w:ins w:id="3695" w:author="Unknown"/>
          <w:sz w:val="23"/>
          <w:szCs w:val="23"/>
        </w:rPr>
      </w:pPr>
      <w:ins w:id="3696" w:author="Unknown">
        <w:r>
          <w:rPr>
            <w:sz w:val="23"/>
            <w:szCs w:val="23"/>
          </w:rPr>
          <w:t xml:space="preserve">|  6 | Komal    |  22 | MP        |  4500.00 | </w:t>
        </w:r>
      </w:ins>
    </w:p>
    <w:p w:rsidR="00237940" w:rsidRDefault="00237940" w:rsidP="00237940">
      <w:pPr>
        <w:pStyle w:val="HTMLPreformatted"/>
        <w:rPr>
          <w:ins w:id="3697" w:author="Unknown"/>
          <w:sz w:val="23"/>
          <w:szCs w:val="23"/>
        </w:rPr>
      </w:pPr>
      <w:ins w:id="3698" w:author="Unknown">
        <w:r>
          <w:rPr>
            <w:sz w:val="23"/>
            <w:szCs w:val="23"/>
          </w:rPr>
          <w:t xml:space="preserve">+----+----------+-----+-----------+----------+ </w:t>
        </w:r>
      </w:ins>
    </w:p>
    <w:p w:rsidR="00237940" w:rsidRDefault="00237940" w:rsidP="00237940">
      <w:pPr>
        <w:pStyle w:val="NormalWeb"/>
        <w:spacing w:before="120" w:beforeAutospacing="0" w:after="144" w:afterAutospacing="0"/>
        <w:ind w:left="48" w:right="48"/>
        <w:jc w:val="both"/>
        <w:rPr>
          <w:ins w:id="3699" w:author="Unknown"/>
          <w:rFonts w:ascii="Arial" w:hAnsi="Arial" w:cs="Arial"/>
          <w:color w:val="000000"/>
        </w:rPr>
      </w:pPr>
      <w:ins w:id="3700" w:author="Unknown">
        <w:r>
          <w:rPr>
            <w:rFonts w:ascii="Arial" w:hAnsi="Arial" w:cs="Arial"/>
            <w:color w:val="000000"/>
          </w:rPr>
          <w:t>The following program creates a </w:t>
        </w:r>
        <w:r>
          <w:rPr>
            <w:rFonts w:ascii="Arial" w:hAnsi="Arial" w:cs="Arial"/>
            <w:b/>
            <w:bCs/>
            <w:color w:val="000000"/>
          </w:rPr>
          <w:t>row-level</w:t>
        </w:r>
        <w:r>
          <w:rPr>
            <w:rFonts w:ascii="Arial" w:hAnsi="Arial" w:cs="Arial"/>
            <w:color w:val="000000"/>
          </w:rPr>
          <w:t> trigger for the customers table that would fire for INSERT or UPDATE or DELETE operations performed on the CUSTOMERS table. This trigger will display the salary difference between the old values and new values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701" w:author="Unknown"/>
          <w:rStyle w:val="pln"/>
          <w:color w:val="000000"/>
          <w:sz w:val="23"/>
          <w:szCs w:val="23"/>
        </w:rPr>
      </w:pPr>
      <w:ins w:id="3702" w:author="Unknown">
        <w:r>
          <w:rPr>
            <w:rStyle w:val="pln"/>
            <w:color w:val="000000"/>
            <w:sz w:val="23"/>
            <w:szCs w:val="23"/>
          </w:rPr>
          <w:t xml:space="preserve">CREATE OR REPLACE TRIGGER display_salary_changes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703" w:author="Unknown"/>
          <w:rStyle w:val="pln"/>
          <w:color w:val="000000"/>
          <w:sz w:val="23"/>
          <w:szCs w:val="23"/>
        </w:rPr>
      </w:pPr>
      <w:ins w:id="3704" w:author="Unknown">
        <w:r>
          <w:rPr>
            <w:rStyle w:val="pln"/>
            <w:color w:val="000000"/>
            <w:sz w:val="23"/>
            <w:szCs w:val="23"/>
          </w:rPr>
          <w:t xml:space="preserve">BEFORE DELETE OR INSERT OR UPDATE ON customers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705" w:author="Unknown"/>
          <w:rStyle w:val="pln"/>
          <w:color w:val="000000"/>
          <w:sz w:val="23"/>
          <w:szCs w:val="23"/>
        </w:rPr>
      </w:pPr>
      <w:ins w:id="3706" w:author="Unknown">
        <w:r>
          <w:rPr>
            <w:rStyle w:val="pln"/>
            <w:color w:val="000000"/>
            <w:sz w:val="23"/>
            <w:szCs w:val="23"/>
          </w:rPr>
          <w:t xml:space="preserve">FOR EACH ROW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707" w:author="Unknown"/>
          <w:rStyle w:val="pln"/>
          <w:color w:val="000000"/>
          <w:sz w:val="23"/>
          <w:szCs w:val="23"/>
        </w:rPr>
      </w:pPr>
      <w:ins w:id="3708" w:author="Unknown">
        <w:r>
          <w:rPr>
            <w:rStyle w:val="pln"/>
            <w:color w:val="000000"/>
            <w:sz w:val="23"/>
            <w:szCs w:val="23"/>
          </w:rPr>
          <w:t xml:space="preserve">WHEN </w:t>
        </w:r>
        <w:r>
          <w:rPr>
            <w:rStyle w:val="pun"/>
            <w:rFonts w:eastAsiaTheme="majorEastAsia"/>
            <w:color w:val="666600"/>
            <w:sz w:val="23"/>
            <w:szCs w:val="23"/>
          </w:rPr>
          <w:t>(</w:t>
        </w:r>
        <w:r>
          <w:rPr>
            <w:rStyle w:val="pln"/>
            <w:color w:val="000000"/>
            <w:sz w:val="23"/>
            <w:szCs w:val="23"/>
          </w:rPr>
          <w:t>NEW</w:t>
        </w:r>
        <w:r>
          <w:rPr>
            <w:rStyle w:val="pun"/>
            <w:rFonts w:eastAsiaTheme="majorEastAsia"/>
            <w:color w:val="666600"/>
            <w:sz w:val="23"/>
            <w:szCs w:val="23"/>
          </w:rPr>
          <w:t>.</w:t>
        </w:r>
        <w:r>
          <w:rPr>
            <w:rStyle w:val="pln"/>
            <w:color w:val="000000"/>
            <w:sz w:val="23"/>
            <w:szCs w:val="23"/>
          </w:rPr>
          <w:t xml:space="preserve">ID </w:t>
        </w:r>
        <w:r>
          <w:rPr>
            <w:rStyle w:val="pun"/>
            <w:rFonts w:eastAsiaTheme="majorEastAsia"/>
            <w:color w:val="666600"/>
            <w:sz w:val="23"/>
            <w:szCs w:val="23"/>
          </w:rPr>
          <w:t>&gt;</w:t>
        </w:r>
        <w:r>
          <w:rPr>
            <w:rStyle w:val="pln"/>
            <w:color w:val="000000"/>
            <w:sz w:val="23"/>
            <w:szCs w:val="23"/>
          </w:rPr>
          <w:t xml:space="preserve"> </w:t>
        </w:r>
        <w:r>
          <w:rPr>
            <w:rStyle w:val="lit"/>
            <w:color w:val="006666"/>
            <w:sz w:val="23"/>
            <w:szCs w:val="23"/>
          </w:rPr>
          <w:t>0</w:t>
        </w:r>
        <w:r>
          <w:rPr>
            <w:rStyle w:val="pun"/>
            <w:rFonts w:eastAsiaTheme="majorEastAsia"/>
            <w:color w:val="666600"/>
            <w:sz w:val="23"/>
            <w:szCs w:val="23"/>
          </w:rPr>
          <w:t>)</w:t>
        </w:r>
        <w:r>
          <w:rPr>
            <w:rStyle w:val="pln"/>
            <w:color w:val="000000"/>
            <w:sz w:val="23"/>
            <w:szCs w:val="23"/>
          </w:rPr>
          <w:t xml:space="preserve">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709" w:author="Unknown"/>
          <w:rStyle w:val="pln"/>
          <w:color w:val="000000"/>
          <w:sz w:val="23"/>
          <w:szCs w:val="23"/>
        </w:rPr>
      </w:pPr>
      <w:ins w:id="3710" w:author="Unknown">
        <w:r>
          <w:rPr>
            <w:rStyle w:val="pln"/>
            <w:color w:val="000000"/>
            <w:sz w:val="23"/>
            <w:szCs w:val="23"/>
          </w:rPr>
          <w:t xml:space="preserve">DECLARE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711" w:author="Unknown"/>
          <w:rStyle w:val="pln"/>
          <w:color w:val="000000"/>
          <w:sz w:val="23"/>
          <w:szCs w:val="23"/>
        </w:rPr>
      </w:pPr>
      <w:ins w:id="3712" w:author="Unknown">
        <w:r>
          <w:rPr>
            <w:rStyle w:val="pln"/>
            <w:color w:val="000000"/>
            <w:sz w:val="23"/>
            <w:szCs w:val="23"/>
          </w:rPr>
          <w:t xml:space="preserve">   sal_diff number</w:t>
        </w:r>
        <w:r>
          <w:rPr>
            <w:rStyle w:val="pun"/>
            <w:rFonts w:eastAsiaTheme="majorEastAsia"/>
            <w:color w:val="666600"/>
            <w:sz w:val="23"/>
            <w:szCs w:val="23"/>
          </w:rPr>
          <w:t>;</w:t>
        </w:r>
        <w:r>
          <w:rPr>
            <w:rStyle w:val="pln"/>
            <w:color w:val="000000"/>
            <w:sz w:val="23"/>
            <w:szCs w:val="23"/>
          </w:rPr>
          <w:t xml:space="preserve">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713" w:author="Unknown"/>
          <w:rStyle w:val="pln"/>
          <w:color w:val="000000"/>
          <w:sz w:val="23"/>
          <w:szCs w:val="23"/>
        </w:rPr>
      </w:pPr>
      <w:ins w:id="3714" w:author="Unknown">
        <w:r>
          <w:rPr>
            <w:rStyle w:val="kwd"/>
            <w:color w:val="000088"/>
            <w:sz w:val="23"/>
            <w:szCs w:val="23"/>
          </w:rPr>
          <w:t>BEGIN</w:t>
        </w:r>
        <w:r>
          <w:rPr>
            <w:rStyle w:val="pln"/>
            <w:color w:val="000000"/>
            <w:sz w:val="23"/>
            <w:szCs w:val="23"/>
          </w:rPr>
          <w:t xml:space="preserve">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715" w:author="Unknown"/>
          <w:rStyle w:val="pln"/>
          <w:color w:val="000000"/>
          <w:sz w:val="23"/>
          <w:szCs w:val="23"/>
        </w:rPr>
      </w:pPr>
      <w:ins w:id="3716" w:author="Unknown">
        <w:r>
          <w:rPr>
            <w:rStyle w:val="pln"/>
            <w:color w:val="000000"/>
            <w:sz w:val="23"/>
            <w:szCs w:val="23"/>
          </w:rPr>
          <w:t xml:space="preserve">   sal_diff </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NEW</w:t>
        </w:r>
        <w:r>
          <w:rPr>
            <w:rStyle w:val="pun"/>
            <w:rFonts w:eastAsiaTheme="majorEastAsia"/>
            <w:color w:val="666600"/>
            <w:sz w:val="23"/>
            <w:szCs w:val="23"/>
          </w:rPr>
          <w:t>.</w:t>
        </w:r>
        <w:r>
          <w:rPr>
            <w:rStyle w:val="pln"/>
            <w:color w:val="000000"/>
            <w:sz w:val="23"/>
            <w:szCs w:val="23"/>
          </w:rPr>
          <w:t xml:space="preserve">salary  </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OLD</w:t>
        </w:r>
        <w:r>
          <w:rPr>
            <w:rStyle w:val="pun"/>
            <w:rFonts w:eastAsiaTheme="majorEastAsia"/>
            <w:color w:val="666600"/>
            <w:sz w:val="23"/>
            <w:szCs w:val="23"/>
          </w:rPr>
          <w:t>.</w:t>
        </w:r>
        <w:r>
          <w:rPr>
            <w:rStyle w:val="pln"/>
            <w:color w:val="000000"/>
            <w:sz w:val="23"/>
            <w:szCs w:val="23"/>
          </w:rPr>
          <w:t>salary</w:t>
        </w:r>
        <w:r>
          <w:rPr>
            <w:rStyle w:val="pun"/>
            <w:rFonts w:eastAsiaTheme="majorEastAsia"/>
            <w:color w:val="666600"/>
            <w:sz w:val="23"/>
            <w:szCs w:val="23"/>
          </w:rPr>
          <w:t>;</w:t>
        </w:r>
        <w:r>
          <w:rPr>
            <w:rStyle w:val="pln"/>
            <w:color w:val="000000"/>
            <w:sz w:val="23"/>
            <w:szCs w:val="23"/>
          </w:rPr>
          <w:t xml:space="preserve">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717" w:author="Unknown"/>
          <w:rStyle w:val="pln"/>
          <w:color w:val="000000"/>
          <w:sz w:val="23"/>
          <w:szCs w:val="23"/>
        </w:rPr>
      </w:pPr>
      <w:ins w:id="3718" w:author="Unknown">
        <w:r>
          <w:rPr>
            <w:rStyle w:val="pln"/>
            <w:color w:val="000000"/>
            <w:sz w:val="23"/>
            <w:szCs w:val="23"/>
          </w:rPr>
          <w:t xml:space="preserve">   dbms_output</w:t>
        </w:r>
        <w:r>
          <w:rPr>
            <w:rStyle w:val="pun"/>
            <w:rFonts w:eastAsiaTheme="majorEastAsia"/>
            <w:color w:val="666600"/>
            <w:sz w:val="23"/>
            <w:szCs w:val="23"/>
          </w:rPr>
          <w:t>.</w:t>
        </w:r>
        <w:r>
          <w:rPr>
            <w:rStyle w:val="pln"/>
            <w:color w:val="000000"/>
            <w:sz w:val="23"/>
            <w:szCs w:val="23"/>
          </w:rPr>
          <w:t>put_line</w:t>
        </w:r>
        <w:r>
          <w:rPr>
            <w:rStyle w:val="pun"/>
            <w:rFonts w:eastAsiaTheme="majorEastAsia"/>
            <w:color w:val="666600"/>
            <w:sz w:val="23"/>
            <w:szCs w:val="23"/>
          </w:rPr>
          <w:t>(</w:t>
        </w:r>
        <w:r>
          <w:rPr>
            <w:rStyle w:val="str"/>
            <w:color w:val="008800"/>
            <w:sz w:val="23"/>
            <w:szCs w:val="23"/>
          </w:rPr>
          <w:t>'Old salary: '</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OLD</w:t>
        </w:r>
        <w:r>
          <w:rPr>
            <w:rStyle w:val="pun"/>
            <w:rFonts w:eastAsiaTheme="majorEastAsia"/>
            <w:color w:val="666600"/>
            <w:sz w:val="23"/>
            <w:szCs w:val="23"/>
          </w:rPr>
          <w:t>.</w:t>
        </w:r>
        <w:r>
          <w:rPr>
            <w:rStyle w:val="pln"/>
            <w:color w:val="000000"/>
            <w:sz w:val="23"/>
            <w:szCs w:val="23"/>
          </w:rPr>
          <w:t>salary</w:t>
        </w:r>
        <w:r>
          <w:rPr>
            <w:rStyle w:val="pun"/>
            <w:rFonts w:eastAsiaTheme="majorEastAsia"/>
            <w:color w:val="666600"/>
            <w:sz w:val="23"/>
            <w:szCs w:val="23"/>
          </w:rPr>
          <w:t>);</w:t>
        </w:r>
        <w:r>
          <w:rPr>
            <w:rStyle w:val="pln"/>
            <w:color w:val="000000"/>
            <w:sz w:val="23"/>
            <w:szCs w:val="23"/>
          </w:rPr>
          <w:t xml:space="preserve">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719" w:author="Unknown"/>
          <w:rStyle w:val="pln"/>
          <w:color w:val="000000"/>
          <w:sz w:val="23"/>
          <w:szCs w:val="23"/>
        </w:rPr>
      </w:pPr>
      <w:ins w:id="3720" w:author="Unknown">
        <w:r>
          <w:rPr>
            <w:rStyle w:val="pln"/>
            <w:color w:val="000000"/>
            <w:sz w:val="23"/>
            <w:szCs w:val="23"/>
          </w:rPr>
          <w:t xml:space="preserve">   dbms_output</w:t>
        </w:r>
        <w:r>
          <w:rPr>
            <w:rStyle w:val="pun"/>
            <w:rFonts w:eastAsiaTheme="majorEastAsia"/>
            <w:color w:val="666600"/>
            <w:sz w:val="23"/>
            <w:szCs w:val="23"/>
          </w:rPr>
          <w:t>.</w:t>
        </w:r>
        <w:r>
          <w:rPr>
            <w:rStyle w:val="pln"/>
            <w:color w:val="000000"/>
            <w:sz w:val="23"/>
            <w:szCs w:val="23"/>
          </w:rPr>
          <w:t>put_line</w:t>
        </w:r>
        <w:r>
          <w:rPr>
            <w:rStyle w:val="pun"/>
            <w:rFonts w:eastAsiaTheme="majorEastAsia"/>
            <w:color w:val="666600"/>
            <w:sz w:val="23"/>
            <w:szCs w:val="23"/>
          </w:rPr>
          <w:t>(</w:t>
        </w:r>
        <w:r>
          <w:rPr>
            <w:rStyle w:val="str"/>
            <w:color w:val="008800"/>
            <w:sz w:val="23"/>
            <w:szCs w:val="23"/>
          </w:rPr>
          <w:t>'New salary: '</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NEW</w:t>
        </w:r>
        <w:r>
          <w:rPr>
            <w:rStyle w:val="pun"/>
            <w:rFonts w:eastAsiaTheme="majorEastAsia"/>
            <w:color w:val="666600"/>
            <w:sz w:val="23"/>
            <w:szCs w:val="23"/>
          </w:rPr>
          <w:t>.</w:t>
        </w:r>
        <w:r>
          <w:rPr>
            <w:rStyle w:val="pln"/>
            <w:color w:val="000000"/>
            <w:sz w:val="23"/>
            <w:szCs w:val="23"/>
          </w:rPr>
          <w:t>salary</w:t>
        </w:r>
        <w:r>
          <w:rPr>
            <w:rStyle w:val="pun"/>
            <w:rFonts w:eastAsiaTheme="majorEastAsia"/>
            <w:color w:val="666600"/>
            <w:sz w:val="23"/>
            <w:szCs w:val="23"/>
          </w:rPr>
          <w:t>);</w:t>
        </w:r>
        <w:r>
          <w:rPr>
            <w:rStyle w:val="pln"/>
            <w:color w:val="000000"/>
            <w:sz w:val="23"/>
            <w:szCs w:val="23"/>
          </w:rPr>
          <w:t xml:space="preserve">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721" w:author="Unknown"/>
          <w:rStyle w:val="pln"/>
          <w:color w:val="000000"/>
          <w:sz w:val="23"/>
          <w:szCs w:val="23"/>
        </w:rPr>
      </w:pPr>
      <w:ins w:id="3722" w:author="Unknown">
        <w:r>
          <w:rPr>
            <w:rStyle w:val="pln"/>
            <w:color w:val="000000"/>
            <w:sz w:val="23"/>
            <w:szCs w:val="23"/>
          </w:rPr>
          <w:lastRenderedPageBreak/>
          <w:t xml:space="preserve">   dbms_output</w:t>
        </w:r>
        <w:r>
          <w:rPr>
            <w:rStyle w:val="pun"/>
            <w:rFonts w:eastAsiaTheme="majorEastAsia"/>
            <w:color w:val="666600"/>
            <w:sz w:val="23"/>
            <w:szCs w:val="23"/>
          </w:rPr>
          <w:t>.</w:t>
        </w:r>
        <w:r>
          <w:rPr>
            <w:rStyle w:val="pln"/>
            <w:color w:val="000000"/>
            <w:sz w:val="23"/>
            <w:szCs w:val="23"/>
          </w:rPr>
          <w:t>put_line</w:t>
        </w:r>
        <w:r>
          <w:rPr>
            <w:rStyle w:val="pun"/>
            <w:rFonts w:eastAsiaTheme="majorEastAsia"/>
            <w:color w:val="666600"/>
            <w:sz w:val="23"/>
            <w:szCs w:val="23"/>
          </w:rPr>
          <w:t>(</w:t>
        </w:r>
        <w:r>
          <w:rPr>
            <w:rStyle w:val="str"/>
            <w:color w:val="008800"/>
            <w:sz w:val="23"/>
            <w:szCs w:val="23"/>
          </w:rPr>
          <w:t>'Salary difference: '</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sal_diff</w:t>
        </w:r>
        <w:r>
          <w:rPr>
            <w:rStyle w:val="pun"/>
            <w:rFonts w:eastAsiaTheme="majorEastAsia"/>
            <w:color w:val="666600"/>
            <w:sz w:val="23"/>
            <w:szCs w:val="23"/>
          </w:rPr>
          <w:t>);</w:t>
        </w:r>
        <w:r>
          <w:rPr>
            <w:rStyle w:val="pln"/>
            <w:color w:val="000000"/>
            <w:sz w:val="23"/>
            <w:szCs w:val="23"/>
          </w:rPr>
          <w:t xml:space="preserve">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723" w:author="Unknown"/>
          <w:rStyle w:val="pln"/>
          <w:color w:val="000000"/>
          <w:sz w:val="23"/>
          <w:szCs w:val="23"/>
        </w:rPr>
      </w:pPr>
      <w:ins w:id="3724" w:author="Unknown">
        <w:r>
          <w:rPr>
            <w:rStyle w:val="kwd"/>
            <w:color w:val="000088"/>
            <w:sz w:val="23"/>
            <w:szCs w:val="23"/>
          </w:rPr>
          <w:t>END</w:t>
        </w:r>
        <w:r>
          <w:rPr>
            <w:rStyle w:val="pun"/>
            <w:rFonts w:eastAsiaTheme="majorEastAsia"/>
            <w:color w:val="666600"/>
            <w:sz w:val="23"/>
            <w:szCs w:val="23"/>
          </w:rPr>
          <w:t>;</w:t>
        </w:r>
        <w:r>
          <w:rPr>
            <w:rStyle w:val="pln"/>
            <w:color w:val="000000"/>
            <w:sz w:val="23"/>
            <w:szCs w:val="23"/>
          </w:rPr>
          <w:t xml:space="preserve">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725" w:author="Unknown"/>
          <w:sz w:val="23"/>
          <w:szCs w:val="23"/>
        </w:rPr>
      </w:pPr>
      <w:ins w:id="3726" w:author="Unknown">
        <w:r>
          <w:rPr>
            <w:rStyle w:val="pun"/>
            <w:rFonts w:eastAsiaTheme="majorEastAsia"/>
            <w:color w:val="666600"/>
            <w:sz w:val="23"/>
            <w:szCs w:val="23"/>
          </w:rPr>
          <w:t>/</w:t>
        </w:r>
        <w:r>
          <w:rPr>
            <w:rStyle w:val="pln"/>
            <w:color w:val="000000"/>
            <w:sz w:val="23"/>
            <w:szCs w:val="23"/>
          </w:rPr>
          <w:t xml:space="preserve"> </w:t>
        </w:r>
      </w:ins>
    </w:p>
    <w:p w:rsidR="00237940" w:rsidRDefault="00237940" w:rsidP="00237940">
      <w:pPr>
        <w:pStyle w:val="NormalWeb"/>
        <w:spacing w:before="120" w:beforeAutospacing="0" w:after="144" w:afterAutospacing="0"/>
        <w:ind w:left="48" w:right="48"/>
        <w:jc w:val="both"/>
        <w:rPr>
          <w:ins w:id="3727" w:author="Unknown"/>
          <w:rFonts w:ascii="Arial" w:hAnsi="Arial" w:cs="Arial"/>
          <w:color w:val="000000"/>
        </w:rPr>
      </w:pPr>
      <w:ins w:id="3728" w:author="Unknown">
        <w:r>
          <w:rPr>
            <w:rFonts w:ascii="Arial" w:hAnsi="Arial" w:cs="Arial"/>
            <w:color w:val="000000"/>
          </w:rPr>
          <w:t>When the above code is executed at the SQL prompt, it produces the following result −</w:t>
        </w:r>
      </w:ins>
    </w:p>
    <w:p w:rsidR="00237940" w:rsidRDefault="00237940" w:rsidP="00237940">
      <w:pPr>
        <w:pStyle w:val="HTMLPreformatted"/>
        <w:rPr>
          <w:ins w:id="3729" w:author="Unknown"/>
          <w:sz w:val="23"/>
          <w:szCs w:val="23"/>
        </w:rPr>
      </w:pPr>
      <w:ins w:id="3730" w:author="Unknown">
        <w:r>
          <w:rPr>
            <w:sz w:val="23"/>
            <w:szCs w:val="23"/>
          </w:rPr>
          <w:t>Trigger created.</w:t>
        </w:r>
      </w:ins>
    </w:p>
    <w:p w:rsidR="00237940" w:rsidRDefault="00237940" w:rsidP="00237940">
      <w:pPr>
        <w:pStyle w:val="NormalWeb"/>
        <w:spacing w:before="120" w:beforeAutospacing="0" w:after="144" w:afterAutospacing="0"/>
        <w:ind w:left="48" w:right="48"/>
        <w:jc w:val="both"/>
        <w:rPr>
          <w:ins w:id="3731" w:author="Unknown"/>
          <w:rFonts w:ascii="Arial" w:hAnsi="Arial" w:cs="Arial"/>
          <w:color w:val="000000"/>
        </w:rPr>
      </w:pPr>
      <w:ins w:id="3732" w:author="Unknown">
        <w:r>
          <w:rPr>
            <w:rFonts w:ascii="Arial" w:hAnsi="Arial" w:cs="Arial"/>
            <w:color w:val="000000"/>
          </w:rPr>
          <w:t>The following points need to be considered here −</w:t>
        </w:r>
      </w:ins>
    </w:p>
    <w:p w:rsidR="00237940" w:rsidRDefault="00237940" w:rsidP="00265113">
      <w:pPr>
        <w:pStyle w:val="NormalWeb"/>
        <w:numPr>
          <w:ilvl w:val="0"/>
          <w:numId w:val="141"/>
        </w:numPr>
        <w:spacing w:before="120" w:beforeAutospacing="0" w:after="144" w:afterAutospacing="0"/>
        <w:ind w:left="768" w:right="48"/>
        <w:jc w:val="both"/>
        <w:rPr>
          <w:ins w:id="3733" w:author="Unknown"/>
          <w:rFonts w:ascii="Arial" w:hAnsi="Arial" w:cs="Arial"/>
          <w:color w:val="000000"/>
          <w:sz w:val="21"/>
          <w:szCs w:val="21"/>
        </w:rPr>
      </w:pPr>
      <w:ins w:id="3734" w:author="Unknown">
        <w:r>
          <w:rPr>
            <w:rFonts w:ascii="Arial" w:hAnsi="Arial" w:cs="Arial"/>
            <w:color w:val="000000"/>
            <w:sz w:val="21"/>
            <w:szCs w:val="21"/>
          </w:rPr>
          <w:t>OLD and NEW references are not available for table-level triggers, rather you can use them for record-level triggers.</w:t>
        </w:r>
      </w:ins>
    </w:p>
    <w:p w:rsidR="00237940" w:rsidRDefault="00237940" w:rsidP="00265113">
      <w:pPr>
        <w:pStyle w:val="NormalWeb"/>
        <w:numPr>
          <w:ilvl w:val="0"/>
          <w:numId w:val="141"/>
        </w:numPr>
        <w:spacing w:before="120" w:beforeAutospacing="0" w:after="144" w:afterAutospacing="0"/>
        <w:ind w:left="768" w:right="48"/>
        <w:jc w:val="both"/>
        <w:rPr>
          <w:ins w:id="3735" w:author="Unknown"/>
          <w:rFonts w:ascii="Arial" w:hAnsi="Arial" w:cs="Arial"/>
          <w:color w:val="000000"/>
          <w:sz w:val="21"/>
          <w:szCs w:val="21"/>
        </w:rPr>
      </w:pPr>
      <w:ins w:id="3736" w:author="Unknown">
        <w:r>
          <w:rPr>
            <w:rFonts w:ascii="Arial" w:hAnsi="Arial" w:cs="Arial"/>
            <w:color w:val="000000"/>
            <w:sz w:val="21"/>
            <w:szCs w:val="21"/>
          </w:rPr>
          <w:t>If you want to query the table in the same trigger, then you should use the AFTER keyword, because triggers can query the table or change it again only after the initial changes are applied and the table is back in a consistent state.</w:t>
        </w:r>
      </w:ins>
    </w:p>
    <w:p w:rsidR="00237940" w:rsidRDefault="00237940" w:rsidP="00265113">
      <w:pPr>
        <w:pStyle w:val="NormalWeb"/>
        <w:numPr>
          <w:ilvl w:val="0"/>
          <w:numId w:val="141"/>
        </w:numPr>
        <w:spacing w:before="120" w:beforeAutospacing="0" w:after="144" w:afterAutospacing="0"/>
        <w:ind w:left="768" w:right="48"/>
        <w:jc w:val="both"/>
        <w:rPr>
          <w:ins w:id="3737" w:author="Unknown"/>
          <w:rFonts w:ascii="Arial" w:hAnsi="Arial" w:cs="Arial"/>
          <w:color w:val="000000"/>
          <w:sz w:val="21"/>
          <w:szCs w:val="21"/>
        </w:rPr>
      </w:pPr>
      <w:ins w:id="3738" w:author="Unknown">
        <w:r>
          <w:rPr>
            <w:rFonts w:ascii="Arial" w:hAnsi="Arial" w:cs="Arial"/>
            <w:color w:val="000000"/>
            <w:sz w:val="21"/>
            <w:szCs w:val="21"/>
          </w:rPr>
          <w:t>The above trigger has been written in such a way that it will fire before any DELETE or INSERT or UPDATE operation on the table, but you can write your trigger on a single or multiple operations, for example BEFORE DELETE, which will fire whenever a record will be deleted using the DELETE operation on the table.</w:t>
        </w:r>
      </w:ins>
    </w:p>
    <w:p w:rsidR="00237940" w:rsidRDefault="00237940" w:rsidP="00237940">
      <w:pPr>
        <w:pStyle w:val="Heading2"/>
        <w:rPr>
          <w:ins w:id="3739" w:author="Unknown"/>
          <w:rFonts w:ascii="Arial" w:hAnsi="Arial" w:cs="Arial"/>
          <w:b w:val="0"/>
          <w:bCs w:val="0"/>
          <w:sz w:val="35"/>
          <w:szCs w:val="35"/>
        </w:rPr>
      </w:pPr>
      <w:ins w:id="3740" w:author="Unknown">
        <w:r>
          <w:rPr>
            <w:rFonts w:ascii="Arial" w:hAnsi="Arial" w:cs="Arial"/>
            <w:b w:val="0"/>
            <w:bCs w:val="0"/>
            <w:sz w:val="35"/>
            <w:szCs w:val="35"/>
          </w:rPr>
          <w:t>Triggering a Trigger</w:t>
        </w:r>
      </w:ins>
    </w:p>
    <w:p w:rsidR="00237940" w:rsidRDefault="00237940" w:rsidP="00237940">
      <w:pPr>
        <w:pStyle w:val="NormalWeb"/>
        <w:spacing w:before="120" w:beforeAutospacing="0" w:after="144" w:afterAutospacing="0"/>
        <w:ind w:left="48" w:right="48"/>
        <w:jc w:val="both"/>
        <w:rPr>
          <w:ins w:id="3741" w:author="Unknown"/>
          <w:rFonts w:ascii="Arial" w:hAnsi="Arial" w:cs="Arial"/>
          <w:color w:val="000000"/>
        </w:rPr>
      </w:pPr>
      <w:ins w:id="3742" w:author="Unknown">
        <w:r>
          <w:rPr>
            <w:rFonts w:ascii="Arial" w:hAnsi="Arial" w:cs="Arial"/>
            <w:color w:val="000000"/>
          </w:rPr>
          <w:t>Let us perform some DML operations on the CUSTOMERS table. Here is one INSERT statement, which will create a new record in the table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743" w:author="Unknown"/>
          <w:rStyle w:val="pln"/>
          <w:color w:val="000000"/>
          <w:sz w:val="23"/>
          <w:szCs w:val="23"/>
        </w:rPr>
      </w:pPr>
      <w:ins w:id="3744" w:author="Unknown">
        <w:r>
          <w:rPr>
            <w:rStyle w:val="pln"/>
            <w:color w:val="000000"/>
            <w:sz w:val="23"/>
            <w:szCs w:val="23"/>
          </w:rPr>
          <w:t xml:space="preserve">INSERT INTO CUSTOMERS </w:t>
        </w:r>
        <w:r>
          <w:rPr>
            <w:rStyle w:val="pun"/>
            <w:rFonts w:eastAsiaTheme="majorEastAsia"/>
            <w:color w:val="666600"/>
            <w:sz w:val="23"/>
            <w:szCs w:val="23"/>
          </w:rPr>
          <w:t>(</w:t>
        </w:r>
        <w:r>
          <w:rPr>
            <w:rStyle w:val="pln"/>
            <w:color w:val="000000"/>
            <w:sz w:val="23"/>
            <w:szCs w:val="23"/>
          </w:rPr>
          <w:t>ID</w:t>
        </w:r>
        <w:r>
          <w:rPr>
            <w:rStyle w:val="pun"/>
            <w:rFonts w:eastAsiaTheme="majorEastAsia"/>
            <w:color w:val="666600"/>
            <w:sz w:val="23"/>
            <w:szCs w:val="23"/>
          </w:rPr>
          <w:t>,</w:t>
        </w:r>
        <w:r>
          <w:rPr>
            <w:rStyle w:val="pln"/>
            <w:color w:val="000000"/>
            <w:sz w:val="23"/>
            <w:szCs w:val="23"/>
          </w:rPr>
          <w:t>NAME</w:t>
        </w:r>
        <w:r>
          <w:rPr>
            <w:rStyle w:val="pun"/>
            <w:rFonts w:eastAsiaTheme="majorEastAsia"/>
            <w:color w:val="666600"/>
            <w:sz w:val="23"/>
            <w:szCs w:val="23"/>
          </w:rPr>
          <w:t>,</w:t>
        </w:r>
        <w:r>
          <w:rPr>
            <w:rStyle w:val="pln"/>
            <w:color w:val="000000"/>
            <w:sz w:val="23"/>
            <w:szCs w:val="23"/>
          </w:rPr>
          <w:t>AGE</w:t>
        </w:r>
        <w:r>
          <w:rPr>
            <w:rStyle w:val="pun"/>
            <w:rFonts w:eastAsiaTheme="majorEastAsia"/>
            <w:color w:val="666600"/>
            <w:sz w:val="23"/>
            <w:szCs w:val="23"/>
          </w:rPr>
          <w:t>,</w:t>
        </w:r>
        <w:r>
          <w:rPr>
            <w:rStyle w:val="pln"/>
            <w:color w:val="000000"/>
            <w:sz w:val="23"/>
            <w:szCs w:val="23"/>
          </w:rPr>
          <w:t>ADDRESS</w:t>
        </w:r>
        <w:r>
          <w:rPr>
            <w:rStyle w:val="pun"/>
            <w:rFonts w:eastAsiaTheme="majorEastAsia"/>
            <w:color w:val="666600"/>
            <w:sz w:val="23"/>
            <w:szCs w:val="23"/>
          </w:rPr>
          <w:t>,</w:t>
        </w:r>
        <w:r>
          <w:rPr>
            <w:rStyle w:val="pln"/>
            <w:color w:val="000000"/>
            <w:sz w:val="23"/>
            <w:szCs w:val="23"/>
          </w:rPr>
          <w:t>SALARY</w:t>
        </w:r>
        <w:r>
          <w:rPr>
            <w:rStyle w:val="pun"/>
            <w:rFonts w:eastAsiaTheme="majorEastAsia"/>
            <w:color w:val="666600"/>
            <w:sz w:val="23"/>
            <w:szCs w:val="23"/>
          </w:rPr>
          <w:t>)</w:t>
        </w:r>
        <w:r>
          <w:rPr>
            <w:rStyle w:val="pln"/>
            <w:color w:val="000000"/>
            <w:sz w:val="23"/>
            <w:szCs w:val="23"/>
          </w:rPr>
          <w:t xml:space="preserve">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745" w:author="Unknown"/>
          <w:sz w:val="23"/>
          <w:szCs w:val="23"/>
        </w:rPr>
      </w:pPr>
      <w:ins w:id="3746" w:author="Unknown">
        <w:r>
          <w:rPr>
            <w:rStyle w:val="pln"/>
            <w:color w:val="000000"/>
            <w:sz w:val="23"/>
            <w:szCs w:val="23"/>
          </w:rPr>
          <w:t xml:space="preserve">VALUES </w:t>
        </w:r>
        <w:r>
          <w:rPr>
            <w:rStyle w:val="pun"/>
            <w:rFonts w:eastAsiaTheme="majorEastAsia"/>
            <w:color w:val="666600"/>
            <w:sz w:val="23"/>
            <w:szCs w:val="23"/>
          </w:rPr>
          <w:t>(</w:t>
        </w:r>
        <w:r>
          <w:rPr>
            <w:rStyle w:val="lit"/>
            <w:color w:val="006666"/>
            <w:sz w:val="23"/>
            <w:szCs w:val="23"/>
          </w:rPr>
          <w:t>7</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'Kriti'</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22</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'HP'</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7500.00</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ins>
    </w:p>
    <w:p w:rsidR="00237940" w:rsidRDefault="00237940" w:rsidP="00237940">
      <w:pPr>
        <w:pStyle w:val="NormalWeb"/>
        <w:spacing w:before="120" w:beforeAutospacing="0" w:after="144" w:afterAutospacing="0"/>
        <w:ind w:left="48" w:right="48"/>
        <w:jc w:val="both"/>
        <w:rPr>
          <w:ins w:id="3747" w:author="Unknown"/>
          <w:rFonts w:ascii="Arial" w:hAnsi="Arial" w:cs="Arial"/>
          <w:color w:val="000000"/>
        </w:rPr>
      </w:pPr>
      <w:ins w:id="3748" w:author="Unknown">
        <w:r>
          <w:rPr>
            <w:rFonts w:ascii="Arial" w:hAnsi="Arial" w:cs="Arial"/>
            <w:color w:val="000000"/>
          </w:rPr>
          <w:t>When a record is created in the CUSTOMERS table, the above create trigger, </w:t>
        </w:r>
        <w:r>
          <w:rPr>
            <w:rFonts w:ascii="Arial" w:hAnsi="Arial" w:cs="Arial"/>
            <w:b/>
            <w:bCs/>
            <w:color w:val="000000"/>
          </w:rPr>
          <w:t>display_salary_changes</w:t>
        </w:r>
        <w:r>
          <w:rPr>
            <w:rFonts w:ascii="Arial" w:hAnsi="Arial" w:cs="Arial"/>
            <w:color w:val="000000"/>
          </w:rPr>
          <w:t> will be fired and it will display the following result −</w:t>
        </w:r>
      </w:ins>
    </w:p>
    <w:p w:rsidR="00237940" w:rsidRDefault="00237940" w:rsidP="00237940">
      <w:pPr>
        <w:pStyle w:val="HTMLPreformatted"/>
        <w:rPr>
          <w:ins w:id="3749" w:author="Unknown"/>
          <w:sz w:val="23"/>
          <w:szCs w:val="23"/>
        </w:rPr>
      </w:pPr>
      <w:ins w:id="3750" w:author="Unknown">
        <w:r>
          <w:rPr>
            <w:sz w:val="23"/>
            <w:szCs w:val="23"/>
          </w:rPr>
          <w:t xml:space="preserve">Old salary: </w:t>
        </w:r>
      </w:ins>
    </w:p>
    <w:p w:rsidR="00237940" w:rsidRDefault="00237940" w:rsidP="00237940">
      <w:pPr>
        <w:pStyle w:val="HTMLPreformatted"/>
        <w:rPr>
          <w:ins w:id="3751" w:author="Unknown"/>
          <w:sz w:val="23"/>
          <w:szCs w:val="23"/>
        </w:rPr>
      </w:pPr>
      <w:ins w:id="3752" w:author="Unknown">
        <w:r>
          <w:rPr>
            <w:sz w:val="23"/>
            <w:szCs w:val="23"/>
          </w:rPr>
          <w:t xml:space="preserve">New salary: 7500 </w:t>
        </w:r>
      </w:ins>
    </w:p>
    <w:p w:rsidR="00237940" w:rsidRDefault="00237940" w:rsidP="00237940">
      <w:pPr>
        <w:pStyle w:val="HTMLPreformatted"/>
        <w:rPr>
          <w:ins w:id="3753" w:author="Unknown"/>
          <w:sz w:val="23"/>
          <w:szCs w:val="23"/>
        </w:rPr>
      </w:pPr>
      <w:ins w:id="3754" w:author="Unknown">
        <w:r>
          <w:rPr>
            <w:sz w:val="23"/>
            <w:szCs w:val="23"/>
          </w:rPr>
          <w:t>Salary difference:</w:t>
        </w:r>
      </w:ins>
    </w:p>
    <w:p w:rsidR="00237940" w:rsidRDefault="00237940" w:rsidP="00237940">
      <w:pPr>
        <w:pStyle w:val="NormalWeb"/>
        <w:spacing w:before="120" w:beforeAutospacing="0" w:after="144" w:afterAutospacing="0"/>
        <w:ind w:left="48" w:right="48"/>
        <w:jc w:val="both"/>
        <w:rPr>
          <w:ins w:id="3755" w:author="Unknown"/>
          <w:rFonts w:ascii="Arial" w:hAnsi="Arial" w:cs="Arial"/>
          <w:color w:val="000000"/>
        </w:rPr>
      </w:pPr>
      <w:ins w:id="3756" w:author="Unknown">
        <w:r>
          <w:rPr>
            <w:rFonts w:ascii="Arial" w:hAnsi="Arial" w:cs="Arial"/>
            <w:color w:val="000000"/>
          </w:rPr>
          <w:t>Because this is a new record, old salary is not available and the above result comes as null. Let us now perform one more DML operation on the CUSTOMERS table. The UPDATE statement will update an existing record in the table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757" w:author="Unknown"/>
          <w:rStyle w:val="pln"/>
          <w:color w:val="000000"/>
          <w:sz w:val="23"/>
          <w:szCs w:val="23"/>
        </w:rPr>
      </w:pPr>
      <w:ins w:id="3758" w:author="Unknown">
        <w:r>
          <w:rPr>
            <w:rStyle w:val="pln"/>
            <w:color w:val="000000"/>
            <w:sz w:val="23"/>
            <w:szCs w:val="23"/>
          </w:rPr>
          <w:t xml:space="preserve">UPDATE customers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759" w:author="Unknown"/>
          <w:rStyle w:val="pln"/>
          <w:color w:val="000000"/>
          <w:sz w:val="23"/>
          <w:szCs w:val="23"/>
        </w:rPr>
      </w:pPr>
      <w:ins w:id="3760" w:author="Unknown">
        <w:r>
          <w:rPr>
            <w:rStyle w:val="pln"/>
            <w:color w:val="000000"/>
            <w:sz w:val="23"/>
            <w:szCs w:val="23"/>
          </w:rPr>
          <w:t xml:space="preserve">SET salary </w:t>
        </w:r>
        <w:r>
          <w:rPr>
            <w:rStyle w:val="pun"/>
            <w:rFonts w:eastAsiaTheme="majorEastAsia"/>
            <w:color w:val="666600"/>
            <w:sz w:val="23"/>
            <w:szCs w:val="23"/>
          </w:rPr>
          <w:t>=</w:t>
        </w:r>
        <w:r>
          <w:rPr>
            <w:rStyle w:val="pln"/>
            <w:color w:val="000000"/>
            <w:sz w:val="23"/>
            <w:szCs w:val="23"/>
          </w:rPr>
          <w:t xml:space="preserve"> salary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500</w:t>
        </w:r>
        <w:r>
          <w:rPr>
            <w:rStyle w:val="pln"/>
            <w:color w:val="000000"/>
            <w:sz w:val="23"/>
            <w:szCs w:val="23"/>
          </w:rPr>
          <w:t xml:space="preserve"> </w:t>
        </w:r>
      </w:ins>
    </w:p>
    <w:p w:rsidR="00237940" w:rsidRDefault="00237940" w:rsidP="00237940">
      <w:pPr>
        <w:pStyle w:val="HTMLPreformatted"/>
        <w:pBdr>
          <w:top w:val="single" w:sz="6" w:space="2" w:color="888888"/>
          <w:left w:val="single" w:sz="6" w:space="2" w:color="888888"/>
          <w:bottom w:val="single" w:sz="6" w:space="2" w:color="888888"/>
          <w:right w:val="single" w:sz="6" w:space="2" w:color="888888"/>
        </w:pBdr>
        <w:rPr>
          <w:ins w:id="3761" w:author="Unknown"/>
          <w:sz w:val="23"/>
          <w:szCs w:val="23"/>
        </w:rPr>
      </w:pPr>
      <w:ins w:id="3762" w:author="Unknown">
        <w:r>
          <w:rPr>
            <w:rStyle w:val="pln"/>
            <w:color w:val="000000"/>
            <w:sz w:val="23"/>
            <w:szCs w:val="23"/>
          </w:rPr>
          <w:t xml:space="preserve">WHERE id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2</w:t>
        </w:r>
        <w:r>
          <w:rPr>
            <w:rStyle w:val="pun"/>
            <w:rFonts w:eastAsiaTheme="majorEastAsia"/>
            <w:color w:val="666600"/>
            <w:sz w:val="23"/>
            <w:szCs w:val="23"/>
          </w:rPr>
          <w:t>;</w:t>
        </w:r>
        <w:r>
          <w:rPr>
            <w:rStyle w:val="pln"/>
            <w:color w:val="000000"/>
            <w:sz w:val="23"/>
            <w:szCs w:val="23"/>
          </w:rPr>
          <w:t xml:space="preserve"> </w:t>
        </w:r>
      </w:ins>
    </w:p>
    <w:p w:rsidR="00237940" w:rsidRDefault="00237940" w:rsidP="00237940">
      <w:pPr>
        <w:pStyle w:val="NormalWeb"/>
        <w:spacing w:before="120" w:beforeAutospacing="0" w:after="144" w:afterAutospacing="0"/>
        <w:ind w:left="48" w:right="48"/>
        <w:jc w:val="both"/>
        <w:rPr>
          <w:ins w:id="3763" w:author="Unknown"/>
          <w:rFonts w:ascii="Arial" w:hAnsi="Arial" w:cs="Arial"/>
          <w:color w:val="000000"/>
        </w:rPr>
      </w:pPr>
      <w:ins w:id="3764" w:author="Unknown">
        <w:r>
          <w:rPr>
            <w:rFonts w:ascii="Arial" w:hAnsi="Arial" w:cs="Arial"/>
            <w:color w:val="000000"/>
          </w:rPr>
          <w:t>When a record is updated in the CUSTOMERS table, the above create trigger, </w:t>
        </w:r>
        <w:r>
          <w:rPr>
            <w:rFonts w:ascii="Arial" w:hAnsi="Arial" w:cs="Arial"/>
            <w:b/>
            <w:bCs/>
            <w:color w:val="000000"/>
          </w:rPr>
          <w:t>display_salary_changes</w:t>
        </w:r>
        <w:r>
          <w:rPr>
            <w:rFonts w:ascii="Arial" w:hAnsi="Arial" w:cs="Arial"/>
            <w:color w:val="000000"/>
          </w:rPr>
          <w:t> will be fired and it will display the following result −</w:t>
        </w:r>
      </w:ins>
    </w:p>
    <w:p w:rsidR="00237940" w:rsidRDefault="00237940" w:rsidP="00237940">
      <w:pPr>
        <w:pStyle w:val="HTMLPreformatted"/>
        <w:rPr>
          <w:ins w:id="3765" w:author="Unknown"/>
          <w:sz w:val="23"/>
          <w:szCs w:val="23"/>
        </w:rPr>
      </w:pPr>
      <w:ins w:id="3766" w:author="Unknown">
        <w:r>
          <w:rPr>
            <w:sz w:val="23"/>
            <w:szCs w:val="23"/>
          </w:rPr>
          <w:t xml:space="preserve">Old salary: 1500 </w:t>
        </w:r>
      </w:ins>
    </w:p>
    <w:p w:rsidR="00237940" w:rsidRDefault="00237940" w:rsidP="00237940">
      <w:pPr>
        <w:pStyle w:val="HTMLPreformatted"/>
        <w:rPr>
          <w:ins w:id="3767" w:author="Unknown"/>
          <w:sz w:val="23"/>
          <w:szCs w:val="23"/>
        </w:rPr>
      </w:pPr>
      <w:ins w:id="3768" w:author="Unknown">
        <w:r>
          <w:rPr>
            <w:sz w:val="23"/>
            <w:szCs w:val="23"/>
          </w:rPr>
          <w:t xml:space="preserve">New salary: 2000 </w:t>
        </w:r>
      </w:ins>
    </w:p>
    <w:p w:rsidR="00237940" w:rsidRDefault="00237940" w:rsidP="00237940">
      <w:pPr>
        <w:pStyle w:val="HTMLPreformatted"/>
        <w:rPr>
          <w:sz w:val="23"/>
          <w:szCs w:val="23"/>
        </w:rPr>
      </w:pPr>
      <w:ins w:id="3769" w:author="Unknown">
        <w:r>
          <w:rPr>
            <w:sz w:val="23"/>
            <w:szCs w:val="23"/>
          </w:rPr>
          <w:t xml:space="preserve">Salary difference: 500 </w:t>
        </w:r>
      </w:ins>
    </w:p>
    <w:p w:rsidR="00334735" w:rsidRDefault="00334735" w:rsidP="00237940">
      <w:pPr>
        <w:pStyle w:val="HTMLPreformatted"/>
        <w:rPr>
          <w:sz w:val="23"/>
          <w:szCs w:val="23"/>
        </w:rPr>
      </w:pPr>
    </w:p>
    <w:p w:rsidR="00334735" w:rsidRDefault="00334735" w:rsidP="00237940">
      <w:pPr>
        <w:pStyle w:val="HTMLPreformatted"/>
        <w:rPr>
          <w:sz w:val="23"/>
          <w:szCs w:val="23"/>
        </w:rPr>
      </w:pPr>
    </w:p>
    <w:p w:rsidR="00334735" w:rsidRDefault="00334735" w:rsidP="00237940">
      <w:pPr>
        <w:pStyle w:val="HTMLPreformatted"/>
        <w:rPr>
          <w:sz w:val="23"/>
          <w:szCs w:val="23"/>
        </w:rPr>
      </w:pPr>
    </w:p>
    <w:p w:rsidR="00334735" w:rsidRDefault="00334735" w:rsidP="00334735">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lastRenderedPageBreak/>
        <w:t>PL/SQL - Collections</w:t>
      </w:r>
    </w:p>
    <w:p w:rsidR="00334735" w:rsidRDefault="00334735" w:rsidP="00334735">
      <w:pPr>
        <w:pStyle w:val="NormalWeb"/>
        <w:spacing w:before="120" w:beforeAutospacing="0" w:after="144" w:afterAutospacing="0"/>
        <w:ind w:left="48" w:right="48"/>
        <w:jc w:val="both"/>
        <w:rPr>
          <w:ins w:id="3770" w:author="Unknown"/>
          <w:rFonts w:ascii="Arial" w:hAnsi="Arial" w:cs="Arial"/>
          <w:color w:val="000000"/>
        </w:rPr>
      </w:pPr>
      <w:ins w:id="3771" w:author="Unknown">
        <w:r>
          <w:rPr>
            <w:rFonts w:ascii="Arial" w:hAnsi="Arial" w:cs="Arial"/>
            <w:color w:val="000000"/>
          </w:rPr>
          <w:t>In this chapter, we will discuss the Collections in PL/SQL. A collection is an ordered group of elements having the same data type. Each element is identified by a unique subscript that represents its position in the collection.</w:t>
        </w:r>
      </w:ins>
    </w:p>
    <w:p w:rsidR="00334735" w:rsidRDefault="00334735" w:rsidP="00334735">
      <w:pPr>
        <w:pStyle w:val="NormalWeb"/>
        <w:spacing w:before="120" w:beforeAutospacing="0" w:after="144" w:afterAutospacing="0"/>
        <w:ind w:left="48" w:right="48"/>
        <w:jc w:val="both"/>
        <w:rPr>
          <w:ins w:id="3772" w:author="Unknown"/>
          <w:rFonts w:ascii="Arial" w:hAnsi="Arial" w:cs="Arial"/>
          <w:color w:val="000000"/>
        </w:rPr>
      </w:pPr>
      <w:ins w:id="3773" w:author="Unknown">
        <w:r>
          <w:rPr>
            <w:rFonts w:ascii="Arial" w:hAnsi="Arial" w:cs="Arial"/>
            <w:color w:val="000000"/>
          </w:rPr>
          <w:t>PL/SQL provides three collection types −</w:t>
        </w:r>
      </w:ins>
    </w:p>
    <w:p w:rsidR="00334735" w:rsidRDefault="00334735" w:rsidP="00265113">
      <w:pPr>
        <w:numPr>
          <w:ilvl w:val="0"/>
          <w:numId w:val="146"/>
        </w:numPr>
        <w:spacing w:before="100" w:beforeAutospacing="1" w:after="75" w:line="240" w:lineRule="auto"/>
        <w:rPr>
          <w:ins w:id="3774" w:author="Unknown"/>
          <w:rFonts w:ascii="Arial" w:hAnsi="Arial" w:cs="Arial"/>
          <w:sz w:val="21"/>
          <w:szCs w:val="21"/>
        </w:rPr>
      </w:pPr>
      <w:ins w:id="3775" w:author="Unknown">
        <w:r>
          <w:rPr>
            <w:rFonts w:ascii="Arial" w:hAnsi="Arial" w:cs="Arial"/>
            <w:sz w:val="21"/>
            <w:szCs w:val="21"/>
          </w:rPr>
          <w:t>Index-by tables or Associative array</w:t>
        </w:r>
      </w:ins>
    </w:p>
    <w:p w:rsidR="00334735" w:rsidRDefault="00334735" w:rsidP="00265113">
      <w:pPr>
        <w:numPr>
          <w:ilvl w:val="0"/>
          <w:numId w:val="146"/>
        </w:numPr>
        <w:spacing w:before="100" w:beforeAutospacing="1" w:after="75" w:line="240" w:lineRule="auto"/>
        <w:rPr>
          <w:ins w:id="3776" w:author="Unknown"/>
          <w:rFonts w:ascii="Arial" w:hAnsi="Arial" w:cs="Arial"/>
          <w:sz w:val="21"/>
          <w:szCs w:val="21"/>
        </w:rPr>
      </w:pPr>
      <w:ins w:id="3777" w:author="Unknown">
        <w:r>
          <w:rPr>
            <w:rFonts w:ascii="Arial" w:hAnsi="Arial" w:cs="Arial"/>
            <w:sz w:val="21"/>
            <w:szCs w:val="21"/>
          </w:rPr>
          <w:t>Nested table</w:t>
        </w:r>
      </w:ins>
    </w:p>
    <w:p w:rsidR="00334735" w:rsidRDefault="00334735" w:rsidP="00265113">
      <w:pPr>
        <w:numPr>
          <w:ilvl w:val="0"/>
          <w:numId w:val="146"/>
        </w:numPr>
        <w:spacing w:before="100" w:beforeAutospacing="1" w:after="75" w:line="240" w:lineRule="auto"/>
        <w:rPr>
          <w:rFonts w:ascii="Arial" w:hAnsi="Arial" w:cs="Arial"/>
          <w:sz w:val="21"/>
          <w:szCs w:val="21"/>
        </w:rPr>
      </w:pPr>
      <w:ins w:id="3778" w:author="Unknown">
        <w:r>
          <w:rPr>
            <w:rFonts w:ascii="Arial" w:hAnsi="Arial" w:cs="Arial"/>
            <w:sz w:val="21"/>
            <w:szCs w:val="21"/>
          </w:rPr>
          <w:t>Variable-size array or Varray</w:t>
        </w:r>
      </w:ins>
    </w:p>
    <w:p w:rsidR="00334735" w:rsidRDefault="00334735" w:rsidP="00334735">
      <w:pPr>
        <w:pStyle w:val="Heading2"/>
        <w:rPr>
          <w:rFonts w:ascii="Arial" w:hAnsi="Arial" w:cs="Arial"/>
          <w:b w:val="0"/>
          <w:bCs w:val="0"/>
          <w:sz w:val="35"/>
          <w:szCs w:val="35"/>
        </w:rPr>
      </w:pPr>
      <w:r>
        <w:rPr>
          <w:rFonts w:ascii="Arial" w:hAnsi="Arial" w:cs="Arial"/>
          <w:b w:val="0"/>
          <w:bCs w:val="0"/>
          <w:sz w:val="35"/>
          <w:szCs w:val="35"/>
        </w:rPr>
        <w:t>Index-By Table</w:t>
      </w:r>
    </w:p>
    <w:p w:rsidR="00334735" w:rsidRDefault="00334735" w:rsidP="0033473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w:t>
      </w:r>
      <w:r>
        <w:rPr>
          <w:rFonts w:ascii="Arial" w:hAnsi="Arial" w:cs="Arial"/>
          <w:b/>
          <w:bCs/>
          <w:color w:val="000000"/>
        </w:rPr>
        <w:t>index-by</w:t>
      </w:r>
      <w:r>
        <w:rPr>
          <w:rFonts w:ascii="Arial" w:hAnsi="Arial" w:cs="Arial"/>
          <w:color w:val="000000"/>
        </w:rPr>
        <w:t> table (also called an </w:t>
      </w:r>
      <w:r>
        <w:rPr>
          <w:rFonts w:ascii="Arial" w:hAnsi="Arial" w:cs="Arial"/>
          <w:b/>
          <w:bCs/>
          <w:color w:val="000000"/>
        </w:rPr>
        <w:t>associative array</w:t>
      </w:r>
      <w:r>
        <w:rPr>
          <w:rFonts w:ascii="Arial" w:hAnsi="Arial" w:cs="Arial"/>
          <w:color w:val="000000"/>
        </w:rPr>
        <w:t>) is a set of </w:t>
      </w:r>
      <w:r>
        <w:rPr>
          <w:rFonts w:ascii="Arial" w:hAnsi="Arial" w:cs="Arial"/>
          <w:b/>
          <w:bCs/>
          <w:color w:val="000000"/>
        </w:rPr>
        <w:t>key-value</w:t>
      </w:r>
      <w:r>
        <w:rPr>
          <w:rFonts w:ascii="Arial" w:hAnsi="Arial" w:cs="Arial"/>
          <w:color w:val="000000"/>
        </w:rPr>
        <w:t> pairs. Each key is unique and is used to locate the corresponding value. The key can be either an integer or a string.</w:t>
      </w:r>
    </w:p>
    <w:p w:rsidR="00334735" w:rsidRDefault="00334735" w:rsidP="0033473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index-by table is created using the following syntax. Here, we are creating an </w:t>
      </w:r>
      <w:r>
        <w:rPr>
          <w:rFonts w:ascii="Arial" w:hAnsi="Arial" w:cs="Arial"/>
          <w:b/>
          <w:bCs/>
          <w:color w:val="000000"/>
        </w:rPr>
        <w:t>index-by</w:t>
      </w:r>
      <w:r>
        <w:rPr>
          <w:rFonts w:ascii="Arial" w:hAnsi="Arial" w:cs="Arial"/>
          <w:color w:val="000000"/>
        </w:rPr>
        <w:t> table named </w:t>
      </w:r>
      <w:r>
        <w:rPr>
          <w:rFonts w:ascii="Arial" w:hAnsi="Arial" w:cs="Arial"/>
          <w:b/>
          <w:bCs/>
          <w:color w:val="000000"/>
        </w:rPr>
        <w:t>table_name</w:t>
      </w:r>
      <w:r>
        <w:rPr>
          <w:rFonts w:ascii="Arial" w:hAnsi="Arial" w:cs="Arial"/>
          <w:color w:val="000000"/>
        </w:rPr>
        <w:t>, the keys of which will be of the subscript_type and associated values will be of the </w:t>
      </w:r>
      <w:r>
        <w:rPr>
          <w:rFonts w:ascii="Arial" w:hAnsi="Arial" w:cs="Arial"/>
          <w:i/>
          <w:iCs/>
          <w:color w:val="000000"/>
        </w:rPr>
        <w:t>element_type</w:t>
      </w:r>
    </w:p>
    <w:p w:rsidR="00334735" w:rsidRDefault="00334735" w:rsidP="00334735">
      <w:pPr>
        <w:pStyle w:val="HTMLPreformatted"/>
        <w:rPr>
          <w:sz w:val="23"/>
          <w:szCs w:val="23"/>
        </w:rPr>
      </w:pPr>
      <w:r>
        <w:rPr>
          <w:sz w:val="23"/>
          <w:szCs w:val="23"/>
        </w:rPr>
        <w:t xml:space="preserve">TYPE type_name IS TABLE OF element_type [NOT NULL] INDEX BY subscript_type; </w:t>
      </w:r>
    </w:p>
    <w:p w:rsidR="00334735" w:rsidRDefault="00334735" w:rsidP="00334735">
      <w:pPr>
        <w:pStyle w:val="HTMLPreformatted"/>
        <w:rPr>
          <w:sz w:val="23"/>
          <w:szCs w:val="23"/>
        </w:rPr>
      </w:pPr>
      <w:r>
        <w:rPr>
          <w:sz w:val="23"/>
          <w:szCs w:val="23"/>
        </w:rPr>
        <w:t xml:space="preserve"> </w:t>
      </w:r>
    </w:p>
    <w:p w:rsidR="00334735" w:rsidRDefault="00334735" w:rsidP="00334735">
      <w:pPr>
        <w:pStyle w:val="HTMLPreformatted"/>
        <w:rPr>
          <w:sz w:val="23"/>
          <w:szCs w:val="23"/>
        </w:rPr>
      </w:pPr>
      <w:r>
        <w:rPr>
          <w:sz w:val="23"/>
          <w:szCs w:val="23"/>
        </w:rPr>
        <w:t>table_name type_name;</w:t>
      </w:r>
    </w:p>
    <w:p w:rsidR="00334735" w:rsidRDefault="00334735" w:rsidP="00334735">
      <w:pPr>
        <w:pStyle w:val="Heading3"/>
        <w:rPr>
          <w:rFonts w:ascii="Arial" w:hAnsi="Arial" w:cs="Arial"/>
          <w:b w:val="0"/>
          <w:bCs w:val="0"/>
          <w:color w:val="auto"/>
        </w:rPr>
      </w:pPr>
      <w:r>
        <w:rPr>
          <w:rFonts w:ascii="Arial" w:hAnsi="Arial" w:cs="Arial"/>
          <w:b w:val="0"/>
          <w:bCs w:val="0"/>
        </w:rPr>
        <w:t>Example</w:t>
      </w:r>
    </w:p>
    <w:p w:rsidR="00334735" w:rsidRDefault="00334735" w:rsidP="0033473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example shows how to create a table to store integer values along with names and later it prints the same list of names.</w:t>
      </w:r>
    </w:p>
    <w:p w:rsidR="00334735" w:rsidRDefault="00334735" w:rsidP="003347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DECLARE </w:t>
      </w:r>
    </w:p>
    <w:p w:rsidR="00334735" w:rsidRDefault="00334735" w:rsidP="003347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TYPE salary IS TABLE OF NUMBER INDEX BY VARCHAR2</w:t>
      </w:r>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w:t>
      </w:r>
    </w:p>
    <w:p w:rsidR="00334735" w:rsidRDefault="00334735" w:rsidP="003347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salary_list salary</w:t>
      </w:r>
      <w:r>
        <w:rPr>
          <w:rStyle w:val="pun"/>
          <w:color w:val="666600"/>
          <w:sz w:val="23"/>
          <w:szCs w:val="23"/>
        </w:rPr>
        <w:t>;</w:t>
      </w:r>
      <w:r>
        <w:rPr>
          <w:rStyle w:val="pln"/>
          <w:color w:val="000000"/>
          <w:sz w:val="23"/>
          <w:szCs w:val="23"/>
        </w:rPr>
        <w:t xml:space="preserve"> </w:t>
      </w:r>
    </w:p>
    <w:p w:rsidR="00334735" w:rsidRDefault="00334735" w:rsidP="003347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name   VARCHAR2</w:t>
      </w:r>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w:t>
      </w:r>
    </w:p>
    <w:p w:rsidR="00334735" w:rsidRDefault="00334735" w:rsidP="003347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334735" w:rsidRDefault="00334735" w:rsidP="003347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adding elements to the table </w:t>
      </w:r>
    </w:p>
    <w:p w:rsidR="00334735" w:rsidRDefault="00334735" w:rsidP="003347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salary_list</w:t>
      </w:r>
      <w:r>
        <w:rPr>
          <w:rStyle w:val="pun"/>
          <w:color w:val="666600"/>
          <w:sz w:val="23"/>
          <w:szCs w:val="23"/>
        </w:rPr>
        <w:t>(</w:t>
      </w:r>
      <w:r>
        <w:rPr>
          <w:rStyle w:val="str"/>
          <w:rFonts w:eastAsiaTheme="majorEastAsia"/>
          <w:color w:val="008800"/>
          <w:sz w:val="23"/>
          <w:szCs w:val="23"/>
        </w:rPr>
        <w:t>'Rajnish'</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62000</w:t>
      </w:r>
      <w:r>
        <w:rPr>
          <w:rStyle w:val="pun"/>
          <w:color w:val="666600"/>
          <w:sz w:val="23"/>
          <w:szCs w:val="23"/>
        </w:rPr>
        <w:t>;</w:t>
      </w:r>
      <w:r>
        <w:rPr>
          <w:rStyle w:val="pln"/>
          <w:color w:val="000000"/>
          <w:sz w:val="23"/>
          <w:szCs w:val="23"/>
        </w:rPr>
        <w:t xml:space="preserve"> </w:t>
      </w:r>
    </w:p>
    <w:p w:rsidR="00334735" w:rsidRDefault="00334735" w:rsidP="003347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salary_list</w:t>
      </w:r>
      <w:r>
        <w:rPr>
          <w:rStyle w:val="pun"/>
          <w:color w:val="666600"/>
          <w:sz w:val="23"/>
          <w:szCs w:val="23"/>
        </w:rPr>
        <w:t>(</w:t>
      </w:r>
      <w:r>
        <w:rPr>
          <w:rStyle w:val="str"/>
          <w:rFonts w:eastAsiaTheme="majorEastAsia"/>
          <w:color w:val="008800"/>
          <w:sz w:val="23"/>
          <w:szCs w:val="23"/>
        </w:rPr>
        <w:t>'Minakshi'</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75000</w:t>
      </w:r>
      <w:r>
        <w:rPr>
          <w:rStyle w:val="pun"/>
          <w:color w:val="666600"/>
          <w:sz w:val="23"/>
          <w:szCs w:val="23"/>
        </w:rPr>
        <w:t>;</w:t>
      </w:r>
      <w:r>
        <w:rPr>
          <w:rStyle w:val="pln"/>
          <w:color w:val="000000"/>
          <w:sz w:val="23"/>
          <w:szCs w:val="23"/>
        </w:rPr>
        <w:t xml:space="preserve"> </w:t>
      </w:r>
    </w:p>
    <w:p w:rsidR="00334735" w:rsidRDefault="00334735" w:rsidP="003347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salary_list</w:t>
      </w:r>
      <w:r>
        <w:rPr>
          <w:rStyle w:val="pun"/>
          <w:color w:val="666600"/>
          <w:sz w:val="23"/>
          <w:szCs w:val="23"/>
        </w:rPr>
        <w:t>(</w:t>
      </w:r>
      <w:r>
        <w:rPr>
          <w:rStyle w:val="str"/>
          <w:rFonts w:eastAsiaTheme="majorEastAsia"/>
          <w:color w:val="008800"/>
          <w:sz w:val="23"/>
          <w:szCs w:val="23"/>
        </w:rPr>
        <w:t>'Martin'</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100000</w:t>
      </w:r>
      <w:r>
        <w:rPr>
          <w:rStyle w:val="pun"/>
          <w:color w:val="666600"/>
          <w:sz w:val="23"/>
          <w:szCs w:val="23"/>
        </w:rPr>
        <w:t>;</w:t>
      </w:r>
      <w:r>
        <w:rPr>
          <w:rStyle w:val="pln"/>
          <w:color w:val="000000"/>
          <w:sz w:val="23"/>
          <w:szCs w:val="23"/>
        </w:rPr>
        <w:t xml:space="preserve"> </w:t>
      </w:r>
    </w:p>
    <w:p w:rsidR="00334735" w:rsidRDefault="00334735" w:rsidP="003347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salary_list</w:t>
      </w:r>
      <w:r>
        <w:rPr>
          <w:rStyle w:val="pun"/>
          <w:color w:val="666600"/>
          <w:sz w:val="23"/>
          <w:szCs w:val="23"/>
        </w:rPr>
        <w:t>(</w:t>
      </w:r>
      <w:r>
        <w:rPr>
          <w:rStyle w:val="str"/>
          <w:rFonts w:eastAsiaTheme="majorEastAsia"/>
          <w:color w:val="008800"/>
          <w:sz w:val="23"/>
          <w:szCs w:val="23"/>
        </w:rPr>
        <w:t>'James'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78000</w:t>
      </w:r>
      <w:r>
        <w:rPr>
          <w:rStyle w:val="pun"/>
          <w:color w:val="666600"/>
          <w:sz w:val="23"/>
          <w:szCs w:val="23"/>
        </w:rPr>
        <w:t>;</w:t>
      </w:r>
      <w:r>
        <w:rPr>
          <w:rStyle w:val="pln"/>
          <w:color w:val="000000"/>
          <w:sz w:val="23"/>
          <w:szCs w:val="23"/>
        </w:rPr>
        <w:t xml:space="preserve">  </w:t>
      </w:r>
    </w:p>
    <w:p w:rsidR="00334735" w:rsidRDefault="00334735" w:rsidP="003347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334735" w:rsidRDefault="00334735" w:rsidP="003347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printing the table </w:t>
      </w:r>
    </w:p>
    <w:p w:rsidR="00334735" w:rsidRDefault="00334735" w:rsidP="003347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name </w:t>
      </w:r>
      <w:r>
        <w:rPr>
          <w:rStyle w:val="pun"/>
          <w:color w:val="666600"/>
          <w:sz w:val="23"/>
          <w:szCs w:val="23"/>
        </w:rPr>
        <w:t>:=</w:t>
      </w:r>
      <w:r>
        <w:rPr>
          <w:rStyle w:val="pln"/>
          <w:color w:val="000000"/>
          <w:sz w:val="23"/>
          <w:szCs w:val="23"/>
        </w:rPr>
        <w:t xml:space="preserve"> salary_list</w:t>
      </w:r>
      <w:r>
        <w:rPr>
          <w:rStyle w:val="pun"/>
          <w:color w:val="666600"/>
          <w:sz w:val="23"/>
          <w:szCs w:val="23"/>
        </w:rPr>
        <w:t>.</w:t>
      </w:r>
      <w:r>
        <w:rPr>
          <w:rStyle w:val="pln"/>
          <w:color w:val="000000"/>
          <w:sz w:val="23"/>
          <w:szCs w:val="23"/>
        </w:rPr>
        <w:t>FIRST</w:t>
      </w:r>
      <w:r>
        <w:rPr>
          <w:rStyle w:val="pun"/>
          <w:color w:val="666600"/>
          <w:sz w:val="23"/>
          <w:szCs w:val="23"/>
        </w:rPr>
        <w:t>;</w:t>
      </w:r>
      <w:r>
        <w:rPr>
          <w:rStyle w:val="pln"/>
          <w:color w:val="000000"/>
          <w:sz w:val="23"/>
          <w:szCs w:val="23"/>
        </w:rPr>
        <w:t xml:space="preserve"> </w:t>
      </w:r>
    </w:p>
    <w:p w:rsidR="00334735" w:rsidRDefault="00334735" w:rsidP="003347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WHILE name IS NOT </w:t>
      </w:r>
      <w:r>
        <w:rPr>
          <w:rStyle w:val="kwd"/>
          <w:color w:val="000088"/>
          <w:sz w:val="23"/>
          <w:szCs w:val="23"/>
        </w:rPr>
        <w:t>null</w:t>
      </w:r>
      <w:r>
        <w:rPr>
          <w:rStyle w:val="pln"/>
          <w:color w:val="000000"/>
          <w:sz w:val="23"/>
          <w:szCs w:val="23"/>
        </w:rPr>
        <w:t xml:space="preserve"> LOOP </w:t>
      </w:r>
    </w:p>
    <w:p w:rsidR="00334735" w:rsidRDefault="00334735" w:rsidP="003347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dbms_output</w:t>
      </w:r>
      <w:r>
        <w:rPr>
          <w:rStyle w:val="pun"/>
          <w:color w:val="666600"/>
          <w:sz w:val="23"/>
          <w:szCs w:val="23"/>
        </w:rPr>
        <w:t>.</w:t>
      </w:r>
      <w:r>
        <w:rPr>
          <w:rStyle w:val="pln"/>
          <w:color w:val="000000"/>
          <w:sz w:val="23"/>
          <w:szCs w:val="23"/>
        </w:rPr>
        <w:t xml:space="preserve">put_line </w:t>
      </w:r>
    </w:p>
    <w:p w:rsidR="00334735" w:rsidRDefault="00334735" w:rsidP="003347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str"/>
          <w:rFonts w:eastAsiaTheme="majorEastAsia"/>
          <w:color w:val="008800"/>
          <w:sz w:val="23"/>
          <w:szCs w:val="23"/>
        </w:rPr>
        <w:t>'Salary of '</w:t>
      </w:r>
      <w:r>
        <w:rPr>
          <w:rStyle w:val="pln"/>
          <w:color w:val="000000"/>
          <w:sz w:val="23"/>
          <w:szCs w:val="23"/>
        </w:rPr>
        <w:t xml:space="preserve"> </w:t>
      </w:r>
      <w:r>
        <w:rPr>
          <w:rStyle w:val="pun"/>
          <w:color w:val="666600"/>
          <w:sz w:val="23"/>
          <w:szCs w:val="23"/>
        </w:rPr>
        <w:t>||</w:t>
      </w:r>
      <w:r>
        <w:rPr>
          <w:rStyle w:val="pln"/>
          <w:color w:val="000000"/>
          <w:sz w:val="23"/>
          <w:szCs w:val="23"/>
        </w:rPr>
        <w:t xml:space="preserve"> name </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 is '</w:t>
      </w:r>
      <w:r>
        <w:rPr>
          <w:rStyle w:val="pln"/>
          <w:color w:val="000000"/>
          <w:sz w:val="23"/>
          <w:szCs w:val="23"/>
        </w:rPr>
        <w:t xml:space="preserve"> </w:t>
      </w:r>
      <w:r>
        <w:rPr>
          <w:rStyle w:val="pun"/>
          <w:color w:val="666600"/>
          <w:sz w:val="23"/>
          <w:szCs w:val="23"/>
        </w:rPr>
        <w:t>||</w:t>
      </w:r>
      <w:r>
        <w:rPr>
          <w:rStyle w:val="pln"/>
          <w:color w:val="000000"/>
          <w:sz w:val="23"/>
          <w:szCs w:val="23"/>
        </w:rPr>
        <w:t xml:space="preserve"> TO_CHAR</w:t>
      </w:r>
      <w:r>
        <w:rPr>
          <w:rStyle w:val="pun"/>
          <w:color w:val="666600"/>
          <w:sz w:val="23"/>
          <w:szCs w:val="23"/>
        </w:rPr>
        <w:t>(</w:t>
      </w:r>
      <w:r>
        <w:rPr>
          <w:rStyle w:val="pln"/>
          <w:color w:val="000000"/>
          <w:sz w:val="23"/>
          <w:szCs w:val="23"/>
        </w:rPr>
        <w:t>salary_list</w:t>
      </w:r>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 xml:space="preserve"> </w:t>
      </w:r>
    </w:p>
    <w:p w:rsidR="00334735" w:rsidRDefault="00334735" w:rsidP="003347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name </w:t>
      </w:r>
      <w:r>
        <w:rPr>
          <w:rStyle w:val="pun"/>
          <w:color w:val="666600"/>
          <w:sz w:val="23"/>
          <w:szCs w:val="23"/>
        </w:rPr>
        <w:t>:=</w:t>
      </w:r>
      <w:r>
        <w:rPr>
          <w:rStyle w:val="pln"/>
          <w:color w:val="000000"/>
          <w:sz w:val="23"/>
          <w:szCs w:val="23"/>
        </w:rPr>
        <w:t xml:space="preserve"> salary_list</w:t>
      </w:r>
      <w:r>
        <w:rPr>
          <w:rStyle w:val="pun"/>
          <w:color w:val="666600"/>
          <w:sz w:val="23"/>
          <w:szCs w:val="23"/>
        </w:rPr>
        <w:t>.</w:t>
      </w:r>
      <w:r>
        <w:rPr>
          <w:rStyle w:val="pln"/>
          <w:color w:val="000000"/>
          <w:sz w:val="23"/>
          <w:szCs w:val="23"/>
        </w:rPr>
        <w:t>NEXT</w:t>
      </w:r>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 xml:space="preserve"> </w:t>
      </w:r>
    </w:p>
    <w:p w:rsidR="00334735" w:rsidRDefault="00334735" w:rsidP="003347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END</w:t>
      </w:r>
      <w:r>
        <w:rPr>
          <w:rStyle w:val="pln"/>
          <w:color w:val="000000"/>
          <w:sz w:val="23"/>
          <w:szCs w:val="23"/>
        </w:rPr>
        <w:t xml:space="preserve"> LOOP</w:t>
      </w:r>
      <w:r>
        <w:rPr>
          <w:rStyle w:val="pun"/>
          <w:color w:val="666600"/>
          <w:sz w:val="23"/>
          <w:szCs w:val="23"/>
        </w:rPr>
        <w:t>;</w:t>
      </w:r>
      <w:r>
        <w:rPr>
          <w:rStyle w:val="pln"/>
          <w:color w:val="000000"/>
          <w:sz w:val="23"/>
          <w:szCs w:val="23"/>
        </w:rPr>
        <w:t xml:space="preserve"> </w:t>
      </w:r>
    </w:p>
    <w:p w:rsidR="00334735" w:rsidRDefault="00334735" w:rsidP="003347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334735" w:rsidRDefault="00334735" w:rsidP="0033473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334735" w:rsidRDefault="00334735" w:rsidP="0033473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When the above code is executed at the SQL prompt, it produces the following result −</w:t>
      </w:r>
    </w:p>
    <w:p w:rsidR="00334735" w:rsidRDefault="00334735" w:rsidP="00334735">
      <w:pPr>
        <w:pStyle w:val="HTMLPreformatted"/>
        <w:rPr>
          <w:sz w:val="23"/>
          <w:szCs w:val="23"/>
        </w:rPr>
      </w:pPr>
      <w:r>
        <w:rPr>
          <w:sz w:val="23"/>
          <w:szCs w:val="23"/>
        </w:rPr>
        <w:t xml:space="preserve">Salary of James is 78000 </w:t>
      </w:r>
    </w:p>
    <w:p w:rsidR="00334735" w:rsidRDefault="00334735" w:rsidP="00334735">
      <w:pPr>
        <w:pStyle w:val="HTMLPreformatted"/>
        <w:rPr>
          <w:sz w:val="23"/>
          <w:szCs w:val="23"/>
        </w:rPr>
      </w:pPr>
      <w:r>
        <w:rPr>
          <w:sz w:val="23"/>
          <w:szCs w:val="23"/>
        </w:rPr>
        <w:t xml:space="preserve">Salary of Martin is 100000 </w:t>
      </w:r>
    </w:p>
    <w:p w:rsidR="00334735" w:rsidRDefault="00334735" w:rsidP="00334735">
      <w:pPr>
        <w:pStyle w:val="HTMLPreformatted"/>
        <w:rPr>
          <w:sz w:val="23"/>
          <w:szCs w:val="23"/>
        </w:rPr>
      </w:pPr>
      <w:r>
        <w:rPr>
          <w:sz w:val="23"/>
          <w:szCs w:val="23"/>
        </w:rPr>
        <w:t xml:space="preserve">Salary of Minakshi is 75000 </w:t>
      </w:r>
    </w:p>
    <w:p w:rsidR="00334735" w:rsidRDefault="00334735" w:rsidP="00334735">
      <w:pPr>
        <w:pStyle w:val="HTMLPreformatted"/>
        <w:rPr>
          <w:sz w:val="23"/>
          <w:szCs w:val="23"/>
        </w:rPr>
      </w:pPr>
      <w:r>
        <w:rPr>
          <w:sz w:val="23"/>
          <w:szCs w:val="23"/>
        </w:rPr>
        <w:t xml:space="preserve">Salary of Rajnish is 62000  </w:t>
      </w:r>
    </w:p>
    <w:p w:rsidR="00334735" w:rsidRDefault="00334735" w:rsidP="00334735">
      <w:pPr>
        <w:pStyle w:val="HTMLPreformatted"/>
        <w:rPr>
          <w:sz w:val="23"/>
          <w:szCs w:val="23"/>
        </w:rPr>
      </w:pPr>
    </w:p>
    <w:p w:rsidR="00334735" w:rsidRDefault="00334735" w:rsidP="00237940">
      <w:pPr>
        <w:pStyle w:val="HTMLPreformatted"/>
        <w:rPr>
          <w:ins w:id="3779" w:author="Unknown"/>
          <w:sz w:val="23"/>
          <w:szCs w:val="23"/>
        </w:rPr>
      </w:pPr>
      <w:r>
        <w:rPr>
          <w:sz w:val="23"/>
          <w:szCs w:val="23"/>
        </w:rPr>
        <w:t>PL/SQL procedure successfully completed.</w:t>
      </w:r>
    </w:p>
    <w:p w:rsidR="00444CD3" w:rsidRDefault="00444CD3" w:rsidP="00237940"/>
    <w:p w:rsidR="00466AB2" w:rsidRDefault="00466AB2" w:rsidP="00466AB2">
      <w:pPr>
        <w:pStyle w:val="Heading1"/>
        <w:pBdr>
          <w:bottom w:val="single" w:sz="6" w:space="0" w:color="EFF0F1"/>
        </w:pBdr>
        <w:shd w:val="clear" w:color="auto" w:fill="FFFFFF"/>
        <w:spacing w:before="300" w:after="150" w:line="336" w:lineRule="atLeast"/>
        <w:rPr>
          <w:rFonts w:ascii="Arial" w:hAnsi="Arial" w:cs="Arial"/>
          <w:b w:val="0"/>
          <w:bCs w:val="0"/>
          <w:color w:val="75A54B"/>
        </w:rPr>
      </w:pPr>
      <w:r>
        <w:rPr>
          <w:rFonts w:ascii="Arial" w:hAnsi="Arial" w:cs="Arial"/>
          <w:b w:val="0"/>
          <w:bCs w:val="0"/>
          <w:color w:val="75A54B"/>
        </w:rPr>
        <w:t>PL/SQL Packages</w:t>
      </w:r>
    </w:p>
    <w:p w:rsidR="00466AB2" w:rsidRDefault="00466AB2" w:rsidP="00466AB2">
      <w:pPr>
        <w:pStyle w:val="NormalWeb"/>
        <w:shd w:val="clear" w:color="auto" w:fill="FFFFFF"/>
        <w:spacing w:before="150" w:beforeAutospacing="0" w:after="150" w:afterAutospacing="0" w:line="336" w:lineRule="atLeast"/>
        <w:rPr>
          <w:rFonts w:ascii="Arial" w:hAnsi="Arial" w:cs="Arial"/>
          <w:color w:val="222222"/>
        </w:rPr>
      </w:pPr>
      <w:r>
        <w:rPr>
          <w:rFonts w:ascii="Arial" w:hAnsi="Arial" w:cs="Arial"/>
          <w:color w:val="222222"/>
        </w:rPr>
        <w:t>PL/SQL Packages is schema object and collection of related data type (variables, constants), cursors, procedures, functions are defining within a single context. Package are divide into two part,</w:t>
      </w:r>
    </w:p>
    <w:p w:rsidR="00466AB2" w:rsidRDefault="00466AB2" w:rsidP="00265113">
      <w:pPr>
        <w:numPr>
          <w:ilvl w:val="0"/>
          <w:numId w:val="147"/>
        </w:numPr>
        <w:shd w:val="clear" w:color="auto" w:fill="FFFFFF"/>
        <w:spacing w:before="100" w:beforeAutospacing="1" w:after="100" w:afterAutospacing="1" w:line="240" w:lineRule="auto"/>
        <w:rPr>
          <w:rFonts w:ascii="Arial" w:hAnsi="Arial" w:cs="Arial"/>
          <w:color w:val="333333"/>
        </w:rPr>
      </w:pPr>
      <w:r>
        <w:rPr>
          <w:rStyle w:val="underline"/>
          <w:rFonts w:ascii="Arial" w:hAnsi="Arial" w:cs="Arial"/>
          <w:color w:val="FC5E5E"/>
          <w:sz w:val="23"/>
          <w:szCs w:val="23"/>
        </w:rPr>
        <w:t>Package Specification</w:t>
      </w:r>
    </w:p>
    <w:p w:rsidR="00466AB2" w:rsidRDefault="00466AB2" w:rsidP="00265113">
      <w:pPr>
        <w:numPr>
          <w:ilvl w:val="0"/>
          <w:numId w:val="147"/>
        </w:numPr>
        <w:shd w:val="clear" w:color="auto" w:fill="FFFFFF"/>
        <w:spacing w:before="100" w:beforeAutospacing="1" w:after="100" w:afterAutospacing="1" w:line="240" w:lineRule="auto"/>
        <w:rPr>
          <w:rFonts w:ascii="Arial" w:hAnsi="Arial" w:cs="Arial"/>
          <w:color w:val="333333"/>
        </w:rPr>
      </w:pPr>
      <w:r>
        <w:rPr>
          <w:rStyle w:val="underline"/>
          <w:rFonts w:ascii="Arial" w:hAnsi="Arial" w:cs="Arial"/>
          <w:color w:val="FC5E5E"/>
          <w:sz w:val="23"/>
          <w:szCs w:val="23"/>
        </w:rPr>
        <w:t>Package Body</w:t>
      </w:r>
    </w:p>
    <w:p w:rsidR="00466AB2" w:rsidRDefault="00466AB2" w:rsidP="00466AB2">
      <w:pPr>
        <w:pStyle w:val="NormalWeb"/>
        <w:shd w:val="clear" w:color="auto" w:fill="FFFFFF"/>
        <w:spacing w:before="150" w:beforeAutospacing="0" w:after="150" w:afterAutospacing="0" w:line="336" w:lineRule="atLeast"/>
        <w:rPr>
          <w:rFonts w:ascii="Arial" w:hAnsi="Arial" w:cs="Arial"/>
          <w:color w:val="222222"/>
        </w:rPr>
      </w:pPr>
      <w:r>
        <w:rPr>
          <w:rFonts w:ascii="Arial" w:hAnsi="Arial" w:cs="Arial"/>
          <w:color w:val="222222"/>
        </w:rPr>
        <w:t>Package specification block you can define variables, constants, exceptions and package body you can create procedure, function, subprogram.</w:t>
      </w:r>
    </w:p>
    <w:p w:rsidR="00B4310A" w:rsidRDefault="00B4310A" w:rsidP="00237940"/>
    <w:p w:rsidR="00466AB2" w:rsidRDefault="00466AB2" w:rsidP="00466AB2">
      <w:pPr>
        <w:pStyle w:val="Heading3"/>
        <w:pBdr>
          <w:bottom w:val="single" w:sz="6" w:space="0" w:color="EFF0F1"/>
        </w:pBdr>
        <w:shd w:val="clear" w:color="auto" w:fill="FFFFFF"/>
        <w:spacing w:before="300" w:after="150"/>
        <w:rPr>
          <w:rFonts w:ascii="Arial" w:hAnsi="Arial" w:cs="Arial"/>
          <w:b w:val="0"/>
          <w:bCs w:val="0"/>
          <w:color w:val="75A54B"/>
          <w:sz w:val="35"/>
          <w:szCs w:val="35"/>
        </w:rPr>
      </w:pPr>
      <w:r>
        <w:rPr>
          <w:rFonts w:ascii="Arial" w:hAnsi="Arial" w:cs="Arial"/>
          <w:b w:val="0"/>
          <w:bCs w:val="0"/>
          <w:color w:val="75A54B"/>
          <w:sz w:val="35"/>
          <w:szCs w:val="35"/>
        </w:rPr>
        <w:t>PL/SQL Package Advantages</w:t>
      </w:r>
    </w:p>
    <w:p w:rsidR="00466AB2" w:rsidRDefault="00466AB2" w:rsidP="00265113">
      <w:pPr>
        <w:numPr>
          <w:ilvl w:val="0"/>
          <w:numId w:val="148"/>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You can create package to </w:t>
      </w:r>
      <w:r>
        <w:rPr>
          <w:rStyle w:val="underline"/>
          <w:rFonts w:ascii="Arial" w:hAnsi="Arial" w:cs="Arial"/>
          <w:color w:val="FC5E5E"/>
          <w:sz w:val="23"/>
          <w:szCs w:val="23"/>
        </w:rPr>
        <w:t>store all related</w:t>
      </w:r>
      <w:r>
        <w:rPr>
          <w:rFonts w:ascii="Arial" w:hAnsi="Arial" w:cs="Arial"/>
          <w:color w:val="333333"/>
        </w:rPr>
        <w:t> functions and procedures are grouped together into single unit called packages.</w:t>
      </w:r>
    </w:p>
    <w:p w:rsidR="00466AB2" w:rsidRDefault="00466AB2" w:rsidP="00265113">
      <w:pPr>
        <w:numPr>
          <w:ilvl w:val="0"/>
          <w:numId w:val="148"/>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Package are reliable to </w:t>
      </w:r>
      <w:r>
        <w:rPr>
          <w:rStyle w:val="underline"/>
          <w:rFonts w:ascii="Arial" w:hAnsi="Arial" w:cs="Arial"/>
          <w:color w:val="FC5E5E"/>
          <w:sz w:val="23"/>
          <w:szCs w:val="23"/>
        </w:rPr>
        <w:t>granting a privileges</w:t>
      </w:r>
      <w:r>
        <w:rPr>
          <w:rFonts w:ascii="Arial" w:hAnsi="Arial" w:cs="Arial"/>
          <w:color w:val="333333"/>
        </w:rPr>
        <w:t>.</w:t>
      </w:r>
    </w:p>
    <w:p w:rsidR="00466AB2" w:rsidRDefault="00466AB2" w:rsidP="00265113">
      <w:pPr>
        <w:numPr>
          <w:ilvl w:val="0"/>
          <w:numId w:val="148"/>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All function and procedure within a package can </w:t>
      </w:r>
      <w:r>
        <w:rPr>
          <w:rStyle w:val="underline"/>
          <w:rFonts w:ascii="Arial" w:hAnsi="Arial" w:cs="Arial"/>
          <w:color w:val="FC5E5E"/>
          <w:sz w:val="23"/>
          <w:szCs w:val="23"/>
        </w:rPr>
        <w:t>share variable</w:t>
      </w:r>
      <w:r>
        <w:rPr>
          <w:rFonts w:ascii="Arial" w:hAnsi="Arial" w:cs="Arial"/>
          <w:color w:val="333333"/>
        </w:rPr>
        <w:t> among them.</w:t>
      </w:r>
    </w:p>
    <w:p w:rsidR="00466AB2" w:rsidRDefault="00466AB2" w:rsidP="00265113">
      <w:pPr>
        <w:numPr>
          <w:ilvl w:val="0"/>
          <w:numId w:val="148"/>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Package are support </w:t>
      </w:r>
      <w:r>
        <w:rPr>
          <w:rStyle w:val="underline"/>
          <w:rFonts w:ascii="Arial" w:hAnsi="Arial" w:cs="Arial"/>
          <w:color w:val="FC5E5E"/>
          <w:sz w:val="23"/>
          <w:szCs w:val="23"/>
        </w:rPr>
        <w:t>overloading</w:t>
      </w:r>
      <w:r>
        <w:rPr>
          <w:rFonts w:ascii="Arial" w:hAnsi="Arial" w:cs="Arial"/>
          <w:color w:val="333333"/>
        </w:rPr>
        <w:t> to overload functions and procedures.</w:t>
      </w:r>
    </w:p>
    <w:p w:rsidR="00466AB2" w:rsidRDefault="00466AB2" w:rsidP="00265113">
      <w:pPr>
        <w:numPr>
          <w:ilvl w:val="0"/>
          <w:numId w:val="148"/>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Package are </w:t>
      </w:r>
      <w:r>
        <w:rPr>
          <w:rStyle w:val="underline"/>
          <w:rFonts w:ascii="Arial" w:hAnsi="Arial" w:cs="Arial"/>
          <w:color w:val="FC5E5E"/>
          <w:sz w:val="23"/>
          <w:szCs w:val="23"/>
        </w:rPr>
        <w:t>improve the performance</w:t>
      </w:r>
      <w:r>
        <w:rPr>
          <w:rFonts w:ascii="Arial" w:hAnsi="Arial" w:cs="Arial"/>
          <w:color w:val="333333"/>
        </w:rPr>
        <w:t> to loading the multiple object into memory at once, therefore, subsequent calls to related program doesn't required to calling physically I/O.</w:t>
      </w:r>
    </w:p>
    <w:p w:rsidR="00466AB2" w:rsidRDefault="00466AB2" w:rsidP="00265113">
      <w:pPr>
        <w:numPr>
          <w:ilvl w:val="0"/>
          <w:numId w:val="148"/>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Package are </w:t>
      </w:r>
      <w:r>
        <w:rPr>
          <w:rStyle w:val="underline"/>
          <w:rFonts w:ascii="Arial" w:hAnsi="Arial" w:cs="Arial"/>
          <w:color w:val="FC5E5E"/>
          <w:sz w:val="23"/>
          <w:szCs w:val="23"/>
        </w:rPr>
        <w:t>reduce the traffic</w:t>
      </w:r>
      <w:r>
        <w:rPr>
          <w:rFonts w:ascii="Arial" w:hAnsi="Arial" w:cs="Arial"/>
          <w:color w:val="333333"/>
        </w:rPr>
        <w:t> because all block execute all at once.</w:t>
      </w:r>
    </w:p>
    <w:p w:rsidR="00466AB2" w:rsidRDefault="00466AB2" w:rsidP="00237940"/>
    <w:p w:rsidR="00466AB2" w:rsidRDefault="00466AB2" w:rsidP="00237940"/>
    <w:p w:rsidR="00466AB2" w:rsidRDefault="00466AB2" w:rsidP="00237940"/>
    <w:p w:rsidR="00466AB2" w:rsidRDefault="00466AB2" w:rsidP="00237940"/>
    <w:p w:rsidR="00466AB2" w:rsidRDefault="00466AB2" w:rsidP="00237940"/>
    <w:p w:rsidR="00466AB2" w:rsidRDefault="00466AB2" w:rsidP="00237940"/>
    <w:p w:rsidR="00466AB2" w:rsidRDefault="00466AB2" w:rsidP="00237940"/>
    <w:p w:rsidR="00466AB2" w:rsidRDefault="00466AB2" w:rsidP="00466AB2">
      <w:pPr>
        <w:pStyle w:val="Heading3"/>
        <w:pBdr>
          <w:bottom w:val="single" w:sz="6" w:space="0" w:color="EFF0F1"/>
        </w:pBdr>
        <w:shd w:val="clear" w:color="auto" w:fill="FFFFFF"/>
        <w:spacing w:before="300" w:after="150"/>
        <w:rPr>
          <w:rFonts w:ascii="Arial" w:hAnsi="Arial" w:cs="Arial"/>
          <w:b w:val="0"/>
          <w:bCs w:val="0"/>
          <w:color w:val="75A54B"/>
          <w:sz w:val="35"/>
          <w:szCs w:val="35"/>
        </w:rPr>
      </w:pPr>
      <w:r>
        <w:rPr>
          <w:rFonts w:ascii="Arial" w:hAnsi="Arial" w:cs="Arial"/>
          <w:b w:val="0"/>
          <w:bCs w:val="0"/>
          <w:color w:val="75A54B"/>
          <w:sz w:val="35"/>
          <w:szCs w:val="35"/>
        </w:rPr>
        <w:lastRenderedPageBreak/>
        <w:t>PL/SQL Package Example</w:t>
      </w:r>
    </w:p>
    <w:p w:rsidR="00466AB2" w:rsidRDefault="00466AB2" w:rsidP="00466AB2">
      <w:pPr>
        <w:pStyle w:val="NormalWeb"/>
        <w:shd w:val="clear" w:color="auto" w:fill="FFFFFF"/>
        <w:spacing w:before="150" w:beforeAutospacing="0" w:after="150" w:afterAutospacing="0" w:line="336" w:lineRule="atLeast"/>
        <w:rPr>
          <w:rFonts w:ascii="Arial" w:hAnsi="Arial" w:cs="Arial"/>
          <w:color w:val="222222"/>
        </w:rPr>
      </w:pPr>
      <w:r>
        <w:rPr>
          <w:rFonts w:ascii="Arial" w:hAnsi="Arial" w:cs="Arial"/>
          <w:color w:val="222222"/>
        </w:rPr>
        <w:t>PL/SQL Package example step by step explain to you, you are create your own package using this reference example. We have emp1 table having employee information,</w:t>
      </w:r>
    </w:p>
    <w:tbl>
      <w:tblPr>
        <w:tblW w:w="9776"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2444"/>
        <w:gridCol w:w="2444"/>
        <w:gridCol w:w="2444"/>
        <w:gridCol w:w="2444"/>
      </w:tblGrid>
      <w:tr w:rsidR="00466AB2" w:rsidTr="0073523A">
        <w:trPr>
          <w:trHeight w:val="489"/>
        </w:trPr>
        <w:tc>
          <w:tcPr>
            <w:tcW w:w="2444"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rsidR="00466AB2" w:rsidRDefault="00466AB2">
            <w:pPr>
              <w:rPr>
                <w:rFonts w:ascii="Arial" w:hAnsi="Arial" w:cs="Arial"/>
                <w:color w:val="000000"/>
                <w:sz w:val="23"/>
                <w:szCs w:val="23"/>
              </w:rPr>
            </w:pPr>
            <w:r>
              <w:rPr>
                <w:rFonts w:ascii="Arial" w:hAnsi="Arial" w:cs="Arial"/>
                <w:color w:val="000000"/>
                <w:sz w:val="23"/>
                <w:szCs w:val="23"/>
              </w:rPr>
              <w:t>EMP_NO</w:t>
            </w:r>
          </w:p>
        </w:tc>
        <w:tc>
          <w:tcPr>
            <w:tcW w:w="2444"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rsidR="00466AB2" w:rsidRDefault="00466AB2">
            <w:pPr>
              <w:rPr>
                <w:rFonts w:ascii="Arial" w:hAnsi="Arial" w:cs="Arial"/>
                <w:color w:val="000000"/>
                <w:sz w:val="23"/>
                <w:szCs w:val="23"/>
              </w:rPr>
            </w:pPr>
            <w:r>
              <w:rPr>
                <w:rFonts w:ascii="Arial" w:hAnsi="Arial" w:cs="Arial"/>
                <w:color w:val="000000"/>
                <w:sz w:val="23"/>
                <w:szCs w:val="23"/>
              </w:rPr>
              <w:t>EMP_NAME</w:t>
            </w:r>
          </w:p>
        </w:tc>
        <w:tc>
          <w:tcPr>
            <w:tcW w:w="2444"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rsidR="00466AB2" w:rsidRDefault="00466AB2">
            <w:pPr>
              <w:rPr>
                <w:rFonts w:ascii="Arial" w:hAnsi="Arial" w:cs="Arial"/>
                <w:color w:val="000000"/>
                <w:sz w:val="23"/>
                <w:szCs w:val="23"/>
              </w:rPr>
            </w:pPr>
            <w:r>
              <w:rPr>
                <w:rFonts w:ascii="Arial" w:hAnsi="Arial" w:cs="Arial"/>
                <w:color w:val="000000"/>
                <w:sz w:val="23"/>
                <w:szCs w:val="23"/>
              </w:rPr>
              <w:t>EMP_DEPT</w:t>
            </w:r>
          </w:p>
        </w:tc>
        <w:tc>
          <w:tcPr>
            <w:tcW w:w="2444"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rsidR="00466AB2" w:rsidRDefault="00466AB2">
            <w:pPr>
              <w:rPr>
                <w:rFonts w:ascii="Arial" w:hAnsi="Arial" w:cs="Arial"/>
                <w:color w:val="000000"/>
                <w:sz w:val="23"/>
                <w:szCs w:val="23"/>
              </w:rPr>
            </w:pPr>
            <w:r>
              <w:rPr>
                <w:rFonts w:ascii="Arial" w:hAnsi="Arial" w:cs="Arial"/>
                <w:color w:val="000000"/>
                <w:sz w:val="23"/>
                <w:szCs w:val="23"/>
              </w:rPr>
              <w:t>EMP_SALARY</w:t>
            </w:r>
          </w:p>
        </w:tc>
      </w:tr>
      <w:tr w:rsidR="00466AB2" w:rsidTr="0073523A">
        <w:trPr>
          <w:trHeight w:val="489"/>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rsidR="00466AB2" w:rsidRDefault="00466AB2">
            <w:pPr>
              <w:rPr>
                <w:rFonts w:ascii="Arial" w:hAnsi="Arial" w:cs="Arial"/>
                <w:color w:val="222222"/>
                <w:sz w:val="24"/>
                <w:szCs w:val="24"/>
              </w:rPr>
            </w:pPr>
            <w:r>
              <w:rPr>
                <w:rFonts w:ascii="Arial" w:hAnsi="Arial" w:cs="Arial"/>
                <w:color w:val="222222"/>
              </w:rPr>
              <w:t>1</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rsidR="00466AB2" w:rsidRDefault="00466AB2">
            <w:pPr>
              <w:rPr>
                <w:rFonts w:ascii="Arial" w:hAnsi="Arial" w:cs="Arial"/>
                <w:color w:val="222222"/>
                <w:sz w:val="24"/>
                <w:szCs w:val="24"/>
              </w:rPr>
            </w:pPr>
            <w:r>
              <w:rPr>
                <w:rFonts w:ascii="Arial" w:hAnsi="Arial" w:cs="Arial"/>
                <w:color w:val="222222"/>
              </w:rPr>
              <w:t>Forbs ross</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rsidR="00466AB2" w:rsidRDefault="00466AB2">
            <w:pPr>
              <w:rPr>
                <w:rFonts w:ascii="Arial" w:hAnsi="Arial" w:cs="Arial"/>
                <w:color w:val="222222"/>
                <w:sz w:val="24"/>
                <w:szCs w:val="24"/>
              </w:rPr>
            </w:pPr>
            <w:r>
              <w:rPr>
                <w:rFonts w:ascii="Arial" w:hAnsi="Arial" w:cs="Arial"/>
                <w:color w:val="222222"/>
              </w:rPr>
              <w:t>Web Developer</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rsidR="00466AB2" w:rsidRDefault="00466AB2">
            <w:pPr>
              <w:rPr>
                <w:rFonts w:ascii="Arial" w:hAnsi="Arial" w:cs="Arial"/>
                <w:color w:val="222222"/>
                <w:sz w:val="24"/>
                <w:szCs w:val="24"/>
              </w:rPr>
            </w:pPr>
            <w:r>
              <w:rPr>
                <w:rFonts w:ascii="Arial" w:hAnsi="Arial" w:cs="Arial"/>
                <w:color w:val="222222"/>
              </w:rPr>
              <w:t>45k</w:t>
            </w:r>
          </w:p>
        </w:tc>
      </w:tr>
      <w:tr w:rsidR="00466AB2" w:rsidTr="0073523A">
        <w:trPr>
          <w:trHeight w:val="489"/>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rsidR="00466AB2" w:rsidRDefault="00466AB2">
            <w:pPr>
              <w:rPr>
                <w:rFonts w:ascii="Arial" w:hAnsi="Arial" w:cs="Arial"/>
                <w:color w:val="222222"/>
                <w:sz w:val="24"/>
                <w:szCs w:val="24"/>
              </w:rPr>
            </w:pPr>
            <w:r>
              <w:rPr>
                <w:rFonts w:ascii="Arial" w:hAnsi="Arial" w:cs="Arial"/>
                <w:color w:val="222222"/>
              </w:rPr>
              <w:t>2</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rsidR="00466AB2" w:rsidRDefault="00466AB2">
            <w:pPr>
              <w:rPr>
                <w:rFonts w:ascii="Arial" w:hAnsi="Arial" w:cs="Arial"/>
                <w:color w:val="222222"/>
                <w:sz w:val="24"/>
                <w:szCs w:val="24"/>
              </w:rPr>
            </w:pPr>
            <w:r>
              <w:rPr>
                <w:rFonts w:ascii="Arial" w:hAnsi="Arial" w:cs="Arial"/>
                <w:color w:val="222222"/>
              </w:rPr>
              <w:t>marks jems</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rsidR="00466AB2" w:rsidRDefault="00466AB2">
            <w:pPr>
              <w:rPr>
                <w:rFonts w:ascii="Arial" w:hAnsi="Arial" w:cs="Arial"/>
                <w:color w:val="222222"/>
                <w:sz w:val="24"/>
                <w:szCs w:val="24"/>
              </w:rPr>
            </w:pPr>
            <w:r>
              <w:rPr>
                <w:rFonts w:ascii="Arial" w:hAnsi="Arial" w:cs="Arial"/>
                <w:color w:val="222222"/>
              </w:rPr>
              <w:t>Program Developer</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rsidR="00466AB2" w:rsidRDefault="00466AB2">
            <w:pPr>
              <w:rPr>
                <w:rFonts w:ascii="Arial" w:hAnsi="Arial" w:cs="Arial"/>
                <w:color w:val="222222"/>
                <w:sz w:val="24"/>
                <w:szCs w:val="24"/>
              </w:rPr>
            </w:pPr>
            <w:r>
              <w:rPr>
                <w:rFonts w:ascii="Arial" w:hAnsi="Arial" w:cs="Arial"/>
                <w:color w:val="222222"/>
              </w:rPr>
              <w:t>38k</w:t>
            </w:r>
          </w:p>
        </w:tc>
      </w:tr>
      <w:tr w:rsidR="00466AB2" w:rsidTr="0073523A">
        <w:trPr>
          <w:trHeight w:val="489"/>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rsidR="00466AB2" w:rsidRDefault="00466AB2">
            <w:pPr>
              <w:rPr>
                <w:rFonts w:ascii="Arial" w:hAnsi="Arial" w:cs="Arial"/>
                <w:color w:val="222222"/>
                <w:sz w:val="24"/>
                <w:szCs w:val="24"/>
              </w:rPr>
            </w:pPr>
            <w:r>
              <w:rPr>
                <w:rFonts w:ascii="Arial" w:hAnsi="Arial" w:cs="Arial"/>
                <w:color w:val="222222"/>
              </w:rPr>
              <w:t>3</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rsidR="00466AB2" w:rsidRDefault="00466AB2">
            <w:pPr>
              <w:rPr>
                <w:rFonts w:ascii="Arial" w:hAnsi="Arial" w:cs="Arial"/>
                <w:color w:val="222222"/>
                <w:sz w:val="24"/>
                <w:szCs w:val="24"/>
              </w:rPr>
            </w:pPr>
            <w:r>
              <w:rPr>
                <w:rFonts w:ascii="Arial" w:hAnsi="Arial" w:cs="Arial"/>
                <w:color w:val="222222"/>
              </w:rPr>
              <w:t>Saulin</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rsidR="00466AB2" w:rsidRDefault="00466AB2">
            <w:pPr>
              <w:rPr>
                <w:rFonts w:ascii="Arial" w:hAnsi="Arial" w:cs="Arial"/>
                <w:color w:val="222222"/>
                <w:sz w:val="24"/>
                <w:szCs w:val="24"/>
              </w:rPr>
            </w:pPr>
            <w:r>
              <w:rPr>
                <w:rFonts w:ascii="Arial" w:hAnsi="Arial" w:cs="Arial"/>
                <w:color w:val="222222"/>
              </w:rPr>
              <w:t>Program Developer</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rsidR="00466AB2" w:rsidRDefault="00466AB2">
            <w:pPr>
              <w:rPr>
                <w:rFonts w:ascii="Arial" w:hAnsi="Arial" w:cs="Arial"/>
                <w:color w:val="222222"/>
                <w:sz w:val="24"/>
                <w:szCs w:val="24"/>
              </w:rPr>
            </w:pPr>
            <w:r>
              <w:rPr>
                <w:rFonts w:ascii="Arial" w:hAnsi="Arial" w:cs="Arial"/>
                <w:color w:val="222222"/>
              </w:rPr>
              <w:t>34k</w:t>
            </w:r>
          </w:p>
        </w:tc>
      </w:tr>
      <w:tr w:rsidR="00466AB2" w:rsidTr="0073523A">
        <w:trPr>
          <w:trHeight w:val="474"/>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rsidR="00466AB2" w:rsidRDefault="00466AB2">
            <w:pPr>
              <w:rPr>
                <w:rFonts w:ascii="Arial" w:hAnsi="Arial" w:cs="Arial"/>
                <w:color w:val="222222"/>
                <w:sz w:val="24"/>
                <w:szCs w:val="24"/>
              </w:rPr>
            </w:pPr>
            <w:r>
              <w:rPr>
                <w:rFonts w:ascii="Arial" w:hAnsi="Arial" w:cs="Arial"/>
                <w:color w:val="222222"/>
              </w:rPr>
              <w:t>4</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rsidR="00466AB2" w:rsidRDefault="00466AB2">
            <w:pPr>
              <w:rPr>
                <w:rFonts w:ascii="Arial" w:hAnsi="Arial" w:cs="Arial"/>
                <w:color w:val="222222"/>
                <w:sz w:val="24"/>
                <w:szCs w:val="24"/>
              </w:rPr>
            </w:pPr>
            <w:r>
              <w:rPr>
                <w:rFonts w:ascii="Arial" w:hAnsi="Arial" w:cs="Arial"/>
                <w:color w:val="222222"/>
              </w:rPr>
              <w:t>Zenia Sroll</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rsidR="00466AB2" w:rsidRDefault="00466AB2">
            <w:pPr>
              <w:rPr>
                <w:rFonts w:ascii="Arial" w:hAnsi="Arial" w:cs="Arial"/>
                <w:color w:val="222222"/>
                <w:sz w:val="24"/>
                <w:szCs w:val="24"/>
              </w:rPr>
            </w:pPr>
            <w:r>
              <w:rPr>
                <w:rFonts w:ascii="Arial" w:hAnsi="Arial" w:cs="Arial"/>
                <w:color w:val="222222"/>
              </w:rPr>
              <w:t>Web Developer</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rsidR="00466AB2" w:rsidRDefault="00466AB2">
            <w:pPr>
              <w:rPr>
                <w:rFonts w:ascii="Arial" w:hAnsi="Arial" w:cs="Arial"/>
                <w:color w:val="222222"/>
                <w:sz w:val="24"/>
                <w:szCs w:val="24"/>
              </w:rPr>
            </w:pPr>
            <w:r>
              <w:rPr>
                <w:rFonts w:ascii="Arial" w:hAnsi="Arial" w:cs="Arial"/>
                <w:color w:val="222222"/>
              </w:rPr>
              <w:t>42k</w:t>
            </w:r>
          </w:p>
        </w:tc>
      </w:tr>
    </w:tbl>
    <w:p w:rsidR="00466AB2" w:rsidRDefault="00466AB2" w:rsidP="00466AB2">
      <w:pPr>
        <w:pStyle w:val="Heading2"/>
        <w:shd w:val="clear" w:color="auto" w:fill="FFFFFF"/>
        <w:spacing w:before="300" w:beforeAutospacing="0" w:after="150" w:afterAutospacing="0"/>
        <w:rPr>
          <w:rFonts w:ascii="Arial" w:hAnsi="Arial" w:cs="Arial"/>
          <w:b w:val="0"/>
          <w:bCs w:val="0"/>
          <w:color w:val="75A54B"/>
          <w:sz w:val="42"/>
          <w:szCs w:val="42"/>
        </w:rPr>
      </w:pPr>
      <w:r>
        <w:rPr>
          <w:rFonts w:ascii="Arial" w:hAnsi="Arial" w:cs="Arial"/>
          <w:b w:val="0"/>
          <w:bCs w:val="0"/>
          <w:color w:val="75A54B"/>
          <w:sz w:val="42"/>
          <w:szCs w:val="42"/>
        </w:rPr>
        <w:t>Package Specification</w:t>
      </w:r>
    </w:p>
    <w:p w:rsidR="00466AB2" w:rsidRDefault="00466AB2" w:rsidP="00466AB2">
      <w:pPr>
        <w:pStyle w:val="NormalWeb"/>
        <w:shd w:val="clear" w:color="auto" w:fill="FFFFFF"/>
        <w:spacing w:before="150" w:beforeAutospacing="0" w:after="150" w:afterAutospacing="0" w:line="336" w:lineRule="atLeast"/>
        <w:rPr>
          <w:rFonts w:ascii="Arial" w:hAnsi="Arial" w:cs="Arial"/>
          <w:color w:val="222222"/>
        </w:rPr>
      </w:pPr>
      <w:r>
        <w:rPr>
          <w:rFonts w:ascii="Arial" w:hAnsi="Arial" w:cs="Arial"/>
          <w:color w:val="222222"/>
        </w:rPr>
        <w:t>Create Package specification code for defining procedure, function IN or OUT parameter and execute package specification program.</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token"/>
          <w:rFonts w:ascii="Consolas" w:hAnsi="Consolas" w:cs="Consolas"/>
          <w:color w:val="0077AA"/>
          <w:sz w:val="23"/>
          <w:szCs w:val="23"/>
          <w:bdr w:val="none" w:sz="0" w:space="0" w:color="auto" w:frame="1"/>
        </w:rPr>
        <w:t>CREATE</w:t>
      </w: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A67F59"/>
          <w:sz w:val="23"/>
          <w:szCs w:val="23"/>
          <w:bdr w:val="none" w:sz="0" w:space="0" w:color="auto" w:frame="1"/>
        </w:rPr>
        <w:t>or</w:t>
      </w:r>
      <w:r>
        <w:rPr>
          <w:rStyle w:val="HTMLCode"/>
          <w:rFonts w:ascii="Consolas" w:hAnsi="Consolas" w:cs="Consolas"/>
          <w:color w:val="000000"/>
          <w:sz w:val="23"/>
          <w:szCs w:val="23"/>
          <w:bdr w:val="none" w:sz="0" w:space="0" w:color="auto" w:frame="1"/>
        </w:rPr>
        <w:t xml:space="preserve"> REPLACE PACKAGE pkg1</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A67F59"/>
          <w:sz w:val="23"/>
          <w:szCs w:val="23"/>
          <w:bdr w:val="none" w:sz="0" w:space="0" w:color="auto" w:frame="1"/>
        </w:rPr>
        <w:t>IS</w:t>
      </w: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A67F5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0077AA"/>
          <w:sz w:val="23"/>
          <w:szCs w:val="23"/>
          <w:bdr w:val="none" w:sz="0" w:space="0" w:color="auto" w:frame="1"/>
        </w:rPr>
        <w:t>AS</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0077AA"/>
          <w:sz w:val="23"/>
          <w:szCs w:val="23"/>
          <w:bdr w:val="none" w:sz="0" w:space="0" w:color="auto" w:frame="1"/>
        </w:rPr>
        <w:t>PROCEDURE</w:t>
      </w:r>
      <w:r>
        <w:rPr>
          <w:rStyle w:val="HTMLCode"/>
          <w:rFonts w:ascii="Consolas" w:hAnsi="Consolas" w:cs="Consolas"/>
          <w:color w:val="000000"/>
          <w:sz w:val="23"/>
          <w:szCs w:val="23"/>
          <w:bdr w:val="none" w:sz="0" w:space="0" w:color="auto" w:frame="1"/>
        </w:rPr>
        <w:t xml:space="preserve"> pro1</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999999"/>
          <w:sz w:val="23"/>
          <w:szCs w:val="23"/>
          <w:bdr w:val="none" w:sz="0" w:space="0" w:color="auto" w:frame="1"/>
        </w:rPr>
        <w:t>(</w:t>
      </w:r>
      <w:r>
        <w:rPr>
          <w:rStyle w:val="token"/>
          <w:rFonts w:ascii="Consolas" w:hAnsi="Consolas" w:cs="Consolas"/>
          <w:color w:val="0077AA"/>
          <w:sz w:val="23"/>
          <w:szCs w:val="23"/>
          <w:bdr w:val="none" w:sz="0" w:space="0" w:color="auto" w:frame="1"/>
        </w:rPr>
        <w:t>no</w:t>
      </w: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A67F59"/>
          <w:sz w:val="23"/>
          <w:szCs w:val="23"/>
          <w:bdr w:val="none" w:sz="0" w:space="0" w:color="auto" w:frame="1"/>
        </w:rPr>
        <w:t>in</w:t>
      </w:r>
      <w:r>
        <w:rPr>
          <w:rStyle w:val="HTMLCode"/>
          <w:rFonts w:ascii="Consolas" w:hAnsi="Consolas" w:cs="Consolas"/>
          <w:color w:val="000000"/>
          <w:sz w:val="23"/>
          <w:szCs w:val="23"/>
          <w:bdr w:val="none" w:sz="0" w:space="0" w:color="auto" w:frame="1"/>
        </w:rPr>
        <w:t xml:space="preserve"> number</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name </w:t>
      </w:r>
      <w:r>
        <w:rPr>
          <w:rStyle w:val="token"/>
          <w:rFonts w:ascii="Consolas" w:hAnsi="Consolas" w:cs="Consolas"/>
          <w:color w:val="0077AA"/>
          <w:sz w:val="23"/>
          <w:szCs w:val="23"/>
          <w:bdr w:val="none" w:sz="0" w:space="0" w:color="auto" w:frame="1"/>
        </w:rPr>
        <w:t>out</w:t>
      </w:r>
      <w:r>
        <w:rPr>
          <w:rStyle w:val="HTMLCode"/>
          <w:rFonts w:ascii="Consolas" w:hAnsi="Consolas" w:cs="Consolas"/>
          <w:color w:val="000000"/>
          <w:sz w:val="23"/>
          <w:szCs w:val="23"/>
          <w:bdr w:val="none" w:sz="0" w:space="0" w:color="auto" w:frame="1"/>
        </w:rPr>
        <w:t xml:space="preserve"> varchar2</w:t>
      </w:r>
      <w:r>
        <w:rPr>
          <w:rStyle w:val="token"/>
          <w:rFonts w:ascii="Consolas" w:hAnsi="Consolas" w:cs="Consolas"/>
          <w:color w:val="999999"/>
          <w:sz w:val="23"/>
          <w:szCs w:val="23"/>
          <w:bdr w:val="none" w:sz="0" w:space="0" w:color="auto" w:frame="1"/>
        </w:rPr>
        <w:t>);</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0077AA"/>
          <w:sz w:val="23"/>
          <w:szCs w:val="23"/>
          <w:bdr w:val="none" w:sz="0" w:space="0" w:color="auto" w:frame="1"/>
        </w:rPr>
        <w:t>FUNCTION</w:t>
      </w:r>
      <w:r>
        <w:rPr>
          <w:rStyle w:val="HTMLCode"/>
          <w:rFonts w:ascii="Consolas" w:hAnsi="Consolas" w:cs="Consolas"/>
          <w:color w:val="000000"/>
          <w:sz w:val="23"/>
          <w:szCs w:val="23"/>
          <w:bdr w:val="none" w:sz="0" w:space="0" w:color="auto" w:frame="1"/>
        </w:rPr>
        <w:t xml:space="preserve"> fun1</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999999"/>
          <w:sz w:val="23"/>
          <w:szCs w:val="23"/>
          <w:bdr w:val="none" w:sz="0" w:space="0" w:color="auto" w:frame="1"/>
        </w:rPr>
        <w:t>(</w:t>
      </w:r>
      <w:r>
        <w:rPr>
          <w:rStyle w:val="token"/>
          <w:rFonts w:ascii="Consolas" w:hAnsi="Consolas" w:cs="Consolas"/>
          <w:color w:val="0077AA"/>
          <w:sz w:val="23"/>
          <w:szCs w:val="23"/>
          <w:bdr w:val="none" w:sz="0" w:space="0" w:color="auto" w:frame="1"/>
        </w:rPr>
        <w:t>no</w:t>
      </w: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A67F59"/>
          <w:sz w:val="23"/>
          <w:szCs w:val="23"/>
          <w:bdr w:val="none" w:sz="0" w:space="0" w:color="auto" w:frame="1"/>
        </w:rPr>
        <w:t>in</w:t>
      </w:r>
      <w:r>
        <w:rPr>
          <w:rStyle w:val="HTMLCode"/>
          <w:rFonts w:ascii="Consolas" w:hAnsi="Consolas" w:cs="Consolas"/>
          <w:color w:val="000000"/>
          <w:sz w:val="23"/>
          <w:szCs w:val="23"/>
          <w:bdr w:val="none" w:sz="0" w:space="0" w:color="auto" w:frame="1"/>
        </w:rPr>
        <w:t xml:space="preserve"> number</w:t>
      </w:r>
      <w:r>
        <w:rPr>
          <w:rStyle w:val="token"/>
          <w:rFonts w:ascii="Consolas" w:hAnsi="Consolas" w:cs="Consolas"/>
          <w:color w:val="999999"/>
          <w:sz w:val="23"/>
          <w:szCs w:val="23"/>
          <w:bdr w:val="none" w:sz="0" w:space="0" w:color="auto" w:frame="1"/>
        </w:rPr>
        <w:t>)</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0077AA"/>
          <w:sz w:val="23"/>
          <w:szCs w:val="23"/>
          <w:bdr w:val="none" w:sz="0" w:space="0" w:color="auto" w:frame="1"/>
        </w:rPr>
        <w:t>RETURN</w:t>
      </w:r>
      <w:r>
        <w:rPr>
          <w:rStyle w:val="HTMLCode"/>
          <w:rFonts w:ascii="Consolas" w:hAnsi="Consolas" w:cs="Consolas"/>
          <w:color w:val="000000"/>
          <w:sz w:val="23"/>
          <w:szCs w:val="23"/>
          <w:bdr w:val="none" w:sz="0" w:space="0" w:color="auto" w:frame="1"/>
        </w:rPr>
        <w:t xml:space="preserve"> varchar2</w:t>
      </w:r>
      <w:r>
        <w:rPr>
          <w:rStyle w:val="token"/>
          <w:rFonts w:ascii="Consolas" w:hAnsi="Consolas" w:cs="Consolas"/>
          <w:color w:val="999999"/>
          <w:sz w:val="23"/>
          <w:szCs w:val="23"/>
          <w:bdr w:val="none" w:sz="0" w:space="0" w:color="auto" w:frame="1"/>
        </w:rPr>
        <w:t>;</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0077AA"/>
          <w:sz w:val="23"/>
          <w:szCs w:val="23"/>
          <w:bdr w:val="none" w:sz="0" w:space="0" w:color="auto" w:frame="1"/>
        </w:rPr>
        <w:t>END</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p>
    <w:p w:rsidR="00466AB2" w:rsidRDefault="00466AB2" w:rsidP="00466AB2">
      <w:pPr>
        <w:pStyle w:val="HTMLPreformatted"/>
        <w:shd w:val="clear" w:color="auto" w:fill="F5F2F0"/>
        <w:spacing w:before="150"/>
        <w:rPr>
          <w:rFonts w:ascii="Consolas" w:hAnsi="Consolas" w:cs="Consolas"/>
          <w:color w:val="000000"/>
          <w:sz w:val="23"/>
          <w:szCs w:val="23"/>
        </w:rPr>
      </w:pPr>
      <w:r>
        <w:rPr>
          <w:rStyle w:val="token"/>
          <w:rFonts w:ascii="Consolas" w:hAnsi="Consolas" w:cs="Consolas"/>
          <w:color w:val="A67F59"/>
          <w:sz w:val="23"/>
          <w:szCs w:val="23"/>
          <w:bdr w:val="none" w:sz="0" w:space="0" w:color="auto" w:frame="1"/>
        </w:rPr>
        <w:t>/</w:t>
      </w:r>
    </w:p>
    <w:p w:rsidR="00466AB2" w:rsidRDefault="00466AB2" w:rsidP="00466AB2">
      <w:pPr>
        <w:pStyle w:val="Heading2"/>
        <w:shd w:val="clear" w:color="auto" w:fill="FFFFFF"/>
        <w:spacing w:before="300" w:beforeAutospacing="0" w:after="150" w:afterAutospacing="0"/>
        <w:rPr>
          <w:rFonts w:ascii="Arial" w:hAnsi="Arial" w:cs="Arial"/>
          <w:b w:val="0"/>
          <w:bCs w:val="0"/>
          <w:color w:val="75A54B"/>
          <w:sz w:val="42"/>
          <w:szCs w:val="42"/>
        </w:rPr>
      </w:pPr>
      <w:r>
        <w:rPr>
          <w:rFonts w:ascii="Arial" w:hAnsi="Arial" w:cs="Arial"/>
          <w:b w:val="0"/>
          <w:bCs w:val="0"/>
          <w:color w:val="75A54B"/>
          <w:sz w:val="42"/>
          <w:szCs w:val="42"/>
        </w:rPr>
        <w:t>Package Body</w:t>
      </w:r>
    </w:p>
    <w:p w:rsidR="00466AB2" w:rsidRDefault="00466AB2" w:rsidP="00466AB2">
      <w:pPr>
        <w:pStyle w:val="NormalWeb"/>
        <w:shd w:val="clear" w:color="auto" w:fill="FFFFFF"/>
        <w:spacing w:before="150" w:beforeAutospacing="0" w:after="150" w:afterAutospacing="0" w:line="336" w:lineRule="atLeast"/>
        <w:rPr>
          <w:rFonts w:ascii="Arial" w:hAnsi="Arial" w:cs="Arial"/>
          <w:color w:val="222222"/>
        </w:rPr>
      </w:pPr>
      <w:r>
        <w:rPr>
          <w:rFonts w:ascii="Arial" w:hAnsi="Arial" w:cs="Arial"/>
          <w:color w:val="222222"/>
        </w:rPr>
        <w:t>Create Package body code for implementing procedure or function that are defined package specification. Once you implement execute this program.</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token"/>
          <w:rFonts w:ascii="Consolas" w:hAnsi="Consolas" w:cs="Consolas"/>
          <w:color w:val="0077AA"/>
          <w:sz w:val="23"/>
          <w:szCs w:val="23"/>
          <w:bdr w:val="none" w:sz="0" w:space="0" w:color="auto" w:frame="1"/>
        </w:rPr>
        <w:t>CREATE</w:t>
      </w: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A67F59"/>
          <w:sz w:val="23"/>
          <w:szCs w:val="23"/>
          <w:bdr w:val="none" w:sz="0" w:space="0" w:color="auto" w:frame="1"/>
        </w:rPr>
        <w:t>or</w:t>
      </w:r>
      <w:r>
        <w:rPr>
          <w:rStyle w:val="HTMLCode"/>
          <w:rFonts w:ascii="Consolas" w:hAnsi="Consolas" w:cs="Consolas"/>
          <w:color w:val="000000"/>
          <w:sz w:val="23"/>
          <w:szCs w:val="23"/>
          <w:bdr w:val="none" w:sz="0" w:space="0" w:color="auto" w:frame="1"/>
        </w:rPr>
        <w:t xml:space="preserve"> REPLACE PACKAGE BODY pkg1</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token"/>
          <w:rFonts w:ascii="Consolas" w:hAnsi="Consolas" w:cs="Consolas"/>
          <w:color w:val="A67F59"/>
          <w:sz w:val="23"/>
          <w:szCs w:val="23"/>
          <w:bdr w:val="none" w:sz="0" w:space="0" w:color="auto" w:frame="1"/>
        </w:rPr>
        <w:t>IS</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0077AA"/>
          <w:sz w:val="23"/>
          <w:szCs w:val="23"/>
          <w:bdr w:val="none" w:sz="0" w:space="0" w:color="auto" w:frame="1"/>
        </w:rPr>
        <w:t>PROCEDURE</w:t>
      </w:r>
      <w:r>
        <w:rPr>
          <w:rStyle w:val="HTMLCode"/>
          <w:rFonts w:ascii="Consolas" w:hAnsi="Consolas" w:cs="Consolas"/>
          <w:color w:val="000000"/>
          <w:sz w:val="23"/>
          <w:szCs w:val="23"/>
          <w:bdr w:val="none" w:sz="0" w:space="0" w:color="auto" w:frame="1"/>
        </w:rPr>
        <w:t xml:space="preserve"> pro1</w:t>
      </w:r>
      <w:r>
        <w:rPr>
          <w:rStyle w:val="token"/>
          <w:rFonts w:ascii="Consolas" w:hAnsi="Consolas" w:cs="Consolas"/>
          <w:color w:val="999999"/>
          <w:sz w:val="23"/>
          <w:szCs w:val="23"/>
          <w:bdr w:val="none" w:sz="0" w:space="0" w:color="auto" w:frame="1"/>
        </w:rPr>
        <w:t>(</w:t>
      </w:r>
      <w:r>
        <w:rPr>
          <w:rStyle w:val="token"/>
          <w:rFonts w:ascii="Consolas" w:hAnsi="Consolas" w:cs="Consolas"/>
          <w:color w:val="0077AA"/>
          <w:sz w:val="23"/>
          <w:szCs w:val="23"/>
          <w:bdr w:val="none" w:sz="0" w:space="0" w:color="auto" w:frame="1"/>
        </w:rPr>
        <w:t>no</w:t>
      </w: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A67F59"/>
          <w:sz w:val="23"/>
          <w:szCs w:val="23"/>
          <w:bdr w:val="none" w:sz="0" w:space="0" w:color="auto" w:frame="1"/>
        </w:rPr>
        <w:t>in</w:t>
      </w:r>
      <w:r>
        <w:rPr>
          <w:rStyle w:val="HTMLCode"/>
          <w:rFonts w:ascii="Consolas" w:hAnsi="Consolas" w:cs="Consolas"/>
          <w:color w:val="000000"/>
          <w:sz w:val="23"/>
          <w:szCs w:val="23"/>
          <w:bdr w:val="none" w:sz="0" w:space="0" w:color="auto" w:frame="1"/>
        </w:rPr>
        <w:t xml:space="preserve"> number</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info our varchar2</w:t>
      </w:r>
      <w:r>
        <w:rPr>
          <w:rStyle w:val="token"/>
          <w:rFonts w:ascii="Consolas" w:hAnsi="Consolas" w:cs="Consolas"/>
          <w:color w:val="999999"/>
          <w:sz w:val="23"/>
          <w:szCs w:val="23"/>
          <w:bdr w:val="none" w:sz="0" w:space="0" w:color="auto" w:frame="1"/>
        </w:rPr>
        <w:t>)</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lastRenderedPageBreak/>
        <w:t xml:space="preserve">        </w:t>
      </w:r>
      <w:r>
        <w:rPr>
          <w:rStyle w:val="token"/>
          <w:rFonts w:ascii="Consolas" w:hAnsi="Consolas" w:cs="Consolas"/>
          <w:color w:val="A67F59"/>
          <w:sz w:val="23"/>
          <w:szCs w:val="23"/>
          <w:bdr w:val="none" w:sz="0" w:space="0" w:color="auto" w:frame="1"/>
        </w:rPr>
        <w:t>IS</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0077AA"/>
          <w:sz w:val="23"/>
          <w:szCs w:val="23"/>
          <w:bdr w:val="none" w:sz="0" w:space="0" w:color="auto" w:frame="1"/>
        </w:rPr>
        <w:t>BEGIN</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0077AA"/>
          <w:sz w:val="23"/>
          <w:szCs w:val="23"/>
          <w:bdr w:val="none" w:sz="0" w:space="0" w:color="auto" w:frame="1"/>
        </w:rPr>
        <w:t>SELECT</w:t>
      </w: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A67F5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0077AA"/>
          <w:sz w:val="23"/>
          <w:szCs w:val="23"/>
          <w:bdr w:val="none" w:sz="0" w:space="0" w:color="auto" w:frame="1"/>
        </w:rPr>
        <w:t>INTO</w:t>
      </w:r>
      <w:r>
        <w:rPr>
          <w:rStyle w:val="HTMLCode"/>
          <w:rFonts w:ascii="Consolas" w:hAnsi="Consolas" w:cs="Consolas"/>
          <w:color w:val="000000"/>
          <w:sz w:val="23"/>
          <w:szCs w:val="23"/>
          <w:bdr w:val="none" w:sz="0" w:space="0" w:color="auto" w:frame="1"/>
        </w:rPr>
        <w:t xml:space="preserve"> temp </w:t>
      </w:r>
      <w:r>
        <w:rPr>
          <w:rStyle w:val="token"/>
          <w:rFonts w:ascii="Consolas" w:hAnsi="Consolas" w:cs="Consolas"/>
          <w:color w:val="0077AA"/>
          <w:sz w:val="23"/>
          <w:szCs w:val="23"/>
          <w:bdr w:val="none" w:sz="0" w:space="0" w:color="auto" w:frame="1"/>
        </w:rPr>
        <w:t>FROM</w:t>
      </w:r>
      <w:r>
        <w:rPr>
          <w:rStyle w:val="HTMLCode"/>
          <w:rFonts w:ascii="Consolas" w:hAnsi="Consolas" w:cs="Consolas"/>
          <w:color w:val="000000"/>
          <w:sz w:val="23"/>
          <w:szCs w:val="23"/>
          <w:bdr w:val="none" w:sz="0" w:space="0" w:color="auto" w:frame="1"/>
        </w:rPr>
        <w:t xml:space="preserve"> emp1 </w:t>
      </w:r>
      <w:r>
        <w:rPr>
          <w:rStyle w:val="token"/>
          <w:rFonts w:ascii="Consolas" w:hAnsi="Consolas" w:cs="Consolas"/>
          <w:color w:val="0077AA"/>
          <w:sz w:val="23"/>
          <w:szCs w:val="23"/>
          <w:bdr w:val="none" w:sz="0" w:space="0" w:color="auto" w:frame="1"/>
        </w:rPr>
        <w:t>WHERE</w:t>
      </w:r>
      <w:r>
        <w:rPr>
          <w:rStyle w:val="HTMLCode"/>
          <w:rFonts w:ascii="Consolas" w:hAnsi="Consolas" w:cs="Consolas"/>
          <w:color w:val="000000"/>
          <w:sz w:val="23"/>
          <w:szCs w:val="23"/>
          <w:bdr w:val="none" w:sz="0" w:space="0" w:color="auto" w:frame="1"/>
        </w:rPr>
        <w:t xml:space="preserve"> eno </w:t>
      </w:r>
      <w:r>
        <w:rPr>
          <w:rStyle w:val="token"/>
          <w:rFonts w:ascii="Consolas" w:hAnsi="Consolas" w:cs="Consolas"/>
          <w:color w:val="A67F5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0077AA"/>
          <w:sz w:val="23"/>
          <w:szCs w:val="23"/>
          <w:bdr w:val="none" w:sz="0" w:space="0" w:color="auto" w:frame="1"/>
        </w:rPr>
        <w:t>no</w:t>
      </w:r>
      <w:r>
        <w:rPr>
          <w:rStyle w:val="token"/>
          <w:rFonts w:ascii="Consolas" w:hAnsi="Consolas" w:cs="Consolas"/>
          <w:color w:val="999999"/>
          <w:sz w:val="23"/>
          <w:szCs w:val="23"/>
          <w:bdr w:val="none" w:sz="0" w:space="0" w:color="auto" w:frame="1"/>
        </w:rPr>
        <w:t>;</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0077AA"/>
          <w:sz w:val="23"/>
          <w:szCs w:val="23"/>
          <w:bdr w:val="none" w:sz="0" w:space="0" w:color="auto" w:frame="1"/>
        </w:rPr>
        <w:t>END</w:t>
      </w:r>
      <w:r>
        <w:rPr>
          <w:rStyle w:val="token"/>
          <w:rFonts w:ascii="Consolas" w:hAnsi="Consolas" w:cs="Consolas"/>
          <w:color w:val="999999"/>
          <w:sz w:val="23"/>
          <w:szCs w:val="23"/>
          <w:bdr w:val="none" w:sz="0" w:space="0" w:color="auto" w:frame="1"/>
        </w:rPr>
        <w:t>;</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0077AA"/>
          <w:sz w:val="23"/>
          <w:szCs w:val="23"/>
          <w:bdr w:val="none" w:sz="0" w:space="0" w:color="auto" w:frame="1"/>
        </w:rPr>
        <w:t>FUNCTION</w:t>
      </w:r>
      <w:r>
        <w:rPr>
          <w:rStyle w:val="HTMLCode"/>
          <w:rFonts w:ascii="Consolas" w:hAnsi="Consolas" w:cs="Consolas"/>
          <w:color w:val="000000"/>
          <w:sz w:val="23"/>
          <w:szCs w:val="23"/>
          <w:bdr w:val="none" w:sz="0" w:space="0" w:color="auto" w:frame="1"/>
        </w:rPr>
        <w:t xml:space="preserve"> fun1</w:t>
      </w:r>
      <w:r>
        <w:rPr>
          <w:rStyle w:val="token"/>
          <w:rFonts w:ascii="Consolas" w:hAnsi="Consolas" w:cs="Consolas"/>
          <w:color w:val="999999"/>
          <w:sz w:val="23"/>
          <w:szCs w:val="23"/>
          <w:bdr w:val="none" w:sz="0" w:space="0" w:color="auto" w:frame="1"/>
        </w:rPr>
        <w:t>(</w:t>
      </w:r>
      <w:r>
        <w:rPr>
          <w:rStyle w:val="token"/>
          <w:rFonts w:ascii="Consolas" w:hAnsi="Consolas" w:cs="Consolas"/>
          <w:color w:val="0077AA"/>
          <w:sz w:val="23"/>
          <w:szCs w:val="23"/>
          <w:bdr w:val="none" w:sz="0" w:space="0" w:color="auto" w:frame="1"/>
        </w:rPr>
        <w:t>no</w:t>
      </w: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A67F59"/>
          <w:sz w:val="23"/>
          <w:szCs w:val="23"/>
          <w:bdr w:val="none" w:sz="0" w:space="0" w:color="auto" w:frame="1"/>
        </w:rPr>
        <w:t>in</w:t>
      </w:r>
      <w:r>
        <w:rPr>
          <w:rStyle w:val="HTMLCode"/>
          <w:rFonts w:ascii="Consolas" w:hAnsi="Consolas" w:cs="Consolas"/>
          <w:color w:val="000000"/>
          <w:sz w:val="23"/>
          <w:szCs w:val="23"/>
          <w:bdr w:val="none" w:sz="0" w:space="0" w:color="auto" w:frame="1"/>
        </w:rPr>
        <w:t xml:space="preserve"> number</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0077AA"/>
          <w:sz w:val="23"/>
          <w:szCs w:val="23"/>
          <w:bdr w:val="none" w:sz="0" w:space="0" w:color="auto" w:frame="1"/>
        </w:rPr>
        <w:t>return</w:t>
      </w:r>
      <w:r>
        <w:rPr>
          <w:rStyle w:val="HTMLCode"/>
          <w:rFonts w:ascii="Consolas" w:hAnsi="Consolas" w:cs="Consolas"/>
          <w:color w:val="000000"/>
          <w:sz w:val="23"/>
          <w:szCs w:val="23"/>
          <w:bdr w:val="none" w:sz="0" w:space="0" w:color="auto" w:frame="1"/>
        </w:rPr>
        <w:t xml:space="preserve"> varchar2</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A67F59"/>
          <w:sz w:val="23"/>
          <w:szCs w:val="23"/>
          <w:bdr w:val="none" w:sz="0" w:space="0" w:color="auto" w:frame="1"/>
        </w:rPr>
        <w:t>IS</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name varchar2</w:t>
      </w:r>
      <w:r>
        <w:rPr>
          <w:rStyle w:val="token"/>
          <w:rFonts w:ascii="Consolas" w:hAnsi="Consolas" w:cs="Consolas"/>
          <w:color w:val="999999"/>
          <w:sz w:val="23"/>
          <w:szCs w:val="23"/>
          <w:bdr w:val="none" w:sz="0" w:space="0" w:color="auto" w:frame="1"/>
        </w:rPr>
        <w:t>(</w:t>
      </w:r>
      <w:r>
        <w:rPr>
          <w:rStyle w:val="token"/>
          <w:rFonts w:ascii="Consolas" w:hAnsi="Consolas" w:cs="Consolas"/>
          <w:color w:val="990055"/>
          <w:sz w:val="23"/>
          <w:szCs w:val="23"/>
          <w:bdr w:val="none" w:sz="0" w:space="0" w:color="auto" w:frame="1"/>
        </w:rPr>
        <w:t>20</w:t>
      </w:r>
      <w:r>
        <w:rPr>
          <w:rStyle w:val="token"/>
          <w:rFonts w:ascii="Consolas" w:hAnsi="Consolas" w:cs="Consolas"/>
          <w:color w:val="999999"/>
          <w:sz w:val="23"/>
          <w:szCs w:val="23"/>
          <w:bdr w:val="none" w:sz="0" w:space="0" w:color="auto" w:frame="1"/>
        </w:rPr>
        <w:t>);</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0077AA"/>
          <w:sz w:val="23"/>
          <w:szCs w:val="23"/>
          <w:bdr w:val="none" w:sz="0" w:space="0" w:color="auto" w:frame="1"/>
        </w:rPr>
        <w:t>BEGIN</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0077AA"/>
          <w:sz w:val="23"/>
          <w:szCs w:val="23"/>
          <w:bdr w:val="none" w:sz="0" w:space="0" w:color="auto" w:frame="1"/>
        </w:rPr>
        <w:t>SELECT</w:t>
      </w:r>
      <w:r>
        <w:rPr>
          <w:rStyle w:val="HTMLCode"/>
          <w:rFonts w:ascii="Consolas" w:hAnsi="Consolas" w:cs="Consolas"/>
          <w:color w:val="000000"/>
          <w:sz w:val="23"/>
          <w:szCs w:val="23"/>
          <w:bdr w:val="none" w:sz="0" w:space="0" w:color="auto" w:frame="1"/>
        </w:rPr>
        <w:t xml:space="preserve"> ename </w:t>
      </w:r>
      <w:r>
        <w:rPr>
          <w:rStyle w:val="token"/>
          <w:rFonts w:ascii="Consolas" w:hAnsi="Consolas" w:cs="Consolas"/>
          <w:color w:val="0077AA"/>
          <w:sz w:val="23"/>
          <w:szCs w:val="23"/>
          <w:bdr w:val="none" w:sz="0" w:space="0" w:color="auto" w:frame="1"/>
        </w:rPr>
        <w:t>INTO</w:t>
      </w:r>
      <w:r>
        <w:rPr>
          <w:rStyle w:val="HTMLCode"/>
          <w:rFonts w:ascii="Consolas" w:hAnsi="Consolas" w:cs="Consolas"/>
          <w:color w:val="000000"/>
          <w:sz w:val="23"/>
          <w:szCs w:val="23"/>
          <w:bdr w:val="none" w:sz="0" w:space="0" w:color="auto" w:frame="1"/>
        </w:rPr>
        <w:t xml:space="preserve"> name </w:t>
      </w:r>
      <w:r>
        <w:rPr>
          <w:rStyle w:val="token"/>
          <w:rFonts w:ascii="Consolas" w:hAnsi="Consolas" w:cs="Consolas"/>
          <w:color w:val="0077AA"/>
          <w:sz w:val="23"/>
          <w:szCs w:val="23"/>
          <w:bdr w:val="none" w:sz="0" w:space="0" w:color="auto" w:frame="1"/>
        </w:rPr>
        <w:t>FROM</w:t>
      </w:r>
      <w:r>
        <w:rPr>
          <w:rStyle w:val="HTMLCode"/>
          <w:rFonts w:ascii="Consolas" w:hAnsi="Consolas" w:cs="Consolas"/>
          <w:color w:val="000000"/>
          <w:sz w:val="23"/>
          <w:szCs w:val="23"/>
          <w:bdr w:val="none" w:sz="0" w:space="0" w:color="auto" w:frame="1"/>
        </w:rPr>
        <w:t xml:space="preserve"> emp1 </w:t>
      </w:r>
      <w:r>
        <w:rPr>
          <w:rStyle w:val="token"/>
          <w:rFonts w:ascii="Consolas" w:hAnsi="Consolas" w:cs="Consolas"/>
          <w:color w:val="0077AA"/>
          <w:sz w:val="23"/>
          <w:szCs w:val="23"/>
          <w:bdr w:val="none" w:sz="0" w:space="0" w:color="auto" w:frame="1"/>
        </w:rPr>
        <w:t>WHERE</w:t>
      </w:r>
      <w:r>
        <w:rPr>
          <w:rStyle w:val="HTMLCode"/>
          <w:rFonts w:ascii="Consolas" w:hAnsi="Consolas" w:cs="Consolas"/>
          <w:color w:val="000000"/>
          <w:sz w:val="23"/>
          <w:szCs w:val="23"/>
          <w:bdr w:val="none" w:sz="0" w:space="0" w:color="auto" w:frame="1"/>
        </w:rPr>
        <w:t xml:space="preserve"> eno </w:t>
      </w:r>
      <w:r>
        <w:rPr>
          <w:rStyle w:val="token"/>
          <w:rFonts w:ascii="Consolas" w:hAnsi="Consolas" w:cs="Consolas"/>
          <w:color w:val="A67F5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0077AA"/>
          <w:sz w:val="23"/>
          <w:szCs w:val="23"/>
          <w:bdr w:val="none" w:sz="0" w:space="0" w:color="auto" w:frame="1"/>
        </w:rPr>
        <w:t>no</w:t>
      </w:r>
      <w:r>
        <w:rPr>
          <w:rStyle w:val="token"/>
          <w:rFonts w:ascii="Consolas" w:hAnsi="Consolas" w:cs="Consolas"/>
          <w:color w:val="999999"/>
          <w:sz w:val="23"/>
          <w:szCs w:val="23"/>
          <w:bdr w:val="none" w:sz="0" w:space="0" w:color="auto" w:frame="1"/>
        </w:rPr>
        <w:t>;</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0077AA"/>
          <w:sz w:val="23"/>
          <w:szCs w:val="23"/>
          <w:bdr w:val="none" w:sz="0" w:space="0" w:color="auto" w:frame="1"/>
        </w:rPr>
        <w:t>RETURN</w:t>
      </w:r>
      <w:r>
        <w:rPr>
          <w:rStyle w:val="HTMLCode"/>
          <w:rFonts w:ascii="Consolas" w:hAnsi="Consolas" w:cs="Consolas"/>
          <w:color w:val="000000"/>
          <w:sz w:val="23"/>
          <w:szCs w:val="23"/>
          <w:bdr w:val="none" w:sz="0" w:space="0" w:color="auto" w:frame="1"/>
        </w:rPr>
        <w:t xml:space="preserve"> name</w:t>
      </w:r>
      <w:r>
        <w:rPr>
          <w:rStyle w:val="token"/>
          <w:rFonts w:ascii="Consolas" w:hAnsi="Consolas" w:cs="Consolas"/>
          <w:color w:val="999999"/>
          <w:sz w:val="23"/>
          <w:szCs w:val="23"/>
          <w:bdr w:val="none" w:sz="0" w:space="0" w:color="auto" w:frame="1"/>
        </w:rPr>
        <w:t>;</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0077AA"/>
          <w:sz w:val="23"/>
          <w:szCs w:val="23"/>
          <w:bdr w:val="none" w:sz="0" w:space="0" w:color="auto" w:frame="1"/>
        </w:rPr>
        <w:t>END</w:t>
      </w:r>
      <w:r>
        <w:rPr>
          <w:rStyle w:val="token"/>
          <w:rFonts w:ascii="Consolas" w:hAnsi="Consolas" w:cs="Consolas"/>
          <w:color w:val="999999"/>
          <w:sz w:val="23"/>
          <w:szCs w:val="23"/>
          <w:bdr w:val="none" w:sz="0" w:space="0" w:color="auto" w:frame="1"/>
        </w:rPr>
        <w:t>;</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token"/>
          <w:rFonts w:ascii="Consolas" w:hAnsi="Consolas" w:cs="Consolas"/>
          <w:color w:val="0077AA"/>
          <w:sz w:val="23"/>
          <w:szCs w:val="23"/>
          <w:bdr w:val="none" w:sz="0" w:space="0" w:color="auto" w:frame="1"/>
        </w:rPr>
        <w:t>END</w:t>
      </w:r>
      <w:r>
        <w:rPr>
          <w:rStyle w:val="token"/>
          <w:rFonts w:ascii="Consolas" w:hAnsi="Consolas" w:cs="Consolas"/>
          <w:color w:val="999999"/>
          <w:sz w:val="23"/>
          <w:szCs w:val="23"/>
          <w:bdr w:val="none" w:sz="0" w:space="0" w:color="auto" w:frame="1"/>
        </w:rPr>
        <w:t>;</w:t>
      </w:r>
    </w:p>
    <w:p w:rsidR="00466AB2" w:rsidRDefault="00466AB2" w:rsidP="00466AB2">
      <w:pPr>
        <w:pStyle w:val="HTMLPreformatted"/>
        <w:shd w:val="clear" w:color="auto" w:fill="F5F2F0"/>
        <w:spacing w:before="150"/>
        <w:rPr>
          <w:rFonts w:ascii="Consolas" w:hAnsi="Consolas" w:cs="Consolas"/>
          <w:color w:val="000000"/>
          <w:sz w:val="23"/>
          <w:szCs w:val="23"/>
        </w:rPr>
      </w:pPr>
      <w:r>
        <w:rPr>
          <w:rStyle w:val="token"/>
          <w:rFonts w:ascii="Consolas" w:hAnsi="Consolas" w:cs="Consolas"/>
          <w:color w:val="A67F59"/>
          <w:sz w:val="23"/>
          <w:szCs w:val="23"/>
          <w:bdr w:val="none" w:sz="0" w:space="0" w:color="auto" w:frame="1"/>
        </w:rPr>
        <w:t>/</w:t>
      </w:r>
    </w:p>
    <w:p w:rsidR="00466AB2" w:rsidRDefault="00466AB2" w:rsidP="00466AB2">
      <w:pPr>
        <w:pStyle w:val="Heading2"/>
        <w:shd w:val="clear" w:color="auto" w:fill="FFFFFF"/>
        <w:spacing w:before="300" w:beforeAutospacing="0" w:after="150" w:afterAutospacing="0"/>
        <w:rPr>
          <w:rFonts w:ascii="Arial" w:hAnsi="Arial" w:cs="Arial"/>
          <w:b w:val="0"/>
          <w:bCs w:val="0"/>
          <w:color w:val="75A54B"/>
          <w:sz w:val="42"/>
          <w:szCs w:val="42"/>
        </w:rPr>
      </w:pPr>
      <w:r>
        <w:rPr>
          <w:rFonts w:ascii="Arial" w:hAnsi="Arial" w:cs="Arial"/>
          <w:b w:val="0"/>
          <w:bCs w:val="0"/>
          <w:color w:val="75A54B"/>
          <w:sz w:val="42"/>
          <w:szCs w:val="42"/>
        </w:rPr>
        <w:t>Pl/SQL Program calling Package</w:t>
      </w:r>
    </w:p>
    <w:p w:rsidR="00466AB2" w:rsidRDefault="00466AB2" w:rsidP="00466AB2">
      <w:pPr>
        <w:pStyle w:val="NormalWeb"/>
        <w:shd w:val="clear" w:color="auto" w:fill="FFFFFF"/>
        <w:spacing w:before="150" w:beforeAutospacing="0" w:after="150" w:afterAutospacing="0" w:line="336" w:lineRule="atLeast"/>
        <w:rPr>
          <w:rFonts w:ascii="Arial" w:hAnsi="Arial" w:cs="Arial"/>
          <w:color w:val="222222"/>
        </w:rPr>
      </w:pPr>
      <w:r>
        <w:rPr>
          <w:rFonts w:ascii="Arial" w:hAnsi="Arial" w:cs="Arial"/>
          <w:color w:val="222222"/>
        </w:rPr>
        <w:t>Now we have a one package </w:t>
      </w:r>
      <w:r>
        <w:rPr>
          <w:rStyle w:val="underline"/>
          <w:rFonts w:ascii="Arial" w:hAnsi="Arial" w:cs="Arial"/>
          <w:color w:val="FC5E5E"/>
          <w:sz w:val="23"/>
          <w:szCs w:val="23"/>
        </w:rPr>
        <w:t>pkg1</w:t>
      </w:r>
      <w:r>
        <w:rPr>
          <w:rFonts w:ascii="Arial" w:hAnsi="Arial" w:cs="Arial"/>
          <w:color w:val="222222"/>
        </w:rPr>
        <w:t>, to call package defined function, procedures also pass the parameter and get the return result.</w:t>
      </w:r>
    </w:p>
    <w:p w:rsidR="00466AB2" w:rsidRDefault="00466AB2" w:rsidP="00466AB2">
      <w:pPr>
        <w:shd w:val="clear" w:color="auto" w:fill="EBE4DF"/>
        <w:jc w:val="center"/>
        <w:rPr>
          <w:rFonts w:ascii="Arial" w:hAnsi="Arial" w:cs="Arial"/>
          <w:i/>
          <w:iCs/>
          <w:color w:val="666666"/>
        </w:rPr>
      </w:pPr>
      <w:r>
        <w:rPr>
          <w:rFonts w:ascii="Arial" w:hAnsi="Arial" w:cs="Arial"/>
          <w:i/>
          <w:iCs/>
          <w:color w:val="666666"/>
        </w:rPr>
        <w:t>pkg_prg.sql</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token"/>
          <w:rFonts w:ascii="Consolas" w:hAnsi="Consolas" w:cs="Consolas"/>
          <w:color w:val="0077AA"/>
          <w:sz w:val="23"/>
          <w:szCs w:val="23"/>
          <w:bdr w:val="none" w:sz="0" w:space="0" w:color="auto" w:frame="1"/>
        </w:rPr>
        <w:t>DECLARE</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0077AA"/>
          <w:sz w:val="23"/>
          <w:szCs w:val="23"/>
          <w:bdr w:val="none" w:sz="0" w:space="0" w:color="auto" w:frame="1"/>
        </w:rPr>
        <w:t>no</w:t>
      </w:r>
      <w:r>
        <w:rPr>
          <w:rStyle w:val="HTMLCode"/>
          <w:rFonts w:ascii="Consolas" w:hAnsi="Consolas" w:cs="Consolas"/>
          <w:color w:val="000000"/>
          <w:sz w:val="23"/>
          <w:szCs w:val="23"/>
          <w:bdr w:val="none" w:sz="0" w:space="0" w:color="auto" w:frame="1"/>
        </w:rPr>
        <w:t xml:space="preserve"> number :</w:t>
      </w:r>
      <w:r>
        <w:rPr>
          <w:rStyle w:val="token"/>
          <w:rFonts w:ascii="Consolas" w:hAnsi="Consolas" w:cs="Consolas"/>
          <w:color w:val="A67F5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A67F59"/>
          <w:sz w:val="23"/>
          <w:szCs w:val="23"/>
          <w:bdr w:val="none" w:sz="0" w:space="0" w:color="auto" w:frame="1"/>
        </w:rPr>
        <w:t>&amp;</w:t>
      </w:r>
      <w:r>
        <w:rPr>
          <w:rStyle w:val="token"/>
          <w:rFonts w:ascii="Consolas" w:hAnsi="Consolas" w:cs="Consolas"/>
          <w:color w:val="0077AA"/>
          <w:sz w:val="23"/>
          <w:szCs w:val="23"/>
          <w:bdr w:val="none" w:sz="0" w:space="0" w:color="auto" w:frame="1"/>
        </w:rPr>
        <w:t>no</w:t>
      </w:r>
      <w:r>
        <w:rPr>
          <w:rStyle w:val="token"/>
          <w:rFonts w:ascii="Consolas" w:hAnsi="Consolas" w:cs="Consolas"/>
          <w:color w:val="999999"/>
          <w:sz w:val="23"/>
          <w:szCs w:val="23"/>
          <w:bdr w:val="none" w:sz="0" w:space="0" w:color="auto" w:frame="1"/>
        </w:rPr>
        <w:t>;</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name varchar2</w:t>
      </w:r>
      <w:r>
        <w:rPr>
          <w:rStyle w:val="token"/>
          <w:rFonts w:ascii="Consolas" w:hAnsi="Consolas" w:cs="Consolas"/>
          <w:color w:val="999999"/>
          <w:sz w:val="23"/>
          <w:szCs w:val="23"/>
          <w:bdr w:val="none" w:sz="0" w:space="0" w:color="auto" w:frame="1"/>
        </w:rPr>
        <w:t>(</w:t>
      </w:r>
      <w:r>
        <w:rPr>
          <w:rStyle w:val="token"/>
          <w:rFonts w:ascii="Consolas" w:hAnsi="Consolas" w:cs="Consolas"/>
          <w:color w:val="990055"/>
          <w:sz w:val="23"/>
          <w:szCs w:val="23"/>
          <w:bdr w:val="none" w:sz="0" w:space="0" w:color="auto" w:frame="1"/>
        </w:rPr>
        <w:t>20</w:t>
      </w:r>
      <w:r>
        <w:rPr>
          <w:rStyle w:val="token"/>
          <w:rFonts w:ascii="Consolas" w:hAnsi="Consolas" w:cs="Consolas"/>
          <w:color w:val="999999"/>
          <w:sz w:val="23"/>
          <w:szCs w:val="23"/>
          <w:bdr w:val="none" w:sz="0" w:space="0" w:color="auto" w:frame="1"/>
        </w:rPr>
        <w:t>);</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token"/>
          <w:rFonts w:ascii="Consolas" w:hAnsi="Consolas" w:cs="Consolas"/>
          <w:color w:val="0077AA"/>
          <w:sz w:val="23"/>
          <w:szCs w:val="23"/>
          <w:bdr w:val="none" w:sz="0" w:space="0" w:color="auto" w:frame="1"/>
        </w:rPr>
        <w:t>BEGIN</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pkg1</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pro1</w:t>
      </w:r>
      <w:r>
        <w:rPr>
          <w:rStyle w:val="token"/>
          <w:rFonts w:ascii="Consolas" w:hAnsi="Consolas" w:cs="Consolas"/>
          <w:color w:val="999999"/>
          <w:sz w:val="23"/>
          <w:szCs w:val="23"/>
          <w:bdr w:val="none" w:sz="0" w:space="0" w:color="auto" w:frame="1"/>
        </w:rPr>
        <w:t>(</w:t>
      </w:r>
      <w:r>
        <w:rPr>
          <w:rStyle w:val="token"/>
          <w:rFonts w:ascii="Consolas" w:hAnsi="Consolas" w:cs="Consolas"/>
          <w:color w:val="0077AA"/>
          <w:sz w:val="23"/>
          <w:szCs w:val="23"/>
          <w:bdr w:val="none" w:sz="0" w:space="0" w:color="auto" w:frame="1"/>
        </w:rPr>
        <w:t>no</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info</w:t>
      </w:r>
      <w:r>
        <w:rPr>
          <w:rStyle w:val="token"/>
          <w:rFonts w:ascii="Consolas" w:hAnsi="Consolas" w:cs="Consolas"/>
          <w:color w:val="999999"/>
          <w:sz w:val="23"/>
          <w:szCs w:val="23"/>
          <w:bdr w:val="none" w:sz="0" w:space="0" w:color="auto" w:frame="1"/>
        </w:rPr>
        <w:t>);</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dbms_output</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put_line</w:t>
      </w:r>
      <w:r>
        <w:rPr>
          <w:rStyle w:val="token"/>
          <w:rFonts w:ascii="Consolas" w:hAnsi="Consolas" w:cs="Consolas"/>
          <w:color w:val="999999"/>
          <w:sz w:val="23"/>
          <w:szCs w:val="23"/>
          <w:bdr w:val="none" w:sz="0" w:space="0" w:color="auto" w:frame="1"/>
        </w:rPr>
        <w:t>(</w:t>
      </w:r>
      <w:r>
        <w:rPr>
          <w:rStyle w:val="token"/>
          <w:rFonts w:ascii="Consolas" w:hAnsi="Consolas" w:cs="Consolas"/>
          <w:color w:val="669900"/>
          <w:sz w:val="23"/>
          <w:szCs w:val="23"/>
          <w:bdr w:val="none" w:sz="0" w:space="0" w:color="auto" w:frame="1"/>
        </w:rPr>
        <w:t>'Procedure Result'</w:t>
      </w:r>
      <w:r>
        <w:rPr>
          <w:rStyle w:val="token"/>
          <w:rFonts w:ascii="Consolas" w:hAnsi="Consolas" w:cs="Consolas"/>
          <w:color w:val="999999"/>
          <w:sz w:val="23"/>
          <w:szCs w:val="23"/>
          <w:bdr w:val="none" w:sz="0" w:space="0" w:color="auto" w:frame="1"/>
        </w:rPr>
        <w:t>);</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dbms_output</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put_line</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info</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eno</w:t>
      </w:r>
      <w:r>
        <w:rPr>
          <w:rStyle w:val="token"/>
          <w:rFonts w:ascii="Consolas" w:hAnsi="Consolas" w:cs="Consolas"/>
          <w:color w:val="A67F59"/>
          <w:sz w:val="23"/>
          <w:szCs w:val="23"/>
          <w:bdr w:val="none" w:sz="0" w:space="0" w:color="auto" w:frame="1"/>
        </w:rPr>
        <w:t>||</w:t>
      </w:r>
      <w:r>
        <w:rPr>
          <w:rStyle w:val="token"/>
          <w:rFonts w:ascii="Consolas" w:hAnsi="Consolas" w:cs="Consolas"/>
          <w:color w:val="669900"/>
          <w:sz w:val="23"/>
          <w:szCs w:val="23"/>
          <w:bdr w:val="none" w:sz="0" w:space="0" w:color="auto" w:frame="1"/>
        </w:rPr>
        <w:t>'     '</w:t>
      </w:r>
      <w:r>
        <w:rPr>
          <w:rStyle w:val="token"/>
          <w:rFonts w:ascii="Consolas" w:hAnsi="Consolas" w:cs="Consolas"/>
          <w:color w:val="A67F59"/>
          <w:sz w:val="23"/>
          <w:szCs w:val="23"/>
          <w:bdr w:val="none" w:sz="0" w:space="0" w:color="auto" w:frame="1"/>
        </w:rPr>
        <w:t>||</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info</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ename</w:t>
      </w:r>
      <w:r>
        <w:rPr>
          <w:rStyle w:val="token"/>
          <w:rFonts w:ascii="Consolas" w:hAnsi="Consolas" w:cs="Consolas"/>
          <w:color w:val="A67F59"/>
          <w:sz w:val="23"/>
          <w:szCs w:val="23"/>
          <w:bdr w:val="none" w:sz="0" w:space="0" w:color="auto" w:frame="1"/>
        </w:rPr>
        <w:t>||</w:t>
      </w:r>
      <w:r>
        <w:rPr>
          <w:rStyle w:val="token"/>
          <w:rFonts w:ascii="Consolas" w:hAnsi="Consolas" w:cs="Consolas"/>
          <w:color w:val="669900"/>
          <w:sz w:val="23"/>
          <w:szCs w:val="23"/>
          <w:bdr w:val="none" w:sz="0" w:space="0" w:color="auto" w:frame="1"/>
        </w:rPr>
        <w:t>'   '</w:t>
      </w:r>
      <w:r>
        <w:rPr>
          <w:rStyle w:val="token"/>
          <w:rFonts w:ascii="Consolas" w:hAnsi="Consolas" w:cs="Consolas"/>
          <w:color w:val="A67F59"/>
          <w:sz w:val="23"/>
          <w:szCs w:val="23"/>
          <w:bdr w:val="none" w:sz="0" w:space="0" w:color="auto" w:frame="1"/>
        </w:rPr>
        <w:t>||</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info</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edept</w:t>
      </w:r>
      <w:r>
        <w:rPr>
          <w:rStyle w:val="token"/>
          <w:rFonts w:ascii="Consolas" w:hAnsi="Consolas" w:cs="Consolas"/>
          <w:color w:val="A67F59"/>
          <w:sz w:val="23"/>
          <w:szCs w:val="23"/>
          <w:bdr w:val="none" w:sz="0" w:space="0" w:color="auto" w:frame="1"/>
        </w:rPr>
        <w:t>||</w:t>
      </w:r>
      <w:r>
        <w:rPr>
          <w:rStyle w:val="token"/>
          <w:rFonts w:ascii="Consolas" w:hAnsi="Consolas" w:cs="Consolas"/>
          <w:color w:val="669900"/>
          <w:sz w:val="23"/>
          <w:szCs w:val="23"/>
          <w:bdr w:val="none" w:sz="0" w:space="0" w:color="auto" w:frame="1"/>
        </w:rPr>
        <w:t>'   '</w:t>
      </w:r>
      <w:r>
        <w:rPr>
          <w:rStyle w:val="token"/>
          <w:rFonts w:ascii="Consolas" w:hAnsi="Consolas" w:cs="Consolas"/>
          <w:color w:val="A67F59"/>
          <w:sz w:val="23"/>
          <w:szCs w:val="23"/>
          <w:bdr w:val="none" w:sz="0" w:space="0" w:color="auto" w:frame="1"/>
        </w:rPr>
        <w:t>||</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info</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esalary</w:t>
      </w:r>
      <w:r>
        <w:rPr>
          <w:rStyle w:val="token"/>
          <w:rFonts w:ascii="Consolas" w:hAnsi="Consolas" w:cs="Consolas"/>
          <w:color w:val="A67F59"/>
          <w:sz w:val="23"/>
          <w:szCs w:val="23"/>
          <w:bdr w:val="none" w:sz="0" w:space="0" w:color="auto" w:frame="1"/>
        </w:rPr>
        <w:t>||</w:t>
      </w:r>
      <w:r>
        <w:rPr>
          <w:rStyle w:val="token"/>
          <w:rFonts w:ascii="Consolas" w:hAnsi="Consolas" w:cs="Consolas"/>
          <w:color w:val="669900"/>
          <w:sz w:val="23"/>
          <w:szCs w:val="23"/>
          <w:bdr w:val="none" w:sz="0" w:space="0" w:color="auto" w:frame="1"/>
        </w:rPr>
        <w:t>' '</w:t>
      </w:r>
      <w:r>
        <w:rPr>
          <w:rStyle w:val="token"/>
          <w:rFonts w:ascii="Consolas" w:hAnsi="Consolas" w:cs="Consolas"/>
          <w:color w:val="A67F59"/>
          <w:sz w:val="23"/>
          <w:szCs w:val="23"/>
          <w:bdr w:val="none" w:sz="0" w:space="0" w:color="auto" w:frame="1"/>
        </w:rPr>
        <w:t>||</w:t>
      </w:r>
      <w:r>
        <w:rPr>
          <w:rStyle w:val="token"/>
          <w:rFonts w:ascii="Consolas" w:hAnsi="Consolas" w:cs="Consolas"/>
          <w:color w:val="999999"/>
          <w:sz w:val="23"/>
          <w:szCs w:val="23"/>
          <w:bdr w:val="none" w:sz="0" w:space="0" w:color="auto" w:frame="1"/>
        </w:rPr>
        <w:t>);</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dbms_output</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put_line</w:t>
      </w:r>
      <w:r>
        <w:rPr>
          <w:rStyle w:val="token"/>
          <w:rFonts w:ascii="Consolas" w:hAnsi="Consolas" w:cs="Consolas"/>
          <w:color w:val="999999"/>
          <w:sz w:val="23"/>
          <w:szCs w:val="23"/>
          <w:bdr w:val="none" w:sz="0" w:space="0" w:color="auto" w:frame="1"/>
        </w:rPr>
        <w:t>(</w:t>
      </w:r>
      <w:r>
        <w:rPr>
          <w:rStyle w:val="token"/>
          <w:rFonts w:ascii="Consolas" w:hAnsi="Consolas" w:cs="Consolas"/>
          <w:color w:val="669900"/>
          <w:sz w:val="23"/>
          <w:szCs w:val="23"/>
          <w:bdr w:val="none" w:sz="0" w:space="0" w:color="auto" w:frame="1"/>
        </w:rPr>
        <w:t>'Function Result'</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name :</w:t>
      </w:r>
      <w:r>
        <w:rPr>
          <w:rStyle w:val="token"/>
          <w:rFonts w:ascii="Consolas" w:hAnsi="Consolas" w:cs="Consolas"/>
          <w:color w:val="A67F59"/>
          <w:sz w:val="23"/>
          <w:szCs w:val="23"/>
          <w:bdr w:val="none" w:sz="0" w:space="0" w:color="auto" w:frame="1"/>
        </w:rPr>
        <w:t>=</w:t>
      </w:r>
      <w:r>
        <w:rPr>
          <w:rStyle w:val="HTMLCode"/>
          <w:rFonts w:ascii="Consolas" w:hAnsi="Consolas" w:cs="Consolas"/>
          <w:color w:val="000000"/>
          <w:sz w:val="23"/>
          <w:szCs w:val="23"/>
          <w:bdr w:val="none" w:sz="0" w:space="0" w:color="auto" w:frame="1"/>
        </w:rPr>
        <w:t xml:space="preserve"> pkg1</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fun1</w:t>
      </w:r>
      <w:r>
        <w:rPr>
          <w:rStyle w:val="token"/>
          <w:rFonts w:ascii="Consolas" w:hAnsi="Consolas" w:cs="Consolas"/>
          <w:color w:val="999999"/>
          <w:sz w:val="23"/>
          <w:szCs w:val="23"/>
          <w:bdr w:val="none" w:sz="0" w:space="0" w:color="auto" w:frame="1"/>
        </w:rPr>
        <w:t>(</w:t>
      </w:r>
      <w:r>
        <w:rPr>
          <w:rStyle w:val="token"/>
          <w:rFonts w:ascii="Consolas" w:hAnsi="Consolas" w:cs="Consolas"/>
          <w:color w:val="0077AA"/>
          <w:sz w:val="23"/>
          <w:szCs w:val="23"/>
          <w:bdr w:val="none" w:sz="0" w:space="0" w:color="auto" w:frame="1"/>
        </w:rPr>
        <w:t>no</w:t>
      </w:r>
      <w:r>
        <w:rPr>
          <w:rStyle w:val="token"/>
          <w:rFonts w:ascii="Consolas" w:hAnsi="Consolas" w:cs="Consolas"/>
          <w:color w:val="999999"/>
          <w:sz w:val="23"/>
          <w:szCs w:val="23"/>
          <w:bdr w:val="none" w:sz="0" w:space="0" w:color="auto" w:frame="1"/>
        </w:rPr>
        <w:t>);</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dbms_output</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put_line</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name</w:t>
      </w:r>
      <w:r>
        <w:rPr>
          <w:rStyle w:val="token"/>
          <w:rFonts w:ascii="Consolas" w:hAnsi="Consolas" w:cs="Consolas"/>
          <w:color w:val="999999"/>
          <w:sz w:val="23"/>
          <w:szCs w:val="23"/>
          <w:bdr w:val="none" w:sz="0" w:space="0" w:color="auto" w:frame="1"/>
        </w:rPr>
        <w:t>);</w:t>
      </w:r>
    </w:p>
    <w:p w:rsidR="00466AB2" w:rsidRDefault="00466AB2" w:rsidP="00466AB2">
      <w:pPr>
        <w:pStyle w:val="HTMLPreformatted"/>
        <w:shd w:val="clear" w:color="auto" w:fill="F5F2F0"/>
        <w:spacing w:before="150"/>
        <w:rPr>
          <w:rStyle w:val="HTMLCode"/>
          <w:rFonts w:ascii="Consolas" w:hAnsi="Consolas" w:cs="Consolas"/>
          <w:color w:val="000000"/>
          <w:sz w:val="23"/>
          <w:szCs w:val="23"/>
          <w:bdr w:val="none" w:sz="0" w:space="0" w:color="auto" w:frame="1"/>
        </w:rPr>
      </w:pPr>
      <w:r>
        <w:rPr>
          <w:rStyle w:val="token"/>
          <w:rFonts w:ascii="Consolas" w:hAnsi="Consolas" w:cs="Consolas"/>
          <w:color w:val="0077AA"/>
          <w:sz w:val="23"/>
          <w:szCs w:val="23"/>
          <w:bdr w:val="none" w:sz="0" w:space="0" w:color="auto" w:frame="1"/>
        </w:rPr>
        <w:t>END</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p>
    <w:p w:rsidR="00466AB2" w:rsidRDefault="00466AB2" w:rsidP="00466AB2">
      <w:pPr>
        <w:pStyle w:val="HTMLPreformatted"/>
        <w:shd w:val="clear" w:color="auto" w:fill="F5F2F0"/>
        <w:spacing w:before="150"/>
        <w:rPr>
          <w:rFonts w:ascii="Consolas" w:hAnsi="Consolas" w:cs="Consolas"/>
          <w:color w:val="000000"/>
          <w:sz w:val="23"/>
          <w:szCs w:val="23"/>
        </w:rPr>
      </w:pPr>
      <w:r>
        <w:rPr>
          <w:rStyle w:val="token"/>
          <w:rFonts w:ascii="Consolas" w:hAnsi="Consolas" w:cs="Consolas"/>
          <w:color w:val="A67F59"/>
          <w:sz w:val="23"/>
          <w:szCs w:val="23"/>
          <w:bdr w:val="none" w:sz="0" w:space="0" w:color="auto" w:frame="1"/>
        </w:rPr>
        <w:lastRenderedPageBreak/>
        <w:t>/</w:t>
      </w:r>
    </w:p>
    <w:p w:rsidR="00466AB2" w:rsidRDefault="00466AB2" w:rsidP="00466AB2">
      <w:pPr>
        <w:pStyle w:val="NormalWeb"/>
        <w:shd w:val="clear" w:color="auto" w:fill="FFFFFF"/>
        <w:spacing w:before="150" w:beforeAutospacing="0" w:after="150" w:afterAutospacing="0" w:line="336" w:lineRule="atLeast"/>
        <w:rPr>
          <w:rFonts w:ascii="Arial" w:hAnsi="Arial" w:cs="Arial"/>
          <w:color w:val="222222"/>
        </w:rPr>
      </w:pPr>
      <w:r>
        <w:rPr>
          <w:rStyle w:val="underline"/>
          <w:rFonts w:ascii="Arial" w:hAnsi="Arial" w:cs="Arial"/>
          <w:color w:val="FC5E5E"/>
          <w:sz w:val="23"/>
          <w:szCs w:val="23"/>
        </w:rPr>
        <w:t>Result</w:t>
      </w:r>
    </w:p>
    <w:p w:rsidR="00466AB2" w:rsidRDefault="00466AB2" w:rsidP="00466AB2">
      <w:pPr>
        <w:pStyle w:val="NormalWeb"/>
        <w:shd w:val="clear" w:color="auto" w:fill="FFFFFF"/>
        <w:spacing w:before="150" w:beforeAutospacing="0" w:after="150" w:afterAutospacing="0" w:line="336" w:lineRule="atLeast"/>
        <w:rPr>
          <w:rFonts w:ascii="Arial" w:hAnsi="Arial" w:cs="Arial"/>
          <w:color w:val="222222"/>
        </w:rPr>
      </w:pPr>
      <w:r>
        <w:rPr>
          <w:rFonts w:ascii="Arial" w:hAnsi="Arial" w:cs="Arial"/>
          <w:color w:val="222222"/>
        </w:rPr>
        <w:t>Now execute the above created </w:t>
      </w:r>
      <w:r>
        <w:rPr>
          <w:rStyle w:val="underline"/>
          <w:rFonts w:ascii="Arial" w:hAnsi="Arial" w:cs="Arial"/>
          <w:color w:val="FC5E5E"/>
          <w:sz w:val="23"/>
          <w:szCs w:val="23"/>
        </w:rPr>
        <w:t>pkg_prg.sql</w:t>
      </w:r>
      <w:r>
        <w:rPr>
          <w:rFonts w:ascii="Arial" w:hAnsi="Arial" w:cs="Arial"/>
          <w:color w:val="222222"/>
        </w:rPr>
        <w:t> program to asking which user information you want to get, you put user id and give information.</w:t>
      </w:r>
    </w:p>
    <w:p w:rsidR="00466AB2" w:rsidRDefault="00466AB2" w:rsidP="00466AB2">
      <w:pPr>
        <w:shd w:val="clear" w:color="auto" w:fill="FFFFFF"/>
        <w:rPr>
          <w:rFonts w:ascii="Arial" w:hAnsi="Arial" w:cs="Arial"/>
          <w:color w:val="000000"/>
          <w:sz w:val="20"/>
          <w:szCs w:val="20"/>
        </w:rPr>
      </w:pPr>
      <w:r>
        <w:rPr>
          <w:rFonts w:ascii="Arial" w:hAnsi="Arial" w:cs="Arial"/>
          <w:b/>
          <w:bCs/>
          <w:color w:val="000000"/>
          <w:sz w:val="20"/>
          <w:szCs w:val="20"/>
        </w:rPr>
        <w:t>SQL&gt;@pkg_prg</w:t>
      </w:r>
      <w:r>
        <w:rPr>
          <w:rFonts w:ascii="Arial" w:hAnsi="Arial" w:cs="Arial"/>
          <w:color w:val="000000"/>
          <w:sz w:val="20"/>
          <w:szCs w:val="20"/>
        </w:rPr>
        <w:br/>
        <w:t>no number &amp;n=2</w:t>
      </w:r>
      <w:r>
        <w:rPr>
          <w:rFonts w:ascii="Arial" w:hAnsi="Arial" w:cs="Arial"/>
          <w:color w:val="000000"/>
          <w:sz w:val="20"/>
          <w:szCs w:val="20"/>
        </w:rPr>
        <w:br/>
        <w:t>Procedure Result</w:t>
      </w:r>
      <w:r>
        <w:rPr>
          <w:rFonts w:ascii="Arial" w:hAnsi="Arial" w:cs="Arial"/>
          <w:color w:val="000000"/>
          <w:sz w:val="20"/>
          <w:szCs w:val="20"/>
        </w:rPr>
        <w:br/>
        <w:t>2    marks jems    Program Developer    38K</w:t>
      </w:r>
      <w:r>
        <w:rPr>
          <w:rFonts w:ascii="Arial" w:hAnsi="Arial" w:cs="Arial"/>
          <w:color w:val="000000"/>
          <w:sz w:val="20"/>
          <w:szCs w:val="20"/>
        </w:rPr>
        <w:br/>
        <w:t>Function Result</w:t>
      </w:r>
      <w:r>
        <w:rPr>
          <w:rFonts w:ascii="Arial" w:hAnsi="Arial" w:cs="Arial"/>
          <w:color w:val="000000"/>
          <w:sz w:val="20"/>
          <w:szCs w:val="20"/>
        </w:rPr>
        <w:br/>
        <w:t>marks jems</w:t>
      </w:r>
      <w:r>
        <w:rPr>
          <w:rFonts w:ascii="Arial" w:hAnsi="Arial" w:cs="Arial"/>
          <w:color w:val="000000"/>
          <w:sz w:val="20"/>
          <w:szCs w:val="20"/>
        </w:rPr>
        <w:br/>
      </w:r>
      <w:r>
        <w:rPr>
          <w:rFonts w:ascii="Arial" w:hAnsi="Arial" w:cs="Arial"/>
          <w:color w:val="000000"/>
          <w:sz w:val="20"/>
          <w:szCs w:val="20"/>
        </w:rPr>
        <w:br/>
        <w:t>PL/SQL procedure successfully completed.</w:t>
      </w:r>
    </w:p>
    <w:p w:rsidR="00466AB2" w:rsidRDefault="00466AB2" w:rsidP="00237940"/>
    <w:sectPr w:rsidR="00466AB2" w:rsidSect="00C7344B">
      <w:footerReference w:type="default" r:id="rId14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169D" w:rsidRDefault="0044169D" w:rsidP="00C25229">
      <w:pPr>
        <w:spacing w:after="0" w:line="240" w:lineRule="auto"/>
      </w:pPr>
      <w:r>
        <w:separator/>
      </w:r>
    </w:p>
  </w:endnote>
  <w:endnote w:type="continuationSeparator" w:id="1">
    <w:p w:rsidR="0044169D" w:rsidRDefault="0044169D" w:rsidP="00C252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aterial Ico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23A" w:rsidRDefault="0073523A" w:rsidP="00C25229">
    <w:pPr>
      <w:pStyle w:val="Footer"/>
      <w:jc w:val="right"/>
    </w:pPr>
    <w:r w:rsidRPr="00C25229">
      <w:rPr>
        <w:noProof/>
        <w:lang w:eastAsia="en-IN"/>
      </w:rPr>
      <w:drawing>
        <wp:inline distT="0" distB="0" distL="0" distR="0">
          <wp:extent cx="923925" cy="304800"/>
          <wp:effectExtent l="19050" t="0" r="9525" b="0"/>
          <wp:docPr id="2"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stretch>
                    <a:fillRect/>
                  </a:stretch>
                </pic:blipFill>
                <pic:spPr>
                  <a:xfrm>
                    <a:off x="0" y="0"/>
                    <a:ext cx="923925" cy="304800"/>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169D" w:rsidRDefault="0044169D" w:rsidP="00C25229">
      <w:pPr>
        <w:spacing w:after="0" w:line="240" w:lineRule="auto"/>
      </w:pPr>
      <w:r>
        <w:separator/>
      </w:r>
    </w:p>
  </w:footnote>
  <w:footnote w:type="continuationSeparator" w:id="1">
    <w:p w:rsidR="0044169D" w:rsidRDefault="0044169D" w:rsidP="00C252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4C4C"/>
    <w:multiLevelType w:val="multilevel"/>
    <w:tmpl w:val="AF0ABB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2A07386"/>
    <w:multiLevelType w:val="multilevel"/>
    <w:tmpl w:val="4BE8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C146B0"/>
    <w:multiLevelType w:val="multilevel"/>
    <w:tmpl w:val="195C2D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6227BE7"/>
    <w:multiLevelType w:val="multilevel"/>
    <w:tmpl w:val="3126D3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7B00EE9"/>
    <w:multiLevelType w:val="multilevel"/>
    <w:tmpl w:val="6260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147C0"/>
    <w:multiLevelType w:val="multilevel"/>
    <w:tmpl w:val="A8E27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302EFA"/>
    <w:multiLevelType w:val="multilevel"/>
    <w:tmpl w:val="C44C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442C8D"/>
    <w:multiLevelType w:val="multilevel"/>
    <w:tmpl w:val="D00A94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09B21B49"/>
    <w:multiLevelType w:val="multilevel"/>
    <w:tmpl w:val="EEEC5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A2F6092"/>
    <w:multiLevelType w:val="multilevel"/>
    <w:tmpl w:val="105295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0B417A6A"/>
    <w:multiLevelType w:val="multilevel"/>
    <w:tmpl w:val="0FF0BC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B6C6795"/>
    <w:multiLevelType w:val="multilevel"/>
    <w:tmpl w:val="265012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0BAD1EB0"/>
    <w:multiLevelType w:val="multilevel"/>
    <w:tmpl w:val="D70A5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0C816F76"/>
    <w:multiLevelType w:val="multilevel"/>
    <w:tmpl w:val="C54C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C832317"/>
    <w:multiLevelType w:val="multilevel"/>
    <w:tmpl w:val="A4888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C9D0D89"/>
    <w:multiLevelType w:val="multilevel"/>
    <w:tmpl w:val="D63E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D59339B"/>
    <w:multiLevelType w:val="multilevel"/>
    <w:tmpl w:val="0330A3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0DDB4A95"/>
    <w:multiLevelType w:val="multilevel"/>
    <w:tmpl w:val="17EC3F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nsid w:val="0E3F40C1"/>
    <w:multiLevelType w:val="multilevel"/>
    <w:tmpl w:val="E8E65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0AD7F55"/>
    <w:multiLevelType w:val="multilevel"/>
    <w:tmpl w:val="7952A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3887A01"/>
    <w:multiLevelType w:val="multilevel"/>
    <w:tmpl w:val="A9046D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4A947A6"/>
    <w:multiLevelType w:val="multilevel"/>
    <w:tmpl w:val="CD7E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54C2C36"/>
    <w:multiLevelType w:val="multilevel"/>
    <w:tmpl w:val="8A7C2E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156F787A"/>
    <w:multiLevelType w:val="multilevel"/>
    <w:tmpl w:val="7754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5A7534D"/>
    <w:multiLevelType w:val="multilevel"/>
    <w:tmpl w:val="D05C1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5FA3D75"/>
    <w:multiLevelType w:val="multilevel"/>
    <w:tmpl w:val="C0A4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605773C"/>
    <w:multiLevelType w:val="multilevel"/>
    <w:tmpl w:val="F2404A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16B83995"/>
    <w:multiLevelType w:val="multilevel"/>
    <w:tmpl w:val="B156C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7357C9C"/>
    <w:multiLevelType w:val="multilevel"/>
    <w:tmpl w:val="7B9E03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1767790E"/>
    <w:multiLevelType w:val="multilevel"/>
    <w:tmpl w:val="CF963C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188730B7"/>
    <w:multiLevelType w:val="multilevel"/>
    <w:tmpl w:val="2B36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8BE6B37"/>
    <w:multiLevelType w:val="multilevel"/>
    <w:tmpl w:val="E162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9312C4C"/>
    <w:multiLevelType w:val="multilevel"/>
    <w:tmpl w:val="29061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A310A44"/>
    <w:multiLevelType w:val="multilevel"/>
    <w:tmpl w:val="EE66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B037430"/>
    <w:multiLevelType w:val="multilevel"/>
    <w:tmpl w:val="3DEA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C52321A"/>
    <w:multiLevelType w:val="multilevel"/>
    <w:tmpl w:val="B8DE97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1D6678BE"/>
    <w:multiLevelType w:val="multilevel"/>
    <w:tmpl w:val="DC9854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1D8D4F31"/>
    <w:multiLevelType w:val="multilevel"/>
    <w:tmpl w:val="ACA0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E817152"/>
    <w:multiLevelType w:val="multilevel"/>
    <w:tmpl w:val="4FEED4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20940C11"/>
    <w:multiLevelType w:val="multilevel"/>
    <w:tmpl w:val="3E3CE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19D3E15"/>
    <w:multiLevelType w:val="multilevel"/>
    <w:tmpl w:val="EF3C8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1E500C6"/>
    <w:multiLevelType w:val="multilevel"/>
    <w:tmpl w:val="9392D1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22E02773"/>
    <w:multiLevelType w:val="multilevel"/>
    <w:tmpl w:val="60A0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4297DC7"/>
    <w:multiLevelType w:val="multilevel"/>
    <w:tmpl w:val="2A2402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254176DE"/>
    <w:multiLevelType w:val="multilevel"/>
    <w:tmpl w:val="EBA8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5D93BB1"/>
    <w:multiLevelType w:val="multilevel"/>
    <w:tmpl w:val="7D62B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5FE440D"/>
    <w:multiLevelType w:val="multilevel"/>
    <w:tmpl w:val="C448A9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nsid w:val="26C916A3"/>
    <w:multiLevelType w:val="multilevel"/>
    <w:tmpl w:val="5B5E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9BA7A7F"/>
    <w:multiLevelType w:val="multilevel"/>
    <w:tmpl w:val="60A29E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2B3D08C8"/>
    <w:multiLevelType w:val="multilevel"/>
    <w:tmpl w:val="2D72B7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nsid w:val="2BE52A35"/>
    <w:multiLevelType w:val="multilevel"/>
    <w:tmpl w:val="FAAA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DF96EB0"/>
    <w:multiLevelType w:val="multilevel"/>
    <w:tmpl w:val="422E46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2E857059"/>
    <w:multiLevelType w:val="multilevel"/>
    <w:tmpl w:val="8BDAB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1717CFB"/>
    <w:multiLevelType w:val="multilevel"/>
    <w:tmpl w:val="DCEC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1816C6A"/>
    <w:multiLevelType w:val="multilevel"/>
    <w:tmpl w:val="006C91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nsid w:val="319443F4"/>
    <w:multiLevelType w:val="multilevel"/>
    <w:tmpl w:val="6BC25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25F1CD7"/>
    <w:multiLevelType w:val="multilevel"/>
    <w:tmpl w:val="3014F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nsid w:val="346121C1"/>
    <w:multiLevelType w:val="multilevel"/>
    <w:tmpl w:val="22F47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4777F78"/>
    <w:multiLevelType w:val="multilevel"/>
    <w:tmpl w:val="CE369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53F7659"/>
    <w:multiLevelType w:val="multilevel"/>
    <w:tmpl w:val="F6E8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5A834F0"/>
    <w:multiLevelType w:val="multilevel"/>
    <w:tmpl w:val="3EB89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5A9474C"/>
    <w:multiLevelType w:val="multilevel"/>
    <w:tmpl w:val="01D4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5C04E82"/>
    <w:multiLevelType w:val="multilevel"/>
    <w:tmpl w:val="1FE4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7533858"/>
    <w:multiLevelType w:val="multilevel"/>
    <w:tmpl w:val="B27C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9953E43"/>
    <w:multiLevelType w:val="multilevel"/>
    <w:tmpl w:val="966060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nsid w:val="39E2517E"/>
    <w:multiLevelType w:val="multilevel"/>
    <w:tmpl w:val="2570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A8D7CBC"/>
    <w:multiLevelType w:val="multilevel"/>
    <w:tmpl w:val="39C46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BED3660"/>
    <w:multiLevelType w:val="multilevel"/>
    <w:tmpl w:val="8D30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CB078C8"/>
    <w:multiLevelType w:val="multilevel"/>
    <w:tmpl w:val="BA6C3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D300E1A"/>
    <w:multiLevelType w:val="multilevel"/>
    <w:tmpl w:val="741A9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D9C3A2C"/>
    <w:multiLevelType w:val="multilevel"/>
    <w:tmpl w:val="CA40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DE11C7F"/>
    <w:multiLevelType w:val="multilevel"/>
    <w:tmpl w:val="DE52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DEB161B"/>
    <w:multiLevelType w:val="multilevel"/>
    <w:tmpl w:val="9140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E3656DC"/>
    <w:multiLevelType w:val="multilevel"/>
    <w:tmpl w:val="04B294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nsid w:val="3F2A6D6E"/>
    <w:multiLevelType w:val="multilevel"/>
    <w:tmpl w:val="A9C094A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nsid w:val="3FA60842"/>
    <w:multiLevelType w:val="multilevel"/>
    <w:tmpl w:val="EFD0A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08F794E"/>
    <w:multiLevelType w:val="multilevel"/>
    <w:tmpl w:val="F8B4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1BC1DA5"/>
    <w:multiLevelType w:val="multilevel"/>
    <w:tmpl w:val="D5CC7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22A7CE6"/>
    <w:multiLevelType w:val="multilevel"/>
    <w:tmpl w:val="ADE83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24A5BB4"/>
    <w:multiLevelType w:val="multilevel"/>
    <w:tmpl w:val="B84E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2A57653"/>
    <w:multiLevelType w:val="multilevel"/>
    <w:tmpl w:val="3386F8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nsid w:val="432E6FB7"/>
    <w:multiLevelType w:val="multilevel"/>
    <w:tmpl w:val="2B7CB9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nsid w:val="44CE48B3"/>
    <w:multiLevelType w:val="multilevel"/>
    <w:tmpl w:val="A2F6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4FE0582"/>
    <w:multiLevelType w:val="multilevel"/>
    <w:tmpl w:val="EAEAA8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
    <w:nsid w:val="454527B1"/>
    <w:multiLevelType w:val="multilevel"/>
    <w:tmpl w:val="BAD8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6417007"/>
    <w:multiLevelType w:val="multilevel"/>
    <w:tmpl w:val="3AD0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74A298F"/>
    <w:multiLevelType w:val="multilevel"/>
    <w:tmpl w:val="06C2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8065450"/>
    <w:multiLevelType w:val="multilevel"/>
    <w:tmpl w:val="799A83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nsid w:val="491268E6"/>
    <w:multiLevelType w:val="multilevel"/>
    <w:tmpl w:val="31AA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9C1452D"/>
    <w:multiLevelType w:val="multilevel"/>
    <w:tmpl w:val="2B8883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nsid w:val="4A8A6254"/>
    <w:multiLevelType w:val="multilevel"/>
    <w:tmpl w:val="04D25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4ABB30BE"/>
    <w:multiLevelType w:val="multilevel"/>
    <w:tmpl w:val="6444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EC240BC"/>
    <w:multiLevelType w:val="multilevel"/>
    <w:tmpl w:val="3E967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4EE44539"/>
    <w:multiLevelType w:val="multilevel"/>
    <w:tmpl w:val="A348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01F790B"/>
    <w:multiLevelType w:val="multilevel"/>
    <w:tmpl w:val="F32E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0407702"/>
    <w:multiLevelType w:val="multilevel"/>
    <w:tmpl w:val="A5AA0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0D37AED"/>
    <w:multiLevelType w:val="multilevel"/>
    <w:tmpl w:val="40DA4E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nsid w:val="51D81390"/>
    <w:multiLevelType w:val="multilevel"/>
    <w:tmpl w:val="46A82D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nsid w:val="52F67B52"/>
    <w:multiLevelType w:val="multilevel"/>
    <w:tmpl w:val="93A22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36A4389"/>
    <w:multiLevelType w:val="multilevel"/>
    <w:tmpl w:val="3D68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3C863FA"/>
    <w:multiLevelType w:val="multilevel"/>
    <w:tmpl w:val="8CD8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6AC446F"/>
    <w:multiLevelType w:val="multilevel"/>
    <w:tmpl w:val="582A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571E6C45"/>
    <w:multiLevelType w:val="multilevel"/>
    <w:tmpl w:val="D6DA0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57226D7B"/>
    <w:multiLevelType w:val="multilevel"/>
    <w:tmpl w:val="AF9A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7243875"/>
    <w:multiLevelType w:val="multilevel"/>
    <w:tmpl w:val="19E0F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57D95B79"/>
    <w:multiLevelType w:val="multilevel"/>
    <w:tmpl w:val="0CCAE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A7E4C81"/>
    <w:multiLevelType w:val="multilevel"/>
    <w:tmpl w:val="663A1D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nsid w:val="5B2B41D4"/>
    <w:multiLevelType w:val="multilevel"/>
    <w:tmpl w:val="247E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D1A74C8"/>
    <w:multiLevelType w:val="multilevel"/>
    <w:tmpl w:val="EB641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5D5E2909"/>
    <w:multiLevelType w:val="multilevel"/>
    <w:tmpl w:val="E2F8E1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0">
    <w:nsid w:val="5E2D3A43"/>
    <w:multiLevelType w:val="multilevel"/>
    <w:tmpl w:val="CB52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5E47077D"/>
    <w:multiLevelType w:val="multilevel"/>
    <w:tmpl w:val="D72094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2">
    <w:nsid w:val="5E9258B9"/>
    <w:multiLevelType w:val="multilevel"/>
    <w:tmpl w:val="E4202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5FC37F4E"/>
    <w:multiLevelType w:val="multilevel"/>
    <w:tmpl w:val="63F2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117766A"/>
    <w:multiLevelType w:val="multilevel"/>
    <w:tmpl w:val="1A2C7F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5">
    <w:nsid w:val="615C4361"/>
    <w:multiLevelType w:val="multilevel"/>
    <w:tmpl w:val="44CE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19855FB"/>
    <w:multiLevelType w:val="multilevel"/>
    <w:tmpl w:val="7D40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1F13499"/>
    <w:multiLevelType w:val="multilevel"/>
    <w:tmpl w:val="1DC0C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62E06A44"/>
    <w:multiLevelType w:val="multilevel"/>
    <w:tmpl w:val="DBF6F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63050B67"/>
    <w:multiLevelType w:val="multilevel"/>
    <w:tmpl w:val="657CC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63160B79"/>
    <w:multiLevelType w:val="multilevel"/>
    <w:tmpl w:val="9D3C7C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nsid w:val="64166E7F"/>
    <w:multiLevelType w:val="multilevel"/>
    <w:tmpl w:val="B9546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6573400C"/>
    <w:multiLevelType w:val="multilevel"/>
    <w:tmpl w:val="8D1E4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69221556"/>
    <w:multiLevelType w:val="multilevel"/>
    <w:tmpl w:val="8E18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CE14164"/>
    <w:multiLevelType w:val="multilevel"/>
    <w:tmpl w:val="AFCCB8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5">
    <w:nsid w:val="6D3B3B39"/>
    <w:multiLevelType w:val="multilevel"/>
    <w:tmpl w:val="9210FC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6">
    <w:nsid w:val="6D941E77"/>
    <w:multiLevelType w:val="multilevel"/>
    <w:tmpl w:val="C6BA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DC62308"/>
    <w:multiLevelType w:val="multilevel"/>
    <w:tmpl w:val="43C09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6F41554D"/>
    <w:multiLevelType w:val="multilevel"/>
    <w:tmpl w:val="484E51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9">
    <w:nsid w:val="6FF30AF5"/>
    <w:multiLevelType w:val="multilevel"/>
    <w:tmpl w:val="2D9A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0123722"/>
    <w:multiLevelType w:val="multilevel"/>
    <w:tmpl w:val="84C01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0CA4075"/>
    <w:multiLevelType w:val="multilevel"/>
    <w:tmpl w:val="271C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17B5C14"/>
    <w:multiLevelType w:val="multilevel"/>
    <w:tmpl w:val="710AFB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3">
    <w:nsid w:val="71F81362"/>
    <w:multiLevelType w:val="multilevel"/>
    <w:tmpl w:val="95F8B1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4">
    <w:nsid w:val="73EA3947"/>
    <w:multiLevelType w:val="multilevel"/>
    <w:tmpl w:val="1FD80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6586CCC"/>
    <w:multiLevelType w:val="multilevel"/>
    <w:tmpl w:val="4E6A9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7713591A"/>
    <w:multiLevelType w:val="multilevel"/>
    <w:tmpl w:val="001E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7886CC1"/>
    <w:multiLevelType w:val="multilevel"/>
    <w:tmpl w:val="D744D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77DF7929"/>
    <w:multiLevelType w:val="multilevel"/>
    <w:tmpl w:val="C834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BEC6BA5"/>
    <w:multiLevelType w:val="multilevel"/>
    <w:tmpl w:val="CDCEEA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0">
    <w:nsid w:val="7C7565E5"/>
    <w:multiLevelType w:val="multilevel"/>
    <w:tmpl w:val="850476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1">
    <w:nsid w:val="7D631838"/>
    <w:multiLevelType w:val="multilevel"/>
    <w:tmpl w:val="7ED057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2">
    <w:nsid w:val="7DC11AC5"/>
    <w:multiLevelType w:val="multilevel"/>
    <w:tmpl w:val="6578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7E2639C3"/>
    <w:multiLevelType w:val="multilevel"/>
    <w:tmpl w:val="7B4E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ED87180"/>
    <w:multiLevelType w:val="multilevel"/>
    <w:tmpl w:val="030655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5">
    <w:nsid w:val="7FBE6570"/>
    <w:multiLevelType w:val="multilevel"/>
    <w:tmpl w:val="799A6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106"/>
  </w:num>
  <w:num w:numId="3">
    <w:abstractNumId w:val="73"/>
  </w:num>
  <w:num w:numId="4">
    <w:abstractNumId w:val="46"/>
  </w:num>
  <w:num w:numId="5">
    <w:abstractNumId w:val="56"/>
  </w:num>
  <w:num w:numId="6">
    <w:abstractNumId w:val="87"/>
  </w:num>
  <w:num w:numId="7">
    <w:abstractNumId w:val="132"/>
  </w:num>
  <w:num w:numId="8">
    <w:abstractNumId w:val="128"/>
  </w:num>
  <w:num w:numId="9">
    <w:abstractNumId w:val="2"/>
  </w:num>
  <w:num w:numId="10">
    <w:abstractNumId w:val="124"/>
  </w:num>
  <w:num w:numId="11">
    <w:abstractNumId w:val="16"/>
  </w:num>
  <w:num w:numId="12">
    <w:abstractNumId w:val="12"/>
  </w:num>
  <w:num w:numId="13">
    <w:abstractNumId w:val="83"/>
  </w:num>
  <w:num w:numId="14">
    <w:abstractNumId w:val="3"/>
  </w:num>
  <w:num w:numId="15">
    <w:abstractNumId w:val="36"/>
  </w:num>
  <w:num w:numId="16">
    <w:abstractNumId w:val="141"/>
  </w:num>
  <w:num w:numId="17">
    <w:abstractNumId w:val="126"/>
  </w:num>
  <w:num w:numId="18">
    <w:abstractNumId w:val="62"/>
  </w:num>
  <w:num w:numId="19">
    <w:abstractNumId w:val="67"/>
  </w:num>
  <w:num w:numId="20">
    <w:abstractNumId w:val="113"/>
  </w:num>
  <w:num w:numId="21">
    <w:abstractNumId w:val="74"/>
  </w:num>
  <w:num w:numId="22">
    <w:abstractNumId w:val="139"/>
  </w:num>
  <w:num w:numId="23">
    <w:abstractNumId w:val="133"/>
  </w:num>
  <w:num w:numId="24">
    <w:abstractNumId w:val="144"/>
  </w:num>
  <w:num w:numId="25">
    <w:abstractNumId w:val="9"/>
  </w:num>
  <w:num w:numId="26">
    <w:abstractNumId w:val="96"/>
  </w:num>
  <w:num w:numId="27">
    <w:abstractNumId w:val="48"/>
  </w:num>
  <w:num w:numId="28">
    <w:abstractNumId w:val="122"/>
  </w:num>
  <w:num w:numId="29">
    <w:abstractNumId w:val="109"/>
  </w:num>
  <w:num w:numId="30">
    <w:abstractNumId w:val="24"/>
  </w:num>
  <w:num w:numId="31">
    <w:abstractNumId w:val="52"/>
  </w:num>
  <w:num w:numId="32">
    <w:abstractNumId w:val="49"/>
  </w:num>
  <w:num w:numId="33">
    <w:abstractNumId w:val="111"/>
  </w:num>
  <w:num w:numId="34">
    <w:abstractNumId w:val="55"/>
  </w:num>
  <w:num w:numId="35">
    <w:abstractNumId w:val="120"/>
  </w:num>
  <w:num w:numId="36">
    <w:abstractNumId w:val="117"/>
  </w:num>
  <w:num w:numId="37">
    <w:abstractNumId w:val="41"/>
  </w:num>
  <w:num w:numId="38">
    <w:abstractNumId w:val="137"/>
  </w:num>
  <w:num w:numId="39">
    <w:abstractNumId w:val="105"/>
  </w:num>
  <w:num w:numId="40">
    <w:abstractNumId w:val="114"/>
  </w:num>
  <w:num w:numId="41">
    <w:abstractNumId w:val="7"/>
  </w:num>
  <w:num w:numId="42">
    <w:abstractNumId w:val="125"/>
  </w:num>
  <w:num w:numId="43">
    <w:abstractNumId w:val="0"/>
  </w:num>
  <w:num w:numId="44">
    <w:abstractNumId w:val="35"/>
  </w:num>
  <w:num w:numId="45">
    <w:abstractNumId w:val="69"/>
  </w:num>
  <w:num w:numId="46">
    <w:abstractNumId w:val="77"/>
  </w:num>
  <w:num w:numId="47">
    <w:abstractNumId w:val="26"/>
  </w:num>
  <w:num w:numId="48">
    <w:abstractNumId w:val="145"/>
  </w:num>
  <w:num w:numId="49">
    <w:abstractNumId w:val="140"/>
  </w:num>
  <w:num w:numId="50">
    <w:abstractNumId w:val="104"/>
  </w:num>
  <w:num w:numId="51">
    <w:abstractNumId w:val="28"/>
  </w:num>
  <w:num w:numId="52">
    <w:abstractNumId w:val="11"/>
  </w:num>
  <w:num w:numId="53">
    <w:abstractNumId w:val="29"/>
  </w:num>
  <w:num w:numId="54">
    <w:abstractNumId w:val="89"/>
  </w:num>
  <w:num w:numId="55">
    <w:abstractNumId w:val="10"/>
  </w:num>
  <w:num w:numId="56">
    <w:abstractNumId w:val="64"/>
  </w:num>
  <w:num w:numId="57">
    <w:abstractNumId w:val="95"/>
  </w:num>
  <w:num w:numId="58">
    <w:abstractNumId w:val="118"/>
  </w:num>
  <w:num w:numId="59">
    <w:abstractNumId w:val="61"/>
  </w:num>
  <w:num w:numId="60">
    <w:abstractNumId w:val="1"/>
  </w:num>
  <w:num w:numId="61">
    <w:abstractNumId w:val="116"/>
  </w:num>
  <w:num w:numId="62">
    <w:abstractNumId w:val="91"/>
  </w:num>
  <w:num w:numId="63">
    <w:abstractNumId w:val="88"/>
  </w:num>
  <w:num w:numId="64">
    <w:abstractNumId w:val="143"/>
  </w:num>
  <w:num w:numId="65">
    <w:abstractNumId w:val="129"/>
  </w:num>
  <w:num w:numId="66">
    <w:abstractNumId w:val="30"/>
  </w:num>
  <w:num w:numId="67">
    <w:abstractNumId w:val="94"/>
  </w:num>
  <w:num w:numId="68">
    <w:abstractNumId w:val="4"/>
  </w:num>
  <w:num w:numId="69">
    <w:abstractNumId w:val="13"/>
  </w:num>
  <w:num w:numId="70">
    <w:abstractNumId w:val="50"/>
  </w:num>
  <w:num w:numId="71">
    <w:abstractNumId w:val="70"/>
  </w:num>
  <w:num w:numId="72">
    <w:abstractNumId w:val="138"/>
  </w:num>
  <w:num w:numId="73">
    <w:abstractNumId w:val="39"/>
  </w:num>
  <w:num w:numId="74">
    <w:abstractNumId w:val="54"/>
  </w:num>
  <w:num w:numId="75">
    <w:abstractNumId w:val="8"/>
  </w:num>
  <w:num w:numId="76">
    <w:abstractNumId w:val="6"/>
  </w:num>
  <w:num w:numId="77">
    <w:abstractNumId w:val="22"/>
  </w:num>
  <w:num w:numId="78">
    <w:abstractNumId w:val="75"/>
  </w:num>
  <w:num w:numId="79">
    <w:abstractNumId w:val="42"/>
  </w:num>
  <w:num w:numId="80">
    <w:abstractNumId w:val="108"/>
  </w:num>
  <w:num w:numId="81">
    <w:abstractNumId w:val="15"/>
  </w:num>
  <w:num w:numId="82">
    <w:abstractNumId w:val="110"/>
  </w:num>
  <w:num w:numId="83">
    <w:abstractNumId w:val="121"/>
  </w:num>
  <w:num w:numId="84">
    <w:abstractNumId w:val="31"/>
  </w:num>
  <w:num w:numId="85">
    <w:abstractNumId w:val="59"/>
  </w:num>
  <w:num w:numId="86">
    <w:abstractNumId w:val="82"/>
  </w:num>
  <w:num w:numId="87">
    <w:abstractNumId w:val="63"/>
  </w:num>
  <w:num w:numId="88">
    <w:abstractNumId w:val="76"/>
  </w:num>
  <w:num w:numId="89">
    <w:abstractNumId w:val="100"/>
  </w:num>
  <w:num w:numId="90">
    <w:abstractNumId w:val="71"/>
  </w:num>
  <w:num w:numId="91">
    <w:abstractNumId w:val="34"/>
  </w:num>
  <w:num w:numId="92">
    <w:abstractNumId w:val="85"/>
  </w:num>
  <w:num w:numId="93">
    <w:abstractNumId w:val="136"/>
  </w:num>
  <w:num w:numId="94">
    <w:abstractNumId w:val="72"/>
  </w:num>
  <w:num w:numId="95">
    <w:abstractNumId w:val="21"/>
  </w:num>
  <w:num w:numId="96">
    <w:abstractNumId w:val="107"/>
  </w:num>
  <w:num w:numId="97">
    <w:abstractNumId w:val="44"/>
  </w:num>
  <w:num w:numId="98">
    <w:abstractNumId w:val="65"/>
  </w:num>
  <w:num w:numId="99">
    <w:abstractNumId w:val="47"/>
  </w:num>
  <w:num w:numId="100">
    <w:abstractNumId w:val="93"/>
  </w:num>
  <w:num w:numId="101">
    <w:abstractNumId w:val="25"/>
  </w:num>
  <w:num w:numId="102">
    <w:abstractNumId w:val="33"/>
  </w:num>
  <w:num w:numId="103">
    <w:abstractNumId w:val="99"/>
  </w:num>
  <w:num w:numId="104">
    <w:abstractNumId w:val="123"/>
  </w:num>
  <w:num w:numId="105">
    <w:abstractNumId w:val="80"/>
  </w:num>
  <w:num w:numId="106">
    <w:abstractNumId w:val="27"/>
  </w:num>
  <w:num w:numId="107">
    <w:abstractNumId w:val="37"/>
  </w:num>
  <w:num w:numId="108">
    <w:abstractNumId w:val="17"/>
  </w:num>
  <w:num w:numId="109">
    <w:abstractNumId w:val="135"/>
  </w:num>
  <w:num w:numId="110">
    <w:abstractNumId w:val="60"/>
  </w:num>
  <w:num w:numId="111">
    <w:abstractNumId w:val="142"/>
  </w:num>
  <w:num w:numId="112">
    <w:abstractNumId w:val="58"/>
  </w:num>
  <w:num w:numId="113">
    <w:abstractNumId w:val="51"/>
  </w:num>
  <w:num w:numId="114">
    <w:abstractNumId w:val="81"/>
  </w:num>
  <w:num w:numId="115">
    <w:abstractNumId w:val="98"/>
  </w:num>
  <w:num w:numId="116">
    <w:abstractNumId w:val="53"/>
  </w:num>
  <w:num w:numId="117">
    <w:abstractNumId w:val="119"/>
  </w:num>
  <w:num w:numId="118">
    <w:abstractNumId w:val="130"/>
  </w:num>
  <w:num w:numId="119">
    <w:abstractNumId w:val="112"/>
  </w:num>
  <w:num w:numId="120">
    <w:abstractNumId w:val="68"/>
  </w:num>
  <w:num w:numId="121">
    <w:abstractNumId w:val="5"/>
  </w:num>
  <w:num w:numId="122">
    <w:abstractNumId w:val="97"/>
  </w:num>
  <w:num w:numId="123">
    <w:abstractNumId w:val="66"/>
  </w:num>
  <w:num w:numId="124">
    <w:abstractNumId w:val="40"/>
  </w:num>
  <w:num w:numId="125">
    <w:abstractNumId w:val="84"/>
  </w:num>
  <w:num w:numId="126">
    <w:abstractNumId w:val="57"/>
  </w:num>
  <w:num w:numId="127">
    <w:abstractNumId w:val="90"/>
  </w:num>
  <w:num w:numId="128">
    <w:abstractNumId w:val="127"/>
  </w:num>
  <w:num w:numId="129">
    <w:abstractNumId w:val="101"/>
  </w:num>
  <w:num w:numId="130">
    <w:abstractNumId w:val="18"/>
  </w:num>
  <w:num w:numId="131">
    <w:abstractNumId w:val="14"/>
  </w:num>
  <w:num w:numId="132">
    <w:abstractNumId w:val="38"/>
  </w:num>
  <w:num w:numId="133">
    <w:abstractNumId w:val="134"/>
  </w:num>
  <w:num w:numId="134">
    <w:abstractNumId w:val="92"/>
  </w:num>
  <w:num w:numId="135">
    <w:abstractNumId w:val="19"/>
  </w:num>
  <w:num w:numId="136">
    <w:abstractNumId w:val="78"/>
  </w:num>
  <w:num w:numId="137">
    <w:abstractNumId w:val="45"/>
  </w:num>
  <w:num w:numId="138">
    <w:abstractNumId w:val="23"/>
  </w:num>
  <w:num w:numId="139">
    <w:abstractNumId w:val="115"/>
  </w:num>
  <w:num w:numId="140">
    <w:abstractNumId w:val="86"/>
  </w:num>
  <w:num w:numId="141">
    <w:abstractNumId w:val="103"/>
  </w:num>
  <w:num w:numId="142">
    <w:abstractNumId w:val="79"/>
  </w:num>
  <w:num w:numId="143">
    <w:abstractNumId w:val="20"/>
  </w:num>
  <w:num w:numId="144">
    <w:abstractNumId w:val="2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5">
    <w:abstractNumId w:val="2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6">
    <w:abstractNumId w:val="131"/>
  </w:num>
  <w:num w:numId="147">
    <w:abstractNumId w:val="102"/>
  </w:num>
  <w:num w:numId="148">
    <w:abstractNumId w:val="32"/>
  </w:num>
  <w:numIdMacAtCleanup w:val="1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25229"/>
    <w:rsid w:val="00005316"/>
    <w:rsid w:val="00021291"/>
    <w:rsid w:val="00022482"/>
    <w:rsid w:val="00037219"/>
    <w:rsid w:val="00072E8A"/>
    <w:rsid w:val="0007462F"/>
    <w:rsid w:val="00075C91"/>
    <w:rsid w:val="0009274E"/>
    <w:rsid w:val="00096451"/>
    <w:rsid w:val="000C4A07"/>
    <w:rsid w:val="0011128A"/>
    <w:rsid w:val="00111BB3"/>
    <w:rsid w:val="00142DFB"/>
    <w:rsid w:val="00145892"/>
    <w:rsid w:val="00153875"/>
    <w:rsid w:val="001560CB"/>
    <w:rsid w:val="001705A2"/>
    <w:rsid w:val="00171C77"/>
    <w:rsid w:val="001821D3"/>
    <w:rsid w:val="00190A56"/>
    <w:rsid w:val="001A0736"/>
    <w:rsid w:val="001B1E74"/>
    <w:rsid w:val="001B3511"/>
    <w:rsid w:val="001B6D0D"/>
    <w:rsid w:val="001C0817"/>
    <w:rsid w:val="00204293"/>
    <w:rsid w:val="00222591"/>
    <w:rsid w:val="002312D7"/>
    <w:rsid w:val="00235B34"/>
    <w:rsid w:val="00237940"/>
    <w:rsid w:val="00237AF0"/>
    <w:rsid w:val="00240108"/>
    <w:rsid w:val="00242151"/>
    <w:rsid w:val="00244EFC"/>
    <w:rsid w:val="00257F6D"/>
    <w:rsid w:val="00265113"/>
    <w:rsid w:val="002724BE"/>
    <w:rsid w:val="00281ED7"/>
    <w:rsid w:val="002A0C7A"/>
    <w:rsid w:val="002B012F"/>
    <w:rsid w:val="002C2937"/>
    <w:rsid w:val="002C34C3"/>
    <w:rsid w:val="002D21AD"/>
    <w:rsid w:val="002D5C0C"/>
    <w:rsid w:val="00310B64"/>
    <w:rsid w:val="00311468"/>
    <w:rsid w:val="00330714"/>
    <w:rsid w:val="00334735"/>
    <w:rsid w:val="00384E31"/>
    <w:rsid w:val="003864F6"/>
    <w:rsid w:val="003A2B8D"/>
    <w:rsid w:val="003C4A90"/>
    <w:rsid w:val="003D06E6"/>
    <w:rsid w:val="00402D58"/>
    <w:rsid w:val="00415E4E"/>
    <w:rsid w:val="0041651B"/>
    <w:rsid w:val="0044169D"/>
    <w:rsid w:val="00443316"/>
    <w:rsid w:val="00444CD3"/>
    <w:rsid w:val="0044521B"/>
    <w:rsid w:val="0045553B"/>
    <w:rsid w:val="00457E22"/>
    <w:rsid w:val="00466AB2"/>
    <w:rsid w:val="00476F16"/>
    <w:rsid w:val="0049769A"/>
    <w:rsid w:val="004A4352"/>
    <w:rsid w:val="004C0D5B"/>
    <w:rsid w:val="004C6AE3"/>
    <w:rsid w:val="00512C7D"/>
    <w:rsid w:val="005336CD"/>
    <w:rsid w:val="00536C26"/>
    <w:rsid w:val="0053737F"/>
    <w:rsid w:val="00567822"/>
    <w:rsid w:val="00581D45"/>
    <w:rsid w:val="005E12EA"/>
    <w:rsid w:val="0061019C"/>
    <w:rsid w:val="00617B3D"/>
    <w:rsid w:val="00625F86"/>
    <w:rsid w:val="00627328"/>
    <w:rsid w:val="00653E9F"/>
    <w:rsid w:val="006A110F"/>
    <w:rsid w:val="006C4AF5"/>
    <w:rsid w:val="006F5C17"/>
    <w:rsid w:val="00702330"/>
    <w:rsid w:val="00704FB8"/>
    <w:rsid w:val="00720219"/>
    <w:rsid w:val="00721638"/>
    <w:rsid w:val="0073523A"/>
    <w:rsid w:val="00775C89"/>
    <w:rsid w:val="0078521E"/>
    <w:rsid w:val="00786A19"/>
    <w:rsid w:val="00795B42"/>
    <w:rsid w:val="007B0130"/>
    <w:rsid w:val="007B7D4E"/>
    <w:rsid w:val="007C2BE9"/>
    <w:rsid w:val="007D3C4A"/>
    <w:rsid w:val="008058C5"/>
    <w:rsid w:val="008B1193"/>
    <w:rsid w:val="008B730A"/>
    <w:rsid w:val="008C0CF9"/>
    <w:rsid w:val="008D2EF5"/>
    <w:rsid w:val="009155A7"/>
    <w:rsid w:val="0093419D"/>
    <w:rsid w:val="009356F0"/>
    <w:rsid w:val="00937371"/>
    <w:rsid w:val="00941D12"/>
    <w:rsid w:val="00953684"/>
    <w:rsid w:val="00967119"/>
    <w:rsid w:val="00971448"/>
    <w:rsid w:val="00985284"/>
    <w:rsid w:val="0098766A"/>
    <w:rsid w:val="009913FF"/>
    <w:rsid w:val="00992058"/>
    <w:rsid w:val="00994748"/>
    <w:rsid w:val="009A4B12"/>
    <w:rsid w:val="009B6555"/>
    <w:rsid w:val="009C0051"/>
    <w:rsid w:val="009E4CA3"/>
    <w:rsid w:val="00A13D44"/>
    <w:rsid w:val="00A16F6E"/>
    <w:rsid w:val="00A2441B"/>
    <w:rsid w:val="00A34048"/>
    <w:rsid w:val="00A41131"/>
    <w:rsid w:val="00A56C05"/>
    <w:rsid w:val="00A62AB7"/>
    <w:rsid w:val="00A9472B"/>
    <w:rsid w:val="00AA0B73"/>
    <w:rsid w:val="00AA6F75"/>
    <w:rsid w:val="00AD040E"/>
    <w:rsid w:val="00AD63EC"/>
    <w:rsid w:val="00AF29F0"/>
    <w:rsid w:val="00AF2C9C"/>
    <w:rsid w:val="00B4310A"/>
    <w:rsid w:val="00B87658"/>
    <w:rsid w:val="00BC026C"/>
    <w:rsid w:val="00BC146D"/>
    <w:rsid w:val="00BD6956"/>
    <w:rsid w:val="00BE52C1"/>
    <w:rsid w:val="00BF33F0"/>
    <w:rsid w:val="00BF478B"/>
    <w:rsid w:val="00C0732F"/>
    <w:rsid w:val="00C25229"/>
    <w:rsid w:val="00C51CF6"/>
    <w:rsid w:val="00C56B0D"/>
    <w:rsid w:val="00C7344B"/>
    <w:rsid w:val="00C86CC1"/>
    <w:rsid w:val="00C91693"/>
    <w:rsid w:val="00CA1F9D"/>
    <w:rsid w:val="00CB18AC"/>
    <w:rsid w:val="00CB7BBD"/>
    <w:rsid w:val="00CC0B7A"/>
    <w:rsid w:val="00CC4240"/>
    <w:rsid w:val="00CC6776"/>
    <w:rsid w:val="00CD7A7C"/>
    <w:rsid w:val="00CF62FF"/>
    <w:rsid w:val="00D01B4A"/>
    <w:rsid w:val="00D03CE5"/>
    <w:rsid w:val="00D35B5B"/>
    <w:rsid w:val="00D43AAF"/>
    <w:rsid w:val="00D55EC9"/>
    <w:rsid w:val="00D714E1"/>
    <w:rsid w:val="00D73098"/>
    <w:rsid w:val="00D763AB"/>
    <w:rsid w:val="00D76D6E"/>
    <w:rsid w:val="00D814FA"/>
    <w:rsid w:val="00DB039B"/>
    <w:rsid w:val="00DC65E4"/>
    <w:rsid w:val="00DF56DC"/>
    <w:rsid w:val="00E301FF"/>
    <w:rsid w:val="00E30C2C"/>
    <w:rsid w:val="00E44326"/>
    <w:rsid w:val="00E57052"/>
    <w:rsid w:val="00E7505D"/>
    <w:rsid w:val="00E92C39"/>
    <w:rsid w:val="00EA3E78"/>
    <w:rsid w:val="00EC2F66"/>
    <w:rsid w:val="00EE0725"/>
    <w:rsid w:val="00F03C1E"/>
    <w:rsid w:val="00F122D9"/>
    <w:rsid w:val="00F21BCE"/>
    <w:rsid w:val="00F22ED0"/>
    <w:rsid w:val="00F27324"/>
    <w:rsid w:val="00F567A9"/>
    <w:rsid w:val="00F60B67"/>
    <w:rsid w:val="00F65F66"/>
    <w:rsid w:val="00F67D2C"/>
    <w:rsid w:val="00F71C1B"/>
    <w:rsid w:val="00F7421D"/>
    <w:rsid w:val="00F848E1"/>
    <w:rsid w:val="00FC664B"/>
    <w:rsid w:val="00FE241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293"/>
  </w:style>
  <w:style w:type="paragraph" w:styleId="Heading1">
    <w:name w:val="heading 1"/>
    <w:basedOn w:val="Normal"/>
    <w:next w:val="Normal"/>
    <w:link w:val="Heading1Char"/>
    <w:uiPriority w:val="9"/>
    <w:qFormat/>
    <w:rsid w:val="00AF29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814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D63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452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2522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25229"/>
  </w:style>
  <w:style w:type="paragraph" w:styleId="Footer">
    <w:name w:val="footer"/>
    <w:basedOn w:val="Normal"/>
    <w:link w:val="FooterChar"/>
    <w:uiPriority w:val="99"/>
    <w:semiHidden/>
    <w:unhideWhenUsed/>
    <w:rsid w:val="00C2522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25229"/>
  </w:style>
  <w:style w:type="paragraph" w:styleId="BalloonText">
    <w:name w:val="Balloon Text"/>
    <w:basedOn w:val="Normal"/>
    <w:link w:val="BalloonTextChar"/>
    <w:uiPriority w:val="99"/>
    <w:semiHidden/>
    <w:unhideWhenUsed/>
    <w:rsid w:val="00C25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229"/>
    <w:rPr>
      <w:rFonts w:ascii="Tahoma" w:hAnsi="Tahoma" w:cs="Tahoma"/>
      <w:sz w:val="16"/>
      <w:szCs w:val="16"/>
    </w:rPr>
  </w:style>
  <w:style w:type="character" w:customStyle="1" w:styleId="Heading2Char">
    <w:name w:val="Heading 2 Char"/>
    <w:basedOn w:val="DefaultParagraphFont"/>
    <w:link w:val="Heading2"/>
    <w:uiPriority w:val="9"/>
    <w:rsid w:val="00D814F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D814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14FA"/>
    <w:rPr>
      <w:b/>
      <w:bCs/>
    </w:rPr>
  </w:style>
  <w:style w:type="character" w:customStyle="1" w:styleId="Heading1Char">
    <w:name w:val="Heading 1 Char"/>
    <w:basedOn w:val="DefaultParagraphFont"/>
    <w:link w:val="Heading1"/>
    <w:uiPriority w:val="9"/>
    <w:rsid w:val="00AF29F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AD63E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A2B8D"/>
    <w:rPr>
      <w:i/>
      <w:iCs/>
    </w:rPr>
  </w:style>
  <w:style w:type="character" w:styleId="Hyperlink">
    <w:name w:val="Hyperlink"/>
    <w:basedOn w:val="DefaultParagraphFont"/>
    <w:uiPriority w:val="99"/>
    <w:semiHidden/>
    <w:unhideWhenUsed/>
    <w:rsid w:val="00BC026C"/>
    <w:rPr>
      <w:color w:val="0000FF"/>
      <w:u w:val="single"/>
    </w:rPr>
  </w:style>
  <w:style w:type="paragraph" w:styleId="z-TopofForm">
    <w:name w:val="HTML Top of Form"/>
    <w:basedOn w:val="Normal"/>
    <w:next w:val="Normal"/>
    <w:link w:val="z-TopofFormChar"/>
    <w:hidden/>
    <w:uiPriority w:val="99"/>
    <w:semiHidden/>
    <w:unhideWhenUsed/>
    <w:rsid w:val="00C51CF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51CF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C51CF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51CF6"/>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unhideWhenUsed/>
    <w:rsid w:val="002D2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D21AD"/>
    <w:rPr>
      <w:rFonts w:ascii="Courier New" w:eastAsia="Times New Roman" w:hAnsi="Courier New" w:cs="Courier New"/>
      <w:sz w:val="20"/>
      <w:szCs w:val="20"/>
      <w:lang w:eastAsia="en-IN"/>
    </w:rPr>
  </w:style>
  <w:style w:type="character" w:customStyle="1" w:styleId="pun">
    <w:name w:val="pun"/>
    <w:basedOn w:val="DefaultParagraphFont"/>
    <w:rsid w:val="002D21AD"/>
  </w:style>
  <w:style w:type="character" w:customStyle="1" w:styleId="pln">
    <w:name w:val="pln"/>
    <w:basedOn w:val="DefaultParagraphFont"/>
    <w:rsid w:val="002D21AD"/>
  </w:style>
  <w:style w:type="character" w:customStyle="1" w:styleId="lit">
    <w:name w:val="lit"/>
    <w:basedOn w:val="DefaultParagraphFont"/>
    <w:rsid w:val="002D21AD"/>
  </w:style>
  <w:style w:type="character" w:customStyle="1" w:styleId="typ">
    <w:name w:val="typ"/>
    <w:basedOn w:val="DefaultParagraphFont"/>
    <w:rsid w:val="002D21AD"/>
  </w:style>
  <w:style w:type="character" w:customStyle="1" w:styleId="sqlcolor">
    <w:name w:val="sqlcolor"/>
    <w:basedOn w:val="DefaultParagraphFont"/>
    <w:rsid w:val="00037219"/>
  </w:style>
  <w:style w:type="character" w:customStyle="1" w:styleId="sqlkeywordcolor">
    <w:name w:val="sqlkeywordcolor"/>
    <w:basedOn w:val="DefaultParagraphFont"/>
    <w:rsid w:val="00037219"/>
  </w:style>
  <w:style w:type="character" w:customStyle="1" w:styleId="sqlstringcolor">
    <w:name w:val="sqlstringcolor"/>
    <w:basedOn w:val="DefaultParagraphFont"/>
    <w:rsid w:val="00075C91"/>
  </w:style>
  <w:style w:type="character" w:customStyle="1" w:styleId="sqlnumbercolor">
    <w:name w:val="sqlnumbercolor"/>
    <w:basedOn w:val="DefaultParagraphFont"/>
    <w:rsid w:val="00075C91"/>
  </w:style>
  <w:style w:type="character" w:customStyle="1" w:styleId="kwd">
    <w:name w:val="kwd"/>
    <w:basedOn w:val="DefaultParagraphFont"/>
    <w:rsid w:val="00D55EC9"/>
  </w:style>
  <w:style w:type="character" w:customStyle="1" w:styleId="Heading4Char">
    <w:name w:val="Heading 4 Char"/>
    <w:basedOn w:val="DefaultParagraphFont"/>
    <w:link w:val="Heading4"/>
    <w:uiPriority w:val="9"/>
    <w:semiHidden/>
    <w:rsid w:val="0044521B"/>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44521B"/>
    <w:rPr>
      <w:rFonts w:ascii="Courier New" w:eastAsia="Times New Roman" w:hAnsi="Courier New" w:cs="Courier New"/>
      <w:sz w:val="20"/>
      <w:szCs w:val="20"/>
    </w:rPr>
  </w:style>
  <w:style w:type="character" w:customStyle="1" w:styleId="token">
    <w:name w:val="token"/>
    <w:basedOn w:val="DefaultParagraphFont"/>
    <w:rsid w:val="0044521B"/>
  </w:style>
  <w:style w:type="character" w:customStyle="1" w:styleId="number">
    <w:name w:val="number"/>
    <w:basedOn w:val="DefaultParagraphFont"/>
    <w:rsid w:val="00190A56"/>
  </w:style>
  <w:style w:type="character" w:customStyle="1" w:styleId="str">
    <w:name w:val="str"/>
    <w:basedOn w:val="DefaultParagraphFont"/>
    <w:rsid w:val="00415E4E"/>
  </w:style>
  <w:style w:type="character" w:customStyle="1" w:styleId="com">
    <w:name w:val="com"/>
    <w:basedOn w:val="DefaultParagraphFont"/>
    <w:rsid w:val="00415E4E"/>
  </w:style>
  <w:style w:type="character" w:customStyle="1" w:styleId="keyword">
    <w:name w:val="keyword"/>
    <w:basedOn w:val="DefaultParagraphFont"/>
    <w:rsid w:val="002C34C3"/>
  </w:style>
  <w:style w:type="character" w:customStyle="1" w:styleId="op">
    <w:name w:val="op"/>
    <w:basedOn w:val="DefaultParagraphFont"/>
    <w:rsid w:val="002C34C3"/>
  </w:style>
  <w:style w:type="character" w:customStyle="1" w:styleId="func">
    <w:name w:val="func"/>
    <w:basedOn w:val="DefaultParagraphFont"/>
    <w:rsid w:val="002C34C3"/>
  </w:style>
  <w:style w:type="character" w:customStyle="1" w:styleId="string">
    <w:name w:val="string"/>
    <w:basedOn w:val="DefaultParagraphFont"/>
    <w:rsid w:val="002C34C3"/>
  </w:style>
  <w:style w:type="paragraph" w:styleId="ListParagraph">
    <w:name w:val="List Paragraph"/>
    <w:basedOn w:val="Normal"/>
    <w:uiPriority w:val="34"/>
    <w:qFormat/>
    <w:rsid w:val="007B0130"/>
    <w:pPr>
      <w:ind w:left="720"/>
      <w:contextualSpacing/>
    </w:pPr>
  </w:style>
  <w:style w:type="character" w:customStyle="1" w:styleId="underline">
    <w:name w:val="underline"/>
    <w:basedOn w:val="DefaultParagraphFont"/>
    <w:rsid w:val="00466AB2"/>
  </w:style>
</w:styles>
</file>

<file path=word/webSettings.xml><?xml version="1.0" encoding="utf-8"?>
<w:webSettings xmlns:r="http://schemas.openxmlformats.org/officeDocument/2006/relationships" xmlns:w="http://schemas.openxmlformats.org/wordprocessingml/2006/main">
  <w:divs>
    <w:div w:id="13306446">
      <w:bodyDiv w:val="1"/>
      <w:marLeft w:val="0"/>
      <w:marRight w:val="0"/>
      <w:marTop w:val="0"/>
      <w:marBottom w:val="0"/>
      <w:divBdr>
        <w:top w:val="none" w:sz="0" w:space="0" w:color="auto"/>
        <w:left w:val="none" w:sz="0" w:space="0" w:color="auto"/>
        <w:bottom w:val="none" w:sz="0" w:space="0" w:color="auto"/>
        <w:right w:val="none" w:sz="0" w:space="0" w:color="auto"/>
      </w:divBdr>
      <w:divsChild>
        <w:div w:id="1514300543">
          <w:marLeft w:val="-300"/>
          <w:marRight w:val="-300"/>
          <w:marTop w:val="360"/>
          <w:marBottom w:val="360"/>
          <w:divBdr>
            <w:top w:val="none" w:sz="0" w:space="0" w:color="auto"/>
            <w:left w:val="none" w:sz="0" w:space="0" w:color="auto"/>
            <w:bottom w:val="none" w:sz="0" w:space="0" w:color="auto"/>
            <w:right w:val="none" w:sz="0" w:space="0" w:color="auto"/>
          </w:divBdr>
          <w:divsChild>
            <w:div w:id="120822356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6131346">
      <w:bodyDiv w:val="1"/>
      <w:marLeft w:val="0"/>
      <w:marRight w:val="0"/>
      <w:marTop w:val="0"/>
      <w:marBottom w:val="0"/>
      <w:divBdr>
        <w:top w:val="none" w:sz="0" w:space="0" w:color="auto"/>
        <w:left w:val="none" w:sz="0" w:space="0" w:color="auto"/>
        <w:bottom w:val="none" w:sz="0" w:space="0" w:color="auto"/>
        <w:right w:val="none" w:sz="0" w:space="0" w:color="auto"/>
      </w:divBdr>
      <w:divsChild>
        <w:div w:id="58139337">
          <w:marLeft w:val="0"/>
          <w:marRight w:val="0"/>
          <w:marTop w:val="0"/>
          <w:marBottom w:val="0"/>
          <w:divBdr>
            <w:top w:val="single" w:sz="6" w:space="8" w:color="D6D6D6"/>
            <w:left w:val="none" w:sz="0" w:space="0" w:color="auto"/>
            <w:bottom w:val="single" w:sz="6" w:space="0" w:color="D6D6D6"/>
            <w:right w:val="none" w:sz="0" w:space="0" w:color="auto"/>
          </w:divBdr>
          <w:divsChild>
            <w:div w:id="518079155">
              <w:marLeft w:val="0"/>
              <w:marRight w:val="0"/>
              <w:marTop w:val="0"/>
              <w:marBottom w:val="0"/>
              <w:divBdr>
                <w:top w:val="none" w:sz="0" w:space="0" w:color="auto"/>
                <w:left w:val="none" w:sz="0" w:space="0" w:color="auto"/>
                <w:bottom w:val="none" w:sz="0" w:space="0" w:color="auto"/>
                <w:right w:val="none" w:sz="0" w:space="0" w:color="auto"/>
              </w:divBdr>
            </w:div>
            <w:div w:id="186613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2550">
      <w:bodyDiv w:val="1"/>
      <w:marLeft w:val="0"/>
      <w:marRight w:val="0"/>
      <w:marTop w:val="0"/>
      <w:marBottom w:val="0"/>
      <w:divBdr>
        <w:top w:val="none" w:sz="0" w:space="0" w:color="auto"/>
        <w:left w:val="none" w:sz="0" w:space="0" w:color="auto"/>
        <w:bottom w:val="none" w:sz="0" w:space="0" w:color="auto"/>
        <w:right w:val="none" w:sz="0" w:space="0" w:color="auto"/>
      </w:divBdr>
    </w:div>
    <w:div w:id="58600265">
      <w:bodyDiv w:val="1"/>
      <w:marLeft w:val="0"/>
      <w:marRight w:val="0"/>
      <w:marTop w:val="0"/>
      <w:marBottom w:val="0"/>
      <w:divBdr>
        <w:top w:val="none" w:sz="0" w:space="0" w:color="auto"/>
        <w:left w:val="none" w:sz="0" w:space="0" w:color="auto"/>
        <w:bottom w:val="none" w:sz="0" w:space="0" w:color="auto"/>
        <w:right w:val="none" w:sz="0" w:space="0" w:color="auto"/>
      </w:divBdr>
      <w:divsChild>
        <w:div w:id="1381129473">
          <w:blockQuote w:val="1"/>
          <w:marLeft w:val="0"/>
          <w:marRight w:val="0"/>
          <w:marTop w:val="435"/>
          <w:marBottom w:val="405"/>
          <w:divBdr>
            <w:top w:val="none" w:sz="0" w:space="0" w:color="auto"/>
            <w:left w:val="single" w:sz="36" w:space="11" w:color="E9E9E9"/>
            <w:bottom w:val="none" w:sz="0" w:space="0" w:color="auto"/>
            <w:right w:val="none" w:sz="0" w:space="0" w:color="auto"/>
          </w:divBdr>
        </w:div>
      </w:divsChild>
    </w:div>
    <w:div w:id="74668310">
      <w:bodyDiv w:val="1"/>
      <w:marLeft w:val="0"/>
      <w:marRight w:val="0"/>
      <w:marTop w:val="0"/>
      <w:marBottom w:val="0"/>
      <w:divBdr>
        <w:top w:val="none" w:sz="0" w:space="0" w:color="auto"/>
        <w:left w:val="none" w:sz="0" w:space="0" w:color="auto"/>
        <w:bottom w:val="none" w:sz="0" w:space="0" w:color="auto"/>
        <w:right w:val="none" w:sz="0" w:space="0" w:color="auto"/>
      </w:divBdr>
      <w:divsChild>
        <w:div w:id="496115027">
          <w:marLeft w:val="0"/>
          <w:marRight w:val="0"/>
          <w:marTop w:val="0"/>
          <w:marBottom w:val="0"/>
          <w:divBdr>
            <w:top w:val="single" w:sz="6" w:space="8" w:color="D6D6D6"/>
            <w:left w:val="none" w:sz="0" w:space="0" w:color="auto"/>
            <w:bottom w:val="single" w:sz="6" w:space="0" w:color="D6D6D6"/>
            <w:right w:val="none" w:sz="0" w:space="0" w:color="auto"/>
          </w:divBdr>
          <w:divsChild>
            <w:div w:id="34357944">
              <w:marLeft w:val="0"/>
              <w:marRight w:val="0"/>
              <w:marTop w:val="0"/>
              <w:marBottom w:val="0"/>
              <w:divBdr>
                <w:top w:val="none" w:sz="0" w:space="0" w:color="auto"/>
                <w:left w:val="none" w:sz="0" w:space="0" w:color="auto"/>
                <w:bottom w:val="none" w:sz="0" w:space="0" w:color="auto"/>
                <w:right w:val="none" w:sz="0" w:space="0" w:color="auto"/>
              </w:divBdr>
            </w:div>
            <w:div w:id="6804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170">
      <w:bodyDiv w:val="1"/>
      <w:marLeft w:val="0"/>
      <w:marRight w:val="0"/>
      <w:marTop w:val="0"/>
      <w:marBottom w:val="0"/>
      <w:divBdr>
        <w:top w:val="none" w:sz="0" w:space="0" w:color="auto"/>
        <w:left w:val="none" w:sz="0" w:space="0" w:color="auto"/>
        <w:bottom w:val="none" w:sz="0" w:space="0" w:color="auto"/>
        <w:right w:val="none" w:sz="0" w:space="0" w:color="auto"/>
      </w:divBdr>
      <w:divsChild>
        <w:div w:id="1338725470">
          <w:marLeft w:val="-300"/>
          <w:marRight w:val="-300"/>
          <w:marTop w:val="360"/>
          <w:marBottom w:val="360"/>
          <w:divBdr>
            <w:top w:val="none" w:sz="0" w:space="0" w:color="auto"/>
            <w:left w:val="none" w:sz="0" w:space="0" w:color="auto"/>
            <w:bottom w:val="none" w:sz="0" w:space="0" w:color="auto"/>
            <w:right w:val="none" w:sz="0" w:space="0" w:color="auto"/>
          </w:divBdr>
          <w:divsChild>
            <w:div w:id="1100680949">
              <w:marLeft w:val="0"/>
              <w:marRight w:val="0"/>
              <w:marTop w:val="0"/>
              <w:marBottom w:val="0"/>
              <w:divBdr>
                <w:top w:val="none" w:sz="0" w:space="0" w:color="auto"/>
                <w:left w:val="single" w:sz="24" w:space="9" w:color="4CAF50"/>
                <w:bottom w:val="none" w:sz="0" w:space="0" w:color="auto"/>
                <w:right w:val="none" w:sz="0" w:space="0" w:color="auto"/>
              </w:divBdr>
            </w:div>
          </w:divsChild>
        </w:div>
        <w:div w:id="1020814377">
          <w:marLeft w:val="-480"/>
          <w:marRight w:val="-480"/>
          <w:marTop w:val="360"/>
          <w:marBottom w:val="360"/>
          <w:divBdr>
            <w:top w:val="none" w:sz="0" w:space="0" w:color="auto"/>
            <w:left w:val="none" w:sz="0" w:space="0" w:color="auto"/>
            <w:bottom w:val="none" w:sz="0" w:space="0" w:color="auto"/>
            <w:right w:val="none" w:sz="0" w:space="0" w:color="auto"/>
          </w:divBdr>
        </w:div>
        <w:div w:id="229389548">
          <w:marLeft w:val="0"/>
          <w:marRight w:val="0"/>
          <w:marTop w:val="0"/>
          <w:marBottom w:val="0"/>
          <w:divBdr>
            <w:top w:val="none" w:sz="0" w:space="0" w:color="auto"/>
            <w:left w:val="none" w:sz="0" w:space="0" w:color="auto"/>
            <w:bottom w:val="none" w:sz="0" w:space="0" w:color="auto"/>
            <w:right w:val="none" w:sz="0" w:space="0" w:color="auto"/>
          </w:divBdr>
        </w:div>
        <w:div w:id="2140805415">
          <w:marLeft w:val="-300"/>
          <w:marRight w:val="-300"/>
          <w:marTop w:val="360"/>
          <w:marBottom w:val="360"/>
          <w:divBdr>
            <w:top w:val="none" w:sz="0" w:space="0" w:color="auto"/>
            <w:left w:val="none" w:sz="0" w:space="0" w:color="auto"/>
            <w:bottom w:val="none" w:sz="0" w:space="0" w:color="auto"/>
            <w:right w:val="none" w:sz="0" w:space="0" w:color="auto"/>
          </w:divBdr>
          <w:divsChild>
            <w:div w:id="1234386835">
              <w:marLeft w:val="0"/>
              <w:marRight w:val="0"/>
              <w:marTop w:val="0"/>
              <w:marBottom w:val="0"/>
              <w:divBdr>
                <w:top w:val="none" w:sz="0" w:space="0" w:color="auto"/>
                <w:left w:val="single" w:sz="24" w:space="9" w:color="4CAF50"/>
                <w:bottom w:val="none" w:sz="0" w:space="0" w:color="auto"/>
                <w:right w:val="none" w:sz="0" w:space="0" w:color="auto"/>
              </w:divBdr>
            </w:div>
          </w:divsChild>
        </w:div>
        <w:div w:id="20596684">
          <w:marLeft w:val="-300"/>
          <w:marRight w:val="-300"/>
          <w:marTop w:val="360"/>
          <w:marBottom w:val="360"/>
          <w:divBdr>
            <w:top w:val="none" w:sz="0" w:space="0" w:color="auto"/>
            <w:left w:val="none" w:sz="0" w:space="0" w:color="auto"/>
            <w:bottom w:val="none" w:sz="0" w:space="0" w:color="auto"/>
            <w:right w:val="none" w:sz="0" w:space="0" w:color="auto"/>
          </w:divBdr>
          <w:divsChild>
            <w:div w:id="201341030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681160">
      <w:bodyDiv w:val="1"/>
      <w:marLeft w:val="0"/>
      <w:marRight w:val="0"/>
      <w:marTop w:val="0"/>
      <w:marBottom w:val="0"/>
      <w:divBdr>
        <w:top w:val="none" w:sz="0" w:space="0" w:color="auto"/>
        <w:left w:val="none" w:sz="0" w:space="0" w:color="auto"/>
        <w:bottom w:val="none" w:sz="0" w:space="0" w:color="auto"/>
        <w:right w:val="none" w:sz="0" w:space="0" w:color="auto"/>
      </w:divBdr>
      <w:divsChild>
        <w:div w:id="455609479">
          <w:marLeft w:val="0"/>
          <w:marRight w:val="0"/>
          <w:marTop w:val="0"/>
          <w:marBottom w:val="120"/>
          <w:divBdr>
            <w:top w:val="single" w:sz="6" w:space="0" w:color="D5DDC6"/>
            <w:left w:val="single" w:sz="24" w:space="0" w:color="66BB55"/>
            <w:bottom w:val="single" w:sz="6" w:space="0" w:color="D5DDC6"/>
            <w:right w:val="single" w:sz="6" w:space="0" w:color="D5DDC6"/>
          </w:divBdr>
        </w:div>
        <w:div w:id="792596692">
          <w:marLeft w:val="0"/>
          <w:marRight w:val="0"/>
          <w:marTop w:val="0"/>
          <w:marBottom w:val="120"/>
          <w:divBdr>
            <w:top w:val="single" w:sz="6" w:space="0" w:color="D5DDC6"/>
            <w:left w:val="single" w:sz="24" w:space="0" w:color="66BB55"/>
            <w:bottom w:val="single" w:sz="6" w:space="0" w:color="D5DDC6"/>
            <w:right w:val="single" w:sz="6" w:space="0" w:color="D5DDC6"/>
          </w:divBdr>
        </w:div>
        <w:div w:id="827984989">
          <w:marLeft w:val="0"/>
          <w:marRight w:val="0"/>
          <w:marTop w:val="0"/>
          <w:marBottom w:val="120"/>
          <w:divBdr>
            <w:top w:val="single" w:sz="6" w:space="0" w:color="D5DDC6"/>
            <w:left w:val="single" w:sz="24" w:space="0" w:color="66BB55"/>
            <w:bottom w:val="single" w:sz="6" w:space="0" w:color="D5DDC6"/>
            <w:right w:val="single" w:sz="6" w:space="0" w:color="D5DDC6"/>
          </w:divBdr>
        </w:div>
        <w:div w:id="1010257620">
          <w:marLeft w:val="0"/>
          <w:marRight w:val="0"/>
          <w:marTop w:val="0"/>
          <w:marBottom w:val="120"/>
          <w:divBdr>
            <w:top w:val="single" w:sz="6" w:space="0" w:color="D5DDC6"/>
            <w:left w:val="single" w:sz="24" w:space="0" w:color="66BB55"/>
            <w:bottom w:val="single" w:sz="6" w:space="0" w:color="D5DDC6"/>
            <w:right w:val="single" w:sz="6" w:space="0" w:color="D5DDC6"/>
          </w:divBdr>
        </w:div>
        <w:div w:id="946737233">
          <w:marLeft w:val="0"/>
          <w:marRight w:val="0"/>
          <w:marTop w:val="0"/>
          <w:marBottom w:val="120"/>
          <w:divBdr>
            <w:top w:val="single" w:sz="6" w:space="0" w:color="D5DDC6"/>
            <w:left w:val="single" w:sz="24" w:space="0" w:color="66BB55"/>
            <w:bottom w:val="single" w:sz="6" w:space="0" w:color="D5DDC6"/>
            <w:right w:val="single" w:sz="6" w:space="0" w:color="D5DDC6"/>
          </w:divBdr>
        </w:div>
        <w:div w:id="1443453887">
          <w:marLeft w:val="0"/>
          <w:marRight w:val="0"/>
          <w:marTop w:val="0"/>
          <w:marBottom w:val="120"/>
          <w:divBdr>
            <w:top w:val="single" w:sz="6" w:space="0" w:color="D5DDC6"/>
            <w:left w:val="single" w:sz="24" w:space="0" w:color="66BB55"/>
            <w:bottom w:val="single" w:sz="6" w:space="0" w:color="D5DDC6"/>
            <w:right w:val="single" w:sz="6" w:space="0" w:color="D5DDC6"/>
          </w:divBdr>
        </w:div>
        <w:div w:id="199976200">
          <w:marLeft w:val="0"/>
          <w:marRight w:val="0"/>
          <w:marTop w:val="0"/>
          <w:marBottom w:val="120"/>
          <w:divBdr>
            <w:top w:val="single" w:sz="6" w:space="0" w:color="D5DDC6"/>
            <w:left w:val="single" w:sz="24" w:space="0" w:color="66BB55"/>
            <w:bottom w:val="single" w:sz="6" w:space="0" w:color="D5DDC6"/>
            <w:right w:val="single" w:sz="6" w:space="0" w:color="D5DDC6"/>
          </w:divBdr>
        </w:div>
        <w:div w:id="424963110">
          <w:marLeft w:val="0"/>
          <w:marRight w:val="0"/>
          <w:marTop w:val="0"/>
          <w:marBottom w:val="120"/>
          <w:divBdr>
            <w:top w:val="single" w:sz="6" w:space="0" w:color="D5DDC6"/>
            <w:left w:val="single" w:sz="24" w:space="0" w:color="66BB55"/>
            <w:bottom w:val="single" w:sz="6" w:space="0" w:color="D5DDC6"/>
            <w:right w:val="single" w:sz="6" w:space="0" w:color="D5DDC6"/>
          </w:divBdr>
        </w:div>
        <w:div w:id="865486888">
          <w:marLeft w:val="0"/>
          <w:marRight w:val="0"/>
          <w:marTop w:val="0"/>
          <w:marBottom w:val="120"/>
          <w:divBdr>
            <w:top w:val="single" w:sz="6" w:space="0" w:color="D5DDC6"/>
            <w:left w:val="single" w:sz="24" w:space="0" w:color="66BB55"/>
            <w:bottom w:val="single" w:sz="6" w:space="0" w:color="D5DDC6"/>
            <w:right w:val="single" w:sz="6" w:space="0" w:color="D5DDC6"/>
          </w:divBdr>
        </w:div>
        <w:div w:id="129875817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1037567">
      <w:bodyDiv w:val="1"/>
      <w:marLeft w:val="0"/>
      <w:marRight w:val="0"/>
      <w:marTop w:val="0"/>
      <w:marBottom w:val="0"/>
      <w:divBdr>
        <w:top w:val="none" w:sz="0" w:space="0" w:color="auto"/>
        <w:left w:val="none" w:sz="0" w:space="0" w:color="auto"/>
        <w:bottom w:val="none" w:sz="0" w:space="0" w:color="auto"/>
        <w:right w:val="none" w:sz="0" w:space="0" w:color="auto"/>
      </w:divBdr>
    </w:div>
    <w:div w:id="215629218">
      <w:bodyDiv w:val="1"/>
      <w:marLeft w:val="0"/>
      <w:marRight w:val="0"/>
      <w:marTop w:val="0"/>
      <w:marBottom w:val="0"/>
      <w:divBdr>
        <w:top w:val="none" w:sz="0" w:space="0" w:color="auto"/>
        <w:left w:val="none" w:sz="0" w:space="0" w:color="auto"/>
        <w:bottom w:val="none" w:sz="0" w:space="0" w:color="auto"/>
        <w:right w:val="none" w:sz="0" w:space="0" w:color="auto"/>
      </w:divBdr>
    </w:div>
    <w:div w:id="244144634">
      <w:bodyDiv w:val="1"/>
      <w:marLeft w:val="0"/>
      <w:marRight w:val="0"/>
      <w:marTop w:val="0"/>
      <w:marBottom w:val="0"/>
      <w:divBdr>
        <w:top w:val="none" w:sz="0" w:space="0" w:color="auto"/>
        <w:left w:val="none" w:sz="0" w:space="0" w:color="auto"/>
        <w:bottom w:val="none" w:sz="0" w:space="0" w:color="auto"/>
        <w:right w:val="none" w:sz="0" w:space="0" w:color="auto"/>
      </w:divBdr>
      <w:divsChild>
        <w:div w:id="1057895842">
          <w:marLeft w:val="-300"/>
          <w:marRight w:val="-300"/>
          <w:marTop w:val="360"/>
          <w:marBottom w:val="360"/>
          <w:divBdr>
            <w:top w:val="none" w:sz="0" w:space="0" w:color="auto"/>
            <w:left w:val="none" w:sz="0" w:space="0" w:color="auto"/>
            <w:bottom w:val="none" w:sz="0" w:space="0" w:color="auto"/>
            <w:right w:val="none" w:sz="0" w:space="0" w:color="auto"/>
          </w:divBdr>
          <w:divsChild>
            <w:div w:id="1802454409">
              <w:marLeft w:val="0"/>
              <w:marRight w:val="0"/>
              <w:marTop w:val="0"/>
              <w:marBottom w:val="0"/>
              <w:divBdr>
                <w:top w:val="none" w:sz="0" w:space="0" w:color="auto"/>
                <w:left w:val="single" w:sz="24" w:space="9" w:color="4CAF50"/>
                <w:bottom w:val="none" w:sz="0" w:space="0" w:color="auto"/>
                <w:right w:val="none" w:sz="0" w:space="0" w:color="auto"/>
              </w:divBdr>
            </w:div>
          </w:divsChild>
        </w:div>
        <w:div w:id="614560120">
          <w:marLeft w:val="-300"/>
          <w:marRight w:val="-300"/>
          <w:marTop w:val="360"/>
          <w:marBottom w:val="360"/>
          <w:divBdr>
            <w:top w:val="none" w:sz="0" w:space="0" w:color="auto"/>
            <w:left w:val="none" w:sz="0" w:space="0" w:color="auto"/>
            <w:bottom w:val="none" w:sz="0" w:space="0" w:color="auto"/>
            <w:right w:val="none" w:sz="0" w:space="0" w:color="auto"/>
          </w:divBdr>
          <w:divsChild>
            <w:div w:id="764616307">
              <w:marLeft w:val="0"/>
              <w:marRight w:val="0"/>
              <w:marTop w:val="0"/>
              <w:marBottom w:val="0"/>
              <w:divBdr>
                <w:top w:val="none" w:sz="0" w:space="0" w:color="auto"/>
                <w:left w:val="single" w:sz="24" w:space="9" w:color="4CAF50"/>
                <w:bottom w:val="none" w:sz="0" w:space="0" w:color="auto"/>
                <w:right w:val="none" w:sz="0" w:space="0" w:color="auto"/>
              </w:divBdr>
            </w:div>
          </w:divsChild>
        </w:div>
        <w:div w:id="679965222">
          <w:marLeft w:val="0"/>
          <w:marRight w:val="0"/>
          <w:marTop w:val="0"/>
          <w:marBottom w:val="0"/>
          <w:divBdr>
            <w:top w:val="none" w:sz="0" w:space="0" w:color="auto"/>
            <w:left w:val="none" w:sz="0" w:space="0" w:color="auto"/>
            <w:bottom w:val="none" w:sz="0" w:space="0" w:color="auto"/>
            <w:right w:val="none" w:sz="0" w:space="0" w:color="auto"/>
          </w:divBdr>
        </w:div>
        <w:div w:id="1220632816">
          <w:marLeft w:val="0"/>
          <w:marRight w:val="0"/>
          <w:marTop w:val="0"/>
          <w:marBottom w:val="0"/>
          <w:divBdr>
            <w:top w:val="none" w:sz="0" w:space="0" w:color="auto"/>
            <w:left w:val="none" w:sz="0" w:space="0" w:color="auto"/>
            <w:bottom w:val="none" w:sz="0" w:space="0" w:color="auto"/>
            <w:right w:val="none" w:sz="0" w:space="0" w:color="auto"/>
          </w:divBdr>
        </w:div>
        <w:div w:id="1803451881">
          <w:marLeft w:val="-300"/>
          <w:marRight w:val="-300"/>
          <w:marTop w:val="360"/>
          <w:marBottom w:val="360"/>
          <w:divBdr>
            <w:top w:val="none" w:sz="0" w:space="0" w:color="auto"/>
            <w:left w:val="none" w:sz="0" w:space="0" w:color="auto"/>
            <w:bottom w:val="none" w:sz="0" w:space="0" w:color="auto"/>
            <w:right w:val="none" w:sz="0" w:space="0" w:color="auto"/>
          </w:divBdr>
          <w:divsChild>
            <w:div w:id="2069717729">
              <w:marLeft w:val="0"/>
              <w:marRight w:val="0"/>
              <w:marTop w:val="0"/>
              <w:marBottom w:val="0"/>
              <w:divBdr>
                <w:top w:val="none" w:sz="0" w:space="0" w:color="auto"/>
                <w:left w:val="single" w:sz="24" w:space="9" w:color="4CAF50"/>
                <w:bottom w:val="none" w:sz="0" w:space="0" w:color="auto"/>
                <w:right w:val="none" w:sz="0" w:space="0" w:color="auto"/>
              </w:divBdr>
            </w:div>
          </w:divsChild>
        </w:div>
        <w:div w:id="1969555360">
          <w:marLeft w:val="-300"/>
          <w:marRight w:val="-300"/>
          <w:marTop w:val="360"/>
          <w:marBottom w:val="360"/>
          <w:divBdr>
            <w:top w:val="none" w:sz="0" w:space="0" w:color="auto"/>
            <w:left w:val="none" w:sz="0" w:space="0" w:color="auto"/>
            <w:bottom w:val="none" w:sz="0" w:space="0" w:color="auto"/>
            <w:right w:val="none" w:sz="0" w:space="0" w:color="auto"/>
          </w:divBdr>
          <w:divsChild>
            <w:div w:id="262956679">
              <w:marLeft w:val="0"/>
              <w:marRight w:val="0"/>
              <w:marTop w:val="0"/>
              <w:marBottom w:val="0"/>
              <w:divBdr>
                <w:top w:val="none" w:sz="0" w:space="0" w:color="auto"/>
                <w:left w:val="single" w:sz="24" w:space="9" w:color="4CAF50"/>
                <w:bottom w:val="none" w:sz="0" w:space="0" w:color="auto"/>
                <w:right w:val="none" w:sz="0" w:space="0" w:color="auto"/>
              </w:divBdr>
            </w:div>
          </w:divsChild>
        </w:div>
        <w:div w:id="1983342558">
          <w:marLeft w:val="-300"/>
          <w:marRight w:val="-300"/>
          <w:marTop w:val="360"/>
          <w:marBottom w:val="360"/>
          <w:divBdr>
            <w:top w:val="none" w:sz="0" w:space="0" w:color="auto"/>
            <w:left w:val="none" w:sz="0" w:space="0" w:color="auto"/>
            <w:bottom w:val="none" w:sz="0" w:space="0" w:color="auto"/>
            <w:right w:val="none" w:sz="0" w:space="0" w:color="auto"/>
          </w:divBdr>
          <w:divsChild>
            <w:div w:id="234512487">
              <w:marLeft w:val="0"/>
              <w:marRight w:val="0"/>
              <w:marTop w:val="0"/>
              <w:marBottom w:val="0"/>
              <w:divBdr>
                <w:top w:val="none" w:sz="0" w:space="0" w:color="auto"/>
                <w:left w:val="single" w:sz="24" w:space="9" w:color="4CAF50"/>
                <w:bottom w:val="none" w:sz="0" w:space="0" w:color="auto"/>
                <w:right w:val="none" w:sz="0" w:space="0" w:color="auto"/>
              </w:divBdr>
            </w:div>
          </w:divsChild>
        </w:div>
        <w:div w:id="804005801">
          <w:marLeft w:val="-300"/>
          <w:marRight w:val="-300"/>
          <w:marTop w:val="360"/>
          <w:marBottom w:val="360"/>
          <w:divBdr>
            <w:top w:val="none" w:sz="0" w:space="0" w:color="auto"/>
            <w:left w:val="none" w:sz="0" w:space="0" w:color="auto"/>
            <w:bottom w:val="none" w:sz="0" w:space="0" w:color="auto"/>
            <w:right w:val="none" w:sz="0" w:space="0" w:color="auto"/>
          </w:divBdr>
          <w:divsChild>
            <w:div w:id="1476992020">
              <w:marLeft w:val="0"/>
              <w:marRight w:val="0"/>
              <w:marTop w:val="0"/>
              <w:marBottom w:val="0"/>
              <w:divBdr>
                <w:top w:val="none" w:sz="0" w:space="0" w:color="auto"/>
                <w:left w:val="single" w:sz="24" w:space="9" w:color="4CAF50"/>
                <w:bottom w:val="none" w:sz="0" w:space="0" w:color="auto"/>
                <w:right w:val="none" w:sz="0" w:space="0" w:color="auto"/>
              </w:divBdr>
            </w:div>
          </w:divsChild>
        </w:div>
        <w:div w:id="780993740">
          <w:marLeft w:val="-300"/>
          <w:marRight w:val="-300"/>
          <w:marTop w:val="360"/>
          <w:marBottom w:val="360"/>
          <w:divBdr>
            <w:top w:val="none" w:sz="0" w:space="0" w:color="auto"/>
            <w:left w:val="none" w:sz="0" w:space="0" w:color="auto"/>
            <w:bottom w:val="none" w:sz="0" w:space="0" w:color="auto"/>
            <w:right w:val="none" w:sz="0" w:space="0" w:color="auto"/>
          </w:divBdr>
          <w:divsChild>
            <w:div w:id="259527329">
              <w:marLeft w:val="0"/>
              <w:marRight w:val="0"/>
              <w:marTop w:val="0"/>
              <w:marBottom w:val="0"/>
              <w:divBdr>
                <w:top w:val="none" w:sz="0" w:space="0" w:color="auto"/>
                <w:left w:val="single" w:sz="24" w:space="9" w:color="4CAF50"/>
                <w:bottom w:val="none" w:sz="0" w:space="0" w:color="auto"/>
                <w:right w:val="none" w:sz="0" w:space="0" w:color="auto"/>
              </w:divBdr>
            </w:div>
          </w:divsChild>
        </w:div>
        <w:div w:id="1010181089">
          <w:marLeft w:val="-300"/>
          <w:marRight w:val="-300"/>
          <w:marTop w:val="360"/>
          <w:marBottom w:val="360"/>
          <w:divBdr>
            <w:top w:val="none" w:sz="0" w:space="0" w:color="auto"/>
            <w:left w:val="none" w:sz="0" w:space="0" w:color="auto"/>
            <w:bottom w:val="none" w:sz="0" w:space="0" w:color="auto"/>
            <w:right w:val="none" w:sz="0" w:space="0" w:color="auto"/>
          </w:divBdr>
          <w:divsChild>
            <w:div w:id="5640235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48543004">
      <w:bodyDiv w:val="1"/>
      <w:marLeft w:val="0"/>
      <w:marRight w:val="0"/>
      <w:marTop w:val="0"/>
      <w:marBottom w:val="0"/>
      <w:divBdr>
        <w:top w:val="none" w:sz="0" w:space="0" w:color="auto"/>
        <w:left w:val="none" w:sz="0" w:space="0" w:color="auto"/>
        <w:bottom w:val="none" w:sz="0" w:space="0" w:color="auto"/>
        <w:right w:val="none" w:sz="0" w:space="0" w:color="auto"/>
      </w:divBdr>
      <w:divsChild>
        <w:div w:id="1031492731">
          <w:marLeft w:val="0"/>
          <w:marRight w:val="0"/>
          <w:marTop w:val="0"/>
          <w:marBottom w:val="0"/>
          <w:divBdr>
            <w:top w:val="single" w:sz="6" w:space="8" w:color="D6D6D6"/>
            <w:left w:val="none" w:sz="0" w:space="0" w:color="auto"/>
            <w:bottom w:val="single" w:sz="6" w:space="0" w:color="D6D6D6"/>
            <w:right w:val="none" w:sz="0" w:space="0" w:color="auto"/>
          </w:divBdr>
          <w:divsChild>
            <w:div w:id="1021973524">
              <w:marLeft w:val="0"/>
              <w:marRight w:val="0"/>
              <w:marTop w:val="0"/>
              <w:marBottom w:val="0"/>
              <w:divBdr>
                <w:top w:val="none" w:sz="0" w:space="0" w:color="auto"/>
                <w:left w:val="none" w:sz="0" w:space="0" w:color="auto"/>
                <w:bottom w:val="none" w:sz="0" w:space="0" w:color="auto"/>
                <w:right w:val="none" w:sz="0" w:space="0" w:color="auto"/>
              </w:divBdr>
            </w:div>
            <w:div w:id="12560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8520">
      <w:bodyDiv w:val="1"/>
      <w:marLeft w:val="0"/>
      <w:marRight w:val="0"/>
      <w:marTop w:val="0"/>
      <w:marBottom w:val="0"/>
      <w:divBdr>
        <w:top w:val="none" w:sz="0" w:space="0" w:color="auto"/>
        <w:left w:val="none" w:sz="0" w:space="0" w:color="auto"/>
        <w:bottom w:val="none" w:sz="0" w:space="0" w:color="auto"/>
        <w:right w:val="none" w:sz="0" w:space="0" w:color="auto"/>
      </w:divBdr>
      <w:divsChild>
        <w:div w:id="723287509">
          <w:marLeft w:val="0"/>
          <w:marRight w:val="0"/>
          <w:marTop w:val="0"/>
          <w:marBottom w:val="0"/>
          <w:divBdr>
            <w:top w:val="single" w:sz="6" w:space="8" w:color="D6D6D6"/>
            <w:left w:val="none" w:sz="0" w:space="0" w:color="auto"/>
            <w:bottom w:val="single" w:sz="6" w:space="0" w:color="D6D6D6"/>
            <w:right w:val="none" w:sz="0" w:space="0" w:color="auto"/>
          </w:divBdr>
          <w:divsChild>
            <w:div w:id="790249318">
              <w:marLeft w:val="0"/>
              <w:marRight w:val="0"/>
              <w:marTop w:val="0"/>
              <w:marBottom w:val="0"/>
              <w:divBdr>
                <w:top w:val="none" w:sz="0" w:space="0" w:color="auto"/>
                <w:left w:val="none" w:sz="0" w:space="0" w:color="auto"/>
                <w:bottom w:val="none" w:sz="0" w:space="0" w:color="auto"/>
                <w:right w:val="none" w:sz="0" w:space="0" w:color="auto"/>
              </w:divBdr>
            </w:div>
            <w:div w:id="103962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79644">
      <w:bodyDiv w:val="1"/>
      <w:marLeft w:val="0"/>
      <w:marRight w:val="0"/>
      <w:marTop w:val="0"/>
      <w:marBottom w:val="0"/>
      <w:divBdr>
        <w:top w:val="none" w:sz="0" w:space="0" w:color="auto"/>
        <w:left w:val="none" w:sz="0" w:space="0" w:color="auto"/>
        <w:bottom w:val="none" w:sz="0" w:space="0" w:color="auto"/>
        <w:right w:val="none" w:sz="0" w:space="0" w:color="auto"/>
      </w:divBdr>
      <w:divsChild>
        <w:div w:id="537088753">
          <w:marLeft w:val="0"/>
          <w:marRight w:val="0"/>
          <w:marTop w:val="0"/>
          <w:marBottom w:val="0"/>
          <w:divBdr>
            <w:top w:val="single" w:sz="6" w:space="8" w:color="D6D6D6"/>
            <w:left w:val="none" w:sz="0" w:space="0" w:color="auto"/>
            <w:bottom w:val="single" w:sz="6" w:space="0" w:color="D6D6D6"/>
            <w:right w:val="none" w:sz="0" w:space="0" w:color="auto"/>
          </w:divBdr>
          <w:divsChild>
            <w:div w:id="1568610166">
              <w:marLeft w:val="0"/>
              <w:marRight w:val="0"/>
              <w:marTop w:val="0"/>
              <w:marBottom w:val="0"/>
              <w:divBdr>
                <w:top w:val="none" w:sz="0" w:space="0" w:color="auto"/>
                <w:left w:val="none" w:sz="0" w:space="0" w:color="auto"/>
                <w:bottom w:val="none" w:sz="0" w:space="0" w:color="auto"/>
                <w:right w:val="none" w:sz="0" w:space="0" w:color="auto"/>
              </w:divBdr>
            </w:div>
            <w:div w:id="1244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9249">
      <w:bodyDiv w:val="1"/>
      <w:marLeft w:val="0"/>
      <w:marRight w:val="0"/>
      <w:marTop w:val="0"/>
      <w:marBottom w:val="0"/>
      <w:divBdr>
        <w:top w:val="none" w:sz="0" w:space="0" w:color="auto"/>
        <w:left w:val="none" w:sz="0" w:space="0" w:color="auto"/>
        <w:bottom w:val="none" w:sz="0" w:space="0" w:color="auto"/>
        <w:right w:val="none" w:sz="0" w:space="0" w:color="auto"/>
      </w:divBdr>
      <w:divsChild>
        <w:div w:id="1446921014">
          <w:marLeft w:val="0"/>
          <w:marRight w:val="0"/>
          <w:marTop w:val="0"/>
          <w:marBottom w:val="0"/>
          <w:divBdr>
            <w:top w:val="single" w:sz="6" w:space="8" w:color="D6D6D6"/>
            <w:left w:val="none" w:sz="0" w:space="0" w:color="auto"/>
            <w:bottom w:val="single" w:sz="6" w:space="0" w:color="D6D6D6"/>
            <w:right w:val="none" w:sz="0" w:space="0" w:color="auto"/>
          </w:divBdr>
          <w:divsChild>
            <w:div w:id="1855264207">
              <w:marLeft w:val="0"/>
              <w:marRight w:val="0"/>
              <w:marTop w:val="0"/>
              <w:marBottom w:val="0"/>
              <w:divBdr>
                <w:top w:val="none" w:sz="0" w:space="0" w:color="auto"/>
                <w:left w:val="none" w:sz="0" w:space="0" w:color="auto"/>
                <w:bottom w:val="none" w:sz="0" w:space="0" w:color="auto"/>
                <w:right w:val="none" w:sz="0" w:space="0" w:color="auto"/>
              </w:divBdr>
            </w:div>
            <w:div w:id="5992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4150">
      <w:bodyDiv w:val="1"/>
      <w:marLeft w:val="0"/>
      <w:marRight w:val="0"/>
      <w:marTop w:val="0"/>
      <w:marBottom w:val="0"/>
      <w:divBdr>
        <w:top w:val="none" w:sz="0" w:space="0" w:color="auto"/>
        <w:left w:val="none" w:sz="0" w:space="0" w:color="auto"/>
        <w:bottom w:val="none" w:sz="0" w:space="0" w:color="auto"/>
        <w:right w:val="none" w:sz="0" w:space="0" w:color="auto"/>
      </w:divBdr>
    </w:div>
    <w:div w:id="298385556">
      <w:bodyDiv w:val="1"/>
      <w:marLeft w:val="0"/>
      <w:marRight w:val="0"/>
      <w:marTop w:val="0"/>
      <w:marBottom w:val="0"/>
      <w:divBdr>
        <w:top w:val="none" w:sz="0" w:space="0" w:color="auto"/>
        <w:left w:val="none" w:sz="0" w:space="0" w:color="auto"/>
        <w:bottom w:val="none" w:sz="0" w:space="0" w:color="auto"/>
        <w:right w:val="none" w:sz="0" w:space="0" w:color="auto"/>
      </w:divBdr>
      <w:divsChild>
        <w:div w:id="252052144">
          <w:marLeft w:val="0"/>
          <w:marRight w:val="0"/>
          <w:marTop w:val="0"/>
          <w:marBottom w:val="120"/>
          <w:divBdr>
            <w:top w:val="single" w:sz="6" w:space="0" w:color="D5DDC6"/>
            <w:left w:val="single" w:sz="24" w:space="0" w:color="66BB55"/>
            <w:bottom w:val="single" w:sz="6" w:space="0" w:color="D5DDC6"/>
            <w:right w:val="single" w:sz="6" w:space="0" w:color="D5DDC6"/>
          </w:divBdr>
        </w:div>
        <w:div w:id="1307662609">
          <w:marLeft w:val="0"/>
          <w:marRight w:val="0"/>
          <w:marTop w:val="0"/>
          <w:marBottom w:val="120"/>
          <w:divBdr>
            <w:top w:val="single" w:sz="6" w:space="0" w:color="D5DDC6"/>
            <w:left w:val="single" w:sz="24" w:space="0" w:color="66BB55"/>
            <w:bottom w:val="single" w:sz="6" w:space="0" w:color="D5DDC6"/>
            <w:right w:val="single" w:sz="6" w:space="0" w:color="D5DDC6"/>
          </w:divBdr>
        </w:div>
        <w:div w:id="1769304357">
          <w:marLeft w:val="0"/>
          <w:marRight w:val="0"/>
          <w:marTop w:val="0"/>
          <w:marBottom w:val="120"/>
          <w:divBdr>
            <w:top w:val="single" w:sz="6" w:space="0" w:color="D5DDC6"/>
            <w:left w:val="single" w:sz="24" w:space="0" w:color="66BB55"/>
            <w:bottom w:val="single" w:sz="6" w:space="0" w:color="D5DDC6"/>
            <w:right w:val="single" w:sz="6" w:space="0" w:color="D5DDC6"/>
          </w:divBdr>
        </w:div>
        <w:div w:id="1064916224">
          <w:marLeft w:val="0"/>
          <w:marRight w:val="0"/>
          <w:marTop w:val="120"/>
          <w:marBottom w:val="0"/>
          <w:divBdr>
            <w:top w:val="single" w:sz="6" w:space="0" w:color="D5DDC6"/>
            <w:left w:val="single" w:sz="6" w:space="4" w:color="D5DDC6"/>
            <w:bottom w:val="single" w:sz="6" w:space="0" w:color="D5DDC6"/>
            <w:right w:val="single" w:sz="6" w:space="0" w:color="D5DDC6"/>
          </w:divBdr>
        </w:div>
        <w:div w:id="853030660">
          <w:marLeft w:val="0"/>
          <w:marRight w:val="0"/>
          <w:marTop w:val="0"/>
          <w:marBottom w:val="120"/>
          <w:divBdr>
            <w:top w:val="single" w:sz="6" w:space="0" w:color="D5DDC6"/>
            <w:left w:val="single" w:sz="24" w:space="0" w:color="66BB55"/>
            <w:bottom w:val="single" w:sz="6" w:space="0" w:color="D5DDC6"/>
            <w:right w:val="single" w:sz="6" w:space="0" w:color="D5DDC6"/>
          </w:divBdr>
        </w:div>
        <w:div w:id="512963174">
          <w:marLeft w:val="0"/>
          <w:marRight w:val="0"/>
          <w:marTop w:val="0"/>
          <w:marBottom w:val="120"/>
          <w:divBdr>
            <w:top w:val="single" w:sz="6" w:space="0" w:color="D5DDC6"/>
            <w:left w:val="single" w:sz="24" w:space="0" w:color="66BB55"/>
            <w:bottom w:val="single" w:sz="6" w:space="0" w:color="D5DDC6"/>
            <w:right w:val="single" w:sz="6" w:space="0" w:color="D5DDC6"/>
          </w:divBdr>
        </w:div>
        <w:div w:id="121119028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09671782">
      <w:bodyDiv w:val="1"/>
      <w:marLeft w:val="0"/>
      <w:marRight w:val="0"/>
      <w:marTop w:val="0"/>
      <w:marBottom w:val="0"/>
      <w:divBdr>
        <w:top w:val="none" w:sz="0" w:space="0" w:color="auto"/>
        <w:left w:val="none" w:sz="0" w:space="0" w:color="auto"/>
        <w:bottom w:val="none" w:sz="0" w:space="0" w:color="auto"/>
        <w:right w:val="none" w:sz="0" w:space="0" w:color="auto"/>
      </w:divBdr>
      <w:divsChild>
        <w:div w:id="1749888285">
          <w:marLeft w:val="0"/>
          <w:marRight w:val="0"/>
          <w:marTop w:val="0"/>
          <w:marBottom w:val="120"/>
          <w:divBdr>
            <w:top w:val="single" w:sz="6" w:space="0" w:color="D5DDC6"/>
            <w:left w:val="single" w:sz="24" w:space="0" w:color="66BB55"/>
            <w:bottom w:val="single" w:sz="6" w:space="0" w:color="D5DDC6"/>
            <w:right w:val="single" w:sz="6" w:space="0" w:color="D5DDC6"/>
          </w:divBdr>
        </w:div>
        <w:div w:id="1293513094">
          <w:marLeft w:val="0"/>
          <w:marRight w:val="0"/>
          <w:marTop w:val="0"/>
          <w:marBottom w:val="120"/>
          <w:divBdr>
            <w:top w:val="single" w:sz="6" w:space="0" w:color="D5DDC6"/>
            <w:left w:val="single" w:sz="24" w:space="0" w:color="66BB55"/>
            <w:bottom w:val="single" w:sz="6" w:space="0" w:color="D5DDC6"/>
            <w:right w:val="single" w:sz="6" w:space="0" w:color="D5DDC6"/>
          </w:divBdr>
        </w:div>
        <w:div w:id="1358308255">
          <w:marLeft w:val="0"/>
          <w:marRight w:val="0"/>
          <w:marTop w:val="120"/>
          <w:marBottom w:val="0"/>
          <w:divBdr>
            <w:top w:val="single" w:sz="6" w:space="0" w:color="D5DDC6"/>
            <w:left w:val="single" w:sz="6" w:space="4" w:color="D5DDC6"/>
            <w:bottom w:val="single" w:sz="6" w:space="0" w:color="D5DDC6"/>
            <w:right w:val="single" w:sz="6" w:space="0" w:color="D5DDC6"/>
          </w:divBdr>
        </w:div>
        <w:div w:id="305549253">
          <w:marLeft w:val="0"/>
          <w:marRight w:val="0"/>
          <w:marTop w:val="0"/>
          <w:marBottom w:val="120"/>
          <w:divBdr>
            <w:top w:val="single" w:sz="6" w:space="0" w:color="D5DDC6"/>
            <w:left w:val="single" w:sz="24" w:space="0" w:color="66BB55"/>
            <w:bottom w:val="single" w:sz="6" w:space="0" w:color="D5DDC6"/>
            <w:right w:val="single" w:sz="6" w:space="0" w:color="D5DDC6"/>
          </w:divBdr>
        </w:div>
        <w:div w:id="1651058948">
          <w:marLeft w:val="0"/>
          <w:marRight w:val="0"/>
          <w:marTop w:val="120"/>
          <w:marBottom w:val="0"/>
          <w:divBdr>
            <w:top w:val="single" w:sz="6" w:space="0" w:color="D5DDC6"/>
            <w:left w:val="single" w:sz="6" w:space="4" w:color="D5DDC6"/>
            <w:bottom w:val="single" w:sz="6" w:space="0" w:color="D5DDC6"/>
            <w:right w:val="single" w:sz="6" w:space="0" w:color="D5DDC6"/>
          </w:divBdr>
        </w:div>
        <w:div w:id="1107832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17729674">
      <w:bodyDiv w:val="1"/>
      <w:marLeft w:val="0"/>
      <w:marRight w:val="0"/>
      <w:marTop w:val="0"/>
      <w:marBottom w:val="0"/>
      <w:divBdr>
        <w:top w:val="none" w:sz="0" w:space="0" w:color="auto"/>
        <w:left w:val="none" w:sz="0" w:space="0" w:color="auto"/>
        <w:bottom w:val="none" w:sz="0" w:space="0" w:color="auto"/>
        <w:right w:val="none" w:sz="0" w:space="0" w:color="auto"/>
      </w:divBdr>
    </w:div>
    <w:div w:id="344484884">
      <w:bodyDiv w:val="1"/>
      <w:marLeft w:val="0"/>
      <w:marRight w:val="0"/>
      <w:marTop w:val="0"/>
      <w:marBottom w:val="0"/>
      <w:divBdr>
        <w:top w:val="none" w:sz="0" w:space="0" w:color="auto"/>
        <w:left w:val="none" w:sz="0" w:space="0" w:color="auto"/>
        <w:bottom w:val="none" w:sz="0" w:space="0" w:color="auto"/>
        <w:right w:val="none" w:sz="0" w:space="0" w:color="auto"/>
      </w:divBdr>
    </w:div>
    <w:div w:id="350839948">
      <w:bodyDiv w:val="1"/>
      <w:marLeft w:val="0"/>
      <w:marRight w:val="0"/>
      <w:marTop w:val="0"/>
      <w:marBottom w:val="0"/>
      <w:divBdr>
        <w:top w:val="none" w:sz="0" w:space="0" w:color="auto"/>
        <w:left w:val="none" w:sz="0" w:space="0" w:color="auto"/>
        <w:bottom w:val="none" w:sz="0" w:space="0" w:color="auto"/>
        <w:right w:val="none" w:sz="0" w:space="0" w:color="auto"/>
      </w:divBdr>
    </w:div>
    <w:div w:id="362219354">
      <w:bodyDiv w:val="1"/>
      <w:marLeft w:val="0"/>
      <w:marRight w:val="0"/>
      <w:marTop w:val="0"/>
      <w:marBottom w:val="0"/>
      <w:divBdr>
        <w:top w:val="none" w:sz="0" w:space="0" w:color="auto"/>
        <w:left w:val="none" w:sz="0" w:space="0" w:color="auto"/>
        <w:bottom w:val="none" w:sz="0" w:space="0" w:color="auto"/>
        <w:right w:val="none" w:sz="0" w:space="0" w:color="auto"/>
      </w:divBdr>
      <w:divsChild>
        <w:div w:id="820931117">
          <w:marLeft w:val="-300"/>
          <w:marRight w:val="-300"/>
          <w:marTop w:val="360"/>
          <w:marBottom w:val="360"/>
          <w:divBdr>
            <w:top w:val="none" w:sz="0" w:space="0" w:color="auto"/>
            <w:left w:val="none" w:sz="0" w:space="0" w:color="auto"/>
            <w:bottom w:val="none" w:sz="0" w:space="0" w:color="auto"/>
            <w:right w:val="none" w:sz="0" w:space="0" w:color="auto"/>
          </w:divBdr>
          <w:divsChild>
            <w:div w:id="465052612">
              <w:marLeft w:val="0"/>
              <w:marRight w:val="0"/>
              <w:marTop w:val="0"/>
              <w:marBottom w:val="0"/>
              <w:divBdr>
                <w:top w:val="none" w:sz="0" w:space="0" w:color="auto"/>
                <w:left w:val="single" w:sz="24" w:space="9" w:color="4CAF50"/>
                <w:bottom w:val="none" w:sz="0" w:space="0" w:color="auto"/>
                <w:right w:val="none" w:sz="0" w:space="0" w:color="auto"/>
              </w:divBdr>
            </w:div>
          </w:divsChild>
        </w:div>
        <w:div w:id="188222745">
          <w:marLeft w:val="-300"/>
          <w:marRight w:val="-300"/>
          <w:marTop w:val="360"/>
          <w:marBottom w:val="360"/>
          <w:divBdr>
            <w:top w:val="none" w:sz="0" w:space="0" w:color="auto"/>
            <w:left w:val="none" w:sz="0" w:space="0" w:color="auto"/>
            <w:bottom w:val="none" w:sz="0" w:space="0" w:color="auto"/>
            <w:right w:val="none" w:sz="0" w:space="0" w:color="auto"/>
          </w:divBdr>
          <w:divsChild>
            <w:div w:id="2016686257">
              <w:marLeft w:val="0"/>
              <w:marRight w:val="0"/>
              <w:marTop w:val="0"/>
              <w:marBottom w:val="0"/>
              <w:divBdr>
                <w:top w:val="none" w:sz="0" w:space="0" w:color="auto"/>
                <w:left w:val="single" w:sz="24" w:space="9" w:color="4CAF50"/>
                <w:bottom w:val="none" w:sz="0" w:space="0" w:color="auto"/>
                <w:right w:val="none" w:sz="0" w:space="0" w:color="auto"/>
              </w:divBdr>
            </w:div>
          </w:divsChild>
        </w:div>
        <w:div w:id="1994794199">
          <w:marLeft w:val="0"/>
          <w:marRight w:val="0"/>
          <w:marTop w:val="0"/>
          <w:marBottom w:val="0"/>
          <w:divBdr>
            <w:top w:val="none" w:sz="0" w:space="0" w:color="auto"/>
            <w:left w:val="none" w:sz="0" w:space="0" w:color="auto"/>
            <w:bottom w:val="none" w:sz="0" w:space="0" w:color="auto"/>
            <w:right w:val="none" w:sz="0" w:space="0" w:color="auto"/>
          </w:divBdr>
        </w:div>
        <w:div w:id="1537431615">
          <w:marLeft w:val="-300"/>
          <w:marRight w:val="-300"/>
          <w:marTop w:val="360"/>
          <w:marBottom w:val="360"/>
          <w:divBdr>
            <w:top w:val="none" w:sz="0" w:space="0" w:color="auto"/>
            <w:left w:val="none" w:sz="0" w:space="0" w:color="auto"/>
            <w:bottom w:val="none" w:sz="0" w:space="0" w:color="auto"/>
            <w:right w:val="none" w:sz="0" w:space="0" w:color="auto"/>
          </w:divBdr>
          <w:divsChild>
            <w:div w:id="1735083822">
              <w:marLeft w:val="0"/>
              <w:marRight w:val="0"/>
              <w:marTop w:val="0"/>
              <w:marBottom w:val="0"/>
              <w:divBdr>
                <w:top w:val="none" w:sz="0" w:space="0" w:color="auto"/>
                <w:left w:val="single" w:sz="24" w:space="9" w:color="4CAF50"/>
                <w:bottom w:val="none" w:sz="0" w:space="0" w:color="auto"/>
                <w:right w:val="none" w:sz="0" w:space="0" w:color="auto"/>
              </w:divBdr>
            </w:div>
          </w:divsChild>
        </w:div>
        <w:div w:id="155850290">
          <w:marLeft w:val="0"/>
          <w:marRight w:val="0"/>
          <w:marTop w:val="0"/>
          <w:marBottom w:val="0"/>
          <w:divBdr>
            <w:top w:val="none" w:sz="0" w:space="0" w:color="auto"/>
            <w:left w:val="none" w:sz="0" w:space="0" w:color="auto"/>
            <w:bottom w:val="none" w:sz="0" w:space="0" w:color="auto"/>
            <w:right w:val="none" w:sz="0" w:space="0" w:color="auto"/>
          </w:divBdr>
        </w:div>
        <w:div w:id="449202625">
          <w:marLeft w:val="-480"/>
          <w:marRight w:val="-480"/>
          <w:marTop w:val="360"/>
          <w:marBottom w:val="360"/>
          <w:divBdr>
            <w:top w:val="none" w:sz="0" w:space="0" w:color="auto"/>
            <w:left w:val="none" w:sz="0" w:space="0" w:color="auto"/>
            <w:bottom w:val="none" w:sz="0" w:space="0" w:color="auto"/>
            <w:right w:val="none" w:sz="0" w:space="0" w:color="auto"/>
          </w:divBdr>
        </w:div>
        <w:div w:id="1980569052">
          <w:marLeft w:val="-300"/>
          <w:marRight w:val="-300"/>
          <w:marTop w:val="360"/>
          <w:marBottom w:val="360"/>
          <w:divBdr>
            <w:top w:val="none" w:sz="0" w:space="0" w:color="auto"/>
            <w:left w:val="none" w:sz="0" w:space="0" w:color="auto"/>
            <w:bottom w:val="none" w:sz="0" w:space="0" w:color="auto"/>
            <w:right w:val="none" w:sz="0" w:space="0" w:color="auto"/>
          </w:divBdr>
          <w:divsChild>
            <w:div w:id="2807068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76858018">
      <w:bodyDiv w:val="1"/>
      <w:marLeft w:val="0"/>
      <w:marRight w:val="0"/>
      <w:marTop w:val="0"/>
      <w:marBottom w:val="0"/>
      <w:divBdr>
        <w:top w:val="none" w:sz="0" w:space="0" w:color="auto"/>
        <w:left w:val="none" w:sz="0" w:space="0" w:color="auto"/>
        <w:bottom w:val="none" w:sz="0" w:space="0" w:color="auto"/>
        <w:right w:val="none" w:sz="0" w:space="0" w:color="auto"/>
      </w:divBdr>
      <w:divsChild>
        <w:div w:id="1329089710">
          <w:marLeft w:val="0"/>
          <w:marRight w:val="0"/>
          <w:marTop w:val="0"/>
          <w:marBottom w:val="0"/>
          <w:divBdr>
            <w:top w:val="single" w:sz="6" w:space="8" w:color="D6D6D6"/>
            <w:left w:val="none" w:sz="0" w:space="0" w:color="auto"/>
            <w:bottom w:val="single" w:sz="6" w:space="0" w:color="D6D6D6"/>
            <w:right w:val="none" w:sz="0" w:space="0" w:color="auto"/>
          </w:divBdr>
          <w:divsChild>
            <w:div w:id="1527597102">
              <w:marLeft w:val="0"/>
              <w:marRight w:val="0"/>
              <w:marTop w:val="0"/>
              <w:marBottom w:val="0"/>
              <w:divBdr>
                <w:top w:val="none" w:sz="0" w:space="0" w:color="auto"/>
                <w:left w:val="none" w:sz="0" w:space="0" w:color="auto"/>
                <w:bottom w:val="none" w:sz="0" w:space="0" w:color="auto"/>
                <w:right w:val="none" w:sz="0" w:space="0" w:color="auto"/>
              </w:divBdr>
            </w:div>
            <w:div w:id="6251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6975">
      <w:bodyDiv w:val="1"/>
      <w:marLeft w:val="0"/>
      <w:marRight w:val="0"/>
      <w:marTop w:val="0"/>
      <w:marBottom w:val="0"/>
      <w:divBdr>
        <w:top w:val="none" w:sz="0" w:space="0" w:color="auto"/>
        <w:left w:val="none" w:sz="0" w:space="0" w:color="auto"/>
        <w:bottom w:val="none" w:sz="0" w:space="0" w:color="auto"/>
        <w:right w:val="none" w:sz="0" w:space="0" w:color="auto"/>
      </w:divBdr>
      <w:divsChild>
        <w:div w:id="614094615">
          <w:marLeft w:val="-480"/>
          <w:marRight w:val="-480"/>
          <w:marTop w:val="360"/>
          <w:marBottom w:val="360"/>
          <w:divBdr>
            <w:top w:val="none" w:sz="0" w:space="0" w:color="auto"/>
            <w:left w:val="none" w:sz="0" w:space="0" w:color="auto"/>
            <w:bottom w:val="none" w:sz="0" w:space="0" w:color="auto"/>
            <w:right w:val="none" w:sz="0" w:space="0" w:color="auto"/>
          </w:divBdr>
        </w:div>
        <w:div w:id="731004131">
          <w:marLeft w:val="-300"/>
          <w:marRight w:val="-300"/>
          <w:marTop w:val="360"/>
          <w:marBottom w:val="360"/>
          <w:divBdr>
            <w:top w:val="none" w:sz="0" w:space="0" w:color="auto"/>
            <w:left w:val="none" w:sz="0" w:space="0" w:color="auto"/>
            <w:bottom w:val="none" w:sz="0" w:space="0" w:color="auto"/>
            <w:right w:val="none" w:sz="0" w:space="0" w:color="auto"/>
          </w:divBdr>
          <w:divsChild>
            <w:div w:id="606546458">
              <w:marLeft w:val="0"/>
              <w:marRight w:val="0"/>
              <w:marTop w:val="0"/>
              <w:marBottom w:val="0"/>
              <w:divBdr>
                <w:top w:val="none" w:sz="0" w:space="0" w:color="auto"/>
                <w:left w:val="single" w:sz="24" w:space="9" w:color="4CAF50"/>
                <w:bottom w:val="none" w:sz="0" w:space="0" w:color="auto"/>
                <w:right w:val="none" w:sz="0" w:space="0" w:color="auto"/>
              </w:divBdr>
            </w:div>
          </w:divsChild>
        </w:div>
        <w:div w:id="2099016942">
          <w:marLeft w:val="-480"/>
          <w:marRight w:val="-480"/>
          <w:marTop w:val="360"/>
          <w:marBottom w:val="360"/>
          <w:divBdr>
            <w:top w:val="none" w:sz="0" w:space="0" w:color="auto"/>
            <w:left w:val="none" w:sz="0" w:space="0" w:color="auto"/>
            <w:bottom w:val="none" w:sz="0" w:space="0" w:color="auto"/>
            <w:right w:val="none" w:sz="0" w:space="0" w:color="auto"/>
          </w:divBdr>
        </w:div>
        <w:div w:id="1872263872">
          <w:marLeft w:val="0"/>
          <w:marRight w:val="0"/>
          <w:marTop w:val="0"/>
          <w:marBottom w:val="0"/>
          <w:divBdr>
            <w:top w:val="none" w:sz="0" w:space="0" w:color="auto"/>
            <w:left w:val="none" w:sz="0" w:space="0" w:color="auto"/>
            <w:bottom w:val="none" w:sz="0" w:space="0" w:color="auto"/>
            <w:right w:val="none" w:sz="0" w:space="0" w:color="auto"/>
          </w:divBdr>
        </w:div>
        <w:div w:id="2123376569">
          <w:marLeft w:val="-300"/>
          <w:marRight w:val="-300"/>
          <w:marTop w:val="360"/>
          <w:marBottom w:val="360"/>
          <w:divBdr>
            <w:top w:val="none" w:sz="0" w:space="0" w:color="auto"/>
            <w:left w:val="none" w:sz="0" w:space="0" w:color="auto"/>
            <w:bottom w:val="none" w:sz="0" w:space="0" w:color="auto"/>
            <w:right w:val="none" w:sz="0" w:space="0" w:color="auto"/>
          </w:divBdr>
          <w:divsChild>
            <w:div w:id="924649255">
              <w:marLeft w:val="0"/>
              <w:marRight w:val="0"/>
              <w:marTop w:val="0"/>
              <w:marBottom w:val="0"/>
              <w:divBdr>
                <w:top w:val="none" w:sz="0" w:space="0" w:color="auto"/>
                <w:left w:val="single" w:sz="24" w:space="9" w:color="4CAF50"/>
                <w:bottom w:val="none" w:sz="0" w:space="0" w:color="auto"/>
                <w:right w:val="none" w:sz="0" w:space="0" w:color="auto"/>
              </w:divBdr>
            </w:div>
          </w:divsChild>
        </w:div>
        <w:div w:id="1376734703">
          <w:marLeft w:val="-300"/>
          <w:marRight w:val="-300"/>
          <w:marTop w:val="360"/>
          <w:marBottom w:val="360"/>
          <w:divBdr>
            <w:top w:val="none" w:sz="0" w:space="0" w:color="auto"/>
            <w:left w:val="none" w:sz="0" w:space="0" w:color="auto"/>
            <w:bottom w:val="none" w:sz="0" w:space="0" w:color="auto"/>
            <w:right w:val="none" w:sz="0" w:space="0" w:color="auto"/>
          </w:divBdr>
          <w:divsChild>
            <w:div w:id="1867669519">
              <w:marLeft w:val="0"/>
              <w:marRight w:val="0"/>
              <w:marTop w:val="0"/>
              <w:marBottom w:val="0"/>
              <w:divBdr>
                <w:top w:val="none" w:sz="0" w:space="0" w:color="auto"/>
                <w:left w:val="single" w:sz="24" w:space="9" w:color="4CAF50"/>
                <w:bottom w:val="none" w:sz="0" w:space="0" w:color="auto"/>
                <w:right w:val="none" w:sz="0" w:space="0" w:color="auto"/>
              </w:divBdr>
            </w:div>
          </w:divsChild>
        </w:div>
        <w:div w:id="458376509">
          <w:marLeft w:val="-300"/>
          <w:marRight w:val="-300"/>
          <w:marTop w:val="360"/>
          <w:marBottom w:val="360"/>
          <w:divBdr>
            <w:top w:val="none" w:sz="0" w:space="0" w:color="auto"/>
            <w:left w:val="none" w:sz="0" w:space="0" w:color="auto"/>
            <w:bottom w:val="none" w:sz="0" w:space="0" w:color="auto"/>
            <w:right w:val="none" w:sz="0" w:space="0" w:color="auto"/>
          </w:divBdr>
          <w:divsChild>
            <w:div w:id="1544948894">
              <w:marLeft w:val="0"/>
              <w:marRight w:val="0"/>
              <w:marTop w:val="0"/>
              <w:marBottom w:val="0"/>
              <w:divBdr>
                <w:top w:val="none" w:sz="0" w:space="0" w:color="auto"/>
                <w:left w:val="single" w:sz="24" w:space="9" w:color="4CAF50"/>
                <w:bottom w:val="none" w:sz="0" w:space="0" w:color="auto"/>
                <w:right w:val="none" w:sz="0" w:space="0" w:color="auto"/>
              </w:divBdr>
            </w:div>
          </w:divsChild>
        </w:div>
        <w:div w:id="542640038">
          <w:marLeft w:val="-300"/>
          <w:marRight w:val="-300"/>
          <w:marTop w:val="360"/>
          <w:marBottom w:val="360"/>
          <w:divBdr>
            <w:top w:val="none" w:sz="0" w:space="0" w:color="auto"/>
            <w:left w:val="none" w:sz="0" w:space="0" w:color="auto"/>
            <w:bottom w:val="none" w:sz="0" w:space="0" w:color="auto"/>
            <w:right w:val="none" w:sz="0" w:space="0" w:color="auto"/>
          </w:divBdr>
          <w:divsChild>
            <w:div w:id="1655328367">
              <w:marLeft w:val="0"/>
              <w:marRight w:val="0"/>
              <w:marTop w:val="0"/>
              <w:marBottom w:val="0"/>
              <w:divBdr>
                <w:top w:val="none" w:sz="0" w:space="0" w:color="auto"/>
                <w:left w:val="single" w:sz="24" w:space="9" w:color="4CAF50"/>
                <w:bottom w:val="none" w:sz="0" w:space="0" w:color="auto"/>
                <w:right w:val="none" w:sz="0" w:space="0" w:color="auto"/>
              </w:divBdr>
            </w:div>
          </w:divsChild>
        </w:div>
        <w:div w:id="2091850764">
          <w:marLeft w:val="-300"/>
          <w:marRight w:val="-300"/>
          <w:marTop w:val="360"/>
          <w:marBottom w:val="360"/>
          <w:divBdr>
            <w:top w:val="none" w:sz="0" w:space="0" w:color="auto"/>
            <w:left w:val="none" w:sz="0" w:space="0" w:color="auto"/>
            <w:bottom w:val="none" w:sz="0" w:space="0" w:color="auto"/>
            <w:right w:val="none" w:sz="0" w:space="0" w:color="auto"/>
          </w:divBdr>
          <w:divsChild>
            <w:div w:id="1945384363">
              <w:marLeft w:val="0"/>
              <w:marRight w:val="0"/>
              <w:marTop w:val="0"/>
              <w:marBottom w:val="0"/>
              <w:divBdr>
                <w:top w:val="none" w:sz="0" w:space="0" w:color="auto"/>
                <w:left w:val="single" w:sz="24" w:space="9" w:color="4CAF50"/>
                <w:bottom w:val="none" w:sz="0" w:space="0" w:color="auto"/>
                <w:right w:val="none" w:sz="0" w:space="0" w:color="auto"/>
              </w:divBdr>
            </w:div>
          </w:divsChild>
        </w:div>
        <w:div w:id="27075717">
          <w:marLeft w:val="-300"/>
          <w:marRight w:val="-300"/>
          <w:marTop w:val="360"/>
          <w:marBottom w:val="360"/>
          <w:divBdr>
            <w:top w:val="none" w:sz="0" w:space="0" w:color="auto"/>
            <w:left w:val="none" w:sz="0" w:space="0" w:color="auto"/>
            <w:bottom w:val="none" w:sz="0" w:space="0" w:color="auto"/>
            <w:right w:val="none" w:sz="0" w:space="0" w:color="auto"/>
          </w:divBdr>
          <w:divsChild>
            <w:div w:id="218829899">
              <w:marLeft w:val="0"/>
              <w:marRight w:val="0"/>
              <w:marTop w:val="0"/>
              <w:marBottom w:val="0"/>
              <w:divBdr>
                <w:top w:val="none" w:sz="0" w:space="0" w:color="auto"/>
                <w:left w:val="single" w:sz="24" w:space="9" w:color="4CAF50"/>
                <w:bottom w:val="none" w:sz="0" w:space="0" w:color="auto"/>
                <w:right w:val="none" w:sz="0" w:space="0" w:color="auto"/>
              </w:divBdr>
            </w:div>
          </w:divsChild>
        </w:div>
        <w:div w:id="1808349762">
          <w:marLeft w:val="-300"/>
          <w:marRight w:val="-300"/>
          <w:marTop w:val="360"/>
          <w:marBottom w:val="360"/>
          <w:divBdr>
            <w:top w:val="none" w:sz="0" w:space="0" w:color="auto"/>
            <w:left w:val="none" w:sz="0" w:space="0" w:color="auto"/>
            <w:bottom w:val="none" w:sz="0" w:space="0" w:color="auto"/>
            <w:right w:val="none" w:sz="0" w:space="0" w:color="auto"/>
          </w:divBdr>
          <w:divsChild>
            <w:div w:id="14053742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87608084">
      <w:bodyDiv w:val="1"/>
      <w:marLeft w:val="0"/>
      <w:marRight w:val="0"/>
      <w:marTop w:val="0"/>
      <w:marBottom w:val="0"/>
      <w:divBdr>
        <w:top w:val="none" w:sz="0" w:space="0" w:color="auto"/>
        <w:left w:val="none" w:sz="0" w:space="0" w:color="auto"/>
        <w:bottom w:val="none" w:sz="0" w:space="0" w:color="auto"/>
        <w:right w:val="none" w:sz="0" w:space="0" w:color="auto"/>
      </w:divBdr>
    </w:div>
    <w:div w:id="398287331">
      <w:bodyDiv w:val="1"/>
      <w:marLeft w:val="0"/>
      <w:marRight w:val="0"/>
      <w:marTop w:val="0"/>
      <w:marBottom w:val="0"/>
      <w:divBdr>
        <w:top w:val="none" w:sz="0" w:space="0" w:color="auto"/>
        <w:left w:val="none" w:sz="0" w:space="0" w:color="auto"/>
        <w:bottom w:val="none" w:sz="0" w:space="0" w:color="auto"/>
        <w:right w:val="none" w:sz="0" w:space="0" w:color="auto"/>
      </w:divBdr>
      <w:divsChild>
        <w:div w:id="1004431217">
          <w:marLeft w:val="-300"/>
          <w:marRight w:val="-300"/>
          <w:marTop w:val="360"/>
          <w:marBottom w:val="360"/>
          <w:divBdr>
            <w:top w:val="none" w:sz="0" w:space="0" w:color="auto"/>
            <w:left w:val="none" w:sz="0" w:space="0" w:color="auto"/>
            <w:bottom w:val="none" w:sz="0" w:space="0" w:color="auto"/>
            <w:right w:val="none" w:sz="0" w:space="0" w:color="auto"/>
          </w:divBdr>
          <w:divsChild>
            <w:div w:id="1515654970">
              <w:marLeft w:val="0"/>
              <w:marRight w:val="0"/>
              <w:marTop w:val="0"/>
              <w:marBottom w:val="0"/>
              <w:divBdr>
                <w:top w:val="none" w:sz="0" w:space="0" w:color="auto"/>
                <w:left w:val="single" w:sz="24" w:space="9" w:color="4CAF50"/>
                <w:bottom w:val="none" w:sz="0" w:space="0" w:color="auto"/>
                <w:right w:val="none" w:sz="0" w:space="0" w:color="auto"/>
              </w:divBdr>
            </w:div>
          </w:divsChild>
        </w:div>
        <w:div w:id="2126649840">
          <w:marLeft w:val="-300"/>
          <w:marRight w:val="-300"/>
          <w:marTop w:val="360"/>
          <w:marBottom w:val="360"/>
          <w:divBdr>
            <w:top w:val="none" w:sz="0" w:space="0" w:color="auto"/>
            <w:left w:val="none" w:sz="0" w:space="0" w:color="auto"/>
            <w:bottom w:val="none" w:sz="0" w:space="0" w:color="auto"/>
            <w:right w:val="none" w:sz="0" w:space="0" w:color="auto"/>
          </w:divBdr>
          <w:divsChild>
            <w:div w:id="221793892">
              <w:marLeft w:val="0"/>
              <w:marRight w:val="0"/>
              <w:marTop w:val="0"/>
              <w:marBottom w:val="0"/>
              <w:divBdr>
                <w:top w:val="none" w:sz="0" w:space="0" w:color="auto"/>
                <w:left w:val="single" w:sz="24" w:space="9" w:color="4CAF50"/>
                <w:bottom w:val="none" w:sz="0" w:space="0" w:color="auto"/>
                <w:right w:val="none" w:sz="0" w:space="0" w:color="auto"/>
              </w:divBdr>
            </w:div>
          </w:divsChild>
        </w:div>
        <w:div w:id="688415208">
          <w:marLeft w:val="-300"/>
          <w:marRight w:val="-300"/>
          <w:marTop w:val="360"/>
          <w:marBottom w:val="360"/>
          <w:divBdr>
            <w:top w:val="none" w:sz="0" w:space="0" w:color="auto"/>
            <w:left w:val="none" w:sz="0" w:space="0" w:color="auto"/>
            <w:bottom w:val="none" w:sz="0" w:space="0" w:color="auto"/>
            <w:right w:val="none" w:sz="0" w:space="0" w:color="auto"/>
          </w:divBdr>
          <w:divsChild>
            <w:div w:id="533815130">
              <w:marLeft w:val="0"/>
              <w:marRight w:val="0"/>
              <w:marTop w:val="0"/>
              <w:marBottom w:val="0"/>
              <w:divBdr>
                <w:top w:val="none" w:sz="0" w:space="0" w:color="auto"/>
                <w:left w:val="single" w:sz="24" w:space="9" w:color="4CAF50"/>
                <w:bottom w:val="none" w:sz="0" w:space="0" w:color="auto"/>
                <w:right w:val="none" w:sz="0" w:space="0" w:color="auto"/>
              </w:divBdr>
            </w:div>
          </w:divsChild>
        </w:div>
        <w:div w:id="346516718">
          <w:marLeft w:val="-300"/>
          <w:marRight w:val="-300"/>
          <w:marTop w:val="360"/>
          <w:marBottom w:val="360"/>
          <w:divBdr>
            <w:top w:val="none" w:sz="0" w:space="0" w:color="auto"/>
            <w:left w:val="none" w:sz="0" w:space="0" w:color="auto"/>
            <w:bottom w:val="none" w:sz="0" w:space="0" w:color="auto"/>
            <w:right w:val="none" w:sz="0" w:space="0" w:color="auto"/>
          </w:divBdr>
          <w:divsChild>
            <w:div w:id="337394736">
              <w:marLeft w:val="0"/>
              <w:marRight w:val="0"/>
              <w:marTop w:val="0"/>
              <w:marBottom w:val="0"/>
              <w:divBdr>
                <w:top w:val="none" w:sz="0" w:space="0" w:color="auto"/>
                <w:left w:val="single" w:sz="24" w:space="9" w:color="4CAF50"/>
                <w:bottom w:val="none" w:sz="0" w:space="0" w:color="auto"/>
                <w:right w:val="none" w:sz="0" w:space="0" w:color="auto"/>
              </w:divBdr>
            </w:div>
          </w:divsChild>
        </w:div>
        <w:div w:id="193882826">
          <w:marLeft w:val="-300"/>
          <w:marRight w:val="-300"/>
          <w:marTop w:val="360"/>
          <w:marBottom w:val="360"/>
          <w:divBdr>
            <w:top w:val="none" w:sz="0" w:space="0" w:color="auto"/>
            <w:left w:val="none" w:sz="0" w:space="0" w:color="auto"/>
            <w:bottom w:val="none" w:sz="0" w:space="0" w:color="auto"/>
            <w:right w:val="none" w:sz="0" w:space="0" w:color="auto"/>
          </w:divBdr>
          <w:divsChild>
            <w:div w:id="3367052">
              <w:marLeft w:val="0"/>
              <w:marRight w:val="0"/>
              <w:marTop w:val="0"/>
              <w:marBottom w:val="0"/>
              <w:divBdr>
                <w:top w:val="none" w:sz="0" w:space="0" w:color="auto"/>
                <w:left w:val="single" w:sz="24" w:space="9" w:color="4CAF50"/>
                <w:bottom w:val="none" w:sz="0" w:space="0" w:color="auto"/>
                <w:right w:val="none" w:sz="0" w:space="0" w:color="auto"/>
              </w:divBdr>
            </w:div>
          </w:divsChild>
        </w:div>
        <w:div w:id="613173946">
          <w:marLeft w:val="-300"/>
          <w:marRight w:val="-300"/>
          <w:marTop w:val="360"/>
          <w:marBottom w:val="360"/>
          <w:divBdr>
            <w:top w:val="none" w:sz="0" w:space="0" w:color="auto"/>
            <w:left w:val="none" w:sz="0" w:space="0" w:color="auto"/>
            <w:bottom w:val="none" w:sz="0" w:space="0" w:color="auto"/>
            <w:right w:val="none" w:sz="0" w:space="0" w:color="auto"/>
          </w:divBdr>
          <w:divsChild>
            <w:div w:id="1742943517">
              <w:marLeft w:val="0"/>
              <w:marRight w:val="0"/>
              <w:marTop w:val="0"/>
              <w:marBottom w:val="0"/>
              <w:divBdr>
                <w:top w:val="none" w:sz="0" w:space="0" w:color="auto"/>
                <w:left w:val="single" w:sz="24" w:space="9" w:color="4CAF50"/>
                <w:bottom w:val="none" w:sz="0" w:space="0" w:color="auto"/>
                <w:right w:val="none" w:sz="0" w:space="0" w:color="auto"/>
              </w:divBdr>
            </w:div>
          </w:divsChild>
        </w:div>
        <w:div w:id="498278259">
          <w:marLeft w:val="-300"/>
          <w:marRight w:val="-300"/>
          <w:marTop w:val="360"/>
          <w:marBottom w:val="360"/>
          <w:divBdr>
            <w:top w:val="none" w:sz="0" w:space="0" w:color="auto"/>
            <w:left w:val="none" w:sz="0" w:space="0" w:color="auto"/>
            <w:bottom w:val="none" w:sz="0" w:space="0" w:color="auto"/>
            <w:right w:val="none" w:sz="0" w:space="0" w:color="auto"/>
          </w:divBdr>
          <w:divsChild>
            <w:div w:id="1681394282">
              <w:marLeft w:val="0"/>
              <w:marRight w:val="0"/>
              <w:marTop w:val="0"/>
              <w:marBottom w:val="0"/>
              <w:divBdr>
                <w:top w:val="none" w:sz="0" w:space="0" w:color="auto"/>
                <w:left w:val="single" w:sz="24" w:space="9" w:color="4CAF50"/>
                <w:bottom w:val="none" w:sz="0" w:space="0" w:color="auto"/>
                <w:right w:val="none" w:sz="0" w:space="0" w:color="auto"/>
              </w:divBdr>
            </w:div>
          </w:divsChild>
        </w:div>
        <w:div w:id="430315619">
          <w:marLeft w:val="0"/>
          <w:marRight w:val="0"/>
          <w:marTop w:val="0"/>
          <w:marBottom w:val="0"/>
          <w:divBdr>
            <w:top w:val="none" w:sz="0" w:space="0" w:color="auto"/>
            <w:left w:val="none" w:sz="0" w:space="0" w:color="auto"/>
            <w:bottom w:val="none" w:sz="0" w:space="0" w:color="auto"/>
            <w:right w:val="none" w:sz="0" w:space="0" w:color="auto"/>
          </w:divBdr>
        </w:div>
        <w:div w:id="955864691">
          <w:marLeft w:val="-300"/>
          <w:marRight w:val="-300"/>
          <w:marTop w:val="360"/>
          <w:marBottom w:val="360"/>
          <w:divBdr>
            <w:top w:val="none" w:sz="0" w:space="0" w:color="auto"/>
            <w:left w:val="none" w:sz="0" w:space="0" w:color="auto"/>
            <w:bottom w:val="none" w:sz="0" w:space="0" w:color="auto"/>
            <w:right w:val="none" w:sz="0" w:space="0" w:color="auto"/>
          </w:divBdr>
          <w:divsChild>
            <w:div w:id="702511995">
              <w:marLeft w:val="0"/>
              <w:marRight w:val="0"/>
              <w:marTop w:val="0"/>
              <w:marBottom w:val="0"/>
              <w:divBdr>
                <w:top w:val="none" w:sz="0" w:space="0" w:color="auto"/>
                <w:left w:val="single" w:sz="24" w:space="9" w:color="4CAF50"/>
                <w:bottom w:val="none" w:sz="0" w:space="0" w:color="auto"/>
                <w:right w:val="none" w:sz="0" w:space="0" w:color="auto"/>
              </w:divBdr>
            </w:div>
          </w:divsChild>
        </w:div>
        <w:div w:id="574629256">
          <w:marLeft w:val="0"/>
          <w:marRight w:val="0"/>
          <w:marTop w:val="0"/>
          <w:marBottom w:val="0"/>
          <w:divBdr>
            <w:top w:val="none" w:sz="0" w:space="0" w:color="auto"/>
            <w:left w:val="none" w:sz="0" w:space="0" w:color="auto"/>
            <w:bottom w:val="none" w:sz="0" w:space="0" w:color="auto"/>
            <w:right w:val="none" w:sz="0" w:space="0" w:color="auto"/>
          </w:divBdr>
        </w:div>
        <w:div w:id="305401640">
          <w:marLeft w:val="-300"/>
          <w:marRight w:val="-300"/>
          <w:marTop w:val="360"/>
          <w:marBottom w:val="360"/>
          <w:divBdr>
            <w:top w:val="none" w:sz="0" w:space="0" w:color="auto"/>
            <w:left w:val="none" w:sz="0" w:space="0" w:color="auto"/>
            <w:bottom w:val="none" w:sz="0" w:space="0" w:color="auto"/>
            <w:right w:val="none" w:sz="0" w:space="0" w:color="auto"/>
          </w:divBdr>
          <w:divsChild>
            <w:div w:id="1567909866">
              <w:marLeft w:val="0"/>
              <w:marRight w:val="0"/>
              <w:marTop w:val="0"/>
              <w:marBottom w:val="0"/>
              <w:divBdr>
                <w:top w:val="none" w:sz="0" w:space="0" w:color="auto"/>
                <w:left w:val="single" w:sz="24" w:space="9" w:color="4CAF50"/>
                <w:bottom w:val="none" w:sz="0" w:space="0" w:color="auto"/>
                <w:right w:val="none" w:sz="0" w:space="0" w:color="auto"/>
              </w:divBdr>
            </w:div>
          </w:divsChild>
        </w:div>
        <w:div w:id="1953049977">
          <w:marLeft w:val="-300"/>
          <w:marRight w:val="-300"/>
          <w:marTop w:val="360"/>
          <w:marBottom w:val="360"/>
          <w:divBdr>
            <w:top w:val="none" w:sz="0" w:space="0" w:color="auto"/>
            <w:left w:val="none" w:sz="0" w:space="0" w:color="auto"/>
            <w:bottom w:val="none" w:sz="0" w:space="0" w:color="auto"/>
            <w:right w:val="none" w:sz="0" w:space="0" w:color="auto"/>
          </w:divBdr>
          <w:divsChild>
            <w:div w:id="47387956">
              <w:marLeft w:val="0"/>
              <w:marRight w:val="0"/>
              <w:marTop w:val="0"/>
              <w:marBottom w:val="0"/>
              <w:divBdr>
                <w:top w:val="none" w:sz="0" w:space="0" w:color="auto"/>
                <w:left w:val="single" w:sz="24" w:space="9" w:color="4CAF50"/>
                <w:bottom w:val="none" w:sz="0" w:space="0" w:color="auto"/>
                <w:right w:val="none" w:sz="0" w:space="0" w:color="auto"/>
              </w:divBdr>
            </w:div>
          </w:divsChild>
        </w:div>
        <w:div w:id="489903898">
          <w:marLeft w:val="0"/>
          <w:marRight w:val="0"/>
          <w:marTop w:val="0"/>
          <w:marBottom w:val="0"/>
          <w:divBdr>
            <w:top w:val="none" w:sz="0" w:space="0" w:color="auto"/>
            <w:left w:val="none" w:sz="0" w:space="0" w:color="auto"/>
            <w:bottom w:val="none" w:sz="0" w:space="0" w:color="auto"/>
            <w:right w:val="none" w:sz="0" w:space="0" w:color="auto"/>
          </w:divBdr>
        </w:div>
      </w:divsChild>
    </w:div>
    <w:div w:id="404686053">
      <w:bodyDiv w:val="1"/>
      <w:marLeft w:val="0"/>
      <w:marRight w:val="0"/>
      <w:marTop w:val="0"/>
      <w:marBottom w:val="0"/>
      <w:divBdr>
        <w:top w:val="none" w:sz="0" w:space="0" w:color="auto"/>
        <w:left w:val="none" w:sz="0" w:space="0" w:color="auto"/>
        <w:bottom w:val="none" w:sz="0" w:space="0" w:color="auto"/>
        <w:right w:val="none" w:sz="0" w:space="0" w:color="auto"/>
      </w:divBdr>
      <w:divsChild>
        <w:div w:id="1031763955">
          <w:marLeft w:val="-300"/>
          <w:marRight w:val="-300"/>
          <w:marTop w:val="360"/>
          <w:marBottom w:val="360"/>
          <w:divBdr>
            <w:top w:val="none" w:sz="0" w:space="0" w:color="auto"/>
            <w:left w:val="none" w:sz="0" w:space="0" w:color="auto"/>
            <w:bottom w:val="none" w:sz="0" w:space="0" w:color="auto"/>
            <w:right w:val="none" w:sz="0" w:space="0" w:color="auto"/>
          </w:divBdr>
          <w:divsChild>
            <w:div w:id="812411196">
              <w:marLeft w:val="0"/>
              <w:marRight w:val="0"/>
              <w:marTop w:val="0"/>
              <w:marBottom w:val="0"/>
              <w:divBdr>
                <w:top w:val="none" w:sz="0" w:space="0" w:color="auto"/>
                <w:left w:val="single" w:sz="24" w:space="9" w:color="4CAF50"/>
                <w:bottom w:val="none" w:sz="0" w:space="0" w:color="auto"/>
                <w:right w:val="none" w:sz="0" w:space="0" w:color="auto"/>
              </w:divBdr>
            </w:div>
          </w:divsChild>
        </w:div>
        <w:div w:id="1631738607">
          <w:marLeft w:val="0"/>
          <w:marRight w:val="0"/>
          <w:marTop w:val="0"/>
          <w:marBottom w:val="0"/>
          <w:divBdr>
            <w:top w:val="none" w:sz="0" w:space="0" w:color="auto"/>
            <w:left w:val="none" w:sz="0" w:space="0" w:color="auto"/>
            <w:bottom w:val="none" w:sz="0" w:space="0" w:color="auto"/>
            <w:right w:val="none" w:sz="0" w:space="0" w:color="auto"/>
          </w:divBdr>
        </w:div>
        <w:div w:id="569654267">
          <w:marLeft w:val="-300"/>
          <w:marRight w:val="-300"/>
          <w:marTop w:val="360"/>
          <w:marBottom w:val="360"/>
          <w:divBdr>
            <w:top w:val="none" w:sz="0" w:space="0" w:color="auto"/>
            <w:left w:val="none" w:sz="0" w:space="0" w:color="auto"/>
            <w:bottom w:val="none" w:sz="0" w:space="0" w:color="auto"/>
            <w:right w:val="none" w:sz="0" w:space="0" w:color="auto"/>
          </w:divBdr>
          <w:divsChild>
            <w:div w:id="95644777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09276169">
      <w:bodyDiv w:val="1"/>
      <w:marLeft w:val="0"/>
      <w:marRight w:val="0"/>
      <w:marTop w:val="0"/>
      <w:marBottom w:val="0"/>
      <w:divBdr>
        <w:top w:val="none" w:sz="0" w:space="0" w:color="auto"/>
        <w:left w:val="none" w:sz="0" w:space="0" w:color="auto"/>
        <w:bottom w:val="none" w:sz="0" w:space="0" w:color="auto"/>
        <w:right w:val="none" w:sz="0" w:space="0" w:color="auto"/>
      </w:divBdr>
      <w:divsChild>
        <w:div w:id="276833633">
          <w:marLeft w:val="0"/>
          <w:marRight w:val="0"/>
          <w:marTop w:val="0"/>
          <w:marBottom w:val="0"/>
          <w:divBdr>
            <w:top w:val="single" w:sz="6" w:space="8" w:color="D6D6D6"/>
            <w:left w:val="none" w:sz="0" w:space="0" w:color="auto"/>
            <w:bottom w:val="single" w:sz="6" w:space="0" w:color="D6D6D6"/>
            <w:right w:val="none" w:sz="0" w:space="0" w:color="auto"/>
          </w:divBdr>
          <w:divsChild>
            <w:div w:id="137654505">
              <w:marLeft w:val="0"/>
              <w:marRight w:val="0"/>
              <w:marTop w:val="0"/>
              <w:marBottom w:val="0"/>
              <w:divBdr>
                <w:top w:val="none" w:sz="0" w:space="0" w:color="auto"/>
                <w:left w:val="none" w:sz="0" w:space="0" w:color="auto"/>
                <w:bottom w:val="none" w:sz="0" w:space="0" w:color="auto"/>
                <w:right w:val="none" w:sz="0" w:space="0" w:color="auto"/>
              </w:divBdr>
            </w:div>
            <w:div w:id="10249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4639">
      <w:bodyDiv w:val="1"/>
      <w:marLeft w:val="0"/>
      <w:marRight w:val="0"/>
      <w:marTop w:val="0"/>
      <w:marBottom w:val="0"/>
      <w:divBdr>
        <w:top w:val="none" w:sz="0" w:space="0" w:color="auto"/>
        <w:left w:val="none" w:sz="0" w:space="0" w:color="auto"/>
        <w:bottom w:val="none" w:sz="0" w:space="0" w:color="auto"/>
        <w:right w:val="none" w:sz="0" w:space="0" w:color="auto"/>
      </w:divBdr>
      <w:divsChild>
        <w:div w:id="594292494">
          <w:marLeft w:val="0"/>
          <w:marRight w:val="0"/>
          <w:marTop w:val="0"/>
          <w:marBottom w:val="120"/>
          <w:divBdr>
            <w:top w:val="single" w:sz="6" w:space="0" w:color="D5DDC6"/>
            <w:left w:val="single" w:sz="24" w:space="0" w:color="66BB55"/>
            <w:bottom w:val="single" w:sz="6" w:space="0" w:color="D5DDC6"/>
            <w:right w:val="single" w:sz="6" w:space="0" w:color="D5DDC6"/>
          </w:divBdr>
        </w:div>
        <w:div w:id="1104763240">
          <w:marLeft w:val="0"/>
          <w:marRight w:val="0"/>
          <w:marTop w:val="0"/>
          <w:marBottom w:val="120"/>
          <w:divBdr>
            <w:top w:val="single" w:sz="6" w:space="0" w:color="D5DDC6"/>
            <w:left w:val="single" w:sz="24" w:space="0" w:color="66BB55"/>
            <w:bottom w:val="single" w:sz="6" w:space="0" w:color="D5DDC6"/>
            <w:right w:val="single" w:sz="6" w:space="0" w:color="D5DDC6"/>
          </w:divBdr>
        </w:div>
        <w:div w:id="1492481335">
          <w:marLeft w:val="0"/>
          <w:marRight w:val="0"/>
          <w:marTop w:val="0"/>
          <w:marBottom w:val="120"/>
          <w:divBdr>
            <w:top w:val="single" w:sz="6" w:space="0" w:color="D5DDC6"/>
            <w:left w:val="single" w:sz="24" w:space="0" w:color="66BB55"/>
            <w:bottom w:val="single" w:sz="6" w:space="0" w:color="D5DDC6"/>
            <w:right w:val="single" w:sz="6" w:space="0" w:color="D5DDC6"/>
          </w:divBdr>
        </w:div>
        <w:div w:id="150747927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22524954">
      <w:bodyDiv w:val="1"/>
      <w:marLeft w:val="0"/>
      <w:marRight w:val="0"/>
      <w:marTop w:val="0"/>
      <w:marBottom w:val="0"/>
      <w:divBdr>
        <w:top w:val="none" w:sz="0" w:space="0" w:color="auto"/>
        <w:left w:val="none" w:sz="0" w:space="0" w:color="auto"/>
        <w:bottom w:val="none" w:sz="0" w:space="0" w:color="auto"/>
        <w:right w:val="none" w:sz="0" w:space="0" w:color="auto"/>
      </w:divBdr>
      <w:divsChild>
        <w:div w:id="1021785446">
          <w:marLeft w:val="0"/>
          <w:marRight w:val="0"/>
          <w:marTop w:val="0"/>
          <w:marBottom w:val="0"/>
          <w:divBdr>
            <w:top w:val="single" w:sz="6" w:space="8" w:color="D6D6D6"/>
            <w:left w:val="none" w:sz="0" w:space="0" w:color="auto"/>
            <w:bottom w:val="single" w:sz="6" w:space="0" w:color="D6D6D6"/>
            <w:right w:val="none" w:sz="0" w:space="0" w:color="auto"/>
          </w:divBdr>
          <w:divsChild>
            <w:div w:id="1465657890">
              <w:marLeft w:val="0"/>
              <w:marRight w:val="0"/>
              <w:marTop w:val="0"/>
              <w:marBottom w:val="0"/>
              <w:divBdr>
                <w:top w:val="none" w:sz="0" w:space="0" w:color="auto"/>
                <w:left w:val="none" w:sz="0" w:space="0" w:color="auto"/>
                <w:bottom w:val="none" w:sz="0" w:space="0" w:color="auto"/>
                <w:right w:val="none" w:sz="0" w:space="0" w:color="auto"/>
              </w:divBdr>
            </w:div>
            <w:div w:id="16184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89640">
      <w:bodyDiv w:val="1"/>
      <w:marLeft w:val="0"/>
      <w:marRight w:val="0"/>
      <w:marTop w:val="0"/>
      <w:marBottom w:val="0"/>
      <w:divBdr>
        <w:top w:val="none" w:sz="0" w:space="0" w:color="auto"/>
        <w:left w:val="none" w:sz="0" w:space="0" w:color="auto"/>
        <w:bottom w:val="none" w:sz="0" w:space="0" w:color="auto"/>
        <w:right w:val="none" w:sz="0" w:space="0" w:color="auto"/>
      </w:divBdr>
    </w:div>
    <w:div w:id="528685330">
      <w:bodyDiv w:val="1"/>
      <w:marLeft w:val="0"/>
      <w:marRight w:val="0"/>
      <w:marTop w:val="0"/>
      <w:marBottom w:val="0"/>
      <w:divBdr>
        <w:top w:val="none" w:sz="0" w:space="0" w:color="auto"/>
        <w:left w:val="none" w:sz="0" w:space="0" w:color="auto"/>
        <w:bottom w:val="none" w:sz="0" w:space="0" w:color="auto"/>
        <w:right w:val="none" w:sz="0" w:space="0" w:color="auto"/>
      </w:divBdr>
      <w:divsChild>
        <w:div w:id="941259771">
          <w:marLeft w:val="0"/>
          <w:marRight w:val="0"/>
          <w:marTop w:val="0"/>
          <w:marBottom w:val="120"/>
          <w:divBdr>
            <w:top w:val="single" w:sz="6" w:space="0" w:color="D5DDC6"/>
            <w:left w:val="single" w:sz="24" w:space="0" w:color="66BB55"/>
            <w:bottom w:val="single" w:sz="6" w:space="0" w:color="D5DDC6"/>
            <w:right w:val="single" w:sz="6" w:space="0" w:color="D5DDC6"/>
          </w:divBdr>
        </w:div>
        <w:div w:id="1857578649">
          <w:marLeft w:val="0"/>
          <w:marRight w:val="0"/>
          <w:marTop w:val="0"/>
          <w:marBottom w:val="120"/>
          <w:divBdr>
            <w:top w:val="single" w:sz="6" w:space="0" w:color="D5DDC6"/>
            <w:left w:val="single" w:sz="24" w:space="0" w:color="66BB55"/>
            <w:bottom w:val="single" w:sz="6" w:space="0" w:color="D5DDC6"/>
            <w:right w:val="single" w:sz="6" w:space="0" w:color="D5DDC6"/>
          </w:divBdr>
        </w:div>
        <w:div w:id="1244411562">
          <w:marLeft w:val="0"/>
          <w:marRight w:val="0"/>
          <w:marTop w:val="0"/>
          <w:marBottom w:val="120"/>
          <w:divBdr>
            <w:top w:val="single" w:sz="6" w:space="0" w:color="D5DDC6"/>
            <w:left w:val="single" w:sz="24" w:space="0" w:color="66BB55"/>
            <w:bottom w:val="single" w:sz="6" w:space="0" w:color="D5DDC6"/>
            <w:right w:val="single" w:sz="6" w:space="0" w:color="D5DDC6"/>
          </w:divBdr>
        </w:div>
        <w:div w:id="223569676">
          <w:marLeft w:val="0"/>
          <w:marRight w:val="0"/>
          <w:marTop w:val="0"/>
          <w:marBottom w:val="120"/>
          <w:divBdr>
            <w:top w:val="single" w:sz="6" w:space="0" w:color="D5DDC6"/>
            <w:left w:val="single" w:sz="24" w:space="0" w:color="66BB55"/>
            <w:bottom w:val="single" w:sz="6" w:space="0" w:color="D5DDC6"/>
            <w:right w:val="single" w:sz="6" w:space="0" w:color="D5DDC6"/>
          </w:divBdr>
        </w:div>
        <w:div w:id="821891824">
          <w:marLeft w:val="0"/>
          <w:marRight w:val="0"/>
          <w:marTop w:val="0"/>
          <w:marBottom w:val="120"/>
          <w:divBdr>
            <w:top w:val="single" w:sz="6" w:space="0" w:color="D5DDC6"/>
            <w:left w:val="single" w:sz="24" w:space="0" w:color="66BB55"/>
            <w:bottom w:val="single" w:sz="6" w:space="0" w:color="D5DDC6"/>
            <w:right w:val="single" w:sz="6" w:space="0" w:color="D5DDC6"/>
          </w:divBdr>
        </w:div>
        <w:div w:id="1413239539">
          <w:marLeft w:val="0"/>
          <w:marRight w:val="0"/>
          <w:marTop w:val="0"/>
          <w:marBottom w:val="120"/>
          <w:divBdr>
            <w:top w:val="single" w:sz="6" w:space="0" w:color="D5DDC6"/>
            <w:left w:val="single" w:sz="24" w:space="0" w:color="66BB55"/>
            <w:bottom w:val="single" w:sz="6" w:space="0" w:color="D5DDC6"/>
            <w:right w:val="single" w:sz="6" w:space="0" w:color="D5DDC6"/>
          </w:divBdr>
        </w:div>
        <w:div w:id="1863860388">
          <w:marLeft w:val="0"/>
          <w:marRight w:val="0"/>
          <w:marTop w:val="0"/>
          <w:marBottom w:val="120"/>
          <w:divBdr>
            <w:top w:val="single" w:sz="6" w:space="0" w:color="D5DDC6"/>
            <w:left w:val="single" w:sz="24" w:space="0" w:color="66BB55"/>
            <w:bottom w:val="single" w:sz="6" w:space="0" w:color="D5DDC6"/>
            <w:right w:val="single" w:sz="6" w:space="0" w:color="D5DDC6"/>
          </w:divBdr>
        </w:div>
        <w:div w:id="35889159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58177003">
      <w:bodyDiv w:val="1"/>
      <w:marLeft w:val="0"/>
      <w:marRight w:val="0"/>
      <w:marTop w:val="0"/>
      <w:marBottom w:val="0"/>
      <w:divBdr>
        <w:top w:val="none" w:sz="0" w:space="0" w:color="auto"/>
        <w:left w:val="none" w:sz="0" w:space="0" w:color="auto"/>
        <w:bottom w:val="none" w:sz="0" w:space="0" w:color="auto"/>
        <w:right w:val="none" w:sz="0" w:space="0" w:color="auto"/>
      </w:divBdr>
    </w:div>
    <w:div w:id="574512497">
      <w:bodyDiv w:val="1"/>
      <w:marLeft w:val="0"/>
      <w:marRight w:val="0"/>
      <w:marTop w:val="0"/>
      <w:marBottom w:val="0"/>
      <w:divBdr>
        <w:top w:val="none" w:sz="0" w:space="0" w:color="auto"/>
        <w:left w:val="none" w:sz="0" w:space="0" w:color="auto"/>
        <w:bottom w:val="none" w:sz="0" w:space="0" w:color="auto"/>
        <w:right w:val="none" w:sz="0" w:space="0" w:color="auto"/>
      </w:divBdr>
      <w:divsChild>
        <w:div w:id="700782528">
          <w:marLeft w:val="0"/>
          <w:marRight w:val="0"/>
          <w:marTop w:val="0"/>
          <w:marBottom w:val="0"/>
          <w:divBdr>
            <w:top w:val="none" w:sz="0" w:space="0" w:color="auto"/>
            <w:left w:val="none" w:sz="0" w:space="0" w:color="auto"/>
            <w:bottom w:val="none" w:sz="0" w:space="0" w:color="auto"/>
            <w:right w:val="none" w:sz="0" w:space="0" w:color="auto"/>
          </w:divBdr>
        </w:div>
        <w:div w:id="1965110048">
          <w:marLeft w:val="-300"/>
          <w:marRight w:val="-300"/>
          <w:marTop w:val="360"/>
          <w:marBottom w:val="360"/>
          <w:divBdr>
            <w:top w:val="none" w:sz="0" w:space="0" w:color="auto"/>
            <w:left w:val="none" w:sz="0" w:space="0" w:color="auto"/>
            <w:bottom w:val="none" w:sz="0" w:space="0" w:color="auto"/>
            <w:right w:val="none" w:sz="0" w:space="0" w:color="auto"/>
          </w:divBdr>
          <w:divsChild>
            <w:div w:id="1007556943">
              <w:marLeft w:val="0"/>
              <w:marRight w:val="0"/>
              <w:marTop w:val="0"/>
              <w:marBottom w:val="0"/>
              <w:divBdr>
                <w:top w:val="none" w:sz="0" w:space="0" w:color="auto"/>
                <w:left w:val="single" w:sz="24" w:space="9" w:color="4CAF50"/>
                <w:bottom w:val="none" w:sz="0" w:space="0" w:color="auto"/>
                <w:right w:val="none" w:sz="0" w:space="0" w:color="auto"/>
              </w:divBdr>
            </w:div>
          </w:divsChild>
        </w:div>
        <w:div w:id="1260407534">
          <w:marLeft w:val="-300"/>
          <w:marRight w:val="-300"/>
          <w:marTop w:val="360"/>
          <w:marBottom w:val="360"/>
          <w:divBdr>
            <w:top w:val="none" w:sz="0" w:space="0" w:color="auto"/>
            <w:left w:val="none" w:sz="0" w:space="0" w:color="auto"/>
            <w:bottom w:val="none" w:sz="0" w:space="0" w:color="auto"/>
            <w:right w:val="none" w:sz="0" w:space="0" w:color="auto"/>
          </w:divBdr>
          <w:divsChild>
            <w:div w:id="1781535584">
              <w:marLeft w:val="0"/>
              <w:marRight w:val="0"/>
              <w:marTop w:val="0"/>
              <w:marBottom w:val="0"/>
              <w:divBdr>
                <w:top w:val="none" w:sz="0" w:space="0" w:color="auto"/>
                <w:left w:val="single" w:sz="24" w:space="9" w:color="4CAF50"/>
                <w:bottom w:val="none" w:sz="0" w:space="0" w:color="auto"/>
                <w:right w:val="none" w:sz="0" w:space="0" w:color="auto"/>
              </w:divBdr>
            </w:div>
          </w:divsChild>
        </w:div>
        <w:div w:id="1861429327">
          <w:marLeft w:val="-300"/>
          <w:marRight w:val="-300"/>
          <w:marTop w:val="360"/>
          <w:marBottom w:val="360"/>
          <w:divBdr>
            <w:top w:val="none" w:sz="0" w:space="0" w:color="auto"/>
            <w:left w:val="none" w:sz="0" w:space="0" w:color="auto"/>
            <w:bottom w:val="none" w:sz="0" w:space="0" w:color="auto"/>
            <w:right w:val="none" w:sz="0" w:space="0" w:color="auto"/>
          </w:divBdr>
          <w:divsChild>
            <w:div w:id="911160907">
              <w:marLeft w:val="0"/>
              <w:marRight w:val="0"/>
              <w:marTop w:val="0"/>
              <w:marBottom w:val="0"/>
              <w:divBdr>
                <w:top w:val="none" w:sz="0" w:space="0" w:color="auto"/>
                <w:left w:val="single" w:sz="24" w:space="9" w:color="4CAF50"/>
                <w:bottom w:val="none" w:sz="0" w:space="0" w:color="auto"/>
                <w:right w:val="none" w:sz="0" w:space="0" w:color="auto"/>
              </w:divBdr>
            </w:div>
          </w:divsChild>
        </w:div>
        <w:div w:id="1740396251">
          <w:marLeft w:val="-300"/>
          <w:marRight w:val="-300"/>
          <w:marTop w:val="360"/>
          <w:marBottom w:val="360"/>
          <w:divBdr>
            <w:top w:val="none" w:sz="0" w:space="0" w:color="auto"/>
            <w:left w:val="none" w:sz="0" w:space="0" w:color="auto"/>
            <w:bottom w:val="none" w:sz="0" w:space="0" w:color="auto"/>
            <w:right w:val="none" w:sz="0" w:space="0" w:color="auto"/>
          </w:divBdr>
          <w:divsChild>
            <w:div w:id="2001614537">
              <w:marLeft w:val="0"/>
              <w:marRight w:val="0"/>
              <w:marTop w:val="0"/>
              <w:marBottom w:val="0"/>
              <w:divBdr>
                <w:top w:val="none" w:sz="0" w:space="0" w:color="auto"/>
                <w:left w:val="single" w:sz="24" w:space="9" w:color="4CAF50"/>
                <w:bottom w:val="none" w:sz="0" w:space="0" w:color="auto"/>
                <w:right w:val="none" w:sz="0" w:space="0" w:color="auto"/>
              </w:divBdr>
            </w:div>
          </w:divsChild>
        </w:div>
        <w:div w:id="1963683349">
          <w:marLeft w:val="-300"/>
          <w:marRight w:val="-300"/>
          <w:marTop w:val="360"/>
          <w:marBottom w:val="360"/>
          <w:divBdr>
            <w:top w:val="none" w:sz="0" w:space="0" w:color="auto"/>
            <w:left w:val="none" w:sz="0" w:space="0" w:color="auto"/>
            <w:bottom w:val="none" w:sz="0" w:space="0" w:color="auto"/>
            <w:right w:val="none" w:sz="0" w:space="0" w:color="auto"/>
          </w:divBdr>
          <w:divsChild>
            <w:div w:id="540554397">
              <w:marLeft w:val="0"/>
              <w:marRight w:val="0"/>
              <w:marTop w:val="0"/>
              <w:marBottom w:val="0"/>
              <w:divBdr>
                <w:top w:val="none" w:sz="0" w:space="0" w:color="auto"/>
                <w:left w:val="single" w:sz="24" w:space="9" w:color="4CAF50"/>
                <w:bottom w:val="none" w:sz="0" w:space="0" w:color="auto"/>
                <w:right w:val="none" w:sz="0" w:space="0" w:color="auto"/>
              </w:divBdr>
            </w:div>
          </w:divsChild>
        </w:div>
        <w:div w:id="949706759">
          <w:marLeft w:val="-300"/>
          <w:marRight w:val="-300"/>
          <w:marTop w:val="360"/>
          <w:marBottom w:val="360"/>
          <w:divBdr>
            <w:top w:val="none" w:sz="0" w:space="0" w:color="auto"/>
            <w:left w:val="none" w:sz="0" w:space="0" w:color="auto"/>
            <w:bottom w:val="none" w:sz="0" w:space="0" w:color="auto"/>
            <w:right w:val="none" w:sz="0" w:space="0" w:color="auto"/>
          </w:divBdr>
          <w:divsChild>
            <w:div w:id="13351127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81766367">
      <w:bodyDiv w:val="1"/>
      <w:marLeft w:val="0"/>
      <w:marRight w:val="0"/>
      <w:marTop w:val="0"/>
      <w:marBottom w:val="0"/>
      <w:divBdr>
        <w:top w:val="none" w:sz="0" w:space="0" w:color="auto"/>
        <w:left w:val="none" w:sz="0" w:space="0" w:color="auto"/>
        <w:bottom w:val="none" w:sz="0" w:space="0" w:color="auto"/>
        <w:right w:val="none" w:sz="0" w:space="0" w:color="auto"/>
      </w:divBdr>
      <w:divsChild>
        <w:div w:id="151652333">
          <w:marLeft w:val="0"/>
          <w:marRight w:val="0"/>
          <w:marTop w:val="0"/>
          <w:marBottom w:val="0"/>
          <w:divBdr>
            <w:top w:val="single" w:sz="6" w:space="8" w:color="D6D6D6"/>
            <w:left w:val="none" w:sz="0" w:space="0" w:color="auto"/>
            <w:bottom w:val="single" w:sz="6" w:space="0" w:color="D6D6D6"/>
            <w:right w:val="none" w:sz="0" w:space="0" w:color="auto"/>
          </w:divBdr>
          <w:divsChild>
            <w:div w:id="1778939435">
              <w:marLeft w:val="0"/>
              <w:marRight w:val="0"/>
              <w:marTop w:val="0"/>
              <w:marBottom w:val="0"/>
              <w:divBdr>
                <w:top w:val="none" w:sz="0" w:space="0" w:color="auto"/>
                <w:left w:val="none" w:sz="0" w:space="0" w:color="auto"/>
                <w:bottom w:val="none" w:sz="0" w:space="0" w:color="auto"/>
                <w:right w:val="none" w:sz="0" w:space="0" w:color="auto"/>
              </w:divBdr>
            </w:div>
            <w:div w:id="20075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02849">
      <w:bodyDiv w:val="1"/>
      <w:marLeft w:val="0"/>
      <w:marRight w:val="0"/>
      <w:marTop w:val="0"/>
      <w:marBottom w:val="0"/>
      <w:divBdr>
        <w:top w:val="none" w:sz="0" w:space="0" w:color="auto"/>
        <w:left w:val="none" w:sz="0" w:space="0" w:color="auto"/>
        <w:bottom w:val="none" w:sz="0" w:space="0" w:color="auto"/>
        <w:right w:val="none" w:sz="0" w:space="0" w:color="auto"/>
      </w:divBdr>
      <w:divsChild>
        <w:div w:id="913583802">
          <w:marLeft w:val="0"/>
          <w:marRight w:val="0"/>
          <w:marTop w:val="0"/>
          <w:marBottom w:val="0"/>
          <w:divBdr>
            <w:top w:val="single" w:sz="6" w:space="8" w:color="D6D6D6"/>
            <w:left w:val="none" w:sz="0" w:space="0" w:color="auto"/>
            <w:bottom w:val="single" w:sz="6" w:space="0" w:color="D6D6D6"/>
            <w:right w:val="none" w:sz="0" w:space="0" w:color="auto"/>
          </w:divBdr>
          <w:divsChild>
            <w:div w:id="835462296">
              <w:marLeft w:val="0"/>
              <w:marRight w:val="0"/>
              <w:marTop w:val="0"/>
              <w:marBottom w:val="0"/>
              <w:divBdr>
                <w:top w:val="none" w:sz="0" w:space="0" w:color="auto"/>
                <w:left w:val="none" w:sz="0" w:space="0" w:color="auto"/>
                <w:bottom w:val="none" w:sz="0" w:space="0" w:color="auto"/>
                <w:right w:val="none" w:sz="0" w:space="0" w:color="auto"/>
              </w:divBdr>
            </w:div>
            <w:div w:id="19042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0691">
      <w:bodyDiv w:val="1"/>
      <w:marLeft w:val="0"/>
      <w:marRight w:val="0"/>
      <w:marTop w:val="0"/>
      <w:marBottom w:val="0"/>
      <w:divBdr>
        <w:top w:val="none" w:sz="0" w:space="0" w:color="auto"/>
        <w:left w:val="none" w:sz="0" w:space="0" w:color="auto"/>
        <w:bottom w:val="none" w:sz="0" w:space="0" w:color="auto"/>
        <w:right w:val="none" w:sz="0" w:space="0" w:color="auto"/>
      </w:divBdr>
      <w:divsChild>
        <w:div w:id="1144810135">
          <w:marLeft w:val="0"/>
          <w:marRight w:val="0"/>
          <w:marTop w:val="0"/>
          <w:marBottom w:val="0"/>
          <w:divBdr>
            <w:top w:val="single" w:sz="6" w:space="8" w:color="D6D6D6"/>
            <w:left w:val="none" w:sz="0" w:space="0" w:color="auto"/>
            <w:bottom w:val="single" w:sz="6" w:space="0" w:color="D6D6D6"/>
            <w:right w:val="none" w:sz="0" w:space="0" w:color="auto"/>
          </w:divBdr>
          <w:divsChild>
            <w:div w:id="586380359">
              <w:marLeft w:val="0"/>
              <w:marRight w:val="0"/>
              <w:marTop w:val="0"/>
              <w:marBottom w:val="0"/>
              <w:divBdr>
                <w:top w:val="none" w:sz="0" w:space="0" w:color="auto"/>
                <w:left w:val="none" w:sz="0" w:space="0" w:color="auto"/>
                <w:bottom w:val="none" w:sz="0" w:space="0" w:color="auto"/>
                <w:right w:val="none" w:sz="0" w:space="0" w:color="auto"/>
              </w:divBdr>
            </w:div>
            <w:div w:id="20178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4366">
      <w:bodyDiv w:val="1"/>
      <w:marLeft w:val="0"/>
      <w:marRight w:val="0"/>
      <w:marTop w:val="0"/>
      <w:marBottom w:val="0"/>
      <w:divBdr>
        <w:top w:val="none" w:sz="0" w:space="0" w:color="auto"/>
        <w:left w:val="none" w:sz="0" w:space="0" w:color="auto"/>
        <w:bottom w:val="none" w:sz="0" w:space="0" w:color="auto"/>
        <w:right w:val="none" w:sz="0" w:space="0" w:color="auto"/>
      </w:divBdr>
    </w:div>
    <w:div w:id="729691880">
      <w:bodyDiv w:val="1"/>
      <w:marLeft w:val="0"/>
      <w:marRight w:val="0"/>
      <w:marTop w:val="0"/>
      <w:marBottom w:val="0"/>
      <w:divBdr>
        <w:top w:val="none" w:sz="0" w:space="0" w:color="auto"/>
        <w:left w:val="none" w:sz="0" w:space="0" w:color="auto"/>
        <w:bottom w:val="none" w:sz="0" w:space="0" w:color="auto"/>
        <w:right w:val="none" w:sz="0" w:space="0" w:color="auto"/>
      </w:divBdr>
      <w:divsChild>
        <w:div w:id="1507399589">
          <w:marLeft w:val="0"/>
          <w:marRight w:val="0"/>
          <w:marTop w:val="0"/>
          <w:marBottom w:val="0"/>
          <w:divBdr>
            <w:top w:val="single" w:sz="6" w:space="8" w:color="D6D6D6"/>
            <w:left w:val="none" w:sz="0" w:space="0" w:color="auto"/>
            <w:bottom w:val="single" w:sz="6" w:space="0" w:color="D6D6D6"/>
            <w:right w:val="none" w:sz="0" w:space="0" w:color="auto"/>
          </w:divBdr>
          <w:divsChild>
            <w:div w:id="1562054610">
              <w:marLeft w:val="0"/>
              <w:marRight w:val="0"/>
              <w:marTop w:val="0"/>
              <w:marBottom w:val="0"/>
              <w:divBdr>
                <w:top w:val="none" w:sz="0" w:space="0" w:color="auto"/>
                <w:left w:val="none" w:sz="0" w:space="0" w:color="auto"/>
                <w:bottom w:val="none" w:sz="0" w:space="0" w:color="auto"/>
                <w:right w:val="none" w:sz="0" w:space="0" w:color="auto"/>
              </w:divBdr>
            </w:div>
            <w:div w:id="212823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3564">
      <w:bodyDiv w:val="1"/>
      <w:marLeft w:val="0"/>
      <w:marRight w:val="0"/>
      <w:marTop w:val="0"/>
      <w:marBottom w:val="0"/>
      <w:divBdr>
        <w:top w:val="none" w:sz="0" w:space="0" w:color="auto"/>
        <w:left w:val="none" w:sz="0" w:space="0" w:color="auto"/>
        <w:bottom w:val="none" w:sz="0" w:space="0" w:color="auto"/>
        <w:right w:val="none" w:sz="0" w:space="0" w:color="auto"/>
      </w:divBdr>
      <w:divsChild>
        <w:div w:id="307126950">
          <w:marLeft w:val="0"/>
          <w:marRight w:val="0"/>
          <w:marTop w:val="0"/>
          <w:marBottom w:val="0"/>
          <w:divBdr>
            <w:top w:val="single" w:sz="6" w:space="8" w:color="D6D6D6"/>
            <w:left w:val="none" w:sz="0" w:space="0" w:color="auto"/>
            <w:bottom w:val="single" w:sz="6" w:space="0" w:color="D6D6D6"/>
            <w:right w:val="none" w:sz="0" w:space="0" w:color="auto"/>
          </w:divBdr>
          <w:divsChild>
            <w:div w:id="1985311744">
              <w:marLeft w:val="0"/>
              <w:marRight w:val="0"/>
              <w:marTop w:val="0"/>
              <w:marBottom w:val="0"/>
              <w:divBdr>
                <w:top w:val="none" w:sz="0" w:space="0" w:color="auto"/>
                <w:left w:val="none" w:sz="0" w:space="0" w:color="auto"/>
                <w:bottom w:val="none" w:sz="0" w:space="0" w:color="auto"/>
                <w:right w:val="none" w:sz="0" w:space="0" w:color="auto"/>
              </w:divBdr>
            </w:div>
            <w:div w:id="141119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3062">
      <w:bodyDiv w:val="1"/>
      <w:marLeft w:val="0"/>
      <w:marRight w:val="0"/>
      <w:marTop w:val="0"/>
      <w:marBottom w:val="0"/>
      <w:divBdr>
        <w:top w:val="none" w:sz="0" w:space="0" w:color="auto"/>
        <w:left w:val="none" w:sz="0" w:space="0" w:color="auto"/>
        <w:bottom w:val="none" w:sz="0" w:space="0" w:color="auto"/>
        <w:right w:val="none" w:sz="0" w:space="0" w:color="auto"/>
      </w:divBdr>
      <w:divsChild>
        <w:div w:id="275795348">
          <w:marLeft w:val="-300"/>
          <w:marRight w:val="-300"/>
          <w:marTop w:val="360"/>
          <w:marBottom w:val="360"/>
          <w:divBdr>
            <w:top w:val="none" w:sz="0" w:space="0" w:color="auto"/>
            <w:left w:val="none" w:sz="0" w:space="0" w:color="auto"/>
            <w:bottom w:val="none" w:sz="0" w:space="0" w:color="auto"/>
            <w:right w:val="none" w:sz="0" w:space="0" w:color="auto"/>
          </w:divBdr>
          <w:divsChild>
            <w:div w:id="11711432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98324948">
      <w:bodyDiv w:val="1"/>
      <w:marLeft w:val="0"/>
      <w:marRight w:val="0"/>
      <w:marTop w:val="0"/>
      <w:marBottom w:val="0"/>
      <w:divBdr>
        <w:top w:val="none" w:sz="0" w:space="0" w:color="auto"/>
        <w:left w:val="none" w:sz="0" w:space="0" w:color="auto"/>
        <w:bottom w:val="none" w:sz="0" w:space="0" w:color="auto"/>
        <w:right w:val="none" w:sz="0" w:space="0" w:color="auto"/>
      </w:divBdr>
      <w:divsChild>
        <w:div w:id="1619868609">
          <w:marLeft w:val="0"/>
          <w:marRight w:val="0"/>
          <w:marTop w:val="0"/>
          <w:marBottom w:val="120"/>
          <w:divBdr>
            <w:top w:val="single" w:sz="6" w:space="0" w:color="D5DDC6"/>
            <w:left w:val="single" w:sz="24" w:space="0" w:color="66BB55"/>
            <w:bottom w:val="single" w:sz="6" w:space="0" w:color="D5DDC6"/>
            <w:right w:val="single" w:sz="6" w:space="0" w:color="D5DDC6"/>
          </w:divBdr>
        </w:div>
        <w:div w:id="5158913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02329065">
      <w:bodyDiv w:val="1"/>
      <w:marLeft w:val="0"/>
      <w:marRight w:val="0"/>
      <w:marTop w:val="0"/>
      <w:marBottom w:val="0"/>
      <w:divBdr>
        <w:top w:val="none" w:sz="0" w:space="0" w:color="auto"/>
        <w:left w:val="none" w:sz="0" w:space="0" w:color="auto"/>
        <w:bottom w:val="none" w:sz="0" w:space="0" w:color="auto"/>
        <w:right w:val="none" w:sz="0" w:space="0" w:color="auto"/>
      </w:divBdr>
    </w:div>
    <w:div w:id="949508017">
      <w:bodyDiv w:val="1"/>
      <w:marLeft w:val="0"/>
      <w:marRight w:val="0"/>
      <w:marTop w:val="0"/>
      <w:marBottom w:val="0"/>
      <w:divBdr>
        <w:top w:val="none" w:sz="0" w:space="0" w:color="auto"/>
        <w:left w:val="none" w:sz="0" w:space="0" w:color="auto"/>
        <w:bottom w:val="none" w:sz="0" w:space="0" w:color="auto"/>
        <w:right w:val="none" w:sz="0" w:space="0" w:color="auto"/>
      </w:divBdr>
      <w:divsChild>
        <w:div w:id="1912537891">
          <w:marLeft w:val="0"/>
          <w:marRight w:val="0"/>
          <w:marTop w:val="0"/>
          <w:marBottom w:val="120"/>
          <w:divBdr>
            <w:top w:val="single" w:sz="6" w:space="0" w:color="D5DDC6"/>
            <w:left w:val="single" w:sz="24" w:space="0" w:color="66BB55"/>
            <w:bottom w:val="single" w:sz="6" w:space="0" w:color="D5DDC6"/>
            <w:right w:val="single" w:sz="6" w:space="0" w:color="D5DDC6"/>
          </w:divBdr>
        </w:div>
        <w:div w:id="2016111561">
          <w:marLeft w:val="0"/>
          <w:marRight w:val="0"/>
          <w:marTop w:val="0"/>
          <w:marBottom w:val="120"/>
          <w:divBdr>
            <w:top w:val="single" w:sz="6" w:space="0" w:color="D5DDC6"/>
            <w:left w:val="single" w:sz="24" w:space="0" w:color="66BB55"/>
            <w:bottom w:val="single" w:sz="6" w:space="0" w:color="D5DDC6"/>
            <w:right w:val="single" w:sz="6" w:space="0" w:color="D5DDC6"/>
          </w:divBdr>
        </w:div>
        <w:div w:id="623539949">
          <w:marLeft w:val="0"/>
          <w:marRight w:val="0"/>
          <w:marTop w:val="120"/>
          <w:marBottom w:val="0"/>
          <w:divBdr>
            <w:top w:val="single" w:sz="6" w:space="0" w:color="D5DDC6"/>
            <w:left w:val="single" w:sz="6" w:space="4" w:color="D5DDC6"/>
            <w:bottom w:val="single" w:sz="6" w:space="0" w:color="D5DDC6"/>
            <w:right w:val="single" w:sz="6" w:space="0" w:color="D5DDC6"/>
          </w:divBdr>
        </w:div>
        <w:div w:id="966200532">
          <w:marLeft w:val="0"/>
          <w:marRight w:val="0"/>
          <w:marTop w:val="0"/>
          <w:marBottom w:val="120"/>
          <w:divBdr>
            <w:top w:val="single" w:sz="6" w:space="0" w:color="D5DDC6"/>
            <w:left w:val="single" w:sz="24" w:space="0" w:color="66BB55"/>
            <w:bottom w:val="single" w:sz="6" w:space="0" w:color="D5DDC6"/>
            <w:right w:val="single" w:sz="6" w:space="0" w:color="D5DDC6"/>
          </w:divBdr>
        </w:div>
        <w:div w:id="894196874">
          <w:marLeft w:val="0"/>
          <w:marRight w:val="0"/>
          <w:marTop w:val="120"/>
          <w:marBottom w:val="0"/>
          <w:divBdr>
            <w:top w:val="single" w:sz="6" w:space="0" w:color="D5DDC6"/>
            <w:left w:val="single" w:sz="6" w:space="4" w:color="D5DDC6"/>
            <w:bottom w:val="single" w:sz="6" w:space="0" w:color="D5DDC6"/>
            <w:right w:val="single" w:sz="6" w:space="0" w:color="D5DDC6"/>
          </w:divBdr>
        </w:div>
        <w:div w:id="800809455">
          <w:marLeft w:val="0"/>
          <w:marRight w:val="0"/>
          <w:marTop w:val="0"/>
          <w:marBottom w:val="120"/>
          <w:divBdr>
            <w:top w:val="single" w:sz="6" w:space="0" w:color="D5DDC6"/>
            <w:left w:val="single" w:sz="24" w:space="0" w:color="66BB55"/>
            <w:bottom w:val="single" w:sz="6" w:space="0" w:color="D5DDC6"/>
            <w:right w:val="single" w:sz="6" w:space="0" w:color="D5DDC6"/>
          </w:divBdr>
        </w:div>
        <w:div w:id="185102085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54747017">
      <w:bodyDiv w:val="1"/>
      <w:marLeft w:val="0"/>
      <w:marRight w:val="0"/>
      <w:marTop w:val="0"/>
      <w:marBottom w:val="0"/>
      <w:divBdr>
        <w:top w:val="none" w:sz="0" w:space="0" w:color="auto"/>
        <w:left w:val="none" w:sz="0" w:space="0" w:color="auto"/>
        <w:bottom w:val="none" w:sz="0" w:space="0" w:color="auto"/>
        <w:right w:val="none" w:sz="0" w:space="0" w:color="auto"/>
      </w:divBdr>
    </w:div>
    <w:div w:id="955601308">
      <w:bodyDiv w:val="1"/>
      <w:marLeft w:val="0"/>
      <w:marRight w:val="0"/>
      <w:marTop w:val="0"/>
      <w:marBottom w:val="0"/>
      <w:divBdr>
        <w:top w:val="none" w:sz="0" w:space="0" w:color="auto"/>
        <w:left w:val="none" w:sz="0" w:space="0" w:color="auto"/>
        <w:bottom w:val="none" w:sz="0" w:space="0" w:color="auto"/>
        <w:right w:val="none" w:sz="0" w:space="0" w:color="auto"/>
      </w:divBdr>
    </w:div>
    <w:div w:id="976372768">
      <w:bodyDiv w:val="1"/>
      <w:marLeft w:val="0"/>
      <w:marRight w:val="0"/>
      <w:marTop w:val="0"/>
      <w:marBottom w:val="0"/>
      <w:divBdr>
        <w:top w:val="none" w:sz="0" w:space="0" w:color="auto"/>
        <w:left w:val="none" w:sz="0" w:space="0" w:color="auto"/>
        <w:bottom w:val="none" w:sz="0" w:space="0" w:color="auto"/>
        <w:right w:val="none" w:sz="0" w:space="0" w:color="auto"/>
      </w:divBdr>
    </w:div>
    <w:div w:id="1012683475">
      <w:bodyDiv w:val="1"/>
      <w:marLeft w:val="0"/>
      <w:marRight w:val="0"/>
      <w:marTop w:val="0"/>
      <w:marBottom w:val="0"/>
      <w:divBdr>
        <w:top w:val="none" w:sz="0" w:space="0" w:color="auto"/>
        <w:left w:val="none" w:sz="0" w:space="0" w:color="auto"/>
        <w:bottom w:val="none" w:sz="0" w:space="0" w:color="auto"/>
        <w:right w:val="none" w:sz="0" w:space="0" w:color="auto"/>
      </w:divBdr>
      <w:divsChild>
        <w:div w:id="218367588">
          <w:marLeft w:val="0"/>
          <w:marRight w:val="0"/>
          <w:marTop w:val="0"/>
          <w:marBottom w:val="120"/>
          <w:divBdr>
            <w:top w:val="single" w:sz="6" w:space="0" w:color="D5DDC6"/>
            <w:left w:val="single" w:sz="24" w:space="0" w:color="66BB55"/>
            <w:bottom w:val="single" w:sz="6" w:space="0" w:color="D5DDC6"/>
            <w:right w:val="single" w:sz="6" w:space="0" w:color="D5DDC6"/>
          </w:divBdr>
        </w:div>
        <w:div w:id="379286838">
          <w:marLeft w:val="0"/>
          <w:marRight w:val="0"/>
          <w:marTop w:val="0"/>
          <w:marBottom w:val="120"/>
          <w:divBdr>
            <w:top w:val="single" w:sz="6" w:space="0" w:color="D5DDC6"/>
            <w:left w:val="single" w:sz="24" w:space="0" w:color="66BB55"/>
            <w:bottom w:val="single" w:sz="6" w:space="0" w:color="D5DDC6"/>
            <w:right w:val="single" w:sz="6" w:space="0" w:color="D5DDC6"/>
          </w:divBdr>
        </w:div>
        <w:div w:id="886725432">
          <w:marLeft w:val="0"/>
          <w:marRight w:val="0"/>
          <w:marTop w:val="0"/>
          <w:marBottom w:val="120"/>
          <w:divBdr>
            <w:top w:val="single" w:sz="6" w:space="0" w:color="D5DDC6"/>
            <w:left w:val="single" w:sz="24" w:space="0" w:color="66BB55"/>
            <w:bottom w:val="single" w:sz="6" w:space="0" w:color="D5DDC6"/>
            <w:right w:val="single" w:sz="6" w:space="0" w:color="D5DDC6"/>
          </w:divBdr>
        </w:div>
        <w:div w:id="542138010">
          <w:marLeft w:val="0"/>
          <w:marRight w:val="0"/>
          <w:marTop w:val="120"/>
          <w:marBottom w:val="0"/>
          <w:divBdr>
            <w:top w:val="single" w:sz="6" w:space="0" w:color="D5DDC6"/>
            <w:left w:val="single" w:sz="6" w:space="4" w:color="D5DDC6"/>
            <w:bottom w:val="single" w:sz="6" w:space="0" w:color="D5DDC6"/>
            <w:right w:val="single" w:sz="6" w:space="0" w:color="D5DDC6"/>
          </w:divBdr>
        </w:div>
        <w:div w:id="1595628043">
          <w:marLeft w:val="0"/>
          <w:marRight w:val="0"/>
          <w:marTop w:val="0"/>
          <w:marBottom w:val="120"/>
          <w:divBdr>
            <w:top w:val="single" w:sz="6" w:space="0" w:color="D5DDC6"/>
            <w:left w:val="single" w:sz="24" w:space="0" w:color="66BB55"/>
            <w:bottom w:val="single" w:sz="6" w:space="0" w:color="D5DDC6"/>
            <w:right w:val="single" w:sz="6" w:space="0" w:color="D5DDC6"/>
          </w:divBdr>
        </w:div>
        <w:div w:id="116725177">
          <w:marLeft w:val="0"/>
          <w:marRight w:val="0"/>
          <w:marTop w:val="120"/>
          <w:marBottom w:val="0"/>
          <w:divBdr>
            <w:top w:val="single" w:sz="6" w:space="0" w:color="D5DDC6"/>
            <w:left w:val="single" w:sz="6" w:space="4" w:color="D5DDC6"/>
            <w:bottom w:val="single" w:sz="6" w:space="0" w:color="D5DDC6"/>
            <w:right w:val="single" w:sz="6" w:space="0" w:color="D5DDC6"/>
          </w:divBdr>
        </w:div>
        <w:div w:id="1198082969">
          <w:marLeft w:val="0"/>
          <w:marRight w:val="0"/>
          <w:marTop w:val="0"/>
          <w:marBottom w:val="120"/>
          <w:divBdr>
            <w:top w:val="single" w:sz="6" w:space="0" w:color="D5DDC6"/>
            <w:left w:val="single" w:sz="24" w:space="0" w:color="66BB55"/>
            <w:bottom w:val="single" w:sz="6" w:space="0" w:color="D5DDC6"/>
            <w:right w:val="single" w:sz="6" w:space="0" w:color="D5DDC6"/>
          </w:divBdr>
        </w:div>
        <w:div w:id="1469324105">
          <w:marLeft w:val="0"/>
          <w:marRight w:val="0"/>
          <w:marTop w:val="120"/>
          <w:marBottom w:val="0"/>
          <w:divBdr>
            <w:top w:val="single" w:sz="6" w:space="0" w:color="D5DDC6"/>
            <w:left w:val="single" w:sz="6" w:space="4" w:color="D5DDC6"/>
            <w:bottom w:val="single" w:sz="6" w:space="0" w:color="D5DDC6"/>
            <w:right w:val="single" w:sz="6" w:space="0" w:color="D5DDC6"/>
          </w:divBdr>
        </w:div>
        <w:div w:id="221066599">
          <w:marLeft w:val="0"/>
          <w:marRight w:val="0"/>
          <w:marTop w:val="0"/>
          <w:marBottom w:val="120"/>
          <w:divBdr>
            <w:top w:val="single" w:sz="6" w:space="0" w:color="D5DDC6"/>
            <w:left w:val="single" w:sz="24" w:space="0" w:color="66BB55"/>
            <w:bottom w:val="single" w:sz="6" w:space="0" w:color="D5DDC6"/>
            <w:right w:val="single" w:sz="6" w:space="0" w:color="D5DDC6"/>
          </w:divBdr>
        </w:div>
        <w:div w:id="1511336391">
          <w:marLeft w:val="0"/>
          <w:marRight w:val="0"/>
          <w:marTop w:val="120"/>
          <w:marBottom w:val="0"/>
          <w:divBdr>
            <w:top w:val="single" w:sz="6" w:space="0" w:color="D5DDC6"/>
            <w:left w:val="single" w:sz="6" w:space="4" w:color="D5DDC6"/>
            <w:bottom w:val="single" w:sz="6" w:space="0" w:color="D5DDC6"/>
            <w:right w:val="single" w:sz="6" w:space="0" w:color="D5DDC6"/>
          </w:divBdr>
        </w:div>
        <w:div w:id="604188357">
          <w:marLeft w:val="0"/>
          <w:marRight w:val="0"/>
          <w:marTop w:val="0"/>
          <w:marBottom w:val="120"/>
          <w:divBdr>
            <w:top w:val="single" w:sz="6" w:space="0" w:color="D5DDC6"/>
            <w:left w:val="single" w:sz="24" w:space="0" w:color="66BB55"/>
            <w:bottom w:val="single" w:sz="6" w:space="0" w:color="D5DDC6"/>
            <w:right w:val="single" w:sz="6" w:space="0" w:color="D5DDC6"/>
          </w:divBdr>
        </w:div>
        <w:div w:id="1668241061">
          <w:marLeft w:val="0"/>
          <w:marRight w:val="0"/>
          <w:marTop w:val="120"/>
          <w:marBottom w:val="0"/>
          <w:divBdr>
            <w:top w:val="single" w:sz="6" w:space="0" w:color="D5DDC6"/>
            <w:left w:val="single" w:sz="6" w:space="4" w:color="D5DDC6"/>
            <w:bottom w:val="single" w:sz="6" w:space="0" w:color="D5DDC6"/>
            <w:right w:val="single" w:sz="6" w:space="0" w:color="D5DDC6"/>
          </w:divBdr>
        </w:div>
        <w:div w:id="59023950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38899519">
      <w:bodyDiv w:val="1"/>
      <w:marLeft w:val="0"/>
      <w:marRight w:val="0"/>
      <w:marTop w:val="0"/>
      <w:marBottom w:val="0"/>
      <w:divBdr>
        <w:top w:val="none" w:sz="0" w:space="0" w:color="auto"/>
        <w:left w:val="none" w:sz="0" w:space="0" w:color="auto"/>
        <w:bottom w:val="none" w:sz="0" w:space="0" w:color="auto"/>
        <w:right w:val="none" w:sz="0" w:space="0" w:color="auto"/>
      </w:divBdr>
      <w:divsChild>
        <w:div w:id="1007903182">
          <w:marLeft w:val="0"/>
          <w:marRight w:val="0"/>
          <w:marTop w:val="0"/>
          <w:marBottom w:val="0"/>
          <w:divBdr>
            <w:top w:val="single" w:sz="6" w:space="8" w:color="D6D6D6"/>
            <w:left w:val="none" w:sz="0" w:space="0" w:color="auto"/>
            <w:bottom w:val="single" w:sz="6" w:space="0" w:color="D6D6D6"/>
            <w:right w:val="none" w:sz="0" w:space="0" w:color="auto"/>
          </w:divBdr>
          <w:divsChild>
            <w:div w:id="2112237780">
              <w:marLeft w:val="0"/>
              <w:marRight w:val="0"/>
              <w:marTop w:val="0"/>
              <w:marBottom w:val="0"/>
              <w:divBdr>
                <w:top w:val="none" w:sz="0" w:space="0" w:color="auto"/>
                <w:left w:val="none" w:sz="0" w:space="0" w:color="auto"/>
                <w:bottom w:val="none" w:sz="0" w:space="0" w:color="auto"/>
                <w:right w:val="none" w:sz="0" w:space="0" w:color="auto"/>
              </w:divBdr>
            </w:div>
            <w:div w:id="9455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36305">
      <w:bodyDiv w:val="1"/>
      <w:marLeft w:val="0"/>
      <w:marRight w:val="0"/>
      <w:marTop w:val="0"/>
      <w:marBottom w:val="0"/>
      <w:divBdr>
        <w:top w:val="none" w:sz="0" w:space="0" w:color="auto"/>
        <w:left w:val="none" w:sz="0" w:space="0" w:color="auto"/>
        <w:bottom w:val="none" w:sz="0" w:space="0" w:color="auto"/>
        <w:right w:val="none" w:sz="0" w:space="0" w:color="auto"/>
      </w:divBdr>
    </w:div>
    <w:div w:id="1050567713">
      <w:bodyDiv w:val="1"/>
      <w:marLeft w:val="0"/>
      <w:marRight w:val="0"/>
      <w:marTop w:val="0"/>
      <w:marBottom w:val="0"/>
      <w:divBdr>
        <w:top w:val="none" w:sz="0" w:space="0" w:color="auto"/>
        <w:left w:val="none" w:sz="0" w:space="0" w:color="auto"/>
        <w:bottom w:val="none" w:sz="0" w:space="0" w:color="auto"/>
        <w:right w:val="none" w:sz="0" w:space="0" w:color="auto"/>
      </w:divBdr>
      <w:divsChild>
        <w:div w:id="2092308943">
          <w:marLeft w:val="-300"/>
          <w:marRight w:val="-300"/>
          <w:marTop w:val="360"/>
          <w:marBottom w:val="360"/>
          <w:divBdr>
            <w:top w:val="none" w:sz="0" w:space="0" w:color="auto"/>
            <w:left w:val="none" w:sz="0" w:space="0" w:color="auto"/>
            <w:bottom w:val="none" w:sz="0" w:space="0" w:color="auto"/>
            <w:right w:val="none" w:sz="0" w:space="0" w:color="auto"/>
          </w:divBdr>
          <w:divsChild>
            <w:div w:id="1231228535">
              <w:marLeft w:val="0"/>
              <w:marRight w:val="0"/>
              <w:marTop w:val="0"/>
              <w:marBottom w:val="0"/>
              <w:divBdr>
                <w:top w:val="none" w:sz="0" w:space="0" w:color="auto"/>
                <w:left w:val="single" w:sz="24" w:space="9" w:color="4CAF50"/>
                <w:bottom w:val="none" w:sz="0" w:space="0" w:color="auto"/>
                <w:right w:val="none" w:sz="0" w:space="0" w:color="auto"/>
              </w:divBdr>
            </w:div>
          </w:divsChild>
        </w:div>
        <w:div w:id="599292925">
          <w:marLeft w:val="-480"/>
          <w:marRight w:val="-480"/>
          <w:marTop w:val="360"/>
          <w:marBottom w:val="360"/>
          <w:divBdr>
            <w:top w:val="none" w:sz="0" w:space="0" w:color="auto"/>
            <w:left w:val="none" w:sz="0" w:space="0" w:color="auto"/>
            <w:bottom w:val="none" w:sz="0" w:space="0" w:color="auto"/>
            <w:right w:val="none" w:sz="0" w:space="0" w:color="auto"/>
          </w:divBdr>
        </w:div>
        <w:div w:id="1412845982">
          <w:marLeft w:val="0"/>
          <w:marRight w:val="0"/>
          <w:marTop w:val="0"/>
          <w:marBottom w:val="0"/>
          <w:divBdr>
            <w:top w:val="none" w:sz="0" w:space="0" w:color="auto"/>
            <w:left w:val="none" w:sz="0" w:space="0" w:color="auto"/>
            <w:bottom w:val="none" w:sz="0" w:space="0" w:color="auto"/>
            <w:right w:val="none" w:sz="0" w:space="0" w:color="auto"/>
          </w:divBdr>
        </w:div>
        <w:div w:id="997852183">
          <w:marLeft w:val="-300"/>
          <w:marRight w:val="-300"/>
          <w:marTop w:val="360"/>
          <w:marBottom w:val="360"/>
          <w:divBdr>
            <w:top w:val="none" w:sz="0" w:space="0" w:color="auto"/>
            <w:left w:val="none" w:sz="0" w:space="0" w:color="auto"/>
            <w:bottom w:val="none" w:sz="0" w:space="0" w:color="auto"/>
            <w:right w:val="none" w:sz="0" w:space="0" w:color="auto"/>
          </w:divBdr>
          <w:divsChild>
            <w:div w:id="1111239584">
              <w:marLeft w:val="0"/>
              <w:marRight w:val="0"/>
              <w:marTop w:val="0"/>
              <w:marBottom w:val="0"/>
              <w:divBdr>
                <w:top w:val="none" w:sz="0" w:space="0" w:color="auto"/>
                <w:left w:val="single" w:sz="24" w:space="9" w:color="4CAF50"/>
                <w:bottom w:val="none" w:sz="0" w:space="0" w:color="auto"/>
                <w:right w:val="none" w:sz="0" w:space="0" w:color="auto"/>
              </w:divBdr>
            </w:div>
          </w:divsChild>
        </w:div>
        <w:div w:id="1601989015">
          <w:marLeft w:val="0"/>
          <w:marRight w:val="0"/>
          <w:marTop w:val="0"/>
          <w:marBottom w:val="0"/>
          <w:divBdr>
            <w:top w:val="none" w:sz="0" w:space="0" w:color="auto"/>
            <w:left w:val="none" w:sz="0" w:space="0" w:color="auto"/>
            <w:bottom w:val="none" w:sz="0" w:space="0" w:color="auto"/>
            <w:right w:val="none" w:sz="0" w:space="0" w:color="auto"/>
          </w:divBdr>
        </w:div>
        <w:div w:id="1997218180">
          <w:marLeft w:val="-300"/>
          <w:marRight w:val="-300"/>
          <w:marTop w:val="360"/>
          <w:marBottom w:val="360"/>
          <w:divBdr>
            <w:top w:val="none" w:sz="0" w:space="0" w:color="auto"/>
            <w:left w:val="none" w:sz="0" w:space="0" w:color="auto"/>
            <w:bottom w:val="none" w:sz="0" w:space="0" w:color="auto"/>
            <w:right w:val="none" w:sz="0" w:space="0" w:color="auto"/>
          </w:divBdr>
          <w:divsChild>
            <w:div w:id="1676957218">
              <w:marLeft w:val="0"/>
              <w:marRight w:val="0"/>
              <w:marTop w:val="0"/>
              <w:marBottom w:val="0"/>
              <w:divBdr>
                <w:top w:val="none" w:sz="0" w:space="0" w:color="auto"/>
                <w:left w:val="single" w:sz="24" w:space="9" w:color="4CAF50"/>
                <w:bottom w:val="none" w:sz="0" w:space="0" w:color="auto"/>
                <w:right w:val="none" w:sz="0" w:space="0" w:color="auto"/>
              </w:divBdr>
            </w:div>
          </w:divsChild>
        </w:div>
        <w:div w:id="686250172">
          <w:marLeft w:val="-300"/>
          <w:marRight w:val="-300"/>
          <w:marTop w:val="360"/>
          <w:marBottom w:val="360"/>
          <w:divBdr>
            <w:top w:val="none" w:sz="0" w:space="0" w:color="auto"/>
            <w:left w:val="none" w:sz="0" w:space="0" w:color="auto"/>
            <w:bottom w:val="none" w:sz="0" w:space="0" w:color="auto"/>
            <w:right w:val="none" w:sz="0" w:space="0" w:color="auto"/>
          </w:divBdr>
          <w:divsChild>
            <w:div w:id="12663031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04569446">
      <w:bodyDiv w:val="1"/>
      <w:marLeft w:val="0"/>
      <w:marRight w:val="0"/>
      <w:marTop w:val="0"/>
      <w:marBottom w:val="0"/>
      <w:divBdr>
        <w:top w:val="none" w:sz="0" w:space="0" w:color="auto"/>
        <w:left w:val="none" w:sz="0" w:space="0" w:color="auto"/>
        <w:bottom w:val="none" w:sz="0" w:space="0" w:color="auto"/>
        <w:right w:val="none" w:sz="0" w:space="0" w:color="auto"/>
      </w:divBdr>
      <w:divsChild>
        <w:div w:id="605967117">
          <w:marLeft w:val="-300"/>
          <w:marRight w:val="-300"/>
          <w:marTop w:val="360"/>
          <w:marBottom w:val="360"/>
          <w:divBdr>
            <w:top w:val="none" w:sz="0" w:space="0" w:color="auto"/>
            <w:left w:val="none" w:sz="0" w:space="0" w:color="auto"/>
            <w:bottom w:val="none" w:sz="0" w:space="0" w:color="auto"/>
            <w:right w:val="none" w:sz="0" w:space="0" w:color="auto"/>
          </w:divBdr>
          <w:divsChild>
            <w:div w:id="333805691">
              <w:marLeft w:val="0"/>
              <w:marRight w:val="0"/>
              <w:marTop w:val="0"/>
              <w:marBottom w:val="0"/>
              <w:divBdr>
                <w:top w:val="none" w:sz="0" w:space="0" w:color="auto"/>
                <w:left w:val="single" w:sz="24" w:space="9" w:color="4CAF50"/>
                <w:bottom w:val="none" w:sz="0" w:space="0" w:color="auto"/>
                <w:right w:val="none" w:sz="0" w:space="0" w:color="auto"/>
              </w:divBdr>
            </w:div>
          </w:divsChild>
        </w:div>
        <w:div w:id="2030720819">
          <w:marLeft w:val="-300"/>
          <w:marRight w:val="-300"/>
          <w:marTop w:val="360"/>
          <w:marBottom w:val="360"/>
          <w:divBdr>
            <w:top w:val="none" w:sz="0" w:space="0" w:color="auto"/>
            <w:left w:val="none" w:sz="0" w:space="0" w:color="auto"/>
            <w:bottom w:val="none" w:sz="0" w:space="0" w:color="auto"/>
            <w:right w:val="none" w:sz="0" w:space="0" w:color="auto"/>
          </w:divBdr>
          <w:divsChild>
            <w:div w:id="1262954475">
              <w:marLeft w:val="0"/>
              <w:marRight w:val="0"/>
              <w:marTop w:val="0"/>
              <w:marBottom w:val="0"/>
              <w:divBdr>
                <w:top w:val="none" w:sz="0" w:space="0" w:color="auto"/>
                <w:left w:val="single" w:sz="24" w:space="9" w:color="4CAF50"/>
                <w:bottom w:val="none" w:sz="0" w:space="0" w:color="auto"/>
                <w:right w:val="none" w:sz="0" w:space="0" w:color="auto"/>
              </w:divBdr>
            </w:div>
          </w:divsChild>
        </w:div>
        <w:div w:id="767237690">
          <w:marLeft w:val="-300"/>
          <w:marRight w:val="-300"/>
          <w:marTop w:val="360"/>
          <w:marBottom w:val="360"/>
          <w:divBdr>
            <w:top w:val="none" w:sz="0" w:space="0" w:color="auto"/>
            <w:left w:val="none" w:sz="0" w:space="0" w:color="auto"/>
            <w:bottom w:val="none" w:sz="0" w:space="0" w:color="auto"/>
            <w:right w:val="none" w:sz="0" w:space="0" w:color="auto"/>
          </w:divBdr>
          <w:divsChild>
            <w:div w:id="1736507810">
              <w:marLeft w:val="0"/>
              <w:marRight w:val="0"/>
              <w:marTop w:val="0"/>
              <w:marBottom w:val="0"/>
              <w:divBdr>
                <w:top w:val="none" w:sz="0" w:space="0" w:color="auto"/>
                <w:left w:val="single" w:sz="24" w:space="9" w:color="4CAF50"/>
                <w:bottom w:val="none" w:sz="0" w:space="0" w:color="auto"/>
                <w:right w:val="none" w:sz="0" w:space="0" w:color="auto"/>
              </w:divBdr>
            </w:div>
          </w:divsChild>
        </w:div>
        <w:div w:id="1054353290">
          <w:marLeft w:val="-300"/>
          <w:marRight w:val="-300"/>
          <w:marTop w:val="360"/>
          <w:marBottom w:val="360"/>
          <w:divBdr>
            <w:top w:val="none" w:sz="0" w:space="0" w:color="auto"/>
            <w:left w:val="none" w:sz="0" w:space="0" w:color="auto"/>
            <w:bottom w:val="none" w:sz="0" w:space="0" w:color="auto"/>
            <w:right w:val="none" w:sz="0" w:space="0" w:color="auto"/>
          </w:divBdr>
          <w:divsChild>
            <w:div w:id="974527278">
              <w:marLeft w:val="0"/>
              <w:marRight w:val="0"/>
              <w:marTop w:val="0"/>
              <w:marBottom w:val="0"/>
              <w:divBdr>
                <w:top w:val="none" w:sz="0" w:space="0" w:color="auto"/>
                <w:left w:val="single" w:sz="24" w:space="9" w:color="4CAF50"/>
                <w:bottom w:val="none" w:sz="0" w:space="0" w:color="auto"/>
                <w:right w:val="none" w:sz="0" w:space="0" w:color="auto"/>
              </w:divBdr>
            </w:div>
          </w:divsChild>
        </w:div>
        <w:div w:id="52235216">
          <w:marLeft w:val="-300"/>
          <w:marRight w:val="-300"/>
          <w:marTop w:val="360"/>
          <w:marBottom w:val="360"/>
          <w:divBdr>
            <w:top w:val="none" w:sz="0" w:space="0" w:color="auto"/>
            <w:left w:val="none" w:sz="0" w:space="0" w:color="auto"/>
            <w:bottom w:val="none" w:sz="0" w:space="0" w:color="auto"/>
            <w:right w:val="none" w:sz="0" w:space="0" w:color="auto"/>
          </w:divBdr>
          <w:divsChild>
            <w:div w:id="1864400258">
              <w:marLeft w:val="0"/>
              <w:marRight w:val="0"/>
              <w:marTop w:val="0"/>
              <w:marBottom w:val="0"/>
              <w:divBdr>
                <w:top w:val="none" w:sz="0" w:space="0" w:color="auto"/>
                <w:left w:val="single" w:sz="24" w:space="9" w:color="4CAF50"/>
                <w:bottom w:val="none" w:sz="0" w:space="0" w:color="auto"/>
                <w:right w:val="none" w:sz="0" w:space="0" w:color="auto"/>
              </w:divBdr>
            </w:div>
          </w:divsChild>
        </w:div>
        <w:div w:id="1354501868">
          <w:marLeft w:val="-300"/>
          <w:marRight w:val="-300"/>
          <w:marTop w:val="360"/>
          <w:marBottom w:val="360"/>
          <w:divBdr>
            <w:top w:val="none" w:sz="0" w:space="0" w:color="auto"/>
            <w:left w:val="none" w:sz="0" w:space="0" w:color="auto"/>
            <w:bottom w:val="none" w:sz="0" w:space="0" w:color="auto"/>
            <w:right w:val="none" w:sz="0" w:space="0" w:color="auto"/>
          </w:divBdr>
          <w:divsChild>
            <w:div w:id="930161492">
              <w:marLeft w:val="0"/>
              <w:marRight w:val="0"/>
              <w:marTop w:val="0"/>
              <w:marBottom w:val="0"/>
              <w:divBdr>
                <w:top w:val="none" w:sz="0" w:space="0" w:color="auto"/>
                <w:left w:val="single" w:sz="24" w:space="9" w:color="4CAF50"/>
                <w:bottom w:val="none" w:sz="0" w:space="0" w:color="auto"/>
                <w:right w:val="none" w:sz="0" w:space="0" w:color="auto"/>
              </w:divBdr>
            </w:div>
          </w:divsChild>
        </w:div>
        <w:div w:id="1489789147">
          <w:marLeft w:val="-300"/>
          <w:marRight w:val="-300"/>
          <w:marTop w:val="360"/>
          <w:marBottom w:val="360"/>
          <w:divBdr>
            <w:top w:val="none" w:sz="0" w:space="0" w:color="auto"/>
            <w:left w:val="none" w:sz="0" w:space="0" w:color="auto"/>
            <w:bottom w:val="none" w:sz="0" w:space="0" w:color="auto"/>
            <w:right w:val="none" w:sz="0" w:space="0" w:color="auto"/>
          </w:divBdr>
          <w:divsChild>
            <w:div w:id="190143740">
              <w:marLeft w:val="0"/>
              <w:marRight w:val="0"/>
              <w:marTop w:val="0"/>
              <w:marBottom w:val="0"/>
              <w:divBdr>
                <w:top w:val="none" w:sz="0" w:space="0" w:color="auto"/>
                <w:left w:val="single" w:sz="24" w:space="9" w:color="4CAF50"/>
                <w:bottom w:val="none" w:sz="0" w:space="0" w:color="auto"/>
                <w:right w:val="none" w:sz="0" w:space="0" w:color="auto"/>
              </w:divBdr>
            </w:div>
          </w:divsChild>
        </w:div>
        <w:div w:id="395861464">
          <w:marLeft w:val="-300"/>
          <w:marRight w:val="-300"/>
          <w:marTop w:val="360"/>
          <w:marBottom w:val="360"/>
          <w:divBdr>
            <w:top w:val="none" w:sz="0" w:space="0" w:color="auto"/>
            <w:left w:val="none" w:sz="0" w:space="0" w:color="auto"/>
            <w:bottom w:val="none" w:sz="0" w:space="0" w:color="auto"/>
            <w:right w:val="none" w:sz="0" w:space="0" w:color="auto"/>
          </w:divBdr>
          <w:divsChild>
            <w:div w:id="124290590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25344385">
      <w:bodyDiv w:val="1"/>
      <w:marLeft w:val="0"/>
      <w:marRight w:val="0"/>
      <w:marTop w:val="0"/>
      <w:marBottom w:val="0"/>
      <w:divBdr>
        <w:top w:val="none" w:sz="0" w:space="0" w:color="auto"/>
        <w:left w:val="none" w:sz="0" w:space="0" w:color="auto"/>
        <w:bottom w:val="none" w:sz="0" w:space="0" w:color="auto"/>
        <w:right w:val="none" w:sz="0" w:space="0" w:color="auto"/>
      </w:divBdr>
      <w:divsChild>
        <w:div w:id="146092061">
          <w:marLeft w:val="0"/>
          <w:marRight w:val="0"/>
          <w:marTop w:val="0"/>
          <w:marBottom w:val="0"/>
          <w:divBdr>
            <w:top w:val="single" w:sz="6" w:space="8" w:color="D6D6D6"/>
            <w:left w:val="none" w:sz="0" w:space="0" w:color="auto"/>
            <w:bottom w:val="single" w:sz="6" w:space="0" w:color="D6D6D6"/>
            <w:right w:val="none" w:sz="0" w:space="0" w:color="auto"/>
          </w:divBdr>
          <w:divsChild>
            <w:div w:id="124197163">
              <w:marLeft w:val="0"/>
              <w:marRight w:val="0"/>
              <w:marTop w:val="0"/>
              <w:marBottom w:val="0"/>
              <w:divBdr>
                <w:top w:val="none" w:sz="0" w:space="0" w:color="auto"/>
                <w:left w:val="none" w:sz="0" w:space="0" w:color="auto"/>
                <w:bottom w:val="none" w:sz="0" w:space="0" w:color="auto"/>
                <w:right w:val="none" w:sz="0" w:space="0" w:color="auto"/>
              </w:divBdr>
            </w:div>
            <w:div w:id="33248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5474">
      <w:bodyDiv w:val="1"/>
      <w:marLeft w:val="0"/>
      <w:marRight w:val="0"/>
      <w:marTop w:val="0"/>
      <w:marBottom w:val="0"/>
      <w:divBdr>
        <w:top w:val="none" w:sz="0" w:space="0" w:color="auto"/>
        <w:left w:val="none" w:sz="0" w:space="0" w:color="auto"/>
        <w:bottom w:val="none" w:sz="0" w:space="0" w:color="auto"/>
        <w:right w:val="none" w:sz="0" w:space="0" w:color="auto"/>
      </w:divBdr>
    </w:div>
    <w:div w:id="1158620510">
      <w:bodyDiv w:val="1"/>
      <w:marLeft w:val="0"/>
      <w:marRight w:val="0"/>
      <w:marTop w:val="0"/>
      <w:marBottom w:val="0"/>
      <w:divBdr>
        <w:top w:val="none" w:sz="0" w:space="0" w:color="auto"/>
        <w:left w:val="none" w:sz="0" w:space="0" w:color="auto"/>
        <w:bottom w:val="none" w:sz="0" w:space="0" w:color="auto"/>
        <w:right w:val="none" w:sz="0" w:space="0" w:color="auto"/>
      </w:divBdr>
      <w:divsChild>
        <w:div w:id="1524395552">
          <w:marLeft w:val="0"/>
          <w:marRight w:val="0"/>
          <w:marTop w:val="0"/>
          <w:marBottom w:val="120"/>
          <w:divBdr>
            <w:top w:val="single" w:sz="6" w:space="0" w:color="D5DDC6"/>
            <w:left w:val="single" w:sz="24" w:space="0" w:color="66BB55"/>
            <w:bottom w:val="single" w:sz="6" w:space="0" w:color="D5DDC6"/>
            <w:right w:val="single" w:sz="6" w:space="0" w:color="D5DDC6"/>
          </w:divBdr>
        </w:div>
        <w:div w:id="1445926254">
          <w:marLeft w:val="0"/>
          <w:marRight w:val="0"/>
          <w:marTop w:val="0"/>
          <w:marBottom w:val="120"/>
          <w:divBdr>
            <w:top w:val="single" w:sz="6" w:space="0" w:color="D5DDC6"/>
            <w:left w:val="single" w:sz="24" w:space="0" w:color="66BB55"/>
            <w:bottom w:val="single" w:sz="6" w:space="0" w:color="D5DDC6"/>
            <w:right w:val="single" w:sz="6" w:space="0" w:color="D5DDC6"/>
          </w:divBdr>
        </w:div>
        <w:div w:id="1813675692">
          <w:marLeft w:val="0"/>
          <w:marRight w:val="0"/>
          <w:marTop w:val="0"/>
          <w:marBottom w:val="120"/>
          <w:divBdr>
            <w:top w:val="single" w:sz="6" w:space="0" w:color="D5DDC6"/>
            <w:left w:val="single" w:sz="24" w:space="0" w:color="66BB55"/>
            <w:bottom w:val="single" w:sz="6" w:space="0" w:color="D5DDC6"/>
            <w:right w:val="single" w:sz="6" w:space="0" w:color="D5DDC6"/>
          </w:divBdr>
        </w:div>
        <w:div w:id="291641672">
          <w:marLeft w:val="0"/>
          <w:marRight w:val="0"/>
          <w:marTop w:val="0"/>
          <w:marBottom w:val="120"/>
          <w:divBdr>
            <w:top w:val="single" w:sz="6" w:space="0" w:color="D5DDC6"/>
            <w:left w:val="single" w:sz="24" w:space="0" w:color="66BB55"/>
            <w:bottom w:val="single" w:sz="6" w:space="0" w:color="D5DDC6"/>
            <w:right w:val="single" w:sz="6" w:space="0" w:color="D5DDC6"/>
          </w:divBdr>
        </w:div>
        <w:div w:id="1197045289">
          <w:marLeft w:val="0"/>
          <w:marRight w:val="0"/>
          <w:marTop w:val="0"/>
          <w:marBottom w:val="120"/>
          <w:divBdr>
            <w:top w:val="single" w:sz="6" w:space="0" w:color="D5DDC6"/>
            <w:left w:val="single" w:sz="24" w:space="0" w:color="66BB55"/>
            <w:bottom w:val="single" w:sz="6" w:space="0" w:color="D5DDC6"/>
            <w:right w:val="single" w:sz="6" w:space="0" w:color="D5DDC6"/>
          </w:divBdr>
        </w:div>
        <w:div w:id="1024795202">
          <w:marLeft w:val="0"/>
          <w:marRight w:val="0"/>
          <w:marTop w:val="0"/>
          <w:marBottom w:val="120"/>
          <w:divBdr>
            <w:top w:val="single" w:sz="6" w:space="0" w:color="D5DDC6"/>
            <w:left w:val="single" w:sz="24" w:space="0" w:color="66BB55"/>
            <w:bottom w:val="single" w:sz="6" w:space="0" w:color="D5DDC6"/>
            <w:right w:val="single" w:sz="6" w:space="0" w:color="D5DDC6"/>
          </w:divBdr>
        </w:div>
        <w:div w:id="118636451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80463013">
      <w:bodyDiv w:val="1"/>
      <w:marLeft w:val="0"/>
      <w:marRight w:val="0"/>
      <w:marTop w:val="0"/>
      <w:marBottom w:val="0"/>
      <w:divBdr>
        <w:top w:val="none" w:sz="0" w:space="0" w:color="auto"/>
        <w:left w:val="none" w:sz="0" w:space="0" w:color="auto"/>
        <w:bottom w:val="none" w:sz="0" w:space="0" w:color="auto"/>
        <w:right w:val="none" w:sz="0" w:space="0" w:color="auto"/>
      </w:divBdr>
      <w:divsChild>
        <w:div w:id="653610852">
          <w:marLeft w:val="0"/>
          <w:marRight w:val="0"/>
          <w:marTop w:val="0"/>
          <w:marBottom w:val="0"/>
          <w:divBdr>
            <w:top w:val="none" w:sz="0" w:space="0" w:color="auto"/>
            <w:left w:val="none" w:sz="0" w:space="0" w:color="auto"/>
            <w:bottom w:val="none" w:sz="0" w:space="0" w:color="auto"/>
            <w:right w:val="none" w:sz="0" w:space="0" w:color="auto"/>
          </w:divBdr>
        </w:div>
        <w:div w:id="1565336509">
          <w:marLeft w:val="0"/>
          <w:marRight w:val="0"/>
          <w:marTop w:val="0"/>
          <w:marBottom w:val="0"/>
          <w:divBdr>
            <w:top w:val="none" w:sz="0" w:space="0" w:color="auto"/>
            <w:left w:val="none" w:sz="0" w:space="0" w:color="auto"/>
            <w:bottom w:val="none" w:sz="0" w:space="0" w:color="auto"/>
            <w:right w:val="none" w:sz="0" w:space="0" w:color="auto"/>
          </w:divBdr>
        </w:div>
        <w:div w:id="197549048">
          <w:marLeft w:val="150"/>
          <w:marRight w:val="0"/>
          <w:marTop w:val="150"/>
          <w:marBottom w:val="0"/>
          <w:divBdr>
            <w:top w:val="none" w:sz="0" w:space="0" w:color="auto"/>
            <w:left w:val="none" w:sz="0" w:space="0" w:color="auto"/>
            <w:bottom w:val="none" w:sz="0" w:space="0" w:color="auto"/>
            <w:right w:val="none" w:sz="0" w:space="0" w:color="auto"/>
          </w:divBdr>
        </w:div>
        <w:div w:id="1413426167">
          <w:marLeft w:val="0"/>
          <w:marRight w:val="0"/>
          <w:marTop w:val="0"/>
          <w:marBottom w:val="0"/>
          <w:divBdr>
            <w:top w:val="none" w:sz="0" w:space="0" w:color="auto"/>
            <w:left w:val="none" w:sz="0" w:space="0" w:color="auto"/>
            <w:bottom w:val="none" w:sz="0" w:space="0" w:color="auto"/>
            <w:right w:val="none" w:sz="0" w:space="0" w:color="auto"/>
          </w:divBdr>
        </w:div>
        <w:div w:id="940575947">
          <w:marLeft w:val="0"/>
          <w:marRight w:val="0"/>
          <w:marTop w:val="300"/>
          <w:marBottom w:val="300"/>
          <w:divBdr>
            <w:top w:val="dashed" w:sz="6" w:space="2" w:color="CCCCCC"/>
            <w:left w:val="single" w:sz="24" w:space="2" w:color="FC5E5E"/>
            <w:bottom w:val="dashed" w:sz="6" w:space="2" w:color="CCCCCC"/>
            <w:right w:val="dashed" w:sz="6" w:space="2" w:color="CCCCCC"/>
          </w:divBdr>
        </w:div>
      </w:divsChild>
    </w:div>
    <w:div w:id="1212694382">
      <w:bodyDiv w:val="1"/>
      <w:marLeft w:val="0"/>
      <w:marRight w:val="0"/>
      <w:marTop w:val="0"/>
      <w:marBottom w:val="0"/>
      <w:divBdr>
        <w:top w:val="none" w:sz="0" w:space="0" w:color="auto"/>
        <w:left w:val="none" w:sz="0" w:space="0" w:color="auto"/>
        <w:bottom w:val="none" w:sz="0" w:space="0" w:color="auto"/>
        <w:right w:val="none" w:sz="0" w:space="0" w:color="auto"/>
      </w:divBdr>
      <w:divsChild>
        <w:div w:id="429786211">
          <w:marLeft w:val="0"/>
          <w:marRight w:val="0"/>
          <w:marTop w:val="0"/>
          <w:marBottom w:val="0"/>
          <w:divBdr>
            <w:top w:val="single" w:sz="6" w:space="8" w:color="D6D6D6"/>
            <w:left w:val="none" w:sz="0" w:space="0" w:color="auto"/>
            <w:bottom w:val="single" w:sz="6" w:space="0" w:color="D6D6D6"/>
            <w:right w:val="none" w:sz="0" w:space="0" w:color="auto"/>
          </w:divBdr>
          <w:divsChild>
            <w:div w:id="140855237">
              <w:marLeft w:val="0"/>
              <w:marRight w:val="0"/>
              <w:marTop w:val="0"/>
              <w:marBottom w:val="0"/>
              <w:divBdr>
                <w:top w:val="none" w:sz="0" w:space="0" w:color="auto"/>
                <w:left w:val="none" w:sz="0" w:space="0" w:color="auto"/>
                <w:bottom w:val="none" w:sz="0" w:space="0" w:color="auto"/>
                <w:right w:val="none" w:sz="0" w:space="0" w:color="auto"/>
              </w:divBdr>
            </w:div>
            <w:div w:id="19618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78290">
      <w:bodyDiv w:val="1"/>
      <w:marLeft w:val="0"/>
      <w:marRight w:val="0"/>
      <w:marTop w:val="0"/>
      <w:marBottom w:val="0"/>
      <w:divBdr>
        <w:top w:val="none" w:sz="0" w:space="0" w:color="auto"/>
        <w:left w:val="none" w:sz="0" w:space="0" w:color="auto"/>
        <w:bottom w:val="none" w:sz="0" w:space="0" w:color="auto"/>
        <w:right w:val="none" w:sz="0" w:space="0" w:color="auto"/>
      </w:divBdr>
    </w:div>
    <w:div w:id="1222909631">
      <w:bodyDiv w:val="1"/>
      <w:marLeft w:val="0"/>
      <w:marRight w:val="0"/>
      <w:marTop w:val="0"/>
      <w:marBottom w:val="0"/>
      <w:divBdr>
        <w:top w:val="none" w:sz="0" w:space="0" w:color="auto"/>
        <w:left w:val="none" w:sz="0" w:space="0" w:color="auto"/>
        <w:bottom w:val="none" w:sz="0" w:space="0" w:color="auto"/>
        <w:right w:val="none" w:sz="0" w:space="0" w:color="auto"/>
      </w:divBdr>
      <w:divsChild>
        <w:div w:id="1525898765">
          <w:marLeft w:val="0"/>
          <w:marRight w:val="0"/>
          <w:marTop w:val="0"/>
          <w:marBottom w:val="0"/>
          <w:divBdr>
            <w:top w:val="single" w:sz="6" w:space="8" w:color="D6D6D6"/>
            <w:left w:val="none" w:sz="0" w:space="0" w:color="auto"/>
            <w:bottom w:val="single" w:sz="6" w:space="0" w:color="D6D6D6"/>
            <w:right w:val="none" w:sz="0" w:space="0" w:color="auto"/>
          </w:divBdr>
          <w:divsChild>
            <w:div w:id="1340348246">
              <w:marLeft w:val="0"/>
              <w:marRight w:val="0"/>
              <w:marTop w:val="0"/>
              <w:marBottom w:val="0"/>
              <w:divBdr>
                <w:top w:val="none" w:sz="0" w:space="0" w:color="auto"/>
                <w:left w:val="none" w:sz="0" w:space="0" w:color="auto"/>
                <w:bottom w:val="none" w:sz="0" w:space="0" w:color="auto"/>
                <w:right w:val="none" w:sz="0" w:space="0" w:color="auto"/>
              </w:divBdr>
            </w:div>
            <w:div w:id="12754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594">
      <w:bodyDiv w:val="1"/>
      <w:marLeft w:val="0"/>
      <w:marRight w:val="0"/>
      <w:marTop w:val="0"/>
      <w:marBottom w:val="0"/>
      <w:divBdr>
        <w:top w:val="none" w:sz="0" w:space="0" w:color="auto"/>
        <w:left w:val="none" w:sz="0" w:space="0" w:color="auto"/>
        <w:bottom w:val="none" w:sz="0" w:space="0" w:color="auto"/>
        <w:right w:val="none" w:sz="0" w:space="0" w:color="auto"/>
      </w:divBdr>
    </w:div>
    <w:div w:id="1227498909">
      <w:bodyDiv w:val="1"/>
      <w:marLeft w:val="0"/>
      <w:marRight w:val="0"/>
      <w:marTop w:val="0"/>
      <w:marBottom w:val="0"/>
      <w:divBdr>
        <w:top w:val="none" w:sz="0" w:space="0" w:color="auto"/>
        <w:left w:val="none" w:sz="0" w:space="0" w:color="auto"/>
        <w:bottom w:val="none" w:sz="0" w:space="0" w:color="auto"/>
        <w:right w:val="none" w:sz="0" w:space="0" w:color="auto"/>
      </w:divBdr>
      <w:divsChild>
        <w:div w:id="990870285">
          <w:marLeft w:val="0"/>
          <w:marRight w:val="0"/>
          <w:marTop w:val="0"/>
          <w:marBottom w:val="0"/>
          <w:divBdr>
            <w:top w:val="single" w:sz="6" w:space="8" w:color="D6D6D6"/>
            <w:left w:val="none" w:sz="0" w:space="0" w:color="auto"/>
            <w:bottom w:val="single" w:sz="6" w:space="0" w:color="D6D6D6"/>
            <w:right w:val="none" w:sz="0" w:space="0" w:color="auto"/>
          </w:divBdr>
          <w:divsChild>
            <w:div w:id="1124234549">
              <w:marLeft w:val="0"/>
              <w:marRight w:val="0"/>
              <w:marTop w:val="0"/>
              <w:marBottom w:val="0"/>
              <w:divBdr>
                <w:top w:val="none" w:sz="0" w:space="0" w:color="auto"/>
                <w:left w:val="none" w:sz="0" w:space="0" w:color="auto"/>
                <w:bottom w:val="none" w:sz="0" w:space="0" w:color="auto"/>
                <w:right w:val="none" w:sz="0" w:space="0" w:color="auto"/>
              </w:divBdr>
            </w:div>
            <w:div w:id="3163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1026">
      <w:bodyDiv w:val="1"/>
      <w:marLeft w:val="0"/>
      <w:marRight w:val="0"/>
      <w:marTop w:val="0"/>
      <w:marBottom w:val="0"/>
      <w:divBdr>
        <w:top w:val="none" w:sz="0" w:space="0" w:color="auto"/>
        <w:left w:val="none" w:sz="0" w:space="0" w:color="auto"/>
        <w:bottom w:val="none" w:sz="0" w:space="0" w:color="auto"/>
        <w:right w:val="none" w:sz="0" w:space="0" w:color="auto"/>
      </w:divBdr>
      <w:divsChild>
        <w:div w:id="1296837381">
          <w:marLeft w:val="-480"/>
          <w:marRight w:val="-480"/>
          <w:marTop w:val="360"/>
          <w:marBottom w:val="360"/>
          <w:divBdr>
            <w:top w:val="none" w:sz="0" w:space="0" w:color="auto"/>
            <w:left w:val="none" w:sz="0" w:space="0" w:color="auto"/>
            <w:bottom w:val="none" w:sz="0" w:space="0" w:color="auto"/>
            <w:right w:val="none" w:sz="0" w:space="0" w:color="auto"/>
          </w:divBdr>
        </w:div>
        <w:div w:id="181019625">
          <w:marLeft w:val="-300"/>
          <w:marRight w:val="-300"/>
          <w:marTop w:val="360"/>
          <w:marBottom w:val="360"/>
          <w:divBdr>
            <w:top w:val="none" w:sz="0" w:space="0" w:color="auto"/>
            <w:left w:val="none" w:sz="0" w:space="0" w:color="auto"/>
            <w:bottom w:val="none" w:sz="0" w:space="0" w:color="auto"/>
            <w:right w:val="none" w:sz="0" w:space="0" w:color="auto"/>
          </w:divBdr>
          <w:divsChild>
            <w:div w:id="74979587">
              <w:marLeft w:val="0"/>
              <w:marRight w:val="0"/>
              <w:marTop w:val="0"/>
              <w:marBottom w:val="0"/>
              <w:divBdr>
                <w:top w:val="none" w:sz="0" w:space="0" w:color="auto"/>
                <w:left w:val="single" w:sz="24" w:space="9" w:color="4CAF50"/>
                <w:bottom w:val="none" w:sz="0" w:space="0" w:color="auto"/>
                <w:right w:val="none" w:sz="0" w:space="0" w:color="auto"/>
              </w:divBdr>
            </w:div>
          </w:divsChild>
        </w:div>
        <w:div w:id="1896427447">
          <w:marLeft w:val="-300"/>
          <w:marRight w:val="-300"/>
          <w:marTop w:val="360"/>
          <w:marBottom w:val="360"/>
          <w:divBdr>
            <w:top w:val="none" w:sz="0" w:space="0" w:color="auto"/>
            <w:left w:val="none" w:sz="0" w:space="0" w:color="auto"/>
            <w:bottom w:val="none" w:sz="0" w:space="0" w:color="auto"/>
            <w:right w:val="none" w:sz="0" w:space="0" w:color="auto"/>
          </w:divBdr>
          <w:divsChild>
            <w:div w:id="671761592">
              <w:marLeft w:val="0"/>
              <w:marRight w:val="0"/>
              <w:marTop w:val="0"/>
              <w:marBottom w:val="0"/>
              <w:divBdr>
                <w:top w:val="none" w:sz="0" w:space="0" w:color="auto"/>
                <w:left w:val="single" w:sz="24" w:space="9" w:color="4CAF50"/>
                <w:bottom w:val="none" w:sz="0" w:space="0" w:color="auto"/>
                <w:right w:val="none" w:sz="0" w:space="0" w:color="auto"/>
              </w:divBdr>
            </w:div>
          </w:divsChild>
        </w:div>
        <w:div w:id="674725605">
          <w:marLeft w:val="-300"/>
          <w:marRight w:val="-300"/>
          <w:marTop w:val="360"/>
          <w:marBottom w:val="360"/>
          <w:divBdr>
            <w:top w:val="none" w:sz="0" w:space="0" w:color="auto"/>
            <w:left w:val="none" w:sz="0" w:space="0" w:color="auto"/>
            <w:bottom w:val="none" w:sz="0" w:space="0" w:color="auto"/>
            <w:right w:val="none" w:sz="0" w:space="0" w:color="auto"/>
          </w:divBdr>
          <w:divsChild>
            <w:div w:id="166942540">
              <w:marLeft w:val="0"/>
              <w:marRight w:val="0"/>
              <w:marTop w:val="0"/>
              <w:marBottom w:val="0"/>
              <w:divBdr>
                <w:top w:val="none" w:sz="0" w:space="0" w:color="auto"/>
                <w:left w:val="single" w:sz="24" w:space="9" w:color="4CAF50"/>
                <w:bottom w:val="none" w:sz="0" w:space="0" w:color="auto"/>
                <w:right w:val="none" w:sz="0" w:space="0" w:color="auto"/>
              </w:divBdr>
            </w:div>
          </w:divsChild>
        </w:div>
        <w:div w:id="1332489366">
          <w:marLeft w:val="-300"/>
          <w:marRight w:val="-300"/>
          <w:marTop w:val="360"/>
          <w:marBottom w:val="360"/>
          <w:divBdr>
            <w:top w:val="none" w:sz="0" w:space="0" w:color="auto"/>
            <w:left w:val="none" w:sz="0" w:space="0" w:color="auto"/>
            <w:bottom w:val="none" w:sz="0" w:space="0" w:color="auto"/>
            <w:right w:val="none" w:sz="0" w:space="0" w:color="auto"/>
          </w:divBdr>
          <w:divsChild>
            <w:div w:id="1139348647">
              <w:marLeft w:val="0"/>
              <w:marRight w:val="0"/>
              <w:marTop w:val="0"/>
              <w:marBottom w:val="0"/>
              <w:divBdr>
                <w:top w:val="none" w:sz="0" w:space="0" w:color="auto"/>
                <w:left w:val="single" w:sz="24" w:space="9" w:color="4CAF50"/>
                <w:bottom w:val="none" w:sz="0" w:space="0" w:color="auto"/>
                <w:right w:val="none" w:sz="0" w:space="0" w:color="auto"/>
              </w:divBdr>
            </w:div>
          </w:divsChild>
        </w:div>
        <w:div w:id="413548021">
          <w:marLeft w:val="-300"/>
          <w:marRight w:val="-300"/>
          <w:marTop w:val="360"/>
          <w:marBottom w:val="360"/>
          <w:divBdr>
            <w:top w:val="none" w:sz="0" w:space="0" w:color="auto"/>
            <w:left w:val="none" w:sz="0" w:space="0" w:color="auto"/>
            <w:bottom w:val="none" w:sz="0" w:space="0" w:color="auto"/>
            <w:right w:val="none" w:sz="0" w:space="0" w:color="auto"/>
          </w:divBdr>
          <w:divsChild>
            <w:div w:id="31153269">
              <w:marLeft w:val="0"/>
              <w:marRight w:val="0"/>
              <w:marTop w:val="0"/>
              <w:marBottom w:val="0"/>
              <w:divBdr>
                <w:top w:val="none" w:sz="0" w:space="0" w:color="auto"/>
                <w:left w:val="single" w:sz="24" w:space="9" w:color="4CAF50"/>
                <w:bottom w:val="none" w:sz="0" w:space="0" w:color="auto"/>
                <w:right w:val="none" w:sz="0" w:space="0" w:color="auto"/>
              </w:divBdr>
            </w:div>
          </w:divsChild>
        </w:div>
        <w:div w:id="936326348">
          <w:marLeft w:val="-300"/>
          <w:marRight w:val="-300"/>
          <w:marTop w:val="360"/>
          <w:marBottom w:val="360"/>
          <w:divBdr>
            <w:top w:val="none" w:sz="0" w:space="0" w:color="auto"/>
            <w:left w:val="none" w:sz="0" w:space="0" w:color="auto"/>
            <w:bottom w:val="none" w:sz="0" w:space="0" w:color="auto"/>
            <w:right w:val="none" w:sz="0" w:space="0" w:color="auto"/>
          </w:divBdr>
          <w:divsChild>
            <w:div w:id="1893074649">
              <w:marLeft w:val="0"/>
              <w:marRight w:val="0"/>
              <w:marTop w:val="0"/>
              <w:marBottom w:val="0"/>
              <w:divBdr>
                <w:top w:val="none" w:sz="0" w:space="0" w:color="auto"/>
                <w:left w:val="single" w:sz="24" w:space="9" w:color="4CAF50"/>
                <w:bottom w:val="none" w:sz="0" w:space="0" w:color="auto"/>
                <w:right w:val="none" w:sz="0" w:space="0" w:color="auto"/>
              </w:divBdr>
            </w:div>
          </w:divsChild>
        </w:div>
        <w:div w:id="841967620">
          <w:marLeft w:val="-300"/>
          <w:marRight w:val="-300"/>
          <w:marTop w:val="360"/>
          <w:marBottom w:val="360"/>
          <w:divBdr>
            <w:top w:val="none" w:sz="0" w:space="0" w:color="auto"/>
            <w:left w:val="none" w:sz="0" w:space="0" w:color="auto"/>
            <w:bottom w:val="none" w:sz="0" w:space="0" w:color="auto"/>
            <w:right w:val="none" w:sz="0" w:space="0" w:color="auto"/>
          </w:divBdr>
          <w:divsChild>
            <w:div w:id="328414313">
              <w:marLeft w:val="0"/>
              <w:marRight w:val="0"/>
              <w:marTop w:val="0"/>
              <w:marBottom w:val="0"/>
              <w:divBdr>
                <w:top w:val="none" w:sz="0" w:space="0" w:color="auto"/>
                <w:left w:val="single" w:sz="24" w:space="9" w:color="4CAF50"/>
                <w:bottom w:val="none" w:sz="0" w:space="0" w:color="auto"/>
                <w:right w:val="none" w:sz="0" w:space="0" w:color="auto"/>
              </w:divBdr>
            </w:div>
          </w:divsChild>
        </w:div>
        <w:div w:id="1552109836">
          <w:marLeft w:val="-300"/>
          <w:marRight w:val="-300"/>
          <w:marTop w:val="360"/>
          <w:marBottom w:val="360"/>
          <w:divBdr>
            <w:top w:val="none" w:sz="0" w:space="0" w:color="auto"/>
            <w:left w:val="none" w:sz="0" w:space="0" w:color="auto"/>
            <w:bottom w:val="none" w:sz="0" w:space="0" w:color="auto"/>
            <w:right w:val="none" w:sz="0" w:space="0" w:color="auto"/>
          </w:divBdr>
          <w:divsChild>
            <w:div w:id="203033267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92907151">
      <w:bodyDiv w:val="1"/>
      <w:marLeft w:val="0"/>
      <w:marRight w:val="0"/>
      <w:marTop w:val="0"/>
      <w:marBottom w:val="0"/>
      <w:divBdr>
        <w:top w:val="none" w:sz="0" w:space="0" w:color="auto"/>
        <w:left w:val="none" w:sz="0" w:space="0" w:color="auto"/>
        <w:bottom w:val="none" w:sz="0" w:space="0" w:color="auto"/>
        <w:right w:val="none" w:sz="0" w:space="0" w:color="auto"/>
      </w:divBdr>
      <w:divsChild>
        <w:div w:id="1285505444">
          <w:marLeft w:val="0"/>
          <w:marRight w:val="0"/>
          <w:marTop w:val="0"/>
          <w:marBottom w:val="120"/>
          <w:divBdr>
            <w:top w:val="single" w:sz="6" w:space="0" w:color="D5DDC6"/>
            <w:left w:val="single" w:sz="24" w:space="0" w:color="66BB55"/>
            <w:bottom w:val="single" w:sz="6" w:space="0" w:color="D5DDC6"/>
            <w:right w:val="single" w:sz="6" w:space="0" w:color="D5DDC6"/>
          </w:divBdr>
          <w:divsChild>
            <w:div w:id="3365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60002">
      <w:bodyDiv w:val="1"/>
      <w:marLeft w:val="0"/>
      <w:marRight w:val="0"/>
      <w:marTop w:val="0"/>
      <w:marBottom w:val="0"/>
      <w:divBdr>
        <w:top w:val="none" w:sz="0" w:space="0" w:color="auto"/>
        <w:left w:val="none" w:sz="0" w:space="0" w:color="auto"/>
        <w:bottom w:val="none" w:sz="0" w:space="0" w:color="auto"/>
        <w:right w:val="none" w:sz="0" w:space="0" w:color="auto"/>
      </w:divBdr>
    </w:div>
    <w:div w:id="1336616099">
      <w:bodyDiv w:val="1"/>
      <w:marLeft w:val="0"/>
      <w:marRight w:val="0"/>
      <w:marTop w:val="0"/>
      <w:marBottom w:val="0"/>
      <w:divBdr>
        <w:top w:val="none" w:sz="0" w:space="0" w:color="auto"/>
        <w:left w:val="none" w:sz="0" w:space="0" w:color="auto"/>
        <w:bottom w:val="none" w:sz="0" w:space="0" w:color="auto"/>
        <w:right w:val="none" w:sz="0" w:space="0" w:color="auto"/>
      </w:divBdr>
      <w:divsChild>
        <w:div w:id="300812544">
          <w:marLeft w:val="0"/>
          <w:marRight w:val="0"/>
          <w:marTop w:val="0"/>
          <w:marBottom w:val="0"/>
          <w:divBdr>
            <w:top w:val="single" w:sz="6" w:space="8" w:color="D6D6D6"/>
            <w:left w:val="none" w:sz="0" w:space="0" w:color="auto"/>
            <w:bottom w:val="single" w:sz="6" w:space="0" w:color="D6D6D6"/>
            <w:right w:val="none" w:sz="0" w:space="0" w:color="auto"/>
          </w:divBdr>
          <w:divsChild>
            <w:div w:id="1332568046">
              <w:marLeft w:val="0"/>
              <w:marRight w:val="0"/>
              <w:marTop w:val="0"/>
              <w:marBottom w:val="0"/>
              <w:divBdr>
                <w:top w:val="none" w:sz="0" w:space="0" w:color="auto"/>
                <w:left w:val="none" w:sz="0" w:space="0" w:color="auto"/>
                <w:bottom w:val="none" w:sz="0" w:space="0" w:color="auto"/>
                <w:right w:val="none" w:sz="0" w:space="0" w:color="auto"/>
              </w:divBdr>
            </w:div>
            <w:div w:id="14276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8981">
      <w:bodyDiv w:val="1"/>
      <w:marLeft w:val="0"/>
      <w:marRight w:val="0"/>
      <w:marTop w:val="0"/>
      <w:marBottom w:val="0"/>
      <w:divBdr>
        <w:top w:val="none" w:sz="0" w:space="0" w:color="auto"/>
        <w:left w:val="none" w:sz="0" w:space="0" w:color="auto"/>
        <w:bottom w:val="none" w:sz="0" w:space="0" w:color="auto"/>
        <w:right w:val="none" w:sz="0" w:space="0" w:color="auto"/>
      </w:divBdr>
      <w:divsChild>
        <w:div w:id="1272858371">
          <w:marLeft w:val="0"/>
          <w:marRight w:val="0"/>
          <w:marTop w:val="0"/>
          <w:marBottom w:val="0"/>
          <w:divBdr>
            <w:top w:val="single" w:sz="6" w:space="8" w:color="D6D6D6"/>
            <w:left w:val="none" w:sz="0" w:space="0" w:color="auto"/>
            <w:bottom w:val="single" w:sz="6" w:space="0" w:color="D6D6D6"/>
            <w:right w:val="none" w:sz="0" w:space="0" w:color="auto"/>
          </w:divBdr>
          <w:divsChild>
            <w:div w:id="1623464516">
              <w:marLeft w:val="0"/>
              <w:marRight w:val="0"/>
              <w:marTop w:val="0"/>
              <w:marBottom w:val="0"/>
              <w:divBdr>
                <w:top w:val="none" w:sz="0" w:space="0" w:color="auto"/>
                <w:left w:val="none" w:sz="0" w:space="0" w:color="auto"/>
                <w:bottom w:val="none" w:sz="0" w:space="0" w:color="auto"/>
                <w:right w:val="none" w:sz="0" w:space="0" w:color="auto"/>
              </w:divBdr>
            </w:div>
            <w:div w:id="7658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8068">
      <w:bodyDiv w:val="1"/>
      <w:marLeft w:val="0"/>
      <w:marRight w:val="0"/>
      <w:marTop w:val="0"/>
      <w:marBottom w:val="0"/>
      <w:divBdr>
        <w:top w:val="none" w:sz="0" w:space="0" w:color="auto"/>
        <w:left w:val="none" w:sz="0" w:space="0" w:color="auto"/>
        <w:bottom w:val="none" w:sz="0" w:space="0" w:color="auto"/>
        <w:right w:val="none" w:sz="0" w:space="0" w:color="auto"/>
      </w:divBdr>
      <w:divsChild>
        <w:div w:id="202912180">
          <w:marLeft w:val="-300"/>
          <w:marRight w:val="-300"/>
          <w:marTop w:val="360"/>
          <w:marBottom w:val="360"/>
          <w:divBdr>
            <w:top w:val="none" w:sz="0" w:space="0" w:color="auto"/>
            <w:left w:val="none" w:sz="0" w:space="0" w:color="auto"/>
            <w:bottom w:val="none" w:sz="0" w:space="0" w:color="auto"/>
            <w:right w:val="none" w:sz="0" w:space="0" w:color="auto"/>
          </w:divBdr>
          <w:divsChild>
            <w:div w:id="267854851">
              <w:marLeft w:val="0"/>
              <w:marRight w:val="0"/>
              <w:marTop w:val="0"/>
              <w:marBottom w:val="0"/>
              <w:divBdr>
                <w:top w:val="none" w:sz="0" w:space="0" w:color="auto"/>
                <w:left w:val="single" w:sz="24" w:space="9" w:color="4CAF50"/>
                <w:bottom w:val="none" w:sz="0" w:space="0" w:color="auto"/>
                <w:right w:val="none" w:sz="0" w:space="0" w:color="auto"/>
              </w:divBdr>
            </w:div>
          </w:divsChild>
        </w:div>
        <w:div w:id="1460151990">
          <w:marLeft w:val="0"/>
          <w:marRight w:val="0"/>
          <w:marTop w:val="0"/>
          <w:marBottom w:val="0"/>
          <w:divBdr>
            <w:top w:val="none" w:sz="0" w:space="0" w:color="auto"/>
            <w:left w:val="none" w:sz="0" w:space="0" w:color="auto"/>
            <w:bottom w:val="none" w:sz="0" w:space="0" w:color="auto"/>
            <w:right w:val="none" w:sz="0" w:space="0" w:color="auto"/>
          </w:divBdr>
        </w:div>
        <w:div w:id="1871844758">
          <w:marLeft w:val="-300"/>
          <w:marRight w:val="-300"/>
          <w:marTop w:val="360"/>
          <w:marBottom w:val="360"/>
          <w:divBdr>
            <w:top w:val="none" w:sz="0" w:space="0" w:color="auto"/>
            <w:left w:val="none" w:sz="0" w:space="0" w:color="auto"/>
            <w:bottom w:val="none" w:sz="0" w:space="0" w:color="auto"/>
            <w:right w:val="none" w:sz="0" w:space="0" w:color="auto"/>
          </w:divBdr>
          <w:divsChild>
            <w:div w:id="461264118">
              <w:marLeft w:val="0"/>
              <w:marRight w:val="0"/>
              <w:marTop w:val="0"/>
              <w:marBottom w:val="0"/>
              <w:divBdr>
                <w:top w:val="none" w:sz="0" w:space="0" w:color="auto"/>
                <w:left w:val="single" w:sz="24" w:space="9" w:color="4CAF50"/>
                <w:bottom w:val="none" w:sz="0" w:space="0" w:color="auto"/>
                <w:right w:val="none" w:sz="0" w:space="0" w:color="auto"/>
              </w:divBdr>
            </w:div>
          </w:divsChild>
        </w:div>
        <w:div w:id="47338637">
          <w:marLeft w:val="-300"/>
          <w:marRight w:val="-300"/>
          <w:marTop w:val="360"/>
          <w:marBottom w:val="360"/>
          <w:divBdr>
            <w:top w:val="none" w:sz="0" w:space="0" w:color="auto"/>
            <w:left w:val="none" w:sz="0" w:space="0" w:color="auto"/>
            <w:bottom w:val="none" w:sz="0" w:space="0" w:color="auto"/>
            <w:right w:val="none" w:sz="0" w:space="0" w:color="auto"/>
          </w:divBdr>
          <w:divsChild>
            <w:div w:id="667173289">
              <w:marLeft w:val="0"/>
              <w:marRight w:val="0"/>
              <w:marTop w:val="0"/>
              <w:marBottom w:val="0"/>
              <w:divBdr>
                <w:top w:val="none" w:sz="0" w:space="0" w:color="auto"/>
                <w:left w:val="single" w:sz="24" w:space="9" w:color="4CAF50"/>
                <w:bottom w:val="none" w:sz="0" w:space="0" w:color="auto"/>
                <w:right w:val="none" w:sz="0" w:space="0" w:color="auto"/>
              </w:divBdr>
            </w:div>
          </w:divsChild>
        </w:div>
        <w:div w:id="1101529447">
          <w:marLeft w:val="0"/>
          <w:marRight w:val="0"/>
          <w:marTop w:val="0"/>
          <w:marBottom w:val="0"/>
          <w:divBdr>
            <w:top w:val="none" w:sz="0" w:space="0" w:color="auto"/>
            <w:left w:val="none" w:sz="0" w:space="0" w:color="auto"/>
            <w:bottom w:val="none" w:sz="0" w:space="0" w:color="auto"/>
            <w:right w:val="none" w:sz="0" w:space="0" w:color="auto"/>
          </w:divBdr>
        </w:div>
        <w:div w:id="1688404878">
          <w:marLeft w:val="0"/>
          <w:marRight w:val="0"/>
          <w:marTop w:val="0"/>
          <w:marBottom w:val="0"/>
          <w:divBdr>
            <w:top w:val="none" w:sz="0" w:space="0" w:color="auto"/>
            <w:left w:val="none" w:sz="0" w:space="0" w:color="auto"/>
            <w:bottom w:val="none" w:sz="0" w:space="0" w:color="auto"/>
            <w:right w:val="none" w:sz="0" w:space="0" w:color="auto"/>
          </w:divBdr>
        </w:div>
        <w:div w:id="224269209">
          <w:marLeft w:val="-300"/>
          <w:marRight w:val="-300"/>
          <w:marTop w:val="360"/>
          <w:marBottom w:val="360"/>
          <w:divBdr>
            <w:top w:val="none" w:sz="0" w:space="0" w:color="auto"/>
            <w:left w:val="none" w:sz="0" w:space="0" w:color="auto"/>
            <w:bottom w:val="none" w:sz="0" w:space="0" w:color="auto"/>
            <w:right w:val="none" w:sz="0" w:space="0" w:color="auto"/>
          </w:divBdr>
          <w:divsChild>
            <w:div w:id="1761943618">
              <w:marLeft w:val="0"/>
              <w:marRight w:val="0"/>
              <w:marTop w:val="0"/>
              <w:marBottom w:val="0"/>
              <w:divBdr>
                <w:top w:val="none" w:sz="0" w:space="0" w:color="auto"/>
                <w:left w:val="single" w:sz="24" w:space="9" w:color="4CAF50"/>
                <w:bottom w:val="none" w:sz="0" w:space="0" w:color="auto"/>
                <w:right w:val="none" w:sz="0" w:space="0" w:color="auto"/>
              </w:divBdr>
            </w:div>
          </w:divsChild>
        </w:div>
        <w:div w:id="616987535">
          <w:marLeft w:val="-300"/>
          <w:marRight w:val="-300"/>
          <w:marTop w:val="360"/>
          <w:marBottom w:val="360"/>
          <w:divBdr>
            <w:top w:val="none" w:sz="0" w:space="0" w:color="auto"/>
            <w:left w:val="none" w:sz="0" w:space="0" w:color="auto"/>
            <w:bottom w:val="none" w:sz="0" w:space="0" w:color="auto"/>
            <w:right w:val="none" w:sz="0" w:space="0" w:color="auto"/>
          </w:divBdr>
          <w:divsChild>
            <w:div w:id="16959601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6103846">
      <w:bodyDiv w:val="1"/>
      <w:marLeft w:val="0"/>
      <w:marRight w:val="0"/>
      <w:marTop w:val="0"/>
      <w:marBottom w:val="0"/>
      <w:divBdr>
        <w:top w:val="none" w:sz="0" w:space="0" w:color="auto"/>
        <w:left w:val="none" w:sz="0" w:space="0" w:color="auto"/>
        <w:bottom w:val="none" w:sz="0" w:space="0" w:color="auto"/>
        <w:right w:val="none" w:sz="0" w:space="0" w:color="auto"/>
      </w:divBdr>
      <w:divsChild>
        <w:div w:id="1562130869">
          <w:marLeft w:val="0"/>
          <w:marRight w:val="0"/>
          <w:marTop w:val="0"/>
          <w:marBottom w:val="0"/>
          <w:divBdr>
            <w:top w:val="single" w:sz="6" w:space="8" w:color="D6D6D6"/>
            <w:left w:val="none" w:sz="0" w:space="0" w:color="auto"/>
            <w:bottom w:val="single" w:sz="6" w:space="0" w:color="D6D6D6"/>
            <w:right w:val="none" w:sz="0" w:space="0" w:color="auto"/>
          </w:divBdr>
          <w:divsChild>
            <w:div w:id="1563564862">
              <w:marLeft w:val="0"/>
              <w:marRight w:val="0"/>
              <w:marTop w:val="0"/>
              <w:marBottom w:val="0"/>
              <w:divBdr>
                <w:top w:val="none" w:sz="0" w:space="0" w:color="auto"/>
                <w:left w:val="none" w:sz="0" w:space="0" w:color="auto"/>
                <w:bottom w:val="none" w:sz="0" w:space="0" w:color="auto"/>
                <w:right w:val="none" w:sz="0" w:space="0" w:color="auto"/>
              </w:divBdr>
            </w:div>
            <w:div w:id="9869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7274">
      <w:bodyDiv w:val="1"/>
      <w:marLeft w:val="0"/>
      <w:marRight w:val="0"/>
      <w:marTop w:val="0"/>
      <w:marBottom w:val="0"/>
      <w:divBdr>
        <w:top w:val="none" w:sz="0" w:space="0" w:color="auto"/>
        <w:left w:val="none" w:sz="0" w:space="0" w:color="auto"/>
        <w:bottom w:val="none" w:sz="0" w:space="0" w:color="auto"/>
        <w:right w:val="none" w:sz="0" w:space="0" w:color="auto"/>
      </w:divBdr>
      <w:divsChild>
        <w:div w:id="336814251">
          <w:marLeft w:val="0"/>
          <w:marRight w:val="0"/>
          <w:marTop w:val="0"/>
          <w:marBottom w:val="0"/>
          <w:divBdr>
            <w:top w:val="none" w:sz="0" w:space="0" w:color="auto"/>
            <w:left w:val="none" w:sz="0" w:space="0" w:color="auto"/>
            <w:bottom w:val="none" w:sz="0" w:space="0" w:color="auto"/>
            <w:right w:val="none" w:sz="0" w:space="0" w:color="auto"/>
          </w:divBdr>
        </w:div>
      </w:divsChild>
    </w:div>
    <w:div w:id="1465273968">
      <w:bodyDiv w:val="1"/>
      <w:marLeft w:val="0"/>
      <w:marRight w:val="0"/>
      <w:marTop w:val="0"/>
      <w:marBottom w:val="0"/>
      <w:divBdr>
        <w:top w:val="none" w:sz="0" w:space="0" w:color="auto"/>
        <w:left w:val="none" w:sz="0" w:space="0" w:color="auto"/>
        <w:bottom w:val="none" w:sz="0" w:space="0" w:color="auto"/>
        <w:right w:val="none" w:sz="0" w:space="0" w:color="auto"/>
      </w:divBdr>
      <w:divsChild>
        <w:div w:id="238171934">
          <w:marLeft w:val="-300"/>
          <w:marRight w:val="-300"/>
          <w:marTop w:val="360"/>
          <w:marBottom w:val="360"/>
          <w:divBdr>
            <w:top w:val="none" w:sz="0" w:space="0" w:color="auto"/>
            <w:left w:val="none" w:sz="0" w:space="0" w:color="auto"/>
            <w:bottom w:val="none" w:sz="0" w:space="0" w:color="auto"/>
            <w:right w:val="none" w:sz="0" w:space="0" w:color="auto"/>
          </w:divBdr>
          <w:divsChild>
            <w:div w:id="2080053787">
              <w:marLeft w:val="0"/>
              <w:marRight w:val="0"/>
              <w:marTop w:val="0"/>
              <w:marBottom w:val="0"/>
              <w:divBdr>
                <w:top w:val="none" w:sz="0" w:space="0" w:color="auto"/>
                <w:left w:val="single" w:sz="24" w:space="9" w:color="4CAF50"/>
                <w:bottom w:val="none" w:sz="0" w:space="0" w:color="auto"/>
                <w:right w:val="none" w:sz="0" w:space="0" w:color="auto"/>
              </w:divBdr>
            </w:div>
          </w:divsChild>
        </w:div>
        <w:div w:id="175922308">
          <w:marLeft w:val="-300"/>
          <w:marRight w:val="-300"/>
          <w:marTop w:val="360"/>
          <w:marBottom w:val="360"/>
          <w:divBdr>
            <w:top w:val="none" w:sz="0" w:space="0" w:color="auto"/>
            <w:left w:val="none" w:sz="0" w:space="0" w:color="auto"/>
            <w:bottom w:val="none" w:sz="0" w:space="0" w:color="auto"/>
            <w:right w:val="none" w:sz="0" w:space="0" w:color="auto"/>
          </w:divBdr>
          <w:divsChild>
            <w:div w:id="13312483">
              <w:marLeft w:val="0"/>
              <w:marRight w:val="0"/>
              <w:marTop w:val="0"/>
              <w:marBottom w:val="0"/>
              <w:divBdr>
                <w:top w:val="none" w:sz="0" w:space="0" w:color="auto"/>
                <w:left w:val="single" w:sz="24" w:space="9" w:color="4CAF50"/>
                <w:bottom w:val="none" w:sz="0" w:space="0" w:color="auto"/>
                <w:right w:val="none" w:sz="0" w:space="0" w:color="auto"/>
              </w:divBdr>
            </w:div>
          </w:divsChild>
        </w:div>
        <w:div w:id="1348411327">
          <w:marLeft w:val="-300"/>
          <w:marRight w:val="-300"/>
          <w:marTop w:val="360"/>
          <w:marBottom w:val="360"/>
          <w:divBdr>
            <w:top w:val="none" w:sz="0" w:space="0" w:color="auto"/>
            <w:left w:val="none" w:sz="0" w:space="0" w:color="auto"/>
            <w:bottom w:val="none" w:sz="0" w:space="0" w:color="auto"/>
            <w:right w:val="none" w:sz="0" w:space="0" w:color="auto"/>
          </w:divBdr>
          <w:divsChild>
            <w:div w:id="1411343502">
              <w:marLeft w:val="0"/>
              <w:marRight w:val="0"/>
              <w:marTop w:val="0"/>
              <w:marBottom w:val="0"/>
              <w:divBdr>
                <w:top w:val="none" w:sz="0" w:space="0" w:color="auto"/>
                <w:left w:val="single" w:sz="24" w:space="9" w:color="4CAF50"/>
                <w:bottom w:val="none" w:sz="0" w:space="0" w:color="auto"/>
                <w:right w:val="none" w:sz="0" w:space="0" w:color="auto"/>
              </w:divBdr>
            </w:div>
          </w:divsChild>
        </w:div>
        <w:div w:id="1008873027">
          <w:marLeft w:val="-300"/>
          <w:marRight w:val="-300"/>
          <w:marTop w:val="360"/>
          <w:marBottom w:val="360"/>
          <w:divBdr>
            <w:top w:val="none" w:sz="0" w:space="0" w:color="auto"/>
            <w:left w:val="none" w:sz="0" w:space="0" w:color="auto"/>
            <w:bottom w:val="none" w:sz="0" w:space="0" w:color="auto"/>
            <w:right w:val="none" w:sz="0" w:space="0" w:color="auto"/>
          </w:divBdr>
          <w:divsChild>
            <w:div w:id="1929384122">
              <w:marLeft w:val="0"/>
              <w:marRight w:val="0"/>
              <w:marTop w:val="0"/>
              <w:marBottom w:val="0"/>
              <w:divBdr>
                <w:top w:val="none" w:sz="0" w:space="0" w:color="auto"/>
                <w:left w:val="single" w:sz="24" w:space="9" w:color="4CAF50"/>
                <w:bottom w:val="none" w:sz="0" w:space="0" w:color="auto"/>
                <w:right w:val="none" w:sz="0" w:space="0" w:color="auto"/>
              </w:divBdr>
            </w:div>
          </w:divsChild>
        </w:div>
        <w:div w:id="1799297766">
          <w:marLeft w:val="-300"/>
          <w:marRight w:val="-300"/>
          <w:marTop w:val="360"/>
          <w:marBottom w:val="360"/>
          <w:divBdr>
            <w:top w:val="none" w:sz="0" w:space="0" w:color="auto"/>
            <w:left w:val="none" w:sz="0" w:space="0" w:color="auto"/>
            <w:bottom w:val="none" w:sz="0" w:space="0" w:color="auto"/>
            <w:right w:val="none" w:sz="0" w:space="0" w:color="auto"/>
          </w:divBdr>
          <w:divsChild>
            <w:div w:id="1675641533">
              <w:marLeft w:val="0"/>
              <w:marRight w:val="0"/>
              <w:marTop w:val="0"/>
              <w:marBottom w:val="0"/>
              <w:divBdr>
                <w:top w:val="none" w:sz="0" w:space="0" w:color="auto"/>
                <w:left w:val="single" w:sz="24" w:space="9" w:color="4CAF50"/>
                <w:bottom w:val="none" w:sz="0" w:space="0" w:color="auto"/>
                <w:right w:val="none" w:sz="0" w:space="0" w:color="auto"/>
              </w:divBdr>
            </w:div>
          </w:divsChild>
        </w:div>
        <w:div w:id="1221357267">
          <w:marLeft w:val="-300"/>
          <w:marRight w:val="-300"/>
          <w:marTop w:val="360"/>
          <w:marBottom w:val="360"/>
          <w:divBdr>
            <w:top w:val="none" w:sz="0" w:space="0" w:color="auto"/>
            <w:left w:val="none" w:sz="0" w:space="0" w:color="auto"/>
            <w:bottom w:val="none" w:sz="0" w:space="0" w:color="auto"/>
            <w:right w:val="none" w:sz="0" w:space="0" w:color="auto"/>
          </w:divBdr>
          <w:divsChild>
            <w:div w:id="31804593">
              <w:marLeft w:val="0"/>
              <w:marRight w:val="0"/>
              <w:marTop w:val="0"/>
              <w:marBottom w:val="0"/>
              <w:divBdr>
                <w:top w:val="none" w:sz="0" w:space="0" w:color="auto"/>
                <w:left w:val="single" w:sz="24" w:space="9" w:color="4CAF50"/>
                <w:bottom w:val="none" w:sz="0" w:space="0" w:color="auto"/>
                <w:right w:val="none" w:sz="0" w:space="0" w:color="auto"/>
              </w:divBdr>
            </w:div>
          </w:divsChild>
        </w:div>
        <w:div w:id="1666660998">
          <w:marLeft w:val="-300"/>
          <w:marRight w:val="-300"/>
          <w:marTop w:val="360"/>
          <w:marBottom w:val="360"/>
          <w:divBdr>
            <w:top w:val="none" w:sz="0" w:space="0" w:color="auto"/>
            <w:left w:val="none" w:sz="0" w:space="0" w:color="auto"/>
            <w:bottom w:val="none" w:sz="0" w:space="0" w:color="auto"/>
            <w:right w:val="none" w:sz="0" w:space="0" w:color="auto"/>
          </w:divBdr>
          <w:divsChild>
            <w:div w:id="885139558">
              <w:marLeft w:val="0"/>
              <w:marRight w:val="0"/>
              <w:marTop w:val="0"/>
              <w:marBottom w:val="0"/>
              <w:divBdr>
                <w:top w:val="none" w:sz="0" w:space="0" w:color="auto"/>
                <w:left w:val="single" w:sz="24" w:space="9" w:color="4CAF50"/>
                <w:bottom w:val="none" w:sz="0" w:space="0" w:color="auto"/>
                <w:right w:val="none" w:sz="0" w:space="0" w:color="auto"/>
              </w:divBdr>
            </w:div>
          </w:divsChild>
        </w:div>
        <w:div w:id="906109605">
          <w:marLeft w:val="-300"/>
          <w:marRight w:val="-300"/>
          <w:marTop w:val="360"/>
          <w:marBottom w:val="360"/>
          <w:divBdr>
            <w:top w:val="none" w:sz="0" w:space="0" w:color="auto"/>
            <w:left w:val="none" w:sz="0" w:space="0" w:color="auto"/>
            <w:bottom w:val="none" w:sz="0" w:space="0" w:color="auto"/>
            <w:right w:val="none" w:sz="0" w:space="0" w:color="auto"/>
          </w:divBdr>
          <w:divsChild>
            <w:div w:id="769816125">
              <w:marLeft w:val="0"/>
              <w:marRight w:val="0"/>
              <w:marTop w:val="0"/>
              <w:marBottom w:val="0"/>
              <w:divBdr>
                <w:top w:val="none" w:sz="0" w:space="0" w:color="auto"/>
                <w:left w:val="single" w:sz="24" w:space="9" w:color="4CAF50"/>
                <w:bottom w:val="none" w:sz="0" w:space="0" w:color="auto"/>
                <w:right w:val="none" w:sz="0" w:space="0" w:color="auto"/>
              </w:divBdr>
            </w:div>
          </w:divsChild>
        </w:div>
        <w:div w:id="1450054713">
          <w:marLeft w:val="-300"/>
          <w:marRight w:val="-300"/>
          <w:marTop w:val="360"/>
          <w:marBottom w:val="360"/>
          <w:divBdr>
            <w:top w:val="none" w:sz="0" w:space="0" w:color="auto"/>
            <w:left w:val="none" w:sz="0" w:space="0" w:color="auto"/>
            <w:bottom w:val="none" w:sz="0" w:space="0" w:color="auto"/>
            <w:right w:val="none" w:sz="0" w:space="0" w:color="auto"/>
          </w:divBdr>
          <w:divsChild>
            <w:div w:id="35175875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89134808">
      <w:bodyDiv w:val="1"/>
      <w:marLeft w:val="0"/>
      <w:marRight w:val="0"/>
      <w:marTop w:val="0"/>
      <w:marBottom w:val="0"/>
      <w:divBdr>
        <w:top w:val="none" w:sz="0" w:space="0" w:color="auto"/>
        <w:left w:val="none" w:sz="0" w:space="0" w:color="auto"/>
        <w:bottom w:val="none" w:sz="0" w:space="0" w:color="auto"/>
        <w:right w:val="none" w:sz="0" w:space="0" w:color="auto"/>
      </w:divBdr>
      <w:divsChild>
        <w:div w:id="1636258867">
          <w:marLeft w:val="0"/>
          <w:marRight w:val="0"/>
          <w:marTop w:val="0"/>
          <w:marBottom w:val="0"/>
          <w:divBdr>
            <w:top w:val="single" w:sz="6" w:space="8" w:color="D6D6D6"/>
            <w:left w:val="none" w:sz="0" w:space="0" w:color="auto"/>
            <w:bottom w:val="single" w:sz="6" w:space="0" w:color="D6D6D6"/>
            <w:right w:val="none" w:sz="0" w:space="0" w:color="auto"/>
          </w:divBdr>
          <w:divsChild>
            <w:div w:id="1105224334">
              <w:marLeft w:val="0"/>
              <w:marRight w:val="0"/>
              <w:marTop w:val="0"/>
              <w:marBottom w:val="0"/>
              <w:divBdr>
                <w:top w:val="none" w:sz="0" w:space="0" w:color="auto"/>
                <w:left w:val="none" w:sz="0" w:space="0" w:color="auto"/>
                <w:bottom w:val="none" w:sz="0" w:space="0" w:color="auto"/>
                <w:right w:val="none" w:sz="0" w:space="0" w:color="auto"/>
              </w:divBdr>
            </w:div>
            <w:div w:id="2680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6172">
      <w:bodyDiv w:val="1"/>
      <w:marLeft w:val="0"/>
      <w:marRight w:val="0"/>
      <w:marTop w:val="0"/>
      <w:marBottom w:val="0"/>
      <w:divBdr>
        <w:top w:val="none" w:sz="0" w:space="0" w:color="auto"/>
        <w:left w:val="none" w:sz="0" w:space="0" w:color="auto"/>
        <w:bottom w:val="none" w:sz="0" w:space="0" w:color="auto"/>
        <w:right w:val="none" w:sz="0" w:space="0" w:color="auto"/>
      </w:divBdr>
      <w:divsChild>
        <w:div w:id="1916548431">
          <w:marLeft w:val="-300"/>
          <w:marRight w:val="-300"/>
          <w:marTop w:val="360"/>
          <w:marBottom w:val="360"/>
          <w:divBdr>
            <w:top w:val="none" w:sz="0" w:space="0" w:color="auto"/>
            <w:left w:val="none" w:sz="0" w:space="0" w:color="auto"/>
            <w:bottom w:val="none" w:sz="0" w:space="0" w:color="auto"/>
            <w:right w:val="none" w:sz="0" w:space="0" w:color="auto"/>
          </w:divBdr>
          <w:divsChild>
            <w:div w:id="1405834269">
              <w:marLeft w:val="0"/>
              <w:marRight w:val="0"/>
              <w:marTop w:val="0"/>
              <w:marBottom w:val="0"/>
              <w:divBdr>
                <w:top w:val="none" w:sz="0" w:space="0" w:color="auto"/>
                <w:left w:val="single" w:sz="24" w:space="9" w:color="4CAF50"/>
                <w:bottom w:val="none" w:sz="0" w:space="0" w:color="auto"/>
                <w:right w:val="none" w:sz="0" w:space="0" w:color="auto"/>
              </w:divBdr>
            </w:div>
          </w:divsChild>
        </w:div>
        <w:div w:id="1079524921">
          <w:marLeft w:val="-300"/>
          <w:marRight w:val="-300"/>
          <w:marTop w:val="360"/>
          <w:marBottom w:val="360"/>
          <w:divBdr>
            <w:top w:val="none" w:sz="0" w:space="0" w:color="auto"/>
            <w:left w:val="none" w:sz="0" w:space="0" w:color="auto"/>
            <w:bottom w:val="none" w:sz="0" w:space="0" w:color="auto"/>
            <w:right w:val="none" w:sz="0" w:space="0" w:color="auto"/>
          </w:divBdr>
          <w:divsChild>
            <w:div w:id="1064527190">
              <w:marLeft w:val="0"/>
              <w:marRight w:val="0"/>
              <w:marTop w:val="0"/>
              <w:marBottom w:val="0"/>
              <w:divBdr>
                <w:top w:val="none" w:sz="0" w:space="0" w:color="auto"/>
                <w:left w:val="single" w:sz="24" w:space="9" w:color="4CAF50"/>
                <w:bottom w:val="none" w:sz="0" w:space="0" w:color="auto"/>
                <w:right w:val="none" w:sz="0" w:space="0" w:color="auto"/>
              </w:divBdr>
            </w:div>
          </w:divsChild>
        </w:div>
        <w:div w:id="791822049">
          <w:marLeft w:val="0"/>
          <w:marRight w:val="0"/>
          <w:marTop w:val="0"/>
          <w:marBottom w:val="0"/>
          <w:divBdr>
            <w:top w:val="none" w:sz="0" w:space="0" w:color="auto"/>
            <w:left w:val="none" w:sz="0" w:space="0" w:color="auto"/>
            <w:bottom w:val="none" w:sz="0" w:space="0" w:color="auto"/>
            <w:right w:val="none" w:sz="0" w:space="0" w:color="auto"/>
          </w:divBdr>
        </w:div>
        <w:div w:id="902176105">
          <w:marLeft w:val="-300"/>
          <w:marRight w:val="-300"/>
          <w:marTop w:val="360"/>
          <w:marBottom w:val="360"/>
          <w:divBdr>
            <w:top w:val="none" w:sz="0" w:space="0" w:color="auto"/>
            <w:left w:val="none" w:sz="0" w:space="0" w:color="auto"/>
            <w:bottom w:val="none" w:sz="0" w:space="0" w:color="auto"/>
            <w:right w:val="none" w:sz="0" w:space="0" w:color="auto"/>
          </w:divBdr>
          <w:divsChild>
            <w:div w:id="1745254670">
              <w:marLeft w:val="0"/>
              <w:marRight w:val="0"/>
              <w:marTop w:val="0"/>
              <w:marBottom w:val="0"/>
              <w:divBdr>
                <w:top w:val="none" w:sz="0" w:space="0" w:color="auto"/>
                <w:left w:val="single" w:sz="24" w:space="9" w:color="4CAF50"/>
                <w:bottom w:val="none" w:sz="0" w:space="0" w:color="auto"/>
                <w:right w:val="none" w:sz="0" w:space="0" w:color="auto"/>
              </w:divBdr>
            </w:div>
          </w:divsChild>
        </w:div>
        <w:div w:id="1630893320">
          <w:marLeft w:val="-300"/>
          <w:marRight w:val="-300"/>
          <w:marTop w:val="360"/>
          <w:marBottom w:val="360"/>
          <w:divBdr>
            <w:top w:val="none" w:sz="0" w:space="0" w:color="auto"/>
            <w:left w:val="none" w:sz="0" w:space="0" w:color="auto"/>
            <w:bottom w:val="none" w:sz="0" w:space="0" w:color="auto"/>
            <w:right w:val="none" w:sz="0" w:space="0" w:color="auto"/>
          </w:divBdr>
          <w:divsChild>
            <w:div w:id="16487041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08639891">
      <w:bodyDiv w:val="1"/>
      <w:marLeft w:val="0"/>
      <w:marRight w:val="0"/>
      <w:marTop w:val="0"/>
      <w:marBottom w:val="0"/>
      <w:divBdr>
        <w:top w:val="none" w:sz="0" w:space="0" w:color="auto"/>
        <w:left w:val="none" w:sz="0" w:space="0" w:color="auto"/>
        <w:bottom w:val="none" w:sz="0" w:space="0" w:color="auto"/>
        <w:right w:val="none" w:sz="0" w:space="0" w:color="auto"/>
      </w:divBdr>
      <w:divsChild>
        <w:div w:id="880557796">
          <w:marLeft w:val="0"/>
          <w:marRight w:val="0"/>
          <w:marTop w:val="0"/>
          <w:marBottom w:val="0"/>
          <w:divBdr>
            <w:top w:val="single" w:sz="6" w:space="8" w:color="D6D6D6"/>
            <w:left w:val="none" w:sz="0" w:space="0" w:color="auto"/>
            <w:bottom w:val="single" w:sz="6" w:space="0" w:color="D6D6D6"/>
            <w:right w:val="none" w:sz="0" w:space="0" w:color="auto"/>
          </w:divBdr>
          <w:divsChild>
            <w:div w:id="117066984">
              <w:marLeft w:val="0"/>
              <w:marRight w:val="0"/>
              <w:marTop w:val="0"/>
              <w:marBottom w:val="0"/>
              <w:divBdr>
                <w:top w:val="none" w:sz="0" w:space="0" w:color="auto"/>
                <w:left w:val="none" w:sz="0" w:space="0" w:color="auto"/>
                <w:bottom w:val="none" w:sz="0" w:space="0" w:color="auto"/>
                <w:right w:val="none" w:sz="0" w:space="0" w:color="auto"/>
              </w:divBdr>
            </w:div>
            <w:div w:id="89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7051">
      <w:bodyDiv w:val="1"/>
      <w:marLeft w:val="0"/>
      <w:marRight w:val="0"/>
      <w:marTop w:val="0"/>
      <w:marBottom w:val="0"/>
      <w:divBdr>
        <w:top w:val="none" w:sz="0" w:space="0" w:color="auto"/>
        <w:left w:val="none" w:sz="0" w:space="0" w:color="auto"/>
        <w:bottom w:val="none" w:sz="0" w:space="0" w:color="auto"/>
        <w:right w:val="none" w:sz="0" w:space="0" w:color="auto"/>
      </w:divBdr>
      <w:divsChild>
        <w:div w:id="498619224">
          <w:marLeft w:val="-300"/>
          <w:marRight w:val="-300"/>
          <w:marTop w:val="360"/>
          <w:marBottom w:val="360"/>
          <w:divBdr>
            <w:top w:val="none" w:sz="0" w:space="0" w:color="auto"/>
            <w:left w:val="none" w:sz="0" w:space="0" w:color="auto"/>
            <w:bottom w:val="none" w:sz="0" w:space="0" w:color="auto"/>
            <w:right w:val="none" w:sz="0" w:space="0" w:color="auto"/>
          </w:divBdr>
          <w:divsChild>
            <w:div w:id="1186748496">
              <w:marLeft w:val="0"/>
              <w:marRight w:val="0"/>
              <w:marTop w:val="0"/>
              <w:marBottom w:val="0"/>
              <w:divBdr>
                <w:top w:val="none" w:sz="0" w:space="0" w:color="auto"/>
                <w:left w:val="single" w:sz="24" w:space="9" w:color="4CAF50"/>
                <w:bottom w:val="none" w:sz="0" w:space="0" w:color="auto"/>
                <w:right w:val="none" w:sz="0" w:space="0" w:color="auto"/>
              </w:divBdr>
            </w:div>
          </w:divsChild>
        </w:div>
        <w:div w:id="945039728">
          <w:marLeft w:val="-300"/>
          <w:marRight w:val="-300"/>
          <w:marTop w:val="360"/>
          <w:marBottom w:val="360"/>
          <w:divBdr>
            <w:top w:val="none" w:sz="0" w:space="0" w:color="auto"/>
            <w:left w:val="none" w:sz="0" w:space="0" w:color="auto"/>
            <w:bottom w:val="none" w:sz="0" w:space="0" w:color="auto"/>
            <w:right w:val="none" w:sz="0" w:space="0" w:color="auto"/>
          </w:divBdr>
          <w:divsChild>
            <w:div w:id="1875071897">
              <w:marLeft w:val="0"/>
              <w:marRight w:val="0"/>
              <w:marTop w:val="0"/>
              <w:marBottom w:val="0"/>
              <w:divBdr>
                <w:top w:val="none" w:sz="0" w:space="0" w:color="auto"/>
                <w:left w:val="single" w:sz="24" w:space="9" w:color="4CAF50"/>
                <w:bottom w:val="none" w:sz="0" w:space="0" w:color="auto"/>
                <w:right w:val="none" w:sz="0" w:space="0" w:color="auto"/>
              </w:divBdr>
            </w:div>
          </w:divsChild>
        </w:div>
        <w:div w:id="1916426373">
          <w:marLeft w:val="-300"/>
          <w:marRight w:val="-300"/>
          <w:marTop w:val="360"/>
          <w:marBottom w:val="360"/>
          <w:divBdr>
            <w:top w:val="none" w:sz="0" w:space="0" w:color="auto"/>
            <w:left w:val="none" w:sz="0" w:space="0" w:color="auto"/>
            <w:bottom w:val="none" w:sz="0" w:space="0" w:color="auto"/>
            <w:right w:val="none" w:sz="0" w:space="0" w:color="auto"/>
          </w:divBdr>
          <w:divsChild>
            <w:div w:id="971520781">
              <w:marLeft w:val="0"/>
              <w:marRight w:val="0"/>
              <w:marTop w:val="0"/>
              <w:marBottom w:val="0"/>
              <w:divBdr>
                <w:top w:val="none" w:sz="0" w:space="0" w:color="auto"/>
                <w:left w:val="single" w:sz="24" w:space="9" w:color="4CAF50"/>
                <w:bottom w:val="none" w:sz="0" w:space="0" w:color="auto"/>
                <w:right w:val="none" w:sz="0" w:space="0" w:color="auto"/>
              </w:divBdr>
            </w:div>
          </w:divsChild>
        </w:div>
        <w:div w:id="185486725">
          <w:marLeft w:val="0"/>
          <w:marRight w:val="0"/>
          <w:marTop w:val="0"/>
          <w:marBottom w:val="0"/>
          <w:divBdr>
            <w:top w:val="none" w:sz="0" w:space="0" w:color="auto"/>
            <w:left w:val="none" w:sz="0" w:space="0" w:color="auto"/>
            <w:bottom w:val="none" w:sz="0" w:space="0" w:color="auto"/>
            <w:right w:val="none" w:sz="0" w:space="0" w:color="auto"/>
          </w:divBdr>
        </w:div>
        <w:div w:id="1929146632">
          <w:marLeft w:val="-300"/>
          <w:marRight w:val="-300"/>
          <w:marTop w:val="360"/>
          <w:marBottom w:val="360"/>
          <w:divBdr>
            <w:top w:val="none" w:sz="0" w:space="0" w:color="auto"/>
            <w:left w:val="none" w:sz="0" w:space="0" w:color="auto"/>
            <w:bottom w:val="none" w:sz="0" w:space="0" w:color="auto"/>
            <w:right w:val="none" w:sz="0" w:space="0" w:color="auto"/>
          </w:divBdr>
          <w:divsChild>
            <w:div w:id="334113064">
              <w:marLeft w:val="0"/>
              <w:marRight w:val="0"/>
              <w:marTop w:val="0"/>
              <w:marBottom w:val="0"/>
              <w:divBdr>
                <w:top w:val="none" w:sz="0" w:space="0" w:color="auto"/>
                <w:left w:val="single" w:sz="24" w:space="9" w:color="4CAF50"/>
                <w:bottom w:val="none" w:sz="0" w:space="0" w:color="auto"/>
                <w:right w:val="none" w:sz="0" w:space="0" w:color="auto"/>
              </w:divBdr>
            </w:div>
          </w:divsChild>
        </w:div>
        <w:div w:id="207881813">
          <w:marLeft w:val="-300"/>
          <w:marRight w:val="-300"/>
          <w:marTop w:val="360"/>
          <w:marBottom w:val="360"/>
          <w:divBdr>
            <w:top w:val="none" w:sz="0" w:space="0" w:color="auto"/>
            <w:left w:val="none" w:sz="0" w:space="0" w:color="auto"/>
            <w:bottom w:val="none" w:sz="0" w:space="0" w:color="auto"/>
            <w:right w:val="none" w:sz="0" w:space="0" w:color="auto"/>
          </w:divBdr>
          <w:divsChild>
            <w:div w:id="1702197880">
              <w:marLeft w:val="0"/>
              <w:marRight w:val="0"/>
              <w:marTop w:val="0"/>
              <w:marBottom w:val="0"/>
              <w:divBdr>
                <w:top w:val="none" w:sz="0" w:space="0" w:color="auto"/>
                <w:left w:val="single" w:sz="24" w:space="9" w:color="4CAF50"/>
                <w:bottom w:val="none" w:sz="0" w:space="0" w:color="auto"/>
                <w:right w:val="none" w:sz="0" w:space="0" w:color="auto"/>
              </w:divBdr>
            </w:div>
          </w:divsChild>
        </w:div>
        <w:div w:id="2119837585">
          <w:marLeft w:val="0"/>
          <w:marRight w:val="0"/>
          <w:marTop w:val="0"/>
          <w:marBottom w:val="0"/>
          <w:divBdr>
            <w:top w:val="none" w:sz="0" w:space="0" w:color="auto"/>
            <w:left w:val="none" w:sz="0" w:space="0" w:color="auto"/>
            <w:bottom w:val="none" w:sz="0" w:space="0" w:color="auto"/>
            <w:right w:val="none" w:sz="0" w:space="0" w:color="auto"/>
          </w:divBdr>
        </w:div>
        <w:div w:id="157575805">
          <w:marLeft w:val="-300"/>
          <w:marRight w:val="-300"/>
          <w:marTop w:val="360"/>
          <w:marBottom w:val="360"/>
          <w:divBdr>
            <w:top w:val="none" w:sz="0" w:space="0" w:color="auto"/>
            <w:left w:val="none" w:sz="0" w:space="0" w:color="auto"/>
            <w:bottom w:val="none" w:sz="0" w:space="0" w:color="auto"/>
            <w:right w:val="none" w:sz="0" w:space="0" w:color="auto"/>
          </w:divBdr>
          <w:divsChild>
            <w:div w:id="206151245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71188775">
      <w:bodyDiv w:val="1"/>
      <w:marLeft w:val="0"/>
      <w:marRight w:val="0"/>
      <w:marTop w:val="0"/>
      <w:marBottom w:val="0"/>
      <w:divBdr>
        <w:top w:val="none" w:sz="0" w:space="0" w:color="auto"/>
        <w:left w:val="none" w:sz="0" w:space="0" w:color="auto"/>
        <w:bottom w:val="none" w:sz="0" w:space="0" w:color="auto"/>
        <w:right w:val="none" w:sz="0" w:space="0" w:color="auto"/>
      </w:divBdr>
    </w:div>
    <w:div w:id="1587375704">
      <w:bodyDiv w:val="1"/>
      <w:marLeft w:val="0"/>
      <w:marRight w:val="0"/>
      <w:marTop w:val="0"/>
      <w:marBottom w:val="0"/>
      <w:divBdr>
        <w:top w:val="none" w:sz="0" w:space="0" w:color="auto"/>
        <w:left w:val="none" w:sz="0" w:space="0" w:color="auto"/>
        <w:bottom w:val="none" w:sz="0" w:space="0" w:color="auto"/>
        <w:right w:val="none" w:sz="0" w:space="0" w:color="auto"/>
      </w:divBdr>
      <w:divsChild>
        <w:div w:id="1712144212">
          <w:marLeft w:val="0"/>
          <w:marRight w:val="0"/>
          <w:marTop w:val="0"/>
          <w:marBottom w:val="0"/>
          <w:divBdr>
            <w:top w:val="single" w:sz="6" w:space="8" w:color="D6D6D6"/>
            <w:left w:val="none" w:sz="0" w:space="0" w:color="auto"/>
            <w:bottom w:val="single" w:sz="6" w:space="0" w:color="D6D6D6"/>
            <w:right w:val="none" w:sz="0" w:space="0" w:color="auto"/>
          </w:divBdr>
          <w:divsChild>
            <w:div w:id="1523594780">
              <w:marLeft w:val="0"/>
              <w:marRight w:val="0"/>
              <w:marTop w:val="0"/>
              <w:marBottom w:val="0"/>
              <w:divBdr>
                <w:top w:val="none" w:sz="0" w:space="0" w:color="auto"/>
                <w:left w:val="none" w:sz="0" w:space="0" w:color="auto"/>
                <w:bottom w:val="none" w:sz="0" w:space="0" w:color="auto"/>
                <w:right w:val="none" w:sz="0" w:space="0" w:color="auto"/>
              </w:divBdr>
            </w:div>
            <w:div w:id="182716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72617">
      <w:bodyDiv w:val="1"/>
      <w:marLeft w:val="0"/>
      <w:marRight w:val="0"/>
      <w:marTop w:val="0"/>
      <w:marBottom w:val="0"/>
      <w:divBdr>
        <w:top w:val="none" w:sz="0" w:space="0" w:color="auto"/>
        <w:left w:val="none" w:sz="0" w:space="0" w:color="auto"/>
        <w:bottom w:val="none" w:sz="0" w:space="0" w:color="auto"/>
        <w:right w:val="none" w:sz="0" w:space="0" w:color="auto"/>
      </w:divBdr>
    </w:div>
    <w:div w:id="1651514613">
      <w:bodyDiv w:val="1"/>
      <w:marLeft w:val="0"/>
      <w:marRight w:val="0"/>
      <w:marTop w:val="0"/>
      <w:marBottom w:val="0"/>
      <w:divBdr>
        <w:top w:val="none" w:sz="0" w:space="0" w:color="auto"/>
        <w:left w:val="none" w:sz="0" w:space="0" w:color="auto"/>
        <w:bottom w:val="none" w:sz="0" w:space="0" w:color="auto"/>
        <w:right w:val="none" w:sz="0" w:space="0" w:color="auto"/>
      </w:divBdr>
      <w:divsChild>
        <w:div w:id="1920478653">
          <w:marLeft w:val="0"/>
          <w:marRight w:val="0"/>
          <w:marTop w:val="0"/>
          <w:marBottom w:val="0"/>
          <w:divBdr>
            <w:top w:val="single" w:sz="12" w:space="4" w:color="EEEEEE"/>
            <w:left w:val="single" w:sz="36" w:space="4" w:color="5F9EA0"/>
            <w:bottom w:val="single" w:sz="12" w:space="4" w:color="EEEEEE"/>
            <w:right w:val="single" w:sz="12" w:space="4" w:color="EEEEEE"/>
          </w:divBdr>
        </w:div>
        <w:div w:id="1272207445">
          <w:marLeft w:val="0"/>
          <w:marRight w:val="0"/>
          <w:marTop w:val="0"/>
          <w:marBottom w:val="0"/>
          <w:divBdr>
            <w:top w:val="single" w:sz="12" w:space="4" w:color="EEEEEE"/>
            <w:left w:val="single" w:sz="36" w:space="4" w:color="5F9EA0"/>
            <w:bottom w:val="single" w:sz="12" w:space="4" w:color="EEEEEE"/>
            <w:right w:val="single" w:sz="12" w:space="4" w:color="EEEEEE"/>
          </w:divBdr>
        </w:div>
      </w:divsChild>
    </w:div>
    <w:div w:id="1673296153">
      <w:bodyDiv w:val="1"/>
      <w:marLeft w:val="0"/>
      <w:marRight w:val="0"/>
      <w:marTop w:val="0"/>
      <w:marBottom w:val="0"/>
      <w:divBdr>
        <w:top w:val="none" w:sz="0" w:space="0" w:color="auto"/>
        <w:left w:val="none" w:sz="0" w:space="0" w:color="auto"/>
        <w:bottom w:val="none" w:sz="0" w:space="0" w:color="auto"/>
        <w:right w:val="none" w:sz="0" w:space="0" w:color="auto"/>
      </w:divBdr>
      <w:divsChild>
        <w:div w:id="976301892">
          <w:marLeft w:val="0"/>
          <w:marRight w:val="0"/>
          <w:marTop w:val="0"/>
          <w:marBottom w:val="0"/>
          <w:divBdr>
            <w:top w:val="single" w:sz="6" w:space="8" w:color="D6D6D6"/>
            <w:left w:val="none" w:sz="0" w:space="0" w:color="auto"/>
            <w:bottom w:val="single" w:sz="6" w:space="0" w:color="D6D6D6"/>
            <w:right w:val="none" w:sz="0" w:space="0" w:color="auto"/>
          </w:divBdr>
          <w:divsChild>
            <w:div w:id="365760509">
              <w:marLeft w:val="0"/>
              <w:marRight w:val="0"/>
              <w:marTop w:val="0"/>
              <w:marBottom w:val="0"/>
              <w:divBdr>
                <w:top w:val="none" w:sz="0" w:space="0" w:color="auto"/>
                <w:left w:val="none" w:sz="0" w:space="0" w:color="auto"/>
                <w:bottom w:val="none" w:sz="0" w:space="0" w:color="auto"/>
                <w:right w:val="none" w:sz="0" w:space="0" w:color="auto"/>
              </w:divBdr>
            </w:div>
            <w:div w:id="168578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25049">
      <w:bodyDiv w:val="1"/>
      <w:marLeft w:val="0"/>
      <w:marRight w:val="0"/>
      <w:marTop w:val="0"/>
      <w:marBottom w:val="0"/>
      <w:divBdr>
        <w:top w:val="none" w:sz="0" w:space="0" w:color="auto"/>
        <w:left w:val="none" w:sz="0" w:space="0" w:color="auto"/>
        <w:bottom w:val="none" w:sz="0" w:space="0" w:color="auto"/>
        <w:right w:val="none" w:sz="0" w:space="0" w:color="auto"/>
      </w:divBdr>
    </w:div>
    <w:div w:id="1676692204">
      <w:bodyDiv w:val="1"/>
      <w:marLeft w:val="0"/>
      <w:marRight w:val="0"/>
      <w:marTop w:val="0"/>
      <w:marBottom w:val="0"/>
      <w:divBdr>
        <w:top w:val="none" w:sz="0" w:space="0" w:color="auto"/>
        <w:left w:val="none" w:sz="0" w:space="0" w:color="auto"/>
        <w:bottom w:val="none" w:sz="0" w:space="0" w:color="auto"/>
        <w:right w:val="none" w:sz="0" w:space="0" w:color="auto"/>
      </w:divBdr>
      <w:divsChild>
        <w:div w:id="1176992003">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868959019">
          <w:marLeft w:val="0"/>
          <w:marRight w:val="0"/>
          <w:marTop w:val="0"/>
          <w:marBottom w:val="0"/>
          <w:divBdr>
            <w:top w:val="none" w:sz="0" w:space="0" w:color="auto"/>
            <w:left w:val="none" w:sz="0" w:space="0" w:color="auto"/>
            <w:bottom w:val="none" w:sz="0" w:space="0" w:color="auto"/>
            <w:right w:val="none" w:sz="0" w:space="0" w:color="auto"/>
          </w:divBdr>
          <w:divsChild>
            <w:div w:id="1912815125">
              <w:marLeft w:val="0"/>
              <w:marRight w:val="0"/>
              <w:marTop w:val="0"/>
              <w:marBottom w:val="150"/>
              <w:divBdr>
                <w:top w:val="none" w:sz="0" w:space="0" w:color="auto"/>
                <w:left w:val="none" w:sz="0" w:space="0" w:color="auto"/>
                <w:bottom w:val="none" w:sz="0" w:space="0" w:color="auto"/>
                <w:right w:val="none" w:sz="0" w:space="0" w:color="auto"/>
              </w:divBdr>
              <w:divsChild>
                <w:div w:id="437484675">
                  <w:marLeft w:val="0"/>
                  <w:marRight w:val="0"/>
                  <w:marTop w:val="0"/>
                  <w:marBottom w:val="0"/>
                  <w:divBdr>
                    <w:top w:val="none" w:sz="0" w:space="0" w:color="auto"/>
                    <w:left w:val="none" w:sz="0" w:space="0" w:color="auto"/>
                    <w:bottom w:val="none" w:sz="0" w:space="0" w:color="auto"/>
                    <w:right w:val="none" w:sz="0" w:space="0" w:color="auto"/>
                  </w:divBdr>
                  <w:divsChild>
                    <w:div w:id="921138115">
                      <w:marLeft w:val="0"/>
                      <w:marRight w:val="0"/>
                      <w:marTop w:val="0"/>
                      <w:marBottom w:val="0"/>
                      <w:divBdr>
                        <w:top w:val="none" w:sz="0" w:space="0" w:color="auto"/>
                        <w:left w:val="none" w:sz="0" w:space="0" w:color="auto"/>
                        <w:bottom w:val="none" w:sz="0" w:space="0" w:color="auto"/>
                        <w:right w:val="none" w:sz="0" w:space="0" w:color="auto"/>
                      </w:divBdr>
                      <w:divsChild>
                        <w:div w:id="1677001559">
                          <w:marLeft w:val="0"/>
                          <w:marRight w:val="0"/>
                          <w:marTop w:val="0"/>
                          <w:marBottom w:val="0"/>
                          <w:divBdr>
                            <w:top w:val="none" w:sz="0" w:space="0" w:color="auto"/>
                            <w:left w:val="none" w:sz="0" w:space="0" w:color="auto"/>
                            <w:bottom w:val="none" w:sz="0" w:space="0" w:color="auto"/>
                            <w:right w:val="none" w:sz="0" w:space="0" w:color="auto"/>
                          </w:divBdr>
                          <w:divsChild>
                            <w:div w:id="3051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5611">
                  <w:marLeft w:val="0"/>
                  <w:marRight w:val="0"/>
                  <w:marTop w:val="0"/>
                  <w:marBottom w:val="0"/>
                  <w:divBdr>
                    <w:top w:val="none" w:sz="0" w:space="0" w:color="auto"/>
                    <w:left w:val="none" w:sz="0" w:space="0" w:color="auto"/>
                    <w:bottom w:val="none" w:sz="0" w:space="0" w:color="auto"/>
                    <w:right w:val="none" w:sz="0" w:space="0" w:color="auto"/>
                  </w:divBdr>
                  <w:divsChild>
                    <w:div w:id="61412230">
                      <w:marLeft w:val="0"/>
                      <w:marRight w:val="0"/>
                      <w:marTop w:val="0"/>
                      <w:marBottom w:val="0"/>
                      <w:divBdr>
                        <w:top w:val="none" w:sz="0" w:space="0" w:color="auto"/>
                        <w:left w:val="none" w:sz="0" w:space="0" w:color="auto"/>
                        <w:bottom w:val="none" w:sz="0" w:space="0" w:color="auto"/>
                        <w:right w:val="none" w:sz="0" w:space="0" w:color="auto"/>
                      </w:divBdr>
                      <w:divsChild>
                        <w:div w:id="2118676224">
                          <w:marLeft w:val="0"/>
                          <w:marRight w:val="0"/>
                          <w:marTop w:val="0"/>
                          <w:marBottom w:val="0"/>
                          <w:divBdr>
                            <w:top w:val="none" w:sz="0" w:space="0" w:color="auto"/>
                            <w:left w:val="none" w:sz="0" w:space="0" w:color="auto"/>
                            <w:bottom w:val="none" w:sz="0" w:space="0" w:color="auto"/>
                            <w:right w:val="none" w:sz="0" w:space="0" w:color="auto"/>
                          </w:divBdr>
                          <w:divsChild>
                            <w:div w:id="1351250310">
                              <w:marLeft w:val="0"/>
                              <w:marRight w:val="0"/>
                              <w:marTop w:val="0"/>
                              <w:marBottom w:val="0"/>
                              <w:divBdr>
                                <w:top w:val="none" w:sz="0" w:space="0" w:color="auto"/>
                                <w:left w:val="none" w:sz="0" w:space="0" w:color="auto"/>
                                <w:bottom w:val="none" w:sz="0" w:space="0" w:color="auto"/>
                                <w:right w:val="none" w:sz="0" w:space="0" w:color="auto"/>
                              </w:divBdr>
                            </w:div>
                            <w:div w:id="1135220461">
                              <w:marLeft w:val="0"/>
                              <w:marRight w:val="0"/>
                              <w:marTop w:val="0"/>
                              <w:marBottom w:val="0"/>
                              <w:divBdr>
                                <w:top w:val="none" w:sz="0" w:space="0" w:color="auto"/>
                                <w:left w:val="none" w:sz="0" w:space="0" w:color="auto"/>
                                <w:bottom w:val="none" w:sz="0" w:space="0" w:color="auto"/>
                                <w:right w:val="none" w:sz="0" w:space="0" w:color="auto"/>
                              </w:divBdr>
                            </w:div>
                            <w:div w:id="589970489">
                              <w:marLeft w:val="0"/>
                              <w:marRight w:val="0"/>
                              <w:marTop w:val="0"/>
                              <w:marBottom w:val="0"/>
                              <w:divBdr>
                                <w:top w:val="none" w:sz="0" w:space="0" w:color="auto"/>
                                <w:left w:val="none" w:sz="0" w:space="0" w:color="auto"/>
                                <w:bottom w:val="none" w:sz="0" w:space="0" w:color="auto"/>
                                <w:right w:val="none" w:sz="0" w:space="0" w:color="auto"/>
                              </w:divBdr>
                            </w:div>
                            <w:div w:id="1788963304">
                              <w:marLeft w:val="0"/>
                              <w:marRight w:val="0"/>
                              <w:marTop w:val="0"/>
                              <w:marBottom w:val="0"/>
                              <w:divBdr>
                                <w:top w:val="none" w:sz="0" w:space="0" w:color="auto"/>
                                <w:left w:val="none" w:sz="0" w:space="0" w:color="auto"/>
                                <w:bottom w:val="none" w:sz="0" w:space="0" w:color="auto"/>
                                <w:right w:val="none" w:sz="0" w:space="0" w:color="auto"/>
                              </w:divBdr>
                            </w:div>
                            <w:div w:id="29690865">
                              <w:marLeft w:val="0"/>
                              <w:marRight w:val="0"/>
                              <w:marTop w:val="0"/>
                              <w:marBottom w:val="0"/>
                              <w:divBdr>
                                <w:top w:val="none" w:sz="0" w:space="0" w:color="auto"/>
                                <w:left w:val="none" w:sz="0" w:space="0" w:color="auto"/>
                                <w:bottom w:val="none" w:sz="0" w:space="0" w:color="auto"/>
                                <w:right w:val="none" w:sz="0" w:space="0" w:color="auto"/>
                              </w:divBdr>
                            </w:div>
                            <w:div w:id="512186747">
                              <w:marLeft w:val="0"/>
                              <w:marRight w:val="0"/>
                              <w:marTop w:val="0"/>
                              <w:marBottom w:val="0"/>
                              <w:divBdr>
                                <w:top w:val="none" w:sz="0" w:space="0" w:color="auto"/>
                                <w:left w:val="none" w:sz="0" w:space="0" w:color="auto"/>
                                <w:bottom w:val="none" w:sz="0" w:space="0" w:color="auto"/>
                                <w:right w:val="none" w:sz="0" w:space="0" w:color="auto"/>
                              </w:divBdr>
                            </w:div>
                            <w:div w:id="1859273362">
                              <w:marLeft w:val="0"/>
                              <w:marRight w:val="0"/>
                              <w:marTop w:val="0"/>
                              <w:marBottom w:val="0"/>
                              <w:divBdr>
                                <w:top w:val="none" w:sz="0" w:space="0" w:color="auto"/>
                                <w:left w:val="none" w:sz="0" w:space="0" w:color="auto"/>
                                <w:bottom w:val="none" w:sz="0" w:space="0" w:color="auto"/>
                                <w:right w:val="none" w:sz="0" w:space="0" w:color="auto"/>
                              </w:divBdr>
                            </w:div>
                            <w:div w:id="2030519508">
                              <w:marLeft w:val="0"/>
                              <w:marRight w:val="0"/>
                              <w:marTop w:val="0"/>
                              <w:marBottom w:val="0"/>
                              <w:divBdr>
                                <w:top w:val="none" w:sz="0" w:space="0" w:color="auto"/>
                                <w:left w:val="none" w:sz="0" w:space="0" w:color="auto"/>
                                <w:bottom w:val="none" w:sz="0" w:space="0" w:color="auto"/>
                                <w:right w:val="none" w:sz="0" w:space="0" w:color="auto"/>
                              </w:divBdr>
                            </w:div>
                            <w:div w:id="242839380">
                              <w:marLeft w:val="0"/>
                              <w:marRight w:val="0"/>
                              <w:marTop w:val="0"/>
                              <w:marBottom w:val="0"/>
                              <w:divBdr>
                                <w:top w:val="none" w:sz="0" w:space="0" w:color="auto"/>
                                <w:left w:val="none" w:sz="0" w:space="0" w:color="auto"/>
                                <w:bottom w:val="none" w:sz="0" w:space="0" w:color="auto"/>
                                <w:right w:val="none" w:sz="0" w:space="0" w:color="auto"/>
                              </w:divBdr>
                            </w:div>
                            <w:div w:id="375200489">
                              <w:marLeft w:val="0"/>
                              <w:marRight w:val="0"/>
                              <w:marTop w:val="0"/>
                              <w:marBottom w:val="0"/>
                              <w:divBdr>
                                <w:top w:val="none" w:sz="0" w:space="0" w:color="auto"/>
                                <w:left w:val="none" w:sz="0" w:space="0" w:color="auto"/>
                                <w:bottom w:val="none" w:sz="0" w:space="0" w:color="auto"/>
                                <w:right w:val="none" w:sz="0" w:space="0" w:color="auto"/>
                              </w:divBdr>
                            </w:div>
                            <w:div w:id="1631860343">
                              <w:marLeft w:val="0"/>
                              <w:marRight w:val="0"/>
                              <w:marTop w:val="0"/>
                              <w:marBottom w:val="0"/>
                              <w:divBdr>
                                <w:top w:val="none" w:sz="0" w:space="0" w:color="auto"/>
                                <w:left w:val="none" w:sz="0" w:space="0" w:color="auto"/>
                                <w:bottom w:val="none" w:sz="0" w:space="0" w:color="auto"/>
                                <w:right w:val="none" w:sz="0" w:space="0" w:color="auto"/>
                              </w:divBdr>
                            </w:div>
                            <w:div w:id="21273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604239">
          <w:marLeft w:val="0"/>
          <w:marRight w:val="0"/>
          <w:marTop w:val="0"/>
          <w:marBottom w:val="0"/>
          <w:divBdr>
            <w:top w:val="none" w:sz="0" w:space="0" w:color="auto"/>
            <w:left w:val="none" w:sz="0" w:space="0" w:color="auto"/>
            <w:bottom w:val="none" w:sz="0" w:space="0" w:color="auto"/>
            <w:right w:val="none" w:sz="0" w:space="0" w:color="auto"/>
          </w:divBdr>
          <w:divsChild>
            <w:div w:id="879174494">
              <w:marLeft w:val="0"/>
              <w:marRight w:val="0"/>
              <w:marTop w:val="0"/>
              <w:marBottom w:val="150"/>
              <w:divBdr>
                <w:top w:val="none" w:sz="0" w:space="0" w:color="auto"/>
                <w:left w:val="none" w:sz="0" w:space="0" w:color="auto"/>
                <w:bottom w:val="none" w:sz="0" w:space="0" w:color="auto"/>
                <w:right w:val="none" w:sz="0" w:space="0" w:color="auto"/>
              </w:divBdr>
              <w:divsChild>
                <w:div w:id="635721143">
                  <w:marLeft w:val="0"/>
                  <w:marRight w:val="0"/>
                  <w:marTop w:val="0"/>
                  <w:marBottom w:val="0"/>
                  <w:divBdr>
                    <w:top w:val="none" w:sz="0" w:space="0" w:color="auto"/>
                    <w:left w:val="none" w:sz="0" w:space="0" w:color="auto"/>
                    <w:bottom w:val="none" w:sz="0" w:space="0" w:color="auto"/>
                    <w:right w:val="none" w:sz="0" w:space="0" w:color="auto"/>
                  </w:divBdr>
                  <w:divsChild>
                    <w:div w:id="343359473">
                      <w:marLeft w:val="0"/>
                      <w:marRight w:val="0"/>
                      <w:marTop w:val="0"/>
                      <w:marBottom w:val="0"/>
                      <w:divBdr>
                        <w:top w:val="none" w:sz="0" w:space="0" w:color="auto"/>
                        <w:left w:val="none" w:sz="0" w:space="0" w:color="auto"/>
                        <w:bottom w:val="none" w:sz="0" w:space="0" w:color="auto"/>
                        <w:right w:val="none" w:sz="0" w:space="0" w:color="auto"/>
                      </w:divBdr>
                      <w:divsChild>
                        <w:div w:id="1439788854">
                          <w:marLeft w:val="0"/>
                          <w:marRight w:val="0"/>
                          <w:marTop w:val="0"/>
                          <w:marBottom w:val="0"/>
                          <w:divBdr>
                            <w:top w:val="none" w:sz="0" w:space="0" w:color="auto"/>
                            <w:left w:val="none" w:sz="0" w:space="0" w:color="auto"/>
                            <w:bottom w:val="none" w:sz="0" w:space="0" w:color="auto"/>
                            <w:right w:val="none" w:sz="0" w:space="0" w:color="auto"/>
                          </w:divBdr>
                          <w:divsChild>
                            <w:div w:id="192892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77452">
                  <w:marLeft w:val="0"/>
                  <w:marRight w:val="0"/>
                  <w:marTop w:val="0"/>
                  <w:marBottom w:val="0"/>
                  <w:divBdr>
                    <w:top w:val="none" w:sz="0" w:space="0" w:color="auto"/>
                    <w:left w:val="none" w:sz="0" w:space="0" w:color="auto"/>
                    <w:bottom w:val="none" w:sz="0" w:space="0" w:color="auto"/>
                    <w:right w:val="none" w:sz="0" w:space="0" w:color="auto"/>
                  </w:divBdr>
                  <w:divsChild>
                    <w:div w:id="328409506">
                      <w:marLeft w:val="0"/>
                      <w:marRight w:val="0"/>
                      <w:marTop w:val="0"/>
                      <w:marBottom w:val="0"/>
                      <w:divBdr>
                        <w:top w:val="none" w:sz="0" w:space="0" w:color="auto"/>
                        <w:left w:val="none" w:sz="0" w:space="0" w:color="auto"/>
                        <w:bottom w:val="none" w:sz="0" w:space="0" w:color="auto"/>
                        <w:right w:val="none" w:sz="0" w:space="0" w:color="auto"/>
                      </w:divBdr>
                      <w:divsChild>
                        <w:div w:id="1169370799">
                          <w:marLeft w:val="0"/>
                          <w:marRight w:val="0"/>
                          <w:marTop w:val="0"/>
                          <w:marBottom w:val="0"/>
                          <w:divBdr>
                            <w:top w:val="none" w:sz="0" w:space="0" w:color="auto"/>
                            <w:left w:val="none" w:sz="0" w:space="0" w:color="auto"/>
                            <w:bottom w:val="none" w:sz="0" w:space="0" w:color="auto"/>
                            <w:right w:val="none" w:sz="0" w:space="0" w:color="auto"/>
                          </w:divBdr>
                          <w:divsChild>
                            <w:div w:id="1965308965">
                              <w:marLeft w:val="0"/>
                              <w:marRight w:val="0"/>
                              <w:marTop w:val="0"/>
                              <w:marBottom w:val="0"/>
                              <w:divBdr>
                                <w:top w:val="none" w:sz="0" w:space="0" w:color="auto"/>
                                <w:left w:val="none" w:sz="0" w:space="0" w:color="auto"/>
                                <w:bottom w:val="none" w:sz="0" w:space="0" w:color="auto"/>
                                <w:right w:val="none" w:sz="0" w:space="0" w:color="auto"/>
                              </w:divBdr>
                            </w:div>
                            <w:div w:id="1643999901">
                              <w:marLeft w:val="0"/>
                              <w:marRight w:val="0"/>
                              <w:marTop w:val="0"/>
                              <w:marBottom w:val="0"/>
                              <w:divBdr>
                                <w:top w:val="none" w:sz="0" w:space="0" w:color="auto"/>
                                <w:left w:val="none" w:sz="0" w:space="0" w:color="auto"/>
                                <w:bottom w:val="none" w:sz="0" w:space="0" w:color="auto"/>
                                <w:right w:val="none" w:sz="0" w:space="0" w:color="auto"/>
                              </w:divBdr>
                            </w:div>
                            <w:div w:id="527183295">
                              <w:marLeft w:val="0"/>
                              <w:marRight w:val="0"/>
                              <w:marTop w:val="0"/>
                              <w:marBottom w:val="0"/>
                              <w:divBdr>
                                <w:top w:val="none" w:sz="0" w:space="0" w:color="auto"/>
                                <w:left w:val="none" w:sz="0" w:space="0" w:color="auto"/>
                                <w:bottom w:val="none" w:sz="0" w:space="0" w:color="auto"/>
                                <w:right w:val="none" w:sz="0" w:space="0" w:color="auto"/>
                              </w:divBdr>
                            </w:div>
                            <w:div w:id="310599408">
                              <w:marLeft w:val="0"/>
                              <w:marRight w:val="0"/>
                              <w:marTop w:val="0"/>
                              <w:marBottom w:val="0"/>
                              <w:divBdr>
                                <w:top w:val="none" w:sz="0" w:space="0" w:color="auto"/>
                                <w:left w:val="none" w:sz="0" w:space="0" w:color="auto"/>
                                <w:bottom w:val="none" w:sz="0" w:space="0" w:color="auto"/>
                                <w:right w:val="none" w:sz="0" w:space="0" w:color="auto"/>
                              </w:divBdr>
                            </w:div>
                            <w:div w:id="1075786456">
                              <w:marLeft w:val="0"/>
                              <w:marRight w:val="0"/>
                              <w:marTop w:val="0"/>
                              <w:marBottom w:val="0"/>
                              <w:divBdr>
                                <w:top w:val="none" w:sz="0" w:space="0" w:color="auto"/>
                                <w:left w:val="none" w:sz="0" w:space="0" w:color="auto"/>
                                <w:bottom w:val="none" w:sz="0" w:space="0" w:color="auto"/>
                                <w:right w:val="none" w:sz="0" w:space="0" w:color="auto"/>
                              </w:divBdr>
                            </w:div>
                            <w:div w:id="374500278">
                              <w:marLeft w:val="0"/>
                              <w:marRight w:val="0"/>
                              <w:marTop w:val="0"/>
                              <w:marBottom w:val="0"/>
                              <w:divBdr>
                                <w:top w:val="none" w:sz="0" w:space="0" w:color="auto"/>
                                <w:left w:val="none" w:sz="0" w:space="0" w:color="auto"/>
                                <w:bottom w:val="none" w:sz="0" w:space="0" w:color="auto"/>
                                <w:right w:val="none" w:sz="0" w:space="0" w:color="auto"/>
                              </w:divBdr>
                            </w:div>
                            <w:div w:id="1383407513">
                              <w:marLeft w:val="0"/>
                              <w:marRight w:val="0"/>
                              <w:marTop w:val="0"/>
                              <w:marBottom w:val="0"/>
                              <w:divBdr>
                                <w:top w:val="none" w:sz="0" w:space="0" w:color="auto"/>
                                <w:left w:val="none" w:sz="0" w:space="0" w:color="auto"/>
                                <w:bottom w:val="none" w:sz="0" w:space="0" w:color="auto"/>
                                <w:right w:val="none" w:sz="0" w:space="0" w:color="auto"/>
                              </w:divBdr>
                            </w:div>
                            <w:div w:id="1350176008">
                              <w:marLeft w:val="0"/>
                              <w:marRight w:val="0"/>
                              <w:marTop w:val="0"/>
                              <w:marBottom w:val="0"/>
                              <w:divBdr>
                                <w:top w:val="none" w:sz="0" w:space="0" w:color="auto"/>
                                <w:left w:val="none" w:sz="0" w:space="0" w:color="auto"/>
                                <w:bottom w:val="none" w:sz="0" w:space="0" w:color="auto"/>
                                <w:right w:val="none" w:sz="0" w:space="0" w:color="auto"/>
                              </w:divBdr>
                            </w:div>
                            <w:div w:id="19670403">
                              <w:marLeft w:val="0"/>
                              <w:marRight w:val="0"/>
                              <w:marTop w:val="0"/>
                              <w:marBottom w:val="0"/>
                              <w:divBdr>
                                <w:top w:val="none" w:sz="0" w:space="0" w:color="auto"/>
                                <w:left w:val="none" w:sz="0" w:space="0" w:color="auto"/>
                                <w:bottom w:val="none" w:sz="0" w:space="0" w:color="auto"/>
                                <w:right w:val="none" w:sz="0" w:space="0" w:color="auto"/>
                              </w:divBdr>
                            </w:div>
                            <w:div w:id="907693288">
                              <w:marLeft w:val="0"/>
                              <w:marRight w:val="0"/>
                              <w:marTop w:val="0"/>
                              <w:marBottom w:val="0"/>
                              <w:divBdr>
                                <w:top w:val="none" w:sz="0" w:space="0" w:color="auto"/>
                                <w:left w:val="none" w:sz="0" w:space="0" w:color="auto"/>
                                <w:bottom w:val="none" w:sz="0" w:space="0" w:color="auto"/>
                                <w:right w:val="none" w:sz="0" w:space="0" w:color="auto"/>
                              </w:divBdr>
                            </w:div>
                            <w:div w:id="43257419">
                              <w:marLeft w:val="0"/>
                              <w:marRight w:val="0"/>
                              <w:marTop w:val="0"/>
                              <w:marBottom w:val="0"/>
                              <w:divBdr>
                                <w:top w:val="none" w:sz="0" w:space="0" w:color="auto"/>
                                <w:left w:val="none" w:sz="0" w:space="0" w:color="auto"/>
                                <w:bottom w:val="none" w:sz="0" w:space="0" w:color="auto"/>
                                <w:right w:val="none" w:sz="0" w:space="0" w:color="auto"/>
                              </w:divBdr>
                            </w:div>
                            <w:div w:id="1689678178">
                              <w:marLeft w:val="0"/>
                              <w:marRight w:val="0"/>
                              <w:marTop w:val="0"/>
                              <w:marBottom w:val="0"/>
                              <w:divBdr>
                                <w:top w:val="none" w:sz="0" w:space="0" w:color="auto"/>
                                <w:left w:val="none" w:sz="0" w:space="0" w:color="auto"/>
                                <w:bottom w:val="none" w:sz="0" w:space="0" w:color="auto"/>
                                <w:right w:val="none" w:sz="0" w:space="0" w:color="auto"/>
                              </w:divBdr>
                            </w:div>
                            <w:div w:id="1928147240">
                              <w:marLeft w:val="0"/>
                              <w:marRight w:val="0"/>
                              <w:marTop w:val="0"/>
                              <w:marBottom w:val="0"/>
                              <w:divBdr>
                                <w:top w:val="none" w:sz="0" w:space="0" w:color="auto"/>
                                <w:left w:val="none" w:sz="0" w:space="0" w:color="auto"/>
                                <w:bottom w:val="none" w:sz="0" w:space="0" w:color="auto"/>
                                <w:right w:val="none" w:sz="0" w:space="0" w:color="auto"/>
                              </w:divBdr>
                            </w:div>
                            <w:div w:id="1665551755">
                              <w:marLeft w:val="0"/>
                              <w:marRight w:val="0"/>
                              <w:marTop w:val="0"/>
                              <w:marBottom w:val="0"/>
                              <w:divBdr>
                                <w:top w:val="none" w:sz="0" w:space="0" w:color="auto"/>
                                <w:left w:val="none" w:sz="0" w:space="0" w:color="auto"/>
                                <w:bottom w:val="none" w:sz="0" w:space="0" w:color="auto"/>
                                <w:right w:val="none" w:sz="0" w:space="0" w:color="auto"/>
                              </w:divBdr>
                            </w:div>
                            <w:div w:id="15857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412846">
          <w:marLeft w:val="0"/>
          <w:marRight w:val="0"/>
          <w:marTop w:val="0"/>
          <w:marBottom w:val="0"/>
          <w:divBdr>
            <w:top w:val="none" w:sz="0" w:space="0" w:color="auto"/>
            <w:left w:val="none" w:sz="0" w:space="0" w:color="auto"/>
            <w:bottom w:val="none" w:sz="0" w:space="0" w:color="auto"/>
            <w:right w:val="none" w:sz="0" w:space="0" w:color="auto"/>
          </w:divBdr>
          <w:divsChild>
            <w:div w:id="1892110952">
              <w:marLeft w:val="0"/>
              <w:marRight w:val="0"/>
              <w:marTop w:val="0"/>
              <w:marBottom w:val="150"/>
              <w:divBdr>
                <w:top w:val="none" w:sz="0" w:space="0" w:color="auto"/>
                <w:left w:val="none" w:sz="0" w:space="0" w:color="auto"/>
                <w:bottom w:val="none" w:sz="0" w:space="0" w:color="auto"/>
                <w:right w:val="none" w:sz="0" w:space="0" w:color="auto"/>
              </w:divBdr>
              <w:divsChild>
                <w:div w:id="1554467862">
                  <w:marLeft w:val="0"/>
                  <w:marRight w:val="0"/>
                  <w:marTop w:val="0"/>
                  <w:marBottom w:val="0"/>
                  <w:divBdr>
                    <w:top w:val="none" w:sz="0" w:space="0" w:color="auto"/>
                    <w:left w:val="none" w:sz="0" w:space="0" w:color="auto"/>
                    <w:bottom w:val="none" w:sz="0" w:space="0" w:color="auto"/>
                    <w:right w:val="none" w:sz="0" w:space="0" w:color="auto"/>
                  </w:divBdr>
                  <w:divsChild>
                    <w:div w:id="510488760">
                      <w:marLeft w:val="0"/>
                      <w:marRight w:val="0"/>
                      <w:marTop w:val="0"/>
                      <w:marBottom w:val="0"/>
                      <w:divBdr>
                        <w:top w:val="none" w:sz="0" w:space="0" w:color="auto"/>
                        <w:left w:val="none" w:sz="0" w:space="0" w:color="auto"/>
                        <w:bottom w:val="none" w:sz="0" w:space="0" w:color="auto"/>
                        <w:right w:val="none" w:sz="0" w:space="0" w:color="auto"/>
                      </w:divBdr>
                      <w:divsChild>
                        <w:div w:id="1181579557">
                          <w:marLeft w:val="0"/>
                          <w:marRight w:val="0"/>
                          <w:marTop w:val="0"/>
                          <w:marBottom w:val="0"/>
                          <w:divBdr>
                            <w:top w:val="none" w:sz="0" w:space="0" w:color="auto"/>
                            <w:left w:val="none" w:sz="0" w:space="0" w:color="auto"/>
                            <w:bottom w:val="none" w:sz="0" w:space="0" w:color="auto"/>
                            <w:right w:val="none" w:sz="0" w:space="0" w:color="auto"/>
                          </w:divBdr>
                          <w:divsChild>
                            <w:div w:id="11556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20844">
                  <w:marLeft w:val="0"/>
                  <w:marRight w:val="0"/>
                  <w:marTop w:val="0"/>
                  <w:marBottom w:val="0"/>
                  <w:divBdr>
                    <w:top w:val="none" w:sz="0" w:space="0" w:color="auto"/>
                    <w:left w:val="none" w:sz="0" w:space="0" w:color="auto"/>
                    <w:bottom w:val="none" w:sz="0" w:space="0" w:color="auto"/>
                    <w:right w:val="none" w:sz="0" w:space="0" w:color="auto"/>
                  </w:divBdr>
                  <w:divsChild>
                    <w:div w:id="886448909">
                      <w:marLeft w:val="0"/>
                      <w:marRight w:val="0"/>
                      <w:marTop w:val="0"/>
                      <w:marBottom w:val="0"/>
                      <w:divBdr>
                        <w:top w:val="none" w:sz="0" w:space="0" w:color="auto"/>
                        <w:left w:val="none" w:sz="0" w:space="0" w:color="auto"/>
                        <w:bottom w:val="none" w:sz="0" w:space="0" w:color="auto"/>
                        <w:right w:val="none" w:sz="0" w:space="0" w:color="auto"/>
                      </w:divBdr>
                      <w:divsChild>
                        <w:div w:id="1927613002">
                          <w:marLeft w:val="0"/>
                          <w:marRight w:val="0"/>
                          <w:marTop w:val="0"/>
                          <w:marBottom w:val="0"/>
                          <w:divBdr>
                            <w:top w:val="none" w:sz="0" w:space="0" w:color="auto"/>
                            <w:left w:val="none" w:sz="0" w:space="0" w:color="auto"/>
                            <w:bottom w:val="none" w:sz="0" w:space="0" w:color="auto"/>
                            <w:right w:val="none" w:sz="0" w:space="0" w:color="auto"/>
                          </w:divBdr>
                          <w:divsChild>
                            <w:div w:id="403989153">
                              <w:marLeft w:val="0"/>
                              <w:marRight w:val="0"/>
                              <w:marTop w:val="0"/>
                              <w:marBottom w:val="0"/>
                              <w:divBdr>
                                <w:top w:val="none" w:sz="0" w:space="0" w:color="auto"/>
                                <w:left w:val="none" w:sz="0" w:space="0" w:color="auto"/>
                                <w:bottom w:val="none" w:sz="0" w:space="0" w:color="auto"/>
                                <w:right w:val="none" w:sz="0" w:space="0" w:color="auto"/>
                              </w:divBdr>
                            </w:div>
                            <w:div w:id="1447390329">
                              <w:marLeft w:val="0"/>
                              <w:marRight w:val="0"/>
                              <w:marTop w:val="0"/>
                              <w:marBottom w:val="0"/>
                              <w:divBdr>
                                <w:top w:val="none" w:sz="0" w:space="0" w:color="auto"/>
                                <w:left w:val="none" w:sz="0" w:space="0" w:color="auto"/>
                                <w:bottom w:val="none" w:sz="0" w:space="0" w:color="auto"/>
                                <w:right w:val="none" w:sz="0" w:space="0" w:color="auto"/>
                              </w:divBdr>
                            </w:div>
                            <w:div w:id="211699223">
                              <w:marLeft w:val="0"/>
                              <w:marRight w:val="0"/>
                              <w:marTop w:val="0"/>
                              <w:marBottom w:val="0"/>
                              <w:divBdr>
                                <w:top w:val="none" w:sz="0" w:space="0" w:color="auto"/>
                                <w:left w:val="none" w:sz="0" w:space="0" w:color="auto"/>
                                <w:bottom w:val="none" w:sz="0" w:space="0" w:color="auto"/>
                                <w:right w:val="none" w:sz="0" w:space="0" w:color="auto"/>
                              </w:divBdr>
                            </w:div>
                            <w:div w:id="1895584775">
                              <w:marLeft w:val="0"/>
                              <w:marRight w:val="0"/>
                              <w:marTop w:val="0"/>
                              <w:marBottom w:val="0"/>
                              <w:divBdr>
                                <w:top w:val="none" w:sz="0" w:space="0" w:color="auto"/>
                                <w:left w:val="none" w:sz="0" w:space="0" w:color="auto"/>
                                <w:bottom w:val="none" w:sz="0" w:space="0" w:color="auto"/>
                                <w:right w:val="none" w:sz="0" w:space="0" w:color="auto"/>
                              </w:divBdr>
                            </w:div>
                            <w:div w:id="776212783">
                              <w:marLeft w:val="0"/>
                              <w:marRight w:val="0"/>
                              <w:marTop w:val="0"/>
                              <w:marBottom w:val="0"/>
                              <w:divBdr>
                                <w:top w:val="none" w:sz="0" w:space="0" w:color="auto"/>
                                <w:left w:val="none" w:sz="0" w:space="0" w:color="auto"/>
                                <w:bottom w:val="none" w:sz="0" w:space="0" w:color="auto"/>
                                <w:right w:val="none" w:sz="0" w:space="0" w:color="auto"/>
                              </w:divBdr>
                            </w:div>
                            <w:div w:id="1129326933">
                              <w:marLeft w:val="0"/>
                              <w:marRight w:val="0"/>
                              <w:marTop w:val="0"/>
                              <w:marBottom w:val="0"/>
                              <w:divBdr>
                                <w:top w:val="none" w:sz="0" w:space="0" w:color="auto"/>
                                <w:left w:val="none" w:sz="0" w:space="0" w:color="auto"/>
                                <w:bottom w:val="none" w:sz="0" w:space="0" w:color="auto"/>
                                <w:right w:val="none" w:sz="0" w:space="0" w:color="auto"/>
                              </w:divBdr>
                            </w:div>
                            <w:div w:id="908005520">
                              <w:marLeft w:val="0"/>
                              <w:marRight w:val="0"/>
                              <w:marTop w:val="0"/>
                              <w:marBottom w:val="0"/>
                              <w:divBdr>
                                <w:top w:val="none" w:sz="0" w:space="0" w:color="auto"/>
                                <w:left w:val="none" w:sz="0" w:space="0" w:color="auto"/>
                                <w:bottom w:val="none" w:sz="0" w:space="0" w:color="auto"/>
                                <w:right w:val="none" w:sz="0" w:space="0" w:color="auto"/>
                              </w:divBdr>
                            </w:div>
                            <w:div w:id="1822622377">
                              <w:marLeft w:val="0"/>
                              <w:marRight w:val="0"/>
                              <w:marTop w:val="0"/>
                              <w:marBottom w:val="0"/>
                              <w:divBdr>
                                <w:top w:val="none" w:sz="0" w:space="0" w:color="auto"/>
                                <w:left w:val="none" w:sz="0" w:space="0" w:color="auto"/>
                                <w:bottom w:val="none" w:sz="0" w:space="0" w:color="auto"/>
                                <w:right w:val="none" w:sz="0" w:space="0" w:color="auto"/>
                              </w:divBdr>
                            </w:div>
                            <w:div w:id="503014201">
                              <w:marLeft w:val="0"/>
                              <w:marRight w:val="0"/>
                              <w:marTop w:val="0"/>
                              <w:marBottom w:val="0"/>
                              <w:divBdr>
                                <w:top w:val="none" w:sz="0" w:space="0" w:color="auto"/>
                                <w:left w:val="none" w:sz="0" w:space="0" w:color="auto"/>
                                <w:bottom w:val="none" w:sz="0" w:space="0" w:color="auto"/>
                                <w:right w:val="none" w:sz="0" w:space="0" w:color="auto"/>
                              </w:divBdr>
                            </w:div>
                            <w:div w:id="498691217">
                              <w:marLeft w:val="0"/>
                              <w:marRight w:val="0"/>
                              <w:marTop w:val="0"/>
                              <w:marBottom w:val="0"/>
                              <w:divBdr>
                                <w:top w:val="none" w:sz="0" w:space="0" w:color="auto"/>
                                <w:left w:val="none" w:sz="0" w:space="0" w:color="auto"/>
                                <w:bottom w:val="none" w:sz="0" w:space="0" w:color="auto"/>
                                <w:right w:val="none" w:sz="0" w:space="0" w:color="auto"/>
                              </w:divBdr>
                            </w:div>
                            <w:div w:id="283392837">
                              <w:marLeft w:val="0"/>
                              <w:marRight w:val="0"/>
                              <w:marTop w:val="0"/>
                              <w:marBottom w:val="0"/>
                              <w:divBdr>
                                <w:top w:val="none" w:sz="0" w:space="0" w:color="auto"/>
                                <w:left w:val="none" w:sz="0" w:space="0" w:color="auto"/>
                                <w:bottom w:val="none" w:sz="0" w:space="0" w:color="auto"/>
                                <w:right w:val="none" w:sz="0" w:space="0" w:color="auto"/>
                              </w:divBdr>
                            </w:div>
                            <w:div w:id="1899052959">
                              <w:marLeft w:val="0"/>
                              <w:marRight w:val="0"/>
                              <w:marTop w:val="0"/>
                              <w:marBottom w:val="0"/>
                              <w:divBdr>
                                <w:top w:val="none" w:sz="0" w:space="0" w:color="auto"/>
                                <w:left w:val="none" w:sz="0" w:space="0" w:color="auto"/>
                                <w:bottom w:val="none" w:sz="0" w:space="0" w:color="auto"/>
                                <w:right w:val="none" w:sz="0" w:space="0" w:color="auto"/>
                              </w:divBdr>
                            </w:div>
                            <w:div w:id="13070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118449">
          <w:marLeft w:val="0"/>
          <w:marRight w:val="0"/>
          <w:marTop w:val="0"/>
          <w:marBottom w:val="0"/>
          <w:divBdr>
            <w:top w:val="none" w:sz="0" w:space="0" w:color="auto"/>
            <w:left w:val="none" w:sz="0" w:space="0" w:color="auto"/>
            <w:bottom w:val="none" w:sz="0" w:space="0" w:color="auto"/>
            <w:right w:val="none" w:sz="0" w:space="0" w:color="auto"/>
          </w:divBdr>
          <w:divsChild>
            <w:div w:id="1168442410">
              <w:marLeft w:val="0"/>
              <w:marRight w:val="0"/>
              <w:marTop w:val="0"/>
              <w:marBottom w:val="150"/>
              <w:divBdr>
                <w:top w:val="none" w:sz="0" w:space="0" w:color="auto"/>
                <w:left w:val="none" w:sz="0" w:space="0" w:color="auto"/>
                <w:bottom w:val="none" w:sz="0" w:space="0" w:color="auto"/>
                <w:right w:val="none" w:sz="0" w:space="0" w:color="auto"/>
              </w:divBdr>
              <w:divsChild>
                <w:div w:id="2022966530">
                  <w:marLeft w:val="0"/>
                  <w:marRight w:val="0"/>
                  <w:marTop w:val="0"/>
                  <w:marBottom w:val="0"/>
                  <w:divBdr>
                    <w:top w:val="none" w:sz="0" w:space="0" w:color="auto"/>
                    <w:left w:val="none" w:sz="0" w:space="0" w:color="auto"/>
                    <w:bottom w:val="none" w:sz="0" w:space="0" w:color="auto"/>
                    <w:right w:val="none" w:sz="0" w:space="0" w:color="auto"/>
                  </w:divBdr>
                  <w:divsChild>
                    <w:div w:id="13577893">
                      <w:marLeft w:val="0"/>
                      <w:marRight w:val="0"/>
                      <w:marTop w:val="0"/>
                      <w:marBottom w:val="0"/>
                      <w:divBdr>
                        <w:top w:val="none" w:sz="0" w:space="0" w:color="auto"/>
                        <w:left w:val="none" w:sz="0" w:space="0" w:color="auto"/>
                        <w:bottom w:val="none" w:sz="0" w:space="0" w:color="auto"/>
                        <w:right w:val="none" w:sz="0" w:space="0" w:color="auto"/>
                      </w:divBdr>
                      <w:divsChild>
                        <w:div w:id="545718572">
                          <w:marLeft w:val="0"/>
                          <w:marRight w:val="0"/>
                          <w:marTop w:val="0"/>
                          <w:marBottom w:val="0"/>
                          <w:divBdr>
                            <w:top w:val="none" w:sz="0" w:space="0" w:color="auto"/>
                            <w:left w:val="none" w:sz="0" w:space="0" w:color="auto"/>
                            <w:bottom w:val="none" w:sz="0" w:space="0" w:color="auto"/>
                            <w:right w:val="none" w:sz="0" w:space="0" w:color="auto"/>
                          </w:divBdr>
                          <w:divsChild>
                            <w:div w:id="14517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829102">
                  <w:marLeft w:val="0"/>
                  <w:marRight w:val="0"/>
                  <w:marTop w:val="0"/>
                  <w:marBottom w:val="0"/>
                  <w:divBdr>
                    <w:top w:val="none" w:sz="0" w:space="0" w:color="auto"/>
                    <w:left w:val="none" w:sz="0" w:space="0" w:color="auto"/>
                    <w:bottom w:val="none" w:sz="0" w:space="0" w:color="auto"/>
                    <w:right w:val="none" w:sz="0" w:space="0" w:color="auto"/>
                  </w:divBdr>
                  <w:divsChild>
                    <w:div w:id="139005977">
                      <w:marLeft w:val="0"/>
                      <w:marRight w:val="0"/>
                      <w:marTop w:val="0"/>
                      <w:marBottom w:val="0"/>
                      <w:divBdr>
                        <w:top w:val="none" w:sz="0" w:space="0" w:color="auto"/>
                        <w:left w:val="none" w:sz="0" w:space="0" w:color="auto"/>
                        <w:bottom w:val="none" w:sz="0" w:space="0" w:color="auto"/>
                        <w:right w:val="none" w:sz="0" w:space="0" w:color="auto"/>
                      </w:divBdr>
                      <w:divsChild>
                        <w:div w:id="1159538290">
                          <w:marLeft w:val="0"/>
                          <w:marRight w:val="0"/>
                          <w:marTop w:val="0"/>
                          <w:marBottom w:val="0"/>
                          <w:divBdr>
                            <w:top w:val="none" w:sz="0" w:space="0" w:color="auto"/>
                            <w:left w:val="none" w:sz="0" w:space="0" w:color="auto"/>
                            <w:bottom w:val="none" w:sz="0" w:space="0" w:color="auto"/>
                            <w:right w:val="none" w:sz="0" w:space="0" w:color="auto"/>
                          </w:divBdr>
                          <w:divsChild>
                            <w:div w:id="903687563">
                              <w:marLeft w:val="0"/>
                              <w:marRight w:val="0"/>
                              <w:marTop w:val="0"/>
                              <w:marBottom w:val="0"/>
                              <w:divBdr>
                                <w:top w:val="none" w:sz="0" w:space="0" w:color="auto"/>
                                <w:left w:val="none" w:sz="0" w:space="0" w:color="auto"/>
                                <w:bottom w:val="none" w:sz="0" w:space="0" w:color="auto"/>
                                <w:right w:val="none" w:sz="0" w:space="0" w:color="auto"/>
                              </w:divBdr>
                            </w:div>
                            <w:div w:id="1314603103">
                              <w:marLeft w:val="0"/>
                              <w:marRight w:val="0"/>
                              <w:marTop w:val="0"/>
                              <w:marBottom w:val="0"/>
                              <w:divBdr>
                                <w:top w:val="none" w:sz="0" w:space="0" w:color="auto"/>
                                <w:left w:val="none" w:sz="0" w:space="0" w:color="auto"/>
                                <w:bottom w:val="none" w:sz="0" w:space="0" w:color="auto"/>
                                <w:right w:val="none" w:sz="0" w:space="0" w:color="auto"/>
                              </w:divBdr>
                            </w:div>
                            <w:div w:id="438067355">
                              <w:marLeft w:val="0"/>
                              <w:marRight w:val="0"/>
                              <w:marTop w:val="0"/>
                              <w:marBottom w:val="0"/>
                              <w:divBdr>
                                <w:top w:val="none" w:sz="0" w:space="0" w:color="auto"/>
                                <w:left w:val="none" w:sz="0" w:space="0" w:color="auto"/>
                                <w:bottom w:val="none" w:sz="0" w:space="0" w:color="auto"/>
                                <w:right w:val="none" w:sz="0" w:space="0" w:color="auto"/>
                              </w:divBdr>
                            </w:div>
                            <w:div w:id="1224676966">
                              <w:marLeft w:val="0"/>
                              <w:marRight w:val="0"/>
                              <w:marTop w:val="0"/>
                              <w:marBottom w:val="0"/>
                              <w:divBdr>
                                <w:top w:val="none" w:sz="0" w:space="0" w:color="auto"/>
                                <w:left w:val="none" w:sz="0" w:space="0" w:color="auto"/>
                                <w:bottom w:val="none" w:sz="0" w:space="0" w:color="auto"/>
                                <w:right w:val="none" w:sz="0" w:space="0" w:color="auto"/>
                              </w:divBdr>
                            </w:div>
                            <w:div w:id="1158572723">
                              <w:marLeft w:val="0"/>
                              <w:marRight w:val="0"/>
                              <w:marTop w:val="0"/>
                              <w:marBottom w:val="0"/>
                              <w:divBdr>
                                <w:top w:val="none" w:sz="0" w:space="0" w:color="auto"/>
                                <w:left w:val="none" w:sz="0" w:space="0" w:color="auto"/>
                                <w:bottom w:val="none" w:sz="0" w:space="0" w:color="auto"/>
                                <w:right w:val="none" w:sz="0" w:space="0" w:color="auto"/>
                              </w:divBdr>
                            </w:div>
                            <w:div w:id="2137720146">
                              <w:marLeft w:val="0"/>
                              <w:marRight w:val="0"/>
                              <w:marTop w:val="0"/>
                              <w:marBottom w:val="0"/>
                              <w:divBdr>
                                <w:top w:val="none" w:sz="0" w:space="0" w:color="auto"/>
                                <w:left w:val="none" w:sz="0" w:space="0" w:color="auto"/>
                                <w:bottom w:val="none" w:sz="0" w:space="0" w:color="auto"/>
                                <w:right w:val="none" w:sz="0" w:space="0" w:color="auto"/>
                              </w:divBdr>
                            </w:div>
                            <w:div w:id="788663764">
                              <w:marLeft w:val="0"/>
                              <w:marRight w:val="0"/>
                              <w:marTop w:val="0"/>
                              <w:marBottom w:val="0"/>
                              <w:divBdr>
                                <w:top w:val="none" w:sz="0" w:space="0" w:color="auto"/>
                                <w:left w:val="none" w:sz="0" w:space="0" w:color="auto"/>
                                <w:bottom w:val="none" w:sz="0" w:space="0" w:color="auto"/>
                                <w:right w:val="none" w:sz="0" w:space="0" w:color="auto"/>
                              </w:divBdr>
                            </w:div>
                            <w:div w:id="434373137">
                              <w:marLeft w:val="0"/>
                              <w:marRight w:val="0"/>
                              <w:marTop w:val="0"/>
                              <w:marBottom w:val="0"/>
                              <w:divBdr>
                                <w:top w:val="none" w:sz="0" w:space="0" w:color="auto"/>
                                <w:left w:val="none" w:sz="0" w:space="0" w:color="auto"/>
                                <w:bottom w:val="none" w:sz="0" w:space="0" w:color="auto"/>
                                <w:right w:val="none" w:sz="0" w:space="0" w:color="auto"/>
                              </w:divBdr>
                            </w:div>
                            <w:div w:id="1576283217">
                              <w:marLeft w:val="0"/>
                              <w:marRight w:val="0"/>
                              <w:marTop w:val="0"/>
                              <w:marBottom w:val="0"/>
                              <w:divBdr>
                                <w:top w:val="none" w:sz="0" w:space="0" w:color="auto"/>
                                <w:left w:val="none" w:sz="0" w:space="0" w:color="auto"/>
                                <w:bottom w:val="none" w:sz="0" w:space="0" w:color="auto"/>
                                <w:right w:val="none" w:sz="0" w:space="0" w:color="auto"/>
                              </w:divBdr>
                            </w:div>
                            <w:div w:id="655649975">
                              <w:marLeft w:val="0"/>
                              <w:marRight w:val="0"/>
                              <w:marTop w:val="0"/>
                              <w:marBottom w:val="0"/>
                              <w:divBdr>
                                <w:top w:val="none" w:sz="0" w:space="0" w:color="auto"/>
                                <w:left w:val="none" w:sz="0" w:space="0" w:color="auto"/>
                                <w:bottom w:val="none" w:sz="0" w:space="0" w:color="auto"/>
                                <w:right w:val="none" w:sz="0" w:space="0" w:color="auto"/>
                              </w:divBdr>
                            </w:div>
                            <w:div w:id="1459908611">
                              <w:marLeft w:val="0"/>
                              <w:marRight w:val="0"/>
                              <w:marTop w:val="0"/>
                              <w:marBottom w:val="0"/>
                              <w:divBdr>
                                <w:top w:val="none" w:sz="0" w:space="0" w:color="auto"/>
                                <w:left w:val="none" w:sz="0" w:space="0" w:color="auto"/>
                                <w:bottom w:val="none" w:sz="0" w:space="0" w:color="auto"/>
                                <w:right w:val="none" w:sz="0" w:space="0" w:color="auto"/>
                              </w:divBdr>
                            </w:div>
                            <w:div w:id="1049764633">
                              <w:marLeft w:val="0"/>
                              <w:marRight w:val="0"/>
                              <w:marTop w:val="0"/>
                              <w:marBottom w:val="0"/>
                              <w:divBdr>
                                <w:top w:val="none" w:sz="0" w:space="0" w:color="auto"/>
                                <w:left w:val="none" w:sz="0" w:space="0" w:color="auto"/>
                                <w:bottom w:val="none" w:sz="0" w:space="0" w:color="auto"/>
                                <w:right w:val="none" w:sz="0" w:space="0" w:color="auto"/>
                              </w:divBdr>
                            </w:div>
                            <w:div w:id="219173438">
                              <w:marLeft w:val="0"/>
                              <w:marRight w:val="0"/>
                              <w:marTop w:val="0"/>
                              <w:marBottom w:val="0"/>
                              <w:divBdr>
                                <w:top w:val="none" w:sz="0" w:space="0" w:color="auto"/>
                                <w:left w:val="none" w:sz="0" w:space="0" w:color="auto"/>
                                <w:bottom w:val="none" w:sz="0" w:space="0" w:color="auto"/>
                                <w:right w:val="none" w:sz="0" w:space="0" w:color="auto"/>
                              </w:divBdr>
                            </w:div>
                            <w:div w:id="880629121">
                              <w:marLeft w:val="0"/>
                              <w:marRight w:val="0"/>
                              <w:marTop w:val="0"/>
                              <w:marBottom w:val="0"/>
                              <w:divBdr>
                                <w:top w:val="none" w:sz="0" w:space="0" w:color="auto"/>
                                <w:left w:val="none" w:sz="0" w:space="0" w:color="auto"/>
                                <w:bottom w:val="none" w:sz="0" w:space="0" w:color="auto"/>
                                <w:right w:val="none" w:sz="0" w:space="0" w:color="auto"/>
                              </w:divBdr>
                            </w:div>
                            <w:div w:id="13375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324333">
          <w:marLeft w:val="0"/>
          <w:marRight w:val="0"/>
          <w:marTop w:val="0"/>
          <w:marBottom w:val="0"/>
          <w:divBdr>
            <w:top w:val="none" w:sz="0" w:space="0" w:color="auto"/>
            <w:left w:val="none" w:sz="0" w:space="0" w:color="auto"/>
            <w:bottom w:val="none" w:sz="0" w:space="0" w:color="auto"/>
            <w:right w:val="none" w:sz="0" w:space="0" w:color="auto"/>
          </w:divBdr>
          <w:divsChild>
            <w:div w:id="1463496690">
              <w:marLeft w:val="0"/>
              <w:marRight w:val="0"/>
              <w:marTop w:val="0"/>
              <w:marBottom w:val="150"/>
              <w:divBdr>
                <w:top w:val="none" w:sz="0" w:space="0" w:color="auto"/>
                <w:left w:val="none" w:sz="0" w:space="0" w:color="auto"/>
                <w:bottom w:val="none" w:sz="0" w:space="0" w:color="auto"/>
                <w:right w:val="none" w:sz="0" w:space="0" w:color="auto"/>
              </w:divBdr>
              <w:divsChild>
                <w:div w:id="447625993">
                  <w:marLeft w:val="0"/>
                  <w:marRight w:val="0"/>
                  <w:marTop w:val="0"/>
                  <w:marBottom w:val="0"/>
                  <w:divBdr>
                    <w:top w:val="none" w:sz="0" w:space="0" w:color="auto"/>
                    <w:left w:val="none" w:sz="0" w:space="0" w:color="auto"/>
                    <w:bottom w:val="none" w:sz="0" w:space="0" w:color="auto"/>
                    <w:right w:val="none" w:sz="0" w:space="0" w:color="auto"/>
                  </w:divBdr>
                  <w:divsChild>
                    <w:div w:id="1115831307">
                      <w:marLeft w:val="0"/>
                      <w:marRight w:val="0"/>
                      <w:marTop w:val="0"/>
                      <w:marBottom w:val="0"/>
                      <w:divBdr>
                        <w:top w:val="none" w:sz="0" w:space="0" w:color="auto"/>
                        <w:left w:val="none" w:sz="0" w:space="0" w:color="auto"/>
                        <w:bottom w:val="none" w:sz="0" w:space="0" w:color="auto"/>
                        <w:right w:val="none" w:sz="0" w:space="0" w:color="auto"/>
                      </w:divBdr>
                      <w:divsChild>
                        <w:div w:id="388499531">
                          <w:marLeft w:val="0"/>
                          <w:marRight w:val="0"/>
                          <w:marTop w:val="0"/>
                          <w:marBottom w:val="0"/>
                          <w:divBdr>
                            <w:top w:val="none" w:sz="0" w:space="0" w:color="auto"/>
                            <w:left w:val="none" w:sz="0" w:space="0" w:color="auto"/>
                            <w:bottom w:val="none" w:sz="0" w:space="0" w:color="auto"/>
                            <w:right w:val="none" w:sz="0" w:space="0" w:color="auto"/>
                          </w:divBdr>
                          <w:divsChild>
                            <w:div w:id="73184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644983">
                  <w:marLeft w:val="0"/>
                  <w:marRight w:val="0"/>
                  <w:marTop w:val="0"/>
                  <w:marBottom w:val="0"/>
                  <w:divBdr>
                    <w:top w:val="none" w:sz="0" w:space="0" w:color="auto"/>
                    <w:left w:val="none" w:sz="0" w:space="0" w:color="auto"/>
                    <w:bottom w:val="none" w:sz="0" w:space="0" w:color="auto"/>
                    <w:right w:val="none" w:sz="0" w:space="0" w:color="auto"/>
                  </w:divBdr>
                  <w:divsChild>
                    <w:div w:id="704720135">
                      <w:marLeft w:val="0"/>
                      <w:marRight w:val="0"/>
                      <w:marTop w:val="0"/>
                      <w:marBottom w:val="0"/>
                      <w:divBdr>
                        <w:top w:val="none" w:sz="0" w:space="0" w:color="auto"/>
                        <w:left w:val="none" w:sz="0" w:space="0" w:color="auto"/>
                        <w:bottom w:val="none" w:sz="0" w:space="0" w:color="auto"/>
                        <w:right w:val="none" w:sz="0" w:space="0" w:color="auto"/>
                      </w:divBdr>
                      <w:divsChild>
                        <w:div w:id="42944608">
                          <w:marLeft w:val="0"/>
                          <w:marRight w:val="0"/>
                          <w:marTop w:val="0"/>
                          <w:marBottom w:val="0"/>
                          <w:divBdr>
                            <w:top w:val="none" w:sz="0" w:space="0" w:color="auto"/>
                            <w:left w:val="none" w:sz="0" w:space="0" w:color="auto"/>
                            <w:bottom w:val="none" w:sz="0" w:space="0" w:color="auto"/>
                            <w:right w:val="none" w:sz="0" w:space="0" w:color="auto"/>
                          </w:divBdr>
                          <w:divsChild>
                            <w:div w:id="1704668718">
                              <w:marLeft w:val="0"/>
                              <w:marRight w:val="0"/>
                              <w:marTop w:val="0"/>
                              <w:marBottom w:val="0"/>
                              <w:divBdr>
                                <w:top w:val="none" w:sz="0" w:space="0" w:color="auto"/>
                                <w:left w:val="none" w:sz="0" w:space="0" w:color="auto"/>
                                <w:bottom w:val="none" w:sz="0" w:space="0" w:color="auto"/>
                                <w:right w:val="none" w:sz="0" w:space="0" w:color="auto"/>
                              </w:divBdr>
                            </w:div>
                            <w:div w:id="1055810714">
                              <w:marLeft w:val="0"/>
                              <w:marRight w:val="0"/>
                              <w:marTop w:val="0"/>
                              <w:marBottom w:val="0"/>
                              <w:divBdr>
                                <w:top w:val="none" w:sz="0" w:space="0" w:color="auto"/>
                                <w:left w:val="none" w:sz="0" w:space="0" w:color="auto"/>
                                <w:bottom w:val="none" w:sz="0" w:space="0" w:color="auto"/>
                                <w:right w:val="none" w:sz="0" w:space="0" w:color="auto"/>
                              </w:divBdr>
                            </w:div>
                            <w:div w:id="338583902">
                              <w:marLeft w:val="0"/>
                              <w:marRight w:val="0"/>
                              <w:marTop w:val="0"/>
                              <w:marBottom w:val="0"/>
                              <w:divBdr>
                                <w:top w:val="none" w:sz="0" w:space="0" w:color="auto"/>
                                <w:left w:val="none" w:sz="0" w:space="0" w:color="auto"/>
                                <w:bottom w:val="none" w:sz="0" w:space="0" w:color="auto"/>
                                <w:right w:val="none" w:sz="0" w:space="0" w:color="auto"/>
                              </w:divBdr>
                            </w:div>
                            <w:div w:id="2011253632">
                              <w:marLeft w:val="0"/>
                              <w:marRight w:val="0"/>
                              <w:marTop w:val="0"/>
                              <w:marBottom w:val="0"/>
                              <w:divBdr>
                                <w:top w:val="none" w:sz="0" w:space="0" w:color="auto"/>
                                <w:left w:val="none" w:sz="0" w:space="0" w:color="auto"/>
                                <w:bottom w:val="none" w:sz="0" w:space="0" w:color="auto"/>
                                <w:right w:val="none" w:sz="0" w:space="0" w:color="auto"/>
                              </w:divBdr>
                            </w:div>
                            <w:div w:id="268972349">
                              <w:marLeft w:val="0"/>
                              <w:marRight w:val="0"/>
                              <w:marTop w:val="0"/>
                              <w:marBottom w:val="0"/>
                              <w:divBdr>
                                <w:top w:val="none" w:sz="0" w:space="0" w:color="auto"/>
                                <w:left w:val="none" w:sz="0" w:space="0" w:color="auto"/>
                                <w:bottom w:val="none" w:sz="0" w:space="0" w:color="auto"/>
                                <w:right w:val="none" w:sz="0" w:space="0" w:color="auto"/>
                              </w:divBdr>
                            </w:div>
                            <w:div w:id="2007591096">
                              <w:marLeft w:val="0"/>
                              <w:marRight w:val="0"/>
                              <w:marTop w:val="0"/>
                              <w:marBottom w:val="0"/>
                              <w:divBdr>
                                <w:top w:val="none" w:sz="0" w:space="0" w:color="auto"/>
                                <w:left w:val="none" w:sz="0" w:space="0" w:color="auto"/>
                                <w:bottom w:val="none" w:sz="0" w:space="0" w:color="auto"/>
                                <w:right w:val="none" w:sz="0" w:space="0" w:color="auto"/>
                              </w:divBdr>
                            </w:div>
                            <w:div w:id="1963416719">
                              <w:marLeft w:val="0"/>
                              <w:marRight w:val="0"/>
                              <w:marTop w:val="0"/>
                              <w:marBottom w:val="0"/>
                              <w:divBdr>
                                <w:top w:val="none" w:sz="0" w:space="0" w:color="auto"/>
                                <w:left w:val="none" w:sz="0" w:space="0" w:color="auto"/>
                                <w:bottom w:val="none" w:sz="0" w:space="0" w:color="auto"/>
                                <w:right w:val="none" w:sz="0" w:space="0" w:color="auto"/>
                              </w:divBdr>
                            </w:div>
                            <w:div w:id="1928070639">
                              <w:marLeft w:val="0"/>
                              <w:marRight w:val="0"/>
                              <w:marTop w:val="0"/>
                              <w:marBottom w:val="0"/>
                              <w:divBdr>
                                <w:top w:val="none" w:sz="0" w:space="0" w:color="auto"/>
                                <w:left w:val="none" w:sz="0" w:space="0" w:color="auto"/>
                                <w:bottom w:val="none" w:sz="0" w:space="0" w:color="auto"/>
                                <w:right w:val="none" w:sz="0" w:space="0" w:color="auto"/>
                              </w:divBdr>
                            </w:div>
                            <w:div w:id="545725634">
                              <w:marLeft w:val="0"/>
                              <w:marRight w:val="0"/>
                              <w:marTop w:val="0"/>
                              <w:marBottom w:val="0"/>
                              <w:divBdr>
                                <w:top w:val="none" w:sz="0" w:space="0" w:color="auto"/>
                                <w:left w:val="none" w:sz="0" w:space="0" w:color="auto"/>
                                <w:bottom w:val="none" w:sz="0" w:space="0" w:color="auto"/>
                                <w:right w:val="none" w:sz="0" w:space="0" w:color="auto"/>
                              </w:divBdr>
                            </w:div>
                            <w:div w:id="1451391376">
                              <w:marLeft w:val="0"/>
                              <w:marRight w:val="0"/>
                              <w:marTop w:val="0"/>
                              <w:marBottom w:val="0"/>
                              <w:divBdr>
                                <w:top w:val="none" w:sz="0" w:space="0" w:color="auto"/>
                                <w:left w:val="none" w:sz="0" w:space="0" w:color="auto"/>
                                <w:bottom w:val="none" w:sz="0" w:space="0" w:color="auto"/>
                                <w:right w:val="none" w:sz="0" w:space="0" w:color="auto"/>
                              </w:divBdr>
                            </w:div>
                            <w:div w:id="854423414">
                              <w:marLeft w:val="0"/>
                              <w:marRight w:val="0"/>
                              <w:marTop w:val="0"/>
                              <w:marBottom w:val="0"/>
                              <w:divBdr>
                                <w:top w:val="none" w:sz="0" w:space="0" w:color="auto"/>
                                <w:left w:val="none" w:sz="0" w:space="0" w:color="auto"/>
                                <w:bottom w:val="none" w:sz="0" w:space="0" w:color="auto"/>
                                <w:right w:val="none" w:sz="0" w:space="0" w:color="auto"/>
                              </w:divBdr>
                            </w:div>
                            <w:div w:id="94715921">
                              <w:marLeft w:val="0"/>
                              <w:marRight w:val="0"/>
                              <w:marTop w:val="0"/>
                              <w:marBottom w:val="0"/>
                              <w:divBdr>
                                <w:top w:val="none" w:sz="0" w:space="0" w:color="auto"/>
                                <w:left w:val="none" w:sz="0" w:space="0" w:color="auto"/>
                                <w:bottom w:val="none" w:sz="0" w:space="0" w:color="auto"/>
                                <w:right w:val="none" w:sz="0" w:space="0" w:color="auto"/>
                              </w:divBdr>
                            </w:div>
                            <w:div w:id="1429503189">
                              <w:marLeft w:val="0"/>
                              <w:marRight w:val="0"/>
                              <w:marTop w:val="0"/>
                              <w:marBottom w:val="0"/>
                              <w:divBdr>
                                <w:top w:val="none" w:sz="0" w:space="0" w:color="auto"/>
                                <w:left w:val="none" w:sz="0" w:space="0" w:color="auto"/>
                                <w:bottom w:val="none" w:sz="0" w:space="0" w:color="auto"/>
                                <w:right w:val="none" w:sz="0" w:space="0" w:color="auto"/>
                              </w:divBdr>
                            </w:div>
                            <w:div w:id="666785034">
                              <w:marLeft w:val="0"/>
                              <w:marRight w:val="0"/>
                              <w:marTop w:val="0"/>
                              <w:marBottom w:val="0"/>
                              <w:divBdr>
                                <w:top w:val="none" w:sz="0" w:space="0" w:color="auto"/>
                                <w:left w:val="none" w:sz="0" w:space="0" w:color="auto"/>
                                <w:bottom w:val="none" w:sz="0" w:space="0" w:color="auto"/>
                                <w:right w:val="none" w:sz="0" w:space="0" w:color="auto"/>
                              </w:divBdr>
                            </w:div>
                            <w:div w:id="2055159260">
                              <w:marLeft w:val="0"/>
                              <w:marRight w:val="0"/>
                              <w:marTop w:val="0"/>
                              <w:marBottom w:val="0"/>
                              <w:divBdr>
                                <w:top w:val="none" w:sz="0" w:space="0" w:color="auto"/>
                                <w:left w:val="none" w:sz="0" w:space="0" w:color="auto"/>
                                <w:bottom w:val="none" w:sz="0" w:space="0" w:color="auto"/>
                                <w:right w:val="none" w:sz="0" w:space="0" w:color="auto"/>
                              </w:divBdr>
                            </w:div>
                            <w:div w:id="1116100071">
                              <w:marLeft w:val="0"/>
                              <w:marRight w:val="0"/>
                              <w:marTop w:val="0"/>
                              <w:marBottom w:val="0"/>
                              <w:divBdr>
                                <w:top w:val="none" w:sz="0" w:space="0" w:color="auto"/>
                                <w:left w:val="none" w:sz="0" w:space="0" w:color="auto"/>
                                <w:bottom w:val="none" w:sz="0" w:space="0" w:color="auto"/>
                                <w:right w:val="none" w:sz="0" w:space="0" w:color="auto"/>
                              </w:divBdr>
                            </w:div>
                            <w:div w:id="359357793">
                              <w:marLeft w:val="0"/>
                              <w:marRight w:val="0"/>
                              <w:marTop w:val="0"/>
                              <w:marBottom w:val="0"/>
                              <w:divBdr>
                                <w:top w:val="none" w:sz="0" w:space="0" w:color="auto"/>
                                <w:left w:val="none" w:sz="0" w:space="0" w:color="auto"/>
                                <w:bottom w:val="none" w:sz="0" w:space="0" w:color="auto"/>
                                <w:right w:val="none" w:sz="0" w:space="0" w:color="auto"/>
                              </w:divBdr>
                            </w:div>
                            <w:div w:id="170290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780773">
          <w:marLeft w:val="0"/>
          <w:marRight w:val="0"/>
          <w:marTop w:val="0"/>
          <w:marBottom w:val="150"/>
          <w:divBdr>
            <w:top w:val="none" w:sz="0" w:space="0" w:color="auto"/>
            <w:left w:val="none" w:sz="0" w:space="0" w:color="auto"/>
            <w:bottom w:val="none" w:sz="0" w:space="0" w:color="auto"/>
            <w:right w:val="none" w:sz="0" w:space="0" w:color="auto"/>
          </w:divBdr>
          <w:divsChild>
            <w:div w:id="1597517555">
              <w:marLeft w:val="0"/>
              <w:marRight w:val="0"/>
              <w:marTop w:val="0"/>
              <w:marBottom w:val="0"/>
              <w:divBdr>
                <w:top w:val="none" w:sz="0" w:space="0" w:color="auto"/>
                <w:left w:val="none" w:sz="0" w:space="0" w:color="auto"/>
                <w:bottom w:val="none" w:sz="0" w:space="0" w:color="auto"/>
                <w:right w:val="none" w:sz="0" w:space="0" w:color="auto"/>
              </w:divBdr>
              <w:divsChild>
                <w:div w:id="11419324">
                  <w:marLeft w:val="0"/>
                  <w:marRight w:val="0"/>
                  <w:marTop w:val="0"/>
                  <w:marBottom w:val="0"/>
                  <w:divBdr>
                    <w:top w:val="none" w:sz="0" w:space="0" w:color="auto"/>
                    <w:left w:val="none" w:sz="0" w:space="0" w:color="auto"/>
                    <w:bottom w:val="none" w:sz="0" w:space="0" w:color="auto"/>
                    <w:right w:val="none" w:sz="0" w:space="0" w:color="auto"/>
                  </w:divBdr>
                  <w:divsChild>
                    <w:div w:id="154226256">
                      <w:marLeft w:val="0"/>
                      <w:marRight w:val="0"/>
                      <w:marTop w:val="0"/>
                      <w:marBottom w:val="0"/>
                      <w:divBdr>
                        <w:top w:val="none" w:sz="0" w:space="0" w:color="auto"/>
                        <w:left w:val="none" w:sz="0" w:space="0" w:color="auto"/>
                        <w:bottom w:val="none" w:sz="0" w:space="0" w:color="auto"/>
                        <w:right w:val="none" w:sz="0" w:space="0" w:color="auto"/>
                      </w:divBdr>
                      <w:divsChild>
                        <w:div w:id="21065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69960">
              <w:marLeft w:val="0"/>
              <w:marRight w:val="0"/>
              <w:marTop w:val="0"/>
              <w:marBottom w:val="0"/>
              <w:divBdr>
                <w:top w:val="none" w:sz="0" w:space="0" w:color="auto"/>
                <w:left w:val="none" w:sz="0" w:space="0" w:color="auto"/>
                <w:bottom w:val="none" w:sz="0" w:space="0" w:color="auto"/>
                <w:right w:val="none" w:sz="0" w:space="0" w:color="auto"/>
              </w:divBdr>
              <w:divsChild>
                <w:div w:id="1880818605">
                  <w:marLeft w:val="0"/>
                  <w:marRight w:val="0"/>
                  <w:marTop w:val="0"/>
                  <w:marBottom w:val="0"/>
                  <w:divBdr>
                    <w:top w:val="none" w:sz="0" w:space="0" w:color="auto"/>
                    <w:left w:val="none" w:sz="0" w:space="0" w:color="auto"/>
                    <w:bottom w:val="none" w:sz="0" w:space="0" w:color="auto"/>
                    <w:right w:val="none" w:sz="0" w:space="0" w:color="auto"/>
                  </w:divBdr>
                  <w:divsChild>
                    <w:div w:id="2008049878">
                      <w:marLeft w:val="0"/>
                      <w:marRight w:val="0"/>
                      <w:marTop w:val="0"/>
                      <w:marBottom w:val="0"/>
                      <w:divBdr>
                        <w:top w:val="none" w:sz="0" w:space="0" w:color="auto"/>
                        <w:left w:val="none" w:sz="0" w:space="0" w:color="auto"/>
                        <w:bottom w:val="none" w:sz="0" w:space="0" w:color="auto"/>
                        <w:right w:val="none" w:sz="0" w:space="0" w:color="auto"/>
                      </w:divBdr>
                      <w:divsChild>
                        <w:div w:id="1139806330">
                          <w:marLeft w:val="0"/>
                          <w:marRight w:val="0"/>
                          <w:marTop w:val="0"/>
                          <w:marBottom w:val="0"/>
                          <w:divBdr>
                            <w:top w:val="none" w:sz="0" w:space="0" w:color="auto"/>
                            <w:left w:val="none" w:sz="0" w:space="0" w:color="auto"/>
                            <w:bottom w:val="none" w:sz="0" w:space="0" w:color="auto"/>
                            <w:right w:val="none" w:sz="0" w:space="0" w:color="auto"/>
                          </w:divBdr>
                        </w:div>
                        <w:div w:id="783883132">
                          <w:marLeft w:val="0"/>
                          <w:marRight w:val="0"/>
                          <w:marTop w:val="0"/>
                          <w:marBottom w:val="0"/>
                          <w:divBdr>
                            <w:top w:val="none" w:sz="0" w:space="0" w:color="auto"/>
                            <w:left w:val="none" w:sz="0" w:space="0" w:color="auto"/>
                            <w:bottom w:val="none" w:sz="0" w:space="0" w:color="auto"/>
                            <w:right w:val="none" w:sz="0" w:space="0" w:color="auto"/>
                          </w:divBdr>
                        </w:div>
                        <w:div w:id="1905293584">
                          <w:marLeft w:val="0"/>
                          <w:marRight w:val="0"/>
                          <w:marTop w:val="0"/>
                          <w:marBottom w:val="0"/>
                          <w:divBdr>
                            <w:top w:val="none" w:sz="0" w:space="0" w:color="auto"/>
                            <w:left w:val="none" w:sz="0" w:space="0" w:color="auto"/>
                            <w:bottom w:val="none" w:sz="0" w:space="0" w:color="auto"/>
                            <w:right w:val="none" w:sz="0" w:space="0" w:color="auto"/>
                          </w:divBdr>
                        </w:div>
                        <w:div w:id="2029326273">
                          <w:marLeft w:val="0"/>
                          <w:marRight w:val="0"/>
                          <w:marTop w:val="0"/>
                          <w:marBottom w:val="0"/>
                          <w:divBdr>
                            <w:top w:val="none" w:sz="0" w:space="0" w:color="auto"/>
                            <w:left w:val="none" w:sz="0" w:space="0" w:color="auto"/>
                            <w:bottom w:val="none" w:sz="0" w:space="0" w:color="auto"/>
                            <w:right w:val="none" w:sz="0" w:space="0" w:color="auto"/>
                          </w:divBdr>
                        </w:div>
                        <w:div w:id="1521045111">
                          <w:marLeft w:val="0"/>
                          <w:marRight w:val="0"/>
                          <w:marTop w:val="0"/>
                          <w:marBottom w:val="0"/>
                          <w:divBdr>
                            <w:top w:val="none" w:sz="0" w:space="0" w:color="auto"/>
                            <w:left w:val="none" w:sz="0" w:space="0" w:color="auto"/>
                            <w:bottom w:val="none" w:sz="0" w:space="0" w:color="auto"/>
                            <w:right w:val="none" w:sz="0" w:space="0" w:color="auto"/>
                          </w:divBdr>
                        </w:div>
                        <w:div w:id="1143498201">
                          <w:marLeft w:val="0"/>
                          <w:marRight w:val="0"/>
                          <w:marTop w:val="0"/>
                          <w:marBottom w:val="0"/>
                          <w:divBdr>
                            <w:top w:val="none" w:sz="0" w:space="0" w:color="auto"/>
                            <w:left w:val="none" w:sz="0" w:space="0" w:color="auto"/>
                            <w:bottom w:val="none" w:sz="0" w:space="0" w:color="auto"/>
                            <w:right w:val="none" w:sz="0" w:space="0" w:color="auto"/>
                          </w:divBdr>
                        </w:div>
                        <w:div w:id="1654604936">
                          <w:marLeft w:val="0"/>
                          <w:marRight w:val="0"/>
                          <w:marTop w:val="0"/>
                          <w:marBottom w:val="0"/>
                          <w:divBdr>
                            <w:top w:val="none" w:sz="0" w:space="0" w:color="auto"/>
                            <w:left w:val="none" w:sz="0" w:space="0" w:color="auto"/>
                            <w:bottom w:val="none" w:sz="0" w:space="0" w:color="auto"/>
                            <w:right w:val="none" w:sz="0" w:space="0" w:color="auto"/>
                          </w:divBdr>
                        </w:div>
                        <w:div w:id="768742952">
                          <w:marLeft w:val="0"/>
                          <w:marRight w:val="0"/>
                          <w:marTop w:val="0"/>
                          <w:marBottom w:val="0"/>
                          <w:divBdr>
                            <w:top w:val="none" w:sz="0" w:space="0" w:color="auto"/>
                            <w:left w:val="none" w:sz="0" w:space="0" w:color="auto"/>
                            <w:bottom w:val="none" w:sz="0" w:space="0" w:color="auto"/>
                            <w:right w:val="none" w:sz="0" w:space="0" w:color="auto"/>
                          </w:divBdr>
                        </w:div>
                        <w:div w:id="2078699461">
                          <w:marLeft w:val="0"/>
                          <w:marRight w:val="0"/>
                          <w:marTop w:val="0"/>
                          <w:marBottom w:val="0"/>
                          <w:divBdr>
                            <w:top w:val="none" w:sz="0" w:space="0" w:color="auto"/>
                            <w:left w:val="none" w:sz="0" w:space="0" w:color="auto"/>
                            <w:bottom w:val="none" w:sz="0" w:space="0" w:color="auto"/>
                            <w:right w:val="none" w:sz="0" w:space="0" w:color="auto"/>
                          </w:divBdr>
                        </w:div>
                        <w:div w:id="1884756626">
                          <w:marLeft w:val="0"/>
                          <w:marRight w:val="0"/>
                          <w:marTop w:val="0"/>
                          <w:marBottom w:val="0"/>
                          <w:divBdr>
                            <w:top w:val="none" w:sz="0" w:space="0" w:color="auto"/>
                            <w:left w:val="none" w:sz="0" w:space="0" w:color="auto"/>
                            <w:bottom w:val="none" w:sz="0" w:space="0" w:color="auto"/>
                            <w:right w:val="none" w:sz="0" w:space="0" w:color="auto"/>
                          </w:divBdr>
                        </w:div>
                        <w:div w:id="1575236707">
                          <w:marLeft w:val="0"/>
                          <w:marRight w:val="0"/>
                          <w:marTop w:val="0"/>
                          <w:marBottom w:val="0"/>
                          <w:divBdr>
                            <w:top w:val="none" w:sz="0" w:space="0" w:color="auto"/>
                            <w:left w:val="none" w:sz="0" w:space="0" w:color="auto"/>
                            <w:bottom w:val="none" w:sz="0" w:space="0" w:color="auto"/>
                            <w:right w:val="none" w:sz="0" w:space="0" w:color="auto"/>
                          </w:divBdr>
                        </w:div>
                        <w:div w:id="1186866064">
                          <w:marLeft w:val="0"/>
                          <w:marRight w:val="0"/>
                          <w:marTop w:val="0"/>
                          <w:marBottom w:val="0"/>
                          <w:divBdr>
                            <w:top w:val="none" w:sz="0" w:space="0" w:color="auto"/>
                            <w:left w:val="none" w:sz="0" w:space="0" w:color="auto"/>
                            <w:bottom w:val="none" w:sz="0" w:space="0" w:color="auto"/>
                            <w:right w:val="none" w:sz="0" w:space="0" w:color="auto"/>
                          </w:divBdr>
                        </w:div>
                        <w:div w:id="1487630928">
                          <w:marLeft w:val="0"/>
                          <w:marRight w:val="0"/>
                          <w:marTop w:val="0"/>
                          <w:marBottom w:val="0"/>
                          <w:divBdr>
                            <w:top w:val="none" w:sz="0" w:space="0" w:color="auto"/>
                            <w:left w:val="none" w:sz="0" w:space="0" w:color="auto"/>
                            <w:bottom w:val="none" w:sz="0" w:space="0" w:color="auto"/>
                            <w:right w:val="none" w:sz="0" w:space="0" w:color="auto"/>
                          </w:divBdr>
                        </w:div>
                        <w:div w:id="429085203">
                          <w:marLeft w:val="0"/>
                          <w:marRight w:val="0"/>
                          <w:marTop w:val="0"/>
                          <w:marBottom w:val="0"/>
                          <w:divBdr>
                            <w:top w:val="none" w:sz="0" w:space="0" w:color="auto"/>
                            <w:left w:val="none" w:sz="0" w:space="0" w:color="auto"/>
                            <w:bottom w:val="none" w:sz="0" w:space="0" w:color="auto"/>
                            <w:right w:val="none" w:sz="0" w:space="0" w:color="auto"/>
                          </w:divBdr>
                        </w:div>
                        <w:div w:id="1256595368">
                          <w:marLeft w:val="0"/>
                          <w:marRight w:val="0"/>
                          <w:marTop w:val="0"/>
                          <w:marBottom w:val="0"/>
                          <w:divBdr>
                            <w:top w:val="none" w:sz="0" w:space="0" w:color="auto"/>
                            <w:left w:val="none" w:sz="0" w:space="0" w:color="auto"/>
                            <w:bottom w:val="none" w:sz="0" w:space="0" w:color="auto"/>
                            <w:right w:val="none" w:sz="0" w:space="0" w:color="auto"/>
                          </w:divBdr>
                        </w:div>
                        <w:div w:id="251862423">
                          <w:marLeft w:val="0"/>
                          <w:marRight w:val="0"/>
                          <w:marTop w:val="0"/>
                          <w:marBottom w:val="0"/>
                          <w:divBdr>
                            <w:top w:val="none" w:sz="0" w:space="0" w:color="auto"/>
                            <w:left w:val="none" w:sz="0" w:space="0" w:color="auto"/>
                            <w:bottom w:val="none" w:sz="0" w:space="0" w:color="auto"/>
                            <w:right w:val="none" w:sz="0" w:space="0" w:color="auto"/>
                          </w:divBdr>
                        </w:div>
                        <w:div w:id="1224606584">
                          <w:marLeft w:val="0"/>
                          <w:marRight w:val="0"/>
                          <w:marTop w:val="0"/>
                          <w:marBottom w:val="0"/>
                          <w:divBdr>
                            <w:top w:val="none" w:sz="0" w:space="0" w:color="auto"/>
                            <w:left w:val="none" w:sz="0" w:space="0" w:color="auto"/>
                            <w:bottom w:val="none" w:sz="0" w:space="0" w:color="auto"/>
                            <w:right w:val="none" w:sz="0" w:space="0" w:color="auto"/>
                          </w:divBdr>
                        </w:div>
                        <w:div w:id="721174740">
                          <w:marLeft w:val="0"/>
                          <w:marRight w:val="0"/>
                          <w:marTop w:val="0"/>
                          <w:marBottom w:val="0"/>
                          <w:divBdr>
                            <w:top w:val="none" w:sz="0" w:space="0" w:color="auto"/>
                            <w:left w:val="none" w:sz="0" w:space="0" w:color="auto"/>
                            <w:bottom w:val="none" w:sz="0" w:space="0" w:color="auto"/>
                            <w:right w:val="none" w:sz="0" w:space="0" w:color="auto"/>
                          </w:divBdr>
                        </w:div>
                        <w:div w:id="660621671">
                          <w:marLeft w:val="0"/>
                          <w:marRight w:val="0"/>
                          <w:marTop w:val="0"/>
                          <w:marBottom w:val="0"/>
                          <w:divBdr>
                            <w:top w:val="none" w:sz="0" w:space="0" w:color="auto"/>
                            <w:left w:val="none" w:sz="0" w:space="0" w:color="auto"/>
                            <w:bottom w:val="none" w:sz="0" w:space="0" w:color="auto"/>
                            <w:right w:val="none" w:sz="0" w:space="0" w:color="auto"/>
                          </w:divBdr>
                        </w:div>
                        <w:div w:id="381445727">
                          <w:marLeft w:val="0"/>
                          <w:marRight w:val="0"/>
                          <w:marTop w:val="0"/>
                          <w:marBottom w:val="0"/>
                          <w:divBdr>
                            <w:top w:val="none" w:sz="0" w:space="0" w:color="auto"/>
                            <w:left w:val="none" w:sz="0" w:space="0" w:color="auto"/>
                            <w:bottom w:val="none" w:sz="0" w:space="0" w:color="auto"/>
                            <w:right w:val="none" w:sz="0" w:space="0" w:color="auto"/>
                          </w:divBdr>
                        </w:div>
                        <w:div w:id="1640070282">
                          <w:marLeft w:val="0"/>
                          <w:marRight w:val="0"/>
                          <w:marTop w:val="0"/>
                          <w:marBottom w:val="0"/>
                          <w:divBdr>
                            <w:top w:val="none" w:sz="0" w:space="0" w:color="auto"/>
                            <w:left w:val="none" w:sz="0" w:space="0" w:color="auto"/>
                            <w:bottom w:val="none" w:sz="0" w:space="0" w:color="auto"/>
                            <w:right w:val="none" w:sz="0" w:space="0" w:color="auto"/>
                          </w:divBdr>
                        </w:div>
                        <w:div w:id="1941914016">
                          <w:marLeft w:val="0"/>
                          <w:marRight w:val="0"/>
                          <w:marTop w:val="0"/>
                          <w:marBottom w:val="0"/>
                          <w:divBdr>
                            <w:top w:val="none" w:sz="0" w:space="0" w:color="auto"/>
                            <w:left w:val="none" w:sz="0" w:space="0" w:color="auto"/>
                            <w:bottom w:val="none" w:sz="0" w:space="0" w:color="auto"/>
                            <w:right w:val="none" w:sz="0" w:space="0" w:color="auto"/>
                          </w:divBdr>
                        </w:div>
                        <w:div w:id="946816599">
                          <w:marLeft w:val="0"/>
                          <w:marRight w:val="0"/>
                          <w:marTop w:val="0"/>
                          <w:marBottom w:val="0"/>
                          <w:divBdr>
                            <w:top w:val="none" w:sz="0" w:space="0" w:color="auto"/>
                            <w:left w:val="none" w:sz="0" w:space="0" w:color="auto"/>
                            <w:bottom w:val="none" w:sz="0" w:space="0" w:color="auto"/>
                            <w:right w:val="none" w:sz="0" w:space="0" w:color="auto"/>
                          </w:divBdr>
                        </w:div>
                        <w:div w:id="548146011">
                          <w:marLeft w:val="0"/>
                          <w:marRight w:val="0"/>
                          <w:marTop w:val="0"/>
                          <w:marBottom w:val="0"/>
                          <w:divBdr>
                            <w:top w:val="none" w:sz="0" w:space="0" w:color="auto"/>
                            <w:left w:val="none" w:sz="0" w:space="0" w:color="auto"/>
                            <w:bottom w:val="none" w:sz="0" w:space="0" w:color="auto"/>
                            <w:right w:val="none" w:sz="0" w:space="0" w:color="auto"/>
                          </w:divBdr>
                        </w:div>
                        <w:div w:id="1057315488">
                          <w:marLeft w:val="0"/>
                          <w:marRight w:val="0"/>
                          <w:marTop w:val="0"/>
                          <w:marBottom w:val="0"/>
                          <w:divBdr>
                            <w:top w:val="none" w:sz="0" w:space="0" w:color="auto"/>
                            <w:left w:val="none" w:sz="0" w:space="0" w:color="auto"/>
                            <w:bottom w:val="none" w:sz="0" w:space="0" w:color="auto"/>
                            <w:right w:val="none" w:sz="0" w:space="0" w:color="auto"/>
                          </w:divBdr>
                        </w:div>
                        <w:div w:id="1070082126">
                          <w:marLeft w:val="0"/>
                          <w:marRight w:val="0"/>
                          <w:marTop w:val="0"/>
                          <w:marBottom w:val="0"/>
                          <w:divBdr>
                            <w:top w:val="none" w:sz="0" w:space="0" w:color="auto"/>
                            <w:left w:val="none" w:sz="0" w:space="0" w:color="auto"/>
                            <w:bottom w:val="none" w:sz="0" w:space="0" w:color="auto"/>
                            <w:right w:val="none" w:sz="0" w:space="0" w:color="auto"/>
                          </w:divBdr>
                        </w:div>
                        <w:div w:id="1360669683">
                          <w:marLeft w:val="0"/>
                          <w:marRight w:val="0"/>
                          <w:marTop w:val="0"/>
                          <w:marBottom w:val="0"/>
                          <w:divBdr>
                            <w:top w:val="none" w:sz="0" w:space="0" w:color="auto"/>
                            <w:left w:val="none" w:sz="0" w:space="0" w:color="auto"/>
                            <w:bottom w:val="none" w:sz="0" w:space="0" w:color="auto"/>
                            <w:right w:val="none" w:sz="0" w:space="0" w:color="auto"/>
                          </w:divBdr>
                        </w:div>
                        <w:div w:id="294338026">
                          <w:marLeft w:val="0"/>
                          <w:marRight w:val="0"/>
                          <w:marTop w:val="0"/>
                          <w:marBottom w:val="0"/>
                          <w:divBdr>
                            <w:top w:val="none" w:sz="0" w:space="0" w:color="auto"/>
                            <w:left w:val="none" w:sz="0" w:space="0" w:color="auto"/>
                            <w:bottom w:val="none" w:sz="0" w:space="0" w:color="auto"/>
                            <w:right w:val="none" w:sz="0" w:space="0" w:color="auto"/>
                          </w:divBdr>
                        </w:div>
                        <w:div w:id="1538393645">
                          <w:marLeft w:val="0"/>
                          <w:marRight w:val="0"/>
                          <w:marTop w:val="0"/>
                          <w:marBottom w:val="0"/>
                          <w:divBdr>
                            <w:top w:val="none" w:sz="0" w:space="0" w:color="auto"/>
                            <w:left w:val="none" w:sz="0" w:space="0" w:color="auto"/>
                            <w:bottom w:val="none" w:sz="0" w:space="0" w:color="auto"/>
                            <w:right w:val="none" w:sz="0" w:space="0" w:color="auto"/>
                          </w:divBdr>
                        </w:div>
                        <w:div w:id="19571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892095">
      <w:bodyDiv w:val="1"/>
      <w:marLeft w:val="0"/>
      <w:marRight w:val="0"/>
      <w:marTop w:val="0"/>
      <w:marBottom w:val="0"/>
      <w:divBdr>
        <w:top w:val="none" w:sz="0" w:space="0" w:color="auto"/>
        <w:left w:val="none" w:sz="0" w:space="0" w:color="auto"/>
        <w:bottom w:val="none" w:sz="0" w:space="0" w:color="auto"/>
        <w:right w:val="none" w:sz="0" w:space="0" w:color="auto"/>
      </w:divBdr>
    </w:div>
    <w:div w:id="1748724009">
      <w:bodyDiv w:val="1"/>
      <w:marLeft w:val="0"/>
      <w:marRight w:val="0"/>
      <w:marTop w:val="0"/>
      <w:marBottom w:val="0"/>
      <w:divBdr>
        <w:top w:val="none" w:sz="0" w:space="0" w:color="auto"/>
        <w:left w:val="none" w:sz="0" w:space="0" w:color="auto"/>
        <w:bottom w:val="none" w:sz="0" w:space="0" w:color="auto"/>
        <w:right w:val="none" w:sz="0" w:space="0" w:color="auto"/>
      </w:divBdr>
      <w:divsChild>
        <w:div w:id="1240095569">
          <w:marLeft w:val="0"/>
          <w:marRight w:val="0"/>
          <w:marTop w:val="0"/>
          <w:marBottom w:val="0"/>
          <w:divBdr>
            <w:top w:val="single" w:sz="6" w:space="8" w:color="D6D6D6"/>
            <w:left w:val="none" w:sz="0" w:space="0" w:color="auto"/>
            <w:bottom w:val="single" w:sz="6" w:space="0" w:color="D6D6D6"/>
            <w:right w:val="none" w:sz="0" w:space="0" w:color="auto"/>
          </w:divBdr>
          <w:divsChild>
            <w:div w:id="1548640666">
              <w:marLeft w:val="0"/>
              <w:marRight w:val="0"/>
              <w:marTop w:val="0"/>
              <w:marBottom w:val="0"/>
              <w:divBdr>
                <w:top w:val="none" w:sz="0" w:space="0" w:color="auto"/>
                <w:left w:val="none" w:sz="0" w:space="0" w:color="auto"/>
                <w:bottom w:val="none" w:sz="0" w:space="0" w:color="auto"/>
                <w:right w:val="none" w:sz="0" w:space="0" w:color="auto"/>
              </w:divBdr>
            </w:div>
            <w:div w:id="2031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4029">
      <w:bodyDiv w:val="1"/>
      <w:marLeft w:val="0"/>
      <w:marRight w:val="0"/>
      <w:marTop w:val="0"/>
      <w:marBottom w:val="0"/>
      <w:divBdr>
        <w:top w:val="none" w:sz="0" w:space="0" w:color="auto"/>
        <w:left w:val="none" w:sz="0" w:space="0" w:color="auto"/>
        <w:bottom w:val="none" w:sz="0" w:space="0" w:color="auto"/>
        <w:right w:val="none" w:sz="0" w:space="0" w:color="auto"/>
      </w:divBdr>
      <w:divsChild>
        <w:div w:id="333344612">
          <w:marLeft w:val="0"/>
          <w:marRight w:val="0"/>
          <w:marTop w:val="0"/>
          <w:marBottom w:val="0"/>
          <w:divBdr>
            <w:top w:val="single" w:sz="6" w:space="8" w:color="D6D6D6"/>
            <w:left w:val="none" w:sz="0" w:space="0" w:color="auto"/>
            <w:bottom w:val="single" w:sz="6" w:space="0" w:color="D6D6D6"/>
            <w:right w:val="none" w:sz="0" w:space="0" w:color="auto"/>
          </w:divBdr>
          <w:divsChild>
            <w:div w:id="1455709998">
              <w:marLeft w:val="0"/>
              <w:marRight w:val="0"/>
              <w:marTop w:val="0"/>
              <w:marBottom w:val="0"/>
              <w:divBdr>
                <w:top w:val="none" w:sz="0" w:space="0" w:color="auto"/>
                <w:left w:val="none" w:sz="0" w:space="0" w:color="auto"/>
                <w:bottom w:val="none" w:sz="0" w:space="0" w:color="auto"/>
                <w:right w:val="none" w:sz="0" w:space="0" w:color="auto"/>
              </w:divBdr>
            </w:div>
            <w:div w:id="22866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4641">
      <w:bodyDiv w:val="1"/>
      <w:marLeft w:val="0"/>
      <w:marRight w:val="0"/>
      <w:marTop w:val="0"/>
      <w:marBottom w:val="0"/>
      <w:divBdr>
        <w:top w:val="none" w:sz="0" w:space="0" w:color="auto"/>
        <w:left w:val="none" w:sz="0" w:space="0" w:color="auto"/>
        <w:bottom w:val="none" w:sz="0" w:space="0" w:color="auto"/>
        <w:right w:val="none" w:sz="0" w:space="0" w:color="auto"/>
      </w:divBdr>
      <w:divsChild>
        <w:div w:id="1735010792">
          <w:marLeft w:val="-300"/>
          <w:marRight w:val="-300"/>
          <w:marTop w:val="360"/>
          <w:marBottom w:val="360"/>
          <w:divBdr>
            <w:top w:val="none" w:sz="0" w:space="0" w:color="auto"/>
            <w:left w:val="none" w:sz="0" w:space="0" w:color="auto"/>
            <w:bottom w:val="none" w:sz="0" w:space="0" w:color="auto"/>
            <w:right w:val="none" w:sz="0" w:space="0" w:color="auto"/>
          </w:divBdr>
          <w:divsChild>
            <w:div w:id="1792283038">
              <w:marLeft w:val="0"/>
              <w:marRight w:val="0"/>
              <w:marTop w:val="0"/>
              <w:marBottom w:val="0"/>
              <w:divBdr>
                <w:top w:val="none" w:sz="0" w:space="0" w:color="auto"/>
                <w:left w:val="single" w:sz="24" w:space="9" w:color="4CAF50"/>
                <w:bottom w:val="none" w:sz="0" w:space="0" w:color="auto"/>
                <w:right w:val="none" w:sz="0" w:space="0" w:color="auto"/>
              </w:divBdr>
            </w:div>
          </w:divsChild>
        </w:div>
        <w:div w:id="1588268654">
          <w:marLeft w:val="-300"/>
          <w:marRight w:val="-300"/>
          <w:marTop w:val="360"/>
          <w:marBottom w:val="360"/>
          <w:divBdr>
            <w:top w:val="none" w:sz="0" w:space="0" w:color="auto"/>
            <w:left w:val="none" w:sz="0" w:space="0" w:color="auto"/>
            <w:bottom w:val="none" w:sz="0" w:space="0" w:color="auto"/>
            <w:right w:val="none" w:sz="0" w:space="0" w:color="auto"/>
          </w:divBdr>
          <w:divsChild>
            <w:div w:id="936599514">
              <w:marLeft w:val="0"/>
              <w:marRight w:val="0"/>
              <w:marTop w:val="0"/>
              <w:marBottom w:val="0"/>
              <w:divBdr>
                <w:top w:val="none" w:sz="0" w:space="0" w:color="auto"/>
                <w:left w:val="single" w:sz="24" w:space="9" w:color="4CAF50"/>
                <w:bottom w:val="none" w:sz="0" w:space="0" w:color="auto"/>
                <w:right w:val="none" w:sz="0" w:space="0" w:color="auto"/>
              </w:divBdr>
            </w:div>
          </w:divsChild>
        </w:div>
        <w:div w:id="1010445324">
          <w:marLeft w:val="-300"/>
          <w:marRight w:val="-300"/>
          <w:marTop w:val="360"/>
          <w:marBottom w:val="360"/>
          <w:divBdr>
            <w:top w:val="none" w:sz="0" w:space="0" w:color="auto"/>
            <w:left w:val="none" w:sz="0" w:space="0" w:color="auto"/>
            <w:bottom w:val="none" w:sz="0" w:space="0" w:color="auto"/>
            <w:right w:val="none" w:sz="0" w:space="0" w:color="auto"/>
          </w:divBdr>
          <w:divsChild>
            <w:div w:id="252201170">
              <w:marLeft w:val="0"/>
              <w:marRight w:val="0"/>
              <w:marTop w:val="0"/>
              <w:marBottom w:val="0"/>
              <w:divBdr>
                <w:top w:val="none" w:sz="0" w:space="0" w:color="auto"/>
                <w:left w:val="single" w:sz="24" w:space="9" w:color="4CAF50"/>
                <w:bottom w:val="none" w:sz="0" w:space="0" w:color="auto"/>
                <w:right w:val="none" w:sz="0" w:space="0" w:color="auto"/>
              </w:divBdr>
            </w:div>
          </w:divsChild>
        </w:div>
        <w:div w:id="1140611941">
          <w:marLeft w:val="-300"/>
          <w:marRight w:val="-300"/>
          <w:marTop w:val="360"/>
          <w:marBottom w:val="360"/>
          <w:divBdr>
            <w:top w:val="none" w:sz="0" w:space="0" w:color="auto"/>
            <w:left w:val="none" w:sz="0" w:space="0" w:color="auto"/>
            <w:bottom w:val="none" w:sz="0" w:space="0" w:color="auto"/>
            <w:right w:val="none" w:sz="0" w:space="0" w:color="auto"/>
          </w:divBdr>
          <w:divsChild>
            <w:div w:id="1291596291">
              <w:marLeft w:val="0"/>
              <w:marRight w:val="0"/>
              <w:marTop w:val="0"/>
              <w:marBottom w:val="0"/>
              <w:divBdr>
                <w:top w:val="none" w:sz="0" w:space="0" w:color="auto"/>
                <w:left w:val="single" w:sz="24" w:space="9" w:color="4CAF50"/>
                <w:bottom w:val="none" w:sz="0" w:space="0" w:color="auto"/>
                <w:right w:val="none" w:sz="0" w:space="0" w:color="auto"/>
              </w:divBdr>
            </w:div>
          </w:divsChild>
        </w:div>
        <w:div w:id="138614879">
          <w:marLeft w:val="-300"/>
          <w:marRight w:val="-300"/>
          <w:marTop w:val="360"/>
          <w:marBottom w:val="360"/>
          <w:divBdr>
            <w:top w:val="none" w:sz="0" w:space="0" w:color="auto"/>
            <w:left w:val="none" w:sz="0" w:space="0" w:color="auto"/>
            <w:bottom w:val="none" w:sz="0" w:space="0" w:color="auto"/>
            <w:right w:val="none" w:sz="0" w:space="0" w:color="auto"/>
          </w:divBdr>
          <w:divsChild>
            <w:div w:id="1734427006">
              <w:marLeft w:val="0"/>
              <w:marRight w:val="0"/>
              <w:marTop w:val="0"/>
              <w:marBottom w:val="0"/>
              <w:divBdr>
                <w:top w:val="none" w:sz="0" w:space="0" w:color="auto"/>
                <w:left w:val="single" w:sz="24" w:space="9" w:color="4CAF50"/>
                <w:bottom w:val="none" w:sz="0" w:space="0" w:color="auto"/>
                <w:right w:val="none" w:sz="0" w:space="0" w:color="auto"/>
              </w:divBdr>
            </w:div>
          </w:divsChild>
        </w:div>
        <w:div w:id="1616713736">
          <w:marLeft w:val="-300"/>
          <w:marRight w:val="-300"/>
          <w:marTop w:val="360"/>
          <w:marBottom w:val="360"/>
          <w:divBdr>
            <w:top w:val="none" w:sz="0" w:space="0" w:color="auto"/>
            <w:left w:val="none" w:sz="0" w:space="0" w:color="auto"/>
            <w:bottom w:val="none" w:sz="0" w:space="0" w:color="auto"/>
            <w:right w:val="none" w:sz="0" w:space="0" w:color="auto"/>
          </w:divBdr>
          <w:divsChild>
            <w:div w:id="64034536">
              <w:marLeft w:val="0"/>
              <w:marRight w:val="0"/>
              <w:marTop w:val="0"/>
              <w:marBottom w:val="0"/>
              <w:divBdr>
                <w:top w:val="none" w:sz="0" w:space="0" w:color="auto"/>
                <w:left w:val="single" w:sz="24" w:space="9" w:color="4CAF50"/>
                <w:bottom w:val="none" w:sz="0" w:space="0" w:color="auto"/>
                <w:right w:val="none" w:sz="0" w:space="0" w:color="auto"/>
              </w:divBdr>
            </w:div>
          </w:divsChild>
        </w:div>
        <w:div w:id="2035880976">
          <w:marLeft w:val="-300"/>
          <w:marRight w:val="-300"/>
          <w:marTop w:val="360"/>
          <w:marBottom w:val="360"/>
          <w:divBdr>
            <w:top w:val="none" w:sz="0" w:space="0" w:color="auto"/>
            <w:left w:val="none" w:sz="0" w:space="0" w:color="auto"/>
            <w:bottom w:val="none" w:sz="0" w:space="0" w:color="auto"/>
            <w:right w:val="none" w:sz="0" w:space="0" w:color="auto"/>
          </w:divBdr>
          <w:divsChild>
            <w:div w:id="1737194184">
              <w:marLeft w:val="0"/>
              <w:marRight w:val="0"/>
              <w:marTop w:val="0"/>
              <w:marBottom w:val="0"/>
              <w:divBdr>
                <w:top w:val="none" w:sz="0" w:space="0" w:color="auto"/>
                <w:left w:val="single" w:sz="24" w:space="9" w:color="4CAF50"/>
                <w:bottom w:val="none" w:sz="0" w:space="0" w:color="auto"/>
                <w:right w:val="none" w:sz="0" w:space="0" w:color="auto"/>
              </w:divBdr>
            </w:div>
          </w:divsChild>
        </w:div>
        <w:div w:id="996691905">
          <w:marLeft w:val="0"/>
          <w:marRight w:val="0"/>
          <w:marTop w:val="0"/>
          <w:marBottom w:val="0"/>
          <w:divBdr>
            <w:top w:val="none" w:sz="0" w:space="0" w:color="auto"/>
            <w:left w:val="none" w:sz="0" w:space="0" w:color="auto"/>
            <w:bottom w:val="none" w:sz="0" w:space="0" w:color="auto"/>
            <w:right w:val="none" w:sz="0" w:space="0" w:color="auto"/>
          </w:divBdr>
        </w:div>
        <w:div w:id="1445735767">
          <w:marLeft w:val="-300"/>
          <w:marRight w:val="-300"/>
          <w:marTop w:val="360"/>
          <w:marBottom w:val="360"/>
          <w:divBdr>
            <w:top w:val="none" w:sz="0" w:space="0" w:color="auto"/>
            <w:left w:val="none" w:sz="0" w:space="0" w:color="auto"/>
            <w:bottom w:val="none" w:sz="0" w:space="0" w:color="auto"/>
            <w:right w:val="none" w:sz="0" w:space="0" w:color="auto"/>
          </w:divBdr>
          <w:divsChild>
            <w:div w:id="1356422700">
              <w:marLeft w:val="0"/>
              <w:marRight w:val="0"/>
              <w:marTop w:val="0"/>
              <w:marBottom w:val="0"/>
              <w:divBdr>
                <w:top w:val="none" w:sz="0" w:space="0" w:color="auto"/>
                <w:left w:val="single" w:sz="24" w:space="9" w:color="4CAF50"/>
                <w:bottom w:val="none" w:sz="0" w:space="0" w:color="auto"/>
                <w:right w:val="none" w:sz="0" w:space="0" w:color="auto"/>
              </w:divBdr>
            </w:div>
          </w:divsChild>
        </w:div>
        <w:div w:id="2143033722">
          <w:marLeft w:val="0"/>
          <w:marRight w:val="0"/>
          <w:marTop w:val="0"/>
          <w:marBottom w:val="0"/>
          <w:divBdr>
            <w:top w:val="none" w:sz="0" w:space="0" w:color="auto"/>
            <w:left w:val="none" w:sz="0" w:space="0" w:color="auto"/>
            <w:bottom w:val="none" w:sz="0" w:space="0" w:color="auto"/>
            <w:right w:val="none" w:sz="0" w:space="0" w:color="auto"/>
          </w:divBdr>
        </w:div>
        <w:div w:id="257177888">
          <w:marLeft w:val="-300"/>
          <w:marRight w:val="-300"/>
          <w:marTop w:val="360"/>
          <w:marBottom w:val="360"/>
          <w:divBdr>
            <w:top w:val="none" w:sz="0" w:space="0" w:color="auto"/>
            <w:left w:val="none" w:sz="0" w:space="0" w:color="auto"/>
            <w:bottom w:val="none" w:sz="0" w:space="0" w:color="auto"/>
            <w:right w:val="none" w:sz="0" w:space="0" w:color="auto"/>
          </w:divBdr>
          <w:divsChild>
            <w:div w:id="2027755422">
              <w:marLeft w:val="0"/>
              <w:marRight w:val="0"/>
              <w:marTop w:val="0"/>
              <w:marBottom w:val="0"/>
              <w:divBdr>
                <w:top w:val="none" w:sz="0" w:space="0" w:color="auto"/>
                <w:left w:val="single" w:sz="24" w:space="9" w:color="4CAF50"/>
                <w:bottom w:val="none" w:sz="0" w:space="0" w:color="auto"/>
                <w:right w:val="none" w:sz="0" w:space="0" w:color="auto"/>
              </w:divBdr>
            </w:div>
          </w:divsChild>
        </w:div>
        <w:div w:id="1124664499">
          <w:marLeft w:val="-300"/>
          <w:marRight w:val="-300"/>
          <w:marTop w:val="360"/>
          <w:marBottom w:val="360"/>
          <w:divBdr>
            <w:top w:val="none" w:sz="0" w:space="0" w:color="auto"/>
            <w:left w:val="none" w:sz="0" w:space="0" w:color="auto"/>
            <w:bottom w:val="none" w:sz="0" w:space="0" w:color="auto"/>
            <w:right w:val="none" w:sz="0" w:space="0" w:color="auto"/>
          </w:divBdr>
          <w:divsChild>
            <w:div w:id="650792463">
              <w:marLeft w:val="0"/>
              <w:marRight w:val="0"/>
              <w:marTop w:val="0"/>
              <w:marBottom w:val="0"/>
              <w:divBdr>
                <w:top w:val="none" w:sz="0" w:space="0" w:color="auto"/>
                <w:left w:val="single" w:sz="24" w:space="9" w:color="4CAF50"/>
                <w:bottom w:val="none" w:sz="0" w:space="0" w:color="auto"/>
                <w:right w:val="none" w:sz="0" w:space="0" w:color="auto"/>
              </w:divBdr>
            </w:div>
          </w:divsChild>
        </w:div>
        <w:div w:id="1441799917">
          <w:marLeft w:val="0"/>
          <w:marRight w:val="0"/>
          <w:marTop w:val="0"/>
          <w:marBottom w:val="0"/>
          <w:divBdr>
            <w:top w:val="none" w:sz="0" w:space="0" w:color="auto"/>
            <w:left w:val="none" w:sz="0" w:space="0" w:color="auto"/>
            <w:bottom w:val="none" w:sz="0" w:space="0" w:color="auto"/>
            <w:right w:val="none" w:sz="0" w:space="0" w:color="auto"/>
          </w:divBdr>
        </w:div>
      </w:divsChild>
    </w:div>
    <w:div w:id="1798989084">
      <w:bodyDiv w:val="1"/>
      <w:marLeft w:val="0"/>
      <w:marRight w:val="0"/>
      <w:marTop w:val="0"/>
      <w:marBottom w:val="0"/>
      <w:divBdr>
        <w:top w:val="none" w:sz="0" w:space="0" w:color="auto"/>
        <w:left w:val="none" w:sz="0" w:space="0" w:color="auto"/>
        <w:bottom w:val="none" w:sz="0" w:space="0" w:color="auto"/>
        <w:right w:val="none" w:sz="0" w:space="0" w:color="auto"/>
      </w:divBdr>
    </w:div>
    <w:div w:id="1880555542">
      <w:bodyDiv w:val="1"/>
      <w:marLeft w:val="0"/>
      <w:marRight w:val="0"/>
      <w:marTop w:val="0"/>
      <w:marBottom w:val="0"/>
      <w:divBdr>
        <w:top w:val="none" w:sz="0" w:space="0" w:color="auto"/>
        <w:left w:val="none" w:sz="0" w:space="0" w:color="auto"/>
        <w:bottom w:val="none" w:sz="0" w:space="0" w:color="auto"/>
        <w:right w:val="none" w:sz="0" w:space="0" w:color="auto"/>
      </w:divBdr>
      <w:divsChild>
        <w:div w:id="803624710">
          <w:marLeft w:val="0"/>
          <w:marRight w:val="0"/>
          <w:marTop w:val="0"/>
          <w:marBottom w:val="0"/>
          <w:divBdr>
            <w:top w:val="single" w:sz="6" w:space="8" w:color="D6D6D6"/>
            <w:left w:val="none" w:sz="0" w:space="0" w:color="auto"/>
            <w:bottom w:val="single" w:sz="6" w:space="0" w:color="D6D6D6"/>
            <w:right w:val="none" w:sz="0" w:space="0" w:color="auto"/>
          </w:divBdr>
          <w:divsChild>
            <w:div w:id="291600458">
              <w:marLeft w:val="0"/>
              <w:marRight w:val="0"/>
              <w:marTop w:val="0"/>
              <w:marBottom w:val="0"/>
              <w:divBdr>
                <w:top w:val="none" w:sz="0" w:space="0" w:color="auto"/>
                <w:left w:val="none" w:sz="0" w:space="0" w:color="auto"/>
                <w:bottom w:val="none" w:sz="0" w:space="0" w:color="auto"/>
                <w:right w:val="none" w:sz="0" w:space="0" w:color="auto"/>
              </w:divBdr>
            </w:div>
            <w:div w:id="16752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365">
      <w:bodyDiv w:val="1"/>
      <w:marLeft w:val="0"/>
      <w:marRight w:val="0"/>
      <w:marTop w:val="0"/>
      <w:marBottom w:val="0"/>
      <w:divBdr>
        <w:top w:val="none" w:sz="0" w:space="0" w:color="auto"/>
        <w:left w:val="none" w:sz="0" w:space="0" w:color="auto"/>
        <w:bottom w:val="none" w:sz="0" w:space="0" w:color="auto"/>
        <w:right w:val="none" w:sz="0" w:space="0" w:color="auto"/>
      </w:divBdr>
      <w:divsChild>
        <w:div w:id="306781917">
          <w:marLeft w:val="-300"/>
          <w:marRight w:val="-300"/>
          <w:marTop w:val="360"/>
          <w:marBottom w:val="360"/>
          <w:divBdr>
            <w:top w:val="none" w:sz="0" w:space="0" w:color="auto"/>
            <w:left w:val="none" w:sz="0" w:space="0" w:color="auto"/>
            <w:bottom w:val="none" w:sz="0" w:space="0" w:color="auto"/>
            <w:right w:val="none" w:sz="0" w:space="0" w:color="auto"/>
          </w:divBdr>
          <w:divsChild>
            <w:div w:id="981882693">
              <w:marLeft w:val="0"/>
              <w:marRight w:val="0"/>
              <w:marTop w:val="0"/>
              <w:marBottom w:val="0"/>
              <w:divBdr>
                <w:top w:val="none" w:sz="0" w:space="0" w:color="auto"/>
                <w:left w:val="single" w:sz="24" w:space="9" w:color="4CAF50"/>
                <w:bottom w:val="none" w:sz="0" w:space="0" w:color="auto"/>
                <w:right w:val="none" w:sz="0" w:space="0" w:color="auto"/>
              </w:divBdr>
            </w:div>
          </w:divsChild>
        </w:div>
        <w:div w:id="611742697">
          <w:marLeft w:val="-300"/>
          <w:marRight w:val="-300"/>
          <w:marTop w:val="360"/>
          <w:marBottom w:val="360"/>
          <w:divBdr>
            <w:top w:val="none" w:sz="0" w:space="0" w:color="auto"/>
            <w:left w:val="none" w:sz="0" w:space="0" w:color="auto"/>
            <w:bottom w:val="none" w:sz="0" w:space="0" w:color="auto"/>
            <w:right w:val="none" w:sz="0" w:space="0" w:color="auto"/>
          </w:divBdr>
          <w:divsChild>
            <w:div w:id="93284497">
              <w:marLeft w:val="0"/>
              <w:marRight w:val="0"/>
              <w:marTop w:val="0"/>
              <w:marBottom w:val="0"/>
              <w:divBdr>
                <w:top w:val="none" w:sz="0" w:space="0" w:color="auto"/>
                <w:left w:val="single" w:sz="24" w:space="9" w:color="4CAF50"/>
                <w:bottom w:val="none" w:sz="0" w:space="0" w:color="auto"/>
                <w:right w:val="none" w:sz="0" w:space="0" w:color="auto"/>
              </w:divBdr>
            </w:div>
          </w:divsChild>
        </w:div>
        <w:div w:id="1785272554">
          <w:marLeft w:val="-300"/>
          <w:marRight w:val="-300"/>
          <w:marTop w:val="360"/>
          <w:marBottom w:val="360"/>
          <w:divBdr>
            <w:top w:val="none" w:sz="0" w:space="0" w:color="auto"/>
            <w:left w:val="none" w:sz="0" w:space="0" w:color="auto"/>
            <w:bottom w:val="none" w:sz="0" w:space="0" w:color="auto"/>
            <w:right w:val="none" w:sz="0" w:space="0" w:color="auto"/>
          </w:divBdr>
          <w:divsChild>
            <w:div w:id="1371956507">
              <w:marLeft w:val="0"/>
              <w:marRight w:val="0"/>
              <w:marTop w:val="0"/>
              <w:marBottom w:val="0"/>
              <w:divBdr>
                <w:top w:val="none" w:sz="0" w:space="0" w:color="auto"/>
                <w:left w:val="single" w:sz="24" w:space="9" w:color="4CAF50"/>
                <w:bottom w:val="none" w:sz="0" w:space="0" w:color="auto"/>
                <w:right w:val="none" w:sz="0" w:space="0" w:color="auto"/>
              </w:divBdr>
            </w:div>
          </w:divsChild>
        </w:div>
        <w:div w:id="1433672439">
          <w:marLeft w:val="0"/>
          <w:marRight w:val="0"/>
          <w:marTop w:val="0"/>
          <w:marBottom w:val="0"/>
          <w:divBdr>
            <w:top w:val="none" w:sz="0" w:space="0" w:color="auto"/>
            <w:left w:val="none" w:sz="0" w:space="0" w:color="auto"/>
            <w:bottom w:val="none" w:sz="0" w:space="0" w:color="auto"/>
            <w:right w:val="none" w:sz="0" w:space="0" w:color="auto"/>
          </w:divBdr>
        </w:div>
        <w:div w:id="2047561427">
          <w:marLeft w:val="-300"/>
          <w:marRight w:val="-300"/>
          <w:marTop w:val="360"/>
          <w:marBottom w:val="360"/>
          <w:divBdr>
            <w:top w:val="none" w:sz="0" w:space="0" w:color="auto"/>
            <w:left w:val="none" w:sz="0" w:space="0" w:color="auto"/>
            <w:bottom w:val="none" w:sz="0" w:space="0" w:color="auto"/>
            <w:right w:val="none" w:sz="0" w:space="0" w:color="auto"/>
          </w:divBdr>
          <w:divsChild>
            <w:div w:id="120731582">
              <w:marLeft w:val="0"/>
              <w:marRight w:val="0"/>
              <w:marTop w:val="0"/>
              <w:marBottom w:val="0"/>
              <w:divBdr>
                <w:top w:val="none" w:sz="0" w:space="0" w:color="auto"/>
                <w:left w:val="single" w:sz="24" w:space="9" w:color="4CAF50"/>
                <w:bottom w:val="none" w:sz="0" w:space="0" w:color="auto"/>
                <w:right w:val="none" w:sz="0" w:space="0" w:color="auto"/>
              </w:divBdr>
            </w:div>
          </w:divsChild>
        </w:div>
        <w:div w:id="1223834207">
          <w:marLeft w:val="-300"/>
          <w:marRight w:val="-300"/>
          <w:marTop w:val="360"/>
          <w:marBottom w:val="360"/>
          <w:divBdr>
            <w:top w:val="none" w:sz="0" w:space="0" w:color="auto"/>
            <w:left w:val="none" w:sz="0" w:space="0" w:color="auto"/>
            <w:bottom w:val="none" w:sz="0" w:space="0" w:color="auto"/>
            <w:right w:val="none" w:sz="0" w:space="0" w:color="auto"/>
          </w:divBdr>
          <w:divsChild>
            <w:div w:id="622002571">
              <w:marLeft w:val="0"/>
              <w:marRight w:val="0"/>
              <w:marTop w:val="0"/>
              <w:marBottom w:val="0"/>
              <w:divBdr>
                <w:top w:val="none" w:sz="0" w:space="0" w:color="auto"/>
                <w:left w:val="single" w:sz="24" w:space="9" w:color="4CAF50"/>
                <w:bottom w:val="none" w:sz="0" w:space="0" w:color="auto"/>
                <w:right w:val="none" w:sz="0" w:space="0" w:color="auto"/>
              </w:divBdr>
            </w:div>
          </w:divsChild>
        </w:div>
        <w:div w:id="435834536">
          <w:marLeft w:val="-300"/>
          <w:marRight w:val="-300"/>
          <w:marTop w:val="360"/>
          <w:marBottom w:val="360"/>
          <w:divBdr>
            <w:top w:val="none" w:sz="0" w:space="0" w:color="auto"/>
            <w:left w:val="none" w:sz="0" w:space="0" w:color="auto"/>
            <w:bottom w:val="none" w:sz="0" w:space="0" w:color="auto"/>
            <w:right w:val="none" w:sz="0" w:space="0" w:color="auto"/>
          </w:divBdr>
          <w:divsChild>
            <w:div w:id="1718047984">
              <w:marLeft w:val="0"/>
              <w:marRight w:val="0"/>
              <w:marTop w:val="0"/>
              <w:marBottom w:val="0"/>
              <w:divBdr>
                <w:top w:val="none" w:sz="0" w:space="0" w:color="auto"/>
                <w:left w:val="single" w:sz="24" w:space="9" w:color="4CAF50"/>
                <w:bottom w:val="none" w:sz="0" w:space="0" w:color="auto"/>
                <w:right w:val="none" w:sz="0" w:space="0" w:color="auto"/>
              </w:divBdr>
            </w:div>
          </w:divsChild>
        </w:div>
        <w:div w:id="1632251234">
          <w:marLeft w:val="-300"/>
          <w:marRight w:val="-300"/>
          <w:marTop w:val="360"/>
          <w:marBottom w:val="360"/>
          <w:divBdr>
            <w:top w:val="none" w:sz="0" w:space="0" w:color="auto"/>
            <w:left w:val="none" w:sz="0" w:space="0" w:color="auto"/>
            <w:bottom w:val="none" w:sz="0" w:space="0" w:color="auto"/>
            <w:right w:val="none" w:sz="0" w:space="0" w:color="auto"/>
          </w:divBdr>
          <w:divsChild>
            <w:div w:id="292563563">
              <w:marLeft w:val="0"/>
              <w:marRight w:val="0"/>
              <w:marTop w:val="0"/>
              <w:marBottom w:val="0"/>
              <w:divBdr>
                <w:top w:val="none" w:sz="0" w:space="0" w:color="auto"/>
                <w:left w:val="single" w:sz="24" w:space="9" w:color="4CAF50"/>
                <w:bottom w:val="none" w:sz="0" w:space="0" w:color="auto"/>
                <w:right w:val="none" w:sz="0" w:space="0" w:color="auto"/>
              </w:divBdr>
            </w:div>
          </w:divsChild>
        </w:div>
        <w:div w:id="435713098">
          <w:marLeft w:val="-300"/>
          <w:marRight w:val="-300"/>
          <w:marTop w:val="360"/>
          <w:marBottom w:val="360"/>
          <w:divBdr>
            <w:top w:val="none" w:sz="0" w:space="0" w:color="auto"/>
            <w:left w:val="none" w:sz="0" w:space="0" w:color="auto"/>
            <w:bottom w:val="none" w:sz="0" w:space="0" w:color="auto"/>
            <w:right w:val="none" w:sz="0" w:space="0" w:color="auto"/>
          </w:divBdr>
          <w:divsChild>
            <w:div w:id="5715441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11579921">
      <w:bodyDiv w:val="1"/>
      <w:marLeft w:val="0"/>
      <w:marRight w:val="0"/>
      <w:marTop w:val="0"/>
      <w:marBottom w:val="0"/>
      <w:divBdr>
        <w:top w:val="none" w:sz="0" w:space="0" w:color="auto"/>
        <w:left w:val="none" w:sz="0" w:space="0" w:color="auto"/>
        <w:bottom w:val="none" w:sz="0" w:space="0" w:color="auto"/>
        <w:right w:val="none" w:sz="0" w:space="0" w:color="auto"/>
      </w:divBdr>
      <w:divsChild>
        <w:div w:id="1290478044">
          <w:marLeft w:val="0"/>
          <w:marRight w:val="0"/>
          <w:marTop w:val="0"/>
          <w:marBottom w:val="0"/>
          <w:divBdr>
            <w:top w:val="single" w:sz="6" w:space="8" w:color="D6D6D6"/>
            <w:left w:val="none" w:sz="0" w:space="0" w:color="auto"/>
            <w:bottom w:val="single" w:sz="6" w:space="0" w:color="D6D6D6"/>
            <w:right w:val="none" w:sz="0" w:space="0" w:color="auto"/>
          </w:divBdr>
          <w:divsChild>
            <w:div w:id="1793134340">
              <w:marLeft w:val="0"/>
              <w:marRight w:val="0"/>
              <w:marTop w:val="0"/>
              <w:marBottom w:val="0"/>
              <w:divBdr>
                <w:top w:val="none" w:sz="0" w:space="0" w:color="auto"/>
                <w:left w:val="none" w:sz="0" w:space="0" w:color="auto"/>
                <w:bottom w:val="none" w:sz="0" w:space="0" w:color="auto"/>
                <w:right w:val="none" w:sz="0" w:space="0" w:color="auto"/>
              </w:divBdr>
            </w:div>
            <w:div w:id="5964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2597">
      <w:bodyDiv w:val="1"/>
      <w:marLeft w:val="0"/>
      <w:marRight w:val="0"/>
      <w:marTop w:val="0"/>
      <w:marBottom w:val="0"/>
      <w:divBdr>
        <w:top w:val="none" w:sz="0" w:space="0" w:color="auto"/>
        <w:left w:val="none" w:sz="0" w:space="0" w:color="auto"/>
        <w:bottom w:val="none" w:sz="0" w:space="0" w:color="auto"/>
        <w:right w:val="none" w:sz="0" w:space="0" w:color="auto"/>
      </w:divBdr>
      <w:divsChild>
        <w:div w:id="1542591465">
          <w:marLeft w:val="0"/>
          <w:marRight w:val="0"/>
          <w:marTop w:val="0"/>
          <w:marBottom w:val="0"/>
          <w:divBdr>
            <w:top w:val="single" w:sz="6" w:space="8" w:color="D6D6D6"/>
            <w:left w:val="none" w:sz="0" w:space="0" w:color="auto"/>
            <w:bottom w:val="single" w:sz="6" w:space="0" w:color="D6D6D6"/>
            <w:right w:val="none" w:sz="0" w:space="0" w:color="auto"/>
          </w:divBdr>
          <w:divsChild>
            <w:div w:id="233398072">
              <w:marLeft w:val="0"/>
              <w:marRight w:val="0"/>
              <w:marTop w:val="0"/>
              <w:marBottom w:val="0"/>
              <w:divBdr>
                <w:top w:val="none" w:sz="0" w:space="0" w:color="auto"/>
                <w:left w:val="none" w:sz="0" w:space="0" w:color="auto"/>
                <w:bottom w:val="none" w:sz="0" w:space="0" w:color="auto"/>
                <w:right w:val="none" w:sz="0" w:space="0" w:color="auto"/>
              </w:divBdr>
            </w:div>
            <w:div w:id="3513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6149">
      <w:bodyDiv w:val="1"/>
      <w:marLeft w:val="0"/>
      <w:marRight w:val="0"/>
      <w:marTop w:val="0"/>
      <w:marBottom w:val="0"/>
      <w:divBdr>
        <w:top w:val="none" w:sz="0" w:space="0" w:color="auto"/>
        <w:left w:val="none" w:sz="0" w:space="0" w:color="auto"/>
        <w:bottom w:val="none" w:sz="0" w:space="0" w:color="auto"/>
        <w:right w:val="none" w:sz="0" w:space="0" w:color="auto"/>
      </w:divBdr>
      <w:divsChild>
        <w:div w:id="367225414">
          <w:marLeft w:val="-300"/>
          <w:marRight w:val="-300"/>
          <w:marTop w:val="360"/>
          <w:marBottom w:val="360"/>
          <w:divBdr>
            <w:top w:val="none" w:sz="0" w:space="0" w:color="auto"/>
            <w:left w:val="none" w:sz="0" w:space="0" w:color="auto"/>
            <w:bottom w:val="none" w:sz="0" w:space="0" w:color="auto"/>
            <w:right w:val="none" w:sz="0" w:space="0" w:color="auto"/>
          </w:divBdr>
          <w:divsChild>
            <w:div w:id="637107463">
              <w:marLeft w:val="0"/>
              <w:marRight w:val="0"/>
              <w:marTop w:val="0"/>
              <w:marBottom w:val="0"/>
              <w:divBdr>
                <w:top w:val="none" w:sz="0" w:space="0" w:color="auto"/>
                <w:left w:val="single" w:sz="24" w:space="9" w:color="4CAF50"/>
                <w:bottom w:val="none" w:sz="0" w:space="0" w:color="auto"/>
                <w:right w:val="none" w:sz="0" w:space="0" w:color="auto"/>
              </w:divBdr>
            </w:div>
          </w:divsChild>
        </w:div>
        <w:div w:id="933823173">
          <w:marLeft w:val="-480"/>
          <w:marRight w:val="-480"/>
          <w:marTop w:val="360"/>
          <w:marBottom w:val="360"/>
          <w:divBdr>
            <w:top w:val="none" w:sz="0" w:space="0" w:color="auto"/>
            <w:left w:val="none" w:sz="0" w:space="0" w:color="auto"/>
            <w:bottom w:val="none" w:sz="0" w:space="0" w:color="auto"/>
            <w:right w:val="none" w:sz="0" w:space="0" w:color="auto"/>
          </w:divBdr>
        </w:div>
        <w:div w:id="981933800">
          <w:marLeft w:val="0"/>
          <w:marRight w:val="0"/>
          <w:marTop w:val="0"/>
          <w:marBottom w:val="0"/>
          <w:divBdr>
            <w:top w:val="none" w:sz="0" w:space="0" w:color="auto"/>
            <w:left w:val="none" w:sz="0" w:space="0" w:color="auto"/>
            <w:bottom w:val="none" w:sz="0" w:space="0" w:color="auto"/>
            <w:right w:val="none" w:sz="0" w:space="0" w:color="auto"/>
          </w:divBdr>
        </w:div>
        <w:div w:id="256452294">
          <w:marLeft w:val="-300"/>
          <w:marRight w:val="-300"/>
          <w:marTop w:val="360"/>
          <w:marBottom w:val="360"/>
          <w:divBdr>
            <w:top w:val="none" w:sz="0" w:space="0" w:color="auto"/>
            <w:left w:val="none" w:sz="0" w:space="0" w:color="auto"/>
            <w:bottom w:val="none" w:sz="0" w:space="0" w:color="auto"/>
            <w:right w:val="none" w:sz="0" w:space="0" w:color="auto"/>
          </w:divBdr>
          <w:divsChild>
            <w:div w:id="1049526098">
              <w:marLeft w:val="0"/>
              <w:marRight w:val="0"/>
              <w:marTop w:val="0"/>
              <w:marBottom w:val="0"/>
              <w:divBdr>
                <w:top w:val="none" w:sz="0" w:space="0" w:color="auto"/>
                <w:left w:val="single" w:sz="24" w:space="9" w:color="4CAF50"/>
                <w:bottom w:val="none" w:sz="0" w:space="0" w:color="auto"/>
                <w:right w:val="none" w:sz="0" w:space="0" w:color="auto"/>
              </w:divBdr>
            </w:div>
          </w:divsChild>
        </w:div>
        <w:div w:id="228032142">
          <w:marLeft w:val="0"/>
          <w:marRight w:val="0"/>
          <w:marTop w:val="0"/>
          <w:marBottom w:val="0"/>
          <w:divBdr>
            <w:top w:val="none" w:sz="0" w:space="0" w:color="auto"/>
            <w:left w:val="none" w:sz="0" w:space="0" w:color="auto"/>
            <w:bottom w:val="none" w:sz="0" w:space="0" w:color="auto"/>
            <w:right w:val="none" w:sz="0" w:space="0" w:color="auto"/>
          </w:divBdr>
        </w:div>
        <w:div w:id="1378355675">
          <w:marLeft w:val="-300"/>
          <w:marRight w:val="-300"/>
          <w:marTop w:val="360"/>
          <w:marBottom w:val="360"/>
          <w:divBdr>
            <w:top w:val="none" w:sz="0" w:space="0" w:color="auto"/>
            <w:left w:val="none" w:sz="0" w:space="0" w:color="auto"/>
            <w:bottom w:val="none" w:sz="0" w:space="0" w:color="auto"/>
            <w:right w:val="none" w:sz="0" w:space="0" w:color="auto"/>
          </w:divBdr>
          <w:divsChild>
            <w:div w:id="1091588080">
              <w:marLeft w:val="0"/>
              <w:marRight w:val="0"/>
              <w:marTop w:val="0"/>
              <w:marBottom w:val="0"/>
              <w:divBdr>
                <w:top w:val="none" w:sz="0" w:space="0" w:color="auto"/>
                <w:left w:val="single" w:sz="24" w:space="9" w:color="4CAF50"/>
                <w:bottom w:val="none" w:sz="0" w:space="0" w:color="auto"/>
                <w:right w:val="none" w:sz="0" w:space="0" w:color="auto"/>
              </w:divBdr>
            </w:div>
          </w:divsChild>
        </w:div>
        <w:div w:id="284897202">
          <w:marLeft w:val="0"/>
          <w:marRight w:val="0"/>
          <w:marTop w:val="0"/>
          <w:marBottom w:val="0"/>
          <w:divBdr>
            <w:top w:val="none" w:sz="0" w:space="0" w:color="auto"/>
            <w:left w:val="none" w:sz="0" w:space="0" w:color="auto"/>
            <w:bottom w:val="none" w:sz="0" w:space="0" w:color="auto"/>
            <w:right w:val="none" w:sz="0" w:space="0" w:color="auto"/>
          </w:divBdr>
        </w:div>
        <w:div w:id="1490563695">
          <w:marLeft w:val="-480"/>
          <w:marRight w:val="-480"/>
          <w:marTop w:val="360"/>
          <w:marBottom w:val="360"/>
          <w:divBdr>
            <w:top w:val="none" w:sz="0" w:space="0" w:color="auto"/>
            <w:left w:val="none" w:sz="0" w:space="0" w:color="auto"/>
            <w:bottom w:val="none" w:sz="0" w:space="0" w:color="auto"/>
            <w:right w:val="none" w:sz="0" w:space="0" w:color="auto"/>
          </w:divBdr>
        </w:div>
        <w:div w:id="1124469320">
          <w:marLeft w:val="-300"/>
          <w:marRight w:val="-300"/>
          <w:marTop w:val="360"/>
          <w:marBottom w:val="360"/>
          <w:divBdr>
            <w:top w:val="none" w:sz="0" w:space="0" w:color="auto"/>
            <w:left w:val="none" w:sz="0" w:space="0" w:color="auto"/>
            <w:bottom w:val="none" w:sz="0" w:space="0" w:color="auto"/>
            <w:right w:val="none" w:sz="0" w:space="0" w:color="auto"/>
          </w:divBdr>
          <w:divsChild>
            <w:div w:id="177871982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18633447">
      <w:bodyDiv w:val="1"/>
      <w:marLeft w:val="0"/>
      <w:marRight w:val="0"/>
      <w:marTop w:val="0"/>
      <w:marBottom w:val="0"/>
      <w:divBdr>
        <w:top w:val="none" w:sz="0" w:space="0" w:color="auto"/>
        <w:left w:val="none" w:sz="0" w:space="0" w:color="auto"/>
        <w:bottom w:val="none" w:sz="0" w:space="0" w:color="auto"/>
        <w:right w:val="none" w:sz="0" w:space="0" w:color="auto"/>
      </w:divBdr>
    </w:div>
    <w:div w:id="1931347163">
      <w:bodyDiv w:val="1"/>
      <w:marLeft w:val="0"/>
      <w:marRight w:val="0"/>
      <w:marTop w:val="0"/>
      <w:marBottom w:val="0"/>
      <w:divBdr>
        <w:top w:val="none" w:sz="0" w:space="0" w:color="auto"/>
        <w:left w:val="none" w:sz="0" w:space="0" w:color="auto"/>
        <w:bottom w:val="none" w:sz="0" w:space="0" w:color="auto"/>
        <w:right w:val="none" w:sz="0" w:space="0" w:color="auto"/>
      </w:divBdr>
      <w:divsChild>
        <w:div w:id="1203596372">
          <w:marLeft w:val="0"/>
          <w:marRight w:val="0"/>
          <w:marTop w:val="0"/>
          <w:marBottom w:val="0"/>
          <w:divBdr>
            <w:top w:val="single" w:sz="6" w:space="8" w:color="D6D6D6"/>
            <w:left w:val="none" w:sz="0" w:space="0" w:color="auto"/>
            <w:bottom w:val="single" w:sz="6" w:space="0" w:color="D6D6D6"/>
            <w:right w:val="none" w:sz="0" w:space="0" w:color="auto"/>
          </w:divBdr>
          <w:divsChild>
            <w:div w:id="127749481">
              <w:marLeft w:val="0"/>
              <w:marRight w:val="0"/>
              <w:marTop w:val="0"/>
              <w:marBottom w:val="0"/>
              <w:divBdr>
                <w:top w:val="none" w:sz="0" w:space="0" w:color="auto"/>
                <w:left w:val="none" w:sz="0" w:space="0" w:color="auto"/>
                <w:bottom w:val="none" w:sz="0" w:space="0" w:color="auto"/>
                <w:right w:val="none" w:sz="0" w:space="0" w:color="auto"/>
              </w:divBdr>
            </w:div>
            <w:div w:id="17296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16568">
      <w:bodyDiv w:val="1"/>
      <w:marLeft w:val="0"/>
      <w:marRight w:val="0"/>
      <w:marTop w:val="0"/>
      <w:marBottom w:val="0"/>
      <w:divBdr>
        <w:top w:val="none" w:sz="0" w:space="0" w:color="auto"/>
        <w:left w:val="none" w:sz="0" w:space="0" w:color="auto"/>
        <w:bottom w:val="none" w:sz="0" w:space="0" w:color="auto"/>
        <w:right w:val="none" w:sz="0" w:space="0" w:color="auto"/>
      </w:divBdr>
    </w:div>
    <w:div w:id="1978802693">
      <w:bodyDiv w:val="1"/>
      <w:marLeft w:val="0"/>
      <w:marRight w:val="0"/>
      <w:marTop w:val="0"/>
      <w:marBottom w:val="0"/>
      <w:divBdr>
        <w:top w:val="none" w:sz="0" w:space="0" w:color="auto"/>
        <w:left w:val="none" w:sz="0" w:space="0" w:color="auto"/>
        <w:bottom w:val="none" w:sz="0" w:space="0" w:color="auto"/>
        <w:right w:val="none" w:sz="0" w:space="0" w:color="auto"/>
      </w:divBdr>
      <w:divsChild>
        <w:div w:id="533075327">
          <w:marLeft w:val="-300"/>
          <w:marRight w:val="-300"/>
          <w:marTop w:val="360"/>
          <w:marBottom w:val="360"/>
          <w:divBdr>
            <w:top w:val="none" w:sz="0" w:space="0" w:color="auto"/>
            <w:left w:val="none" w:sz="0" w:space="0" w:color="auto"/>
            <w:bottom w:val="none" w:sz="0" w:space="0" w:color="auto"/>
            <w:right w:val="none" w:sz="0" w:space="0" w:color="auto"/>
          </w:divBdr>
          <w:divsChild>
            <w:div w:id="1405419694">
              <w:marLeft w:val="0"/>
              <w:marRight w:val="0"/>
              <w:marTop w:val="0"/>
              <w:marBottom w:val="0"/>
              <w:divBdr>
                <w:top w:val="none" w:sz="0" w:space="0" w:color="auto"/>
                <w:left w:val="single" w:sz="24" w:space="9" w:color="4CAF50"/>
                <w:bottom w:val="none" w:sz="0" w:space="0" w:color="auto"/>
                <w:right w:val="none" w:sz="0" w:space="0" w:color="auto"/>
              </w:divBdr>
            </w:div>
          </w:divsChild>
        </w:div>
        <w:div w:id="700860480">
          <w:marLeft w:val="0"/>
          <w:marRight w:val="0"/>
          <w:marTop w:val="0"/>
          <w:marBottom w:val="0"/>
          <w:divBdr>
            <w:top w:val="none" w:sz="0" w:space="0" w:color="auto"/>
            <w:left w:val="none" w:sz="0" w:space="0" w:color="auto"/>
            <w:bottom w:val="none" w:sz="0" w:space="0" w:color="auto"/>
            <w:right w:val="none" w:sz="0" w:space="0" w:color="auto"/>
          </w:divBdr>
        </w:div>
        <w:div w:id="1932472530">
          <w:marLeft w:val="-300"/>
          <w:marRight w:val="-300"/>
          <w:marTop w:val="360"/>
          <w:marBottom w:val="360"/>
          <w:divBdr>
            <w:top w:val="none" w:sz="0" w:space="0" w:color="auto"/>
            <w:left w:val="none" w:sz="0" w:space="0" w:color="auto"/>
            <w:bottom w:val="none" w:sz="0" w:space="0" w:color="auto"/>
            <w:right w:val="none" w:sz="0" w:space="0" w:color="auto"/>
          </w:divBdr>
          <w:divsChild>
            <w:div w:id="1568881277">
              <w:marLeft w:val="0"/>
              <w:marRight w:val="0"/>
              <w:marTop w:val="0"/>
              <w:marBottom w:val="0"/>
              <w:divBdr>
                <w:top w:val="none" w:sz="0" w:space="0" w:color="auto"/>
                <w:left w:val="single" w:sz="24" w:space="9" w:color="4CAF50"/>
                <w:bottom w:val="none" w:sz="0" w:space="0" w:color="auto"/>
                <w:right w:val="none" w:sz="0" w:space="0" w:color="auto"/>
              </w:divBdr>
            </w:div>
          </w:divsChild>
        </w:div>
        <w:div w:id="1657681185">
          <w:marLeft w:val="-300"/>
          <w:marRight w:val="-300"/>
          <w:marTop w:val="360"/>
          <w:marBottom w:val="360"/>
          <w:divBdr>
            <w:top w:val="none" w:sz="0" w:space="0" w:color="auto"/>
            <w:left w:val="none" w:sz="0" w:space="0" w:color="auto"/>
            <w:bottom w:val="none" w:sz="0" w:space="0" w:color="auto"/>
            <w:right w:val="none" w:sz="0" w:space="0" w:color="auto"/>
          </w:divBdr>
          <w:divsChild>
            <w:div w:id="1855996335">
              <w:marLeft w:val="0"/>
              <w:marRight w:val="0"/>
              <w:marTop w:val="0"/>
              <w:marBottom w:val="0"/>
              <w:divBdr>
                <w:top w:val="none" w:sz="0" w:space="0" w:color="auto"/>
                <w:left w:val="single" w:sz="24" w:space="9" w:color="4CAF50"/>
                <w:bottom w:val="none" w:sz="0" w:space="0" w:color="auto"/>
                <w:right w:val="none" w:sz="0" w:space="0" w:color="auto"/>
              </w:divBdr>
            </w:div>
          </w:divsChild>
        </w:div>
        <w:div w:id="1015496959">
          <w:marLeft w:val="0"/>
          <w:marRight w:val="0"/>
          <w:marTop w:val="0"/>
          <w:marBottom w:val="0"/>
          <w:divBdr>
            <w:top w:val="none" w:sz="0" w:space="0" w:color="auto"/>
            <w:left w:val="none" w:sz="0" w:space="0" w:color="auto"/>
            <w:bottom w:val="none" w:sz="0" w:space="0" w:color="auto"/>
            <w:right w:val="none" w:sz="0" w:space="0" w:color="auto"/>
          </w:divBdr>
        </w:div>
        <w:div w:id="45492010">
          <w:marLeft w:val="0"/>
          <w:marRight w:val="0"/>
          <w:marTop w:val="0"/>
          <w:marBottom w:val="0"/>
          <w:divBdr>
            <w:top w:val="none" w:sz="0" w:space="0" w:color="auto"/>
            <w:left w:val="none" w:sz="0" w:space="0" w:color="auto"/>
            <w:bottom w:val="none" w:sz="0" w:space="0" w:color="auto"/>
            <w:right w:val="none" w:sz="0" w:space="0" w:color="auto"/>
          </w:divBdr>
        </w:div>
        <w:div w:id="778256655">
          <w:marLeft w:val="-300"/>
          <w:marRight w:val="-300"/>
          <w:marTop w:val="360"/>
          <w:marBottom w:val="360"/>
          <w:divBdr>
            <w:top w:val="none" w:sz="0" w:space="0" w:color="auto"/>
            <w:left w:val="none" w:sz="0" w:space="0" w:color="auto"/>
            <w:bottom w:val="none" w:sz="0" w:space="0" w:color="auto"/>
            <w:right w:val="none" w:sz="0" w:space="0" w:color="auto"/>
          </w:divBdr>
          <w:divsChild>
            <w:div w:id="3155778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93171365">
      <w:bodyDiv w:val="1"/>
      <w:marLeft w:val="0"/>
      <w:marRight w:val="0"/>
      <w:marTop w:val="0"/>
      <w:marBottom w:val="0"/>
      <w:divBdr>
        <w:top w:val="none" w:sz="0" w:space="0" w:color="auto"/>
        <w:left w:val="none" w:sz="0" w:space="0" w:color="auto"/>
        <w:bottom w:val="none" w:sz="0" w:space="0" w:color="auto"/>
        <w:right w:val="none" w:sz="0" w:space="0" w:color="auto"/>
      </w:divBdr>
      <w:divsChild>
        <w:div w:id="804811521">
          <w:marLeft w:val="-300"/>
          <w:marRight w:val="-300"/>
          <w:marTop w:val="360"/>
          <w:marBottom w:val="360"/>
          <w:divBdr>
            <w:top w:val="none" w:sz="0" w:space="0" w:color="auto"/>
            <w:left w:val="none" w:sz="0" w:space="0" w:color="auto"/>
            <w:bottom w:val="none" w:sz="0" w:space="0" w:color="auto"/>
            <w:right w:val="none" w:sz="0" w:space="0" w:color="auto"/>
          </w:divBdr>
          <w:divsChild>
            <w:div w:id="800344574">
              <w:marLeft w:val="0"/>
              <w:marRight w:val="0"/>
              <w:marTop w:val="0"/>
              <w:marBottom w:val="0"/>
              <w:divBdr>
                <w:top w:val="none" w:sz="0" w:space="0" w:color="auto"/>
                <w:left w:val="single" w:sz="24" w:space="9" w:color="4CAF50"/>
                <w:bottom w:val="none" w:sz="0" w:space="0" w:color="auto"/>
                <w:right w:val="none" w:sz="0" w:space="0" w:color="auto"/>
              </w:divBdr>
            </w:div>
          </w:divsChild>
        </w:div>
        <w:div w:id="1412002914">
          <w:marLeft w:val="-300"/>
          <w:marRight w:val="-300"/>
          <w:marTop w:val="360"/>
          <w:marBottom w:val="360"/>
          <w:divBdr>
            <w:top w:val="none" w:sz="0" w:space="0" w:color="auto"/>
            <w:left w:val="none" w:sz="0" w:space="0" w:color="auto"/>
            <w:bottom w:val="none" w:sz="0" w:space="0" w:color="auto"/>
            <w:right w:val="none" w:sz="0" w:space="0" w:color="auto"/>
          </w:divBdr>
          <w:divsChild>
            <w:div w:id="524058131">
              <w:marLeft w:val="0"/>
              <w:marRight w:val="0"/>
              <w:marTop w:val="0"/>
              <w:marBottom w:val="0"/>
              <w:divBdr>
                <w:top w:val="none" w:sz="0" w:space="0" w:color="auto"/>
                <w:left w:val="single" w:sz="24" w:space="9" w:color="4CAF50"/>
                <w:bottom w:val="none" w:sz="0" w:space="0" w:color="auto"/>
                <w:right w:val="none" w:sz="0" w:space="0" w:color="auto"/>
              </w:divBdr>
            </w:div>
          </w:divsChild>
        </w:div>
        <w:div w:id="2085906917">
          <w:marLeft w:val="0"/>
          <w:marRight w:val="0"/>
          <w:marTop w:val="0"/>
          <w:marBottom w:val="0"/>
          <w:divBdr>
            <w:top w:val="none" w:sz="0" w:space="0" w:color="auto"/>
            <w:left w:val="none" w:sz="0" w:space="0" w:color="auto"/>
            <w:bottom w:val="none" w:sz="0" w:space="0" w:color="auto"/>
            <w:right w:val="none" w:sz="0" w:space="0" w:color="auto"/>
          </w:divBdr>
        </w:div>
        <w:div w:id="1329400539">
          <w:marLeft w:val="-300"/>
          <w:marRight w:val="-300"/>
          <w:marTop w:val="360"/>
          <w:marBottom w:val="360"/>
          <w:divBdr>
            <w:top w:val="none" w:sz="0" w:space="0" w:color="auto"/>
            <w:left w:val="none" w:sz="0" w:space="0" w:color="auto"/>
            <w:bottom w:val="none" w:sz="0" w:space="0" w:color="auto"/>
            <w:right w:val="none" w:sz="0" w:space="0" w:color="auto"/>
          </w:divBdr>
          <w:divsChild>
            <w:div w:id="3114511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19307727">
      <w:bodyDiv w:val="1"/>
      <w:marLeft w:val="0"/>
      <w:marRight w:val="0"/>
      <w:marTop w:val="0"/>
      <w:marBottom w:val="0"/>
      <w:divBdr>
        <w:top w:val="none" w:sz="0" w:space="0" w:color="auto"/>
        <w:left w:val="none" w:sz="0" w:space="0" w:color="auto"/>
        <w:bottom w:val="none" w:sz="0" w:space="0" w:color="auto"/>
        <w:right w:val="none" w:sz="0" w:space="0" w:color="auto"/>
      </w:divBdr>
    </w:div>
    <w:div w:id="2028555318">
      <w:bodyDiv w:val="1"/>
      <w:marLeft w:val="0"/>
      <w:marRight w:val="0"/>
      <w:marTop w:val="0"/>
      <w:marBottom w:val="0"/>
      <w:divBdr>
        <w:top w:val="none" w:sz="0" w:space="0" w:color="auto"/>
        <w:left w:val="none" w:sz="0" w:space="0" w:color="auto"/>
        <w:bottom w:val="none" w:sz="0" w:space="0" w:color="auto"/>
        <w:right w:val="none" w:sz="0" w:space="0" w:color="auto"/>
      </w:divBdr>
      <w:divsChild>
        <w:div w:id="1931044594">
          <w:marLeft w:val="0"/>
          <w:marRight w:val="0"/>
          <w:marTop w:val="0"/>
          <w:marBottom w:val="0"/>
          <w:divBdr>
            <w:top w:val="single" w:sz="6" w:space="8" w:color="D6D6D6"/>
            <w:left w:val="none" w:sz="0" w:space="0" w:color="auto"/>
            <w:bottom w:val="single" w:sz="6" w:space="0" w:color="D6D6D6"/>
            <w:right w:val="none" w:sz="0" w:space="0" w:color="auto"/>
          </w:divBdr>
          <w:divsChild>
            <w:div w:id="1647003097">
              <w:marLeft w:val="0"/>
              <w:marRight w:val="0"/>
              <w:marTop w:val="0"/>
              <w:marBottom w:val="0"/>
              <w:divBdr>
                <w:top w:val="none" w:sz="0" w:space="0" w:color="auto"/>
                <w:left w:val="none" w:sz="0" w:space="0" w:color="auto"/>
                <w:bottom w:val="none" w:sz="0" w:space="0" w:color="auto"/>
                <w:right w:val="none" w:sz="0" w:space="0" w:color="auto"/>
              </w:divBdr>
            </w:div>
            <w:div w:id="5394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3071">
      <w:bodyDiv w:val="1"/>
      <w:marLeft w:val="0"/>
      <w:marRight w:val="0"/>
      <w:marTop w:val="0"/>
      <w:marBottom w:val="0"/>
      <w:divBdr>
        <w:top w:val="none" w:sz="0" w:space="0" w:color="auto"/>
        <w:left w:val="none" w:sz="0" w:space="0" w:color="auto"/>
        <w:bottom w:val="none" w:sz="0" w:space="0" w:color="auto"/>
        <w:right w:val="none" w:sz="0" w:space="0" w:color="auto"/>
      </w:divBdr>
    </w:div>
    <w:div w:id="2050911507">
      <w:bodyDiv w:val="1"/>
      <w:marLeft w:val="0"/>
      <w:marRight w:val="0"/>
      <w:marTop w:val="0"/>
      <w:marBottom w:val="0"/>
      <w:divBdr>
        <w:top w:val="none" w:sz="0" w:space="0" w:color="auto"/>
        <w:left w:val="none" w:sz="0" w:space="0" w:color="auto"/>
        <w:bottom w:val="none" w:sz="0" w:space="0" w:color="auto"/>
        <w:right w:val="none" w:sz="0" w:space="0" w:color="auto"/>
      </w:divBdr>
      <w:divsChild>
        <w:div w:id="827526381">
          <w:marLeft w:val="-300"/>
          <w:marRight w:val="-300"/>
          <w:marTop w:val="360"/>
          <w:marBottom w:val="360"/>
          <w:divBdr>
            <w:top w:val="none" w:sz="0" w:space="0" w:color="auto"/>
            <w:left w:val="none" w:sz="0" w:space="0" w:color="auto"/>
            <w:bottom w:val="none" w:sz="0" w:space="0" w:color="auto"/>
            <w:right w:val="none" w:sz="0" w:space="0" w:color="auto"/>
          </w:divBdr>
          <w:divsChild>
            <w:div w:id="11418504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6370057">
      <w:bodyDiv w:val="1"/>
      <w:marLeft w:val="0"/>
      <w:marRight w:val="0"/>
      <w:marTop w:val="0"/>
      <w:marBottom w:val="0"/>
      <w:divBdr>
        <w:top w:val="none" w:sz="0" w:space="0" w:color="auto"/>
        <w:left w:val="none" w:sz="0" w:space="0" w:color="auto"/>
        <w:bottom w:val="none" w:sz="0" w:space="0" w:color="auto"/>
        <w:right w:val="none" w:sz="0" w:space="0" w:color="auto"/>
      </w:divBdr>
      <w:divsChild>
        <w:div w:id="336347881">
          <w:marLeft w:val="0"/>
          <w:marRight w:val="0"/>
          <w:marTop w:val="0"/>
          <w:marBottom w:val="0"/>
          <w:divBdr>
            <w:top w:val="single" w:sz="6" w:space="8" w:color="D6D6D6"/>
            <w:left w:val="none" w:sz="0" w:space="0" w:color="auto"/>
            <w:bottom w:val="single" w:sz="6" w:space="0" w:color="D6D6D6"/>
            <w:right w:val="none" w:sz="0" w:space="0" w:color="auto"/>
          </w:divBdr>
          <w:divsChild>
            <w:div w:id="863595211">
              <w:marLeft w:val="0"/>
              <w:marRight w:val="0"/>
              <w:marTop w:val="0"/>
              <w:marBottom w:val="0"/>
              <w:divBdr>
                <w:top w:val="none" w:sz="0" w:space="0" w:color="auto"/>
                <w:left w:val="none" w:sz="0" w:space="0" w:color="auto"/>
                <w:bottom w:val="none" w:sz="0" w:space="0" w:color="auto"/>
                <w:right w:val="none" w:sz="0" w:space="0" w:color="auto"/>
              </w:divBdr>
            </w:div>
            <w:div w:id="35326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98693">
      <w:bodyDiv w:val="1"/>
      <w:marLeft w:val="0"/>
      <w:marRight w:val="0"/>
      <w:marTop w:val="0"/>
      <w:marBottom w:val="0"/>
      <w:divBdr>
        <w:top w:val="none" w:sz="0" w:space="0" w:color="auto"/>
        <w:left w:val="none" w:sz="0" w:space="0" w:color="auto"/>
        <w:bottom w:val="none" w:sz="0" w:space="0" w:color="auto"/>
        <w:right w:val="none" w:sz="0" w:space="0" w:color="auto"/>
      </w:divBdr>
      <w:divsChild>
        <w:div w:id="1903052899">
          <w:marLeft w:val="0"/>
          <w:marRight w:val="0"/>
          <w:marTop w:val="0"/>
          <w:marBottom w:val="0"/>
          <w:divBdr>
            <w:top w:val="single" w:sz="6" w:space="8" w:color="D6D6D6"/>
            <w:left w:val="none" w:sz="0" w:space="0" w:color="auto"/>
            <w:bottom w:val="single" w:sz="6" w:space="0" w:color="D6D6D6"/>
            <w:right w:val="none" w:sz="0" w:space="0" w:color="auto"/>
          </w:divBdr>
          <w:divsChild>
            <w:div w:id="2017539024">
              <w:marLeft w:val="0"/>
              <w:marRight w:val="0"/>
              <w:marTop w:val="0"/>
              <w:marBottom w:val="0"/>
              <w:divBdr>
                <w:top w:val="none" w:sz="0" w:space="0" w:color="auto"/>
                <w:left w:val="none" w:sz="0" w:space="0" w:color="auto"/>
                <w:bottom w:val="none" w:sz="0" w:space="0" w:color="auto"/>
                <w:right w:val="none" w:sz="0" w:space="0" w:color="auto"/>
              </w:divBdr>
            </w:div>
            <w:div w:id="13570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1772">
      <w:bodyDiv w:val="1"/>
      <w:marLeft w:val="0"/>
      <w:marRight w:val="0"/>
      <w:marTop w:val="0"/>
      <w:marBottom w:val="0"/>
      <w:divBdr>
        <w:top w:val="none" w:sz="0" w:space="0" w:color="auto"/>
        <w:left w:val="none" w:sz="0" w:space="0" w:color="auto"/>
        <w:bottom w:val="none" w:sz="0" w:space="0" w:color="auto"/>
        <w:right w:val="none" w:sz="0" w:space="0" w:color="auto"/>
      </w:divBdr>
      <w:divsChild>
        <w:div w:id="1133984415">
          <w:marLeft w:val="-300"/>
          <w:marRight w:val="-300"/>
          <w:marTop w:val="360"/>
          <w:marBottom w:val="360"/>
          <w:divBdr>
            <w:top w:val="none" w:sz="0" w:space="0" w:color="auto"/>
            <w:left w:val="none" w:sz="0" w:space="0" w:color="auto"/>
            <w:bottom w:val="none" w:sz="0" w:space="0" w:color="auto"/>
            <w:right w:val="none" w:sz="0" w:space="0" w:color="auto"/>
          </w:divBdr>
          <w:divsChild>
            <w:div w:id="615521684">
              <w:marLeft w:val="0"/>
              <w:marRight w:val="0"/>
              <w:marTop w:val="0"/>
              <w:marBottom w:val="0"/>
              <w:divBdr>
                <w:top w:val="none" w:sz="0" w:space="0" w:color="auto"/>
                <w:left w:val="single" w:sz="24" w:space="9" w:color="4CAF50"/>
                <w:bottom w:val="none" w:sz="0" w:space="0" w:color="auto"/>
                <w:right w:val="none" w:sz="0" w:space="0" w:color="auto"/>
              </w:divBdr>
            </w:div>
          </w:divsChild>
        </w:div>
        <w:div w:id="271672196">
          <w:marLeft w:val="0"/>
          <w:marRight w:val="0"/>
          <w:marTop w:val="0"/>
          <w:marBottom w:val="0"/>
          <w:divBdr>
            <w:top w:val="none" w:sz="0" w:space="0" w:color="auto"/>
            <w:left w:val="none" w:sz="0" w:space="0" w:color="auto"/>
            <w:bottom w:val="none" w:sz="0" w:space="0" w:color="auto"/>
            <w:right w:val="none" w:sz="0" w:space="0" w:color="auto"/>
          </w:divBdr>
        </w:div>
        <w:div w:id="421996454">
          <w:marLeft w:val="-300"/>
          <w:marRight w:val="-300"/>
          <w:marTop w:val="360"/>
          <w:marBottom w:val="360"/>
          <w:divBdr>
            <w:top w:val="none" w:sz="0" w:space="0" w:color="auto"/>
            <w:left w:val="none" w:sz="0" w:space="0" w:color="auto"/>
            <w:bottom w:val="none" w:sz="0" w:space="0" w:color="auto"/>
            <w:right w:val="none" w:sz="0" w:space="0" w:color="auto"/>
          </w:divBdr>
          <w:divsChild>
            <w:div w:id="1606307572">
              <w:marLeft w:val="0"/>
              <w:marRight w:val="0"/>
              <w:marTop w:val="0"/>
              <w:marBottom w:val="0"/>
              <w:divBdr>
                <w:top w:val="none" w:sz="0" w:space="0" w:color="auto"/>
                <w:left w:val="single" w:sz="24" w:space="9" w:color="4CAF50"/>
                <w:bottom w:val="none" w:sz="0" w:space="0" w:color="auto"/>
                <w:right w:val="none" w:sz="0" w:space="0" w:color="auto"/>
              </w:divBdr>
            </w:div>
          </w:divsChild>
        </w:div>
        <w:div w:id="1416785394">
          <w:marLeft w:val="-300"/>
          <w:marRight w:val="-300"/>
          <w:marTop w:val="360"/>
          <w:marBottom w:val="360"/>
          <w:divBdr>
            <w:top w:val="none" w:sz="0" w:space="0" w:color="auto"/>
            <w:left w:val="none" w:sz="0" w:space="0" w:color="auto"/>
            <w:bottom w:val="none" w:sz="0" w:space="0" w:color="auto"/>
            <w:right w:val="none" w:sz="0" w:space="0" w:color="auto"/>
          </w:divBdr>
          <w:divsChild>
            <w:div w:id="39959420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93696704">
      <w:bodyDiv w:val="1"/>
      <w:marLeft w:val="0"/>
      <w:marRight w:val="0"/>
      <w:marTop w:val="0"/>
      <w:marBottom w:val="0"/>
      <w:divBdr>
        <w:top w:val="none" w:sz="0" w:space="0" w:color="auto"/>
        <w:left w:val="none" w:sz="0" w:space="0" w:color="auto"/>
        <w:bottom w:val="none" w:sz="0" w:space="0" w:color="auto"/>
        <w:right w:val="none" w:sz="0" w:space="0" w:color="auto"/>
      </w:divBdr>
      <w:divsChild>
        <w:div w:id="983194220">
          <w:marLeft w:val="-480"/>
          <w:marRight w:val="-480"/>
          <w:marTop w:val="360"/>
          <w:marBottom w:val="360"/>
          <w:divBdr>
            <w:top w:val="none" w:sz="0" w:space="0" w:color="auto"/>
            <w:left w:val="none" w:sz="0" w:space="0" w:color="auto"/>
            <w:bottom w:val="none" w:sz="0" w:space="0" w:color="auto"/>
            <w:right w:val="none" w:sz="0" w:space="0" w:color="auto"/>
          </w:divBdr>
        </w:div>
        <w:div w:id="721635102">
          <w:marLeft w:val="-300"/>
          <w:marRight w:val="-300"/>
          <w:marTop w:val="360"/>
          <w:marBottom w:val="360"/>
          <w:divBdr>
            <w:top w:val="none" w:sz="0" w:space="0" w:color="auto"/>
            <w:left w:val="none" w:sz="0" w:space="0" w:color="auto"/>
            <w:bottom w:val="none" w:sz="0" w:space="0" w:color="auto"/>
            <w:right w:val="none" w:sz="0" w:space="0" w:color="auto"/>
          </w:divBdr>
          <w:divsChild>
            <w:div w:id="2053069878">
              <w:marLeft w:val="0"/>
              <w:marRight w:val="0"/>
              <w:marTop w:val="0"/>
              <w:marBottom w:val="0"/>
              <w:divBdr>
                <w:top w:val="none" w:sz="0" w:space="0" w:color="auto"/>
                <w:left w:val="single" w:sz="24" w:space="9" w:color="4CAF50"/>
                <w:bottom w:val="none" w:sz="0" w:space="0" w:color="auto"/>
                <w:right w:val="none" w:sz="0" w:space="0" w:color="auto"/>
              </w:divBdr>
            </w:div>
          </w:divsChild>
        </w:div>
        <w:div w:id="1697540063">
          <w:marLeft w:val="-300"/>
          <w:marRight w:val="-300"/>
          <w:marTop w:val="360"/>
          <w:marBottom w:val="360"/>
          <w:divBdr>
            <w:top w:val="none" w:sz="0" w:space="0" w:color="auto"/>
            <w:left w:val="none" w:sz="0" w:space="0" w:color="auto"/>
            <w:bottom w:val="none" w:sz="0" w:space="0" w:color="auto"/>
            <w:right w:val="none" w:sz="0" w:space="0" w:color="auto"/>
          </w:divBdr>
          <w:divsChild>
            <w:div w:id="1885949513">
              <w:marLeft w:val="0"/>
              <w:marRight w:val="0"/>
              <w:marTop w:val="0"/>
              <w:marBottom w:val="0"/>
              <w:divBdr>
                <w:top w:val="none" w:sz="0" w:space="0" w:color="auto"/>
                <w:left w:val="single" w:sz="24" w:space="9" w:color="4CAF50"/>
                <w:bottom w:val="none" w:sz="0" w:space="0" w:color="auto"/>
                <w:right w:val="none" w:sz="0" w:space="0" w:color="auto"/>
              </w:divBdr>
            </w:div>
          </w:divsChild>
        </w:div>
        <w:div w:id="1776947953">
          <w:marLeft w:val="0"/>
          <w:marRight w:val="0"/>
          <w:marTop w:val="0"/>
          <w:marBottom w:val="0"/>
          <w:divBdr>
            <w:top w:val="none" w:sz="0" w:space="0" w:color="auto"/>
            <w:left w:val="none" w:sz="0" w:space="0" w:color="auto"/>
            <w:bottom w:val="none" w:sz="0" w:space="0" w:color="auto"/>
            <w:right w:val="none" w:sz="0" w:space="0" w:color="auto"/>
          </w:divBdr>
        </w:div>
        <w:div w:id="1006443036">
          <w:marLeft w:val="-300"/>
          <w:marRight w:val="-300"/>
          <w:marTop w:val="360"/>
          <w:marBottom w:val="360"/>
          <w:divBdr>
            <w:top w:val="none" w:sz="0" w:space="0" w:color="auto"/>
            <w:left w:val="none" w:sz="0" w:space="0" w:color="auto"/>
            <w:bottom w:val="none" w:sz="0" w:space="0" w:color="auto"/>
            <w:right w:val="none" w:sz="0" w:space="0" w:color="auto"/>
          </w:divBdr>
          <w:divsChild>
            <w:div w:id="776409651">
              <w:marLeft w:val="0"/>
              <w:marRight w:val="0"/>
              <w:marTop w:val="0"/>
              <w:marBottom w:val="0"/>
              <w:divBdr>
                <w:top w:val="none" w:sz="0" w:space="0" w:color="auto"/>
                <w:left w:val="single" w:sz="24" w:space="9" w:color="4CAF50"/>
                <w:bottom w:val="none" w:sz="0" w:space="0" w:color="auto"/>
                <w:right w:val="none" w:sz="0" w:space="0" w:color="auto"/>
              </w:divBdr>
            </w:div>
          </w:divsChild>
        </w:div>
        <w:div w:id="664436633">
          <w:marLeft w:val="-480"/>
          <w:marRight w:val="-480"/>
          <w:marTop w:val="360"/>
          <w:marBottom w:val="360"/>
          <w:divBdr>
            <w:top w:val="none" w:sz="0" w:space="0" w:color="auto"/>
            <w:left w:val="none" w:sz="0" w:space="0" w:color="auto"/>
            <w:bottom w:val="none" w:sz="0" w:space="0" w:color="auto"/>
            <w:right w:val="none" w:sz="0" w:space="0" w:color="auto"/>
          </w:divBdr>
        </w:div>
        <w:div w:id="788745218">
          <w:marLeft w:val="-300"/>
          <w:marRight w:val="-300"/>
          <w:marTop w:val="360"/>
          <w:marBottom w:val="360"/>
          <w:divBdr>
            <w:top w:val="none" w:sz="0" w:space="0" w:color="auto"/>
            <w:left w:val="none" w:sz="0" w:space="0" w:color="auto"/>
            <w:bottom w:val="none" w:sz="0" w:space="0" w:color="auto"/>
            <w:right w:val="none" w:sz="0" w:space="0" w:color="auto"/>
          </w:divBdr>
          <w:divsChild>
            <w:div w:id="106326204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1289079">
      <w:bodyDiv w:val="1"/>
      <w:marLeft w:val="0"/>
      <w:marRight w:val="0"/>
      <w:marTop w:val="0"/>
      <w:marBottom w:val="0"/>
      <w:divBdr>
        <w:top w:val="none" w:sz="0" w:space="0" w:color="auto"/>
        <w:left w:val="none" w:sz="0" w:space="0" w:color="auto"/>
        <w:bottom w:val="none" w:sz="0" w:space="0" w:color="auto"/>
        <w:right w:val="none" w:sz="0" w:space="0" w:color="auto"/>
      </w:divBdr>
      <w:divsChild>
        <w:div w:id="683558060">
          <w:marLeft w:val="0"/>
          <w:marRight w:val="0"/>
          <w:marTop w:val="0"/>
          <w:marBottom w:val="0"/>
          <w:divBdr>
            <w:top w:val="single" w:sz="6" w:space="8" w:color="D6D6D6"/>
            <w:left w:val="none" w:sz="0" w:space="0" w:color="auto"/>
            <w:bottom w:val="single" w:sz="6" w:space="0" w:color="D6D6D6"/>
            <w:right w:val="none" w:sz="0" w:space="0" w:color="auto"/>
          </w:divBdr>
          <w:divsChild>
            <w:div w:id="185949942">
              <w:marLeft w:val="0"/>
              <w:marRight w:val="0"/>
              <w:marTop w:val="0"/>
              <w:marBottom w:val="0"/>
              <w:divBdr>
                <w:top w:val="none" w:sz="0" w:space="0" w:color="auto"/>
                <w:left w:val="none" w:sz="0" w:space="0" w:color="auto"/>
                <w:bottom w:val="none" w:sz="0" w:space="0" w:color="auto"/>
                <w:right w:val="none" w:sz="0" w:space="0" w:color="auto"/>
              </w:divBdr>
            </w:div>
            <w:div w:id="6274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0616">
      <w:bodyDiv w:val="1"/>
      <w:marLeft w:val="0"/>
      <w:marRight w:val="0"/>
      <w:marTop w:val="0"/>
      <w:marBottom w:val="0"/>
      <w:divBdr>
        <w:top w:val="none" w:sz="0" w:space="0" w:color="auto"/>
        <w:left w:val="none" w:sz="0" w:space="0" w:color="auto"/>
        <w:bottom w:val="none" w:sz="0" w:space="0" w:color="auto"/>
        <w:right w:val="none" w:sz="0" w:space="0" w:color="auto"/>
      </w:divBdr>
      <w:divsChild>
        <w:div w:id="1808890350">
          <w:marLeft w:val="0"/>
          <w:marRight w:val="0"/>
          <w:marTop w:val="0"/>
          <w:marBottom w:val="0"/>
          <w:divBdr>
            <w:top w:val="single" w:sz="6" w:space="8" w:color="D6D6D6"/>
            <w:left w:val="none" w:sz="0" w:space="0" w:color="auto"/>
            <w:bottom w:val="single" w:sz="6" w:space="0" w:color="D6D6D6"/>
            <w:right w:val="none" w:sz="0" w:space="0" w:color="auto"/>
          </w:divBdr>
          <w:divsChild>
            <w:div w:id="885144147">
              <w:marLeft w:val="0"/>
              <w:marRight w:val="0"/>
              <w:marTop w:val="0"/>
              <w:marBottom w:val="0"/>
              <w:divBdr>
                <w:top w:val="none" w:sz="0" w:space="0" w:color="auto"/>
                <w:left w:val="none" w:sz="0" w:space="0" w:color="auto"/>
                <w:bottom w:val="none" w:sz="0" w:space="0" w:color="auto"/>
                <w:right w:val="none" w:sz="0" w:space="0" w:color="auto"/>
              </w:divBdr>
            </w:div>
            <w:div w:id="7219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117" Type="http://schemas.openxmlformats.org/officeDocument/2006/relationships/hyperlink" Target="https://www.w3schools.com/sql/sql_like.asp" TargetMode="External"/><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hyperlink" Target="https://www.tutorialspoint.com/sql/second-normal-form.htm" TargetMode="External"/><Relationship Id="rId68" Type="http://schemas.openxmlformats.org/officeDocument/2006/relationships/hyperlink" Target="https://www.w3schools.com/sql/trysql.asp?filename=trysql_op_equal_to" TargetMode="External"/><Relationship Id="rId84" Type="http://schemas.openxmlformats.org/officeDocument/2006/relationships/hyperlink" Target="https://www.w3schools.com/sql/trysql.asp?filename=trysql_insert_cols" TargetMode="External"/><Relationship Id="rId89" Type="http://schemas.openxmlformats.org/officeDocument/2006/relationships/hyperlink" Target="https://www.w3schools.com/sql/trysql.asp?filename=trysql_delete" TargetMode="External"/><Relationship Id="rId112" Type="http://schemas.openxmlformats.org/officeDocument/2006/relationships/hyperlink" Target="https://www.w3schools.com/sql/trysql.asp?filename=trysql_select_alias_table" TargetMode="External"/><Relationship Id="rId133" Type="http://schemas.openxmlformats.org/officeDocument/2006/relationships/hyperlink" Target="https://www.tutorialspoint.com/plsql/plsql_case_statement.htm" TargetMode="External"/><Relationship Id="rId138" Type="http://schemas.openxmlformats.org/officeDocument/2006/relationships/image" Target="media/image47.jpeg"/><Relationship Id="rId16" Type="http://schemas.openxmlformats.org/officeDocument/2006/relationships/image" Target="media/image10.png"/><Relationship Id="rId107" Type="http://schemas.openxmlformats.org/officeDocument/2006/relationships/hyperlink" Target="https://www.w3schools.com/sql/trysql.asp?filename=trysql_select_having_orderby" TargetMode="External"/><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hyperlink" Target="https://www.javatpoint.com/dbms-fifth-normal-form" TargetMode="External"/><Relationship Id="rId58" Type="http://schemas.openxmlformats.org/officeDocument/2006/relationships/hyperlink" Target="https://www.tutorialspoint.com/sql/sql-primary-key.htm" TargetMode="External"/><Relationship Id="rId74" Type="http://schemas.openxmlformats.org/officeDocument/2006/relationships/hyperlink" Target="https://www.w3schools.com/sql/trysql.asp?filename=trysql_op_between" TargetMode="External"/><Relationship Id="rId79" Type="http://schemas.openxmlformats.org/officeDocument/2006/relationships/hyperlink" Target="https://www.w3schools.com/sql/trysql.asp?filename=trysql_select_where_not" TargetMode="External"/><Relationship Id="rId102" Type="http://schemas.openxmlformats.org/officeDocument/2006/relationships/hyperlink" Target="https://www.w3schools.com/sql/sql_datatypes.asp" TargetMode="External"/><Relationship Id="rId123" Type="http://schemas.openxmlformats.org/officeDocument/2006/relationships/hyperlink" Target="https://www.w3schools.com/sql/trysql.asp?filename=trysql_select_wildcard_charlist2&amp;ss=-1" TargetMode="External"/><Relationship Id="rId128" Type="http://schemas.openxmlformats.org/officeDocument/2006/relationships/hyperlink" Target="https://www.w3schools.com/sql/trysql.asp?filename=trysql_view5" TargetMode="External"/><Relationship Id="rId144" Type="http://schemas.openxmlformats.org/officeDocument/2006/relationships/image" Target="media/image53.jpeg"/><Relationship Id="rId5" Type="http://schemas.openxmlformats.org/officeDocument/2006/relationships/footnotes" Target="footnotes.xml"/><Relationship Id="rId90" Type="http://schemas.openxmlformats.org/officeDocument/2006/relationships/hyperlink" Target="https://www.w3schools.com/sql/trysql.asp?filename=trysql_select_min" TargetMode="External"/><Relationship Id="rId95" Type="http://schemas.openxmlformats.org/officeDocument/2006/relationships/hyperlink" Target="https://www.w3schools.com/sql/trysql.asp?filename=trysql_select_like_pattern" TargetMode="External"/><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7.png"/><Relationship Id="rId48" Type="http://schemas.openxmlformats.org/officeDocument/2006/relationships/image" Target="media/image42.png"/><Relationship Id="rId64" Type="http://schemas.openxmlformats.org/officeDocument/2006/relationships/hyperlink" Target="https://www.tutorialspoint.com/sql/third-normal-form.htm" TargetMode="External"/><Relationship Id="rId69" Type="http://schemas.openxmlformats.org/officeDocument/2006/relationships/hyperlink" Target="https://www.w3schools.com/sql/trysql.asp?filename=trysql_op_greater_than" TargetMode="External"/><Relationship Id="rId113" Type="http://schemas.openxmlformats.org/officeDocument/2006/relationships/hyperlink" Target="https://www.w3schools.com/sql/trysql.asp?filename=trysql_select_alias_no" TargetMode="External"/><Relationship Id="rId118" Type="http://schemas.openxmlformats.org/officeDocument/2006/relationships/hyperlink" Target="https://www.w3schools.com/sql/trysql.asp?filename=trysql_select_wildcard_percent" TargetMode="External"/><Relationship Id="rId134" Type="http://schemas.openxmlformats.org/officeDocument/2006/relationships/hyperlink" Target="https://www.tutorialspoint.com/plsql/plsql_searched_case.htm" TargetMode="External"/><Relationship Id="rId139" Type="http://schemas.openxmlformats.org/officeDocument/2006/relationships/image" Target="media/image48.jpeg"/><Relationship Id="rId80" Type="http://schemas.openxmlformats.org/officeDocument/2006/relationships/hyperlink" Target="https://www.w3schools.com/sql/trysql.asp?filename=trysql_select_where_not_and" TargetMode="External"/><Relationship Id="rId85" Type="http://schemas.openxmlformats.org/officeDocument/2006/relationships/hyperlink" Target="https://www.w3schools.com/sql/trysql.asp?filename=trysql_is_null"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hyperlink" Target="https://www.tutorialspoint.com/sql/sql-foreign-key.htm" TargetMode="External"/><Relationship Id="rId67" Type="http://schemas.openxmlformats.org/officeDocument/2006/relationships/hyperlink" Target="https://www.tutorialspoint.com/sql/sql-logical-operators.htm" TargetMode="External"/><Relationship Id="rId103" Type="http://schemas.openxmlformats.org/officeDocument/2006/relationships/hyperlink" Target="https://www.w3schools.com/sql/trysql.asp?filename=trysql_select_groupby" TargetMode="External"/><Relationship Id="rId108" Type="http://schemas.openxmlformats.org/officeDocument/2006/relationships/hyperlink" Target="https://www.w3schools.com/sql/trysql.asp?filename=trysql_select_having2" TargetMode="External"/><Relationship Id="rId116" Type="http://schemas.openxmlformats.org/officeDocument/2006/relationships/hyperlink" Target="https://www.w3schools.com/sql/sql_datatypes.asp" TargetMode="External"/><Relationship Id="rId124" Type="http://schemas.openxmlformats.org/officeDocument/2006/relationships/hyperlink" Target="https://www.w3schools.com/sql/trysql.asp?filename=trysql_view1" TargetMode="External"/><Relationship Id="rId129" Type="http://schemas.openxmlformats.org/officeDocument/2006/relationships/image" Target="media/image44.jpeg"/><Relationship Id="rId137" Type="http://schemas.openxmlformats.org/officeDocument/2006/relationships/image" Target="media/image46.jpe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3.png"/><Relationship Id="rId62" Type="http://schemas.openxmlformats.org/officeDocument/2006/relationships/hyperlink" Target="https://www.tutorialspoint.com/sql/first-normal-form.htm" TargetMode="External"/><Relationship Id="rId70" Type="http://schemas.openxmlformats.org/officeDocument/2006/relationships/hyperlink" Target="https://www.w3schools.com/sql/trysql.asp?filename=trysql_op_less_than" TargetMode="External"/><Relationship Id="rId75" Type="http://schemas.openxmlformats.org/officeDocument/2006/relationships/hyperlink" Target="https://www.w3schools.com/sql/trysql.asp?filename=trysql_op_like" TargetMode="External"/><Relationship Id="rId83" Type="http://schemas.openxmlformats.org/officeDocument/2006/relationships/hyperlink" Target="https://www.w3schools.com/sql/sql_autoincrement.asp" TargetMode="External"/><Relationship Id="rId88" Type="http://schemas.openxmlformats.org/officeDocument/2006/relationships/hyperlink" Target="https://www.w3schools.com/sql/trysql.asp?filename=trysql_update_3" TargetMode="External"/><Relationship Id="rId91" Type="http://schemas.openxmlformats.org/officeDocument/2006/relationships/hyperlink" Target="https://www.w3schools.com/sql/trysql.asp?filename=trysql_select_count" TargetMode="External"/><Relationship Id="rId96" Type="http://schemas.openxmlformats.org/officeDocument/2006/relationships/hyperlink" Target="https://www.w3schools.com/sql/trysql.asp?filename=trysql_select_like_underscore" TargetMode="External"/><Relationship Id="rId111" Type="http://schemas.openxmlformats.org/officeDocument/2006/relationships/hyperlink" Target="https://www.w3schools.com/sql/trysql.asp?filename=trysql_select_alias_column2&amp;ss=-1" TargetMode="External"/><Relationship Id="rId132" Type="http://schemas.openxmlformats.org/officeDocument/2006/relationships/hyperlink" Target="https://www.tutorialspoint.com/plsql/plsql_if_then_elsif.htm" TargetMode="External"/><Relationship Id="rId140" Type="http://schemas.openxmlformats.org/officeDocument/2006/relationships/image" Target="media/image49.jpeg"/><Relationship Id="rId145" Type="http://schemas.openxmlformats.org/officeDocument/2006/relationships/image" Target="media/image54.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javatpoint.com/dbms-first-normal-form" TargetMode="External"/><Relationship Id="rId57" Type="http://schemas.openxmlformats.org/officeDocument/2006/relationships/hyperlink" Target="https://www.tutorialspoint.com/sql/sql-unique.htm" TargetMode="External"/><Relationship Id="rId106" Type="http://schemas.openxmlformats.org/officeDocument/2006/relationships/hyperlink" Target="https://www.w3schools.com/sql/trysql.asp?filename=trysql_select_having" TargetMode="External"/><Relationship Id="rId114" Type="http://schemas.openxmlformats.org/officeDocument/2006/relationships/hyperlink" Target="https://www.w3schools.com/sql/trysql.asp?filename=trysql_alter_table" TargetMode="External"/><Relationship Id="rId119" Type="http://schemas.openxmlformats.org/officeDocument/2006/relationships/hyperlink" Target="https://www.w3schools.com/sql/trysql.asp?filename=trysql_select_wildcard_percent_pattern" TargetMode="External"/><Relationship Id="rId127" Type="http://schemas.openxmlformats.org/officeDocument/2006/relationships/hyperlink" Target="https://www.w3schools.com/sql/trysql.asp?filename=trysql_view4" TargetMode="Externa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hyperlink" Target="https://www.javatpoint.com/dbms-forth-normal-form" TargetMode="External"/><Relationship Id="rId60" Type="http://schemas.openxmlformats.org/officeDocument/2006/relationships/hyperlink" Target="https://www.tutorialspoint.com/sql/sql-check.htm" TargetMode="External"/><Relationship Id="rId65" Type="http://schemas.openxmlformats.org/officeDocument/2006/relationships/hyperlink" Target="https://www.tutorialspoint.com/sql/sql-arithmetic-operators.htm" TargetMode="External"/><Relationship Id="rId73" Type="http://schemas.openxmlformats.org/officeDocument/2006/relationships/hyperlink" Target="https://www.w3schools.com/sql/trysql.asp?filename=trysql_op_not_equal_to" TargetMode="External"/><Relationship Id="rId78" Type="http://schemas.openxmlformats.org/officeDocument/2006/relationships/hyperlink" Target="https://www.w3schools.com/sql/trysql.asp?filename=trysql_select_where_or2" TargetMode="External"/><Relationship Id="rId81" Type="http://schemas.openxmlformats.org/officeDocument/2006/relationships/hyperlink" Target="https://www.w3schools.com/sql/trysql.asp?filename=trysql_select_orderby" TargetMode="External"/><Relationship Id="rId86" Type="http://schemas.openxmlformats.org/officeDocument/2006/relationships/hyperlink" Target="https://www.w3schools.com/sql/trysql.asp?filename=trysql_is_not_null" TargetMode="External"/><Relationship Id="rId94" Type="http://schemas.openxmlformats.org/officeDocument/2006/relationships/hyperlink" Target="https://www.w3schools.com/sql/trysql.asp?filename=trysql_select_like_ending" TargetMode="External"/><Relationship Id="rId99" Type="http://schemas.openxmlformats.org/officeDocument/2006/relationships/hyperlink" Target="https://www.w3schools.com/sql/trysql.asp?filename=trysql_select_like_not" TargetMode="External"/><Relationship Id="rId101" Type="http://schemas.openxmlformats.org/officeDocument/2006/relationships/hyperlink" Target="https://www.w3schools.com/sql/trysql.asp?filename=trysql_alter_table2" TargetMode="External"/><Relationship Id="rId122" Type="http://schemas.openxmlformats.org/officeDocument/2006/relationships/hyperlink" Target="https://www.w3schools.com/sql/trysql.asp?filename=trysql_select_wildcard_charlist&amp;ss=-1" TargetMode="External"/><Relationship Id="rId130" Type="http://schemas.openxmlformats.org/officeDocument/2006/relationships/hyperlink" Target="https://www.tutorialspoint.com/plsql/plsql_if_then.htm" TargetMode="External"/><Relationship Id="rId135" Type="http://schemas.openxmlformats.org/officeDocument/2006/relationships/hyperlink" Target="https://www.tutorialspoint.com/plsql/plsql_nested_if.htm" TargetMode="External"/><Relationship Id="rId143" Type="http://schemas.openxmlformats.org/officeDocument/2006/relationships/image" Target="media/image52.jpeg"/><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hyperlink" Target="https://www.w3schools.com/sql/trysql.asp?filename=trysql_select_alias_column0" TargetMode="External"/><Relationship Id="rId34" Type="http://schemas.openxmlformats.org/officeDocument/2006/relationships/image" Target="media/image28.png"/><Relationship Id="rId50" Type="http://schemas.openxmlformats.org/officeDocument/2006/relationships/hyperlink" Target="https://www.javatpoint.com/dbms-second-normal-form" TargetMode="External"/><Relationship Id="rId55" Type="http://schemas.openxmlformats.org/officeDocument/2006/relationships/hyperlink" Target="https://www.tutorialspoint.com/sql/sql-not-null.htm" TargetMode="External"/><Relationship Id="rId76" Type="http://schemas.openxmlformats.org/officeDocument/2006/relationships/hyperlink" Target="https://www.w3schools.com/sql/trysql.asp?filename=trysql_select_where_and" TargetMode="External"/><Relationship Id="rId97" Type="http://schemas.openxmlformats.org/officeDocument/2006/relationships/hyperlink" Target="https://www.w3schools.com/sql/trysql.asp?filename=trysql_select_like_start_least" TargetMode="External"/><Relationship Id="rId104" Type="http://schemas.openxmlformats.org/officeDocument/2006/relationships/hyperlink" Target="https://www.w3schools.com/sql/trysql.asp?filename=trysql_select_groupby_orderby" TargetMode="External"/><Relationship Id="rId120" Type="http://schemas.openxmlformats.org/officeDocument/2006/relationships/hyperlink" Target="https://www.w3schools.com/sql/trysql.asp?filename=trysql_select_wildcard_underscore" TargetMode="External"/><Relationship Id="rId125" Type="http://schemas.openxmlformats.org/officeDocument/2006/relationships/hyperlink" Target="https://www.w3schools.com/sql/trysql.asp?filename=trysql_view2" TargetMode="External"/><Relationship Id="rId141" Type="http://schemas.openxmlformats.org/officeDocument/2006/relationships/image" Target="media/image50.jpeg"/><Relationship Id="rId146"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hyperlink" Target="https://www.w3schools.com/sql/trysql.asp?filename=trysql_op_greater_than2" TargetMode="External"/><Relationship Id="rId92" Type="http://schemas.openxmlformats.org/officeDocument/2006/relationships/hyperlink" Target="https://www.w3schools.com/sql/trysql.asp?filename=trysql_select_avg" TargetMode="External"/><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hyperlink" Target="https://www.tutorialspoint.com/sql/sql-comparison-operators.htm" TargetMode="External"/><Relationship Id="rId87" Type="http://schemas.openxmlformats.org/officeDocument/2006/relationships/hyperlink" Target="https://www.w3schools.com/sql/trysql.asp?filename=trysql_update_2" TargetMode="External"/><Relationship Id="rId110" Type="http://schemas.openxmlformats.org/officeDocument/2006/relationships/hyperlink" Target="https://www.w3schools.com/sql/trysql.asp?filename=trysql_select_alias_column" TargetMode="External"/><Relationship Id="rId115" Type="http://schemas.openxmlformats.org/officeDocument/2006/relationships/hyperlink" Target="https://www.w3schools.com/sql/trysql.asp?filename=trysql_alter_table2" TargetMode="External"/><Relationship Id="rId131" Type="http://schemas.openxmlformats.org/officeDocument/2006/relationships/hyperlink" Target="https://www.tutorialspoint.com/plsql/plsql_if_then_else.htm" TargetMode="External"/><Relationship Id="rId136" Type="http://schemas.openxmlformats.org/officeDocument/2006/relationships/image" Target="media/image45.jpeg"/><Relationship Id="rId61" Type="http://schemas.openxmlformats.org/officeDocument/2006/relationships/hyperlink" Target="https://www.tutorialspoint.com/sql/sql-index.htm" TargetMode="External"/><Relationship Id="rId82" Type="http://schemas.openxmlformats.org/officeDocument/2006/relationships/hyperlink" Target="https://www.w3schools.com/sql/trysql.asp?filename=trysql_insert_colname" TargetMode="External"/><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hyperlink" Target="https://www.tutorialspoint.com/sql/sql-default.htm" TargetMode="External"/><Relationship Id="rId77" Type="http://schemas.openxmlformats.org/officeDocument/2006/relationships/hyperlink" Target="https://www.w3schools.com/sql/trysql.asp?filename=trysql_select_where_or" TargetMode="External"/><Relationship Id="rId100" Type="http://schemas.openxmlformats.org/officeDocument/2006/relationships/hyperlink" Target="https://www.w3schools.com/sql/trysql.asp?filename=trysql_alter_table" TargetMode="External"/><Relationship Id="rId105" Type="http://schemas.openxmlformats.org/officeDocument/2006/relationships/hyperlink" Target="https://www.w3schools.com/sql/trysql.asp?filename=trysql_select_groupby1" TargetMode="External"/><Relationship Id="rId126" Type="http://schemas.openxmlformats.org/officeDocument/2006/relationships/hyperlink" Target="https://www.w3schools.com/sql/trysql.asp?filename=trysql_view3" TargetMode="External"/><Relationship Id="rId14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www.javatpoint.com/dbms-third-normal-form" TargetMode="External"/><Relationship Id="rId72" Type="http://schemas.openxmlformats.org/officeDocument/2006/relationships/hyperlink" Target="https://www.w3schools.com/sql/trysql.asp?filename=trysql_op_less_than2" TargetMode="External"/><Relationship Id="rId93" Type="http://schemas.openxmlformats.org/officeDocument/2006/relationships/hyperlink" Target="https://www.w3schools.com/sql/trysql.asp?filename=trysql_select_like" TargetMode="External"/><Relationship Id="rId98" Type="http://schemas.openxmlformats.org/officeDocument/2006/relationships/hyperlink" Target="https://www.w3schools.com/sql/trysql.asp?filename=trysql_select_like_start_end" TargetMode="External"/><Relationship Id="rId121" Type="http://schemas.openxmlformats.org/officeDocument/2006/relationships/hyperlink" Target="https://www.w3schools.com/sql/trysql.asp?filename=trysql_select_wildcard_underscore2" TargetMode="External"/><Relationship Id="rId142" Type="http://schemas.openxmlformats.org/officeDocument/2006/relationships/image" Target="media/image51.jpeg"/></Relationships>
</file>

<file path=word/_rels/footer1.xml.rels><?xml version="1.0" encoding="UTF-8" standalone="yes"?>
<Relationships xmlns="http://schemas.openxmlformats.org/package/2006/relationships"><Relationship Id="rId1" Type="http://schemas.openxmlformats.org/officeDocument/2006/relationships/image" Target="media/image5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2582</TotalTime>
  <Pages>243</Pages>
  <Words>36711</Words>
  <Characters>209257</Characters>
  <Application>Microsoft Office Word</Application>
  <DocSecurity>0</DocSecurity>
  <Lines>1743</Lines>
  <Paragraphs>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168</cp:revision>
  <dcterms:created xsi:type="dcterms:W3CDTF">2019-10-20T03:38:00Z</dcterms:created>
  <dcterms:modified xsi:type="dcterms:W3CDTF">2019-11-01T09:16:00Z</dcterms:modified>
</cp:coreProperties>
</file>