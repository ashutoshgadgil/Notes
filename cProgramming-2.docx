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FAD" w:rsidRDefault="00256FAD" w:rsidP="00256FAD">
      <w:pPr>
        <w:rPr>
          <w:b/>
          <w:sz w:val="44"/>
        </w:rPr>
      </w:pPr>
      <w:r>
        <w:rPr>
          <w:b/>
          <w:sz w:val="44"/>
        </w:rPr>
        <w:t xml:space="preserve">Module - 1 (Computer Basics)    </w:t>
      </w:r>
    </w:p>
    <w:p w:rsidR="00F72458" w:rsidRDefault="0036270B" w:rsidP="00F72458">
      <w:pPr>
        <w:rPr>
          <w:b/>
          <w:sz w:val="36"/>
        </w:rPr>
      </w:pPr>
      <w:r w:rsidRPr="0036270B">
        <w:rPr>
          <w:b/>
          <w:sz w:val="36"/>
        </w:rPr>
        <w:t>2. Programming Basics with C</w:t>
      </w:r>
    </w:p>
    <w:p w:rsidR="0036270B" w:rsidRDefault="0036270B" w:rsidP="00F72458">
      <w:pPr>
        <w:rPr>
          <w:b/>
          <w:sz w:val="36"/>
        </w:rPr>
      </w:pPr>
    </w:p>
    <w:p w:rsidR="00E227DC" w:rsidRPr="00E227DC" w:rsidRDefault="00E227DC" w:rsidP="00E227D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27DC">
        <w:rPr>
          <w:rFonts w:ascii="Verdana" w:eastAsia="Times New Roman" w:hAnsi="Verdana" w:cs="Times New Roman"/>
          <w:b/>
          <w:bCs/>
          <w:color w:val="000000"/>
          <w:sz w:val="20"/>
          <w:lang w:eastAsia="en-IN"/>
        </w:rPr>
        <w:t>C language</w:t>
      </w:r>
      <w:r w:rsidRPr="00E227DC">
        <w:rPr>
          <w:rFonts w:ascii="Verdana" w:eastAsia="Times New Roman" w:hAnsi="Verdana" w:cs="Times New Roman"/>
          <w:color w:val="000000"/>
          <w:sz w:val="20"/>
          <w:szCs w:val="20"/>
          <w:lang w:eastAsia="en-IN"/>
        </w:rPr>
        <w:t> Tutorial with programming approach for beginners and professionals, helps you to understand the C language tutorial easily. Our C tutorial explains each topic with programs.</w:t>
      </w:r>
    </w:p>
    <w:p w:rsidR="00E227DC" w:rsidRPr="00E227DC" w:rsidRDefault="00E227DC" w:rsidP="00E227D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27DC">
        <w:rPr>
          <w:rFonts w:ascii="Verdana" w:eastAsia="Times New Roman" w:hAnsi="Verdana" w:cs="Times New Roman"/>
          <w:color w:val="000000"/>
          <w:sz w:val="20"/>
          <w:szCs w:val="20"/>
          <w:lang w:eastAsia="en-IN"/>
        </w:rPr>
        <w:t>The C Language is developed for creating system applications that directly interact with the hardware devices such as drivers, kernels, etc.</w:t>
      </w:r>
    </w:p>
    <w:p w:rsidR="00E227DC" w:rsidRPr="00E227DC" w:rsidRDefault="00E227DC" w:rsidP="00E227D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27DC">
        <w:rPr>
          <w:rFonts w:ascii="Verdana" w:eastAsia="Times New Roman" w:hAnsi="Verdana" w:cs="Times New Roman"/>
          <w:color w:val="000000"/>
          <w:sz w:val="20"/>
          <w:szCs w:val="20"/>
          <w:lang w:eastAsia="en-IN"/>
        </w:rPr>
        <w:t>C programming is considered as the base for other programming languages, that is why it is known as mother language.</w:t>
      </w:r>
    </w:p>
    <w:p w:rsidR="00E227DC" w:rsidRPr="00E227DC" w:rsidRDefault="00E227DC" w:rsidP="00E227D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27DC">
        <w:rPr>
          <w:rFonts w:ascii="Verdana" w:eastAsia="Times New Roman" w:hAnsi="Verdana" w:cs="Times New Roman"/>
          <w:color w:val="000000"/>
          <w:sz w:val="20"/>
          <w:szCs w:val="20"/>
          <w:lang w:eastAsia="en-IN"/>
        </w:rPr>
        <w:t>It can be defined by the following ways:</w:t>
      </w:r>
    </w:p>
    <w:p w:rsidR="00E227DC" w:rsidRPr="00E227DC" w:rsidRDefault="00E227DC" w:rsidP="0030692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27DC">
        <w:rPr>
          <w:rFonts w:ascii="Verdana" w:eastAsia="Times New Roman" w:hAnsi="Verdana" w:cs="Times New Roman"/>
          <w:color w:val="000000"/>
          <w:sz w:val="20"/>
          <w:szCs w:val="20"/>
          <w:lang w:eastAsia="en-IN"/>
        </w:rPr>
        <w:t>Mother language</w:t>
      </w:r>
    </w:p>
    <w:p w:rsidR="00E227DC" w:rsidRPr="00E227DC" w:rsidRDefault="00E227DC" w:rsidP="0030692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27DC">
        <w:rPr>
          <w:rFonts w:ascii="Verdana" w:eastAsia="Times New Roman" w:hAnsi="Verdana" w:cs="Times New Roman"/>
          <w:color w:val="000000"/>
          <w:sz w:val="20"/>
          <w:szCs w:val="20"/>
          <w:lang w:eastAsia="en-IN"/>
        </w:rPr>
        <w:t>System programming language</w:t>
      </w:r>
    </w:p>
    <w:p w:rsidR="00E227DC" w:rsidRPr="00E227DC" w:rsidRDefault="00E227DC" w:rsidP="0030692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27DC">
        <w:rPr>
          <w:rFonts w:ascii="Verdana" w:eastAsia="Times New Roman" w:hAnsi="Verdana" w:cs="Times New Roman"/>
          <w:color w:val="000000"/>
          <w:sz w:val="20"/>
          <w:szCs w:val="20"/>
          <w:lang w:eastAsia="en-IN"/>
        </w:rPr>
        <w:t>Procedure-oriented programming language</w:t>
      </w:r>
    </w:p>
    <w:p w:rsidR="00E227DC" w:rsidRPr="00E227DC" w:rsidRDefault="00E227DC" w:rsidP="0030692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27DC">
        <w:rPr>
          <w:rFonts w:ascii="Verdana" w:eastAsia="Times New Roman" w:hAnsi="Verdana" w:cs="Times New Roman"/>
          <w:color w:val="000000"/>
          <w:sz w:val="20"/>
          <w:szCs w:val="20"/>
          <w:lang w:eastAsia="en-IN"/>
        </w:rPr>
        <w:t>Structured programming language</w:t>
      </w:r>
    </w:p>
    <w:p w:rsidR="00E227DC" w:rsidRPr="00E227DC" w:rsidRDefault="00E227DC" w:rsidP="00306920">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27DC">
        <w:rPr>
          <w:rFonts w:ascii="Verdana" w:eastAsia="Times New Roman" w:hAnsi="Verdana" w:cs="Times New Roman"/>
          <w:color w:val="000000"/>
          <w:sz w:val="20"/>
          <w:szCs w:val="20"/>
          <w:lang w:eastAsia="en-IN"/>
        </w:rPr>
        <w:t>Mid-level programming language</w:t>
      </w:r>
    </w:p>
    <w:p w:rsidR="00E227DC" w:rsidRPr="00E227DC" w:rsidRDefault="00E227DC" w:rsidP="00E227DC">
      <w:pPr>
        <w:spacing w:after="0" w:line="240" w:lineRule="auto"/>
        <w:rPr>
          <w:rFonts w:ascii="Times New Roman" w:eastAsia="Times New Roman" w:hAnsi="Times New Roman" w:cs="Times New Roman"/>
          <w:sz w:val="20"/>
          <w:szCs w:val="20"/>
          <w:lang w:eastAsia="en-IN"/>
        </w:rPr>
      </w:pPr>
      <w:r w:rsidRPr="00E227DC">
        <w:rPr>
          <w:rFonts w:ascii="Times New Roman" w:eastAsia="Times New Roman" w:hAnsi="Times New Roman" w:cs="Times New Roman"/>
          <w:sz w:val="20"/>
          <w:szCs w:val="20"/>
          <w:lang w:eastAsia="en-IN"/>
        </w:rPr>
        <w:pict>
          <v:rect id="_x0000_i1025" style="width:0;height:.75pt" o:hralign="center" o:hrstd="t" o:hrnoshade="t" o:hr="t" fillcolor="#d4d4d4" stroked="f"/>
        </w:pict>
      </w:r>
    </w:p>
    <w:p w:rsidR="00E227DC" w:rsidRPr="00E227DC" w:rsidRDefault="00E227DC" w:rsidP="00E227DC">
      <w:pPr>
        <w:shd w:val="clear" w:color="auto" w:fill="FFFFFF"/>
        <w:spacing w:before="100" w:beforeAutospacing="1" w:after="100" w:afterAutospacing="1" w:line="312" w:lineRule="atLeast"/>
        <w:outlineLvl w:val="1"/>
        <w:rPr>
          <w:ins w:id="0" w:author="Unknown"/>
          <w:rFonts w:ascii="Helvetica" w:eastAsia="Times New Roman" w:hAnsi="Helvetica" w:cs="Times New Roman"/>
          <w:color w:val="610B38"/>
          <w:sz w:val="20"/>
          <w:szCs w:val="20"/>
          <w:lang w:eastAsia="en-IN"/>
        </w:rPr>
      </w:pPr>
      <w:ins w:id="1" w:author="Unknown">
        <w:r w:rsidRPr="00E227DC">
          <w:rPr>
            <w:rFonts w:ascii="Helvetica" w:eastAsia="Times New Roman" w:hAnsi="Helvetica" w:cs="Times New Roman"/>
            <w:color w:val="610B38"/>
            <w:sz w:val="20"/>
            <w:szCs w:val="20"/>
            <w:lang w:eastAsia="en-IN"/>
          </w:rPr>
          <w:t>1) C as a mother language</w:t>
        </w:r>
      </w:ins>
    </w:p>
    <w:p w:rsidR="00E227DC" w:rsidRPr="00E227DC" w:rsidRDefault="00E227DC" w:rsidP="00E227DC">
      <w:pPr>
        <w:shd w:val="clear" w:color="auto" w:fill="FFFFFF"/>
        <w:spacing w:before="100" w:beforeAutospacing="1" w:after="100" w:afterAutospacing="1" w:line="240" w:lineRule="auto"/>
        <w:rPr>
          <w:ins w:id="2" w:author="Unknown"/>
          <w:rFonts w:ascii="Verdana" w:eastAsia="Times New Roman" w:hAnsi="Verdana" w:cs="Times New Roman"/>
          <w:color w:val="000000"/>
          <w:sz w:val="20"/>
          <w:szCs w:val="20"/>
          <w:lang w:eastAsia="en-IN"/>
        </w:rPr>
      </w:pPr>
      <w:ins w:id="3" w:author="Unknown">
        <w:r w:rsidRPr="00E227DC">
          <w:rPr>
            <w:rFonts w:ascii="Verdana" w:eastAsia="Times New Roman" w:hAnsi="Verdana" w:cs="Times New Roman"/>
            <w:color w:val="000000"/>
            <w:sz w:val="20"/>
            <w:szCs w:val="20"/>
            <w:lang w:eastAsia="en-IN"/>
          </w:rPr>
          <w:t>C language is considered as the mother language of all the modern programming languages because </w:t>
        </w:r>
        <w:r w:rsidRPr="00E227DC">
          <w:rPr>
            <w:rFonts w:ascii="Verdana" w:eastAsia="Times New Roman" w:hAnsi="Verdana" w:cs="Times New Roman"/>
            <w:bCs/>
            <w:color w:val="000000"/>
            <w:sz w:val="20"/>
            <w:szCs w:val="20"/>
            <w:lang w:eastAsia="en-IN"/>
          </w:rPr>
          <w:t>most of the compilers, JVMs, Kernels, etc. are written in C language</w:t>
        </w:r>
        <w:r w:rsidRPr="00E227DC">
          <w:rPr>
            <w:rFonts w:ascii="Verdana" w:eastAsia="Times New Roman" w:hAnsi="Verdana" w:cs="Times New Roman"/>
            <w:color w:val="000000"/>
            <w:sz w:val="20"/>
            <w:szCs w:val="20"/>
            <w:lang w:eastAsia="en-IN"/>
          </w:rPr>
          <w:t>, and most of the programming languages follow C syntax, for example, C++, Java, C#, etc.</w:t>
        </w:r>
      </w:ins>
    </w:p>
    <w:p w:rsidR="00E227DC" w:rsidRPr="00E227DC" w:rsidRDefault="00E227DC" w:rsidP="00E227DC">
      <w:pPr>
        <w:shd w:val="clear" w:color="auto" w:fill="FFFFFF"/>
        <w:spacing w:before="100" w:beforeAutospacing="1" w:after="100" w:afterAutospacing="1" w:line="240" w:lineRule="auto"/>
        <w:rPr>
          <w:ins w:id="4" w:author="Unknown"/>
          <w:rFonts w:ascii="Verdana" w:eastAsia="Times New Roman" w:hAnsi="Verdana" w:cs="Times New Roman"/>
          <w:color w:val="000000"/>
          <w:sz w:val="20"/>
          <w:szCs w:val="20"/>
          <w:lang w:eastAsia="en-IN"/>
        </w:rPr>
      </w:pPr>
      <w:ins w:id="5" w:author="Unknown">
        <w:r w:rsidRPr="00E227DC">
          <w:rPr>
            <w:rFonts w:ascii="Verdana" w:eastAsia="Times New Roman" w:hAnsi="Verdana" w:cs="Times New Roman"/>
            <w:color w:val="000000"/>
            <w:sz w:val="20"/>
            <w:szCs w:val="20"/>
            <w:lang w:eastAsia="en-IN"/>
          </w:rPr>
          <w:t>It provides the core concepts like the array, strings, functions, file handling, etc. that are being used in many languages like C++, Java, C#, etc.</w:t>
        </w:r>
      </w:ins>
    </w:p>
    <w:p w:rsidR="00E227DC" w:rsidRPr="00E227DC" w:rsidRDefault="00E227DC" w:rsidP="00E227DC">
      <w:pPr>
        <w:spacing w:after="0" w:line="240" w:lineRule="auto"/>
        <w:rPr>
          <w:ins w:id="6" w:author="Unknown"/>
          <w:rFonts w:ascii="Times New Roman" w:eastAsia="Times New Roman" w:hAnsi="Times New Roman" w:cs="Times New Roman"/>
          <w:sz w:val="20"/>
          <w:szCs w:val="20"/>
          <w:lang w:eastAsia="en-IN"/>
        </w:rPr>
      </w:pPr>
      <w:ins w:id="7" w:author="Unknown">
        <w:r w:rsidRPr="00E227DC">
          <w:rPr>
            <w:rFonts w:ascii="Times New Roman" w:eastAsia="Times New Roman" w:hAnsi="Times New Roman" w:cs="Times New Roman"/>
            <w:sz w:val="20"/>
            <w:szCs w:val="20"/>
            <w:lang w:eastAsia="en-IN"/>
          </w:rPr>
          <w:pict>
            <v:rect id="_x0000_i1026" style="width:0;height:.75pt" o:hralign="center" o:hrstd="t" o:hrnoshade="t" o:hr="t" fillcolor="#d4d4d4" stroked="f"/>
          </w:pict>
        </w:r>
      </w:ins>
    </w:p>
    <w:p w:rsidR="00E227DC" w:rsidRPr="00E227DC" w:rsidRDefault="00E227DC" w:rsidP="00E227DC">
      <w:pPr>
        <w:shd w:val="clear" w:color="auto" w:fill="FFFFFF"/>
        <w:spacing w:before="100" w:beforeAutospacing="1" w:after="100" w:afterAutospacing="1" w:line="312" w:lineRule="atLeast"/>
        <w:outlineLvl w:val="1"/>
        <w:rPr>
          <w:ins w:id="8" w:author="Unknown"/>
          <w:rFonts w:ascii="Helvetica" w:eastAsia="Times New Roman" w:hAnsi="Helvetica" w:cs="Times New Roman"/>
          <w:color w:val="610B38"/>
          <w:sz w:val="20"/>
          <w:szCs w:val="20"/>
          <w:lang w:eastAsia="en-IN"/>
        </w:rPr>
      </w:pPr>
      <w:ins w:id="9" w:author="Unknown">
        <w:r w:rsidRPr="00E227DC">
          <w:rPr>
            <w:rFonts w:ascii="Helvetica" w:eastAsia="Times New Roman" w:hAnsi="Helvetica" w:cs="Times New Roman"/>
            <w:color w:val="610B38"/>
            <w:sz w:val="20"/>
            <w:szCs w:val="20"/>
            <w:lang w:eastAsia="en-IN"/>
          </w:rPr>
          <w:t>2) C as a system programming language</w:t>
        </w:r>
      </w:ins>
    </w:p>
    <w:p w:rsidR="00E227DC" w:rsidRPr="00E227DC" w:rsidRDefault="00E227DC" w:rsidP="00E227DC">
      <w:pPr>
        <w:shd w:val="clear" w:color="auto" w:fill="FFFFFF"/>
        <w:spacing w:before="100" w:beforeAutospacing="1" w:after="100" w:afterAutospacing="1" w:line="240" w:lineRule="auto"/>
        <w:rPr>
          <w:ins w:id="10" w:author="Unknown"/>
          <w:rFonts w:ascii="Verdana" w:eastAsia="Times New Roman" w:hAnsi="Verdana" w:cs="Times New Roman"/>
          <w:color w:val="000000"/>
          <w:sz w:val="20"/>
          <w:szCs w:val="20"/>
          <w:lang w:eastAsia="en-IN"/>
        </w:rPr>
      </w:pPr>
      <w:ins w:id="11" w:author="Unknown">
        <w:r w:rsidRPr="00E227DC">
          <w:rPr>
            <w:rFonts w:ascii="Verdana" w:eastAsia="Times New Roman" w:hAnsi="Verdana" w:cs="Times New Roman"/>
            <w:color w:val="000000"/>
            <w:sz w:val="20"/>
            <w:szCs w:val="20"/>
            <w:lang w:eastAsia="en-IN"/>
          </w:rPr>
          <w:t>A system programming language is used to create system software. C language is a system programming language because it </w:t>
        </w:r>
        <w:r w:rsidRPr="00E227DC">
          <w:rPr>
            <w:rFonts w:ascii="Verdana" w:eastAsia="Times New Roman" w:hAnsi="Verdana" w:cs="Times New Roman"/>
            <w:bCs/>
            <w:color w:val="000000"/>
            <w:sz w:val="20"/>
            <w:szCs w:val="20"/>
            <w:lang w:eastAsia="en-IN"/>
          </w:rPr>
          <w:t>can be used to do low-level programming (for example driver and kernel)</w:t>
        </w:r>
        <w:r w:rsidRPr="00E227DC">
          <w:rPr>
            <w:rFonts w:ascii="Verdana" w:eastAsia="Times New Roman" w:hAnsi="Verdana" w:cs="Times New Roman"/>
            <w:color w:val="000000"/>
            <w:sz w:val="20"/>
            <w:szCs w:val="20"/>
            <w:lang w:eastAsia="en-IN"/>
          </w:rPr>
          <w:t>. It is generally used to create hardware devices, OS, drivers, kernels, etc. For example, Linux kernel is written in C.</w:t>
        </w:r>
      </w:ins>
    </w:p>
    <w:p w:rsidR="00E227DC" w:rsidRPr="00E227DC" w:rsidRDefault="00E227DC" w:rsidP="00E227DC">
      <w:pPr>
        <w:shd w:val="clear" w:color="auto" w:fill="FFFFFF"/>
        <w:spacing w:before="100" w:beforeAutospacing="1" w:after="100" w:afterAutospacing="1" w:line="240" w:lineRule="auto"/>
        <w:rPr>
          <w:ins w:id="12" w:author="Unknown"/>
          <w:rFonts w:ascii="Verdana" w:eastAsia="Times New Roman" w:hAnsi="Verdana" w:cs="Times New Roman"/>
          <w:color w:val="000000"/>
          <w:sz w:val="20"/>
          <w:szCs w:val="20"/>
          <w:lang w:eastAsia="en-IN"/>
        </w:rPr>
      </w:pPr>
      <w:ins w:id="13" w:author="Unknown">
        <w:r w:rsidRPr="00E227DC">
          <w:rPr>
            <w:rFonts w:ascii="Verdana" w:eastAsia="Times New Roman" w:hAnsi="Verdana" w:cs="Times New Roman"/>
            <w:color w:val="000000"/>
            <w:sz w:val="20"/>
            <w:szCs w:val="20"/>
            <w:lang w:eastAsia="en-IN"/>
          </w:rPr>
          <w:t>It can't be used for internet programming like Java, .Net, PHP, etc.</w:t>
        </w:r>
      </w:ins>
    </w:p>
    <w:p w:rsidR="00E227DC" w:rsidRPr="00E227DC" w:rsidRDefault="00E227DC" w:rsidP="00E227DC">
      <w:pPr>
        <w:spacing w:after="0" w:line="240" w:lineRule="auto"/>
        <w:rPr>
          <w:ins w:id="14" w:author="Unknown"/>
          <w:rFonts w:ascii="Times New Roman" w:eastAsia="Times New Roman" w:hAnsi="Times New Roman" w:cs="Times New Roman"/>
          <w:sz w:val="20"/>
          <w:szCs w:val="20"/>
          <w:lang w:eastAsia="en-IN"/>
        </w:rPr>
      </w:pPr>
      <w:ins w:id="15" w:author="Unknown">
        <w:r w:rsidRPr="00E227DC">
          <w:rPr>
            <w:rFonts w:ascii="Times New Roman" w:eastAsia="Times New Roman" w:hAnsi="Times New Roman" w:cs="Times New Roman"/>
            <w:sz w:val="20"/>
            <w:szCs w:val="20"/>
            <w:lang w:eastAsia="en-IN"/>
          </w:rPr>
          <w:lastRenderedPageBreak/>
          <w:pict>
            <v:rect id="_x0000_i1027" style="width:0;height:.75pt" o:hralign="center" o:hrstd="t" o:hrnoshade="t" o:hr="t" fillcolor="#d4d4d4" stroked="f"/>
          </w:pict>
        </w:r>
      </w:ins>
    </w:p>
    <w:p w:rsidR="00E227DC" w:rsidRPr="00E227DC" w:rsidRDefault="00E227DC" w:rsidP="00E227DC">
      <w:pPr>
        <w:shd w:val="clear" w:color="auto" w:fill="FFFFFF"/>
        <w:spacing w:before="100" w:beforeAutospacing="1" w:after="100" w:afterAutospacing="1" w:line="312" w:lineRule="atLeast"/>
        <w:outlineLvl w:val="1"/>
        <w:rPr>
          <w:ins w:id="16" w:author="Unknown"/>
          <w:rFonts w:ascii="Helvetica" w:eastAsia="Times New Roman" w:hAnsi="Helvetica" w:cs="Times New Roman"/>
          <w:color w:val="610B38"/>
          <w:sz w:val="20"/>
          <w:szCs w:val="20"/>
          <w:lang w:eastAsia="en-IN"/>
        </w:rPr>
      </w:pPr>
      <w:ins w:id="17" w:author="Unknown">
        <w:r w:rsidRPr="00E227DC">
          <w:rPr>
            <w:rFonts w:ascii="Helvetica" w:eastAsia="Times New Roman" w:hAnsi="Helvetica" w:cs="Times New Roman"/>
            <w:color w:val="610B38"/>
            <w:sz w:val="20"/>
            <w:szCs w:val="20"/>
            <w:lang w:eastAsia="en-IN"/>
          </w:rPr>
          <w:t>3) C as a procedural language</w:t>
        </w:r>
      </w:ins>
    </w:p>
    <w:p w:rsidR="00E227DC" w:rsidRPr="00E227DC" w:rsidRDefault="00E227DC" w:rsidP="00E227DC">
      <w:pPr>
        <w:shd w:val="clear" w:color="auto" w:fill="FFFFFF"/>
        <w:spacing w:before="100" w:beforeAutospacing="1" w:after="100" w:afterAutospacing="1" w:line="240" w:lineRule="auto"/>
        <w:rPr>
          <w:ins w:id="18" w:author="Unknown"/>
          <w:rFonts w:ascii="Verdana" w:eastAsia="Times New Roman" w:hAnsi="Verdana" w:cs="Times New Roman"/>
          <w:color w:val="000000"/>
          <w:sz w:val="20"/>
          <w:szCs w:val="20"/>
          <w:lang w:eastAsia="en-IN"/>
        </w:rPr>
      </w:pPr>
      <w:ins w:id="19" w:author="Unknown">
        <w:r w:rsidRPr="00E227DC">
          <w:rPr>
            <w:rFonts w:ascii="Verdana" w:eastAsia="Times New Roman" w:hAnsi="Verdana" w:cs="Times New Roman"/>
            <w:color w:val="000000"/>
            <w:sz w:val="20"/>
            <w:szCs w:val="20"/>
            <w:lang w:eastAsia="en-IN"/>
          </w:rPr>
          <w:t>A procedure is known as a function, method, routine, subroutine, etc. A procedural language </w:t>
        </w:r>
        <w:r w:rsidRPr="00E227DC">
          <w:rPr>
            <w:rFonts w:ascii="Verdana" w:eastAsia="Times New Roman" w:hAnsi="Verdana" w:cs="Times New Roman"/>
            <w:bCs/>
            <w:color w:val="000000"/>
            <w:sz w:val="20"/>
            <w:szCs w:val="20"/>
            <w:lang w:eastAsia="en-IN"/>
          </w:rPr>
          <w:t>specifies a series of steps for the program to solve the problem</w:t>
        </w:r>
        <w:r w:rsidRPr="00E227DC">
          <w:rPr>
            <w:rFonts w:ascii="Verdana" w:eastAsia="Times New Roman" w:hAnsi="Verdana" w:cs="Times New Roman"/>
            <w:color w:val="000000"/>
            <w:sz w:val="20"/>
            <w:szCs w:val="20"/>
            <w:lang w:eastAsia="en-IN"/>
          </w:rPr>
          <w:t>.</w:t>
        </w:r>
      </w:ins>
    </w:p>
    <w:p w:rsidR="00E227DC" w:rsidRPr="00E227DC" w:rsidRDefault="00E227DC" w:rsidP="00E227DC">
      <w:pPr>
        <w:shd w:val="clear" w:color="auto" w:fill="FFFFFF"/>
        <w:spacing w:before="100" w:beforeAutospacing="1" w:after="100" w:afterAutospacing="1" w:line="240" w:lineRule="auto"/>
        <w:rPr>
          <w:ins w:id="20" w:author="Unknown"/>
          <w:rFonts w:ascii="Verdana" w:eastAsia="Times New Roman" w:hAnsi="Verdana" w:cs="Times New Roman"/>
          <w:color w:val="000000"/>
          <w:sz w:val="20"/>
          <w:szCs w:val="20"/>
          <w:lang w:eastAsia="en-IN"/>
        </w:rPr>
      </w:pPr>
      <w:ins w:id="21" w:author="Unknown">
        <w:r w:rsidRPr="00E227DC">
          <w:rPr>
            <w:rFonts w:ascii="Verdana" w:eastAsia="Times New Roman" w:hAnsi="Verdana" w:cs="Times New Roman"/>
            <w:color w:val="000000"/>
            <w:sz w:val="20"/>
            <w:szCs w:val="20"/>
            <w:lang w:eastAsia="en-IN"/>
          </w:rPr>
          <w:t>A procedural language breaks the program into functions, data structures, etc.</w:t>
        </w:r>
      </w:ins>
    </w:p>
    <w:p w:rsidR="00E227DC" w:rsidRPr="00E227DC" w:rsidRDefault="00E227DC" w:rsidP="00E227DC">
      <w:pPr>
        <w:shd w:val="clear" w:color="auto" w:fill="FFFFFF"/>
        <w:spacing w:before="100" w:beforeAutospacing="1" w:after="100" w:afterAutospacing="1" w:line="240" w:lineRule="auto"/>
        <w:rPr>
          <w:ins w:id="22" w:author="Unknown"/>
          <w:rFonts w:ascii="Verdana" w:eastAsia="Times New Roman" w:hAnsi="Verdana" w:cs="Times New Roman"/>
          <w:color w:val="000000"/>
          <w:sz w:val="20"/>
          <w:szCs w:val="20"/>
          <w:lang w:eastAsia="en-IN"/>
        </w:rPr>
      </w:pPr>
      <w:ins w:id="23" w:author="Unknown">
        <w:r w:rsidRPr="00E227DC">
          <w:rPr>
            <w:rFonts w:ascii="Verdana" w:eastAsia="Times New Roman" w:hAnsi="Verdana" w:cs="Times New Roman"/>
            <w:color w:val="000000"/>
            <w:sz w:val="20"/>
            <w:szCs w:val="20"/>
            <w:lang w:eastAsia="en-IN"/>
          </w:rPr>
          <w:t>C is a procedural language. In C, variables and function prototypes must be declared before being used.</w:t>
        </w:r>
      </w:ins>
    </w:p>
    <w:p w:rsidR="00E227DC" w:rsidRPr="00E227DC" w:rsidRDefault="00E227DC" w:rsidP="00E227DC">
      <w:pPr>
        <w:spacing w:after="0" w:line="240" w:lineRule="auto"/>
        <w:rPr>
          <w:ins w:id="24" w:author="Unknown"/>
          <w:rFonts w:ascii="Times New Roman" w:eastAsia="Times New Roman" w:hAnsi="Times New Roman" w:cs="Times New Roman"/>
          <w:sz w:val="20"/>
          <w:szCs w:val="20"/>
          <w:lang w:eastAsia="en-IN"/>
        </w:rPr>
      </w:pPr>
      <w:ins w:id="25" w:author="Unknown">
        <w:r w:rsidRPr="00E227DC">
          <w:rPr>
            <w:rFonts w:ascii="Times New Roman" w:eastAsia="Times New Roman" w:hAnsi="Times New Roman" w:cs="Times New Roman"/>
            <w:sz w:val="20"/>
            <w:szCs w:val="20"/>
            <w:lang w:eastAsia="en-IN"/>
          </w:rPr>
          <w:pict>
            <v:rect id="_x0000_i1028" style="width:0;height:.75pt" o:hralign="center" o:hrstd="t" o:hrnoshade="t" o:hr="t" fillcolor="#d4d4d4" stroked="f"/>
          </w:pict>
        </w:r>
      </w:ins>
    </w:p>
    <w:p w:rsidR="00E227DC" w:rsidRPr="00E227DC" w:rsidRDefault="00E227DC" w:rsidP="00E227DC">
      <w:pPr>
        <w:shd w:val="clear" w:color="auto" w:fill="FFFFFF"/>
        <w:spacing w:before="100" w:beforeAutospacing="1" w:after="100" w:afterAutospacing="1" w:line="312" w:lineRule="atLeast"/>
        <w:outlineLvl w:val="1"/>
        <w:rPr>
          <w:ins w:id="26" w:author="Unknown"/>
          <w:rFonts w:ascii="Helvetica" w:eastAsia="Times New Roman" w:hAnsi="Helvetica" w:cs="Times New Roman"/>
          <w:color w:val="610B38"/>
          <w:sz w:val="20"/>
          <w:szCs w:val="20"/>
          <w:lang w:eastAsia="en-IN"/>
        </w:rPr>
      </w:pPr>
      <w:ins w:id="27" w:author="Unknown">
        <w:r w:rsidRPr="00E227DC">
          <w:rPr>
            <w:rFonts w:ascii="Helvetica" w:eastAsia="Times New Roman" w:hAnsi="Helvetica" w:cs="Times New Roman"/>
            <w:color w:val="610B38"/>
            <w:sz w:val="20"/>
            <w:szCs w:val="20"/>
            <w:lang w:eastAsia="en-IN"/>
          </w:rPr>
          <w:t>4) C as a structured programming language</w:t>
        </w:r>
      </w:ins>
    </w:p>
    <w:p w:rsidR="00E227DC" w:rsidRPr="00E227DC" w:rsidRDefault="00E227DC" w:rsidP="00E227DC">
      <w:pPr>
        <w:shd w:val="clear" w:color="auto" w:fill="FFFFFF"/>
        <w:spacing w:before="100" w:beforeAutospacing="1" w:after="100" w:afterAutospacing="1" w:line="240" w:lineRule="auto"/>
        <w:rPr>
          <w:ins w:id="28" w:author="Unknown"/>
          <w:rFonts w:ascii="Verdana" w:eastAsia="Times New Roman" w:hAnsi="Verdana" w:cs="Times New Roman"/>
          <w:color w:val="000000"/>
          <w:sz w:val="20"/>
          <w:szCs w:val="20"/>
          <w:lang w:eastAsia="en-IN"/>
        </w:rPr>
      </w:pPr>
      <w:ins w:id="29" w:author="Unknown">
        <w:r w:rsidRPr="00E227DC">
          <w:rPr>
            <w:rFonts w:ascii="Verdana" w:eastAsia="Times New Roman" w:hAnsi="Verdana" w:cs="Times New Roman"/>
            <w:color w:val="000000"/>
            <w:sz w:val="20"/>
            <w:szCs w:val="20"/>
            <w:lang w:eastAsia="en-IN"/>
          </w:rPr>
          <w:t>A structured programming language is a subset of the procedural language. </w:t>
        </w:r>
        <w:r w:rsidRPr="00E227DC">
          <w:rPr>
            <w:rFonts w:ascii="Verdana" w:eastAsia="Times New Roman" w:hAnsi="Verdana" w:cs="Times New Roman"/>
            <w:bCs/>
            <w:color w:val="000000"/>
            <w:sz w:val="20"/>
            <w:szCs w:val="20"/>
            <w:lang w:eastAsia="en-IN"/>
          </w:rPr>
          <w:t>Structure means to break a program into parts or blocks</w:t>
        </w:r>
        <w:r w:rsidRPr="00E227DC">
          <w:rPr>
            <w:rFonts w:ascii="Verdana" w:eastAsia="Times New Roman" w:hAnsi="Verdana" w:cs="Times New Roman"/>
            <w:color w:val="000000"/>
            <w:sz w:val="20"/>
            <w:szCs w:val="20"/>
            <w:lang w:eastAsia="en-IN"/>
          </w:rPr>
          <w:t> so that it may be easy to understand.</w:t>
        </w:r>
      </w:ins>
    </w:p>
    <w:p w:rsidR="00E227DC" w:rsidRPr="00E227DC" w:rsidRDefault="00E227DC" w:rsidP="00E227DC">
      <w:pPr>
        <w:shd w:val="clear" w:color="auto" w:fill="FFFFFF"/>
        <w:spacing w:before="100" w:beforeAutospacing="1" w:after="100" w:afterAutospacing="1" w:line="240" w:lineRule="auto"/>
        <w:rPr>
          <w:ins w:id="30" w:author="Unknown"/>
          <w:rFonts w:ascii="Verdana" w:eastAsia="Times New Roman" w:hAnsi="Verdana" w:cs="Times New Roman"/>
          <w:color w:val="000000"/>
          <w:sz w:val="20"/>
          <w:szCs w:val="20"/>
          <w:lang w:eastAsia="en-IN"/>
        </w:rPr>
      </w:pPr>
      <w:ins w:id="31" w:author="Unknown">
        <w:r w:rsidRPr="00E227DC">
          <w:rPr>
            <w:rFonts w:ascii="Verdana" w:eastAsia="Times New Roman" w:hAnsi="Verdana" w:cs="Times New Roman"/>
            <w:color w:val="000000"/>
            <w:sz w:val="20"/>
            <w:szCs w:val="20"/>
            <w:lang w:eastAsia="en-IN"/>
          </w:rPr>
          <w:t>In the C language, we break the program into parts using functions. It makes the program easier to understand and modify.</w:t>
        </w:r>
      </w:ins>
    </w:p>
    <w:p w:rsidR="00E227DC" w:rsidRPr="00E227DC" w:rsidRDefault="00E227DC" w:rsidP="00E227DC">
      <w:pPr>
        <w:spacing w:after="0" w:line="240" w:lineRule="auto"/>
        <w:rPr>
          <w:ins w:id="32" w:author="Unknown"/>
          <w:rFonts w:ascii="Times New Roman" w:eastAsia="Times New Roman" w:hAnsi="Times New Roman" w:cs="Times New Roman"/>
          <w:sz w:val="20"/>
          <w:szCs w:val="20"/>
          <w:lang w:eastAsia="en-IN"/>
        </w:rPr>
      </w:pPr>
      <w:ins w:id="33" w:author="Unknown">
        <w:r w:rsidRPr="00E227DC">
          <w:rPr>
            <w:rFonts w:ascii="Times New Roman" w:eastAsia="Times New Roman" w:hAnsi="Times New Roman" w:cs="Times New Roman"/>
            <w:sz w:val="20"/>
            <w:szCs w:val="20"/>
            <w:lang w:eastAsia="en-IN"/>
          </w:rPr>
          <w:pict>
            <v:rect id="_x0000_i1029" style="width:0;height:.75pt" o:hralign="center" o:hrstd="t" o:hrnoshade="t" o:hr="t" fillcolor="#d4d4d4" stroked="f"/>
          </w:pict>
        </w:r>
      </w:ins>
    </w:p>
    <w:p w:rsidR="00E227DC" w:rsidRPr="00E227DC" w:rsidRDefault="00E227DC" w:rsidP="00E227DC">
      <w:pPr>
        <w:shd w:val="clear" w:color="auto" w:fill="FFFFFF"/>
        <w:spacing w:before="100" w:beforeAutospacing="1" w:after="100" w:afterAutospacing="1" w:line="312" w:lineRule="atLeast"/>
        <w:outlineLvl w:val="1"/>
        <w:rPr>
          <w:ins w:id="34" w:author="Unknown"/>
          <w:rFonts w:ascii="Helvetica" w:eastAsia="Times New Roman" w:hAnsi="Helvetica" w:cs="Times New Roman"/>
          <w:color w:val="610B38"/>
          <w:sz w:val="20"/>
          <w:szCs w:val="20"/>
          <w:lang w:eastAsia="en-IN"/>
        </w:rPr>
      </w:pPr>
      <w:ins w:id="35" w:author="Unknown">
        <w:r w:rsidRPr="00E227DC">
          <w:rPr>
            <w:rFonts w:ascii="Helvetica" w:eastAsia="Times New Roman" w:hAnsi="Helvetica" w:cs="Times New Roman"/>
            <w:color w:val="610B38"/>
            <w:sz w:val="20"/>
            <w:szCs w:val="20"/>
            <w:lang w:eastAsia="en-IN"/>
          </w:rPr>
          <w:t>5) C as a mid-level programming language</w:t>
        </w:r>
      </w:ins>
    </w:p>
    <w:p w:rsidR="00E227DC" w:rsidRPr="00E227DC" w:rsidRDefault="00E227DC" w:rsidP="00E227DC">
      <w:pPr>
        <w:shd w:val="clear" w:color="auto" w:fill="FFFFFF"/>
        <w:spacing w:before="100" w:beforeAutospacing="1" w:after="100" w:afterAutospacing="1" w:line="240" w:lineRule="auto"/>
        <w:rPr>
          <w:ins w:id="36" w:author="Unknown"/>
          <w:rFonts w:ascii="Verdana" w:eastAsia="Times New Roman" w:hAnsi="Verdana" w:cs="Times New Roman"/>
          <w:color w:val="000000"/>
          <w:sz w:val="20"/>
          <w:szCs w:val="20"/>
          <w:lang w:eastAsia="en-IN"/>
        </w:rPr>
      </w:pPr>
      <w:ins w:id="37" w:author="Unknown">
        <w:r w:rsidRPr="00E227DC">
          <w:rPr>
            <w:rFonts w:ascii="Verdana" w:eastAsia="Times New Roman" w:hAnsi="Verdana" w:cs="Times New Roman"/>
            <w:color w:val="000000"/>
            <w:sz w:val="20"/>
            <w:szCs w:val="20"/>
            <w:lang w:eastAsia="en-IN"/>
          </w:rPr>
          <w:t>C is considered as a middle-level language because it </w:t>
        </w:r>
        <w:r w:rsidRPr="00E227DC">
          <w:rPr>
            <w:rFonts w:ascii="Verdana" w:eastAsia="Times New Roman" w:hAnsi="Verdana" w:cs="Times New Roman"/>
            <w:bCs/>
            <w:color w:val="000000"/>
            <w:sz w:val="20"/>
            <w:szCs w:val="20"/>
            <w:lang w:eastAsia="en-IN"/>
          </w:rPr>
          <w:t>supports the feature of both low-level and high-level languages</w:t>
        </w:r>
        <w:r w:rsidRPr="00E227DC">
          <w:rPr>
            <w:rFonts w:ascii="Verdana" w:eastAsia="Times New Roman" w:hAnsi="Verdana" w:cs="Times New Roman"/>
            <w:color w:val="000000"/>
            <w:sz w:val="20"/>
            <w:szCs w:val="20"/>
            <w:lang w:eastAsia="en-IN"/>
          </w:rPr>
          <w:t>. C language program is converted into assembly code, it supports pointer arithmetic (low-level), but it is machine independent (a feature of high-level).</w:t>
        </w:r>
      </w:ins>
    </w:p>
    <w:p w:rsidR="00E227DC" w:rsidRPr="00E227DC" w:rsidRDefault="00E227DC" w:rsidP="00E227DC">
      <w:pPr>
        <w:shd w:val="clear" w:color="auto" w:fill="FFFFFF"/>
        <w:spacing w:before="100" w:beforeAutospacing="1" w:after="100" w:afterAutospacing="1" w:line="240" w:lineRule="auto"/>
        <w:rPr>
          <w:ins w:id="38" w:author="Unknown"/>
          <w:rFonts w:ascii="Verdana" w:eastAsia="Times New Roman" w:hAnsi="Verdana" w:cs="Times New Roman"/>
          <w:color w:val="000000"/>
          <w:sz w:val="20"/>
          <w:szCs w:val="20"/>
          <w:lang w:eastAsia="en-IN"/>
        </w:rPr>
      </w:pPr>
      <w:ins w:id="39" w:author="Unknown">
        <w:r w:rsidRPr="00E227DC">
          <w:rPr>
            <w:rFonts w:ascii="Verdana" w:eastAsia="Times New Roman" w:hAnsi="Verdana" w:cs="Times New Roman"/>
            <w:color w:val="000000"/>
            <w:sz w:val="20"/>
            <w:szCs w:val="20"/>
            <w:lang w:eastAsia="en-IN"/>
          </w:rPr>
          <w:t>A </w:t>
        </w:r>
        <w:r w:rsidRPr="00E227DC">
          <w:rPr>
            <w:rFonts w:ascii="Verdana" w:eastAsia="Times New Roman" w:hAnsi="Verdana" w:cs="Times New Roman"/>
            <w:bCs/>
            <w:color w:val="000000"/>
            <w:sz w:val="20"/>
            <w:szCs w:val="20"/>
            <w:lang w:eastAsia="en-IN"/>
          </w:rPr>
          <w:t>Low-level language</w:t>
        </w:r>
        <w:r w:rsidRPr="00E227DC">
          <w:rPr>
            <w:rFonts w:ascii="Verdana" w:eastAsia="Times New Roman" w:hAnsi="Verdana" w:cs="Times New Roman"/>
            <w:color w:val="000000"/>
            <w:sz w:val="20"/>
            <w:szCs w:val="20"/>
            <w:lang w:eastAsia="en-IN"/>
          </w:rPr>
          <w:t> is specific to one machine, i.e., machine dependent. It is machine dependent, fast to run. But it is not easy to understand.</w:t>
        </w:r>
      </w:ins>
    </w:p>
    <w:p w:rsidR="00E227DC" w:rsidRPr="00E227DC" w:rsidRDefault="00E227DC" w:rsidP="00E227DC">
      <w:pPr>
        <w:shd w:val="clear" w:color="auto" w:fill="FFFFFF"/>
        <w:spacing w:before="100" w:beforeAutospacing="1" w:after="100" w:afterAutospacing="1" w:line="240" w:lineRule="auto"/>
        <w:rPr>
          <w:ins w:id="40" w:author="Unknown"/>
          <w:rFonts w:ascii="Verdana" w:eastAsia="Times New Roman" w:hAnsi="Verdana" w:cs="Times New Roman"/>
          <w:color w:val="000000"/>
          <w:sz w:val="20"/>
          <w:szCs w:val="20"/>
          <w:lang w:eastAsia="en-IN"/>
        </w:rPr>
      </w:pPr>
      <w:ins w:id="41" w:author="Unknown">
        <w:r w:rsidRPr="00E227DC">
          <w:rPr>
            <w:rFonts w:ascii="Verdana" w:eastAsia="Times New Roman" w:hAnsi="Verdana" w:cs="Times New Roman"/>
            <w:color w:val="000000"/>
            <w:sz w:val="20"/>
            <w:szCs w:val="20"/>
            <w:lang w:eastAsia="en-IN"/>
          </w:rPr>
          <w:t>A </w:t>
        </w:r>
        <w:r w:rsidRPr="00E227DC">
          <w:rPr>
            <w:rFonts w:ascii="Verdana" w:eastAsia="Times New Roman" w:hAnsi="Verdana" w:cs="Times New Roman"/>
            <w:bCs/>
            <w:color w:val="000000"/>
            <w:sz w:val="20"/>
            <w:szCs w:val="20"/>
            <w:lang w:eastAsia="en-IN"/>
          </w:rPr>
          <w:t>High-Level language</w:t>
        </w:r>
        <w:r w:rsidRPr="00E227DC">
          <w:rPr>
            <w:rFonts w:ascii="Verdana" w:eastAsia="Times New Roman" w:hAnsi="Verdana" w:cs="Times New Roman"/>
            <w:color w:val="000000"/>
            <w:sz w:val="20"/>
            <w:szCs w:val="20"/>
            <w:lang w:eastAsia="en-IN"/>
          </w:rPr>
          <w:t> is not specific to one machine, i.e., machine independent. It is easy to understand.</w:t>
        </w:r>
      </w:ins>
    </w:p>
    <w:p w:rsidR="00E227DC" w:rsidRPr="00E227DC" w:rsidRDefault="00E227DC" w:rsidP="00E227DC">
      <w:pPr>
        <w:spacing w:after="0" w:line="240" w:lineRule="auto"/>
        <w:rPr>
          <w:ins w:id="42" w:author="Unknown"/>
          <w:rFonts w:ascii="Times New Roman" w:eastAsia="Times New Roman" w:hAnsi="Times New Roman" w:cs="Times New Roman"/>
          <w:sz w:val="20"/>
          <w:szCs w:val="20"/>
          <w:lang w:eastAsia="en-IN"/>
        </w:rPr>
      </w:pPr>
      <w:ins w:id="43" w:author="Unknown">
        <w:r w:rsidRPr="00E227DC">
          <w:rPr>
            <w:rFonts w:ascii="Times New Roman" w:eastAsia="Times New Roman" w:hAnsi="Times New Roman" w:cs="Times New Roman"/>
            <w:sz w:val="20"/>
            <w:szCs w:val="20"/>
            <w:lang w:eastAsia="en-IN"/>
          </w:rPr>
          <w:pict>
            <v:rect id="_x0000_i1030" style="width:0;height:.75pt" o:hralign="center" o:hrstd="t" o:hrnoshade="t" o:hr="t" fillcolor="#d4d4d4" stroked="f"/>
          </w:pict>
        </w:r>
      </w:ins>
    </w:p>
    <w:p w:rsidR="00E227DC" w:rsidRPr="00E227DC" w:rsidRDefault="00E227DC" w:rsidP="00E227DC">
      <w:pPr>
        <w:shd w:val="clear" w:color="auto" w:fill="FFFFFF"/>
        <w:spacing w:before="100" w:beforeAutospacing="1" w:after="100" w:afterAutospacing="1" w:line="312" w:lineRule="atLeast"/>
        <w:outlineLvl w:val="1"/>
        <w:rPr>
          <w:ins w:id="44" w:author="Unknown"/>
          <w:rFonts w:ascii="Helvetica" w:eastAsia="Times New Roman" w:hAnsi="Helvetica" w:cs="Times New Roman"/>
          <w:color w:val="610B38"/>
          <w:sz w:val="20"/>
          <w:szCs w:val="20"/>
          <w:lang w:eastAsia="en-IN"/>
        </w:rPr>
      </w:pPr>
      <w:ins w:id="45" w:author="Unknown">
        <w:r w:rsidRPr="00E227DC">
          <w:rPr>
            <w:rFonts w:ascii="Helvetica" w:eastAsia="Times New Roman" w:hAnsi="Helvetica" w:cs="Times New Roman"/>
            <w:color w:val="610B38"/>
            <w:sz w:val="20"/>
            <w:szCs w:val="20"/>
            <w:lang w:eastAsia="en-IN"/>
          </w:rPr>
          <w:t>C Program</w:t>
        </w:r>
      </w:ins>
    </w:p>
    <w:p w:rsidR="00E227DC" w:rsidRPr="00E227DC" w:rsidRDefault="00E227DC" w:rsidP="00E227DC">
      <w:pPr>
        <w:shd w:val="clear" w:color="auto" w:fill="FFFFFF"/>
        <w:spacing w:before="100" w:beforeAutospacing="1" w:after="100" w:afterAutospacing="1" w:line="240" w:lineRule="auto"/>
        <w:rPr>
          <w:ins w:id="46" w:author="Unknown"/>
          <w:rFonts w:ascii="Verdana" w:eastAsia="Times New Roman" w:hAnsi="Verdana" w:cs="Times New Roman"/>
          <w:color w:val="000000"/>
          <w:sz w:val="20"/>
          <w:szCs w:val="20"/>
          <w:lang w:eastAsia="en-IN"/>
        </w:rPr>
      </w:pPr>
      <w:ins w:id="47" w:author="Unknown">
        <w:r w:rsidRPr="00E227DC">
          <w:rPr>
            <w:rFonts w:ascii="Verdana" w:eastAsia="Times New Roman" w:hAnsi="Verdana" w:cs="Times New Roman"/>
            <w:color w:val="000000"/>
            <w:sz w:val="20"/>
            <w:szCs w:val="20"/>
            <w:lang w:eastAsia="en-IN"/>
          </w:rPr>
          <w:t>In this tutorial, all C programs are given with C compiler so that you can quickly change the C program code.</w:t>
        </w:r>
      </w:ins>
    </w:p>
    <w:p w:rsidR="00E227DC" w:rsidRPr="00E227DC" w:rsidRDefault="00E227DC" w:rsidP="00E227DC">
      <w:pPr>
        <w:shd w:val="clear" w:color="auto" w:fill="FFFFFF"/>
        <w:spacing w:before="100" w:beforeAutospacing="1" w:after="100" w:afterAutospacing="1" w:line="240" w:lineRule="auto"/>
        <w:rPr>
          <w:ins w:id="48" w:author="Unknown"/>
          <w:rFonts w:ascii="Verdana" w:eastAsia="Times New Roman" w:hAnsi="Verdana" w:cs="Times New Roman"/>
          <w:color w:val="000000"/>
          <w:sz w:val="20"/>
          <w:szCs w:val="20"/>
          <w:lang w:eastAsia="en-IN"/>
        </w:rPr>
      </w:pPr>
      <w:ins w:id="49" w:author="Unknown">
        <w:r w:rsidRPr="00E227DC">
          <w:rPr>
            <w:rFonts w:ascii="Verdana" w:eastAsia="Times New Roman" w:hAnsi="Verdana" w:cs="Times New Roman"/>
            <w:color w:val="000000"/>
            <w:sz w:val="20"/>
            <w:szCs w:val="20"/>
            <w:lang w:eastAsia="en-IN"/>
          </w:rPr>
          <w:t>File: main.c</w:t>
        </w:r>
      </w:ins>
    </w:p>
    <w:p w:rsidR="00E227DC" w:rsidRPr="00E227DC" w:rsidRDefault="00E227DC" w:rsidP="00306920">
      <w:pPr>
        <w:numPr>
          <w:ilvl w:val="0"/>
          <w:numId w:val="2"/>
        </w:numPr>
        <w:shd w:val="clear" w:color="auto" w:fill="FFFFFF"/>
        <w:spacing w:after="0" w:line="315" w:lineRule="atLeast"/>
        <w:ind w:left="0"/>
        <w:rPr>
          <w:ins w:id="50" w:author="Unknown"/>
          <w:rFonts w:ascii="Verdana" w:eastAsia="Times New Roman" w:hAnsi="Verdana" w:cs="Times New Roman"/>
          <w:color w:val="000000"/>
          <w:sz w:val="20"/>
          <w:szCs w:val="20"/>
          <w:lang w:eastAsia="en-IN"/>
        </w:rPr>
      </w:pPr>
      <w:ins w:id="51" w:author="Unknown">
        <w:r w:rsidRPr="00E227DC">
          <w:rPr>
            <w:rFonts w:ascii="Verdana" w:eastAsia="Times New Roman" w:hAnsi="Verdana" w:cs="Times New Roman"/>
            <w:color w:val="0000FF"/>
            <w:sz w:val="20"/>
            <w:lang w:eastAsia="en-IN"/>
          </w:rPr>
          <w:t>#include &lt;stdio.h&gt;</w:t>
        </w:r>
        <w:r w:rsidRPr="00E227DC">
          <w:rPr>
            <w:rFonts w:ascii="Verdana" w:eastAsia="Times New Roman" w:hAnsi="Verdana" w:cs="Times New Roman"/>
            <w:color w:val="000000"/>
            <w:sz w:val="20"/>
            <w:szCs w:val="20"/>
            <w:bdr w:val="none" w:sz="0" w:space="0" w:color="auto" w:frame="1"/>
            <w:lang w:eastAsia="en-IN"/>
          </w:rPr>
          <w:t>  </w:t>
        </w:r>
      </w:ins>
    </w:p>
    <w:p w:rsidR="00E227DC" w:rsidRPr="00E227DC" w:rsidRDefault="00E227DC" w:rsidP="00306920">
      <w:pPr>
        <w:numPr>
          <w:ilvl w:val="0"/>
          <w:numId w:val="2"/>
        </w:numPr>
        <w:shd w:val="clear" w:color="auto" w:fill="FFFFFF"/>
        <w:spacing w:after="0" w:line="315" w:lineRule="atLeast"/>
        <w:ind w:left="0"/>
        <w:rPr>
          <w:ins w:id="52" w:author="Unknown"/>
          <w:rFonts w:ascii="Verdana" w:eastAsia="Times New Roman" w:hAnsi="Verdana" w:cs="Times New Roman"/>
          <w:color w:val="000000"/>
          <w:sz w:val="20"/>
          <w:szCs w:val="20"/>
          <w:lang w:eastAsia="en-IN"/>
        </w:rPr>
      </w:pPr>
      <w:ins w:id="53" w:author="Unknown">
        <w:r w:rsidRPr="00E227DC">
          <w:rPr>
            <w:rFonts w:ascii="Verdana" w:eastAsia="Times New Roman" w:hAnsi="Verdana" w:cs="Times New Roman"/>
            <w:b/>
            <w:bCs/>
            <w:color w:val="2E8B57"/>
            <w:sz w:val="20"/>
            <w:lang w:eastAsia="en-IN"/>
          </w:rPr>
          <w:t>int</w:t>
        </w:r>
        <w:r w:rsidRPr="00E227DC">
          <w:rPr>
            <w:rFonts w:ascii="Verdana" w:eastAsia="Times New Roman" w:hAnsi="Verdana" w:cs="Times New Roman"/>
            <w:color w:val="000000"/>
            <w:sz w:val="20"/>
            <w:szCs w:val="20"/>
            <w:bdr w:val="none" w:sz="0" w:space="0" w:color="auto" w:frame="1"/>
            <w:lang w:eastAsia="en-IN"/>
          </w:rPr>
          <w:t> main() {  </w:t>
        </w:r>
      </w:ins>
    </w:p>
    <w:p w:rsidR="00E227DC" w:rsidRPr="00E227DC" w:rsidRDefault="00E227DC" w:rsidP="00306920">
      <w:pPr>
        <w:numPr>
          <w:ilvl w:val="0"/>
          <w:numId w:val="2"/>
        </w:numPr>
        <w:shd w:val="clear" w:color="auto" w:fill="FFFFFF"/>
        <w:spacing w:after="0" w:line="315" w:lineRule="atLeast"/>
        <w:ind w:left="0"/>
        <w:rPr>
          <w:ins w:id="54" w:author="Unknown"/>
          <w:rFonts w:ascii="Verdana" w:eastAsia="Times New Roman" w:hAnsi="Verdana" w:cs="Times New Roman"/>
          <w:color w:val="000000"/>
          <w:sz w:val="20"/>
          <w:szCs w:val="20"/>
          <w:lang w:eastAsia="en-IN"/>
        </w:rPr>
      </w:pPr>
      <w:ins w:id="55" w:author="Unknown">
        <w:r w:rsidRPr="00E227DC">
          <w:rPr>
            <w:rFonts w:ascii="Verdana" w:eastAsia="Times New Roman" w:hAnsi="Verdana" w:cs="Times New Roman"/>
            <w:color w:val="000000"/>
            <w:sz w:val="20"/>
            <w:szCs w:val="20"/>
            <w:bdr w:val="none" w:sz="0" w:space="0" w:color="auto" w:frame="1"/>
            <w:lang w:eastAsia="en-IN"/>
          </w:rPr>
          <w:t>printf(</w:t>
        </w:r>
        <w:r w:rsidRPr="00E227DC">
          <w:rPr>
            <w:rFonts w:ascii="Verdana" w:eastAsia="Times New Roman" w:hAnsi="Verdana" w:cs="Times New Roman"/>
            <w:color w:val="0000FF"/>
            <w:sz w:val="20"/>
            <w:lang w:eastAsia="en-IN"/>
          </w:rPr>
          <w:t>"Hello C Programming\n"</w:t>
        </w:r>
        <w:r w:rsidRPr="00E227DC">
          <w:rPr>
            <w:rFonts w:ascii="Verdana" w:eastAsia="Times New Roman" w:hAnsi="Verdana" w:cs="Times New Roman"/>
            <w:color w:val="000000"/>
            <w:sz w:val="20"/>
            <w:szCs w:val="20"/>
            <w:bdr w:val="none" w:sz="0" w:space="0" w:color="auto" w:frame="1"/>
            <w:lang w:eastAsia="en-IN"/>
          </w:rPr>
          <w:t>);  </w:t>
        </w:r>
      </w:ins>
    </w:p>
    <w:p w:rsidR="00E227DC" w:rsidRPr="00E227DC" w:rsidRDefault="00E227DC" w:rsidP="00306920">
      <w:pPr>
        <w:numPr>
          <w:ilvl w:val="0"/>
          <w:numId w:val="2"/>
        </w:numPr>
        <w:shd w:val="clear" w:color="auto" w:fill="FFFFFF"/>
        <w:spacing w:after="0" w:line="315" w:lineRule="atLeast"/>
        <w:ind w:left="0"/>
        <w:rPr>
          <w:ins w:id="56" w:author="Unknown"/>
          <w:rFonts w:ascii="Verdana" w:eastAsia="Times New Roman" w:hAnsi="Verdana" w:cs="Times New Roman"/>
          <w:color w:val="000000"/>
          <w:sz w:val="20"/>
          <w:szCs w:val="20"/>
          <w:lang w:eastAsia="en-IN"/>
        </w:rPr>
      </w:pPr>
      <w:ins w:id="57" w:author="Unknown">
        <w:r w:rsidRPr="00E227DC">
          <w:rPr>
            <w:rFonts w:ascii="Verdana" w:eastAsia="Times New Roman" w:hAnsi="Verdana" w:cs="Times New Roman"/>
            <w:b/>
            <w:bCs/>
            <w:color w:val="006699"/>
            <w:sz w:val="20"/>
            <w:lang w:eastAsia="en-IN"/>
          </w:rPr>
          <w:lastRenderedPageBreak/>
          <w:t>return</w:t>
        </w:r>
        <w:r w:rsidRPr="00E227DC">
          <w:rPr>
            <w:rFonts w:ascii="Verdana" w:eastAsia="Times New Roman" w:hAnsi="Verdana" w:cs="Times New Roman"/>
            <w:color w:val="000000"/>
            <w:sz w:val="20"/>
            <w:szCs w:val="20"/>
            <w:bdr w:val="none" w:sz="0" w:space="0" w:color="auto" w:frame="1"/>
            <w:lang w:eastAsia="en-IN"/>
          </w:rPr>
          <w:t> 0;  </w:t>
        </w:r>
      </w:ins>
    </w:p>
    <w:p w:rsidR="00E227DC" w:rsidRPr="00E227DC" w:rsidRDefault="00E227DC" w:rsidP="00306920">
      <w:pPr>
        <w:numPr>
          <w:ilvl w:val="0"/>
          <w:numId w:val="2"/>
        </w:numPr>
        <w:shd w:val="clear" w:color="auto" w:fill="FFFFFF"/>
        <w:spacing w:after="120" w:line="315" w:lineRule="atLeast"/>
        <w:ind w:left="0"/>
        <w:rPr>
          <w:ins w:id="58" w:author="Unknown"/>
          <w:rFonts w:ascii="Verdana" w:eastAsia="Times New Roman" w:hAnsi="Verdana" w:cs="Times New Roman"/>
          <w:color w:val="000000"/>
          <w:sz w:val="20"/>
          <w:szCs w:val="20"/>
          <w:lang w:eastAsia="en-IN"/>
        </w:rPr>
      </w:pPr>
      <w:ins w:id="59" w:author="Unknown">
        <w:r w:rsidRPr="00E227DC">
          <w:rPr>
            <w:rFonts w:ascii="Verdana" w:eastAsia="Times New Roman" w:hAnsi="Verdana" w:cs="Times New Roman"/>
            <w:color w:val="000000"/>
            <w:sz w:val="20"/>
            <w:szCs w:val="20"/>
            <w:bdr w:val="none" w:sz="0" w:space="0" w:color="auto" w:frame="1"/>
            <w:lang w:eastAsia="en-IN"/>
          </w:rPr>
          <w:t>} </w:t>
        </w:r>
      </w:ins>
    </w:p>
    <w:p w:rsidR="00A70A15" w:rsidRDefault="00A70A15" w:rsidP="00A70A15">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Data Types in C</w:t>
      </w:r>
    </w:p>
    <w:p w:rsidR="00A70A15" w:rsidRDefault="00A70A15" w:rsidP="00A70A15">
      <w:pPr>
        <w:pStyle w:val="NormalWeb"/>
        <w:shd w:val="clear" w:color="auto" w:fill="FFFFFF"/>
        <w:rPr>
          <w:rFonts w:ascii="Verdana" w:hAnsi="Verdana"/>
          <w:color w:val="000000"/>
          <w:sz w:val="20"/>
          <w:szCs w:val="20"/>
        </w:rPr>
      </w:pPr>
      <w:r>
        <w:rPr>
          <w:rFonts w:ascii="Verdana" w:hAnsi="Verdana"/>
          <w:color w:val="000000"/>
          <w:sz w:val="20"/>
          <w:szCs w:val="20"/>
        </w:rPr>
        <w:t>A data type specifies the type of data that a variable can store such as integer, floating, character, etc.</w:t>
      </w:r>
    </w:p>
    <w:p w:rsidR="00A70A15" w:rsidRDefault="00A70A15" w:rsidP="00A70A15">
      <w:pPr>
        <w:rPr>
          <w:rFonts w:ascii="Times New Roman" w:hAnsi="Times New Roman"/>
          <w:sz w:val="24"/>
          <w:szCs w:val="24"/>
        </w:rPr>
      </w:pPr>
      <w:r>
        <w:rPr>
          <w:noProof/>
          <w:lang w:eastAsia="en-IN"/>
        </w:rPr>
        <w:drawing>
          <wp:inline distT="0" distB="0" distL="0" distR="0">
            <wp:extent cx="4400550" cy="2181225"/>
            <wp:effectExtent l="19050" t="0" r="0" b="0"/>
            <wp:docPr id="59" name="Picture 31" descr="C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 Data Types"/>
                    <pic:cNvPicPr>
                      <a:picLocks noChangeAspect="1" noChangeArrowheads="1"/>
                    </pic:cNvPicPr>
                  </pic:nvPicPr>
                  <pic:blipFill>
                    <a:blip r:embed="rId7"/>
                    <a:srcRect/>
                    <a:stretch>
                      <a:fillRect/>
                    </a:stretch>
                  </pic:blipFill>
                  <pic:spPr bwMode="auto">
                    <a:xfrm>
                      <a:off x="0" y="0"/>
                      <a:ext cx="4400550" cy="2181225"/>
                    </a:xfrm>
                    <a:prstGeom prst="rect">
                      <a:avLst/>
                    </a:prstGeom>
                    <a:noFill/>
                    <a:ln w="9525">
                      <a:noFill/>
                      <a:miter lim="800000"/>
                      <a:headEnd/>
                      <a:tailEnd/>
                    </a:ln>
                  </pic:spPr>
                </pic:pic>
              </a:graphicData>
            </a:graphic>
          </wp:inline>
        </w:drawing>
      </w:r>
    </w:p>
    <w:p w:rsidR="00A70A15" w:rsidRDefault="00A70A15" w:rsidP="00A70A15">
      <w:pPr>
        <w:pStyle w:val="NormalWeb"/>
        <w:shd w:val="clear" w:color="auto" w:fill="FFFFFF"/>
        <w:rPr>
          <w:rFonts w:ascii="Verdana" w:hAnsi="Verdana"/>
          <w:color w:val="000000"/>
          <w:sz w:val="20"/>
          <w:szCs w:val="20"/>
        </w:rPr>
      </w:pPr>
      <w:r>
        <w:rPr>
          <w:rFonts w:ascii="Verdana" w:hAnsi="Verdana"/>
          <w:color w:val="000000"/>
          <w:sz w:val="20"/>
          <w:szCs w:val="20"/>
        </w:rPr>
        <w:t>There are the following data types in C language.</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771"/>
        <w:gridCol w:w="7264"/>
      </w:tblGrid>
      <w:tr w:rsidR="00A70A15" w:rsidTr="00A70A15">
        <w:tc>
          <w:tcPr>
            <w:tcW w:w="0" w:type="auto"/>
            <w:shd w:val="clear" w:color="auto" w:fill="C7CCBE"/>
            <w:tcMar>
              <w:top w:w="180" w:type="dxa"/>
              <w:left w:w="180" w:type="dxa"/>
              <w:bottom w:w="180" w:type="dxa"/>
              <w:right w:w="180" w:type="dxa"/>
            </w:tcMar>
            <w:hideMark/>
          </w:tcPr>
          <w:p w:rsidR="00A70A15" w:rsidRDefault="00A70A15">
            <w:pPr>
              <w:rPr>
                <w:b/>
                <w:bCs/>
                <w:color w:val="000000"/>
                <w:sz w:val="26"/>
                <w:szCs w:val="26"/>
              </w:rPr>
            </w:pPr>
            <w:r>
              <w:rPr>
                <w:b/>
                <w:bCs/>
                <w:color w:val="000000"/>
                <w:sz w:val="26"/>
                <w:szCs w:val="26"/>
              </w:rPr>
              <w:t>Types</w:t>
            </w:r>
          </w:p>
        </w:tc>
        <w:tc>
          <w:tcPr>
            <w:tcW w:w="0" w:type="auto"/>
            <w:shd w:val="clear" w:color="auto" w:fill="C7CCBE"/>
            <w:tcMar>
              <w:top w:w="180" w:type="dxa"/>
              <w:left w:w="180" w:type="dxa"/>
              <w:bottom w:w="180" w:type="dxa"/>
              <w:right w:w="180" w:type="dxa"/>
            </w:tcMar>
            <w:hideMark/>
          </w:tcPr>
          <w:p w:rsidR="00A70A15" w:rsidRDefault="00A70A15">
            <w:pPr>
              <w:rPr>
                <w:b/>
                <w:bCs/>
                <w:color w:val="000000"/>
                <w:sz w:val="26"/>
                <w:szCs w:val="26"/>
              </w:rPr>
            </w:pPr>
            <w:r>
              <w:rPr>
                <w:b/>
                <w:bCs/>
                <w:color w:val="000000"/>
                <w:sz w:val="26"/>
                <w:szCs w:val="26"/>
              </w:rPr>
              <w:t>Data Types</w:t>
            </w:r>
          </w:p>
        </w:tc>
      </w:tr>
      <w:tr w:rsidR="00A70A15" w:rsidTr="00A70A1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0A15" w:rsidRDefault="00A70A15">
            <w:pPr>
              <w:spacing w:line="345" w:lineRule="atLeast"/>
              <w:ind w:left="300"/>
              <w:rPr>
                <w:rFonts w:ascii="Verdana" w:hAnsi="Verdana"/>
                <w:color w:val="000000"/>
                <w:sz w:val="20"/>
                <w:szCs w:val="20"/>
              </w:rPr>
            </w:pPr>
            <w:r>
              <w:rPr>
                <w:rFonts w:ascii="Verdana" w:hAnsi="Verdana"/>
                <w:color w:val="000000"/>
                <w:sz w:val="20"/>
                <w:szCs w:val="20"/>
              </w:rPr>
              <w:t>Basic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0A15" w:rsidRDefault="00A70A15">
            <w:pPr>
              <w:spacing w:line="345" w:lineRule="atLeast"/>
              <w:ind w:left="300"/>
              <w:rPr>
                <w:rFonts w:ascii="Verdana" w:hAnsi="Verdana"/>
                <w:color w:val="000000"/>
                <w:sz w:val="20"/>
                <w:szCs w:val="20"/>
              </w:rPr>
            </w:pPr>
            <w:r>
              <w:rPr>
                <w:rFonts w:ascii="Verdana" w:hAnsi="Verdana"/>
                <w:color w:val="000000"/>
                <w:sz w:val="20"/>
                <w:szCs w:val="20"/>
              </w:rPr>
              <w:t>int, char, float, double</w:t>
            </w:r>
          </w:p>
        </w:tc>
      </w:tr>
      <w:tr w:rsidR="00A70A15" w:rsidTr="00A70A1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0A15" w:rsidRDefault="00A70A15">
            <w:pPr>
              <w:spacing w:line="345" w:lineRule="atLeast"/>
              <w:ind w:left="300"/>
              <w:rPr>
                <w:rFonts w:ascii="Verdana" w:hAnsi="Verdana"/>
                <w:color w:val="000000"/>
                <w:sz w:val="20"/>
                <w:szCs w:val="20"/>
              </w:rPr>
            </w:pPr>
            <w:r>
              <w:rPr>
                <w:rFonts w:ascii="Verdana" w:hAnsi="Verdana"/>
                <w:color w:val="000000"/>
                <w:sz w:val="20"/>
                <w:szCs w:val="20"/>
              </w:rPr>
              <w:t>Derived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0A15" w:rsidRDefault="00A70A15">
            <w:pPr>
              <w:spacing w:line="345" w:lineRule="atLeast"/>
              <w:ind w:left="300"/>
              <w:rPr>
                <w:rFonts w:ascii="Verdana" w:hAnsi="Verdana"/>
                <w:color w:val="000000"/>
                <w:sz w:val="20"/>
                <w:szCs w:val="20"/>
              </w:rPr>
            </w:pPr>
            <w:r>
              <w:rPr>
                <w:rFonts w:ascii="Verdana" w:hAnsi="Verdana"/>
                <w:color w:val="000000"/>
                <w:sz w:val="20"/>
                <w:szCs w:val="20"/>
              </w:rPr>
              <w:t>array, pointer, structure, union</w:t>
            </w:r>
          </w:p>
        </w:tc>
      </w:tr>
      <w:tr w:rsidR="00A70A15" w:rsidTr="00A70A1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0A15" w:rsidRDefault="00A70A15">
            <w:pPr>
              <w:spacing w:line="345" w:lineRule="atLeast"/>
              <w:ind w:left="300"/>
              <w:rPr>
                <w:rFonts w:ascii="Verdana" w:hAnsi="Verdana"/>
                <w:color w:val="000000"/>
                <w:sz w:val="20"/>
                <w:szCs w:val="20"/>
              </w:rPr>
            </w:pPr>
            <w:r>
              <w:rPr>
                <w:rFonts w:ascii="Verdana" w:hAnsi="Verdana"/>
                <w:color w:val="000000"/>
                <w:sz w:val="20"/>
                <w:szCs w:val="20"/>
              </w:rPr>
              <w:t>Enumeration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0A15" w:rsidRDefault="00A70A15">
            <w:pPr>
              <w:spacing w:line="345" w:lineRule="atLeast"/>
              <w:ind w:left="300"/>
              <w:rPr>
                <w:rFonts w:ascii="Verdana" w:hAnsi="Verdana"/>
                <w:color w:val="000000"/>
                <w:sz w:val="20"/>
                <w:szCs w:val="20"/>
              </w:rPr>
            </w:pPr>
            <w:r>
              <w:rPr>
                <w:rFonts w:ascii="Verdana" w:hAnsi="Verdana"/>
                <w:color w:val="000000"/>
                <w:sz w:val="20"/>
                <w:szCs w:val="20"/>
              </w:rPr>
              <w:t>enum</w:t>
            </w:r>
          </w:p>
        </w:tc>
      </w:tr>
      <w:tr w:rsidR="00A70A15" w:rsidTr="00A70A1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0A15" w:rsidRDefault="00A70A15">
            <w:pPr>
              <w:spacing w:line="345" w:lineRule="atLeast"/>
              <w:ind w:left="300"/>
              <w:rPr>
                <w:rFonts w:ascii="Verdana" w:hAnsi="Verdana"/>
                <w:color w:val="000000"/>
                <w:sz w:val="20"/>
                <w:szCs w:val="20"/>
              </w:rPr>
            </w:pPr>
            <w:r>
              <w:rPr>
                <w:rFonts w:ascii="Verdana" w:hAnsi="Verdana"/>
                <w:color w:val="000000"/>
                <w:sz w:val="20"/>
                <w:szCs w:val="20"/>
              </w:rPr>
              <w:t>Void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0A15" w:rsidRDefault="00A70A15">
            <w:pPr>
              <w:spacing w:line="345" w:lineRule="atLeast"/>
              <w:ind w:left="300"/>
              <w:rPr>
                <w:rFonts w:ascii="Verdana" w:hAnsi="Verdana"/>
                <w:color w:val="000000"/>
                <w:sz w:val="20"/>
                <w:szCs w:val="20"/>
              </w:rPr>
            </w:pPr>
            <w:r>
              <w:rPr>
                <w:rFonts w:ascii="Verdana" w:hAnsi="Verdana"/>
                <w:color w:val="000000"/>
                <w:sz w:val="20"/>
                <w:szCs w:val="20"/>
              </w:rPr>
              <w:t>void</w:t>
            </w:r>
          </w:p>
        </w:tc>
      </w:tr>
    </w:tbl>
    <w:p w:rsidR="0036270B" w:rsidRDefault="0036270B" w:rsidP="00F72458">
      <w:pPr>
        <w:rPr>
          <w:b/>
          <w:sz w:val="36"/>
        </w:rPr>
      </w:pPr>
    </w:p>
    <w:p w:rsidR="00A70A15" w:rsidRDefault="00A70A15" w:rsidP="00F72458">
      <w:pPr>
        <w:rPr>
          <w:b/>
          <w:sz w:val="36"/>
        </w:rPr>
      </w:pPr>
    </w:p>
    <w:p w:rsidR="00A70A15" w:rsidRDefault="00A70A15" w:rsidP="00F72458">
      <w:pPr>
        <w:rPr>
          <w:b/>
          <w:sz w:val="36"/>
        </w:rPr>
      </w:pPr>
    </w:p>
    <w:p w:rsidR="008B32E3" w:rsidRPr="008B32E3" w:rsidRDefault="008B32E3" w:rsidP="008B32E3">
      <w:pPr>
        <w:spacing w:before="100" w:beforeAutospacing="1" w:after="100" w:afterAutospacing="1" w:line="240" w:lineRule="auto"/>
        <w:rPr>
          <w:rFonts w:ascii="Times New Roman" w:eastAsia="Times New Roman" w:hAnsi="Times New Roman" w:cs="Times New Roman"/>
          <w:sz w:val="24"/>
          <w:szCs w:val="24"/>
          <w:lang w:eastAsia="en-IN"/>
        </w:rPr>
      </w:pPr>
      <w:r w:rsidRPr="008B32E3">
        <w:rPr>
          <w:rFonts w:ascii="Times New Roman" w:eastAsia="Times New Roman" w:hAnsi="Times New Roman" w:cs="Times New Roman"/>
          <w:sz w:val="24"/>
          <w:szCs w:val="24"/>
          <w:lang w:eastAsia="en-IN"/>
        </w:rPr>
        <w:lastRenderedPageBreak/>
        <w:t>The memory size of the basic data types may change according to 32 or 64-bit operating system.</w:t>
      </w:r>
    </w:p>
    <w:p w:rsidR="008B32E3" w:rsidRPr="008B32E3" w:rsidRDefault="008B32E3" w:rsidP="008B32E3">
      <w:pPr>
        <w:spacing w:before="100" w:beforeAutospacing="1" w:after="100" w:afterAutospacing="1" w:line="240" w:lineRule="auto"/>
        <w:rPr>
          <w:rFonts w:ascii="Times New Roman" w:eastAsia="Times New Roman" w:hAnsi="Times New Roman" w:cs="Times New Roman"/>
          <w:sz w:val="24"/>
          <w:szCs w:val="24"/>
          <w:lang w:eastAsia="en-IN"/>
        </w:rPr>
      </w:pPr>
      <w:r w:rsidRPr="008B32E3">
        <w:rPr>
          <w:rFonts w:ascii="Times New Roman" w:eastAsia="Times New Roman" w:hAnsi="Times New Roman" w:cs="Times New Roman"/>
          <w:sz w:val="24"/>
          <w:szCs w:val="24"/>
          <w:lang w:eastAsia="en-IN"/>
        </w:rPr>
        <w:t>Let's see the basic data types. Its size is given </w:t>
      </w:r>
      <w:r w:rsidRPr="008B32E3">
        <w:rPr>
          <w:rFonts w:ascii="Times New Roman" w:eastAsia="Times New Roman" w:hAnsi="Times New Roman" w:cs="Times New Roman"/>
          <w:b/>
          <w:bCs/>
          <w:color w:val="000000"/>
          <w:sz w:val="24"/>
          <w:szCs w:val="24"/>
          <w:lang w:eastAsia="en-IN"/>
        </w:rPr>
        <w:t>according to 32-bit architecture</w:t>
      </w:r>
      <w:r w:rsidRPr="008B32E3">
        <w:rPr>
          <w:rFonts w:ascii="Times New Roman" w:eastAsia="Times New Roman" w:hAnsi="Times New Roman" w:cs="Times New Roman"/>
          <w:sz w:val="24"/>
          <w:szCs w:val="24"/>
          <w:lang w:eastAsia="en-IN"/>
        </w:rPr>
        <w:t>.</w:t>
      </w:r>
    </w:p>
    <w:tbl>
      <w:tblPr>
        <w:tblW w:w="13035"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3786"/>
        <w:gridCol w:w="2923"/>
        <w:gridCol w:w="6326"/>
      </w:tblGrid>
      <w:tr w:rsidR="008B32E3" w:rsidRPr="008B32E3" w:rsidTr="008B32E3">
        <w:tc>
          <w:tcPr>
            <w:tcW w:w="0" w:type="auto"/>
            <w:shd w:val="clear" w:color="auto" w:fill="C7CCBE"/>
            <w:tcMar>
              <w:top w:w="180" w:type="dxa"/>
              <w:left w:w="180" w:type="dxa"/>
              <w:bottom w:w="180" w:type="dxa"/>
              <w:right w:w="180" w:type="dxa"/>
            </w:tcMar>
            <w:hideMark/>
          </w:tcPr>
          <w:p w:rsidR="008B32E3" w:rsidRPr="008B32E3" w:rsidRDefault="008B32E3" w:rsidP="008B32E3">
            <w:pPr>
              <w:spacing w:after="0" w:line="240" w:lineRule="auto"/>
              <w:rPr>
                <w:rFonts w:ascii="Times New Roman" w:eastAsia="Times New Roman" w:hAnsi="Times New Roman" w:cs="Times New Roman"/>
                <w:b/>
                <w:bCs/>
                <w:color w:val="000000"/>
                <w:sz w:val="26"/>
                <w:szCs w:val="26"/>
                <w:lang w:eastAsia="en-IN"/>
              </w:rPr>
            </w:pPr>
            <w:r w:rsidRPr="008B32E3">
              <w:rPr>
                <w:rFonts w:ascii="Times New Roman" w:eastAsia="Times New Roman" w:hAnsi="Times New Roman" w:cs="Times New Roman"/>
                <w:b/>
                <w:bCs/>
                <w:color w:val="000000"/>
                <w:sz w:val="26"/>
                <w:szCs w:val="26"/>
                <w:lang w:eastAsia="en-IN"/>
              </w:rPr>
              <w:t>Data Types</w:t>
            </w:r>
          </w:p>
        </w:tc>
        <w:tc>
          <w:tcPr>
            <w:tcW w:w="0" w:type="auto"/>
            <w:shd w:val="clear" w:color="auto" w:fill="C7CCBE"/>
            <w:tcMar>
              <w:top w:w="180" w:type="dxa"/>
              <w:left w:w="180" w:type="dxa"/>
              <w:bottom w:w="180" w:type="dxa"/>
              <w:right w:w="180" w:type="dxa"/>
            </w:tcMar>
            <w:hideMark/>
          </w:tcPr>
          <w:p w:rsidR="008B32E3" w:rsidRPr="008B32E3" w:rsidRDefault="008B32E3" w:rsidP="008B32E3">
            <w:pPr>
              <w:spacing w:after="0" w:line="240" w:lineRule="auto"/>
              <w:rPr>
                <w:rFonts w:ascii="Times New Roman" w:eastAsia="Times New Roman" w:hAnsi="Times New Roman" w:cs="Times New Roman"/>
                <w:b/>
                <w:bCs/>
                <w:color w:val="000000"/>
                <w:sz w:val="26"/>
                <w:szCs w:val="26"/>
                <w:lang w:eastAsia="en-IN"/>
              </w:rPr>
            </w:pPr>
            <w:r w:rsidRPr="008B32E3">
              <w:rPr>
                <w:rFonts w:ascii="Times New Roman" w:eastAsia="Times New Roman" w:hAnsi="Times New Roman" w:cs="Times New Roman"/>
                <w:b/>
                <w:bCs/>
                <w:color w:val="000000"/>
                <w:sz w:val="26"/>
                <w:szCs w:val="26"/>
                <w:lang w:eastAsia="en-IN"/>
              </w:rPr>
              <w:t>Memory Size</w:t>
            </w:r>
          </w:p>
        </w:tc>
        <w:tc>
          <w:tcPr>
            <w:tcW w:w="0" w:type="auto"/>
            <w:shd w:val="clear" w:color="auto" w:fill="C7CCBE"/>
            <w:tcMar>
              <w:top w:w="180" w:type="dxa"/>
              <w:left w:w="180" w:type="dxa"/>
              <w:bottom w:w="180" w:type="dxa"/>
              <w:right w:w="180" w:type="dxa"/>
            </w:tcMar>
            <w:hideMark/>
          </w:tcPr>
          <w:p w:rsidR="008B32E3" w:rsidRPr="008B32E3" w:rsidRDefault="008B32E3" w:rsidP="008B32E3">
            <w:pPr>
              <w:spacing w:after="0" w:line="240" w:lineRule="auto"/>
              <w:rPr>
                <w:rFonts w:ascii="Times New Roman" w:eastAsia="Times New Roman" w:hAnsi="Times New Roman" w:cs="Times New Roman"/>
                <w:b/>
                <w:bCs/>
                <w:color w:val="000000"/>
                <w:sz w:val="26"/>
                <w:szCs w:val="26"/>
                <w:lang w:eastAsia="en-IN"/>
              </w:rPr>
            </w:pPr>
            <w:r w:rsidRPr="008B32E3">
              <w:rPr>
                <w:rFonts w:ascii="Times New Roman" w:eastAsia="Times New Roman" w:hAnsi="Times New Roman" w:cs="Times New Roman"/>
                <w:b/>
                <w:bCs/>
                <w:color w:val="000000"/>
                <w:sz w:val="26"/>
                <w:szCs w:val="26"/>
                <w:lang w:eastAsia="en-IN"/>
              </w:rPr>
              <w:t>Range</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b/>
                <w:bCs/>
                <w:color w:val="000000"/>
                <w:sz w:val="20"/>
                <w:szCs w:val="20"/>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−128 to 127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−128 to 127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unsigned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0 to 255</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b/>
                <w:bCs/>
                <w:color w:val="000000"/>
                <w:sz w:val="20"/>
                <w:szCs w:val="20"/>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−32,768 to 32,767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−32,768 to 32,767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unsigned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0 to 65,535</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b/>
                <w:bCs/>
                <w:color w:val="000000"/>
                <w:sz w:val="20"/>
                <w:szCs w:val="20"/>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−32,768 to 32,767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signed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−32,768 to 32,767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unsigned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0 to 65,535</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b/>
                <w:bCs/>
                <w:color w:val="000000"/>
                <w:sz w:val="20"/>
                <w:szCs w:val="20"/>
                <w:lang w:eastAsia="en-IN"/>
              </w:rPr>
              <w:t>short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−32,768 to 32,767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signed short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−32,768 to 32,767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unsigned short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0 to 65,535</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b/>
                <w:bCs/>
                <w:color w:val="000000"/>
                <w:sz w:val="20"/>
                <w:szCs w:val="20"/>
                <w:lang w:eastAsia="en-IN"/>
              </w:rPr>
              <w:t>long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-2,147,483,648 to 2,147,483,647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signed long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-2,147,483,648 to 2,147,483,647</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unsigned long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0 to 4,294,967,295</w:t>
            </w: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b/>
                <w:bCs/>
                <w:color w:val="000000"/>
                <w:sz w:val="20"/>
                <w:szCs w:val="20"/>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4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b/>
                <w:bCs/>
                <w:color w:val="000000"/>
                <w:sz w:val="20"/>
                <w:szCs w:val="20"/>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8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p>
        </w:tc>
      </w:tr>
      <w:tr w:rsidR="008B32E3" w:rsidRPr="008B32E3" w:rsidTr="008B32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b/>
                <w:bCs/>
                <w:color w:val="000000"/>
                <w:sz w:val="20"/>
                <w:szCs w:val="20"/>
                <w:lang w:eastAsia="en-IN"/>
              </w:rPr>
              <w:t>long 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32E3" w:rsidRPr="008B32E3" w:rsidRDefault="008B32E3" w:rsidP="008B32E3">
            <w:pPr>
              <w:spacing w:after="0" w:line="345" w:lineRule="atLeast"/>
              <w:ind w:left="300"/>
              <w:rPr>
                <w:rFonts w:ascii="Verdana" w:eastAsia="Times New Roman" w:hAnsi="Verdana" w:cs="Times New Roman"/>
                <w:color w:val="000000"/>
                <w:sz w:val="20"/>
                <w:szCs w:val="20"/>
                <w:lang w:eastAsia="en-IN"/>
              </w:rPr>
            </w:pPr>
            <w:r w:rsidRPr="008B32E3">
              <w:rPr>
                <w:rFonts w:ascii="Verdana" w:eastAsia="Times New Roman" w:hAnsi="Verdana" w:cs="Times New Roman"/>
                <w:color w:val="000000"/>
                <w:sz w:val="20"/>
                <w:szCs w:val="20"/>
                <w:lang w:eastAsia="en-IN"/>
              </w:rPr>
              <w:t>10 byte</w:t>
            </w:r>
            <w:r w:rsidRPr="008B32E3">
              <w:rPr>
                <w:rFonts w:ascii="Times New Roman" w:eastAsia="Times New Roman" w:hAnsi="Times New Roman" w:cs="Times New Roman"/>
                <w:sz w:val="24"/>
                <w:szCs w:val="24"/>
                <w:lang w:eastAsia="en-IN"/>
              </w:rPr>
              <w:br/>
            </w:r>
          </w:p>
        </w:tc>
        <w:tc>
          <w:tcPr>
            <w:tcW w:w="0" w:type="auto"/>
            <w:shd w:val="clear" w:color="auto" w:fill="EFF1EB"/>
            <w:vAlign w:val="center"/>
            <w:hideMark/>
          </w:tcPr>
          <w:p w:rsidR="008B32E3" w:rsidRPr="008B32E3" w:rsidRDefault="008B32E3" w:rsidP="008B32E3">
            <w:pPr>
              <w:spacing w:after="0" w:line="240" w:lineRule="auto"/>
              <w:rPr>
                <w:rFonts w:ascii="Times New Roman" w:eastAsia="Times New Roman" w:hAnsi="Times New Roman" w:cs="Times New Roman"/>
                <w:sz w:val="20"/>
                <w:szCs w:val="20"/>
                <w:lang w:eastAsia="en-IN"/>
              </w:rPr>
            </w:pPr>
          </w:p>
        </w:tc>
      </w:tr>
    </w:tbl>
    <w:p w:rsidR="00D06767" w:rsidRDefault="00D06767" w:rsidP="00D06767">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lastRenderedPageBreak/>
        <w:t>C Operators</w:t>
      </w:r>
    </w:p>
    <w:p w:rsidR="00D06767" w:rsidRDefault="00D06767" w:rsidP="00D06767">
      <w:pPr>
        <w:pStyle w:val="NormalWeb"/>
        <w:shd w:val="clear" w:color="auto" w:fill="FFFFFF"/>
        <w:rPr>
          <w:rFonts w:ascii="Verdana" w:hAnsi="Verdana"/>
          <w:color w:val="000000"/>
          <w:sz w:val="20"/>
          <w:szCs w:val="20"/>
        </w:rPr>
      </w:pPr>
      <w:r>
        <w:rPr>
          <w:rFonts w:ascii="Verdana" w:hAnsi="Verdana"/>
          <w:color w:val="000000"/>
          <w:sz w:val="20"/>
          <w:szCs w:val="20"/>
        </w:rPr>
        <w:t>An operator is simply a symbol that is used to perform operations. There can be many types of operations like arithmetic, logical, bitwise, etc.</w:t>
      </w:r>
    </w:p>
    <w:p w:rsidR="00D06767" w:rsidRDefault="00D06767" w:rsidP="00D06767">
      <w:pPr>
        <w:pStyle w:val="NormalWeb"/>
        <w:shd w:val="clear" w:color="auto" w:fill="FFFFFF"/>
        <w:rPr>
          <w:rFonts w:ascii="Verdana" w:hAnsi="Verdana"/>
          <w:color w:val="000000"/>
          <w:sz w:val="20"/>
          <w:szCs w:val="20"/>
        </w:rPr>
      </w:pPr>
      <w:r>
        <w:rPr>
          <w:rFonts w:ascii="Verdana" w:hAnsi="Verdana"/>
          <w:color w:val="000000"/>
          <w:sz w:val="20"/>
          <w:szCs w:val="20"/>
        </w:rPr>
        <w:t>There are following types of operators to perform different types of operations in C language.</w:t>
      </w:r>
    </w:p>
    <w:p w:rsidR="00D06767" w:rsidRDefault="00D06767" w:rsidP="0030692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Arithmetic Operators</w:t>
      </w:r>
    </w:p>
    <w:p w:rsidR="00D06767" w:rsidRDefault="00D06767" w:rsidP="0030692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Relational Operators</w:t>
      </w:r>
    </w:p>
    <w:p w:rsidR="00D06767" w:rsidRDefault="00D06767" w:rsidP="0030692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Shift Operators</w:t>
      </w:r>
    </w:p>
    <w:p w:rsidR="00D06767" w:rsidRDefault="00D06767" w:rsidP="0030692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Logical Operators</w:t>
      </w:r>
    </w:p>
    <w:p w:rsidR="00D06767" w:rsidRDefault="00D06767" w:rsidP="0030692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Bitwise Operators</w:t>
      </w:r>
    </w:p>
    <w:p w:rsidR="00D06767" w:rsidRDefault="00D06767" w:rsidP="0030692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Ternary or Conditional Operators</w:t>
      </w:r>
    </w:p>
    <w:p w:rsidR="00D06767" w:rsidRDefault="00D06767" w:rsidP="0030692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Assignment Operator</w:t>
      </w:r>
    </w:p>
    <w:p w:rsidR="00D06767" w:rsidRDefault="00D06767" w:rsidP="00306920">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Misc Operator</w:t>
      </w:r>
    </w:p>
    <w:p w:rsidR="00D06767" w:rsidRDefault="00D06767" w:rsidP="00D06767">
      <w:pPr>
        <w:spacing w:after="0" w:line="240" w:lineRule="auto"/>
        <w:rPr>
          <w:rFonts w:ascii="Times New Roman" w:hAnsi="Times New Roman"/>
          <w:sz w:val="24"/>
          <w:szCs w:val="24"/>
        </w:rPr>
      </w:pPr>
      <w:r>
        <w:pict>
          <v:rect id="_x0000_i1031" style="width:0;height:.75pt" o:hralign="center" o:hrstd="t" o:hrnoshade="t" o:hr="t" fillcolor="#d4d4d4" stroked="f"/>
        </w:pict>
      </w:r>
    </w:p>
    <w:p w:rsidR="00D06767" w:rsidRDefault="00D06767" w:rsidP="00D06767">
      <w:pPr>
        <w:pStyle w:val="Heading2"/>
        <w:shd w:val="clear" w:color="auto" w:fill="FFFFFF"/>
        <w:spacing w:line="312" w:lineRule="atLeast"/>
        <w:rPr>
          <w:ins w:id="60" w:author="Unknown"/>
          <w:rFonts w:ascii="Helvetica" w:hAnsi="Helvetica"/>
          <w:b w:val="0"/>
          <w:bCs w:val="0"/>
          <w:color w:val="610B38"/>
          <w:sz w:val="38"/>
          <w:szCs w:val="38"/>
        </w:rPr>
      </w:pPr>
      <w:ins w:id="61" w:author="Unknown">
        <w:r>
          <w:rPr>
            <w:rFonts w:ascii="Helvetica" w:hAnsi="Helvetica"/>
            <w:b w:val="0"/>
            <w:bCs w:val="0"/>
            <w:color w:val="610B38"/>
            <w:sz w:val="38"/>
            <w:szCs w:val="38"/>
          </w:rPr>
          <w:t>Precedence of Operators in C</w:t>
        </w:r>
      </w:ins>
    </w:p>
    <w:p w:rsidR="00D06767" w:rsidRDefault="00D06767" w:rsidP="00D06767">
      <w:pPr>
        <w:pStyle w:val="NormalWeb"/>
        <w:shd w:val="clear" w:color="auto" w:fill="FFFFFF"/>
        <w:rPr>
          <w:ins w:id="62" w:author="Unknown"/>
          <w:rFonts w:ascii="Verdana" w:hAnsi="Verdana"/>
          <w:color w:val="000000"/>
          <w:sz w:val="20"/>
          <w:szCs w:val="20"/>
        </w:rPr>
      </w:pPr>
      <w:ins w:id="63" w:author="Unknown">
        <w:r>
          <w:rPr>
            <w:rFonts w:ascii="Verdana" w:hAnsi="Verdana"/>
            <w:color w:val="000000"/>
            <w:sz w:val="20"/>
            <w:szCs w:val="20"/>
          </w:rPr>
          <w:t>The precedence of operator species that which operator will be evaluated first and next. The associativity specifies the operator direction to be evaluated; it may be left to right or right to left.</w:t>
        </w:r>
      </w:ins>
    </w:p>
    <w:p w:rsidR="00D06767" w:rsidRDefault="00D06767" w:rsidP="00D06767">
      <w:pPr>
        <w:pStyle w:val="NormalWeb"/>
        <w:shd w:val="clear" w:color="auto" w:fill="FFFFFF"/>
        <w:rPr>
          <w:ins w:id="64" w:author="Unknown"/>
          <w:rFonts w:ascii="Verdana" w:hAnsi="Verdana"/>
          <w:color w:val="000000"/>
          <w:sz w:val="20"/>
          <w:szCs w:val="20"/>
        </w:rPr>
      </w:pPr>
      <w:ins w:id="65" w:author="Unknown">
        <w:r>
          <w:rPr>
            <w:rFonts w:ascii="Verdana" w:hAnsi="Verdana"/>
            <w:color w:val="000000"/>
            <w:sz w:val="20"/>
            <w:szCs w:val="20"/>
          </w:rPr>
          <w:t>Let's understand the precedence by the example given below:</w:t>
        </w:r>
      </w:ins>
    </w:p>
    <w:p w:rsidR="00D06767" w:rsidRDefault="00D06767" w:rsidP="00306920">
      <w:pPr>
        <w:numPr>
          <w:ilvl w:val="0"/>
          <w:numId w:val="4"/>
        </w:numPr>
        <w:shd w:val="clear" w:color="auto" w:fill="FFFFFF"/>
        <w:spacing w:after="0" w:line="315" w:lineRule="atLeast"/>
        <w:ind w:left="0"/>
        <w:rPr>
          <w:ins w:id="66" w:author="Unknown"/>
          <w:rFonts w:ascii="Verdana" w:hAnsi="Verdana"/>
          <w:color w:val="000000"/>
          <w:sz w:val="20"/>
          <w:szCs w:val="20"/>
        </w:rPr>
      </w:pPr>
      <w:ins w:id="67" w:author="Unknown">
        <w:r>
          <w:rPr>
            <w:rStyle w:val="datatypes"/>
            <w:rFonts w:ascii="Verdana" w:hAnsi="Verdana"/>
            <w:b/>
            <w:bCs/>
            <w:color w:val="2E8B57"/>
            <w:sz w:val="20"/>
            <w:szCs w:val="20"/>
            <w:bdr w:val="none" w:sz="0" w:space="0" w:color="auto" w:frame="1"/>
          </w:rPr>
          <w:t>int</w:t>
        </w:r>
        <w:r>
          <w:rPr>
            <w:rFonts w:ascii="Verdana" w:hAnsi="Verdana"/>
            <w:color w:val="000000"/>
            <w:sz w:val="20"/>
            <w:szCs w:val="20"/>
            <w:bdr w:val="none" w:sz="0" w:space="0" w:color="auto" w:frame="1"/>
          </w:rPr>
          <w:t> value=10+20*10;  </w:t>
        </w:r>
      </w:ins>
    </w:p>
    <w:p w:rsidR="00D06767" w:rsidRDefault="00D06767" w:rsidP="00D06767">
      <w:pPr>
        <w:pStyle w:val="NormalWeb"/>
        <w:shd w:val="clear" w:color="auto" w:fill="FFFFFF"/>
        <w:rPr>
          <w:ins w:id="68" w:author="Unknown"/>
          <w:rFonts w:ascii="Verdana" w:hAnsi="Verdana"/>
          <w:color w:val="000000"/>
          <w:sz w:val="20"/>
          <w:szCs w:val="20"/>
        </w:rPr>
      </w:pPr>
      <w:ins w:id="69" w:author="Unknown">
        <w:r>
          <w:rPr>
            <w:rFonts w:ascii="Verdana" w:hAnsi="Verdana"/>
            <w:color w:val="000000"/>
            <w:sz w:val="20"/>
            <w:szCs w:val="20"/>
          </w:rPr>
          <w:t>The value variable will contain </w:t>
        </w:r>
        <w:r>
          <w:rPr>
            <w:rFonts w:ascii="Verdana" w:hAnsi="Verdana"/>
            <w:b/>
            <w:bCs/>
            <w:color w:val="000000"/>
            <w:sz w:val="20"/>
            <w:szCs w:val="20"/>
          </w:rPr>
          <w:t>210</w:t>
        </w:r>
        <w:r>
          <w:rPr>
            <w:rFonts w:ascii="Verdana" w:hAnsi="Verdana"/>
            <w:color w:val="000000"/>
            <w:sz w:val="20"/>
            <w:szCs w:val="20"/>
          </w:rPr>
          <w:t> because * (multiplicative operator) is evaluated before + (additive operator).</w:t>
        </w:r>
      </w:ins>
    </w:p>
    <w:p w:rsidR="00D06767" w:rsidRDefault="00D06767" w:rsidP="00D06767">
      <w:pPr>
        <w:pStyle w:val="NormalWeb"/>
        <w:shd w:val="clear" w:color="auto" w:fill="FFFFFF"/>
        <w:rPr>
          <w:ins w:id="70" w:author="Unknown"/>
          <w:rFonts w:ascii="Verdana" w:hAnsi="Verdana"/>
          <w:color w:val="000000"/>
          <w:sz w:val="20"/>
          <w:szCs w:val="20"/>
        </w:rPr>
      </w:pPr>
      <w:ins w:id="71" w:author="Unknown">
        <w:r>
          <w:rPr>
            <w:rFonts w:ascii="Verdana" w:hAnsi="Verdana"/>
            <w:color w:val="000000"/>
            <w:sz w:val="20"/>
            <w:szCs w:val="20"/>
          </w:rPr>
          <w:t>The precedence and associativity of C operators is given below:</w:t>
        </w:r>
      </w:ins>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911"/>
        <w:gridCol w:w="5066"/>
        <w:gridCol w:w="5058"/>
      </w:tblGrid>
      <w:tr w:rsidR="00D06767" w:rsidTr="00D06767">
        <w:tc>
          <w:tcPr>
            <w:tcW w:w="0" w:type="auto"/>
            <w:shd w:val="clear" w:color="auto" w:fill="C7CCBE"/>
            <w:tcMar>
              <w:top w:w="180" w:type="dxa"/>
              <w:left w:w="180" w:type="dxa"/>
              <w:bottom w:w="180" w:type="dxa"/>
              <w:right w:w="180" w:type="dxa"/>
            </w:tcMar>
            <w:hideMark/>
          </w:tcPr>
          <w:p w:rsidR="00D06767" w:rsidRDefault="00D06767">
            <w:pPr>
              <w:rPr>
                <w:b/>
                <w:bCs/>
                <w:color w:val="000000"/>
                <w:sz w:val="26"/>
                <w:szCs w:val="26"/>
              </w:rPr>
            </w:pPr>
            <w:r>
              <w:rPr>
                <w:b/>
                <w:bCs/>
                <w:color w:val="000000"/>
                <w:sz w:val="26"/>
                <w:szCs w:val="26"/>
              </w:rPr>
              <w:t>Category</w:t>
            </w:r>
          </w:p>
        </w:tc>
        <w:tc>
          <w:tcPr>
            <w:tcW w:w="5066" w:type="dxa"/>
            <w:shd w:val="clear" w:color="auto" w:fill="C7CCBE"/>
            <w:tcMar>
              <w:top w:w="180" w:type="dxa"/>
              <w:left w:w="180" w:type="dxa"/>
              <w:bottom w:w="180" w:type="dxa"/>
              <w:right w:w="180" w:type="dxa"/>
            </w:tcMar>
            <w:hideMark/>
          </w:tcPr>
          <w:p w:rsidR="00D06767" w:rsidRDefault="00D06767">
            <w:pPr>
              <w:rPr>
                <w:b/>
                <w:bCs/>
                <w:color w:val="000000"/>
                <w:sz w:val="26"/>
                <w:szCs w:val="26"/>
              </w:rPr>
            </w:pPr>
            <w:r>
              <w:rPr>
                <w:b/>
                <w:bCs/>
                <w:color w:val="000000"/>
                <w:sz w:val="26"/>
                <w:szCs w:val="26"/>
              </w:rPr>
              <w:t>Operator</w:t>
            </w:r>
          </w:p>
        </w:tc>
        <w:tc>
          <w:tcPr>
            <w:tcW w:w="5058" w:type="dxa"/>
            <w:shd w:val="clear" w:color="auto" w:fill="C7CCBE"/>
            <w:tcMar>
              <w:top w:w="180" w:type="dxa"/>
              <w:left w:w="180" w:type="dxa"/>
              <w:bottom w:w="180" w:type="dxa"/>
              <w:right w:w="180" w:type="dxa"/>
            </w:tcMar>
            <w:hideMark/>
          </w:tcPr>
          <w:p w:rsidR="00D06767" w:rsidRDefault="00D06767">
            <w:pPr>
              <w:rPr>
                <w:b/>
                <w:bCs/>
                <w:color w:val="000000"/>
                <w:sz w:val="26"/>
                <w:szCs w:val="26"/>
              </w:rPr>
            </w:pPr>
            <w:r>
              <w:rPr>
                <w:b/>
                <w:bCs/>
                <w:color w:val="000000"/>
                <w:sz w:val="26"/>
                <w:szCs w:val="26"/>
              </w:rPr>
              <w:t>Associativity</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Postfix</w:t>
            </w:r>
          </w:p>
        </w:tc>
        <w:tc>
          <w:tcPr>
            <w:tcW w:w="50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 [] -&gt; . ++ - -</w:t>
            </w:r>
          </w:p>
        </w:tc>
        <w:tc>
          <w:tcPr>
            <w:tcW w:w="5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Unary</w:t>
            </w:r>
          </w:p>
        </w:tc>
        <w:tc>
          <w:tcPr>
            <w:tcW w:w="50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 - ! ~ ++ - - (type)* &amp; sizeof</w:t>
            </w:r>
          </w:p>
        </w:tc>
        <w:tc>
          <w:tcPr>
            <w:tcW w:w="5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Right to left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lastRenderedPageBreak/>
              <w:t>Multiplicative</w:t>
            </w:r>
          </w:p>
        </w:tc>
        <w:tc>
          <w:tcPr>
            <w:tcW w:w="50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 / %</w:t>
            </w:r>
          </w:p>
        </w:tc>
        <w:tc>
          <w:tcPr>
            <w:tcW w:w="5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Additive</w:t>
            </w:r>
          </w:p>
        </w:tc>
        <w:tc>
          <w:tcPr>
            <w:tcW w:w="50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 -</w:t>
            </w:r>
          </w:p>
        </w:tc>
        <w:tc>
          <w:tcPr>
            <w:tcW w:w="5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Shift</w:t>
            </w:r>
          </w:p>
        </w:tc>
        <w:tc>
          <w:tcPr>
            <w:tcW w:w="50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&lt;&lt; &gt;&gt;</w:t>
            </w:r>
          </w:p>
        </w:tc>
        <w:tc>
          <w:tcPr>
            <w:tcW w:w="5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Relational</w:t>
            </w:r>
          </w:p>
        </w:tc>
        <w:tc>
          <w:tcPr>
            <w:tcW w:w="50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&lt; &lt;= &gt; &gt;=</w:t>
            </w:r>
          </w:p>
        </w:tc>
        <w:tc>
          <w:tcPr>
            <w:tcW w:w="5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Equality</w:t>
            </w:r>
          </w:p>
        </w:tc>
        <w:tc>
          <w:tcPr>
            <w:tcW w:w="50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 !=</w:t>
            </w:r>
          </w:p>
        </w:tc>
        <w:tc>
          <w:tcPr>
            <w:tcW w:w="5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Bitwise AND</w:t>
            </w:r>
          </w:p>
        </w:tc>
        <w:tc>
          <w:tcPr>
            <w:tcW w:w="50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&amp;</w:t>
            </w:r>
          </w:p>
        </w:tc>
        <w:tc>
          <w:tcPr>
            <w:tcW w:w="5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Bitwise XOR</w:t>
            </w:r>
          </w:p>
        </w:tc>
        <w:tc>
          <w:tcPr>
            <w:tcW w:w="50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w:t>
            </w:r>
          </w:p>
        </w:tc>
        <w:tc>
          <w:tcPr>
            <w:tcW w:w="5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Bitwise OR</w:t>
            </w:r>
          </w:p>
        </w:tc>
        <w:tc>
          <w:tcPr>
            <w:tcW w:w="50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w:t>
            </w:r>
          </w:p>
        </w:tc>
        <w:tc>
          <w:tcPr>
            <w:tcW w:w="5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Logical AND</w:t>
            </w:r>
          </w:p>
        </w:tc>
        <w:tc>
          <w:tcPr>
            <w:tcW w:w="50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&amp;&amp;</w:t>
            </w:r>
          </w:p>
        </w:tc>
        <w:tc>
          <w:tcPr>
            <w:tcW w:w="5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Logical OR</w:t>
            </w:r>
          </w:p>
        </w:tc>
        <w:tc>
          <w:tcPr>
            <w:tcW w:w="50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w:t>
            </w:r>
          </w:p>
        </w:tc>
        <w:tc>
          <w:tcPr>
            <w:tcW w:w="5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Conditional</w:t>
            </w:r>
          </w:p>
        </w:tc>
        <w:tc>
          <w:tcPr>
            <w:tcW w:w="50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w:t>
            </w:r>
          </w:p>
        </w:tc>
        <w:tc>
          <w:tcPr>
            <w:tcW w:w="5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Right to left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Assignment</w:t>
            </w:r>
          </w:p>
        </w:tc>
        <w:tc>
          <w:tcPr>
            <w:tcW w:w="50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 += -= *= /= %=&gt;&gt;= &lt;&lt;= &amp;= ^= |=</w:t>
            </w:r>
          </w:p>
        </w:tc>
        <w:tc>
          <w:tcPr>
            <w:tcW w:w="50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Right to left</w:t>
            </w:r>
          </w:p>
        </w:tc>
      </w:tr>
      <w:tr w:rsidR="00D06767" w:rsidTr="00D0676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Comma</w:t>
            </w:r>
          </w:p>
        </w:tc>
        <w:tc>
          <w:tcPr>
            <w:tcW w:w="50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w:t>
            </w:r>
          </w:p>
        </w:tc>
        <w:tc>
          <w:tcPr>
            <w:tcW w:w="50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6767" w:rsidRDefault="00D06767">
            <w:pPr>
              <w:spacing w:line="345" w:lineRule="atLeast"/>
              <w:ind w:left="300"/>
              <w:rPr>
                <w:rFonts w:ascii="Verdana" w:hAnsi="Verdana"/>
                <w:color w:val="000000"/>
                <w:sz w:val="20"/>
                <w:szCs w:val="20"/>
              </w:rPr>
            </w:pPr>
            <w:r>
              <w:rPr>
                <w:rFonts w:ascii="Verdana" w:hAnsi="Verdana"/>
                <w:color w:val="000000"/>
                <w:sz w:val="20"/>
                <w:szCs w:val="20"/>
              </w:rPr>
              <w:t>Left to right</w:t>
            </w:r>
          </w:p>
        </w:tc>
      </w:tr>
    </w:tbl>
    <w:p w:rsidR="00A70A15" w:rsidRDefault="00A70A15" w:rsidP="00F72458">
      <w:pPr>
        <w:rPr>
          <w:b/>
          <w:sz w:val="36"/>
        </w:rPr>
      </w:pPr>
    </w:p>
    <w:p w:rsidR="00CF223D" w:rsidRDefault="00CF223D" w:rsidP="00F72458">
      <w:pPr>
        <w:rPr>
          <w:b/>
          <w:sz w:val="36"/>
        </w:rPr>
      </w:pPr>
    </w:p>
    <w:p w:rsidR="00CF223D" w:rsidRDefault="00CF223D" w:rsidP="00F72458">
      <w:pPr>
        <w:rPr>
          <w:b/>
          <w:sz w:val="36"/>
        </w:rPr>
      </w:pPr>
    </w:p>
    <w:p w:rsidR="0000728B" w:rsidRDefault="0000728B" w:rsidP="0000728B">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Input Output (I/O)</w:t>
      </w:r>
    </w:p>
    <w:p w:rsidR="0000728B" w:rsidRDefault="0000728B" w:rsidP="0000728B">
      <w:pPr>
        <w:shd w:val="clear" w:color="auto" w:fill="FFFFFF"/>
        <w:textAlignment w:val="baseline"/>
        <w:rPr>
          <w:rFonts w:ascii="Arial" w:hAnsi="Arial" w:cs="Arial"/>
          <w:b/>
          <w:bCs/>
          <w:color w:val="9999AA"/>
        </w:rPr>
      </w:pPr>
      <w:r>
        <w:rPr>
          <w:rFonts w:ascii="Arial" w:hAnsi="Arial" w:cs="Arial"/>
          <w:b/>
          <w:bCs/>
          <w:color w:val="9999AA"/>
        </w:rPr>
        <w:t>In this tutorial, you will learn to use scanf() function to take input from the user, and printf() function to display output to the user.</w:t>
      </w:r>
    </w:p>
    <w:p w:rsidR="0000728B" w:rsidRDefault="0000728B" w:rsidP="000072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 Output</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C programming, </w:t>
      </w:r>
      <w:r>
        <w:rPr>
          <w:rStyle w:val="HTMLCode"/>
          <w:rFonts w:ascii="Consolas" w:hAnsi="Consolas" w:cs="Consolas"/>
          <w:color w:val="252830"/>
          <w:sz w:val="21"/>
          <w:szCs w:val="21"/>
          <w:bdr w:val="none" w:sz="0" w:space="0" w:color="auto" w:frame="1"/>
          <w:shd w:val="clear" w:color="auto" w:fill="EFF0F1"/>
        </w:rPr>
        <w:t>printf()</w:t>
      </w:r>
      <w:r>
        <w:rPr>
          <w:rFonts w:ascii="Arial" w:hAnsi="Arial" w:cs="Arial"/>
          <w:color w:val="252830"/>
        </w:rPr>
        <w:t> is one of the main output function. The function sends formatted output to the screen. For example,</w:t>
      </w:r>
    </w:p>
    <w:p w:rsidR="0000728B" w:rsidRDefault="0000728B" w:rsidP="0000728B">
      <w:pPr>
        <w:shd w:val="clear" w:color="auto" w:fill="FFFFFF"/>
        <w:spacing w:before="300" w:after="300"/>
        <w:textAlignment w:val="baseline"/>
        <w:rPr>
          <w:rFonts w:ascii="Arial" w:hAnsi="Arial" w:cs="Arial"/>
          <w:color w:val="252830"/>
        </w:rPr>
      </w:pPr>
      <w:r>
        <w:rPr>
          <w:rFonts w:ascii="Arial" w:hAnsi="Arial" w:cs="Arial"/>
          <w:color w:val="252830"/>
        </w:rPr>
        <w:pict>
          <v:rect id="_x0000_i1032" style="width:0;height:0" o:hralign="center" o:hrstd="t" o:hr="t" fillcolor="#a0a0a0" stroked="f"/>
        </w:pict>
      </w:r>
    </w:p>
    <w:p w:rsidR="0000728B" w:rsidRDefault="0000728B" w:rsidP="000072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1: C Output</w:t>
      </w:r>
    </w:p>
    <w:p w:rsidR="0000728B" w:rsidRDefault="0000728B" w:rsidP="00306920">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Displays the string inside quotations</w:t>
      </w:r>
    </w:p>
    <w:p w:rsidR="0000728B" w:rsidRDefault="0000728B" w:rsidP="00306920">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 Programming"</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C Programming</w:t>
      </w:r>
    </w:p>
    <w:p w:rsidR="0000728B" w:rsidRDefault="0000728B" w:rsidP="000072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How does this program work?</w:t>
      </w:r>
    </w:p>
    <w:p w:rsidR="0000728B" w:rsidRDefault="0000728B" w:rsidP="00306920">
      <w:pPr>
        <w:numPr>
          <w:ilvl w:val="0"/>
          <w:numId w:val="6"/>
        </w:numPr>
        <w:shd w:val="clear" w:color="auto" w:fill="FFFFFF"/>
        <w:spacing w:after="0" w:line="240" w:lineRule="auto"/>
        <w:ind w:left="0"/>
        <w:textAlignment w:val="baseline"/>
        <w:rPr>
          <w:rFonts w:ascii="Arial" w:hAnsi="Arial" w:cs="Arial"/>
          <w:color w:val="252830"/>
        </w:rPr>
      </w:pPr>
      <w:r>
        <w:rPr>
          <w:rFonts w:ascii="Arial" w:hAnsi="Arial" w:cs="Arial"/>
          <w:color w:val="252830"/>
        </w:rPr>
        <w:t>All valid C programs must contain the </w:t>
      </w:r>
      <w:r>
        <w:rPr>
          <w:rStyle w:val="HTMLCode"/>
          <w:rFonts w:ascii="Consolas" w:eastAsiaTheme="minorHAnsi" w:hAnsi="Consolas" w:cs="Consolas"/>
          <w:color w:val="252830"/>
          <w:sz w:val="21"/>
          <w:szCs w:val="21"/>
          <w:bdr w:val="none" w:sz="0" w:space="0" w:color="auto" w:frame="1"/>
          <w:shd w:val="clear" w:color="auto" w:fill="EFF0F1"/>
        </w:rPr>
        <w:t>main()</w:t>
      </w:r>
      <w:r>
        <w:rPr>
          <w:rFonts w:ascii="Arial" w:hAnsi="Arial" w:cs="Arial"/>
          <w:color w:val="252830"/>
        </w:rPr>
        <w:t> function. The code execution begins from the start of the </w:t>
      </w:r>
      <w:r>
        <w:rPr>
          <w:rStyle w:val="HTMLCode"/>
          <w:rFonts w:ascii="Consolas" w:eastAsiaTheme="minorHAnsi" w:hAnsi="Consolas" w:cs="Consolas"/>
          <w:color w:val="252830"/>
          <w:sz w:val="21"/>
          <w:szCs w:val="21"/>
          <w:bdr w:val="none" w:sz="0" w:space="0" w:color="auto" w:frame="1"/>
          <w:shd w:val="clear" w:color="auto" w:fill="EFF0F1"/>
        </w:rPr>
        <w:t>main()</w:t>
      </w:r>
      <w:r>
        <w:rPr>
          <w:rFonts w:ascii="Arial" w:hAnsi="Arial" w:cs="Arial"/>
          <w:color w:val="252830"/>
        </w:rPr>
        <w:t> function.</w:t>
      </w:r>
    </w:p>
    <w:p w:rsidR="0000728B" w:rsidRDefault="0000728B" w:rsidP="00306920">
      <w:pPr>
        <w:numPr>
          <w:ilvl w:val="0"/>
          <w:numId w:val="6"/>
        </w:numPr>
        <w:shd w:val="clear" w:color="auto" w:fill="FFFFFF"/>
        <w:spacing w:after="0" w:line="240" w:lineRule="auto"/>
        <w:ind w:left="0"/>
        <w:textAlignment w:val="baseline"/>
        <w:rPr>
          <w:rFonts w:ascii="Arial" w:hAnsi="Arial" w:cs="Arial"/>
          <w:color w:val="252830"/>
        </w:rPr>
      </w:pPr>
      <w:r>
        <w:rPr>
          <w:rFonts w:ascii="Arial" w:hAnsi="Arial" w:cs="Arial"/>
          <w:color w:val="252830"/>
        </w:rPr>
        <w:t>The </w:t>
      </w:r>
      <w:r>
        <w:rPr>
          <w:rStyle w:val="HTMLCode"/>
          <w:rFonts w:ascii="Consolas" w:eastAsiaTheme="minorHAnsi" w:hAnsi="Consolas" w:cs="Consolas"/>
          <w:color w:val="252830"/>
          <w:sz w:val="21"/>
          <w:szCs w:val="21"/>
          <w:bdr w:val="none" w:sz="0" w:space="0" w:color="auto" w:frame="1"/>
          <w:shd w:val="clear" w:color="auto" w:fill="EFF0F1"/>
        </w:rPr>
        <w:t>printf()</w:t>
      </w:r>
      <w:r>
        <w:rPr>
          <w:rFonts w:ascii="Arial" w:hAnsi="Arial" w:cs="Arial"/>
          <w:color w:val="252830"/>
        </w:rPr>
        <w:t> is a library function to send formatted output to the screen. The function prints the string inside quotations.</w:t>
      </w:r>
    </w:p>
    <w:p w:rsidR="0000728B" w:rsidRDefault="0000728B" w:rsidP="00306920">
      <w:pPr>
        <w:numPr>
          <w:ilvl w:val="0"/>
          <w:numId w:val="6"/>
        </w:numPr>
        <w:shd w:val="clear" w:color="auto" w:fill="FFFFFF"/>
        <w:spacing w:after="0" w:line="240" w:lineRule="auto"/>
        <w:ind w:left="0"/>
        <w:textAlignment w:val="baseline"/>
        <w:rPr>
          <w:rFonts w:ascii="Arial" w:hAnsi="Arial" w:cs="Arial"/>
          <w:color w:val="252830"/>
        </w:rPr>
      </w:pPr>
      <w:r>
        <w:rPr>
          <w:rFonts w:ascii="Arial" w:hAnsi="Arial" w:cs="Arial"/>
          <w:color w:val="252830"/>
        </w:rPr>
        <w:t>To use </w:t>
      </w:r>
      <w:r>
        <w:rPr>
          <w:rStyle w:val="HTMLCode"/>
          <w:rFonts w:ascii="Consolas" w:eastAsiaTheme="minorHAnsi" w:hAnsi="Consolas" w:cs="Consolas"/>
          <w:color w:val="252830"/>
          <w:sz w:val="21"/>
          <w:szCs w:val="21"/>
          <w:bdr w:val="none" w:sz="0" w:space="0" w:color="auto" w:frame="1"/>
          <w:shd w:val="clear" w:color="auto" w:fill="EFF0F1"/>
        </w:rPr>
        <w:t>printf()</w:t>
      </w:r>
      <w:r>
        <w:rPr>
          <w:rFonts w:ascii="Arial" w:hAnsi="Arial" w:cs="Arial"/>
          <w:color w:val="252830"/>
        </w:rPr>
        <w:t> in our program, we need to include </w:t>
      </w:r>
      <w:r>
        <w:rPr>
          <w:rStyle w:val="HTMLCode"/>
          <w:rFonts w:ascii="Consolas" w:eastAsiaTheme="minorHAnsi" w:hAnsi="Consolas" w:cs="Consolas"/>
          <w:color w:val="252830"/>
          <w:sz w:val="21"/>
          <w:szCs w:val="21"/>
          <w:bdr w:val="none" w:sz="0" w:space="0" w:color="auto" w:frame="1"/>
          <w:shd w:val="clear" w:color="auto" w:fill="EFF0F1"/>
        </w:rPr>
        <w:t>stdio.h</w:t>
      </w:r>
      <w:r>
        <w:rPr>
          <w:rFonts w:ascii="Arial" w:hAnsi="Arial" w:cs="Arial"/>
          <w:color w:val="252830"/>
        </w:rPr>
        <w:t> header file using </w:t>
      </w:r>
      <w:r>
        <w:rPr>
          <w:rStyle w:val="HTMLCode"/>
          <w:rFonts w:ascii="Consolas" w:eastAsiaTheme="minorHAnsi" w:hAnsi="Consolas" w:cs="Consolas"/>
          <w:color w:val="252830"/>
          <w:sz w:val="21"/>
          <w:szCs w:val="21"/>
          <w:bdr w:val="none" w:sz="0" w:space="0" w:color="auto" w:frame="1"/>
          <w:shd w:val="clear" w:color="auto" w:fill="EFF0F1"/>
        </w:rPr>
        <w:t>#inclue &lt;stdio.h&gt;</w:t>
      </w:r>
      <w:r>
        <w:rPr>
          <w:rFonts w:ascii="Arial" w:hAnsi="Arial" w:cs="Arial"/>
          <w:color w:val="252830"/>
        </w:rPr>
        <w:t> statement.</w:t>
      </w:r>
    </w:p>
    <w:p w:rsidR="0000728B" w:rsidRDefault="0000728B" w:rsidP="00306920">
      <w:pPr>
        <w:numPr>
          <w:ilvl w:val="0"/>
          <w:numId w:val="6"/>
        </w:numPr>
        <w:shd w:val="clear" w:color="auto" w:fill="FFFFFF"/>
        <w:spacing w:after="0" w:line="240" w:lineRule="auto"/>
        <w:ind w:left="0"/>
        <w:textAlignment w:val="baseline"/>
        <w:rPr>
          <w:rFonts w:ascii="Arial" w:hAnsi="Arial" w:cs="Arial"/>
          <w:color w:val="252830"/>
        </w:rPr>
      </w:pPr>
      <w:r>
        <w:rPr>
          <w:rFonts w:ascii="Arial" w:hAnsi="Arial" w:cs="Arial"/>
          <w:color w:val="252830"/>
        </w:rPr>
        <w:t>The </w:t>
      </w:r>
      <w:r>
        <w:rPr>
          <w:rStyle w:val="HTMLCode"/>
          <w:rFonts w:ascii="Consolas" w:eastAsiaTheme="minorHAnsi" w:hAnsi="Consolas" w:cs="Consolas"/>
          <w:color w:val="252830"/>
          <w:sz w:val="21"/>
          <w:szCs w:val="21"/>
          <w:bdr w:val="none" w:sz="0" w:space="0" w:color="auto" w:frame="1"/>
          <w:shd w:val="clear" w:color="auto" w:fill="EFF0F1"/>
        </w:rPr>
        <w:t>return 0;</w:t>
      </w:r>
      <w:r>
        <w:rPr>
          <w:rFonts w:ascii="Arial" w:hAnsi="Arial" w:cs="Arial"/>
          <w:color w:val="252830"/>
        </w:rPr>
        <w:t> statement inside the </w:t>
      </w:r>
      <w:r>
        <w:rPr>
          <w:rStyle w:val="HTMLCode"/>
          <w:rFonts w:ascii="Consolas" w:eastAsiaTheme="minorHAnsi" w:hAnsi="Consolas" w:cs="Consolas"/>
          <w:color w:val="252830"/>
          <w:sz w:val="21"/>
          <w:szCs w:val="21"/>
          <w:bdr w:val="none" w:sz="0" w:space="0" w:color="auto" w:frame="1"/>
          <w:shd w:val="clear" w:color="auto" w:fill="EFF0F1"/>
        </w:rPr>
        <w:t>main()</w:t>
      </w:r>
      <w:r>
        <w:rPr>
          <w:rFonts w:ascii="Arial" w:hAnsi="Arial" w:cs="Arial"/>
          <w:color w:val="252830"/>
        </w:rPr>
        <w:t> function is the "Exit status" of the program. It's optional.</w:t>
      </w:r>
    </w:p>
    <w:p w:rsidR="0000728B" w:rsidRDefault="0000728B" w:rsidP="0000728B">
      <w:pPr>
        <w:shd w:val="clear" w:color="auto" w:fill="FFFFFF"/>
        <w:spacing w:before="300" w:after="300"/>
        <w:textAlignment w:val="baseline"/>
        <w:rPr>
          <w:rFonts w:ascii="Arial" w:hAnsi="Arial" w:cs="Arial"/>
          <w:color w:val="252830"/>
        </w:rPr>
      </w:pPr>
      <w:r>
        <w:rPr>
          <w:rFonts w:ascii="Arial" w:hAnsi="Arial" w:cs="Arial"/>
          <w:color w:val="252830"/>
        </w:rPr>
        <w:pict>
          <v:rect id="_x0000_i1033" style="width:0;height:0" o:hralign="center" o:hrstd="t" o:hr="t" fillcolor="#a0a0a0" stroked="f"/>
        </w:pict>
      </w:r>
    </w:p>
    <w:p w:rsidR="0000728B" w:rsidRDefault="0000728B" w:rsidP="000072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2: Integer Output</w:t>
      </w:r>
    </w:p>
    <w:p w:rsidR="0000728B" w:rsidRDefault="0000728B" w:rsidP="00306920">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0728B" w:rsidRDefault="0000728B" w:rsidP="00306920">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testInteger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"Number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testInteger</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lastRenderedPageBreak/>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Number = 5</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use </w:t>
      </w:r>
      <w:r>
        <w:rPr>
          <w:rStyle w:val="HTMLCode"/>
          <w:rFonts w:ascii="Consolas" w:hAnsi="Consolas" w:cs="Consolas"/>
          <w:color w:val="252830"/>
          <w:sz w:val="21"/>
          <w:szCs w:val="21"/>
          <w:bdr w:val="none" w:sz="0" w:space="0" w:color="auto" w:frame="1"/>
          <w:shd w:val="clear" w:color="auto" w:fill="EFF0F1"/>
        </w:rPr>
        <w:t>%d</w:t>
      </w:r>
      <w:r>
        <w:rPr>
          <w:rFonts w:ascii="Arial" w:hAnsi="Arial" w:cs="Arial"/>
          <w:color w:val="252830"/>
        </w:rPr>
        <w:t> format specifier to print </w:t>
      </w:r>
      <w:r>
        <w:rPr>
          <w:rStyle w:val="HTMLCode"/>
          <w:rFonts w:ascii="Consolas" w:hAnsi="Consolas" w:cs="Consolas"/>
          <w:color w:val="252830"/>
          <w:sz w:val="21"/>
          <w:szCs w:val="21"/>
          <w:bdr w:val="none" w:sz="0" w:space="0" w:color="auto" w:frame="1"/>
          <w:shd w:val="clear" w:color="auto" w:fill="EFF0F1"/>
        </w:rPr>
        <w:t>int</w:t>
      </w:r>
      <w:r>
        <w:rPr>
          <w:rFonts w:ascii="Arial" w:hAnsi="Arial" w:cs="Arial"/>
          <w:color w:val="252830"/>
        </w:rPr>
        <w:t> types. Here, the </w:t>
      </w:r>
      <w:r>
        <w:rPr>
          <w:rStyle w:val="HTMLCode"/>
          <w:rFonts w:ascii="Consolas" w:hAnsi="Consolas" w:cs="Consolas"/>
          <w:color w:val="252830"/>
          <w:sz w:val="21"/>
          <w:szCs w:val="21"/>
          <w:bdr w:val="none" w:sz="0" w:space="0" w:color="auto" w:frame="1"/>
          <w:shd w:val="clear" w:color="auto" w:fill="EFF0F1"/>
        </w:rPr>
        <w:t>%d</w:t>
      </w:r>
      <w:r>
        <w:rPr>
          <w:rFonts w:ascii="Arial" w:hAnsi="Arial" w:cs="Arial"/>
          <w:color w:val="252830"/>
        </w:rPr>
        <w:t> inside the quotations will be replaced by the value of </w:t>
      </w:r>
      <w:r>
        <w:rPr>
          <w:rStyle w:val="HTMLVariable"/>
          <w:rFonts w:ascii="Consolas" w:hAnsi="Consolas" w:cs="Consolas"/>
          <w:i w:val="0"/>
          <w:iCs w:val="0"/>
          <w:color w:val="252830"/>
          <w:sz w:val="21"/>
          <w:szCs w:val="21"/>
          <w:bdr w:val="none" w:sz="0" w:space="0" w:color="auto" w:frame="1"/>
          <w:shd w:val="clear" w:color="auto" w:fill="EFF0F1"/>
        </w:rPr>
        <w:t>testInteger</w:t>
      </w:r>
      <w:r>
        <w:rPr>
          <w:rFonts w:ascii="Arial" w:hAnsi="Arial" w:cs="Arial"/>
          <w:color w:val="252830"/>
        </w:rPr>
        <w:t>.</w:t>
      </w:r>
    </w:p>
    <w:p w:rsidR="0000728B" w:rsidRDefault="0000728B" w:rsidP="0000728B">
      <w:pPr>
        <w:shd w:val="clear" w:color="auto" w:fill="FFFFFF"/>
        <w:spacing w:before="300" w:after="300"/>
        <w:textAlignment w:val="baseline"/>
        <w:rPr>
          <w:rFonts w:ascii="Arial" w:hAnsi="Arial" w:cs="Arial"/>
          <w:color w:val="252830"/>
        </w:rPr>
      </w:pPr>
      <w:r>
        <w:rPr>
          <w:rFonts w:ascii="Arial" w:hAnsi="Arial" w:cs="Arial"/>
          <w:color w:val="252830"/>
        </w:rPr>
        <w:pict>
          <v:rect id="_x0000_i1034" style="width:0;height:0" o:hralign="center" o:hrstd="t" o:hr="t" fillcolor="#a0a0a0" stroked="f"/>
        </w:pict>
      </w:r>
    </w:p>
    <w:p w:rsidR="0000728B" w:rsidRDefault="0000728B" w:rsidP="000072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3: float and double Output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number1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13.5</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double</w:t>
      </w:r>
      <w:r>
        <w:rPr>
          <w:rStyle w:val="pln"/>
          <w:rFonts w:ascii="Consolas" w:hAnsi="Consolas" w:cs="Consolas"/>
          <w:color w:val="000000"/>
          <w:sz w:val="21"/>
          <w:szCs w:val="21"/>
          <w:bdr w:val="none" w:sz="0" w:space="0" w:color="auto" w:frame="1"/>
          <w:shd w:val="clear" w:color="auto" w:fill="EFF0F1"/>
        </w:rPr>
        <w:t xml:space="preserve"> number2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12.4</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"number1 = %f\n"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number1</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"number2 = %lf"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number1 = 13.500000</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number2 = 12.400000</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print </w:t>
      </w:r>
      <w:r>
        <w:rPr>
          <w:rStyle w:val="HTMLCode"/>
          <w:rFonts w:ascii="Consolas" w:hAnsi="Consolas" w:cs="Consolas"/>
          <w:color w:val="252830"/>
          <w:sz w:val="21"/>
          <w:szCs w:val="21"/>
          <w:bdr w:val="none" w:sz="0" w:space="0" w:color="auto" w:frame="1"/>
          <w:shd w:val="clear" w:color="auto" w:fill="EFF0F1"/>
        </w:rPr>
        <w:t>float</w:t>
      </w:r>
      <w:r>
        <w:rPr>
          <w:rFonts w:ascii="Arial" w:hAnsi="Arial" w:cs="Arial"/>
          <w:color w:val="252830"/>
        </w:rPr>
        <w:t>, we use </w:t>
      </w:r>
      <w:r>
        <w:rPr>
          <w:rStyle w:val="HTMLCode"/>
          <w:rFonts w:ascii="Consolas" w:hAnsi="Consolas" w:cs="Consolas"/>
          <w:color w:val="252830"/>
          <w:sz w:val="21"/>
          <w:szCs w:val="21"/>
          <w:bdr w:val="none" w:sz="0" w:space="0" w:color="auto" w:frame="1"/>
          <w:shd w:val="clear" w:color="auto" w:fill="EFF0F1"/>
        </w:rPr>
        <w:t>%f</w:t>
      </w:r>
      <w:r>
        <w:rPr>
          <w:rFonts w:ascii="Arial" w:hAnsi="Arial" w:cs="Arial"/>
          <w:color w:val="252830"/>
        </w:rPr>
        <w:t> format specifier. Similarly, we use </w:t>
      </w:r>
      <w:r>
        <w:rPr>
          <w:rStyle w:val="HTMLCode"/>
          <w:rFonts w:ascii="Consolas" w:hAnsi="Consolas" w:cs="Consolas"/>
          <w:color w:val="252830"/>
          <w:sz w:val="21"/>
          <w:szCs w:val="21"/>
          <w:bdr w:val="none" w:sz="0" w:space="0" w:color="auto" w:frame="1"/>
          <w:shd w:val="clear" w:color="auto" w:fill="EFF0F1"/>
        </w:rPr>
        <w:t>%lf</w:t>
      </w:r>
      <w:r>
        <w:rPr>
          <w:rFonts w:ascii="Arial" w:hAnsi="Arial" w:cs="Arial"/>
          <w:color w:val="252830"/>
        </w:rPr>
        <w:t> to print </w:t>
      </w:r>
      <w:r>
        <w:rPr>
          <w:rStyle w:val="HTMLCode"/>
          <w:rFonts w:ascii="Consolas" w:hAnsi="Consolas" w:cs="Consolas"/>
          <w:color w:val="252830"/>
          <w:sz w:val="21"/>
          <w:szCs w:val="21"/>
          <w:bdr w:val="none" w:sz="0" w:space="0" w:color="auto" w:frame="1"/>
          <w:shd w:val="clear" w:color="auto" w:fill="EFF0F1"/>
        </w:rPr>
        <w:t>double</w:t>
      </w:r>
      <w:r>
        <w:rPr>
          <w:rFonts w:ascii="Arial" w:hAnsi="Arial" w:cs="Arial"/>
          <w:color w:val="252830"/>
        </w:rPr>
        <w:t> values.</w:t>
      </w:r>
    </w:p>
    <w:p w:rsidR="0000728B" w:rsidRDefault="0000728B" w:rsidP="0000728B">
      <w:pPr>
        <w:shd w:val="clear" w:color="auto" w:fill="FFFFFF"/>
        <w:spacing w:before="300" w:after="300"/>
        <w:textAlignment w:val="baseline"/>
        <w:rPr>
          <w:rFonts w:ascii="Arial" w:hAnsi="Arial" w:cs="Arial"/>
          <w:color w:val="252830"/>
        </w:rPr>
      </w:pPr>
      <w:r>
        <w:rPr>
          <w:rFonts w:ascii="Arial" w:hAnsi="Arial" w:cs="Arial"/>
          <w:color w:val="252830"/>
        </w:rPr>
        <w:pict>
          <v:rect id="_x0000_i1035" style="width:0;height:0" o:hralign="center" o:hrstd="t" o:hr="t" fillcolor="#a0a0a0" stroked="f"/>
        </w:pict>
      </w:r>
    </w:p>
    <w:p w:rsidR="0000728B" w:rsidRDefault="0000728B" w:rsidP="000072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4: Print Characters</w:t>
      </w:r>
    </w:p>
    <w:p w:rsidR="0000728B" w:rsidRDefault="0000728B" w:rsidP="00306920">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0728B" w:rsidRDefault="0000728B" w:rsidP="00306920">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chr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"character =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chr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character = a</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print </w:t>
      </w:r>
      <w:r>
        <w:rPr>
          <w:rStyle w:val="HTMLCode"/>
          <w:rFonts w:ascii="Consolas" w:hAnsi="Consolas" w:cs="Consolas"/>
          <w:color w:val="252830"/>
          <w:sz w:val="21"/>
          <w:szCs w:val="21"/>
          <w:bdr w:val="none" w:sz="0" w:space="0" w:color="auto" w:frame="1"/>
          <w:shd w:val="clear" w:color="auto" w:fill="EFF0F1"/>
        </w:rPr>
        <w:t>char</w:t>
      </w:r>
      <w:r>
        <w:rPr>
          <w:rFonts w:ascii="Arial" w:hAnsi="Arial" w:cs="Arial"/>
          <w:color w:val="252830"/>
        </w:rPr>
        <w:t>, we use </w:t>
      </w:r>
      <w:r>
        <w:rPr>
          <w:rStyle w:val="HTMLCode"/>
          <w:rFonts w:ascii="Consolas" w:hAnsi="Consolas" w:cs="Consolas"/>
          <w:color w:val="252830"/>
          <w:sz w:val="21"/>
          <w:szCs w:val="21"/>
          <w:bdr w:val="none" w:sz="0" w:space="0" w:color="auto" w:frame="1"/>
          <w:shd w:val="clear" w:color="auto" w:fill="EFF0F1"/>
        </w:rPr>
        <w:t>%c</w:t>
      </w:r>
      <w:r>
        <w:rPr>
          <w:rFonts w:ascii="Arial" w:hAnsi="Arial" w:cs="Arial"/>
          <w:color w:val="252830"/>
        </w:rPr>
        <w:t> format specifier.</w:t>
      </w:r>
    </w:p>
    <w:p w:rsidR="0000728B" w:rsidRDefault="0000728B" w:rsidP="0000728B">
      <w:pPr>
        <w:shd w:val="clear" w:color="auto" w:fill="FFFFFF"/>
        <w:spacing w:before="300" w:after="300"/>
        <w:textAlignment w:val="baseline"/>
        <w:rPr>
          <w:rFonts w:ascii="Arial" w:hAnsi="Arial" w:cs="Arial"/>
          <w:color w:val="252830"/>
        </w:rPr>
      </w:pPr>
      <w:r>
        <w:rPr>
          <w:rFonts w:ascii="Arial" w:hAnsi="Arial" w:cs="Arial"/>
          <w:color w:val="252830"/>
        </w:rPr>
        <w:pict>
          <v:rect id="_x0000_i1036" style="width:0;height:0" o:hralign="center" o:hrstd="t" o:hr="t" fillcolor="#a0a0a0" stroked="f"/>
        </w:pict>
      </w:r>
    </w:p>
    <w:p w:rsidR="0000728B" w:rsidRDefault="0000728B" w:rsidP="000072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 Input</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lastRenderedPageBreak/>
        <w:t>In C programming, </w:t>
      </w:r>
      <w:r>
        <w:rPr>
          <w:rStyle w:val="HTMLCode"/>
          <w:rFonts w:ascii="Consolas" w:hAnsi="Consolas" w:cs="Consolas"/>
          <w:color w:val="252830"/>
          <w:sz w:val="21"/>
          <w:szCs w:val="21"/>
          <w:bdr w:val="none" w:sz="0" w:space="0" w:color="auto" w:frame="1"/>
          <w:shd w:val="clear" w:color="auto" w:fill="EFF0F1"/>
        </w:rPr>
        <w:t>scanf()</w:t>
      </w:r>
      <w:r>
        <w:rPr>
          <w:rFonts w:ascii="Arial" w:hAnsi="Arial" w:cs="Arial"/>
          <w:color w:val="252830"/>
        </w:rPr>
        <w:t> is one of the commonly used function to take input from the user. The </w:t>
      </w:r>
      <w:r>
        <w:rPr>
          <w:rStyle w:val="HTMLCode"/>
          <w:rFonts w:ascii="Consolas" w:hAnsi="Consolas" w:cs="Consolas"/>
          <w:color w:val="252830"/>
          <w:sz w:val="21"/>
          <w:szCs w:val="21"/>
          <w:bdr w:val="none" w:sz="0" w:space="0" w:color="auto" w:frame="1"/>
          <w:shd w:val="clear" w:color="auto" w:fill="EFF0F1"/>
        </w:rPr>
        <w:t>scanf()</w:t>
      </w:r>
      <w:r>
        <w:rPr>
          <w:rFonts w:ascii="Arial" w:hAnsi="Arial" w:cs="Arial"/>
          <w:color w:val="252830"/>
        </w:rPr>
        <w:t> function reads formatted input from the standard input such as keyboards.</w:t>
      </w:r>
    </w:p>
    <w:p w:rsidR="0000728B" w:rsidRDefault="0000728B" w:rsidP="0000728B">
      <w:pPr>
        <w:shd w:val="clear" w:color="auto" w:fill="FFFFFF"/>
        <w:spacing w:before="300" w:after="300"/>
        <w:textAlignment w:val="baseline"/>
        <w:rPr>
          <w:rFonts w:ascii="Arial" w:hAnsi="Arial" w:cs="Arial"/>
          <w:color w:val="252830"/>
        </w:rPr>
      </w:pPr>
      <w:r>
        <w:rPr>
          <w:rFonts w:ascii="Arial" w:hAnsi="Arial" w:cs="Arial"/>
          <w:color w:val="252830"/>
        </w:rPr>
        <w:pict>
          <v:rect id="_x0000_i1037" style="width:0;height:0" o:hralign="center" o:hrstd="t" o:hr="t" fillcolor="#a0a0a0" stroked="f"/>
        </w:pict>
      </w:r>
    </w:p>
    <w:p w:rsidR="0000728B" w:rsidRDefault="0000728B" w:rsidP="000072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5: Integer Input/Output</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testInteger</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an integer: "</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testInteger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"Number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testInteger</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Enter an integer: 4</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Number = 4</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we have used </w:t>
      </w:r>
      <w:r>
        <w:rPr>
          <w:rStyle w:val="HTMLCode"/>
          <w:rFonts w:ascii="Consolas" w:hAnsi="Consolas" w:cs="Consolas"/>
          <w:color w:val="252830"/>
          <w:sz w:val="21"/>
          <w:szCs w:val="21"/>
          <w:bdr w:val="none" w:sz="0" w:space="0" w:color="auto" w:frame="1"/>
          <w:shd w:val="clear" w:color="auto" w:fill="EFF0F1"/>
        </w:rPr>
        <w:t>%d</w:t>
      </w:r>
      <w:r>
        <w:rPr>
          <w:rFonts w:ascii="Arial" w:hAnsi="Arial" w:cs="Arial"/>
          <w:color w:val="252830"/>
        </w:rPr>
        <w:t> format specifier inside the </w:t>
      </w:r>
      <w:r>
        <w:rPr>
          <w:rStyle w:val="HTMLCode"/>
          <w:rFonts w:ascii="Consolas" w:hAnsi="Consolas" w:cs="Consolas"/>
          <w:color w:val="252830"/>
          <w:sz w:val="21"/>
          <w:szCs w:val="21"/>
          <w:bdr w:val="none" w:sz="0" w:space="0" w:color="auto" w:frame="1"/>
          <w:shd w:val="clear" w:color="auto" w:fill="EFF0F1"/>
        </w:rPr>
        <w:t>scanf()</w:t>
      </w:r>
      <w:r>
        <w:rPr>
          <w:rFonts w:ascii="Arial" w:hAnsi="Arial" w:cs="Arial"/>
          <w:color w:val="252830"/>
        </w:rPr>
        <w:t> function to take </w:t>
      </w:r>
      <w:r>
        <w:rPr>
          <w:rStyle w:val="HTMLCode"/>
          <w:rFonts w:ascii="Consolas" w:hAnsi="Consolas" w:cs="Consolas"/>
          <w:color w:val="252830"/>
          <w:sz w:val="21"/>
          <w:szCs w:val="21"/>
          <w:bdr w:val="none" w:sz="0" w:space="0" w:color="auto" w:frame="1"/>
          <w:shd w:val="clear" w:color="auto" w:fill="EFF0F1"/>
        </w:rPr>
        <w:t>int</w:t>
      </w:r>
      <w:r>
        <w:rPr>
          <w:rFonts w:ascii="Arial" w:hAnsi="Arial" w:cs="Arial"/>
          <w:color w:val="252830"/>
        </w:rPr>
        <w:t> input from the user. When the user enters an integer, it is stored in the </w:t>
      </w:r>
      <w:r>
        <w:rPr>
          <w:rStyle w:val="HTMLVariable"/>
          <w:rFonts w:ascii="Consolas" w:hAnsi="Consolas" w:cs="Consolas"/>
          <w:i w:val="0"/>
          <w:iCs w:val="0"/>
          <w:color w:val="252830"/>
          <w:sz w:val="21"/>
          <w:szCs w:val="21"/>
          <w:bdr w:val="none" w:sz="0" w:space="0" w:color="auto" w:frame="1"/>
          <w:shd w:val="clear" w:color="auto" w:fill="EFF0F1"/>
        </w:rPr>
        <w:t>testInteger</w:t>
      </w:r>
      <w:r>
        <w:rPr>
          <w:rFonts w:ascii="Arial" w:hAnsi="Arial" w:cs="Arial"/>
          <w:color w:val="252830"/>
        </w:rPr>
        <w:t> variable.</w:t>
      </w:r>
    </w:p>
    <w:p w:rsidR="0000728B" w:rsidRDefault="0000728B" w:rsidP="0000728B">
      <w:pPr>
        <w:pStyle w:val="note-tip"/>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Notice, that we have used </w:t>
      </w:r>
      <w:r>
        <w:rPr>
          <w:rStyle w:val="HTMLCode"/>
          <w:rFonts w:ascii="Consolas" w:hAnsi="Consolas" w:cs="Consolas"/>
          <w:color w:val="252830"/>
          <w:sz w:val="21"/>
          <w:szCs w:val="21"/>
          <w:bdr w:val="none" w:sz="0" w:space="0" w:color="auto" w:frame="1"/>
          <w:shd w:val="clear" w:color="auto" w:fill="EFF0F1"/>
        </w:rPr>
        <w:t>&amp;testInteger</w:t>
      </w:r>
      <w:r>
        <w:rPr>
          <w:rFonts w:ascii="Arial" w:hAnsi="Arial" w:cs="Arial"/>
          <w:color w:val="252830"/>
        </w:rPr>
        <w:t> inside </w:t>
      </w:r>
      <w:r>
        <w:rPr>
          <w:rStyle w:val="HTMLCode"/>
          <w:rFonts w:ascii="Consolas" w:hAnsi="Consolas" w:cs="Consolas"/>
          <w:color w:val="252830"/>
          <w:sz w:val="21"/>
          <w:szCs w:val="21"/>
          <w:bdr w:val="none" w:sz="0" w:space="0" w:color="auto" w:frame="1"/>
          <w:shd w:val="clear" w:color="auto" w:fill="EFF0F1"/>
        </w:rPr>
        <w:t>scanf()</w:t>
      </w:r>
      <w:r>
        <w:rPr>
          <w:rFonts w:ascii="Arial" w:hAnsi="Arial" w:cs="Arial"/>
          <w:color w:val="252830"/>
        </w:rPr>
        <w:t>. It is because </w:t>
      </w:r>
      <w:r>
        <w:rPr>
          <w:rStyle w:val="HTMLVariable"/>
          <w:rFonts w:ascii="Consolas" w:hAnsi="Consolas" w:cs="Consolas"/>
          <w:i w:val="0"/>
          <w:iCs w:val="0"/>
          <w:color w:val="252830"/>
          <w:sz w:val="21"/>
          <w:szCs w:val="21"/>
          <w:bdr w:val="none" w:sz="0" w:space="0" w:color="auto" w:frame="1"/>
          <w:shd w:val="clear" w:color="auto" w:fill="EFF0F1"/>
        </w:rPr>
        <w:t>&amp;testInteger</w:t>
      </w:r>
      <w:r>
        <w:rPr>
          <w:rFonts w:ascii="Arial" w:hAnsi="Arial" w:cs="Arial"/>
          <w:color w:val="252830"/>
        </w:rPr>
        <w:t> gets the address of </w:t>
      </w:r>
      <w:r>
        <w:rPr>
          <w:rStyle w:val="HTMLVariable"/>
          <w:rFonts w:ascii="Consolas" w:hAnsi="Consolas" w:cs="Consolas"/>
          <w:i w:val="0"/>
          <w:iCs w:val="0"/>
          <w:color w:val="252830"/>
          <w:sz w:val="21"/>
          <w:szCs w:val="21"/>
          <w:bdr w:val="none" w:sz="0" w:space="0" w:color="auto" w:frame="1"/>
          <w:shd w:val="clear" w:color="auto" w:fill="EFF0F1"/>
        </w:rPr>
        <w:t>testInteger</w:t>
      </w:r>
      <w:r>
        <w:rPr>
          <w:rFonts w:ascii="Arial" w:hAnsi="Arial" w:cs="Arial"/>
          <w:color w:val="252830"/>
        </w:rPr>
        <w:t>, and the value entered by the user is stored in that address.</w:t>
      </w:r>
    </w:p>
    <w:p w:rsidR="0000728B" w:rsidRDefault="0000728B" w:rsidP="0000728B">
      <w:pPr>
        <w:shd w:val="clear" w:color="auto" w:fill="FFFFFF"/>
        <w:spacing w:before="300" w:after="300"/>
        <w:textAlignment w:val="baseline"/>
        <w:rPr>
          <w:rFonts w:ascii="Arial" w:hAnsi="Arial" w:cs="Arial"/>
          <w:color w:val="252830"/>
        </w:rPr>
      </w:pPr>
      <w:r>
        <w:rPr>
          <w:rFonts w:ascii="Arial" w:hAnsi="Arial" w:cs="Arial"/>
          <w:color w:val="252830"/>
        </w:rPr>
        <w:pict>
          <v:rect id="_x0000_i1038" style="width:0;height:0" o:hralign="center" o:hrstd="t" o:hr="t" fillcolor="#a0a0a0" stroked="f"/>
        </w:pict>
      </w:r>
    </w:p>
    <w:p w:rsidR="0000728B" w:rsidRDefault="0000728B" w:rsidP="000072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6: Float and Double Input/Output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num1</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double</w:t>
      </w:r>
      <w:r>
        <w:rPr>
          <w:rStyle w:val="pln"/>
          <w:rFonts w:ascii="Consolas" w:hAnsi="Consolas" w:cs="Consolas"/>
          <w:color w:val="000000"/>
          <w:sz w:val="21"/>
          <w:szCs w:val="21"/>
          <w:bdr w:val="none" w:sz="0" w:space="0" w:color="auto" w:frame="1"/>
          <w:shd w:val="clear" w:color="auto" w:fill="EFF0F1"/>
        </w:rPr>
        <w:t xml:space="preserve"> num2</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number: "</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num1</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another number: "</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num2</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"num1 = %f\n"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num1</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"num2 = %lf"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num2</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Enter a number: 12.523</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lastRenderedPageBreak/>
        <w:t>Enter another number: 10.2</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num1 = 12.523000</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num2 = 10.200000</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use </w:t>
      </w:r>
      <w:r>
        <w:rPr>
          <w:rStyle w:val="HTMLCode"/>
          <w:rFonts w:ascii="Consolas" w:hAnsi="Consolas" w:cs="Consolas"/>
          <w:color w:val="252830"/>
          <w:sz w:val="21"/>
          <w:szCs w:val="21"/>
          <w:bdr w:val="none" w:sz="0" w:space="0" w:color="auto" w:frame="1"/>
          <w:shd w:val="clear" w:color="auto" w:fill="EFF0F1"/>
        </w:rPr>
        <w:t>%f</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%lf</w:t>
      </w:r>
      <w:r>
        <w:rPr>
          <w:rFonts w:ascii="Arial" w:hAnsi="Arial" w:cs="Arial"/>
          <w:color w:val="252830"/>
        </w:rPr>
        <w:t> format specifier for </w:t>
      </w:r>
      <w:r>
        <w:rPr>
          <w:rStyle w:val="HTMLCode"/>
          <w:rFonts w:ascii="Consolas" w:hAnsi="Consolas" w:cs="Consolas"/>
          <w:color w:val="252830"/>
          <w:sz w:val="21"/>
          <w:szCs w:val="21"/>
          <w:bdr w:val="none" w:sz="0" w:space="0" w:color="auto" w:frame="1"/>
          <w:shd w:val="clear" w:color="auto" w:fill="EFF0F1"/>
        </w:rPr>
        <w:t>float</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double</w:t>
      </w:r>
      <w:r>
        <w:rPr>
          <w:rFonts w:ascii="Arial" w:hAnsi="Arial" w:cs="Arial"/>
          <w:color w:val="252830"/>
        </w:rPr>
        <w:t> respectively.</w:t>
      </w:r>
    </w:p>
    <w:p w:rsidR="0000728B" w:rsidRDefault="0000728B" w:rsidP="0000728B">
      <w:pPr>
        <w:shd w:val="clear" w:color="auto" w:fill="FFFFFF"/>
        <w:spacing w:before="300" w:after="300"/>
        <w:textAlignment w:val="baseline"/>
        <w:rPr>
          <w:rFonts w:ascii="Arial" w:hAnsi="Arial" w:cs="Arial"/>
          <w:color w:val="252830"/>
        </w:rPr>
      </w:pPr>
      <w:r>
        <w:rPr>
          <w:rFonts w:ascii="Arial" w:hAnsi="Arial" w:cs="Arial"/>
          <w:color w:val="252830"/>
        </w:rPr>
        <w:pict>
          <v:rect id="_x0000_i1039" style="width:0;height:0" o:hralign="center" o:hrstd="t" o:hr="t" fillcolor="#a0a0a0" stroked="f"/>
        </w:pict>
      </w:r>
    </w:p>
    <w:p w:rsidR="0000728B" w:rsidRDefault="0000728B" w:rsidP="000072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7: C Character I/O</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chr</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character: "</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chr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"You entered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chr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Enter a character: g</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You entered g.</w:t>
      </w:r>
    </w:p>
    <w:p w:rsidR="0000728B" w:rsidRDefault="0000728B" w:rsidP="000072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a character is entered by the user in the above program, the character itself is not stored. Instead, an integer value (ASCII value) is stored.</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And when we display that value using </w:t>
      </w:r>
      <w:r>
        <w:rPr>
          <w:rStyle w:val="HTMLCode"/>
          <w:rFonts w:ascii="Consolas" w:hAnsi="Consolas" w:cs="Consolas"/>
          <w:color w:val="252830"/>
          <w:sz w:val="21"/>
          <w:szCs w:val="21"/>
          <w:bdr w:val="none" w:sz="0" w:space="0" w:color="auto" w:frame="1"/>
          <w:shd w:val="clear" w:color="auto" w:fill="EFF0F1"/>
        </w:rPr>
        <w:t>%c</w:t>
      </w:r>
      <w:r>
        <w:rPr>
          <w:rFonts w:ascii="Arial" w:hAnsi="Arial" w:cs="Arial"/>
          <w:color w:val="252830"/>
        </w:rPr>
        <w:t> text format, the entered character is displayed. If we use </w:t>
      </w:r>
      <w:r>
        <w:rPr>
          <w:rStyle w:val="HTMLCode"/>
          <w:rFonts w:ascii="Consolas" w:hAnsi="Consolas" w:cs="Consolas"/>
          <w:color w:val="252830"/>
          <w:sz w:val="21"/>
          <w:szCs w:val="21"/>
          <w:bdr w:val="none" w:sz="0" w:space="0" w:color="auto" w:frame="1"/>
          <w:shd w:val="clear" w:color="auto" w:fill="EFF0F1"/>
        </w:rPr>
        <w:t>%d</w:t>
      </w:r>
      <w:r>
        <w:rPr>
          <w:rFonts w:ascii="Arial" w:hAnsi="Arial" w:cs="Arial"/>
          <w:color w:val="252830"/>
        </w:rPr>
        <w:t> to display the character, it's ASCII value is printed.</w:t>
      </w:r>
    </w:p>
    <w:p w:rsidR="0000728B" w:rsidRDefault="0000728B" w:rsidP="0000728B">
      <w:pPr>
        <w:shd w:val="clear" w:color="auto" w:fill="FFFFFF"/>
        <w:spacing w:before="300" w:after="300"/>
        <w:textAlignment w:val="baseline"/>
        <w:rPr>
          <w:rFonts w:ascii="Arial" w:hAnsi="Arial" w:cs="Arial"/>
          <w:color w:val="252830"/>
        </w:rPr>
      </w:pPr>
      <w:r>
        <w:rPr>
          <w:rFonts w:ascii="Arial" w:hAnsi="Arial" w:cs="Arial"/>
          <w:color w:val="252830"/>
        </w:rPr>
        <w:pict>
          <v:rect id="_x0000_i1040" style="width:0;height:0" o:hralign="center" o:hrstd="t" o:hr="t" fillcolor="#a0a0a0" stroked="f"/>
        </w:pict>
      </w:r>
    </w:p>
    <w:p w:rsidR="0000728B" w:rsidRDefault="0000728B" w:rsidP="000072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8: ASCII Value</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chr</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character: "</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chr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When %c is used, a character is displayed</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"You entered %c.\n"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chr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When %d is used, ASCII value is displayed</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"ASCII value is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chr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0072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lastRenderedPageBreak/>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Enter a character: g</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You entered g.</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ASCII value is 103.</w:t>
      </w:r>
    </w:p>
    <w:p w:rsidR="0000728B" w:rsidRDefault="0000728B" w:rsidP="0000728B">
      <w:pPr>
        <w:shd w:val="clear" w:color="auto" w:fill="FFFFFF"/>
        <w:spacing w:before="300" w:after="300"/>
        <w:textAlignment w:val="baseline"/>
        <w:rPr>
          <w:rFonts w:ascii="Arial" w:hAnsi="Arial" w:cs="Arial"/>
          <w:color w:val="252830"/>
        </w:rPr>
      </w:pPr>
      <w:r>
        <w:rPr>
          <w:rFonts w:ascii="Arial" w:hAnsi="Arial" w:cs="Arial"/>
          <w:color w:val="252830"/>
        </w:rPr>
        <w:pict>
          <v:rect id="_x0000_i1041" style="width:0;height:0" o:hralign="center" o:hrstd="t" o:hr="t" fillcolor="#a0a0a0" stroked="f"/>
        </w:pict>
      </w:r>
    </w:p>
    <w:p w:rsidR="0000728B" w:rsidRDefault="0000728B" w:rsidP="000072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I/O Multiple Values</w:t>
      </w:r>
    </w:p>
    <w:p w:rsidR="0000728B" w:rsidRDefault="0000728B" w:rsidP="000072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how you can take multiple inputs from the user and display them.</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b</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integer and then a float: "</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Taking multiple inputs</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b</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"You entered %d and %f"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728B" w:rsidRDefault="0000728B" w:rsidP="00306920">
      <w:pPr>
        <w:pStyle w:val="HTMLPreformatted"/>
        <w:numPr>
          <w:ilvl w:val="0"/>
          <w:numId w:val="14"/>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728B" w:rsidRDefault="0000728B" w:rsidP="000072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Enter integer and then a float: -3</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3.4</w:t>
      </w:r>
    </w:p>
    <w:p w:rsidR="0000728B" w:rsidRDefault="0000728B" w:rsidP="000072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You entered -3 and 3.400000</w:t>
      </w:r>
    </w:p>
    <w:p w:rsidR="0000728B" w:rsidRDefault="0000728B" w:rsidP="0000728B">
      <w:pPr>
        <w:shd w:val="clear" w:color="auto" w:fill="FFFFFF"/>
        <w:spacing w:before="300" w:after="300"/>
        <w:textAlignment w:val="baseline"/>
        <w:rPr>
          <w:rFonts w:ascii="Arial" w:hAnsi="Arial" w:cs="Arial"/>
          <w:color w:val="252830"/>
        </w:rPr>
      </w:pPr>
      <w:r>
        <w:rPr>
          <w:rFonts w:ascii="Arial" w:hAnsi="Arial" w:cs="Arial"/>
          <w:color w:val="252830"/>
        </w:rPr>
        <w:pict>
          <v:rect id="_x0000_i1042" style="width:0;height:0" o:hralign="center" o:hrstd="t" o:hr="t" fillcolor="#a0a0a0" stroked="f"/>
        </w:pict>
      </w:r>
    </w:p>
    <w:p w:rsidR="0000728B" w:rsidRDefault="0000728B" w:rsidP="000072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Format Specifiers for I/O</w:t>
      </w:r>
    </w:p>
    <w:p w:rsidR="0000728B" w:rsidRDefault="0000728B" w:rsidP="000072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As you can see from the above examples, we use</w:t>
      </w:r>
    </w:p>
    <w:p w:rsidR="0000728B" w:rsidRDefault="0000728B" w:rsidP="00306920">
      <w:pPr>
        <w:numPr>
          <w:ilvl w:val="0"/>
          <w:numId w:val="15"/>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%d</w:t>
      </w:r>
      <w:r>
        <w:rPr>
          <w:rFonts w:ascii="Arial" w:hAnsi="Arial" w:cs="Arial"/>
          <w:color w:val="252830"/>
        </w:rPr>
        <w:t> for </w:t>
      </w:r>
      <w:r>
        <w:rPr>
          <w:rStyle w:val="HTMLCode"/>
          <w:rFonts w:ascii="Consolas" w:eastAsiaTheme="minorHAnsi" w:hAnsi="Consolas" w:cs="Consolas"/>
          <w:color w:val="252830"/>
          <w:sz w:val="21"/>
          <w:szCs w:val="21"/>
          <w:bdr w:val="none" w:sz="0" w:space="0" w:color="auto" w:frame="1"/>
          <w:shd w:val="clear" w:color="auto" w:fill="EFF0F1"/>
        </w:rPr>
        <w:t>int</w:t>
      </w:r>
    </w:p>
    <w:p w:rsidR="0000728B" w:rsidRDefault="0000728B" w:rsidP="00306920">
      <w:pPr>
        <w:numPr>
          <w:ilvl w:val="0"/>
          <w:numId w:val="15"/>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%f</w:t>
      </w:r>
      <w:r>
        <w:rPr>
          <w:rFonts w:ascii="Arial" w:hAnsi="Arial" w:cs="Arial"/>
          <w:color w:val="252830"/>
        </w:rPr>
        <w:t> for </w:t>
      </w:r>
      <w:r>
        <w:rPr>
          <w:rStyle w:val="HTMLCode"/>
          <w:rFonts w:ascii="Consolas" w:eastAsiaTheme="minorHAnsi" w:hAnsi="Consolas" w:cs="Consolas"/>
          <w:color w:val="252830"/>
          <w:sz w:val="21"/>
          <w:szCs w:val="21"/>
          <w:bdr w:val="none" w:sz="0" w:space="0" w:color="auto" w:frame="1"/>
          <w:shd w:val="clear" w:color="auto" w:fill="EFF0F1"/>
        </w:rPr>
        <w:t>float</w:t>
      </w:r>
    </w:p>
    <w:p w:rsidR="0000728B" w:rsidRDefault="0000728B" w:rsidP="00306920">
      <w:pPr>
        <w:numPr>
          <w:ilvl w:val="0"/>
          <w:numId w:val="15"/>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%lf</w:t>
      </w:r>
      <w:r>
        <w:rPr>
          <w:rFonts w:ascii="Arial" w:hAnsi="Arial" w:cs="Arial"/>
          <w:color w:val="252830"/>
        </w:rPr>
        <w:t> for </w:t>
      </w:r>
      <w:r>
        <w:rPr>
          <w:rStyle w:val="HTMLCode"/>
          <w:rFonts w:ascii="Consolas" w:eastAsiaTheme="minorHAnsi" w:hAnsi="Consolas" w:cs="Consolas"/>
          <w:color w:val="252830"/>
          <w:sz w:val="21"/>
          <w:szCs w:val="21"/>
          <w:bdr w:val="none" w:sz="0" w:space="0" w:color="auto" w:frame="1"/>
          <w:shd w:val="clear" w:color="auto" w:fill="EFF0F1"/>
        </w:rPr>
        <w:t>double</w:t>
      </w:r>
    </w:p>
    <w:p w:rsidR="0000728B" w:rsidRDefault="0000728B" w:rsidP="00306920">
      <w:pPr>
        <w:numPr>
          <w:ilvl w:val="0"/>
          <w:numId w:val="15"/>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%c</w:t>
      </w:r>
      <w:r>
        <w:rPr>
          <w:rFonts w:ascii="Arial" w:hAnsi="Arial" w:cs="Arial"/>
          <w:color w:val="252830"/>
        </w:rPr>
        <w:t> for </w:t>
      </w:r>
      <w:r>
        <w:rPr>
          <w:rStyle w:val="HTMLCode"/>
          <w:rFonts w:ascii="Consolas" w:eastAsiaTheme="minorHAnsi" w:hAnsi="Consolas" w:cs="Consolas"/>
          <w:color w:val="252830"/>
          <w:sz w:val="21"/>
          <w:szCs w:val="21"/>
          <w:bdr w:val="none" w:sz="0" w:space="0" w:color="auto" w:frame="1"/>
          <w:shd w:val="clear" w:color="auto" w:fill="EFF0F1"/>
        </w:rPr>
        <w:t>char</w:t>
      </w:r>
    </w:p>
    <w:p w:rsidR="0000728B" w:rsidRDefault="0000728B" w:rsidP="000072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lastRenderedPageBreak/>
        <w:t>Here's a list of commonly used C data types and their format specifiers.</w:t>
      </w:r>
    </w:p>
    <w:tbl>
      <w:tblPr>
        <w:tblW w:w="0" w:type="auto"/>
        <w:tblCellMar>
          <w:left w:w="0" w:type="dxa"/>
          <w:right w:w="0" w:type="dxa"/>
        </w:tblCellMar>
        <w:tblLook w:val="04A0"/>
      </w:tblPr>
      <w:tblGrid>
        <w:gridCol w:w="2811"/>
        <w:gridCol w:w="2010"/>
      </w:tblGrid>
      <w:tr w:rsidR="0000728B" w:rsidTr="0000728B">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00728B" w:rsidRDefault="0000728B">
            <w:pPr>
              <w:rPr>
                <w:sz w:val="26"/>
                <w:szCs w:val="26"/>
              </w:rPr>
            </w:pPr>
            <w:r>
              <w:rPr>
                <w:sz w:val="26"/>
                <w:szCs w:val="26"/>
              </w:rPr>
              <w:t>Data Type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00728B" w:rsidRDefault="0000728B">
            <w:pPr>
              <w:rPr>
                <w:sz w:val="26"/>
                <w:szCs w:val="26"/>
              </w:rPr>
            </w:pPr>
            <w:r>
              <w:rPr>
                <w:sz w:val="26"/>
                <w:szCs w:val="26"/>
              </w:rPr>
              <w:t>Format Specifier</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int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%d</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char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%c</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float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%f</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double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%lf</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short int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%hd</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unsigned int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%u</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long int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%li</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long long int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%lli</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unsigned long int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%lu</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unsigned long long int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%llu</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signed char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%c</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unsigned char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%c</w:t>
            </w:r>
          </w:p>
        </w:tc>
      </w:tr>
      <w:tr w:rsidR="0000728B" w:rsidTr="0000728B">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long double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00728B" w:rsidRDefault="0000728B">
            <w:pPr>
              <w:rPr>
                <w:sz w:val="24"/>
                <w:szCs w:val="24"/>
              </w:rPr>
            </w:pPr>
            <w:r>
              <w:rPr>
                <w:rStyle w:val="HTMLCode"/>
                <w:rFonts w:ascii="Consolas" w:eastAsiaTheme="minorHAnsi" w:hAnsi="Consolas" w:cs="Consolas"/>
                <w:sz w:val="21"/>
                <w:szCs w:val="21"/>
                <w:bdr w:val="none" w:sz="0" w:space="0" w:color="auto" w:frame="1"/>
                <w:shd w:val="clear" w:color="auto" w:fill="EFF0F1"/>
              </w:rPr>
              <w:t>%Lf</w:t>
            </w:r>
          </w:p>
        </w:tc>
      </w:tr>
    </w:tbl>
    <w:p w:rsidR="00CF223D" w:rsidRDefault="00CF223D" w:rsidP="00F72458">
      <w:pPr>
        <w:rPr>
          <w:b/>
          <w:sz w:val="36"/>
        </w:rPr>
      </w:pPr>
    </w:p>
    <w:p w:rsidR="001A299F" w:rsidRDefault="001A299F" w:rsidP="001A299F">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if...else Statement</w:t>
      </w:r>
    </w:p>
    <w:p w:rsidR="001A299F" w:rsidRDefault="001A299F" w:rsidP="001A299F">
      <w:pPr>
        <w:shd w:val="clear" w:color="auto" w:fill="FFFFFF"/>
        <w:textAlignment w:val="baseline"/>
        <w:rPr>
          <w:rFonts w:ascii="Arial" w:hAnsi="Arial" w:cs="Arial"/>
          <w:b/>
          <w:bCs/>
          <w:color w:val="9999AA"/>
        </w:rPr>
      </w:pPr>
      <w:r>
        <w:rPr>
          <w:rFonts w:ascii="Arial" w:hAnsi="Arial" w:cs="Arial"/>
          <w:b/>
          <w:bCs/>
          <w:color w:val="9999AA"/>
        </w:rPr>
        <w:t>In this tutorial, you will learn about if statement (including if...else and nested if..else) in C programming with the help of examples.</w:t>
      </w:r>
    </w:p>
    <w:p w:rsidR="001A299F" w:rsidRDefault="001A299F" w:rsidP="001A299F">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 if Statement</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syntax of the </w:t>
      </w:r>
      <w:r>
        <w:rPr>
          <w:rStyle w:val="HTMLCode"/>
          <w:rFonts w:ascii="Consolas" w:hAnsi="Consolas" w:cs="Consolas"/>
          <w:color w:val="252830"/>
          <w:sz w:val="21"/>
          <w:szCs w:val="21"/>
          <w:bdr w:val="none" w:sz="0" w:space="0" w:color="auto" w:frame="1"/>
          <w:shd w:val="clear" w:color="auto" w:fill="EFF0F1"/>
        </w:rPr>
        <w:t>if</w:t>
      </w:r>
      <w:r>
        <w:rPr>
          <w:rFonts w:ascii="Arial" w:hAnsi="Arial" w:cs="Arial"/>
          <w:color w:val="252830"/>
        </w:rPr>
        <w:t> statement in C programming is:</w:t>
      </w:r>
    </w:p>
    <w:p w:rsidR="001A299F" w:rsidRDefault="001A299F" w:rsidP="00306920">
      <w:pPr>
        <w:pStyle w:val="HTMLPreformatted"/>
        <w:numPr>
          <w:ilvl w:val="0"/>
          <w:numId w:val="1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test expression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1A299F" w:rsidRDefault="001A299F" w:rsidP="00306920">
      <w:pPr>
        <w:pStyle w:val="HTMLPreformatted"/>
        <w:numPr>
          <w:ilvl w:val="0"/>
          <w:numId w:val="16"/>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 to be executed if the test expression is true</w:t>
      </w:r>
    </w:p>
    <w:p w:rsidR="001A299F" w:rsidRDefault="001A299F" w:rsidP="00306920">
      <w:pPr>
        <w:pStyle w:val="HTMLPreformatted"/>
        <w:numPr>
          <w:ilvl w:val="0"/>
          <w:numId w:val="16"/>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1A299F">
      <w:pPr>
        <w:shd w:val="clear" w:color="auto" w:fill="FFFFFF"/>
        <w:spacing w:before="300" w:after="300"/>
        <w:textAlignment w:val="baseline"/>
        <w:rPr>
          <w:rFonts w:ascii="Arial" w:hAnsi="Arial" w:cs="Arial"/>
          <w:color w:val="252830"/>
        </w:rPr>
      </w:pPr>
      <w:r>
        <w:rPr>
          <w:rFonts w:ascii="Arial" w:hAnsi="Arial" w:cs="Arial"/>
          <w:color w:val="252830"/>
        </w:rPr>
        <w:pict>
          <v:rect id="_x0000_i1043" style="width:0;height:0" o:hralign="center" o:hrstd="t" o:hr="t" fillcolor="#a0a0a0" stroked="f"/>
        </w:pict>
      </w:r>
    </w:p>
    <w:p w:rsidR="001A299F" w:rsidRDefault="001A299F" w:rsidP="001A299F">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How if statement works?</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hAnsi="Consolas" w:cs="Consolas"/>
          <w:color w:val="252830"/>
          <w:sz w:val="21"/>
          <w:szCs w:val="21"/>
          <w:bdr w:val="none" w:sz="0" w:space="0" w:color="auto" w:frame="1"/>
          <w:shd w:val="clear" w:color="auto" w:fill="EFF0F1"/>
        </w:rPr>
        <w:t>if</w:t>
      </w:r>
      <w:r>
        <w:rPr>
          <w:rFonts w:ascii="Arial" w:hAnsi="Arial" w:cs="Arial"/>
          <w:color w:val="252830"/>
        </w:rPr>
        <w:t> statement evaluates the test expression inside the parenthesis </w:t>
      </w:r>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w:t>
      </w:r>
    </w:p>
    <w:p w:rsidR="001A299F" w:rsidRDefault="001A299F" w:rsidP="00306920">
      <w:pPr>
        <w:numPr>
          <w:ilvl w:val="0"/>
          <w:numId w:val="17"/>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 test expression is evaluated to true, statements inside the body of </w:t>
      </w:r>
      <w:r>
        <w:rPr>
          <w:rStyle w:val="HTMLCode"/>
          <w:rFonts w:ascii="Consolas" w:eastAsiaTheme="minorHAnsi" w:hAnsi="Consolas" w:cs="Consolas"/>
          <w:color w:val="252830"/>
          <w:sz w:val="21"/>
          <w:szCs w:val="21"/>
          <w:bdr w:val="none" w:sz="0" w:space="0" w:color="auto" w:frame="1"/>
          <w:shd w:val="clear" w:color="auto" w:fill="EFF0F1"/>
        </w:rPr>
        <w:t>if</w:t>
      </w:r>
      <w:r>
        <w:rPr>
          <w:rFonts w:ascii="Arial" w:hAnsi="Arial" w:cs="Arial"/>
          <w:color w:val="252830"/>
        </w:rPr>
        <w:t> are executed.</w:t>
      </w:r>
    </w:p>
    <w:p w:rsidR="001A299F" w:rsidRDefault="001A299F" w:rsidP="00306920">
      <w:pPr>
        <w:numPr>
          <w:ilvl w:val="0"/>
          <w:numId w:val="17"/>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 test expression is evaluated to false, statements inside the body of </w:t>
      </w:r>
      <w:r>
        <w:rPr>
          <w:rStyle w:val="HTMLCode"/>
          <w:rFonts w:ascii="Consolas" w:eastAsiaTheme="minorHAnsi" w:hAnsi="Consolas" w:cs="Consolas"/>
          <w:color w:val="252830"/>
          <w:sz w:val="21"/>
          <w:szCs w:val="21"/>
          <w:bdr w:val="none" w:sz="0" w:space="0" w:color="auto" w:frame="1"/>
          <w:shd w:val="clear" w:color="auto" w:fill="EFF0F1"/>
        </w:rPr>
        <w:t>if</w:t>
      </w:r>
      <w:r>
        <w:rPr>
          <w:rFonts w:ascii="Arial" w:hAnsi="Arial" w:cs="Arial"/>
          <w:color w:val="252830"/>
        </w:rPr>
        <w:t> are not executed.</w:t>
      </w:r>
    </w:p>
    <w:p w:rsidR="001A299F" w:rsidRDefault="001A299F" w:rsidP="001A299F">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5019675" cy="1866900"/>
            <wp:effectExtent l="19050" t="0" r="9525" b="0"/>
            <wp:docPr id="60" name="Picture 58" descr="How if statement work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ow if statement works in C programming?"/>
                    <pic:cNvPicPr>
                      <a:picLocks noChangeAspect="1" noChangeArrowheads="1"/>
                    </pic:cNvPicPr>
                  </pic:nvPicPr>
                  <pic:blipFill>
                    <a:blip r:embed="rId8"/>
                    <a:srcRect/>
                    <a:stretch>
                      <a:fillRect/>
                    </a:stretch>
                  </pic:blipFill>
                  <pic:spPr bwMode="auto">
                    <a:xfrm>
                      <a:off x="0" y="0"/>
                      <a:ext cx="5019675" cy="1866900"/>
                    </a:xfrm>
                    <a:prstGeom prst="rect">
                      <a:avLst/>
                    </a:prstGeom>
                    <a:noFill/>
                    <a:ln w="9525">
                      <a:noFill/>
                      <a:miter lim="800000"/>
                      <a:headEnd/>
                      <a:tailEnd/>
                    </a:ln>
                  </pic:spPr>
                </pic:pic>
              </a:graphicData>
            </a:graphic>
          </wp:inline>
        </w:drawing>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learn more about when test expression is evaluated to true (non-zero value) and false (0), check </w:t>
      </w:r>
      <w:hyperlink r:id="rId9" w:anchor="relational" w:tooltip="C Relational operators" w:history="1">
        <w:r>
          <w:rPr>
            <w:rStyle w:val="Hyperlink"/>
            <w:rFonts w:ascii="Arial" w:hAnsi="Arial" w:cs="Arial"/>
            <w:color w:val="2B6DAD"/>
            <w:bdr w:val="none" w:sz="0" w:space="0" w:color="auto" w:frame="1"/>
          </w:rPr>
          <w:t>relational</w:t>
        </w:r>
      </w:hyperlink>
      <w:r>
        <w:rPr>
          <w:rFonts w:ascii="Arial" w:hAnsi="Arial" w:cs="Arial"/>
          <w:color w:val="252830"/>
        </w:rPr>
        <w:t> and </w:t>
      </w:r>
      <w:hyperlink r:id="rId10" w:anchor="logical" w:tooltip="C logical operators" w:history="1">
        <w:r>
          <w:rPr>
            <w:rStyle w:val="Hyperlink"/>
            <w:rFonts w:ascii="Arial" w:hAnsi="Arial" w:cs="Arial"/>
            <w:color w:val="2B6DAD"/>
            <w:bdr w:val="none" w:sz="0" w:space="0" w:color="auto" w:frame="1"/>
          </w:rPr>
          <w:t>logical operators</w:t>
        </w:r>
      </w:hyperlink>
      <w:r>
        <w:rPr>
          <w:rFonts w:ascii="Arial" w:hAnsi="Arial" w:cs="Arial"/>
          <w:color w:val="252830"/>
        </w:rPr>
        <w:t>.</w:t>
      </w:r>
    </w:p>
    <w:p w:rsidR="001A299F" w:rsidRDefault="001A299F" w:rsidP="001A299F">
      <w:pPr>
        <w:shd w:val="clear" w:color="auto" w:fill="FFFFFF"/>
        <w:spacing w:before="300" w:after="300"/>
        <w:textAlignment w:val="baseline"/>
        <w:rPr>
          <w:rFonts w:ascii="Arial" w:hAnsi="Arial" w:cs="Arial"/>
          <w:color w:val="252830"/>
        </w:rPr>
      </w:pPr>
      <w:r>
        <w:rPr>
          <w:rFonts w:ascii="Arial" w:hAnsi="Arial" w:cs="Arial"/>
          <w:color w:val="252830"/>
        </w:rPr>
        <w:pict>
          <v:rect id="_x0000_i1044" style="width:0;height:0" o:hralign="center" o:hrstd="t" o:hr="t" fillcolor="#a0a0a0" stroked="f"/>
        </w:pict>
      </w:r>
    </w:p>
    <w:p w:rsidR="001A299F" w:rsidRDefault="001A299F" w:rsidP="001A299F">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1: if statement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Program to display a number if it is negative</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number</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an integer: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number</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true if number is less than 0</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number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"You entered %d.\n"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"The if statement is easy."</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 1</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an integer: -2</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You entered -2.</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The if statement is easy.</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the user enters -2, the test expression </w:t>
      </w:r>
      <w:r>
        <w:rPr>
          <w:rStyle w:val="HTMLCode"/>
          <w:rFonts w:ascii="Consolas" w:hAnsi="Consolas" w:cs="Consolas"/>
          <w:color w:val="252830"/>
          <w:sz w:val="21"/>
          <w:szCs w:val="21"/>
          <w:bdr w:val="none" w:sz="0" w:space="0" w:color="auto" w:frame="1"/>
          <w:shd w:val="clear" w:color="auto" w:fill="EFF0F1"/>
        </w:rPr>
        <w:t>number&lt;0</w:t>
      </w:r>
      <w:r>
        <w:rPr>
          <w:rFonts w:ascii="Arial" w:hAnsi="Arial" w:cs="Arial"/>
          <w:color w:val="252830"/>
        </w:rPr>
        <w:t> is evaluated to true. Hence, </w:t>
      </w:r>
      <w:r>
        <w:rPr>
          <w:rStyle w:val="HTMLSample"/>
          <w:color w:val="252830"/>
          <w:bdr w:val="none" w:sz="0" w:space="0" w:color="auto" w:frame="1"/>
        </w:rPr>
        <w:t>You entered -2</w:t>
      </w:r>
      <w:r>
        <w:rPr>
          <w:rFonts w:ascii="Arial" w:hAnsi="Arial" w:cs="Arial"/>
          <w:color w:val="252830"/>
        </w:rPr>
        <w:t> is displayed on the screen.</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 2</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an integer: 5</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The if statement is easy.</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the user enters 5, the test expression </w:t>
      </w:r>
      <w:r>
        <w:rPr>
          <w:rStyle w:val="HTMLCode"/>
          <w:rFonts w:ascii="Consolas" w:hAnsi="Consolas" w:cs="Consolas"/>
          <w:color w:val="252830"/>
          <w:sz w:val="21"/>
          <w:szCs w:val="21"/>
          <w:bdr w:val="none" w:sz="0" w:space="0" w:color="auto" w:frame="1"/>
          <w:shd w:val="clear" w:color="auto" w:fill="EFF0F1"/>
        </w:rPr>
        <w:t>number&lt;0</w:t>
      </w:r>
      <w:r>
        <w:rPr>
          <w:rFonts w:ascii="Arial" w:hAnsi="Arial" w:cs="Arial"/>
          <w:color w:val="252830"/>
        </w:rPr>
        <w:t> is evaluated to false and the statement inside the body of </w:t>
      </w:r>
      <w:r>
        <w:rPr>
          <w:rStyle w:val="HTMLCode"/>
          <w:rFonts w:ascii="Consolas" w:hAnsi="Consolas" w:cs="Consolas"/>
          <w:color w:val="252830"/>
          <w:sz w:val="21"/>
          <w:szCs w:val="21"/>
          <w:bdr w:val="none" w:sz="0" w:space="0" w:color="auto" w:frame="1"/>
          <w:shd w:val="clear" w:color="auto" w:fill="EFF0F1"/>
        </w:rPr>
        <w:t>if</w:t>
      </w:r>
      <w:r>
        <w:rPr>
          <w:rFonts w:ascii="Arial" w:hAnsi="Arial" w:cs="Arial"/>
          <w:color w:val="252830"/>
        </w:rPr>
        <w:t> is not executed</w:t>
      </w:r>
    </w:p>
    <w:p w:rsidR="001A299F" w:rsidRDefault="001A299F" w:rsidP="001A299F">
      <w:pPr>
        <w:shd w:val="clear" w:color="auto" w:fill="FFFFFF"/>
        <w:spacing w:before="300" w:after="300"/>
        <w:textAlignment w:val="baseline"/>
        <w:rPr>
          <w:rFonts w:ascii="Arial" w:hAnsi="Arial" w:cs="Arial"/>
          <w:color w:val="252830"/>
        </w:rPr>
      </w:pPr>
      <w:r>
        <w:rPr>
          <w:rFonts w:ascii="Arial" w:hAnsi="Arial" w:cs="Arial"/>
          <w:color w:val="252830"/>
        </w:rPr>
        <w:pict>
          <v:rect id="_x0000_i1045" style="width:0;height:0" o:hralign="center" o:hrstd="t" o:hr="t" fillcolor="#a0a0a0" stroked="f"/>
        </w:pict>
      </w:r>
    </w:p>
    <w:p w:rsidR="001A299F" w:rsidRDefault="001A299F" w:rsidP="001A299F">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 if...else Statement</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hAnsi="Consolas" w:cs="Consolas"/>
          <w:color w:val="252830"/>
          <w:sz w:val="21"/>
          <w:szCs w:val="21"/>
          <w:bdr w:val="none" w:sz="0" w:space="0" w:color="auto" w:frame="1"/>
          <w:shd w:val="clear" w:color="auto" w:fill="EFF0F1"/>
        </w:rPr>
        <w:t>if</w:t>
      </w:r>
      <w:r>
        <w:rPr>
          <w:rFonts w:ascii="Arial" w:hAnsi="Arial" w:cs="Arial"/>
          <w:color w:val="252830"/>
        </w:rPr>
        <w:t> statement may have an optional </w:t>
      </w:r>
      <w:r>
        <w:rPr>
          <w:rStyle w:val="HTMLCode"/>
          <w:rFonts w:ascii="Consolas" w:hAnsi="Consolas" w:cs="Consolas"/>
          <w:color w:val="252830"/>
          <w:sz w:val="21"/>
          <w:szCs w:val="21"/>
          <w:bdr w:val="none" w:sz="0" w:space="0" w:color="auto" w:frame="1"/>
          <w:shd w:val="clear" w:color="auto" w:fill="EFF0F1"/>
        </w:rPr>
        <w:t>else</w:t>
      </w:r>
      <w:r>
        <w:rPr>
          <w:rFonts w:ascii="Arial" w:hAnsi="Arial" w:cs="Arial"/>
          <w:color w:val="252830"/>
        </w:rPr>
        <w:t> block. The syntax of the </w:t>
      </w:r>
      <w:r>
        <w:rPr>
          <w:rStyle w:val="HTMLCode"/>
          <w:rFonts w:ascii="Consolas" w:hAnsi="Consolas" w:cs="Consolas"/>
          <w:color w:val="252830"/>
          <w:sz w:val="21"/>
          <w:szCs w:val="21"/>
          <w:bdr w:val="none" w:sz="0" w:space="0" w:color="auto" w:frame="1"/>
          <w:shd w:val="clear" w:color="auto" w:fill="EFF0F1"/>
        </w:rPr>
        <w:t>if..else</w:t>
      </w:r>
      <w:r>
        <w:rPr>
          <w:rFonts w:ascii="Arial" w:hAnsi="Arial" w:cs="Arial"/>
          <w:color w:val="252830"/>
        </w:rPr>
        <w:t> statement is:</w:t>
      </w:r>
    </w:p>
    <w:p w:rsidR="001A299F" w:rsidRDefault="001A299F" w:rsidP="00306920">
      <w:pPr>
        <w:pStyle w:val="HTMLPreformatted"/>
        <w:numPr>
          <w:ilvl w:val="0"/>
          <w:numId w:val="1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test expression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 to be executed if the test expression is true</w:t>
      </w:r>
    </w:p>
    <w:p w:rsidR="001A299F" w:rsidRDefault="001A299F" w:rsidP="00306920">
      <w:pPr>
        <w:pStyle w:val="HTMLPreformatted"/>
        <w:numPr>
          <w:ilvl w:val="0"/>
          <w:numId w:val="1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else</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 to be executed if the test expression is false</w:t>
      </w:r>
    </w:p>
    <w:p w:rsidR="001A299F" w:rsidRDefault="001A299F" w:rsidP="00306920">
      <w:pPr>
        <w:pStyle w:val="HTMLPreformatted"/>
        <w:numPr>
          <w:ilvl w:val="0"/>
          <w:numId w:val="1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1A299F">
      <w:pPr>
        <w:shd w:val="clear" w:color="auto" w:fill="FFFFFF"/>
        <w:spacing w:before="300" w:after="300"/>
        <w:textAlignment w:val="baseline"/>
        <w:rPr>
          <w:rFonts w:ascii="Arial" w:hAnsi="Arial" w:cs="Arial"/>
          <w:color w:val="252830"/>
        </w:rPr>
      </w:pPr>
      <w:r>
        <w:rPr>
          <w:rFonts w:ascii="Arial" w:hAnsi="Arial" w:cs="Arial"/>
          <w:color w:val="252830"/>
        </w:rPr>
        <w:pict>
          <v:rect id="_x0000_i1046" style="width:0;height:0" o:hralign="center" o:hrstd="t" o:hr="t" fillcolor="#a0a0a0" stroked="f"/>
        </w:pict>
      </w:r>
    </w:p>
    <w:p w:rsidR="001A299F" w:rsidRDefault="001A299F" w:rsidP="001A299F">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How if...else statement works?</w:t>
      </w:r>
    </w:p>
    <w:p w:rsidR="001A299F" w:rsidRDefault="001A299F" w:rsidP="001A299F">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If the test expression is evaluated to true,</w:t>
      </w:r>
    </w:p>
    <w:p w:rsidR="001A299F" w:rsidRDefault="001A299F" w:rsidP="00306920">
      <w:pPr>
        <w:numPr>
          <w:ilvl w:val="0"/>
          <w:numId w:val="20"/>
        </w:numPr>
        <w:shd w:val="clear" w:color="auto" w:fill="FFFFFF"/>
        <w:spacing w:after="0" w:line="240" w:lineRule="auto"/>
        <w:ind w:left="0"/>
        <w:textAlignment w:val="baseline"/>
        <w:rPr>
          <w:rFonts w:ascii="Arial" w:hAnsi="Arial" w:cs="Arial"/>
          <w:color w:val="252830"/>
        </w:rPr>
      </w:pPr>
      <w:r>
        <w:rPr>
          <w:rFonts w:ascii="Arial" w:hAnsi="Arial" w:cs="Arial"/>
          <w:color w:val="252830"/>
        </w:rPr>
        <w:t>statements inside the body of </w:t>
      </w:r>
      <w:r>
        <w:rPr>
          <w:rStyle w:val="HTMLCode"/>
          <w:rFonts w:ascii="Consolas" w:eastAsiaTheme="minorHAnsi" w:hAnsi="Consolas" w:cs="Consolas"/>
          <w:color w:val="252830"/>
          <w:sz w:val="21"/>
          <w:szCs w:val="21"/>
          <w:bdr w:val="none" w:sz="0" w:space="0" w:color="auto" w:frame="1"/>
          <w:shd w:val="clear" w:color="auto" w:fill="EFF0F1"/>
        </w:rPr>
        <w:t>if</w:t>
      </w:r>
      <w:r>
        <w:rPr>
          <w:rFonts w:ascii="Arial" w:hAnsi="Arial" w:cs="Arial"/>
          <w:color w:val="252830"/>
        </w:rPr>
        <w:t> are executed.</w:t>
      </w:r>
    </w:p>
    <w:p w:rsidR="001A299F" w:rsidRDefault="001A299F" w:rsidP="00306920">
      <w:pPr>
        <w:numPr>
          <w:ilvl w:val="0"/>
          <w:numId w:val="20"/>
        </w:numPr>
        <w:shd w:val="clear" w:color="auto" w:fill="FFFFFF"/>
        <w:spacing w:after="0" w:line="240" w:lineRule="auto"/>
        <w:ind w:left="0"/>
        <w:textAlignment w:val="baseline"/>
        <w:rPr>
          <w:rFonts w:ascii="Arial" w:hAnsi="Arial" w:cs="Arial"/>
          <w:color w:val="252830"/>
        </w:rPr>
      </w:pPr>
      <w:r>
        <w:rPr>
          <w:rFonts w:ascii="Arial" w:hAnsi="Arial" w:cs="Arial"/>
          <w:color w:val="252830"/>
        </w:rPr>
        <w:lastRenderedPageBreak/>
        <w:t>statements inside the body of </w:t>
      </w:r>
      <w:r>
        <w:rPr>
          <w:rStyle w:val="HTMLCode"/>
          <w:rFonts w:ascii="Consolas" w:eastAsiaTheme="minorHAnsi" w:hAnsi="Consolas" w:cs="Consolas"/>
          <w:color w:val="252830"/>
          <w:sz w:val="21"/>
          <w:szCs w:val="21"/>
          <w:bdr w:val="none" w:sz="0" w:space="0" w:color="auto" w:frame="1"/>
          <w:shd w:val="clear" w:color="auto" w:fill="EFF0F1"/>
        </w:rPr>
        <w:t>else</w:t>
      </w:r>
      <w:r>
        <w:rPr>
          <w:rFonts w:ascii="Arial" w:hAnsi="Arial" w:cs="Arial"/>
          <w:color w:val="252830"/>
        </w:rPr>
        <w:t> are skipped from execution.</w:t>
      </w:r>
    </w:p>
    <w:p w:rsidR="001A299F" w:rsidRDefault="001A299F" w:rsidP="001A299F">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If the test expression is evaluated to false,</w:t>
      </w:r>
    </w:p>
    <w:p w:rsidR="001A299F" w:rsidRDefault="001A299F" w:rsidP="00306920">
      <w:pPr>
        <w:numPr>
          <w:ilvl w:val="0"/>
          <w:numId w:val="21"/>
        </w:numPr>
        <w:shd w:val="clear" w:color="auto" w:fill="FFFFFF"/>
        <w:spacing w:after="0" w:line="240" w:lineRule="auto"/>
        <w:ind w:left="0"/>
        <w:textAlignment w:val="baseline"/>
        <w:rPr>
          <w:rFonts w:ascii="Arial" w:hAnsi="Arial" w:cs="Arial"/>
          <w:color w:val="252830"/>
        </w:rPr>
      </w:pPr>
      <w:r>
        <w:rPr>
          <w:rFonts w:ascii="Arial" w:hAnsi="Arial" w:cs="Arial"/>
          <w:color w:val="252830"/>
        </w:rPr>
        <w:t>statements inside the body of </w:t>
      </w:r>
      <w:r>
        <w:rPr>
          <w:rStyle w:val="HTMLCode"/>
          <w:rFonts w:ascii="Consolas" w:eastAsiaTheme="minorHAnsi" w:hAnsi="Consolas" w:cs="Consolas"/>
          <w:color w:val="252830"/>
          <w:sz w:val="21"/>
          <w:szCs w:val="21"/>
          <w:bdr w:val="none" w:sz="0" w:space="0" w:color="auto" w:frame="1"/>
          <w:shd w:val="clear" w:color="auto" w:fill="EFF0F1"/>
        </w:rPr>
        <w:t>else</w:t>
      </w:r>
      <w:r>
        <w:rPr>
          <w:rFonts w:ascii="Arial" w:hAnsi="Arial" w:cs="Arial"/>
          <w:color w:val="252830"/>
        </w:rPr>
        <w:t> are executed</w:t>
      </w:r>
    </w:p>
    <w:p w:rsidR="001A299F" w:rsidRDefault="001A299F" w:rsidP="00306920">
      <w:pPr>
        <w:numPr>
          <w:ilvl w:val="0"/>
          <w:numId w:val="21"/>
        </w:numPr>
        <w:shd w:val="clear" w:color="auto" w:fill="FFFFFF"/>
        <w:spacing w:after="0" w:line="240" w:lineRule="auto"/>
        <w:ind w:left="0"/>
        <w:textAlignment w:val="baseline"/>
        <w:rPr>
          <w:rFonts w:ascii="Arial" w:hAnsi="Arial" w:cs="Arial"/>
          <w:color w:val="252830"/>
        </w:rPr>
      </w:pPr>
      <w:r>
        <w:rPr>
          <w:rFonts w:ascii="Arial" w:hAnsi="Arial" w:cs="Arial"/>
          <w:color w:val="252830"/>
        </w:rPr>
        <w:t>statements inside the body of </w:t>
      </w:r>
      <w:r>
        <w:rPr>
          <w:rStyle w:val="HTMLCode"/>
          <w:rFonts w:ascii="Consolas" w:eastAsiaTheme="minorHAnsi" w:hAnsi="Consolas" w:cs="Consolas"/>
          <w:color w:val="252830"/>
          <w:sz w:val="21"/>
          <w:szCs w:val="21"/>
          <w:bdr w:val="none" w:sz="0" w:space="0" w:color="auto" w:frame="1"/>
          <w:shd w:val="clear" w:color="auto" w:fill="EFF0F1"/>
        </w:rPr>
        <w:t>if</w:t>
      </w:r>
      <w:r>
        <w:rPr>
          <w:rFonts w:ascii="Arial" w:hAnsi="Arial" w:cs="Arial"/>
          <w:color w:val="252830"/>
        </w:rPr>
        <w:t> are skipped from execution.</w:t>
      </w:r>
    </w:p>
    <w:p w:rsidR="001A299F" w:rsidRDefault="001A299F" w:rsidP="001A299F">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5210175" cy="2543175"/>
            <wp:effectExtent l="19050" t="0" r="9525" b="0"/>
            <wp:docPr id="62" name="Picture 62" descr="How if...else statement work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ow if...else statement works in C programming?"/>
                    <pic:cNvPicPr>
                      <a:picLocks noChangeAspect="1" noChangeArrowheads="1"/>
                    </pic:cNvPicPr>
                  </pic:nvPicPr>
                  <pic:blipFill>
                    <a:blip r:embed="rId11"/>
                    <a:srcRect/>
                    <a:stretch>
                      <a:fillRect/>
                    </a:stretch>
                  </pic:blipFill>
                  <pic:spPr bwMode="auto">
                    <a:xfrm>
                      <a:off x="0" y="0"/>
                      <a:ext cx="5210175" cy="2543175"/>
                    </a:xfrm>
                    <a:prstGeom prst="rect">
                      <a:avLst/>
                    </a:prstGeom>
                    <a:noFill/>
                    <a:ln w="9525">
                      <a:noFill/>
                      <a:miter lim="800000"/>
                      <a:headEnd/>
                      <a:tailEnd/>
                    </a:ln>
                  </pic:spPr>
                </pic:pic>
              </a:graphicData>
            </a:graphic>
          </wp:inline>
        </w:drawing>
      </w:r>
    </w:p>
    <w:p w:rsidR="001A299F" w:rsidRDefault="001A299F" w:rsidP="001A299F">
      <w:pPr>
        <w:shd w:val="clear" w:color="auto" w:fill="FFFFFF"/>
        <w:spacing w:before="300" w:after="300"/>
        <w:textAlignment w:val="baseline"/>
        <w:rPr>
          <w:rFonts w:ascii="Arial" w:hAnsi="Arial" w:cs="Arial"/>
          <w:color w:val="252830"/>
        </w:rPr>
      </w:pPr>
      <w:r>
        <w:rPr>
          <w:rFonts w:ascii="Arial" w:hAnsi="Arial" w:cs="Arial"/>
          <w:color w:val="252830"/>
        </w:rPr>
        <w:pict>
          <v:rect id="_x0000_i1047" style="width:0;height:0" o:hralign="center" o:hrstd="t" o:hr="t" fillcolor="#a0a0a0" stroked="f"/>
        </w:pict>
      </w:r>
    </w:p>
    <w:p w:rsidR="001A299F" w:rsidRDefault="001A299F" w:rsidP="001A299F">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2: if...else statement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Check whether an integer is odd or even</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number</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an integer: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number</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True if the remainder is 0</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2</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an even integer."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an odd integer."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lastRenderedPageBreak/>
        <w:t>Output</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an integer: 7</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7 is an odd integer.</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the user enters 7, the test expression </w:t>
      </w:r>
      <w:r>
        <w:rPr>
          <w:rStyle w:val="HTMLCode"/>
          <w:rFonts w:ascii="Consolas" w:hAnsi="Consolas" w:cs="Consolas"/>
          <w:color w:val="252830"/>
          <w:sz w:val="21"/>
          <w:szCs w:val="21"/>
          <w:bdr w:val="none" w:sz="0" w:space="0" w:color="auto" w:frame="1"/>
          <w:shd w:val="clear" w:color="auto" w:fill="EFF0F1"/>
        </w:rPr>
        <w:t>number%2==0</w:t>
      </w:r>
      <w:r>
        <w:rPr>
          <w:rFonts w:ascii="Arial" w:hAnsi="Arial" w:cs="Arial"/>
          <w:color w:val="252830"/>
        </w:rPr>
        <w:t> is evaluated to false. Hence, the statement inside the body of </w:t>
      </w:r>
      <w:r>
        <w:rPr>
          <w:rStyle w:val="HTMLCode"/>
          <w:rFonts w:ascii="Consolas" w:hAnsi="Consolas" w:cs="Consolas"/>
          <w:color w:val="252830"/>
          <w:sz w:val="21"/>
          <w:szCs w:val="21"/>
          <w:bdr w:val="none" w:sz="0" w:space="0" w:color="auto" w:frame="1"/>
          <w:shd w:val="clear" w:color="auto" w:fill="EFF0F1"/>
        </w:rPr>
        <w:t>else</w:t>
      </w:r>
      <w:r>
        <w:rPr>
          <w:rFonts w:ascii="Arial" w:hAnsi="Arial" w:cs="Arial"/>
          <w:color w:val="252830"/>
        </w:rPr>
        <w:t> is executed.</w:t>
      </w:r>
    </w:p>
    <w:p w:rsidR="001A299F" w:rsidRDefault="001A299F" w:rsidP="001A299F">
      <w:pPr>
        <w:shd w:val="clear" w:color="auto" w:fill="FFFFFF"/>
        <w:spacing w:before="300" w:after="300"/>
        <w:textAlignment w:val="baseline"/>
        <w:rPr>
          <w:rFonts w:ascii="Arial" w:hAnsi="Arial" w:cs="Arial"/>
          <w:color w:val="252830"/>
        </w:rPr>
      </w:pPr>
      <w:r>
        <w:rPr>
          <w:rFonts w:ascii="Arial" w:hAnsi="Arial" w:cs="Arial"/>
          <w:color w:val="252830"/>
        </w:rPr>
        <w:pict>
          <v:rect id="_x0000_i1048" style="width:0;height:0" o:hralign="center" o:hrstd="t" o:hr="t" fillcolor="#a0a0a0" stroked="f"/>
        </w:pict>
      </w:r>
    </w:p>
    <w:p w:rsidR="001A299F" w:rsidRDefault="001A299F" w:rsidP="001A299F">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 if...else Ladder</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hAnsi="Consolas" w:cs="Consolas"/>
          <w:color w:val="252830"/>
          <w:sz w:val="21"/>
          <w:szCs w:val="21"/>
          <w:bdr w:val="none" w:sz="0" w:space="0" w:color="auto" w:frame="1"/>
          <w:shd w:val="clear" w:color="auto" w:fill="EFF0F1"/>
        </w:rPr>
        <w:t>if...else</w:t>
      </w:r>
      <w:r>
        <w:rPr>
          <w:rFonts w:ascii="Arial" w:hAnsi="Arial" w:cs="Arial"/>
          <w:color w:val="252830"/>
        </w:rPr>
        <w:t> statement executes two different codes depending upon whether the test expression is true or false. Sometimes, a choice has to be made from more than 2 possibilities.</w:t>
      </w:r>
    </w:p>
    <w:p w:rsidR="001A299F" w:rsidRDefault="001A299F" w:rsidP="001A299F">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if...else ladder allows you to check between multiple test expressions and execute different statements.</w:t>
      </w:r>
    </w:p>
    <w:p w:rsidR="001A299F" w:rsidRDefault="001A299F" w:rsidP="001A299F">
      <w:pPr>
        <w:shd w:val="clear" w:color="auto" w:fill="FFFFFF"/>
        <w:spacing w:before="300" w:after="300"/>
        <w:textAlignment w:val="baseline"/>
        <w:rPr>
          <w:rFonts w:ascii="Arial" w:hAnsi="Arial" w:cs="Arial"/>
          <w:color w:val="252830"/>
        </w:rPr>
      </w:pPr>
      <w:r>
        <w:rPr>
          <w:rFonts w:ascii="Arial" w:hAnsi="Arial" w:cs="Arial"/>
          <w:color w:val="252830"/>
        </w:rPr>
        <w:pict>
          <v:rect id="_x0000_i1049" style="width:0;height:0" o:hralign="center" o:hrstd="t" o:hr="t" fillcolor="#a0a0a0" stroked="f"/>
        </w:pict>
      </w:r>
    </w:p>
    <w:p w:rsidR="001A299F" w:rsidRDefault="001A299F" w:rsidP="001A299F">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Syntax of nested if...else statement.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test expression1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else</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test expression2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else</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test expression3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else</w:t>
      </w:r>
      <w:r>
        <w:rPr>
          <w:rStyle w:val="pln"/>
          <w:rFonts w:ascii="Consolas" w:hAnsi="Consolas" w:cs="Consolas"/>
          <w:color w:val="000000"/>
          <w:sz w:val="21"/>
          <w:szCs w:val="21"/>
          <w:bdr w:val="none" w:sz="0" w:space="0" w:color="auto" w:frame="1"/>
          <w:shd w:val="clear" w:color="auto" w:fill="EFF0F1"/>
        </w:rPr>
        <w:t xml:space="preserve"> </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w:t>
      </w:r>
    </w:p>
    <w:p w:rsidR="001A299F" w:rsidRDefault="001A299F" w:rsidP="00306920">
      <w:pPr>
        <w:pStyle w:val="HTMLPreformatted"/>
        <w:numPr>
          <w:ilvl w:val="0"/>
          <w:numId w:val="2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1A299F">
      <w:pPr>
        <w:shd w:val="clear" w:color="auto" w:fill="FFFFFF"/>
        <w:spacing w:before="300" w:after="300"/>
        <w:textAlignment w:val="baseline"/>
        <w:rPr>
          <w:rFonts w:ascii="Arial" w:hAnsi="Arial" w:cs="Arial"/>
          <w:color w:val="252830"/>
        </w:rPr>
      </w:pPr>
      <w:r>
        <w:rPr>
          <w:rFonts w:ascii="Arial" w:hAnsi="Arial" w:cs="Arial"/>
          <w:color w:val="252830"/>
        </w:rPr>
        <w:pict>
          <v:rect id="_x0000_i1050" style="width:0;height:0" o:hralign="center" o:hrstd="t" o:hr="t" fillcolor="#a0a0a0" stroked="f"/>
        </w:pict>
      </w:r>
    </w:p>
    <w:p w:rsidR="001A299F" w:rsidRDefault="001A299F" w:rsidP="001A299F">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3: C if...else Ladder</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Program to relate two integers using =, &gt; or &lt; symbol</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lastRenderedPageBreak/>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two integers: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//checks if the two integers are equal.</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number1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"Result: %d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//checks if number1 is greater than number2.</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number1 </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"Result: %d &gt;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//checks if both test expressions are false</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"Result: %d &lt;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4"/>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two integers: 12</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23</w:t>
      </w:r>
    </w:p>
    <w:p w:rsidR="001A299F" w:rsidRDefault="001A299F" w:rsidP="001A299F">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Result: 12 &lt; 23</w:t>
      </w:r>
    </w:p>
    <w:p w:rsidR="001A299F" w:rsidRDefault="001A299F" w:rsidP="001A299F">
      <w:pPr>
        <w:shd w:val="clear" w:color="auto" w:fill="FFFFFF"/>
        <w:spacing w:before="300" w:after="300"/>
        <w:textAlignment w:val="baseline"/>
        <w:rPr>
          <w:rFonts w:ascii="Arial" w:hAnsi="Arial" w:cs="Arial"/>
          <w:color w:val="252830"/>
          <w:sz w:val="24"/>
          <w:szCs w:val="24"/>
        </w:rPr>
      </w:pPr>
      <w:r>
        <w:rPr>
          <w:rFonts w:ascii="Arial" w:hAnsi="Arial" w:cs="Arial"/>
          <w:color w:val="252830"/>
        </w:rPr>
        <w:pict>
          <v:rect id="_x0000_i1051" style="width:0;height:0" o:hralign="center" o:hrstd="t" o:hr="t" fillcolor="#a0a0a0" stroked="f"/>
        </w:pict>
      </w:r>
    </w:p>
    <w:p w:rsidR="001A299F" w:rsidRDefault="001A299F" w:rsidP="001A299F">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Nested if...else</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It is possible to include an </w:t>
      </w:r>
      <w:r>
        <w:rPr>
          <w:rStyle w:val="HTMLCode"/>
          <w:rFonts w:ascii="Consolas" w:hAnsi="Consolas" w:cs="Consolas"/>
          <w:color w:val="252830"/>
          <w:sz w:val="21"/>
          <w:szCs w:val="21"/>
          <w:bdr w:val="none" w:sz="0" w:space="0" w:color="auto" w:frame="1"/>
          <w:shd w:val="clear" w:color="auto" w:fill="EFF0F1"/>
        </w:rPr>
        <w:t>if...else</w:t>
      </w:r>
      <w:r>
        <w:rPr>
          <w:rFonts w:ascii="Arial" w:hAnsi="Arial" w:cs="Arial"/>
          <w:color w:val="252830"/>
        </w:rPr>
        <w:t> statement inside the body of another </w:t>
      </w:r>
      <w:r>
        <w:rPr>
          <w:rStyle w:val="HTMLCode"/>
          <w:rFonts w:ascii="Consolas" w:hAnsi="Consolas" w:cs="Consolas"/>
          <w:color w:val="252830"/>
          <w:sz w:val="21"/>
          <w:szCs w:val="21"/>
          <w:bdr w:val="none" w:sz="0" w:space="0" w:color="auto" w:frame="1"/>
          <w:shd w:val="clear" w:color="auto" w:fill="EFF0F1"/>
        </w:rPr>
        <w:t>if...else</w:t>
      </w:r>
      <w:r>
        <w:rPr>
          <w:rFonts w:ascii="Arial" w:hAnsi="Arial" w:cs="Arial"/>
          <w:color w:val="252830"/>
        </w:rPr>
        <w:t> statement.</w:t>
      </w:r>
    </w:p>
    <w:p w:rsidR="001A299F" w:rsidRDefault="001A299F" w:rsidP="001A299F">
      <w:pPr>
        <w:shd w:val="clear" w:color="auto" w:fill="FFFFFF"/>
        <w:spacing w:before="300" w:after="300"/>
        <w:textAlignment w:val="baseline"/>
        <w:rPr>
          <w:rFonts w:ascii="Arial" w:hAnsi="Arial" w:cs="Arial"/>
          <w:color w:val="252830"/>
        </w:rPr>
      </w:pPr>
      <w:r>
        <w:rPr>
          <w:rFonts w:ascii="Arial" w:hAnsi="Arial" w:cs="Arial"/>
          <w:color w:val="252830"/>
        </w:rPr>
        <w:pict>
          <v:rect id="_x0000_i1052" style="width:0;height:0" o:hralign="center" o:hrstd="t" o:hr="t" fillcolor="#a0a0a0" stroked="f"/>
        </w:pict>
      </w:r>
    </w:p>
    <w:p w:rsidR="001A299F" w:rsidRDefault="001A299F" w:rsidP="001A299F">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4: Nested if...else</w:t>
      </w:r>
    </w:p>
    <w:p w:rsidR="001A299F" w:rsidRDefault="001A299F" w:rsidP="001A299F">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This program given below relates two integers using either </w:t>
      </w:r>
      <w:r>
        <w:rPr>
          <w:rStyle w:val="HTMLCode"/>
          <w:rFonts w:ascii="Consolas" w:hAnsi="Consolas" w:cs="Consolas"/>
          <w:color w:val="252830"/>
          <w:sz w:val="21"/>
          <w:szCs w:val="21"/>
          <w:bdr w:val="none" w:sz="0" w:space="0" w:color="auto" w:frame="1"/>
          <w:shd w:val="clear" w:color="auto" w:fill="EFF0F1"/>
        </w:rPr>
        <w:t>&lt;</w:t>
      </w:r>
      <w:r>
        <w:rPr>
          <w:rFonts w:ascii="Arial" w:hAnsi="Arial" w:cs="Arial"/>
          <w:color w:val="252830"/>
        </w:rPr>
        <w:t>, </w:t>
      </w:r>
      <w:r>
        <w:rPr>
          <w:rStyle w:val="HTMLCode"/>
          <w:rFonts w:ascii="Consolas" w:hAnsi="Consolas" w:cs="Consolas"/>
          <w:color w:val="252830"/>
          <w:sz w:val="21"/>
          <w:szCs w:val="21"/>
          <w:bdr w:val="none" w:sz="0" w:space="0" w:color="auto" w:frame="1"/>
          <w:shd w:val="clear" w:color="auto" w:fill="EFF0F1"/>
        </w:rPr>
        <w:t>&gt;</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 similar to the </w:t>
      </w:r>
      <w:r>
        <w:rPr>
          <w:rStyle w:val="HTMLCode"/>
          <w:rFonts w:ascii="Consolas" w:hAnsi="Consolas" w:cs="Consolas"/>
          <w:color w:val="252830"/>
          <w:sz w:val="21"/>
          <w:szCs w:val="21"/>
          <w:bdr w:val="none" w:sz="0" w:space="0" w:color="auto" w:frame="1"/>
          <w:shd w:val="clear" w:color="auto" w:fill="EFF0F1"/>
        </w:rPr>
        <w:t>if...else</w:t>
      </w:r>
      <w:r>
        <w:rPr>
          <w:rFonts w:ascii="Arial" w:hAnsi="Arial" w:cs="Arial"/>
          <w:color w:val="252830"/>
        </w:rPr>
        <w:t> ladder's example. However, we will use a nested </w:t>
      </w:r>
      <w:r>
        <w:rPr>
          <w:rStyle w:val="HTMLCode"/>
          <w:rFonts w:ascii="Consolas" w:hAnsi="Consolas" w:cs="Consolas"/>
          <w:color w:val="252830"/>
          <w:sz w:val="21"/>
          <w:szCs w:val="21"/>
          <w:bdr w:val="none" w:sz="0" w:space="0" w:color="auto" w:frame="1"/>
          <w:shd w:val="clear" w:color="auto" w:fill="EFF0F1"/>
        </w:rPr>
        <w:t>if...else</w:t>
      </w:r>
      <w:r>
        <w:rPr>
          <w:rFonts w:ascii="Arial" w:hAnsi="Arial" w:cs="Arial"/>
          <w:color w:val="252830"/>
        </w:rPr>
        <w:t> statement to solve this problem.</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two integers: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number1 </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number1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"Result: %d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r>
        <w:rPr>
          <w:rStyle w:val="pln"/>
          <w:rFonts w:ascii="Consolas" w:hAnsi="Consolas" w:cs="Consolas"/>
          <w:color w:val="000000"/>
          <w:sz w:val="21"/>
          <w:szCs w:val="21"/>
          <w:bdr w:val="none" w:sz="0" w:space="0" w:color="auto" w:frame="1"/>
          <w:shd w:val="clear" w:color="auto" w:fill="EFF0F1"/>
        </w:rPr>
        <w:t xml:space="preserve"> </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"Result: %d &gt;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"Result: %d &lt;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number2</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1A299F">
      <w:pPr>
        <w:shd w:val="clear" w:color="auto" w:fill="FFFFFF"/>
        <w:spacing w:before="300" w:after="300"/>
        <w:textAlignment w:val="baseline"/>
        <w:rPr>
          <w:rFonts w:ascii="Arial" w:hAnsi="Arial" w:cs="Arial"/>
          <w:color w:val="252830"/>
        </w:rPr>
      </w:pPr>
      <w:r>
        <w:rPr>
          <w:rFonts w:ascii="Arial" w:hAnsi="Arial" w:cs="Arial"/>
          <w:color w:val="252830"/>
        </w:rPr>
        <w:pict>
          <v:rect id="_x0000_i1053" style="width:0;height:0" o:hralign="center" o:hrstd="t" o:hr="t" fillcolor="#a0a0a0" stroked="f"/>
        </w:pict>
      </w:r>
    </w:p>
    <w:p w:rsidR="001A299F" w:rsidRDefault="001A299F" w:rsidP="001A299F">
      <w:pPr>
        <w:pStyle w:val="note-tip"/>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If the body of an </w:t>
      </w:r>
      <w:r>
        <w:rPr>
          <w:rStyle w:val="HTMLCode"/>
          <w:rFonts w:ascii="Consolas" w:hAnsi="Consolas" w:cs="Consolas"/>
          <w:color w:val="252830"/>
          <w:sz w:val="21"/>
          <w:szCs w:val="21"/>
          <w:bdr w:val="none" w:sz="0" w:space="0" w:color="auto" w:frame="1"/>
          <w:shd w:val="clear" w:color="auto" w:fill="EFF0F1"/>
        </w:rPr>
        <w:t>if...else</w:t>
      </w:r>
      <w:r>
        <w:rPr>
          <w:rFonts w:ascii="Arial" w:hAnsi="Arial" w:cs="Arial"/>
          <w:color w:val="252830"/>
        </w:rPr>
        <w:t> statement has only one statement, you do not need to use brackets </w:t>
      </w:r>
      <w:r>
        <w:rPr>
          <w:rStyle w:val="HTMLCode"/>
          <w:rFonts w:ascii="Consolas" w:hAnsi="Consolas" w:cs="Consolas"/>
          <w:color w:val="252830"/>
          <w:sz w:val="18"/>
          <w:szCs w:val="18"/>
          <w:bdr w:val="none" w:sz="0" w:space="0" w:color="auto" w:frame="1"/>
          <w:shd w:val="clear" w:color="auto" w:fill="EFF0F1"/>
        </w:rPr>
        <w:t>{}</w:t>
      </w:r>
      <w:r>
        <w:rPr>
          <w:rFonts w:ascii="Arial" w:hAnsi="Arial" w:cs="Arial"/>
          <w:color w:val="252830"/>
        </w:rPr>
        <w:t>.</w:t>
      </w:r>
    </w:p>
    <w:p w:rsidR="001A299F" w:rsidRDefault="001A299F" w:rsidP="001A299F">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For example, this code</w:t>
      </w:r>
    </w:p>
    <w:p w:rsidR="001A299F" w:rsidRDefault="001A299F" w:rsidP="00306920">
      <w:pPr>
        <w:pStyle w:val="HTMLPreformatted"/>
        <w:numPr>
          <w:ilvl w:val="0"/>
          <w:numId w:val="2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a </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 xml:space="preserve"> 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print</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"Hello"</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6"/>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print</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"Hi"</w:t>
      </w:r>
      <w:r>
        <w:rPr>
          <w:rStyle w:val="pun"/>
          <w:rFonts w:ascii="Consolas" w:hAnsi="Consolas" w:cs="Consolas"/>
          <w:color w:val="000000"/>
          <w:sz w:val="21"/>
          <w:szCs w:val="21"/>
          <w:bdr w:val="none" w:sz="0" w:space="0" w:color="auto" w:frame="1"/>
          <w:shd w:val="clear" w:color="auto" w:fill="EFF0F1"/>
        </w:rPr>
        <w:t>);</w:t>
      </w:r>
    </w:p>
    <w:p w:rsidR="001A299F" w:rsidRDefault="001A299F" w:rsidP="001A299F">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is equivalent to</w:t>
      </w:r>
    </w:p>
    <w:p w:rsidR="001A299F" w:rsidRDefault="001A299F" w:rsidP="00306920">
      <w:pPr>
        <w:pStyle w:val="HTMLPreformatted"/>
        <w:numPr>
          <w:ilvl w:val="0"/>
          <w:numId w:val="2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a </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 xml:space="preserve"> b</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print</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"Hello"</w:t>
      </w:r>
      <w:r>
        <w:rPr>
          <w:rStyle w:val="pun"/>
          <w:rFonts w:ascii="Consolas" w:hAnsi="Consolas" w:cs="Consolas"/>
          <w:color w:val="000000"/>
          <w:sz w:val="21"/>
          <w:szCs w:val="21"/>
          <w:bdr w:val="none" w:sz="0" w:space="0" w:color="auto" w:frame="1"/>
          <w:shd w:val="clear" w:color="auto" w:fill="EFF0F1"/>
        </w:rPr>
        <w:t>);</w:t>
      </w:r>
    </w:p>
    <w:p w:rsidR="001A299F" w:rsidRDefault="001A299F" w:rsidP="00306920">
      <w:pPr>
        <w:pStyle w:val="HTMLPreformatted"/>
        <w:numPr>
          <w:ilvl w:val="0"/>
          <w:numId w:val="2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print</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"Hi"</w:t>
      </w:r>
      <w:r>
        <w:rPr>
          <w:rStyle w:val="pun"/>
          <w:rFonts w:ascii="Consolas" w:hAnsi="Consolas" w:cs="Consolas"/>
          <w:color w:val="000000"/>
          <w:sz w:val="21"/>
          <w:szCs w:val="21"/>
          <w:bdr w:val="none" w:sz="0" w:space="0" w:color="auto" w:frame="1"/>
          <w:shd w:val="clear" w:color="auto" w:fill="EFF0F1"/>
        </w:rPr>
        <w:t>);</w:t>
      </w:r>
    </w:p>
    <w:p w:rsidR="001A299F" w:rsidRDefault="001A299F" w:rsidP="00F72458">
      <w:pPr>
        <w:rPr>
          <w:b/>
          <w:sz w:val="36"/>
        </w:rPr>
      </w:pPr>
    </w:p>
    <w:p w:rsidR="001A299F" w:rsidRDefault="001A299F" w:rsidP="00F72458">
      <w:pPr>
        <w:rPr>
          <w:b/>
          <w:sz w:val="36"/>
        </w:rPr>
      </w:pPr>
    </w:p>
    <w:p w:rsidR="001A299F" w:rsidRDefault="001A299F" w:rsidP="00F72458">
      <w:pPr>
        <w:rPr>
          <w:b/>
          <w:sz w:val="36"/>
        </w:rPr>
      </w:pPr>
    </w:p>
    <w:p w:rsidR="002509D3" w:rsidRDefault="002509D3" w:rsidP="002509D3">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for Loop</w:t>
      </w:r>
    </w:p>
    <w:p w:rsidR="002509D3" w:rsidRDefault="002509D3" w:rsidP="002509D3">
      <w:pPr>
        <w:shd w:val="clear" w:color="auto" w:fill="FFFFFF"/>
        <w:textAlignment w:val="baseline"/>
        <w:rPr>
          <w:rFonts w:ascii="Arial" w:hAnsi="Arial" w:cs="Arial"/>
          <w:b/>
          <w:bCs/>
          <w:color w:val="9999AA"/>
        </w:rPr>
      </w:pPr>
      <w:r>
        <w:rPr>
          <w:rFonts w:ascii="Arial" w:hAnsi="Arial" w:cs="Arial"/>
          <w:b/>
          <w:bCs/>
          <w:color w:val="9999AA"/>
        </w:rPr>
        <w:t>In this tutorial, you will learn to create for loop in C programming with the help of examples.</w:t>
      </w:r>
    </w:p>
    <w:p w:rsidR="002509D3" w:rsidRDefault="002509D3" w:rsidP="002509D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programming, loops are used to repeat a block of code until a specified condition is met.</w:t>
      </w:r>
    </w:p>
    <w:p w:rsidR="002509D3" w:rsidRDefault="002509D3" w:rsidP="002509D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C programming has three types of loops:</w:t>
      </w:r>
    </w:p>
    <w:p w:rsidR="002509D3" w:rsidRDefault="002509D3" w:rsidP="00306920">
      <w:pPr>
        <w:numPr>
          <w:ilvl w:val="0"/>
          <w:numId w:val="28"/>
        </w:numPr>
        <w:shd w:val="clear" w:color="auto" w:fill="FFFFFF"/>
        <w:spacing w:after="0" w:line="240" w:lineRule="auto"/>
        <w:ind w:left="0"/>
        <w:textAlignment w:val="baseline"/>
        <w:rPr>
          <w:rFonts w:ascii="Arial" w:hAnsi="Arial" w:cs="Arial"/>
          <w:color w:val="252830"/>
        </w:rPr>
      </w:pPr>
      <w:r>
        <w:rPr>
          <w:rFonts w:ascii="Arial" w:hAnsi="Arial" w:cs="Arial"/>
          <w:color w:val="252830"/>
        </w:rPr>
        <w:t>for loop</w:t>
      </w:r>
    </w:p>
    <w:p w:rsidR="002509D3" w:rsidRDefault="002509D3" w:rsidP="00306920">
      <w:pPr>
        <w:numPr>
          <w:ilvl w:val="0"/>
          <w:numId w:val="28"/>
        </w:numPr>
        <w:shd w:val="clear" w:color="auto" w:fill="FFFFFF"/>
        <w:spacing w:after="0" w:line="240" w:lineRule="auto"/>
        <w:ind w:left="0"/>
        <w:textAlignment w:val="baseline"/>
        <w:rPr>
          <w:rFonts w:ascii="Arial" w:hAnsi="Arial" w:cs="Arial"/>
          <w:color w:val="252830"/>
        </w:rPr>
      </w:pPr>
      <w:r>
        <w:rPr>
          <w:rFonts w:ascii="Arial" w:hAnsi="Arial" w:cs="Arial"/>
          <w:color w:val="252830"/>
        </w:rPr>
        <w:t>while loop</w:t>
      </w:r>
    </w:p>
    <w:p w:rsidR="002509D3" w:rsidRDefault="002509D3" w:rsidP="00306920">
      <w:pPr>
        <w:numPr>
          <w:ilvl w:val="0"/>
          <w:numId w:val="28"/>
        </w:numPr>
        <w:shd w:val="clear" w:color="auto" w:fill="FFFFFF"/>
        <w:spacing w:after="0" w:line="240" w:lineRule="auto"/>
        <w:ind w:left="0"/>
        <w:textAlignment w:val="baseline"/>
        <w:rPr>
          <w:rFonts w:ascii="Arial" w:hAnsi="Arial" w:cs="Arial"/>
          <w:color w:val="252830"/>
        </w:rPr>
      </w:pPr>
      <w:r>
        <w:rPr>
          <w:rFonts w:ascii="Arial" w:hAnsi="Arial" w:cs="Arial"/>
          <w:color w:val="252830"/>
        </w:rPr>
        <w:t>do...while loop</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will learn about </w:t>
      </w:r>
      <w:r>
        <w:rPr>
          <w:rStyle w:val="HTMLCode"/>
          <w:rFonts w:ascii="Consolas" w:hAnsi="Consolas" w:cs="Consolas"/>
          <w:color w:val="252830"/>
          <w:sz w:val="21"/>
          <w:szCs w:val="21"/>
          <w:bdr w:val="none" w:sz="0" w:space="0" w:color="auto" w:frame="1"/>
          <w:shd w:val="clear" w:color="auto" w:fill="EFF0F1"/>
        </w:rPr>
        <w:t>for</w:t>
      </w:r>
      <w:r>
        <w:rPr>
          <w:rFonts w:ascii="Arial" w:hAnsi="Arial" w:cs="Arial"/>
          <w:color w:val="252830"/>
        </w:rPr>
        <w:t> loop in this tutorial. In the next tutorial, we will learn about </w:t>
      </w:r>
      <w:r>
        <w:rPr>
          <w:rStyle w:val="HTMLCode"/>
          <w:rFonts w:ascii="Consolas" w:hAnsi="Consolas" w:cs="Consolas"/>
          <w:color w:val="252830"/>
          <w:sz w:val="21"/>
          <w:szCs w:val="21"/>
          <w:bdr w:val="none" w:sz="0" w:space="0" w:color="auto" w:frame="1"/>
          <w:shd w:val="clear" w:color="auto" w:fill="EFF0F1"/>
        </w:rPr>
        <w:t>while</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do...while</w:t>
      </w:r>
      <w:r>
        <w:rPr>
          <w:rFonts w:ascii="Arial" w:hAnsi="Arial" w:cs="Arial"/>
          <w:color w:val="252830"/>
        </w:rPr>
        <w:t> loop.</w:t>
      </w:r>
    </w:p>
    <w:p w:rsidR="002509D3" w:rsidRDefault="002509D3" w:rsidP="002509D3">
      <w:pPr>
        <w:shd w:val="clear" w:color="auto" w:fill="FFFFFF"/>
        <w:spacing w:before="300" w:after="300"/>
        <w:textAlignment w:val="baseline"/>
        <w:rPr>
          <w:rFonts w:ascii="Arial" w:hAnsi="Arial" w:cs="Arial"/>
          <w:color w:val="252830"/>
        </w:rPr>
      </w:pPr>
      <w:r>
        <w:rPr>
          <w:rFonts w:ascii="Arial" w:hAnsi="Arial" w:cs="Arial"/>
          <w:color w:val="252830"/>
        </w:rPr>
        <w:pict>
          <v:rect id="_x0000_i1054" style="width:0;height:0" o:hralign="center" o:hrstd="t" o:hr="t" fillcolor="#a0a0a0" stroked="f"/>
        </w:pict>
      </w:r>
    </w:p>
    <w:p w:rsidR="002509D3" w:rsidRDefault="002509D3" w:rsidP="002509D3">
      <w:pPr>
        <w:pStyle w:val="Heading2"/>
        <w:shd w:val="clear" w:color="auto" w:fill="FFFFFF"/>
        <w:spacing w:before="0" w:beforeAutospacing="0" w:after="0" w:afterAutospacing="0"/>
        <w:textAlignment w:val="baseline"/>
        <w:rPr>
          <w:rFonts w:ascii="Arial" w:hAnsi="Arial" w:cs="Arial"/>
          <w:color w:val="252830"/>
          <w:sz w:val="38"/>
          <w:szCs w:val="38"/>
        </w:rPr>
      </w:pPr>
      <w:bookmarkStart w:id="72" w:name="for-loop"/>
      <w:bookmarkEnd w:id="72"/>
      <w:r>
        <w:rPr>
          <w:rFonts w:ascii="Arial" w:hAnsi="Arial" w:cs="Arial"/>
          <w:color w:val="252830"/>
          <w:sz w:val="38"/>
          <w:szCs w:val="38"/>
        </w:rPr>
        <w:t>for Loop</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syntax of the </w:t>
      </w:r>
      <w:r>
        <w:rPr>
          <w:rStyle w:val="HTMLCode"/>
          <w:rFonts w:ascii="Consolas" w:hAnsi="Consolas" w:cs="Consolas"/>
          <w:color w:val="252830"/>
          <w:sz w:val="21"/>
          <w:szCs w:val="21"/>
          <w:bdr w:val="none" w:sz="0" w:space="0" w:color="auto" w:frame="1"/>
          <w:shd w:val="clear" w:color="auto" w:fill="EFF0F1"/>
        </w:rPr>
        <w:t>for</w:t>
      </w:r>
      <w:r>
        <w:rPr>
          <w:rFonts w:ascii="Arial" w:hAnsi="Arial" w:cs="Arial"/>
          <w:color w:val="252830"/>
        </w:rPr>
        <w:t> loop is:</w:t>
      </w:r>
    </w:p>
    <w:p w:rsidR="002509D3" w:rsidRDefault="002509D3" w:rsidP="00306920">
      <w:pPr>
        <w:pStyle w:val="HTMLPreformatted"/>
        <w:numPr>
          <w:ilvl w:val="0"/>
          <w:numId w:val="2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initializationStatement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testExpression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updateStatement</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2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2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 inside the body of loop</w:t>
      </w:r>
    </w:p>
    <w:p w:rsidR="002509D3" w:rsidRDefault="002509D3" w:rsidP="00306920">
      <w:pPr>
        <w:pStyle w:val="HTMLPreformatted"/>
        <w:numPr>
          <w:ilvl w:val="0"/>
          <w:numId w:val="2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2509D3" w:rsidRDefault="002509D3" w:rsidP="002509D3">
      <w:pPr>
        <w:shd w:val="clear" w:color="auto" w:fill="FFFFFF"/>
        <w:spacing w:before="300" w:after="300"/>
        <w:textAlignment w:val="baseline"/>
        <w:rPr>
          <w:rFonts w:ascii="Arial" w:hAnsi="Arial" w:cs="Arial"/>
          <w:color w:val="252830"/>
        </w:rPr>
      </w:pPr>
      <w:r>
        <w:rPr>
          <w:rFonts w:ascii="Arial" w:hAnsi="Arial" w:cs="Arial"/>
          <w:color w:val="252830"/>
        </w:rPr>
        <w:pict>
          <v:rect id="_x0000_i1055" style="width:0;height:0" o:hralign="center" o:hrstd="t" o:hr="t" fillcolor="#a0a0a0" stroked="f"/>
        </w:pict>
      </w:r>
    </w:p>
    <w:p w:rsidR="002509D3" w:rsidRDefault="002509D3" w:rsidP="002509D3">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How for loop works?</w:t>
      </w:r>
    </w:p>
    <w:p w:rsidR="002509D3" w:rsidRDefault="002509D3" w:rsidP="00306920">
      <w:pPr>
        <w:numPr>
          <w:ilvl w:val="0"/>
          <w:numId w:val="30"/>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The initialization statement is executed only once.</w:t>
      </w:r>
    </w:p>
    <w:p w:rsidR="002509D3" w:rsidRDefault="002509D3" w:rsidP="00306920">
      <w:pPr>
        <w:numPr>
          <w:ilvl w:val="0"/>
          <w:numId w:val="30"/>
        </w:numPr>
        <w:shd w:val="clear" w:color="auto" w:fill="FFFFFF"/>
        <w:spacing w:after="0" w:line="240" w:lineRule="auto"/>
        <w:ind w:left="0"/>
        <w:textAlignment w:val="baseline"/>
        <w:rPr>
          <w:rFonts w:ascii="Arial" w:hAnsi="Arial" w:cs="Arial"/>
          <w:color w:val="252830"/>
        </w:rPr>
      </w:pPr>
      <w:r>
        <w:rPr>
          <w:rFonts w:ascii="Arial" w:hAnsi="Arial" w:cs="Arial"/>
          <w:color w:val="252830"/>
        </w:rPr>
        <w:t>Then, the test expression is evaluated. If the test expression is evaluated to false, the </w:t>
      </w:r>
      <w:r>
        <w:rPr>
          <w:rStyle w:val="HTMLCode"/>
          <w:rFonts w:ascii="Consolas" w:eastAsiaTheme="minorHAnsi" w:hAnsi="Consolas" w:cs="Consolas"/>
          <w:color w:val="252830"/>
          <w:sz w:val="21"/>
          <w:szCs w:val="21"/>
          <w:bdr w:val="none" w:sz="0" w:space="0" w:color="auto" w:frame="1"/>
          <w:shd w:val="clear" w:color="auto" w:fill="EFF0F1"/>
        </w:rPr>
        <w:t>for</w:t>
      </w:r>
      <w:r>
        <w:rPr>
          <w:rFonts w:ascii="Arial" w:hAnsi="Arial" w:cs="Arial"/>
          <w:color w:val="252830"/>
        </w:rPr>
        <w:t> loop is terminated.</w:t>
      </w:r>
    </w:p>
    <w:p w:rsidR="002509D3" w:rsidRDefault="002509D3" w:rsidP="00306920">
      <w:pPr>
        <w:numPr>
          <w:ilvl w:val="0"/>
          <w:numId w:val="30"/>
        </w:numPr>
        <w:shd w:val="clear" w:color="auto" w:fill="FFFFFF"/>
        <w:spacing w:after="0" w:line="240" w:lineRule="auto"/>
        <w:ind w:left="0"/>
        <w:textAlignment w:val="baseline"/>
        <w:rPr>
          <w:rFonts w:ascii="Arial" w:hAnsi="Arial" w:cs="Arial"/>
          <w:color w:val="252830"/>
        </w:rPr>
      </w:pPr>
      <w:r>
        <w:rPr>
          <w:rFonts w:ascii="Arial" w:hAnsi="Arial" w:cs="Arial"/>
          <w:color w:val="252830"/>
        </w:rPr>
        <w:t>However, if the test expression is evaluated to true, statements inside the body of </w:t>
      </w:r>
      <w:r>
        <w:rPr>
          <w:rStyle w:val="HTMLCode"/>
          <w:rFonts w:ascii="Consolas" w:eastAsiaTheme="minorHAnsi" w:hAnsi="Consolas" w:cs="Consolas"/>
          <w:color w:val="252830"/>
          <w:sz w:val="21"/>
          <w:szCs w:val="21"/>
          <w:bdr w:val="none" w:sz="0" w:space="0" w:color="auto" w:frame="1"/>
          <w:shd w:val="clear" w:color="auto" w:fill="EFF0F1"/>
        </w:rPr>
        <w:t>for</w:t>
      </w:r>
      <w:r>
        <w:rPr>
          <w:rFonts w:ascii="Arial" w:hAnsi="Arial" w:cs="Arial"/>
          <w:color w:val="252830"/>
        </w:rPr>
        <w:t> loop are executed, and the update expression is updated.</w:t>
      </w:r>
    </w:p>
    <w:p w:rsidR="002509D3" w:rsidRDefault="002509D3" w:rsidP="00306920">
      <w:pPr>
        <w:numPr>
          <w:ilvl w:val="0"/>
          <w:numId w:val="30"/>
        </w:numPr>
        <w:shd w:val="clear" w:color="auto" w:fill="FFFFFF"/>
        <w:spacing w:after="0" w:line="240" w:lineRule="auto"/>
        <w:ind w:left="0"/>
        <w:textAlignment w:val="baseline"/>
        <w:rPr>
          <w:rFonts w:ascii="Arial" w:hAnsi="Arial" w:cs="Arial"/>
          <w:color w:val="252830"/>
        </w:rPr>
      </w:pPr>
      <w:r>
        <w:rPr>
          <w:rFonts w:ascii="Arial" w:hAnsi="Arial" w:cs="Arial"/>
          <w:color w:val="252830"/>
        </w:rPr>
        <w:t>Again the test expression is evaluated.</w:t>
      </w:r>
    </w:p>
    <w:p w:rsidR="002509D3" w:rsidRDefault="002509D3" w:rsidP="002509D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This process goes on until the test expression is false. When the test expression is false, the loop terminates.</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learn more about test expression (when the test expression is evaluated to true and false), check out </w:t>
      </w:r>
      <w:hyperlink r:id="rId12" w:anchor="relational" w:tooltip="C Relational operators" w:history="1">
        <w:r>
          <w:rPr>
            <w:rStyle w:val="Hyperlink"/>
            <w:rFonts w:ascii="Arial" w:hAnsi="Arial" w:cs="Arial"/>
            <w:color w:val="2B6DAD"/>
            <w:bdr w:val="none" w:sz="0" w:space="0" w:color="auto" w:frame="1"/>
          </w:rPr>
          <w:t>relational</w:t>
        </w:r>
      </w:hyperlink>
      <w:r>
        <w:rPr>
          <w:rFonts w:ascii="Arial" w:hAnsi="Arial" w:cs="Arial"/>
          <w:color w:val="252830"/>
        </w:rPr>
        <w:t> and </w:t>
      </w:r>
      <w:hyperlink r:id="rId13" w:anchor="logical" w:tooltip="C logical operators" w:history="1">
        <w:r>
          <w:rPr>
            <w:rStyle w:val="Hyperlink"/>
            <w:rFonts w:ascii="Arial" w:hAnsi="Arial" w:cs="Arial"/>
            <w:color w:val="2B6DAD"/>
            <w:bdr w:val="none" w:sz="0" w:space="0" w:color="auto" w:frame="1"/>
          </w:rPr>
          <w:t>logical operators</w:t>
        </w:r>
      </w:hyperlink>
      <w:r>
        <w:rPr>
          <w:rFonts w:ascii="Arial" w:hAnsi="Arial" w:cs="Arial"/>
          <w:color w:val="252830"/>
        </w:rPr>
        <w:t>.</w:t>
      </w:r>
    </w:p>
    <w:p w:rsidR="002509D3" w:rsidRDefault="002509D3" w:rsidP="002509D3">
      <w:pPr>
        <w:shd w:val="clear" w:color="auto" w:fill="FFFFFF"/>
        <w:spacing w:before="300" w:after="300"/>
        <w:textAlignment w:val="baseline"/>
        <w:rPr>
          <w:rFonts w:ascii="Arial" w:hAnsi="Arial" w:cs="Arial"/>
          <w:color w:val="252830"/>
        </w:rPr>
      </w:pPr>
      <w:r>
        <w:rPr>
          <w:rFonts w:ascii="Arial" w:hAnsi="Arial" w:cs="Arial"/>
          <w:color w:val="252830"/>
        </w:rPr>
        <w:pict>
          <v:rect id="_x0000_i1056" style="width:0;height:0" o:hralign="center" o:hrstd="t" o:hr="t" fillcolor="#a0a0a0" stroked="f"/>
        </w:pict>
      </w:r>
    </w:p>
    <w:p w:rsidR="002509D3" w:rsidRDefault="002509D3" w:rsidP="002509D3">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lastRenderedPageBreak/>
        <w:t>for loop Flowchart</w:t>
      </w:r>
    </w:p>
    <w:p w:rsidR="002509D3" w:rsidRDefault="002509D3" w:rsidP="002509D3">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3238500" cy="4543425"/>
            <wp:effectExtent l="19050" t="0" r="0" b="0"/>
            <wp:docPr id="86" name="Picture 86" descr="Flowchart of for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lowchart of for loop in C programming"/>
                    <pic:cNvPicPr>
                      <a:picLocks noChangeAspect="1" noChangeArrowheads="1"/>
                    </pic:cNvPicPr>
                  </pic:nvPicPr>
                  <pic:blipFill>
                    <a:blip r:embed="rId14"/>
                    <a:srcRect/>
                    <a:stretch>
                      <a:fillRect/>
                    </a:stretch>
                  </pic:blipFill>
                  <pic:spPr bwMode="auto">
                    <a:xfrm>
                      <a:off x="0" y="0"/>
                      <a:ext cx="3238500" cy="4543425"/>
                    </a:xfrm>
                    <a:prstGeom prst="rect">
                      <a:avLst/>
                    </a:prstGeom>
                    <a:noFill/>
                    <a:ln w="9525">
                      <a:noFill/>
                      <a:miter lim="800000"/>
                      <a:headEnd/>
                      <a:tailEnd/>
                    </a:ln>
                  </pic:spPr>
                </pic:pic>
              </a:graphicData>
            </a:graphic>
          </wp:inline>
        </w:drawing>
      </w:r>
    </w:p>
    <w:p w:rsidR="002509D3" w:rsidRDefault="002509D3" w:rsidP="002509D3">
      <w:pPr>
        <w:shd w:val="clear" w:color="auto" w:fill="FFFFFF"/>
        <w:spacing w:before="300" w:after="300"/>
        <w:textAlignment w:val="baseline"/>
        <w:rPr>
          <w:rFonts w:ascii="Arial" w:hAnsi="Arial" w:cs="Arial"/>
          <w:color w:val="252830"/>
        </w:rPr>
      </w:pPr>
      <w:r>
        <w:rPr>
          <w:rFonts w:ascii="Arial" w:hAnsi="Arial" w:cs="Arial"/>
          <w:color w:val="252830"/>
        </w:rPr>
        <w:pict>
          <v:rect id="_x0000_i1057" style="width:0;height:0" o:hralign="center" o:hrstd="t" o:hr="t" fillcolor="#a0a0a0" stroked="f"/>
        </w:pict>
      </w:r>
    </w:p>
    <w:p w:rsidR="002509D3" w:rsidRDefault="002509D3" w:rsidP="002509D3">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1: for loop</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Print numbers from 1 to 10</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11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2509D3" w:rsidRDefault="002509D3" w:rsidP="002509D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lastRenderedPageBreak/>
        <w:t>1 2 3 4 5 6 7 8 9 10</w:t>
      </w:r>
    </w:p>
    <w:p w:rsidR="002509D3" w:rsidRDefault="002509D3" w:rsidP="00306920">
      <w:pPr>
        <w:numPr>
          <w:ilvl w:val="0"/>
          <w:numId w:val="32"/>
        </w:numPr>
        <w:shd w:val="clear" w:color="auto" w:fill="FFFFFF"/>
        <w:spacing w:after="0" w:line="240" w:lineRule="auto"/>
        <w:ind w:left="0"/>
        <w:textAlignment w:val="baseline"/>
        <w:rPr>
          <w:rFonts w:ascii="Arial" w:hAnsi="Arial" w:cs="Arial"/>
          <w:color w:val="252830"/>
          <w:sz w:val="24"/>
          <w:szCs w:val="24"/>
        </w:rPr>
      </w:pP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is initialized to 1.</w:t>
      </w:r>
    </w:p>
    <w:p w:rsidR="002509D3" w:rsidRDefault="002509D3" w:rsidP="00306920">
      <w:pPr>
        <w:numPr>
          <w:ilvl w:val="0"/>
          <w:numId w:val="32"/>
        </w:numPr>
        <w:shd w:val="clear" w:color="auto" w:fill="FFFFFF"/>
        <w:spacing w:after="0" w:line="240" w:lineRule="auto"/>
        <w:ind w:left="0"/>
        <w:textAlignment w:val="baseline"/>
        <w:rPr>
          <w:rFonts w:ascii="Arial" w:hAnsi="Arial" w:cs="Arial"/>
          <w:color w:val="252830"/>
        </w:rPr>
      </w:pPr>
      <w:r>
        <w:rPr>
          <w:rFonts w:ascii="Arial" w:hAnsi="Arial" w:cs="Arial"/>
          <w:color w:val="252830"/>
        </w:rPr>
        <w:t>The test expression </w:t>
      </w:r>
      <w:r>
        <w:rPr>
          <w:rStyle w:val="HTMLCode"/>
          <w:rFonts w:ascii="Consolas" w:eastAsiaTheme="minorHAnsi" w:hAnsi="Consolas" w:cs="Consolas"/>
          <w:color w:val="252830"/>
          <w:sz w:val="21"/>
          <w:szCs w:val="21"/>
          <w:bdr w:val="none" w:sz="0" w:space="0" w:color="auto" w:frame="1"/>
          <w:shd w:val="clear" w:color="auto" w:fill="EFF0F1"/>
        </w:rPr>
        <w:t>i &lt; 11</w:t>
      </w:r>
      <w:r>
        <w:rPr>
          <w:rFonts w:ascii="Arial" w:hAnsi="Arial" w:cs="Arial"/>
          <w:color w:val="252830"/>
        </w:rPr>
        <w:t> is evaluated. Since 1 less than 11 is true, the body of </w:t>
      </w:r>
      <w:r>
        <w:rPr>
          <w:rStyle w:val="HTMLCode"/>
          <w:rFonts w:ascii="Consolas" w:eastAsiaTheme="minorHAnsi" w:hAnsi="Consolas" w:cs="Consolas"/>
          <w:color w:val="252830"/>
          <w:sz w:val="21"/>
          <w:szCs w:val="21"/>
          <w:bdr w:val="none" w:sz="0" w:space="0" w:color="auto" w:frame="1"/>
          <w:shd w:val="clear" w:color="auto" w:fill="EFF0F1"/>
        </w:rPr>
        <w:t>for</w:t>
      </w:r>
      <w:r>
        <w:rPr>
          <w:rFonts w:ascii="Arial" w:hAnsi="Arial" w:cs="Arial"/>
          <w:color w:val="252830"/>
        </w:rPr>
        <w:t> loop is executed. This will print the </w:t>
      </w:r>
      <w:r>
        <w:rPr>
          <w:rStyle w:val="Strong"/>
          <w:rFonts w:ascii="Arial" w:hAnsi="Arial" w:cs="Arial"/>
          <w:color w:val="555555"/>
          <w:bdr w:val="none" w:sz="0" w:space="0" w:color="auto" w:frame="1"/>
        </w:rPr>
        <w:t>1</w:t>
      </w:r>
      <w:r>
        <w:rPr>
          <w:rFonts w:ascii="Arial" w:hAnsi="Arial" w:cs="Arial"/>
          <w:color w:val="252830"/>
        </w:rPr>
        <w:t> (value of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on the screen.</w:t>
      </w:r>
    </w:p>
    <w:p w:rsidR="002509D3" w:rsidRDefault="002509D3" w:rsidP="00306920">
      <w:pPr>
        <w:numPr>
          <w:ilvl w:val="0"/>
          <w:numId w:val="32"/>
        </w:numPr>
        <w:shd w:val="clear" w:color="auto" w:fill="FFFFFF"/>
        <w:spacing w:after="0" w:line="240" w:lineRule="auto"/>
        <w:ind w:left="0"/>
        <w:textAlignment w:val="baseline"/>
        <w:rPr>
          <w:rFonts w:ascii="Arial" w:hAnsi="Arial" w:cs="Arial"/>
          <w:color w:val="252830"/>
        </w:rPr>
      </w:pPr>
      <w:r>
        <w:rPr>
          <w:rFonts w:ascii="Arial" w:hAnsi="Arial" w:cs="Arial"/>
          <w:color w:val="252830"/>
        </w:rPr>
        <w:t>The update statement </w:t>
      </w:r>
      <w:r>
        <w:rPr>
          <w:rStyle w:val="HTMLCode"/>
          <w:rFonts w:ascii="Consolas" w:eastAsiaTheme="minorHAnsi" w:hAnsi="Consolas" w:cs="Consolas"/>
          <w:color w:val="252830"/>
          <w:sz w:val="21"/>
          <w:szCs w:val="21"/>
          <w:bdr w:val="none" w:sz="0" w:space="0" w:color="auto" w:frame="1"/>
          <w:shd w:val="clear" w:color="auto" w:fill="EFF0F1"/>
        </w:rPr>
        <w:t>++i</w:t>
      </w:r>
      <w:r>
        <w:rPr>
          <w:rFonts w:ascii="Arial" w:hAnsi="Arial" w:cs="Arial"/>
          <w:color w:val="252830"/>
        </w:rPr>
        <w:t> is executed. Now, the value of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will be 2. Again, the test expression is evaluated to true, and the body of for loop is executed. This will print </w:t>
      </w:r>
      <w:r>
        <w:rPr>
          <w:rStyle w:val="Strong"/>
          <w:rFonts w:ascii="Arial" w:hAnsi="Arial" w:cs="Arial"/>
          <w:color w:val="555555"/>
          <w:bdr w:val="none" w:sz="0" w:space="0" w:color="auto" w:frame="1"/>
        </w:rPr>
        <w:t>2</w:t>
      </w:r>
      <w:r>
        <w:rPr>
          <w:rFonts w:ascii="Arial" w:hAnsi="Arial" w:cs="Arial"/>
          <w:color w:val="252830"/>
        </w:rPr>
        <w:t> (value of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on the screen.</w:t>
      </w:r>
    </w:p>
    <w:p w:rsidR="002509D3" w:rsidRDefault="002509D3" w:rsidP="00306920">
      <w:pPr>
        <w:numPr>
          <w:ilvl w:val="0"/>
          <w:numId w:val="32"/>
        </w:numPr>
        <w:shd w:val="clear" w:color="auto" w:fill="FFFFFF"/>
        <w:spacing w:after="0" w:line="240" w:lineRule="auto"/>
        <w:ind w:left="0"/>
        <w:textAlignment w:val="baseline"/>
        <w:rPr>
          <w:rFonts w:ascii="Arial" w:hAnsi="Arial" w:cs="Arial"/>
          <w:color w:val="252830"/>
        </w:rPr>
      </w:pPr>
      <w:r>
        <w:rPr>
          <w:rFonts w:ascii="Arial" w:hAnsi="Arial" w:cs="Arial"/>
          <w:color w:val="252830"/>
        </w:rPr>
        <w:t>Again, the update statement </w:t>
      </w:r>
      <w:r>
        <w:rPr>
          <w:rStyle w:val="HTMLCode"/>
          <w:rFonts w:ascii="Consolas" w:eastAsiaTheme="minorHAnsi" w:hAnsi="Consolas" w:cs="Consolas"/>
          <w:color w:val="252830"/>
          <w:sz w:val="21"/>
          <w:szCs w:val="21"/>
          <w:bdr w:val="none" w:sz="0" w:space="0" w:color="auto" w:frame="1"/>
          <w:shd w:val="clear" w:color="auto" w:fill="EFF0F1"/>
        </w:rPr>
        <w:t>++i</w:t>
      </w:r>
      <w:r>
        <w:rPr>
          <w:rFonts w:ascii="Arial" w:hAnsi="Arial" w:cs="Arial"/>
          <w:color w:val="252830"/>
        </w:rPr>
        <w:t> is executed and the test expression </w:t>
      </w:r>
      <w:r>
        <w:rPr>
          <w:rStyle w:val="HTMLCode"/>
          <w:rFonts w:ascii="Consolas" w:eastAsiaTheme="minorHAnsi" w:hAnsi="Consolas" w:cs="Consolas"/>
          <w:color w:val="252830"/>
          <w:sz w:val="21"/>
          <w:szCs w:val="21"/>
          <w:bdr w:val="none" w:sz="0" w:space="0" w:color="auto" w:frame="1"/>
          <w:shd w:val="clear" w:color="auto" w:fill="EFF0F1"/>
        </w:rPr>
        <w:t>i &lt; 11</w:t>
      </w:r>
      <w:r>
        <w:rPr>
          <w:rFonts w:ascii="Arial" w:hAnsi="Arial" w:cs="Arial"/>
          <w:color w:val="252830"/>
        </w:rPr>
        <w:t> is evaluated. This process goes on until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becomes 11.</w:t>
      </w:r>
    </w:p>
    <w:p w:rsidR="002509D3" w:rsidRDefault="002509D3" w:rsidP="00306920">
      <w:pPr>
        <w:numPr>
          <w:ilvl w:val="0"/>
          <w:numId w:val="32"/>
        </w:numPr>
        <w:shd w:val="clear" w:color="auto" w:fill="FFFFFF"/>
        <w:spacing w:after="0" w:line="240" w:lineRule="auto"/>
        <w:ind w:left="0"/>
        <w:textAlignment w:val="baseline"/>
        <w:rPr>
          <w:rFonts w:ascii="Arial" w:hAnsi="Arial" w:cs="Arial"/>
          <w:color w:val="252830"/>
        </w:rPr>
      </w:pPr>
      <w:r>
        <w:rPr>
          <w:rFonts w:ascii="Arial" w:hAnsi="Arial" w:cs="Arial"/>
          <w:color w:val="252830"/>
        </w:rPr>
        <w:t>When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becomes 11, </w:t>
      </w:r>
      <w:r>
        <w:rPr>
          <w:rStyle w:val="HTMLVariable"/>
          <w:rFonts w:ascii="Consolas" w:hAnsi="Consolas" w:cs="Consolas"/>
          <w:i w:val="0"/>
          <w:iCs w:val="0"/>
          <w:color w:val="252830"/>
          <w:sz w:val="21"/>
          <w:szCs w:val="21"/>
          <w:bdr w:val="none" w:sz="0" w:space="0" w:color="auto" w:frame="1"/>
          <w:shd w:val="clear" w:color="auto" w:fill="EFF0F1"/>
        </w:rPr>
        <w:t>i &lt; 11</w:t>
      </w:r>
      <w:r>
        <w:rPr>
          <w:rFonts w:ascii="Arial" w:hAnsi="Arial" w:cs="Arial"/>
          <w:color w:val="252830"/>
        </w:rPr>
        <w:t> will be false, and the </w:t>
      </w:r>
      <w:r>
        <w:rPr>
          <w:rStyle w:val="HTMLCode"/>
          <w:rFonts w:ascii="Consolas" w:eastAsiaTheme="minorHAnsi" w:hAnsi="Consolas" w:cs="Consolas"/>
          <w:color w:val="252830"/>
          <w:sz w:val="21"/>
          <w:szCs w:val="21"/>
          <w:bdr w:val="none" w:sz="0" w:space="0" w:color="auto" w:frame="1"/>
          <w:shd w:val="clear" w:color="auto" w:fill="EFF0F1"/>
        </w:rPr>
        <w:t>for</w:t>
      </w:r>
      <w:r>
        <w:rPr>
          <w:rFonts w:ascii="Arial" w:hAnsi="Arial" w:cs="Arial"/>
          <w:color w:val="252830"/>
        </w:rPr>
        <w:t> loop terminates.</w:t>
      </w:r>
    </w:p>
    <w:p w:rsidR="002509D3" w:rsidRDefault="002509D3" w:rsidP="002509D3">
      <w:pPr>
        <w:shd w:val="clear" w:color="auto" w:fill="FFFFFF"/>
        <w:spacing w:before="300" w:after="300"/>
        <w:textAlignment w:val="baseline"/>
        <w:rPr>
          <w:rFonts w:ascii="Arial" w:hAnsi="Arial" w:cs="Arial"/>
          <w:color w:val="252830"/>
        </w:rPr>
      </w:pPr>
      <w:r>
        <w:rPr>
          <w:rFonts w:ascii="Arial" w:hAnsi="Arial" w:cs="Arial"/>
          <w:color w:val="252830"/>
        </w:rPr>
        <w:pict>
          <v:rect id="_x0000_i1058" style="width:0;height:0" o:hralign="center" o:hrstd="t" o:hr="t" fillcolor="#a0a0a0" stroked="f"/>
        </w:pict>
      </w:r>
    </w:p>
    <w:p w:rsidR="002509D3" w:rsidRDefault="002509D3" w:rsidP="002509D3">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2: for loop</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Program to calculate the sum of first n natural numbers</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Positive integers 1,2,3...n are known as natural numbers</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count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positive integer: "</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for loop terminates when num is less than count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count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count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count</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count</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"Sum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2509D3" w:rsidRDefault="002509D3" w:rsidP="00306920">
      <w:pPr>
        <w:pStyle w:val="HTMLPreformatted"/>
        <w:numPr>
          <w:ilvl w:val="0"/>
          <w:numId w:val="3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2509D3" w:rsidRDefault="002509D3" w:rsidP="002509D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 positive integer: 10</w:t>
      </w:r>
    </w:p>
    <w:p w:rsidR="002509D3" w:rsidRDefault="002509D3" w:rsidP="002509D3">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Sum = 55</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value entered by the user is stored in the variable </w:t>
      </w:r>
      <w:r>
        <w:rPr>
          <w:rStyle w:val="HTMLVariable"/>
          <w:rFonts w:ascii="Consolas" w:hAnsi="Consolas" w:cs="Consolas"/>
          <w:i w:val="0"/>
          <w:iCs w:val="0"/>
          <w:color w:val="252830"/>
          <w:sz w:val="21"/>
          <w:szCs w:val="21"/>
          <w:bdr w:val="none" w:sz="0" w:space="0" w:color="auto" w:frame="1"/>
          <w:shd w:val="clear" w:color="auto" w:fill="EFF0F1"/>
        </w:rPr>
        <w:t>num</w:t>
      </w:r>
      <w:r>
        <w:rPr>
          <w:rFonts w:ascii="Arial" w:hAnsi="Arial" w:cs="Arial"/>
          <w:color w:val="252830"/>
        </w:rPr>
        <w:t>. Suppose, the user entered 10.</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Variable"/>
          <w:rFonts w:ascii="Consolas" w:hAnsi="Consolas" w:cs="Consolas"/>
          <w:i w:val="0"/>
          <w:iCs w:val="0"/>
          <w:color w:val="252830"/>
          <w:sz w:val="21"/>
          <w:szCs w:val="21"/>
          <w:bdr w:val="none" w:sz="0" w:space="0" w:color="auto" w:frame="1"/>
          <w:shd w:val="clear" w:color="auto" w:fill="EFF0F1"/>
        </w:rPr>
        <w:t>count</w:t>
      </w:r>
      <w:r>
        <w:rPr>
          <w:rFonts w:ascii="Arial" w:hAnsi="Arial" w:cs="Arial"/>
          <w:color w:val="252830"/>
        </w:rPr>
        <w:t> is initialized to 1 and the test expression is evaluated. Since the test expression </w:t>
      </w:r>
      <w:r>
        <w:rPr>
          <w:rStyle w:val="HTMLCode"/>
          <w:rFonts w:ascii="Consolas" w:hAnsi="Consolas" w:cs="Consolas"/>
          <w:color w:val="252830"/>
          <w:sz w:val="21"/>
          <w:szCs w:val="21"/>
          <w:bdr w:val="none" w:sz="0" w:space="0" w:color="auto" w:frame="1"/>
          <w:shd w:val="clear" w:color="auto" w:fill="EFF0F1"/>
        </w:rPr>
        <w:t>count&lt;=num</w:t>
      </w:r>
      <w:r>
        <w:rPr>
          <w:rFonts w:ascii="Arial" w:hAnsi="Arial" w:cs="Arial"/>
          <w:color w:val="252830"/>
        </w:rPr>
        <w:t> (1 less than or equal to 10) is true, the body of </w:t>
      </w:r>
      <w:r>
        <w:rPr>
          <w:rStyle w:val="HTMLCode"/>
          <w:rFonts w:ascii="Consolas" w:hAnsi="Consolas" w:cs="Consolas"/>
          <w:color w:val="252830"/>
          <w:sz w:val="21"/>
          <w:szCs w:val="21"/>
          <w:bdr w:val="none" w:sz="0" w:space="0" w:color="auto" w:frame="1"/>
          <w:shd w:val="clear" w:color="auto" w:fill="EFF0F1"/>
        </w:rPr>
        <w:t>for</w:t>
      </w:r>
      <w:r>
        <w:rPr>
          <w:rFonts w:ascii="Arial" w:hAnsi="Arial" w:cs="Arial"/>
          <w:color w:val="252830"/>
        </w:rPr>
        <w:t> loop is executed and the value of </w:t>
      </w:r>
      <w:r>
        <w:rPr>
          <w:rStyle w:val="HTMLVariable"/>
          <w:rFonts w:ascii="Consolas" w:hAnsi="Consolas" w:cs="Consolas"/>
          <w:i w:val="0"/>
          <w:iCs w:val="0"/>
          <w:color w:val="252830"/>
          <w:sz w:val="21"/>
          <w:szCs w:val="21"/>
          <w:bdr w:val="none" w:sz="0" w:space="0" w:color="auto" w:frame="1"/>
          <w:shd w:val="clear" w:color="auto" w:fill="EFF0F1"/>
        </w:rPr>
        <w:t>sum</w:t>
      </w:r>
      <w:r>
        <w:rPr>
          <w:rFonts w:ascii="Arial" w:hAnsi="Arial" w:cs="Arial"/>
          <w:color w:val="252830"/>
        </w:rPr>
        <w:t> will equal to 1.</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lastRenderedPageBreak/>
        <w:t>Then, the update statement </w:t>
      </w:r>
      <w:r>
        <w:rPr>
          <w:rStyle w:val="HTMLCode"/>
          <w:rFonts w:ascii="Consolas" w:hAnsi="Consolas" w:cs="Consolas"/>
          <w:color w:val="252830"/>
          <w:sz w:val="21"/>
          <w:szCs w:val="21"/>
          <w:bdr w:val="none" w:sz="0" w:space="0" w:color="auto" w:frame="1"/>
          <w:shd w:val="clear" w:color="auto" w:fill="EFF0F1"/>
        </w:rPr>
        <w:t>++count</w:t>
      </w:r>
      <w:r>
        <w:rPr>
          <w:rFonts w:ascii="Arial" w:hAnsi="Arial" w:cs="Arial"/>
          <w:color w:val="252830"/>
        </w:rPr>
        <w:t> is executed and the count will equal to 2. Again, the test expression is evaluated. Since 2 is also less than 10, the test expression is evaluated to true and the body of </w:t>
      </w:r>
      <w:r>
        <w:rPr>
          <w:rStyle w:val="HTMLCode"/>
          <w:rFonts w:ascii="Consolas" w:hAnsi="Consolas" w:cs="Consolas"/>
          <w:color w:val="252830"/>
          <w:sz w:val="21"/>
          <w:szCs w:val="21"/>
          <w:bdr w:val="none" w:sz="0" w:space="0" w:color="auto" w:frame="1"/>
          <w:shd w:val="clear" w:color="auto" w:fill="EFF0F1"/>
        </w:rPr>
        <w:t>for</w:t>
      </w:r>
      <w:r>
        <w:rPr>
          <w:rFonts w:ascii="Arial" w:hAnsi="Arial" w:cs="Arial"/>
          <w:color w:val="252830"/>
        </w:rPr>
        <w:t> loop is executed. Now, the </w:t>
      </w:r>
      <w:r>
        <w:rPr>
          <w:rStyle w:val="HTMLVariable"/>
          <w:rFonts w:ascii="Consolas" w:hAnsi="Consolas" w:cs="Consolas"/>
          <w:i w:val="0"/>
          <w:iCs w:val="0"/>
          <w:color w:val="252830"/>
          <w:sz w:val="21"/>
          <w:szCs w:val="21"/>
          <w:bdr w:val="none" w:sz="0" w:space="0" w:color="auto" w:frame="1"/>
          <w:shd w:val="clear" w:color="auto" w:fill="EFF0F1"/>
        </w:rPr>
        <w:t>sum</w:t>
      </w:r>
      <w:r>
        <w:rPr>
          <w:rFonts w:ascii="Arial" w:hAnsi="Arial" w:cs="Arial"/>
          <w:color w:val="252830"/>
        </w:rPr>
        <w:t> will equal 3.</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This process goes on and the sum is calculated until the </w:t>
      </w:r>
      <w:r>
        <w:rPr>
          <w:rStyle w:val="HTMLVariable"/>
          <w:rFonts w:ascii="Consolas" w:hAnsi="Consolas" w:cs="Consolas"/>
          <w:i w:val="0"/>
          <w:iCs w:val="0"/>
          <w:color w:val="252830"/>
          <w:sz w:val="21"/>
          <w:szCs w:val="21"/>
          <w:bdr w:val="none" w:sz="0" w:space="0" w:color="auto" w:frame="1"/>
          <w:shd w:val="clear" w:color="auto" w:fill="EFF0F1"/>
        </w:rPr>
        <w:t>count</w:t>
      </w:r>
      <w:r>
        <w:rPr>
          <w:rFonts w:ascii="Arial" w:hAnsi="Arial" w:cs="Arial"/>
          <w:color w:val="252830"/>
        </w:rPr>
        <w:t> reaches 11.</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the </w:t>
      </w:r>
      <w:r>
        <w:rPr>
          <w:rStyle w:val="HTMLVariable"/>
          <w:rFonts w:ascii="Consolas" w:hAnsi="Consolas" w:cs="Consolas"/>
          <w:i w:val="0"/>
          <w:iCs w:val="0"/>
          <w:color w:val="252830"/>
          <w:sz w:val="21"/>
          <w:szCs w:val="21"/>
          <w:bdr w:val="none" w:sz="0" w:space="0" w:color="auto" w:frame="1"/>
          <w:shd w:val="clear" w:color="auto" w:fill="EFF0F1"/>
        </w:rPr>
        <w:t>count</w:t>
      </w:r>
      <w:r>
        <w:rPr>
          <w:rFonts w:ascii="Arial" w:hAnsi="Arial" w:cs="Arial"/>
          <w:color w:val="252830"/>
        </w:rPr>
        <w:t> is 11, the test expression is evaluated to 0 (false), and the loop terminates.</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Then, the value of </w:t>
      </w:r>
      <w:r>
        <w:rPr>
          <w:rStyle w:val="HTMLCode"/>
          <w:rFonts w:ascii="Consolas" w:hAnsi="Consolas" w:cs="Consolas"/>
          <w:color w:val="252830"/>
          <w:sz w:val="21"/>
          <w:szCs w:val="21"/>
          <w:bdr w:val="none" w:sz="0" w:space="0" w:color="auto" w:frame="1"/>
          <w:shd w:val="clear" w:color="auto" w:fill="EFF0F1"/>
        </w:rPr>
        <w:t>sum</w:t>
      </w:r>
      <w:r>
        <w:rPr>
          <w:rFonts w:ascii="Arial" w:hAnsi="Arial" w:cs="Arial"/>
          <w:color w:val="252830"/>
        </w:rPr>
        <w:t> is printed on the screen.</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B556B9" w:rsidRDefault="00B556B9" w:rsidP="00B556B9">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while and do...while Loop</w:t>
      </w:r>
    </w:p>
    <w:p w:rsidR="00B556B9" w:rsidRDefault="00B556B9" w:rsidP="00B556B9">
      <w:pPr>
        <w:shd w:val="clear" w:color="auto" w:fill="FFFFFF"/>
        <w:textAlignment w:val="baseline"/>
        <w:rPr>
          <w:rFonts w:ascii="Arial" w:hAnsi="Arial" w:cs="Arial"/>
          <w:b/>
          <w:bCs/>
          <w:color w:val="9999AA"/>
        </w:rPr>
      </w:pPr>
      <w:r>
        <w:rPr>
          <w:rFonts w:ascii="Arial" w:hAnsi="Arial" w:cs="Arial"/>
          <w:b/>
          <w:bCs/>
          <w:color w:val="9999AA"/>
        </w:rPr>
        <w:t>In this tutorial, you will learn to create while and do...while loop in C programming with the help of examples.</w:t>
      </w:r>
    </w:p>
    <w:p w:rsidR="00B556B9" w:rsidRDefault="00B556B9" w:rsidP="00B556B9">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programming, loops are used to repeat a block of code until a specified condition is met.</w:t>
      </w:r>
    </w:p>
    <w:p w:rsidR="00B556B9" w:rsidRDefault="00B556B9" w:rsidP="00B556B9">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C programming has three types of loops.</w:t>
      </w:r>
    </w:p>
    <w:p w:rsidR="00B556B9" w:rsidRDefault="00B556B9" w:rsidP="00306920">
      <w:pPr>
        <w:numPr>
          <w:ilvl w:val="0"/>
          <w:numId w:val="34"/>
        </w:numPr>
        <w:shd w:val="clear" w:color="auto" w:fill="FFFFFF"/>
        <w:spacing w:after="0" w:line="240" w:lineRule="auto"/>
        <w:ind w:left="0"/>
        <w:textAlignment w:val="baseline"/>
        <w:rPr>
          <w:rFonts w:ascii="Arial" w:hAnsi="Arial" w:cs="Arial"/>
          <w:color w:val="252830"/>
        </w:rPr>
      </w:pPr>
      <w:r>
        <w:rPr>
          <w:rFonts w:ascii="Arial" w:hAnsi="Arial" w:cs="Arial"/>
          <w:color w:val="252830"/>
        </w:rPr>
        <w:t>for loop</w:t>
      </w:r>
    </w:p>
    <w:p w:rsidR="00B556B9" w:rsidRDefault="00B556B9" w:rsidP="00306920">
      <w:pPr>
        <w:numPr>
          <w:ilvl w:val="0"/>
          <w:numId w:val="34"/>
        </w:numPr>
        <w:shd w:val="clear" w:color="auto" w:fill="FFFFFF"/>
        <w:spacing w:after="0" w:line="240" w:lineRule="auto"/>
        <w:ind w:left="0"/>
        <w:textAlignment w:val="baseline"/>
        <w:rPr>
          <w:rFonts w:ascii="Arial" w:hAnsi="Arial" w:cs="Arial"/>
          <w:color w:val="252830"/>
        </w:rPr>
      </w:pPr>
      <w:r>
        <w:rPr>
          <w:rFonts w:ascii="Arial" w:hAnsi="Arial" w:cs="Arial"/>
          <w:color w:val="252830"/>
        </w:rPr>
        <w:t>while loop</w:t>
      </w:r>
    </w:p>
    <w:p w:rsidR="00B556B9" w:rsidRDefault="00B556B9" w:rsidP="00306920">
      <w:pPr>
        <w:numPr>
          <w:ilvl w:val="0"/>
          <w:numId w:val="34"/>
        </w:numPr>
        <w:shd w:val="clear" w:color="auto" w:fill="FFFFFF"/>
        <w:spacing w:after="0" w:line="240" w:lineRule="auto"/>
        <w:ind w:left="0"/>
        <w:textAlignment w:val="baseline"/>
        <w:rPr>
          <w:rFonts w:ascii="Arial" w:hAnsi="Arial" w:cs="Arial"/>
          <w:color w:val="252830"/>
        </w:rPr>
      </w:pPr>
      <w:r>
        <w:rPr>
          <w:rFonts w:ascii="Arial" w:hAnsi="Arial" w:cs="Arial"/>
          <w:color w:val="252830"/>
        </w:rPr>
        <w:t>do...while loop</w:t>
      </w:r>
    </w:p>
    <w:p w:rsidR="00B556B9" w:rsidRDefault="00B556B9" w:rsidP="00B556B9">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previous tutorial, we learned about </w:t>
      </w:r>
      <w:r>
        <w:rPr>
          <w:rStyle w:val="HTMLCode"/>
          <w:rFonts w:ascii="Consolas" w:hAnsi="Consolas" w:cs="Consolas"/>
          <w:color w:val="252830"/>
          <w:sz w:val="21"/>
          <w:szCs w:val="21"/>
          <w:bdr w:val="none" w:sz="0" w:space="0" w:color="auto" w:frame="1"/>
          <w:shd w:val="clear" w:color="auto" w:fill="EFF0F1"/>
        </w:rPr>
        <w:t>for</w:t>
      </w:r>
      <w:r>
        <w:rPr>
          <w:rFonts w:ascii="Arial" w:hAnsi="Arial" w:cs="Arial"/>
          <w:color w:val="252830"/>
        </w:rPr>
        <w:t> loop. In this tutorial, we will learn about </w:t>
      </w:r>
      <w:r>
        <w:rPr>
          <w:rStyle w:val="HTMLCode"/>
          <w:rFonts w:ascii="Consolas" w:hAnsi="Consolas" w:cs="Consolas"/>
          <w:color w:val="252830"/>
          <w:sz w:val="21"/>
          <w:szCs w:val="21"/>
          <w:bdr w:val="none" w:sz="0" w:space="0" w:color="auto" w:frame="1"/>
          <w:shd w:val="clear" w:color="auto" w:fill="EFF0F1"/>
        </w:rPr>
        <w:t>while</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do..while</w:t>
      </w:r>
      <w:r>
        <w:rPr>
          <w:rFonts w:ascii="Arial" w:hAnsi="Arial" w:cs="Arial"/>
          <w:color w:val="252830"/>
        </w:rPr>
        <w:t> loop.</w:t>
      </w:r>
    </w:p>
    <w:p w:rsidR="00B556B9" w:rsidRDefault="00B556B9" w:rsidP="00B556B9">
      <w:pPr>
        <w:shd w:val="clear" w:color="auto" w:fill="FFFFFF"/>
        <w:spacing w:before="300" w:after="300"/>
        <w:textAlignment w:val="baseline"/>
        <w:rPr>
          <w:rFonts w:ascii="Arial" w:hAnsi="Arial" w:cs="Arial"/>
          <w:color w:val="252830"/>
        </w:rPr>
      </w:pPr>
      <w:r>
        <w:rPr>
          <w:rFonts w:ascii="Arial" w:hAnsi="Arial" w:cs="Arial"/>
          <w:color w:val="252830"/>
        </w:rPr>
        <w:pict>
          <v:rect id="_x0000_i1059" style="width:0;height:0" o:hralign="center" o:hrstd="t" o:hr="t" fillcolor="#a0a0a0" stroked="f"/>
        </w:pict>
      </w:r>
    </w:p>
    <w:p w:rsidR="00B556B9" w:rsidRDefault="00B556B9" w:rsidP="00B556B9">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while loop</w:t>
      </w:r>
    </w:p>
    <w:p w:rsidR="00B556B9" w:rsidRDefault="00B556B9" w:rsidP="00B556B9">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syntax of the </w:t>
      </w:r>
      <w:r>
        <w:rPr>
          <w:rStyle w:val="HTMLCode"/>
          <w:rFonts w:ascii="Consolas" w:hAnsi="Consolas" w:cs="Consolas"/>
          <w:color w:val="252830"/>
          <w:sz w:val="21"/>
          <w:szCs w:val="21"/>
          <w:bdr w:val="none" w:sz="0" w:space="0" w:color="auto" w:frame="1"/>
          <w:shd w:val="clear" w:color="auto" w:fill="EFF0F1"/>
        </w:rPr>
        <w:t>while</w:t>
      </w:r>
      <w:r>
        <w:rPr>
          <w:rFonts w:ascii="Arial" w:hAnsi="Arial" w:cs="Arial"/>
          <w:color w:val="252830"/>
        </w:rPr>
        <w:t> loop is:</w:t>
      </w:r>
    </w:p>
    <w:p w:rsidR="00B556B9" w:rsidRDefault="00B556B9" w:rsidP="00306920">
      <w:pPr>
        <w:pStyle w:val="HTMLPreformatted"/>
        <w:numPr>
          <w:ilvl w:val="0"/>
          <w:numId w:val="3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while</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testExpression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B556B9" w:rsidRDefault="00B556B9" w:rsidP="00306920">
      <w:pPr>
        <w:pStyle w:val="HTMLPreformatted"/>
        <w:numPr>
          <w:ilvl w:val="0"/>
          <w:numId w:val="3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xml:space="preserve">// statements inside the body of the loop </w:t>
      </w:r>
    </w:p>
    <w:p w:rsidR="00B556B9" w:rsidRDefault="00B556B9" w:rsidP="00306920">
      <w:pPr>
        <w:pStyle w:val="HTMLPreformatted"/>
        <w:numPr>
          <w:ilvl w:val="0"/>
          <w:numId w:val="3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B556B9" w:rsidRDefault="00B556B9" w:rsidP="00B556B9">
      <w:pPr>
        <w:shd w:val="clear" w:color="auto" w:fill="FFFFFF"/>
        <w:spacing w:before="300" w:after="300"/>
        <w:textAlignment w:val="baseline"/>
        <w:rPr>
          <w:rFonts w:ascii="Arial" w:hAnsi="Arial" w:cs="Arial"/>
          <w:color w:val="252830"/>
        </w:rPr>
      </w:pPr>
      <w:r>
        <w:rPr>
          <w:rFonts w:ascii="Arial" w:hAnsi="Arial" w:cs="Arial"/>
          <w:color w:val="252830"/>
        </w:rPr>
        <w:pict>
          <v:rect id="_x0000_i1060" style="width:0;height:0" o:hralign="center" o:hrstd="t" o:hr="t" fillcolor="#a0a0a0" stroked="f"/>
        </w:pict>
      </w:r>
    </w:p>
    <w:p w:rsidR="00B556B9" w:rsidRDefault="00B556B9" w:rsidP="00B556B9">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How while loop works?</w:t>
      </w:r>
    </w:p>
    <w:p w:rsidR="00B556B9" w:rsidRDefault="00B556B9" w:rsidP="00306920">
      <w:pPr>
        <w:numPr>
          <w:ilvl w:val="0"/>
          <w:numId w:val="36"/>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The </w:t>
      </w:r>
      <w:r>
        <w:rPr>
          <w:rStyle w:val="HTMLCode"/>
          <w:rFonts w:ascii="Consolas" w:eastAsiaTheme="minorHAnsi" w:hAnsi="Consolas" w:cs="Consolas"/>
          <w:color w:val="252830"/>
          <w:sz w:val="21"/>
          <w:szCs w:val="21"/>
          <w:bdr w:val="none" w:sz="0" w:space="0" w:color="auto" w:frame="1"/>
          <w:shd w:val="clear" w:color="auto" w:fill="EFF0F1"/>
        </w:rPr>
        <w:t>while</w:t>
      </w:r>
      <w:r>
        <w:rPr>
          <w:rFonts w:ascii="Arial" w:hAnsi="Arial" w:cs="Arial"/>
          <w:color w:val="252830"/>
        </w:rPr>
        <w:t> loop evaluates the test expression inside the parenthesis </w:t>
      </w:r>
      <w:r>
        <w:rPr>
          <w:rStyle w:val="HTMLCode"/>
          <w:rFonts w:ascii="Consolas" w:eastAsiaTheme="minorHAnsi" w:hAnsi="Consolas" w:cs="Consolas"/>
          <w:color w:val="252830"/>
          <w:sz w:val="21"/>
          <w:szCs w:val="21"/>
          <w:bdr w:val="none" w:sz="0" w:space="0" w:color="auto" w:frame="1"/>
          <w:shd w:val="clear" w:color="auto" w:fill="EFF0F1"/>
        </w:rPr>
        <w:t>()</w:t>
      </w:r>
      <w:r>
        <w:rPr>
          <w:rFonts w:ascii="Arial" w:hAnsi="Arial" w:cs="Arial"/>
          <w:color w:val="252830"/>
        </w:rPr>
        <w:t>.</w:t>
      </w:r>
    </w:p>
    <w:p w:rsidR="00B556B9" w:rsidRDefault="00B556B9" w:rsidP="00306920">
      <w:pPr>
        <w:numPr>
          <w:ilvl w:val="0"/>
          <w:numId w:val="36"/>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 test expression is true, statements inside the body of </w:t>
      </w:r>
      <w:r>
        <w:rPr>
          <w:rStyle w:val="HTMLCode"/>
          <w:rFonts w:ascii="Consolas" w:eastAsiaTheme="minorHAnsi" w:hAnsi="Consolas" w:cs="Consolas"/>
          <w:color w:val="252830"/>
          <w:sz w:val="21"/>
          <w:szCs w:val="21"/>
          <w:bdr w:val="none" w:sz="0" w:space="0" w:color="auto" w:frame="1"/>
          <w:shd w:val="clear" w:color="auto" w:fill="EFF0F1"/>
        </w:rPr>
        <w:t>while</w:t>
      </w:r>
      <w:r>
        <w:rPr>
          <w:rFonts w:ascii="Arial" w:hAnsi="Arial" w:cs="Arial"/>
          <w:color w:val="252830"/>
        </w:rPr>
        <w:t> loop are executed. Then, the test expression is evaluated again.</w:t>
      </w:r>
    </w:p>
    <w:p w:rsidR="00B556B9" w:rsidRDefault="00B556B9" w:rsidP="00306920">
      <w:pPr>
        <w:numPr>
          <w:ilvl w:val="0"/>
          <w:numId w:val="36"/>
        </w:numPr>
        <w:shd w:val="clear" w:color="auto" w:fill="FFFFFF"/>
        <w:spacing w:after="0" w:line="240" w:lineRule="auto"/>
        <w:ind w:left="0"/>
        <w:textAlignment w:val="baseline"/>
        <w:rPr>
          <w:rFonts w:ascii="Arial" w:hAnsi="Arial" w:cs="Arial"/>
          <w:color w:val="252830"/>
        </w:rPr>
      </w:pPr>
      <w:r>
        <w:rPr>
          <w:rFonts w:ascii="Arial" w:hAnsi="Arial" w:cs="Arial"/>
          <w:color w:val="252830"/>
        </w:rPr>
        <w:t>The process goes on until the test expression is evaluated to false.</w:t>
      </w:r>
    </w:p>
    <w:p w:rsidR="00B556B9" w:rsidRDefault="00B556B9" w:rsidP="00306920">
      <w:pPr>
        <w:numPr>
          <w:ilvl w:val="0"/>
          <w:numId w:val="36"/>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 test expression is false, the loop terminates (ends).</w:t>
      </w:r>
    </w:p>
    <w:p w:rsidR="00B556B9" w:rsidRDefault="00B556B9" w:rsidP="00B556B9">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learn more about test expression (when the test expression is evaluated to true and false), check out </w:t>
      </w:r>
      <w:hyperlink r:id="rId15" w:anchor="relational" w:tooltip="C Relational operators" w:history="1">
        <w:r>
          <w:rPr>
            <w:rStyle w:val="Hyperlink"/>
            <w:rFonts w:ascii="Arial" w:hAnsi="Arial" w:cs="Arial"/>
            <w:color w:val="2B6DAD"/>
            <w:bdr w:val="none" w:sz="0" w:space="0" w:color="auto" w:frame="1"/>
          </w:rPr>
          <w:t>relational</w:t>
        </w:r>
      </w:hyperlink>
      <w:r>
        <w:rPr>
          <w:rFonts w:ascii="Arial" w:hAnsi="Arial" w:cs="Arial"/>
          <w:color w:val="252830"/>
        </w:rPr>
        <w:t> and </w:t>
      </w:r>
      <w:hyperlink r:id="rId16" w:anchor="logical" w:tooltip="C logical operators" w:history="1">
        <w:r>
          <w:rPr>
            <w:rStyle w:val="Hyperlink"/>
            <w:rFonts w:ascii="Arial" w:hAnsi="Arial" w:cs="Arial"/>
            <w:color w:val="2B6DAD"/>
            <w:bdr w:val="none" w:sz="0" w:space="0" w:color="auto" w:frame="1"/>
          </w:rPr>
          <w:t>logical operators</w:t>
        </w:r>
      </w:hyperlink>
      <w:r>
        <w:rPr>
          <w:rFonts w:ascii="Arial" w:hAnsi="Arial" w:cs="Arial"/>
          <w:color w:val="252830"/>
        </w:rPr>
        <w:t>.</w:t>
      </w:r>
    </w:p>
    <w:p w:rsidR="00B556B9" w:rsidRDefault="00B556B9" w:rsidP="00B556B9">
      <w:pPr>
        <w:shd w:val="clear" w:color="auto" w:fill="FFFFFF"/>
        <w:spacing w:before="300" w:after="300"/>
        <w:textAlignment w:val="baseline"/>
        <w:rPr>
          <w:rFonts w:ascii="Arial" w:hAnsi="Arial" w:cs="Arial"/>
          <w:color w:val="252830"/>
        </w:rPr>
      </w:pPr>
      <w:r>
        <w:rPr>
          <w:rFonts w:ascii="Arial" w:hAnsi="Arial" w:cs="Arial"/>
          <w:color w:val="252830"/>
        </w:rPr>
        <w:pict>
          <v:rect id="_x0000_i1061" style="width:0;height:0" o:hralign="center" o:hrstd="t" o:hr="t" fillcolor="#a0a0a0" stroked="f"/>
        </w:pict>
      </w:r>
    </w:p>
    <w:p w:rsidR="00B556B9" w:rsidRDefault="00B556B9" w:rsidP="00B556B9">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Flowchart of while loop</w:t>
      </w:r>
    </w:p>
    <w:p w:rsidR="00B556B9" w:rsidRDefault="00B556B9" w:rsidP="00B556B9">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lastRenderedPageBreak/>
        <w:drawing>
          <wp:inline distT="0" distB="0" distL="0" distR="0">
            <wp:extent cx="3048000" cy="3105150"/>
            <wp:effectExtent l="19050" t="0" r="0" b="0"/>
            <wp:docPr id="98" name="Picture 98" descr="flowchart of while loop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lowchart of while loop in C programming"/>
                    <pic:cNvPicPr>
                      <a:picLocks noChangeAspect="1" noChangeArrowheads="1"/>
                    </pic:cNvPicPr>
                  </pic:nvPicPr>
                  <pic:blipFill>
                    <a:blip r:embed="rId17"/>
                    <a:srcRect/>
                    <a:stretch>
                      <a:fillRect/>
                    </a:stretch>
                  </pic:blipFill>
                  <pic:spPr bwMode="auto">
                    <a:xfrm>
                      <a:off x="0" y="0"/>
                      <a:ext cx="3048000" cy="3105150"/>
                    </a:xfrm>
                    <a:prstGeom prst="rect">
                      <a:avLst/>
                    </a:prstGeom>
                    <a:noFill/>
                    <a:ln w="9525">
                      <a:noFill/>
                      <a:miter lim="800000"/>
                      <a:headEnd/>
                      <a:tailEnd/>
                    </a:ln>
                  </pic:spPr>
                </pic:pic>
              </a:graphicData>
            </a:graphic>
          </wp:inline>
        </w:drawing>
      </w:r>
    </w:p>
    <w:p w:rsidR="00B556B9" w:rsidRDefault="00B556B9" w:rsidP="00B556B9">
      <w:pPr>
        <w:shd w:val="clear" w:color="auto" w:fill="FFFFFF"/>
        <w:spacing w:before="300" w:after="300"/>
        <w:textAlignment w:val="baseline"/>
        <w:rPr>
          <w:rFonts w:ascii="Arial" w:hAnsi="Arial" w:cs="Arial"/>
          <w:color w:val="252830"/>
        </w:rPr>
      </w:pPr>
      <w:r>
        <w:rPr>
          <w:rFonts w:ascii="Arial" w:hAnsi="Arial" w:cs="Arial"/>
          <w:color w:val="252830"/>
        </w:rPr>
        <w:pict>
          <v:rect id="_x0000_i1062" style="width:0;height:0" o:hralign="center" o:hrstd="t" o:hr="t" fillcolor="#a0a0a0" stroked="f"/>
        </w:pict>
      </w:r>
    </w:p>
    <w:p w:rsidR="00B556B9" w:rsidRDefault="00B556B9" w:rsidP="00B556B9">
      <w:pPr>
        <w:pStyle w:val="Heading3"/>
        <w:shd w:val="clear" w:color="auto" w:fill="FFFFFF"/>
        <w:spacing w:before="0" w:beforeAutospacing="0" w:after="0" w:afterAutospacing="0"/>
        <w:textAlignment w:val="baseline"/>
        <w:rPr>
          <w:rFonts w:ascii="Arial" w:hAnsi="Arial" w:cs="Arial"/>
          <w:color w:val="252830"/>
          <w:sz w:val="34"/>
          <w:szCs w:val="34"/>
        </w:rPr>
      </w:pPr>
      <w:bookmarkStart w:id="73" w:name="example-while"/>
      <w:bookmarkEnd w:id="73"/>
      <w:r>
        <w:rPr>
          <w:rFonts w:ascii="Arial" w:hAnsi="Arial" w:cs="Arial"/>
          <w:color w:val="252830"/>
          <w:sz w:val="34"/>
          <w:szCs w:val="34"/>
        </w:rPr>
        <w:t>Example 1: while loop</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Print numbers from 1 to 5</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while</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B556B9" w:rsidRDefault="00B556B9" w:rsidP="00B556B9">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1</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2</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3</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4</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5</w:t>
      </w:r>
    </w:p>
    <w:p w:rsidR="00B556B9" w:rsidRDefault="00B556B9" w:rsidP="00B556B9">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we have initialized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to 1.</w:t>
      </w:r>
    </w:p>
    <w:p w:rsidR="00B556B9" w:rsidRDefault="00B556B9" w:rsidP="00306920">
      <w:pPr>
        <w:numPr>
          <w:ilvl w:val="0"/>
          <w:numId w:val="38"/>
        </w:numPr>
        <w:shd w:val="clear" w:color="auto" w:fill="FFFFFF"/>
        <w:spacing w:after="0" w:line="240" w:lineRule="auto"/>
        <w:ind w:left="0"/>
        <w:textAlignment w:val="baseline"/>
        <w:rPr>
          <w:rFonts w:ascii="Arial" w:hAnsi="Arial" w:cs="Arial"/>
          <w:color w:val="252830"/>
        </w:rPr>
      </w:pPr>
      <w:r>
        <w:rPr>
          <w:rFonts w:ascii="Arial" w:hAnsi="Arial" w:cs="Arial"/>
          <w:color w:val="252830"/>
        </w:rPr>
        <w:t>When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is 1, the test expression </w:t>
      </w:r>
      <w:r>
        <w:rPr>
          <w:rStyle w:val="HTMLCode"/>
          <w:rFonts w:ascii="Consolas" w:eastAsiaTheme="minorHAnsi" w:hAnsi="Consolas" w:cs="Consolas"/>
          <w:color w:val="252830"/>
          <w:sz w:val="21"/>
          <w:szCs w:val="21"/>
          <w:bdr w:val="none" w:sz="0" w:space="0" w:color="auto" w:frame="1"/>
          <w:shd w:val="clear" w:color="auto" w:fill="EFF0F1"/>
        </w:rPr>
        <w:t>i &lt;= 5</w:t>
      </w:r>
      <w:r>
        <w:rPr>
          <w:rFonts w:ascii="Arial" w:hAnsi="Arial" w:cs="Arial"/>
          <w:color w:val="252830"/>
        </w:rPr>
        <w:t> is true. Hence, the body of the </w:t>
      </w:r>
      <w:r>
        <w:rPr>
          <w:rStyle w:val="HTMLCode"/>
          <w:rFonts w:ascii="Consolas" w:eastAsiaTheme="minorHAnsi" w:hAnsi="Consolas" w:cs="Consolas"/>
          <w:color w:val="252830"/>
          <w:sz w:val="21"/>
          <w:szCs w:val="21"/>
          <w:bdr w:val="none" w:sz="0" w:space="0" w:color="auto" w:frame="1"/>
          <w:shd w:val="clear" w:color="auto" w:fill="EFF0F1"/>
        </w:rPr>
        <w:t>while</w:t>
      </w:r>
      <w:r>
        <w:rPr>
          <w:rFonts w:ascii="Arial" w:hAnsi="Arial" w:cs="Arial"/>
          <w:color w:val="252830"/>
        </w:rPr>
        <w:t> loop is executed. This prints 1 on the screen and the value of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is increased to 2.</w:t>
      </w:r>
    </w:p>
    <w:p w:rsidR="00B556B9" w:rsidRDefault="00B556B9" w:rsidP="00306920">
      <w:pPr>
        <w:numPr>
          <w:ilvl w:val="0"/>
          <w:numId w:val="38"/>
        </w:numPr>
        <w:shd w:val="clear" w:color="auto" w:fill="FFFFFF"/>
        <w:spacing w:after="0" w:line="240" w:lineRule="auto"/>
        <w:ind w:left="0"/>
        <w:textAlignment w:val="baseline"/>
        <w:rPr>
          <w:rFonts w:ascii="Arial" w:hAnsi="Arial" w:cs="Arial"/>
          <w:color w:val="252830"/>
        </w:rPr>
      </w:pPr>
      <w:r>
        <w:rPr>
          <w:rFonts w:ascii="Arial" w:hAnsi="Arial" w:cs="Arial"/>
          <w:color w:val="252830"/>
        </w:rPr>
        <w:lastRenderedPageBreak/>
        <w:t>Now,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is 2, the test expression </w:t>
      </w:r>
      <w:r>
        <w:rPr>
          <w:rStyle w:val="HTMLCode"/>
          <w:rFonts w:ascii="Consolas" w:eastAsiaTheme="minorHAnsi" w:hAnsi="Consolas" w:cs="Consolas"/>
          <w:color w:val="252830"/>
          <w:sz w:val="21"/>
          <w:szCs w:val="21"/>
          <w:bdr w:val="none" w:sz="0" w:space="0" w:color="auto" w:frame="1"/>
          <w:shd w:val="clear" w:color="auto" w:fill="EFF0F1"/>
        </w:rPr>
        <w:t>i &lt;= 5</w:t>
      </w:r>
      <w:r>
        <w:rPr>
          <w:rFonts w:ascii="Arial" w:hAnsi="Arial" w:cs="Arial"/>
          <w:color w:val="252830"/>
        </w:rPr>
        <w:t> is again true. The body of the </w:t>
      </w:r>
      <w:r>
        <w:rPr>
          <w:rStyle w:val="HTMLCode"/>
          <w:rFonts w:ascii="Consolas" w:eastAsiaTheme="minorHAnsi" w:hAnsi="Consolas" w:cs="Consolas"/>
          <w:color w:val="252830"/>
          <w:sz w:val="21"/>
          <w:szCs w:val="21"/>
          <w:bdr w:val="none" w:sz="0" w:space="0" w:color="auto" w:frame="1"/>
          <w:shd w:val="clear" w:color="auto" w:fill="EFF0F1"/>
        </w:rPr>
        <w:t>while</w:t>
      </w:r>
      <w:r>
        <w:rPr>
          <w:rFonts w:ascii="Arial" w:hAnsi="Arial" w:cs="Arial"/>
          <w:color w:val="252830"/>
        </w:rPr>
        <w:t> loop is executed again. This prints 2 on the screen and the value of </w:t>
      </w:r>
      <w:r>
        <w:rPr>
          <w:rStyle w:val="HTMLCode"/>
          <w:rFonts w:ascii="Consolas" w:eastAsiaTheme="minorHAnsi" w:hAnsi="Consolas" w:cs="Consolas"/>
          <w:color w:val="252830"/>
          <w:sz w:val="21"/>
          <w:szCs w:val="21"/>
          <w:bdr w:val="none" w:sz="0" w:space="0" w:color="auto" w:frame="1"/>
          <w:shd w:val="clear" w:color="auto" w:fill="EFF0F1"/>
        </w:rPr>
        <w:t>i</w:t>
      </w:r>
      <w:r>
        <w:rPr>
          <w:rFonts w:ascii="Arial" w:hAnsi="Arial" w:cs="Arial"/>
          <w:color w:val="252830"/>
        </w:rPr>
        <w:t> is increased to 3.</w:t>
      </w:r>
    </w:p>
    <w:p w:rsidR="00B556B9" w:rsidRDefault="00B556B9" w:rsidP="00306920">
      <w:pPr>
        <w:numPr>
          <w:ilvl w:val="0"/>
          <w:numId w:val="38"/>
        </w:numPr>
        <w:shd w:val="clear" w:color="auto" w:fill="FFFFFF"/>
        <w:spacing w:after="0" w:line="240" w:lineRule="auto"/>
        <w:ind w:left="0"/>
        <w:textAlignment w:val="baseline"/>
        <w:rPr>
          <w:rFonts w:ascii="Arial" w:hAnsi="Arial" w:cs="Arial"/>
          <w:color w:val="252830"/>
        </w:rPr>
      </w:pPr>
      <w:r>
        <w:rPr>
          <w:rFonts w:ascii="Arial" w:hAnsi="Arial" w:cs="Arial"/>
          <w:color w:val="252830"/>
        </w:rPr>
        <w:t>This process goes on until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becomes 6. When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is 6, the test expression </w:t>
      </w:r>
      <w:r>
        <w:rPr>
          <w:rStyle w:val="HTMLCode"/>
          <w:rFonts w:ascii="Consolas" w:eastAsiaTheme="minorHAnsi" w:hAnsi="Consolas" w:cs="Consolas"/>
          <w:color w:val="252830"/>
          <w:sz w:val="21"/>
          <w:szCs w:val="21"/>
          <w:bdr w:val="none" w:sz="0" w:space="0" w:color="auto" w:frame="1"/>
          <w:shd w:val="clear" w:color="auto" w:fill="EFF0F1"/>
        </w:rPr>
        <w:t>i &lt;= 5</w:t>
      </w:r>
      <w:r>
        <w:rPr>
          <w:rFonts w:ascii="Arial" w:hAnsi="Arial" w:cs="Arial"/>
          <w:color w:val="252830"/>
        </w:rPr>
        <w:t> will be false and the loop terminates.</w:t>
      </w:r>
    </w:p>
    <w:p w:rsidR="00B556B9" w:rsidRDefault="00B556B9" w:rsidP="00B556B9">
      <w:pPr>
        <w:shd w:val="clear" w:color="auto" w:fill="FFFFFF"/>
        <w:spacing w:before="300" w:after="300"/>
        <w:textAlignment w:val="baseline"/>
        <w:rPr>
          <w:rFonts w:ascii="Arial" w:hAnsi="Arial" w:cs="Arial"/>
          <w:color w:val="252830"/>
        </w:rPr>
      </w:pPr>
      <w:r>
        <w:rPr>
          <w:rFonts w:ascii="Arial" w:hAnsi="Arial" w:cs="Arial"/>
          <w:color w:val="252830"/>
        </w:rPr>
        <w:pict>
          <v:rect id="_x0000_i1063" style="width:0;height:0" o:hralign="center" o:hrstd="t" o:hr="t" fillcolor="#a0a0a0" stroked="f"/>
        </w:pict>
      </w:r>
    </w:p>
    <w:p w:rsidR="00B556B9" w:rsidRDefault="00B556B9" w:rsidP="00B556B9">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do...while loop</w:t>
      </w:r>
    </w:p>
    <w:p w:rsidR="00B556B9" w:rsidRDefault="00B556B9" w:rsidP="00B556B9">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hAnsi="Consolas" w:cs="Consolas"/>
          <w:color w:val="252830"/>
          <w:sz w:val="21"/>
          <w:szCs w:val="21"/>
          <w:bdr w:val="none" w:sz="0" w:space="0" w:color="auto" w:frame="1"/>
          <w:shd w:val="clear" w:color="auto" w:fill="EFF0F1"/>
        </w:rPr>
        <w:t>do..while</w:t>
      </w:r>
      <w:r>
        <w:rPr>
          <w:rFonts w:ascii="Arial" w:hAnsi="Arial" w:cs="Arial"/>
          <w:color w:val="252830"/>
        </w:rPr>
        <w:t> loop is similar to the </w:t>
      </w:r>
      <w:r>
        <w:rPr>
          <w:rStyle w:val="HTMLCode"/>
          <w:rFonts w:ascii="Consolas" w:hAnsi="Consolas" w:cs="Consolas"/>
          <w:color w:val="252830"/>
          <w:sz w:val="21"/>
          <w:szCs w:val="21"/>
          <w:bdr w:val="none" w:sz="0" w:space="0" w:color="auto" w:frame="1"/>
          <w:shd w:val="clear" w:color="auto" w:fill="EFF0F1"/>
        </w:rPr>
        <w:t>while</w:t>
      </w:r>
      <w:r>
        <w:rPr>
          <w:rFonts w:ascii="Arial" w:hAnsi="Arial" w:cs="Arial"/>
          <w:color w:val="252830"/>
        </w:rPr>
        <w:t> loop with one important difference. The body of </w:t>
      </w:r>
      <w:r>
        <w:rPr>
          <w:rStyle w:val="HTMLCode"/>
          <w:rFonts w:ascii="Consolas" w:hAnsi="Consolas" w:cs="Consolas"/>
          <w:color w:val="252830"/>
          <w:sz w:val="21"/>
          <w:szCs w:val="21"/>
          <w:bdr w:val="none" w:sz="0" w:space="0" w:color="auto" w:frame="1"/>
          <w:shd w:val="clear" w:color="auto" w:fill="EFF0F1"/>
        </w:rPr>
        <w:t>do...while</w:t>
      </w:r>
      <w:r>
        <w:rPr>
          <w:rFonts w:ascii="Arial" w:hAnsi="Arial" w:cs="Arial"/>
          <w:color w:val="252830"/>
        </w:rPr>
        <w:t> loop is executed at least once. Only then, the test expression is evaluated.</w:t>
      </w:r>
    </w:p>
    <w:p w:rsidR="00B556B9" w:rsidRDefault="00B556B9" w:rsidP="00B556B9">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syntax of the </w:t>
      </w:r>
      <w:r>
        <w:rPr>
          <w:rStyle w:val="HTMLCode"/>
          <w:rFonts w:ascii="Consolas" w:hAnsi="Consolas" w:cs="Consolas"/>
          <w:color w:val="252830"/>
          <w:sz w:val="21"/>
          <w:szCs w:val="21"/>
          <w:bdr w:val="none" w:sz="0" w:space="0" w:color="auto" w:frame="1"/>
          <w:shd w:val="clear" w:color="auto" w:fill="EFF0F1"/>
        </w:rPr>
        <w:t>do...while</w:t>
      </w:r>
      <w:r>
        <w:rPr>
          <w:rFonts w:ascii="Arial" w:hAnsi="Arial" w:cs="Arial"/>
          <w:color w:val="252830"/>
        </w:rPr>
        <w:t> loop is:</w:t>
      </w:r>
    </w:p>
    <w:p w:rsidR="00B556B9" w:rsidRDefault="00B556B9" w:rsidP="00306920">
      <w:pPr>
        <w:pStyle w:val="HTMLPreformatted"/>
        <w:numPr>
          <w:ilvl w:val="0"/>
          <w:numId w:val="3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do</w:t>
      </w:r>
    </w:p>
    <w:p w:rsidR="00B556B9" w:rsidRDefault="00B556B9" w:rsidP="00306920">
      <w:pPr>
        <w:pStyle w:val="HTMLPreformatted"/>
        <w:numPr>
          <w:ilvl w:val="0"/>
          <w:numId w:val="3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 inside the body of the loop</w:t>
      </w:r>
    </w:p>
    <w:p w:rsidR="00B556B9" w:rsidRDefault="00B556B9" w:rsidP="00306920">
      <w:pPr>
        <w:pStyle w:val="HTMLPreformatted"/>
        <w:numPr>
          <w:ilvl w:val="0"/>
          <w:numId w:val="3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3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while</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testExpression</w:t>
      </w:r>
      <w:r>
        <w:rPr>
          <w:rStyle w:val="pun"/>
          <w:rFonts w:ascii="Consolas" w:hAnsi="Consolas" w:cs="Consolas"/>
          <w:color w:val="000000"/>
          <w:sz w:val="21"/>
          <w:szCs w:val="21"/>
          <w:bdr w:val="none" w:sz="0" w:space="0" w:color="auto" w:frame="1"/>
          <w:shd w:val="clear" w:color="auto" w:fill="EFF0F1"/>
        </w:rPr>
        <w:t>);</w:t>
      </w:r>
    </w:p>
    <w:p w:rsidR="00B556B9" w:rsidRDefault="00B556B9" w:rsidP="00B556B9">
      <w:pPr>
        <w:shd w:val="clear" w:color="auto" w:fill="FFFFFF"/>
        <w:spacing w:before="300" w:after="300"/>
        <w:textAlignment w:val="baseline"/>
        <w:rPr>
          <w:rFonts w:ascii="Arial" w:hAnsi="Arial" w:cs="Arial"/>
          <w:color w:val="252830"/>
        </w:rPr>
      </w:pPr>
      <w:r>
        <w:rPr>
          <w:rFonts w:ascii="Arial" w:hAnsi="Arial" w:cs="Arial"/>
          <w:color w:val="252830"/>
        </w:rPr>
        <w:pict>
          <v:rect id="_x0000_i1064" style="width:0;height:0" o:hralign="center" o:hrstd="t" o:hr="t" fillcolor="#a0a0a0" stroked="f"/>
        </w:pict>
      </w:r>
    </w:p>
    <w:p w:rsidR="00B556B9" w:rsidRDefault="00B556B9" w:rsidP="00B556B9">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How do...while loop works?</w:t>
      </w:r>
    </w:p>
    <w:p w:rsidR="00B556B9" w:rsidRDefault="00B556B9" w:rsidP="00306920">
      <w:pPr>
        <w:numPr>
          <w:ilvl w:val="0"/>
          <w:numId w:val="40"/>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The body of do...while loop is executed once. Only then, the test expression is evaluated.</w:t>
      </w:r>
    </w:p>
    <w:p w:rsidR="00B556B9" w:rsidRDefault="00B556B9" w:rsidP="00306920">
      <w:pPr>
        <w:numPr>
          <w:ilvl w:val="0"/>
          <w:numId w:val="40"/>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 test expression is true, the body of the loop is executed again and the test expression is evaluated.</w:t>
      </w:r>
    </w:p>
    <w:p w:rsidR="00B556B9" w:rsidRDefault="00B556B9" w:rsidP="00306920">
      <w:pPr>
        <w:numPr>
          <w:ilvl w:val="0"/>
          <w:numId w:val="40"/>
        </w:numPr>
        <w:shd w:val="clear" w:color="auto" w:fill="FFFFFF"/>
        <w:spacing w:after="0" w:line="240" w:lineRule="auto"/>
        <w:ind w:left="0"/>
        <w:textAlignment w:val="baseline"/>
        <w:rPr>
          <w:rFonts w:ascii="Arial" w:hAnsi="Arial" w:cs="Arial"/>
          <w:color w:val="252830"/>
        </w:rPr>
      </w:pPr>
      <w:r>
        <w:rPr>
          <w:rFonts w:ascii="Arial" w:hAnsi="Arial" w:cs="Arial"/>
          <w:color w:val="252830"/>
        </w:rPr>
        <w:t>This process goes on until the test expression becomes false.</w:t>
      </w:r>
    </w:p>
    <w:p w:rsidR="00B556B9" w:rsidRDefault="00B556B9" w:rsidP="00306920">
      <w:pPr>
        <w:numPr>
          <w:ilvl w:val="0"/>
          <w:numId w:val="40"/>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 test expression is false, the loop ends.</w:t>
      </w:r>
    </w:p>
    <w:p w:rsidR="00B556B9" w:rsidRDefault="00B556B9" w:rsidP="00B556B9">
      <w:pPr>
        <w:shd w:val="clear" w:color="auto" w:fill="FFFFFF"/>
        <w:spacing w:before="300" w:after="300"/>
        <w:textAlignment w:val="baseline"/>
        <w:rPr>
          <w:rFonts w:ascii="Arial" w:hAnsi="Arial" w:cs="Arial"/>
          <w:color w:val="252830"/>
        </w:rPr>
      </w:pPr>
      <w:r>
        <w:rPr>
          <w:rFonts w:ascii="Arial" w:hAnsi="Arial" w:cs="Arial"/>
          <w:color w:val="252830"/>
        </w:rPr>
        <w:pict>
          <v:rect id="_x0000_i1065" style="width:0;height:0" o:hralign="center" o:hrstd="t" o:hr="t" fillcolor="#a0a0a0" stroked="f"/>
        </w:pict>
      </w:r>
    </w:p>
    <w:p w:rsidR="00B556B9" w:rsidRDefault="00B556B9" w:rsidP="00B556B9">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Flowchart of do...while Loop</w:t>
      </w:r>
    </w:p>
    <w:p w:rsidR="00B556B9" w:rsidRDefault="00B556B9" w:rsidP="00B556B9">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lastRenderedPageBreak/>
        <w:drawing>
          <wp:inline distT="0" distB="0" distL="0" distR="0">
            <wp:extent cx="2476500" cy="2590800"/>
            <wp:effectExtent l="19050" t="0" r="0" b="0"/>
            <wp:docPr id="103" name="Picture 103" descr="do while loop flowchart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o while loop flowchart in C programming"/>
                    <pic:cNvPicPr>
                      <a:picLocks noChangeAspect="1" noChangeArrowheads="1"/>
                    </pic:cNvPicPr>
                  </pic:nvPicPr>
                  <pic:blipFill>
                    <a:blip r:embed="rId18"/>
                    <a:srcRect/>
                    <a:stretch>
                      <a:fillRect/>
                    </a:stretch>
                  </pic:blipFill>
                  <pic:spPr bwMode="auto">
                    <a:xfrm>
                      <a:off x="0" y="0"/>
                      <a:ext cx="2476500" cy="2590800"/>
                    </a:xfrm>
                    <a:prstGeom prst="rect">
                      <a:avLst/>
                    </a:prstGeom>
                    <a:noFill/>
                    <a:ln w="9525">
                      <a:noFill/>
                      <a:miter lim="800000"/>
                      <a:headEnd/>
                      <a:tailEnd/>
                    </a:ln>
                  </pic:spPr>
                </pic:pic>
              </a:graphicData>
            </a:graphic>
          </wp:inline>
        </w:drawing>
      </w:r>
    </w:p>
    <w:p w:rsidR="00B556B9" w:rsidRDefault="00B556B9" w:rsidP="00B556B9">
      <w:pPr>
        <w:shd w:val="clear" w:color="auto" w:fill="FFFFFF"/>
        <w:spacing w:before="300" w:after="300"/>
        <w:textAlignment w:val="baseline"/>
        <w:rPr>
          <w:rFonts w:ascii="Arial" w:hAnsi="Arial" w:cs="Arial"/>
          <w:color w:val="252830"/>
        </w:rPr>
      </w:pPr>
      <w:r>
        <w:rPr>
          <w:rFonts w:ascii="Arial" w:hAnsi="Arial" w:cs="Arial"/>
          <w:color w:val="252830"/>
        </w:rPr>
        <w:pict>
          <v:rect id="_x0000_i1066" style="width:0;height:0" o:hralign="center" o:hrstd="t" o:hr="t" fillcolor="#a0a0a0" stroked="f"/>
        </w:pict>
      </w:r>
    </w:p>
    <w:p w:rsidR="00B556B9" w:rsidRDefault="00B556B9" w:rsidP="00B556B9">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2: do...while loop</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Program to add numbers until the user enters zero</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double</w:t>
      </w:r>
      <w:r>
        <w:rPr>
          <w:rStyle w:val="pln"/>
          <w:rFonts w:ascii="Consolas" w:hAnsi="Consolas" w:cs="Consolas"/>
          <w:color w:val="000000"/>
          <w:sz w:val="21"/>
          <w:szCs w:val="21"/>
          <w:bdr w:val="none" w:sz="0" w:space="0" w:color="auto" w:frame="1"/>
          <w:shd w:val="clear" w:color="auto" w:fill="EFF0F1"/>
        </w:rPr>
        <w:t xml:space="preserv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the body of the loop is executed at least once</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do</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number: "</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number</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while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number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0.0</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"Sum = %.2lf"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sum</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B556B9" w:rsidRDefault="00B556B9" w:rsidP="00306920">
      <w:pPr>
        <w:pStyle w:val="HTMLPreformatted"/>
        <w:numPr>
          <w:ilvl w:val="0"/>
          <w:numId w:val="4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B556B9" w:rsidRDefault="00B556B9" w:rsidP="00B556B9">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 number: 1.5</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 number: 2.4</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 number: -3.4</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 number: 4.2</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 number: 0</w:t>
      </w:r>
    </w:p>
    <w:p w:rsidR="00B556B9" w:rsidRDefault="00B556B9" w:rsidP="00B556B9">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Sum = 4.70</w:t>
      </w:r>
    </w:p>
    <w:p w:rsidR="002509D3" w:rsidRDefault="002509D3"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002331">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switch Statement</w:t>
      </w:r>
    </w:p>
    <w:p w:rsidR="00002331" w:rsidRDefault="00002331" w:rsidP="00002331">
      <w:pPr>
        <w:shd w:val="clear" w:color="auto" w:fill="FFFFFF"/>
        <w:textAlignment w:val="baseline"/>
        <w:rPr>
          <w:rFonts w:ascii="Arial" w:hAnsi="Arial" w:cs="Arial"/>
          <w:b/>
          <w:bCs/>
          <w:color w:val="9999AA"/>
        </w:rPr>
      </w:pPr>
      <w:r>
        <w:rPr>
          <w:rFonts w:ascii="Arial" w:hAnsi="Arial" w:cs="Arial"/>
          <w:b/>
          <w:bCs/>
          <w:color w:val="9999AA"/>
        </w:rPr>
        <w:t>In this tutorial, you will learn to create the switch statement in C programming with the help of an example.</w:t>
      </w:r>
    </w:p>
    <w:p w:rsidR="00002331" w:rsidRDefault="00002331" w:rsidP="00002331">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switch statement allows us to execute one code block among many alternatives.</w:t>
      </w:r>
    </w:p>
    <w:p w:rsidR="00002331" w:rsidRDefault="00002331" w:rsidP="00002331">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You can do the same thing with the </w:t>
      </w:r>
      <w:r>
        <w:rPr>
          <w:rStyle w:val="HTMLCode"/>
          <w:rFonts w:ascii="Consolas" w:hAnsi="Consolas" w:cs="Consolas"/>
          <w:color w:val="252830"/>
          <w:sz w:val="21"/>
          <w:szCs w:val="21"/>
          <w:bdr w:val="none" w:sz="0" w:space="0" w:color="auto" w:frame="1"/>
          <w:shd w:val="clear" w:color="auto" w:fill="EFF0F1"/>
        </w:rPr>
        <w:t>if...else..if</w:t>
      </w:r>
      <w:r>
        <w:rPr>
          <w:rFonts w:ascii="Arial" w:hAnsi="Arial" w:cs="Arial"/>
          <w:color w:val="252830"/>
        </w:rPr>
        <w:t> ladder. However, the syntax of the </w:t>
      </w:r>
      <w:r>
        <w:rPr>
          <w:rStyle w:val="HTMLCode"/>
          <w:rFonts w:ascii="Consolas" w:hAnsi="Consolas" w:cs="Consolas"/>
          <w:color w:val="252830"/>
          <w:sz w:val="21"/>
          <w:szCs w:val="21"/>
          <w:bdr w:val="none" w:sz="0" w:space="0" w:color="auto" w:frame="1"/>
          <w:shd w:val="clear" w:color="auto" w:fill="EFF0F1"/>
        </w:rPr>
        <w:t>switch</w:t>
      </w:r>
      <w:r>
        <w:rPr>
          <w:rFonts w:ascii="Arial" w:hAnsi="Arial" w:cs="Arial"/>
          <w:color w:val="252830"/>
        </w:rPr>
        <w:t> statement is much easier to read and write.</w:t>
      </w:r>
    </w:p>
    <w:p w:rsidR="00002331" w:rsidRDefault="00002331" w:rsidP="00002331">
      <w:pPr>
        <w:shd w:val="clear" w:color="auto" w:fill="FFFFFF"/>
        <w:spacing w:before="300" w:after="300"/>
        <w:textAlignment w:val="baseline"/>
        <w:rPr>
          <w:rFonts w:ascii="Arial" w:hAnsi="Arial" w:cs="Arial"/>
          <w:color w:val="252830"/>
        </w:rPr>
      </w:pPr>
      <w:r>
        <w:rPr>
          <w:rFonts w:ascii="Arial" w:hAnsi="Arial" w:cs="Arial"/>
          <w:color w:val="252830"/>
        </w:rPr>
        <w:pict>
          <v:rect id="_x0000_i1067" style="width:0;height:0" o:hralign="center" o:hrstd="t" o:hr="t" fillcolor="#a0a0a0" stroked="f"/>
        </w:pict>
      </w:r>
    </w:p>
    <w:p w:rsidR="00002331" w:rsidRDefault="00002331" w:rsidP="00002331">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Syntax of switch...case</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switch</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expression</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case</w:t>
      </w:r>
      <w:r>
        <w:rPr>
          <w:rStyle w:val="pln"/>
          <w:rFonts w:ascii="Consolas" w:hAnsi="Consolas" w:cs="Consolas"/>
          <w:color w:val="000000"/>
          <w:sz w:val="21"/>
          <w:szCs w:val="21"/>
          <w:bdr w:val="none" w:sz="0" w:space="0" w:color="auto" w:frame="1"/>
          <w:shd w:val="clear" w:color="auto" w:fill="EFF0F1"/>
        </w:rPr>
        <w:t xml:space="preserve"> constant1</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break</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case</w:t>
      </w:r>
      <w:r>
        <w:rPr>
          <w:rStyle w:val="pln"/>
          <w:rFonts w:ascii="Consolas" w:hAnsi="Consolas" w:cs="Consolas"/>
          <w:color w:val="000000"/>
          <w:sz w:val="21"/>
          <w:szCs w:val="21"/>
          <w:bdr w:val="none" w:sz="0" w:space="0" w:color="auto" w:frame="1"/>
          <w:shd w:val="clear" w:color="auto" w:fill="EFF0F1"/>
        </w:rPr>
        <w:t xml:space="preserve"> constant2</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statements</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break</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default</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default statements</w:t>
      </w:r>
    </w:p>
    <w:p w:rsidR="00002331" w:rsidRDefault="00002331" w:rsidP="00306920">
      <w:pPr>
        <w:pStyle w:val="HTMLPreformatted"/>
        <w:numPr>
          <w:ilvl w:val="0"/>
          <w:numId w:val="4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2331" w:rsidRDefault="00002331" w:rsidP="00002331">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How does the switch statement work?</w:t>
      </w:r>
    </w:p>
    <w:p w:rsidR="00002331" w:rsidRDefault="00002331" w:rsidP="00002331">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Variable"/>
          <w:rFonts w:ascii="Consolas" w:hAnsi="Consolas" w:cs="Consolas"/>
          <w:i w:val="0"/>
          <w:iCs w:val="0"/>
          <w:color w:val="252830"/>
          <w:sz w:val="21"/>
          <w:szCs w:val="21"/>
          <w:bdr w:val="none" w:sz="0" w:space="0" w:color="auto" w:frame="1"/>
          <w:shd w:val="clear" w:color="auto" w:fill="EFF0F1"/>
        </w:rPr>
        <w:t>expression</w:t>
      </w:r>
      <w:r>
        <w:rPr>
          <w:rFonts w:ascii="Arial" w:hAnsi="Arial" w:cs="Arial"/>
          <w:color w:val="252830"/>
        </w:rPr>
        <w:t> is evaluated once and compared with the values of each </w:t>
      </w:r>
      <w:r>
        <w:rPr>
          <w:rStyle w:val="HTMLVariable"/>
          <w:rFonts w:ascii="Consolas" w:hAnsi="Consolas" w:cs="Consolas"/>
          <w:i w:val="0"/>
          <w:iCs w:val="0"/>
          <w:color w:val="252830"/>
          <w:sz w:val="21"/>
          <w:szCs w:val="21"/>
          <w:bdr w:val="none" w:sz="0" w:space="0" w:color="auto" w:frame="1"/>
          <w:shd w:val="clear" w:color="auto" w:fill="EFF0F1"/>
        </w:rPr>
        <w:t>case</w:t>
      </w:r>
      <w:r>
        <w:rPr>
          <w:rFonts w:ascii="Arial" w:hAnsi="Arial" w:cs="Arial"/>
          <w:color w:val="252830"/>
        </w:rPr>
        <w:t> label.</w:t>
      </w:r>
    </w:p>
    <w:p w:rsidR="00002331" w:rsidRDefault="00002331" w:rsidP="00306920">
      <w:pPr>
        <w:numPr>
          <w:ilvl w:val="0"/>
          <w:numId w:val="43"/>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there is a match, the corresponding statements after the matching label are executed. For example, if the value of the expression is equal to </w:t>
      </w:r>
      <w:r>
        <w:rPr>
          <w:rStyle w:val="HTMLVariable"/>
          <w:rFonts w:ascii="Consolas" w:hAnsi="Consolas" w:cs="Consolas"/>
          <w:i w:val="0"/>
          <w:iCs w:val="0"/>
          <w:color w:val="252830"/>
          <w:sz w:val="21"/>
          <w:szCs w:val="21"/>
          <w:bdr w:val="none" w:sz="0" w:space="0" w:color="auto" w:frame="1"/>
          <w:shd w:val="clear" w:color="auto" w:fill="EFF0F1"/>
        </w:rPr>
        <w:t>constant2</w:t>
      </w:r>
      <w:r>
        <w:rPr>
          <w:rFonts w:ascii="Arial" w:hAnsi="Arial" w:cs="Arial"/>
          <w:color w:val="252830"/>
        </w:rPr>
        <w:t>, statements after </w:t>
      </w:r>
      <w:r>
        <w:rPr>
          <w:rStyle w:val="HTMLCode"/>
          <w:rFonts w:ascii="Consolas" w:eastAsiaTheme="minorHAnsi" w:hAnsi="Consolas" w:cs="Consolas"/>
          <w:color w:val="252830"/>
          <w:sz w:val="21"/>
          <w:szCs w:val="21"/>
          <w:bdr w:val="none" w:sz="0" w:space="0" w:color="auto" w:frame="1"/>
          <w:shd w:val="clear" w:color="auto" w:fill="EFF0F1"/>
        </w:rPr>
        <w:t>case constant2:</w:t>
      </w:r>
      <w:r>
        <w:rPr>
          <w:rFonts w:ascii="Arial" w:hAnsi="Arial" w:cs="Arial"/>
          <w:color w:val="252830"/>
        </w:rPr>
        <w:t> are executed until </w:t>
      </w:r>
      <w:r>
        <w:rPr>
          <w:rStyle w:val="HTMLCode"/>
          <w:rFonts w:ascii="Consolas" w:eastAsiaTheme="minorHAnsi" w:hAnsi="Consolas" w:cs="Consolas"/>
          <w:color w:val="252830"/>
          <w:sz w:val="21"/>
          <w:szCs w:val="21"/>
          <w:bdr w:val="none" w:sz="0" w:space="0" w:color="auto" w:frame="1"/>
          <w:shd w:val="clear" w:color="auto" w:fill="EFF0F1"/>
        </w:rPr>
        <w:t>break</w:t>
      </w:r>
      <w:r>
        <w:rPr>
          <w:rFonts w:ascii="Arial" w:hAnsi="Arial" w:cs="Arial"/>
          <w:color w:val="252830"/>
        </w:rPr>
        <w:t> is encountered.</w:t>
      </w:r>
    </w:p>
    <w:p w:rsidR="00002331" w:rsidRDefault="00002331" w:rsidP="00306920">
      <w:pPr>
        <w:numPr>
          <w:ilvl w:val="0"/>
          <w:numId w:val="43"/>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there is no match, the default statements are executed.</w:t>
      </w:r>
    </w:p>
    <w:p w:rsidR="00002331" w:rsidRDefault="00002331" w:rsidP="00002331">
      <w:pPr>
        <w:pStyle w:val="note-tip"/>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If we do not use </w:t>
      </w:r>
      <w:r>
        <w:rPr>
          <w:rStyle w:val="HTMLCode"/>
          <w:rFonts w:ascii="Consolas" w:hAnsi="Consolas" w:cs="Consolas"/>
          <w:color w:val="252830"/>
          <w:sz w:val="21"/>
          <w:szCs w:val="21"/>
          <w:bdr w:val="none" w:sz="0" w:space="0" w:color="auto" w:frame="1"/>
          <w:shd w:val="clear" w:color="auto" w:fill="EFF0F1"/>
        </w:rPr>
        <w:t>break</w:t>
      </w:r>
      <w:r>
        <w:rPr>
          <w:rFonts w:ascii="Arial" w:hAnsi="Arial" w:cs="Arial"/>
          <w:color w:val="252830"/>
        </w:rPr>
        <w:t>, all statements after the matching label are executed.</w:t>
      </w:r>
    </w:p>
    <w:p w:rsidR="00002331" w:rsidRDefault="00002331" w:rsidP="00002331">
      <w:pPr>
        <w:pStyle w:val="note-tip"/>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hAnsi="Consolas" w:cs="Consolas"/>
          <w:color w:val="252830"/>
          <w:sz w:val="21"/>
          <w:szCs w:val="21"/>
          <w:bdr w:val="none" w:sz="0" w:space="0" w:color="auto" w:frame="1"/>
          <w:shd w:val="clear" w:color="auto" w:fill="EFF0F1"/>
        </w:rPr>
        <w:t>default</w:t>
      </w:r>
      <w:r>
        <w:rPr>
          <w:rFonts w:ascii="Arial" w:hAnsi="Arial" w:cs="Arial"/>
          <w:color w:val="252830"/>
        </w:rPr>
        <w:t> clause inside the </w:t>
      </w:r>
      <w:r>
        <w:rPr>
          <w:rStyle w:val="HTMLCode"/>
          <w:rFonts w:ascii="Consolas" w:hAnsi="Consolas" w:cs="Consolas"/>
          <w:color w:val="252830"/>
          <w:sz w:val="21"/>
          <w:szCs w:val="21"/>
          <w:bdr w:val="none" w:sz="0" w:space="0" w:color="auto" w:frame="1"/>
          <w:shd w:val="clear" w:color="auto" w:fill="EFF0F1"/>
        </w:rPr>
        <w:t>switch</w:t>
      </w:r>
      <w:r>
        <w:rPr>
          <w:rFonts w:ascii="Arial" w:hAnsi="Arial" w:cs="Arial"/>
          <w:color w:val="252830"/>
        </w:rPr>
        <w:t> statement is optional.</w:t>
      </w:r>
    </w:p>
    <w:p w:rsidR="00002331" w:rsidRDefault="00002331" w:rsidP="00002331">
      <w:pPr>
        <w:shd w:val="clear" w:color="auto" w:fill="FFFFFF"/>
        <w:spacing w:before="300" w:after="300"/>
        <w:textAlignment w:val="baseline"/>
        <w:rPr>
          <w:rFonts w:ascii="Arial" w:hAnsi="Arial" w:cs="Arial"/>
          <w:color w:val="252830"/>
        </w:rPr>
      </w:pPr>
      <w:r>
        <w:rPr>
          <w:rFonts w:ascii="Arial" w:hAnsi="Arial" w:cs="Arial"/>
          <w:color w:val="252830"/>
        </w:rPr>
        <w:pict>
          <v:rect id="_x0000_i1068" style="width:0;height:0" o:hralign="center" o:hrstd="t" o:hr="t" fillcolor="#a0a0a0" stroked="f"/>
        </w:pict>
      </w:r>
    </w:p>
    <w:p w:rsidR="00002331" w:rsidRDefault="00002331" w:rsidP="00002331">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switch Statement Flowchart</w:t>
      </w:r>
    </w:p>
    <w:p w:rsidR="00002331" w:rsidRDefault="00002331" w:rsidP="00002331">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lastRenderedPageBreak/>
        <w:drawing>
          <wp:inline distT="0" distB="0" distL="0" distR="0">
            <wp:extent cx="4381500" cy="6305550"/>
            <wp:effectExtent l="19050" t="0" r="0" b="0"/>
            <wp:docPr id="117" name="Picture 117" descr="Flowchart of switch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Flowchart of switch statement"/>
                    <pic:cNvPicPr>
                      <a:picLocks noChangeAspect="1" noChangeArrowheads="1"/>
                    </pic:cNvPicPr>
                  </pic:nvPicPr>
                  <pic:blipFill>
                    <a:blip r:embed="rId19"/>
                    <a:srcRect/>
                    <a:stretch>
                      <a:fillRect/>
                    </a:stretch>
                  </pic:blipFill>
                  <pic:spPr bwMode="auto">
                    <a:xfrm>
                      <a:off x="0" y="0"/>
                      <a:ext cx="4381500" cy="6305550"/>
                    </a:xfrm>
                    <a:prstGeom prst="rect">
                      <a:avLst/>
                    </a:prstGeom>
                    <a:noFill/>
                    <a:ln w="9525">
                      <a:noFill/>
                      <a:miter lim="800000"/>
                      <a:headEnd/>
                      <a:tailEnd/>
                    </a:ln>
                  </pic:spPr>
                </pic:pic>
              </a:graphicData>
            </a:graphic>
          </wp:inline>
        </w:drawing>
      </w:r>
    </w:p>
    <w:p w:rsidR="00002331" w:rsidRDefault="00002331" w:rsidP="00002331">
      <w:pPr>
        <w:shd w:val="clear" w:color="auto" w:fill="FFFFFF"/>
        <w:spacing w:before="300" w:after="300"/>
        <w:textAlignment w:val="baseline"/>
        <w:rPr>
          <w:rFonts w:ascii="Arial" w:hAnsi="Arial" w:cs="Arial"/>
          <w:color w:val="252830"/>
        </w:rPr>
      </w:pPr>
      <w:r>
        <w:rPr>
          <w:rFonts w:ascii="Arial" w:hAnsi="Arial" w:cs="Arial"/>
          <w:color w:val="252830"/>
        </w:rPr>
        <w:pict>
          <v:rect id="_x0000_i1069" style="width:0;height:0" o:hralign="center" o:hrstd="t" o:hr="t" fillcolor="#a0a0a0" stroked="f"/>
        </w:pict>
      </w:r>
    </w:p>
    <w:p w:rsidR="00002331" w:rsidRDefault="00002331" w:rsidP="00002331">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Simple Calculator</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Program to create a simple calculator</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&lt;stdio.h&gt;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operator</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double</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an operator (+, -, *, /): "</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kwd"/>
          <w:rFonts w:ascii="Consolas" w:hAnsi="Consolas" w:cs="Consolas"/>
          <w:color w:val="00008B"/>
          <w:sz w:val="21"/>
          <w:szCs w:val="21"/>
          <w:bdr w:val="none" w:sz="0" w:space="0" w:color="auto" w:frame="1"/>
          <w:shd w:val="clear" w:color="auto" w:fill="EFF0F1"/>
        </w:rPr>
        <w:t>operator</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two operands: "</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"%lf %lf"</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switch</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operator</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case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"%.1lf + %.1lf = %.1lf"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break</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case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"%.1lf - %.1lf = %.1lf"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break</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case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"%.1lf * %.1lf = %.1lf"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break</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case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"%.1lf / %.1lf = %.1lf"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break</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operator doesn't match any case constant +, -, *, /</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default</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"Error! operator is not correct"</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02331" w:rsidRDefault="00002331" w:rsidP="00306920">
      <w:pPr>
        <w:pStyle w:val="HTMLPreformatted"/>
        <w:numPr>
          <w:ilvl w:val="0"/>
          <w:numId w:val="44"/>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02331" w:rsidRDefault="00002331" w:rsidP="00002331">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02331" w:rsidRDefault="00002331" w:rsidP="00002331">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an operator (+, -, *,): -</w:t>
      </w:r>
    </w:p>
    <w:p w:rsidR="00002331" w:rsidRDefault="00002331" w:rsidP="00002331">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two operands: 32.5</w:t>
      </w:r>
    </w:p>
    <w:p w:rsidR="00002331" w:rsidRDefault="00002331" w:rsidP="00002331">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12.4</w:t>
      </w:r>
    </w:p>
    <w:p w:rsidR="00002331" w:rsidRDefault="00002331" w:rsidP="00002331">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32.5 - 12.4 = 20.1</w:t>
      </w: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5C238B">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Arrays</w:t>
      </w:r>
    </w:p>
    <w:p w:rsidR="005C238B" w:rsidRDefault="005C238B" w:rsidP="005C238B">
      <w:pPr>
        <w:shd w:val="clear" w:color="auto" w:fill="FFFFFF"/>
        <w:textAlignment w:val="baseline"/>
        <w:rPr>
          <w:rFonts w:ascii="Arial" w:hAnsi="Arial" w:cs="Arial"/>
          <w:b/>
          <w:bCs/>
          <w:color w:val="9999AA"/>
        </w:rPr>
      </w:pPr>
      <w:r>
        <w:rPr>
          <w:rFonts w:ascii="Arial" w:hAnsi="Arial" w:cs="Arial"/>
          <w:b/>
          <w:bCs/>
          <w:color w:val="9999AA"/>
        </w:rPr>
        <w:t>In this tutorial, you will learn to work with arrays. You will learn to declare, initialize and access array elements of an array with the help of examples.</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7048500" cy="3810000"/>
            <wp:effectExtent l="19050" t="0" r="0" b="0"/>
            <wp:docPr id="123" name="Picture 123" descr="C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 arrays"/>
                    <pic:cNvPicPr>
                      <a:picLocks noChangeAspect="1" noChangeArrowheads="1"/>
                    </pic:cNvPicPr>
                  </pic:nvPicPr>
                  <pic:blipFill>
                    <a:blip r:embed="rId20"/>
                    <a:srcRect/>
                    <a:stretch>
                      <a:fillRect/>
                    </a:stretch>
                  </pic:blipFill>
                  <pic:spPr bwMode="auto">
                    <a:xfrm>
                      <a:off x="0" y="0"/>
                      <a:ext cx="7048500" cy="3810000"/>
                    </a:xfrm>
                    <a:prstGeom prst="rect">
                      <a:avLst/>
                    </a:prstGeom>
                    <a:noFill/>
                    <a:ln w="9525">
                      <a:noFill/>
                      <a:miter lim="800000"/>
                      <a:headEnd/>
                      <a:tailEnd/>
                    </a:ln>
                  </pic:spPr>
                </pic:pic>
              </a:graphicData>
            </a:graphic>
          </wp:inline>
        </w:drawing>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An array is a variable that can store multiple values. For example, if you want to store 100 integers, you can create an array for it.</w:t>
      </w:r>
    </w:p>
    <w:p w:rsidR="005C238B" w:rsidRDefault="005C238B" w:rsidP="00306920">
      <w:pPr>
        <w:pStyle w:val="HTMLPreformatted"/>
        <w:numPr>
          <w:ilvl w:val="0"/>
          <w:numId w:val="4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data</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100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bdr w:val="none" w:sz="0" w:space="0" w:color="auto" w:frame="1"/>
        </w:rPr>
        <w:t xml:space="preserve"> </w:t>
      </w:r>
    </w:p>
    <w:p w:rsidR="005C238B" w:rsidRDefault="005C238B" w:rsidP="005C238B">
      <w:pPr>
        <w:shd w:val="clear" w:color="auto" w:fill="FFFFFF"/>
        <w:spacing w:before="300" w:after="300"/>
        <w:textAlignment w:val="baseline"/>
        <w:rPr>
          <w:rFonts w:ascii="Arial" w:hAnsi="Arial" w:cs="Arial"/>
          <w:color w:val="252830"/>
        </w:rPr>
      </w:pPr>
      <w:r>
        <w:rPr>
          <w:rFonts w:ascii="Arial" w:hAnsi="Arial" w:cs="Arial"/>
          <w:color w:val="252830"/>
        </w:rPr>
        <w:pict>
          <v:rect id="_x0000_i1070" style="width:0;height:0" o:hralign="center" o:hrstd="t" o:hr="t" fillcolor="#a0a0a0" stroked="f"/>
        </w:pict>
      </w:r>
    </w:p>
    <w:p w:rsidR="005C238B" w:rsidRDefault="005C238B" w:rsidP="005C23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How to declare an array?</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dataType arrayName[arraySize];</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For example,</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float mark[5];</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lastRenderedPageBreak/>
        <w:t>Here, we declared an array, </w:t>
      </w:r>
      <w:r>
        <w:rPr>
          <w:rStyle w:val="HTMLVariable"/>
          <w:rFonts w:ascii="Consolas" w:hAnsi="Consolas" w:cs="Consolas"/>
          <w:i w:val="0"/>
          <w:iCs w:val="0"/>
          <w:color w:val="252830"/>
          <w:sz w:val="21"/>
          <w:szCs w:val="21"/>
          <w:bdr w:val="none" w:sz="0" w:space="0" w:color="auto" w:frame="1"/>
          <w:shd w:val="clear" w:color="auto" w:fill="EFF0F1"/>
        </w:rPr>
        <w:t>mark</w:t>
      </w:r>
      <w:r>
        <w:rPr>
          <w:rFonts w:ascii="Arial" w:hAnsi="Arial" w:cs="Arial"/>
          <w:color w:val="252830"/>
        </w:rPr>
        <w:t>, of floating-point type. And its size is 5. Meaning, it can hold 5 floating-point values.</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It's important to note that the size and type of an array cannot be changed once it is declared.</w:t>
      </w:r>
    </w:p>
    <w:p w:rsidR="005C238B" w:rsidRDefault="005C238B" w:rsidP="005C238B">
      <w:pPr>
        <w:shd w:val="clear" w:color="auto" w:fill="FFFFFF"/>
        <w:spacing w:before="300" w:after="300"/>
        <w:textAlignment w:val="baseline"/>
        <w:rPr>
          <w:rFonts w:ascii="Arial" w:hAnsi="Arial" w:cs="Arial"/>
          <w:color w:val="252830"/>
        </w:rPr>
      </w:pPr>
      <w:r>
        <w:rPr>
          <w:rFonts w:ascii="Arial" w:hAnsi="Arial" w:cs="Arial"/>
          <w:color w:val="252830"/>
        </w:rPr>
        <w:pict>
          <v:rect id="_x0000_i1071" style="width:0;height:0" o:hralign="center" o:hrstd="t" o:hr="t" fillcolor="#a0a0a0" stroked="f"/>
        </w:pict>
      </w:r>
    </w:p>
    <w:p w:rsidR="005C238B" w:rsidRDefault="005C238B" w:rsidP="005C23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Access Array Elements</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You can access elements of an array by indices.</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Suppose you declared an array </w:t>
      </w:r>
      <w:r>
        <w:rPr>
          <w:rStyle w:val="HTMLVariable"/>
          <w:rFonts w:ascii="Consolas" w:hAnsi="Consolas" w:cs="Consolas"/>
          <w:i w:val="0"/>
          <w:iCs w:val="0"/>
          <w:color w:val="252830"/>
          <w:sz w:val="21"/>
          <w:szCs w:val="21"/>
          <w:bdr w:val="none" w:sz="0" w:space="0" w:color="auto" w:frame="1"/>
          <w:shd w:val="clear" w:color="auto" w:fill="EFF0F1"/>
        </w:rPr>
        <w:t>mark</w:t>
      </w:r>
      <w:r>
        <w:rPr>
          <w:rFonts w:ascii="Arial" w:hAnsi="Arial" w:cs="Arial"/>
          <w:color w:val="252830"/>
        </w:rPr>
        <w:t> as above. The first element is </w:t>
      </w:r>
      <w:r>
        <w:rPr>
          <w:rStyle w:val="HTMLVariable"/>
          <w:rFonts w:ascii="Consolas" w:hAnsi="Consolas" w:cs="Consolas"/>
          <w:i w:val="0"/>
          <w:iCs w:val="0"/>
          <w:color w:val="252830"/>
          <w:sz w:val="21"/>
          <w:szCs w:val="21"/>
          <w:bdr w:val="none" w:sz="0" w:space="0" w:color="auto" w:frame="1"/>
          <w:shd w:val="clear" w:color="auto" w:fill="EFF0F1"/>
        </w:rPr>
        <w:t>mark[0]</w:t>
      </w:r>
      <w:r>
        <w:rPr>
          <w:rFonts w:ascii="Arial" w:hAnsi="Arial" w:cs="Arial"/>
          <w:color w:val="252830"/>
        </w:rPr>
        <w:t>, the second element is </w:t>
      </w:r>
      <w:r>
        <w:rPr>
          <w:rStyle w:val="HTMLVariable"/>
          <w:rFonts w:ascii="Consolas" w:hAnsi="Consolas" w:cs="Consolas"/>
          <w:i w:val="0"/>
          <w:iCs w:val="0"/>
          <w:color w:val="252830"/>
          <w:sz w:val="21"/>
          <w:szCs w:val="21"/>
          <w:bdr w:val="none" w:sz="0" w:space="0" w:color="auto" w:frame="1"/>
          <w:shd w:val="clear" w:color="auto" w:fill="EFF0F1"/>
        </w:rPr>
        <w:t>mark[1]</w:t>
      </w:r>
      <w:r>
        <w:rPr>
          <w:rFonts w:ascii="Arial" w:hAnsi="Arial" w:cs="Arial"/>
          <w:color w:val="252830"/>
        </w:rPr>
        <w:t> and so on.</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3448050" cy="1057275"/>
            <wp:effectExtent l="19050" t="0" r="0" b="0"/>
            <wp:docPr id="126" name="Picture 126" descr="C Array decla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 Array declaration "/>
                    <pic:cNvPicPr>
                      <a:picLocks noChangeAspect="1" noChangeArrowheads="1"/>
                    </pic:cNvPicPr>
                  </pic:nvPicPr>
                  <pic:blipFill>
                    <a:blip r:embed="rId21"/>
                    <a:srcRect/>
                    <a:stretch>
                      <a:fillRect/>
                    </a:stretch>
                  </pic:blipFill>
                  <pic:spPr bwMode="auto">
                    <a:xfrm>
                      <a:off x="0" y="0"/>
                      <a:ext cx="3448050" cy="1057275"/>
                    </a:xfrm>
                    <a:prstGeom prst="rect">
                      <a:avLst/>
                    </a:prstGeom>
                    <a:noFill/>
                    <a:ln w="9525">
                      <a:noFill/>
                      <a:miter lim="800000"/>
                      <a:headEnd/>
                      <a:tailEnd/>
                    </a:ln>
                  </pic:spPr>
                </pic:pic>
              </a:graphicData>
            </a:graphic>
          </wp:inline>
        </w:drawing>
      </w:r>
    </w:p>
    <w:p w:rsidR="005C238B" w:rsidRDefault="005C238B" w:rsidP="005C238B">
      <w:pPr>
        <w:pStyle w:val="Heading4"/>
        <w:shd w:val="clear" w:color="auto" w:fill="FFFFFF"/>
        <w:spacing w:before="0"/>
        <w:textAlignment w:val="baseline"/>
        <w:rPr>
          <w:rFonts w:ascii="Arial" w:hAnsi="Arial" w:cs="Arial"/>
          <w:color w:val="252830"/>
          <w:sz w:val="29"/>
          <w:szCs w:val="29"/>
        </w:rPr>
      </w:pPr>
      <w:r>
        <w:rPr>
          <w:rStyle w:val="Strong"/>
          <w:rFonts w:ascii="Arial" w:hAnsi="Arial" w:cs="Arial"/>
          <w:b/>
          <w:bCs/>
          <w:color w:val="555555"/>
          <w:sz w:val="29"/>
          <w:szCs w:val="29"/>
          <w:bdr w:val="none" w:sz="0" w:space="0" w:color="auto" w:frame="1"/>
        </w:rPr>
        <w:t>Few keynotes</w:t>
      </w:r>
      <w:r>
        <w:rPr>
          <w:rFonts w:ascii="Arial" w:hAnsi="Arial" w:cs="Arial"/>
          <w:color w:val="252830"/>
          <w:sz w:val="29"/>
          <w:szCs w:val="29"/>
        </w:rPr>
        <w:t>:</w:t>
      </w:r>
    </w:p>
    <w:p w:rsidR="005C238B" w:rsidRDefault="005C238B" w:rsidP="00306920">
      <w:pPr>
        <w:numPr>
          <w:ilvl w:val="0"/>
          <w:numId w:val="46"/>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Arrays have 0 as the first index, not 1. In this example, </w:t>
      </w:r>
      <w:r>
        <w:rPr>
          <w:rStyle w:val="HTMLVariable"/>
          <w:rFonts w:ascii="Consolas" w:hAnsi="Consolas" w:cs="Consolas"/>
          <w:i w:val="0"/>
          <w:iCs w:val="0"/>
          <w:color w:val="252830"/>
          <w:sz w:val="21"/>
          <w:szCs w:val="21"/>
          <w:bdr w:val="none" w:sz="0" w:space="0" w:color="auto" w:frame="1"/>
          <w:shd w:val="clear" w:color="auto" w:fill="EFF0F1"/>
        </w:rPr>
        <w:t>mark[0]</w:t>
      </w:r>
      <w:r>
        <w:rPr>
          <w:rFonts w:ascii="Arial" w:hAnsi="Arial" w:cs="Arial"/>
          <w:color w:val="252830"/>
        </w:rPr>
        <w:t> is the first element.</w:t>
      </w:r>
    </w:p>
    <w:p w:rsidR="005C238B" w:rsidRDefault="005C238B" w:rsidP="00306920">
      <w:pPr>
        <w:numPr>
          <w:ilvl w:val="0"/>
          <w:numId w:val="46"/>
        </w:numPr>
        <w:shd w:val="clear" w:color="auto" w:fill="FFFFFF"/>
        <w:spacing w:after="0" w:line="240" w:lineRule="auto"/>
        <w:ind w:left="0"/>
        <w:textAlignment w:val="baseline"/>
        <w:rPr>
          <w:rFonts w:ascii="Arial" w:hAnsi="Arial" w:cs="Arial"/>
          <w:color w:val="252830"/>
        </w:rPr>
      </w:pPr>
      <w:r>
        <w:rPr>
          <w:rFonts w:ascii="Arial" w:hAnsi="Arial" w:cs="Arial"/>
          <w:color w:val="252830"/>
        </w:rPr>
        <w:t>If the size of an array is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 to access the last element, the </w:t>
      </w:r>
      <w:r>
        <w:rPr>
          <w:rStyle w:val="HTMLCode"/>
          <w:rFonts w:ascii="Consolas" w:eastAsiaTheme="minorHAnsi" w:hAnsi="Consolas" w:cs="Consolas"/>
          <w:color w:val="252830"/>
          <w:sz w:val="21"/>
          <w:szCs w:val="21"/>
          <w:bdr w:val="none" w:sz="0" w:space="0" w:color="auto" w:frame="1"/>
          <w:shd w:val="clear" w:color="auto" w:fill="EFF0F1"/>
        </w:rPr>
        <w:t>n-1</w:t>
      </w:r>
      <w:r>
        <w:rPr>
          <w:rFonts w:ascii="Arial" w:hAnsi="Arial" w:cs="Arial"/>
          <w:color w:val="252830"/>
        </w:rPr>
        <w:t> index is used. In this example, </w:t>
      </w:r>
      <w:r>
        <w:rPr>
          <w:rStyle w:val="HTMLVariable"/>
          <w:rFonts w:ascii="Consolas" w:hAnsi="Consolas" w:cs="Consolas"/>
          <w:i w:val="0"/>
          <w:iCs w:val="0"/>
          <w:color w:val="252830"/>
          <w:sz w:val="21"/>
          <w:szCs w:val="21"/>
          <w:bdr w:val="none" w:sz="0" w:space="0" w:color="auto" w:frame="1"/>
          <w:shd w:val="clear" w:color="auto" w:fill="EFF0F1"/>
        </w:rPr>
        <w:t>mark[4]</w:t>
      </w:r>
    </w:p>
    <w:p w:rsidR="005C238B" w:rsidRDefault="005C238B" w:rsidP="00306920">
      <w:pPr>
        <w:numPr>
          <w:ilvl w:val="0"/>
          <w:numId w:val="46"/>
        </w:numPr>
        <w:shd w:val="clear" w:color="auto" w:fill="FFFFFF"/>
        <w:spacing w:after="0" w:line="240" w:lineRule="auto"/>
        <w:ind w:left="0"/>
        <w:textAlignment w:val="baseline"/>
        <w:rPr>
          <w:rFonts w:ascii="Arial" w:hAnsi="Arial" w:cs="Arial"/>
          <w:color w:val="252830"/>
        </w:rPr>
      </w:pPr>
      <w:r>
        <w:rPr>
          <w:rFonts w:ascii="Arial" w:hAnsi="Arial" w:cs="Arial"/>
          <w:color w:val="252830"/>
        </w:rPr>
        <w:t>Suppose the starting address of </w:t>
      </w:r>
      <w:r>
        <w:rPr>
          <w:rStyle w:val="HTMLCode"/>
          <w:rFonts w:ascii="Consolas" w:eastAsiaTheme="minorHAnsi" w:hAnsi="Consolas" w:cs="Consolas"/>
          <w:color w:val="252830"/>
          <w:sz w:val="21"/>
          <w:szCs w:val="21"/>
          <w:bdr w:val="none" w:sz="0" w:space="0" w:color="auto" w:frame="1"/>
          <w:shd w:val="clear" w:color="auto" w:fill="EFF0F1"/>
        </w:rPr>
        <w:t>mark[0]</w:t>
      </w:r>
      <w:r>
        <w:rPr>
          <w:rFonts w:ascii="Arial" w:hAnsi="Arial" w:cs="Arial"/>
          <w:color w:val="252830"/>
        </w:rPr>
        <w:t> is </w:t>
      </w:r>
      <w:r>
        <w:rPr>
          <w:rStyle w:val="Strong"/>
          <w:rFonts w:ascii="Arial" w:hAnsi="Arial" w:cs="Arial"/>
          <w:color w:val="555555"/>
          <w:bdr w:val="none" w:sz="0" w:space="0" w:color="auto" w:frame="1"/>
        </w:rPr>
        <w:t>2120d</w:t>
      </w:r>
      <w:r>
        <w:rPr>
          <w:rFonts w:ascii="Arial" w:hAnsi="Arial" w:cs="Arial"/>
          <w:color w:val="252830"/>
        </w:rPr>
        <w:t>. Then, the address of the </w:t>
      </w:r>
      <w:r>
        <w:rPr>
          <w:rStyle w:val="HTMLCode"/>
          <w:rFonts w:ascii="Consolas" w:eastAsiaTheme="minorHAnsi" w:hAnsi="Consolas" w:cs="Consolas"/>
          <w:color w:val="252830"/>
          <w:sz w:val="21"/>
          <w:szCs w:val="21"/>
          <w:bdr w:val="none" w:sz="0" w:space="0" w:color="auto" w:frame="1"/>
          <w:shd w:val="clear" w:color="auto" w:fill="EFF0F1"/>
        </w:rPr>
        <w:t>mark[1]</w:t>
      </w:r>
      <w:r>
        <w:rPr>
          <w:rFonts w:ascii="Arial" w:hAnsi="Arial" w:cs="Arial"/>
          <w:color w:val="252830"/>
        </w:rPr>
        <w:t> will be </w:t>
      </w:r>
      <w:r>
        <w:rPr>
          <w:rStyle w:val="Strong"/>
          <w:rFonts w:ascii="Arial" w:hAnsi="Arial" w:cs="Arial"/>
          <w:color w:val="555555"/>
          <w:bdr w:val="none" w:sz="0" w:space="0" w:color="auto" w:frame="1"/>
        </w:rPr>
        <w:t>2124d</w:t>
      </w:r>
      <w:r>
        <w:rPr>
          <w:rFonts w:ascii="Arial" w:hAnsi="Arial" w:cs="Arial"/>
          <w:color w:val="252830"/>
        </w:rPr>
        <w:t>. Similarly, the address of </w:t>
      </w:r>
      <w:r>
        <w:rPr>
          <w:rStyle w:val="HTMLCode"/>
          <w:rFonts w:ascii="Consolas" w:eastAsiaTheme="minorHAnsi" w:hAnsi="Consolas" w:cs="Consolas"/>
          <w:color w:val="252830"/>
          <w:sz w:val="21"/>
          <w:szCs w:val="21"/>
          <w:bdr w:val="none" w:sz="0" w:space="0" w:color="auto" w:frame="1"/>
          <w:shd w:val="clear" w:color="auto" w:fill="EFF0F1"/>
        </w:rPr>
        <w:t>mark[2]</w:t>
      </w:r>
      <w:r>
        <w:rPr>
          <w:rFonts w:ascii="Arial" w:hAnsi="Arial" w:cs="Arial"/>
          <w:color w:val="252830"/>
        </w:rPr>
        <w:t> will be </w:t>
      </w:r>
      <w:r>
        <w:rPr>
          <w:rStyle w:val="Strong"/>
          <w:rFonts w:ascii="Arial" w:hAnsi="Arial" w:cs="Arial"/>
          <w:color w:val="555555"/>
          <w:bdr w:val="none" w:sz="0" w:space="0" w:color="auto" w:frame="1"/>
        </w:rPr>
        <w:t>2128d</w:t>
      </w:r>
      <w:r>
        <w:rPr>
          <w:rFonts w:ascii="Arial" w:hAnsi="Arial" w:cs="Arial"/>
          <w:color w:val="252830"/>
        </w:rPr>
        <w:t> and so on.</w:t>
      </w:r>
      <w:r>
        <w:rPr>
          <w:rFonts w:ascii="Arial" w:hAnsi="Arial" w:cs="Arial"/>
          <w:color w:val="252830"/>
        </w:rPr>
        <w:br/>
        <w:t>This is because the size of a </w:t>
      </w:r>
      <w:r>
        <w:rPr>
          <w:rStyle w:val="HTMLCode"/>
          <w:rFonts w:ascii="Consolas" w:eastAsiaTheme="minorHAnsi" w:hAnsi="Consolas" w:cs="Consolas"/>
          <w:color w:val="252830"/>
          <w:sz w:val="21"/>
          <w:szCs w:val="21"/>
          <w:bdr w:val="none" w:sz="0" w:space="0" w:color="auto" w:frame="1"/>
          <w:shd w:val="clear" w:color="auto" w:fill="EFF0F1"/>
        </w:rPr>
        <w:t>float</w:t>
      </w:r>
      <w:r>
        <w:rPr>
          <w:rFonts w:ascii="Arial" w:hAnsi="Arial" w:cs="Arial"/>
          <w:color w:val="252830"/>
        </w:rPr>
        <w:t> is 4 bytes.</w:t>
      </w:r>
    </w:p>
    <w:p w:rsidR="005C238B" w:rsidRDefault="005C238B" w:rsidP="005C238B">
      <w:pPr>
        <w:shd w:val="clear" w:color="auto" w:fill="FFFFFF"/>
        <w:spacing w:before="300" w:after="300"/>
        <w:textAlignment w:val="baseline"/>
        <w:rPr>
          <w:rFonts w:ascii="Arial" w:hAnsi="Arial" w:cs="Arial"/>
          <w:color w:val="252830"/>
        </w:rPr>
      </w:pPr>
      <w:r>
        <w:rPr>
          <w:rFonts w:ascii="Arial" w:hAnsi="Arial" w:cs="Arial"/>
          <w:color w:val="252830"/>
        </w:rPr>
        <w:pict>
          <v:rect id="_x0000_i1072" style="width:0;height:0" o:hralign="center" o:hrstd="t" o:hr="t" fillcolor="#a0a0a0" stroked="f"/>
        </w:pict>
      </w:r>
    </w:p>
    <w:p w:rsidR="005C238B" w:rsidRDefault="005C238B" w:rsidP="005C23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How to initialize an array?</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It is possible to initialize an array during declaration. For example,</w:t>
      </w:r>
    </w:p>
    <w:p w:rsidR="005C238B" w:rsidRDefault="005C238B" w:rsidP="00306920">
      <w:pPr>
        <w:pStyle w:val="HTMLPreformatted"/>
        <w:numPr>
          <w:ilvl w:val="0"/>
          <w:numId w:val="4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mark</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19</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8</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17</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You can also initialize an array like this.</w:t>
      </w:r>
    </w:p>
    <w:p w:rsidR="005C238B" w:rsidRDefault="005C238B" w:rsidP="00306920">
      <w:pPr>
        <w:pStyle w:val="HTMLPreformatted"/>
        <w:numPr>
          <w:ilvl w:val="0"/>
          <w:numId w:val="4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mark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19</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8</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17</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lastRenderedPageBreak/>
        <w:t>Here, we haven't specified the size. However, the compiler knows its size is 5 as we are initializing it with 5 elements.</w:t>
      </w:r>
      <w:r>
        <w:rPr>
          <w:rFonts w:ascii="Arial" w:hAnsi="Arial" w:cs="Arial"/>
          <w:color w:val="252830"/>
        </w:rPr>
        <w:br/>
      </w:r>
      <w:r>
        <w:rPr>
          <w:rFonts w:ascii="Arial" w:hAnsi="Arial" w:cs="Arial"/>
          <w:noProof/>
          <w:color w:val="252830"/>
        </w:rPr>
        <w:drawing>
          <wp:inline distT="0" distB="0" distL="0" distR="0">
            <wp:extent cx="3448050" cy="1057275"/>
            <wp:effectExtent l="19050" t="0" r="0" b="0"/>
            <wp:docPr id="128" name="Picture 128" descr="Initialize an array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nitialize an array in C programming"/>
                    <pic:cNvPicPr>
                      <a:picLocks noChangeAspect="1" noChangeArrowheads="1"/>
                    </pic:cNvPicPr>
                  </pic:nvPicPr>
                  <pic:blipFill>
                    <a:blip r:embed="rId22"/>
                    <a:srcRect/>
                    <a:stretch>
                      <a:fillRect/>
                    </a:stretch>
                  </pic:blipFill>
                  <pic:spPr bwMode="auto">
                    <a:xfrm>
                      <a:off x="0" y="0"/>
                      <a:ext cx="3448050" cy="1057275"/>
                    </a:xfrm>
                    <a:prstGeom prst="rect">
                      <a:avLst/>
                    </a:prstGeom>
                    <a:noFill/>
                    <a:ln w="9525">
                      <a:noFill/>
                      <a:miter lim="800000"/>
                      <a:headEnd/>
                      <a:tailEnd/>
                    </a:ln>
                  </pic:spPr>
                </pic:pic>
              </a:graphicData>
            </a:graphic>
          </wp:inline>
        </w:drawing>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mark[0] is equal to 19</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mark[1] is equal to 10</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mark[2] is equal to 8</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mark[3] is equal to 17</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mark[4] is equal to 9</w:t>
      </w:r>
    </w:p>
    <w:p w:rsidR="005C238B" w:rsidRDefault="005C238B" w:rsidP="005C238B">
      <w:pPr>
        <w:shd w:val="clear" w:color="auto" w:fill="FFFFFF"/>
        <w:spacing w:before="300" w:after="300"/>
        <w:textAlignment w:val="baseline"/>
        <w:rPr>
          <w:rFonts w:ascii="Arial" w:hAnsi="Arial" w:cs="Arial"/>
          <w:color w:val="252830"/>
          <w:sz w:val="24"/>
          <w:szCs w:val="24"/>
        </w:rPr>
      </w:pPr>
      <w:r>
        <w:rPr>
          <w:rFonts w:ascii="Arial" w:hAnsi="Arial" w:cs="Arial"/>
          <w:color w:val="252830"/>
        </w:rPr>
        <w:pict>
          <v:rect id="_x0000_i1073" style="width:0;height:0" o:hralign="center" o:hrstd="t" o:hr="t" fillcolor="#a0a0a0" stroked="f"/>
        </w:pict>
      </w:r>
    </w:p>
    <w:p w:rsidR="005C238B" w:rsidRDefault="005C238B" w:rsidP="005C23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Change Value of Array elements</w:t>
      </w:r>
    </w:p>
    <w:p w:rsidR="005C238B" w:rsidRDefault="005C238B" w:rsidP="00306920">
      <w:pPr>
        <w:pStyle w:val="HTMLPreformatted"/>
        <w:numPr>
          <w:ilvl w:val="0"/>
          <w:numId w:val="4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mark</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19</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8</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17</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4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4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make the value of the third element to -1</w:t>
      </w:r>
    </w:p>
    <w:p w:rsidR="005C238B" w:rsidRDefault="005C238B" w:rsidP="00306920">
      <w:pPr>
        <w:pStyle w:val="HTMLPreformatted"/>
        <w:numPr>
          <w:ilvl w:val="0"/>
          <w:numId w:val="4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mark</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4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4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make the value of the fifth element to 0</w:t>
      </w:r>
    </w:p>
    <w:p w:rsidR="005C238B" w:rsidRDefault="005C238B" w:rsidP="00306920">
      <w:pPr>
        <w:pStyle w:val="HTMLPreformatted"/>
        <w:numPr>
          <w:ilvl w:val="0"/>
          <w:numId w:val="4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mark</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5C238B" w:rsidRDefault="005C238B" w:rsidP="005C238B">
      <w:pPr>
        <w:shd w:val="clear" w:color="auto" w:fill="FFFFFF"/>
        <w:spacing w:before="300" w:after="300"/>
        <w:textAlignment w:val="baseline"/>
        <w:rPr>
          <w:rFonts w:ascii="Arial" w:hAnsi="Arial" w:cs="Arial"/>
          <w:color w:val="252830"/>
        </w:rPr>
      </w:pPr>
      <w:r>
        <w:rPr>
          <w:rFonts w:ascii="Arial" w:hAnsi="Arial" w:cs="Arial"/>
          <w:color w:val="252830"/>
        </w:rPr>
        <w:pict>
          <v:rect id="_x0000_i1074" style="width:0;height:0" o:hralign="center" o:hrstd="t" o:hr="t" fillcolor="#a0a0a0" stroked="f"/>
        </w:pict>
      </w:r>
    </w:p>
    <w:p w:rsidR="005C238B" w:rsidRDefault="005C238B" w:rsidP="005C23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Input and Output Array Elements</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how you can take input from the user and store it in an array element.</w:t>
      </w:r>
    </w:p>
    <w:p w:rsidR="005C238B" w:rsidRDefault="005C238B" w:rsidP="00306920">
      <w:pPr>
        <w:pStyle w:val="HTMLPreformatted"/>
        <w:numPr>
          <w:ilvl w:val="0"/>
          <w:numId w:val="5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take input and store it in the 3rd element</w:t>
      </w:r>
    </w:p>
    <w:p w:rsidR="005C238B" w:rsidRDefault="005C238B" w:rsidP="00306920">
      <w:pPr>
        <w:pStyle w:val="HTMLPreformatted"/>
        <w:numPr>
          <w:ilvl w:val="0"/>
          <w:numId w:val="5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mark</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0"/>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take input and store it in the ith element</w:t>
      </w:r>
    </w:p>
    <w:p w:rsidR="005C238B" w:rsidRDefault="005C238B" w:rsidP="00306920">
      <w:pPr>
        <w:pStyle w:val="HTMLPreformatted"/>
        <w:numPr>
          <w:ilvl w:val="0"/>
          <w:numId w:val="5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mark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how you can print an individual element of an array.</w:t>
      </w:r>
    </w:p>
    <w:p w:rsidR="005C238B" w:rsidRDefault="005C238B" w:rsidP="00306920">
      <w:pPr>
        <w:pStyle w:val="HTMLPreformatted"/>
        <w:numPr>
          <w:ilvl w:val="0"/>
          <w:numId w:val="5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print the first element of the array</w:t>
      </w:r>
    </w:p>
    <w:p w:rsidR="005C238B" w:rsidRDefault="005C238B" w:rsidP="00306920">
      <w:pPr>
        <w:pStyle w:val="HTMLPreformatted"/>
        <w:numPr>
          <w:ilvl w:val="0"/>
          <w:numId w:val="5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mark</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1"/>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print the third element of the array</w:t>
      </w:r>
    </w:p>
    <w:p w:rsidR="005C238B" w:rsidRDefault="005C238B" w:rsidP="00306920">
      <w:pPr>
        <w:pStyle w:val="HTMLPreformatted"/>
        <w:numPr>
          <w:ilvl w:val="0"/>
          <w:numId w:val="5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mark</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1"/>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print ith element of the array</w:t>
      </w:r>
    </w:p>
    <w:p w:rsidR="005C238B" w:rsidRDefault="005C238B" w:rsidP="00306920">
      <w:pPr>
        <w:pStyle w:val="HTMLPreformatted"/>
        <w:numPr>
          <w:ilvl w:val="0"/>
          <w:numId w:val="5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mark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5C238B" w:rsidRDefault="005C238B" w:rsidP="005C238B">
      <w:pPr>
        <w:shd w:val="clear" w:color="auto" w:fill="FFFFFF"/>
        <w:spacing w:before="300" w:after="300"/>
        <w:textAlignment w:val="baseline"/>
        <w:rPr>
          <w:rFonts w:ascii="Arial" w:hAnsi="Arial" w:cs="Arial"/>
          <w:color w:val="252830"/>
        </w:rPr>
      </w:pPr>
      <w:r>
        <w:rPr>
          <w:rFonts w:ascii="Arial" w:hAnsi="Arial" w:cs="Arial"/>
          <w:color w:val="252830"/>
        </w:rPr>
        <w:pict>
          <v:rect id="_x0000_i1075" style="width:0;height:0" o:hralign="center" o:hrstd="t" o:hr="t" fillcolor="#a0a0a0" stroked="f"/>
        </w:pict>
      </w:r>
    </w:p>
    <w:p w:rsidR="005C238B" w:rsidRDefault="005C238B" w:rsidP="005C23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1: Array Input/Output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Program to take 5 values from the user and store them in an array</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Print the elements stored in the array</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&lt;stdio.h&gt;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values</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5 integers: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taking input and storing it in an array</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values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"Displaying integers: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printing elements of an array</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values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5 integers: 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34</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0</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Displaying integers: 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lastRenderedPageBreak/>
        <w:t>34</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0</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3</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we have used a </w:t>
      </w:r>
      <w:r>
        <w:rPr>
          <w:rStyle w:val="HTMLCode"/>
          <w:rFonts w:ascii="Consolas" w:hAnsi="Consolas" w:cs="Consolas"/>
          <w:color w:val="252830"/>
          <w:sz w:val="21"/>
          <w:szCs w:val="21"/>
          <w:bdr w:val="none" w:sz="0" w:space="0" w:color="auto" w:frame="1"/>
          <w:shd w:val="clear" w:color="auto" w:fill="EFF0F1"/>
        </w:rPr>
        <w:t>for</w:t>
      </w:r>
      <w:r>
        <w:rPr>
          <w:rFonts w:ascii="Arial" w:hAnsi="Arial" w:cs="Arial"/>
          <w:color w:val="252830"/>
        </w:rPr>
        <w:t> loop to take 5 inputs from the user and store them in an array. Then, using another </w:t>
      </w:r>
      <w:r>
        <w:rPr>
          <w:rStyle w:val="HTMLCode"/>
          <w:rFonts w:ascii="Consolas" w:hAnsi="Consolas" w:cs="Consolas"/>
          <w:color w:val="252830"/>
          <w:sz w:val="21"/>
          <w:szCs w:val="21"/>
          <w:bdr w:val="none" w:sz="0" w:space="0" w:color="auto" w:frame="1"/>
          <w:shd w:val="clear" w:color="auto" w:fill="EFF0F1"/>
        </w:rPr>
        <w:t>for</w:t>
      </w:r>
      <w:r>
        <w:rPr>
          <w:rFonts w:ascii="Arial" w:hAnsi="Arial" w:cs="Arial"/>
          <w:color w:val="252830"/>
        </w:rPr>
        <w:t> loop, these elements are displayed on the screen.</w:t>
      </w:r>
    </w:p>
    <w:p w:rsidR="005C238B" w:rsidRDefault="005C238B" w:rsidP="005C238B">
      <w:pPr>
        <w:shd w:val="clear" w:color="auto" w:fill="FFFFFF"/>
        <w:spacing w:before="300" w:after="300"/>
        <w:textAlignment w:val="baseline"/>
        <w:rPr>
          <w:rFonts w:ascii="Arial" w:hAnsi="Arial" w:cs="Arial"/>
          <w:color w:val="252830"/>
        </w:rPr>
      </w:pPr>
      <w:r>
        <w:rPr>
          <w:rFonts w:ascii="Arial" w:hAnsi="Arial" w:cs="Arial"/>
          <w:color w:val="252830"/>
        </w:rPr>
        <w:pict>
          <v:rect id="_x0000_i1076" style="width:0;height:0" o:hralign="center" o:hrstd="t" o:hr="t" fillcolor="#a0a0a0" stroked="f"/>
        </w:pict>
      </w:r>
    </w:p>
    <w:p w:rsidR="005C238B" w:rsidRDefault="005C238B" w:rsidP="005C23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2: Calculate Average</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Program to find the average of n numbers using arrays</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&lt;stdio.h&gt;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marks</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average</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number of elements: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number%d: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marks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adding integers entered by the user to the sum variable</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marks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average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"Average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average</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n: 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number1: 45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number2: 35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number3: 38</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number4: 31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number5: 49</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Average = 39</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we have computed the average of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 numbers entered by the user.</w:t>
      </w:r>
    </w:p>
    <w:p w:rsidR="005C238B" w:rsidRDefault="005C238B" w:rsidP="005C238B">
      <w:pPr>
        <w:shd w:val="clear" w:color="auto" w:fill="FFFFFF"/>
        <w:spacing w:before="300" w:after="300"/>
        <w:textAlignment w:val="baseline"/>
        <w:rPr>
          <w:rFonts w:ascii="Arial" w:hAnsi="Arial" w:cs="Arial"/>
          <w:color w:val="252830"/>
        </w:rPr>
      </w:pPr>
      <w:r>
        <w:rPr>
          <w:rFonts w:ascii="Arial" w:hAnsi="Arial" w:cs="Arial"/>
          <w:color w:val="252830"/>
        </w:rPr>
        <w:pict>
          <v:rect id="_x0000_i1077" style="width:0;height:0" o:hralign="center" o:hrstd="t" o:hr="t" fillcolor="#a0a0a0" stroked="f"/>
        </w:pict>
      </w:r>
    </w:p>
    <w:p w:rsidR="005C238B" w:rsidRDefault="005C238B" w:rsidP="005C23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lastRenderedPageBreak/>
        <w:t>Access elements out of its bound!</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Suppose you declared an array of 10 elements. Let's say,</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int testArray[10];</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You can access the array elements from </w:t>
      </w:r>
      <w:r>
        <w:rPr>
          <w:rStyle w:val="HTMLCode"/>
          <w:rFonts w:ascii="Consolas" w:hAnsi="Consolas" w:cs="Consolas"/>
          <w:color w:val="252830"/>
          <w:sz w:val="21"/>
          <w:szCs w:val="21"/>
          <w:bdr w:val="none" w:sz="0" w:space="0" w:color="auto" w:frame="1"/>
          <w:shd w:val="clear" w:color="auto" w:fill="EFF0F1"/>
        </w:rPr>
        <w:t>testArray[0]</w:t>
      </w:r>
      <w:r>
        <w:rPr>
          <w:rFonts w:ascii="Arial" w:hAnsi="Arial" w:cs="Arial"/>
          <w:color w:val="252830"/>
        </w:rPr>
        <w:t> to </w:t>
      </w:r>
      <w:r>
        <w:rPr>
          <w:rStyle w:val="HTMLCode"/>
          <w:rFonts w:ascii="Consolas" w:hAnsi="Consolas" w:cs="Consolas"/>
          <w:color w:val="252830"/>
          <w:sz w:val="21"/>
          <w:szCs w:val="21"/>
          <w:bdr w:val="none" w:sz="0" w:space="0" w:color="auto" w:frame="1"/>
          <w:shd w:val="clear" w:color="auto" w:fill="EFF0F1"/>
        </w:rPr>
        <w:t>testArray[9]</w:t>
      </w:r>
      <w:r>
        <w:rPr>
          <w:rFonts w:ascii="Arial" w:hAnsi="Arial" w:cs="Arial"/>
          <w:color w:val="252830"/>
        </w:rPr>
        <w:t>.</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Now let's say if you try to access </w:t>
      </w:r>
      <w:r>
        <w:rPr>
          <w:rStyle w:val="HTMLCode"/>
          <w:rFonts w:ascii="Consolas" w:hAnsi="Consolas" w:cs="Consolas"/>
          <w:color w:val="252830"/>
          <w:sz w:val="21"/>
          <w:szCs w:val="21"/>
          <w:bdr w:val="none" w:sz="0" w:space="0" w:color="auto" w:frame="1"/>
          <w:shd w:val="clear" w:color="auto" w:fill="EFF0F1"/>
        </w:rPr>
        <w:t>testArray[12]</w:t>
      </w:r>
      <w:r>
        <w:rPr>
          <w:rFonts w:ascii="Arial" w:hAnsi="Arial" w:cs="Arial"/>
          <w:color w:val="252830"/>
        </w:rPr>
        <w:t>. The element is not available. This may cause unexpected output (undefined behavior). Sometimes you might get an error and some other time your program may run correctly.</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Hence, you should never access elements of an array outside of its bound.</w:t>
      </w:r>
    </w:p>
    <w:p w:rsidR="00002331" w:rsidRDefault="00002331"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5C238B">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Multidimensional Arrays</w:t>
      </w:r>
    </w:p>
    <w:p w:rsidR="005C238B" w:rsidRDefault="005C238B" w:rsidP="005C238B">
      <w:pPr>
        <w:shd w:val="clear" w:color="auto" w:fill="FFFFFF"/>
        <w:textAlignment w:val="baseline"/>
        <w:rPr>
          <w:rFonts w:ascii="Arial" w:hAnsi="Arial" w:cs="Arial"/>
          <w:b/>
          <w:bCs/>
          <w:color w:val="9999AA"/>
        </w:rPr>
      </w:pPr>
      <w:r>
        <w:rPr>
          <w:rFonts w:ascii="Arial" w:hAnsi="Arial" w:cs="Arial"/>
          <w:b/>
          <w:bCs/>
          <w:color w:val="9999AA"/>
        </w:rPr>
        <w:t>In this tutorial, you will learn to work with multidimensional arrays (two-dimensional and three-dimensional arrays) with the help of examples.</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C programming, you can create an array of arrays. These arrays are known as multidimensional arrays. For example,</w:t>
      </w:r>
    </w:p>
    <w:p w:rsidR="005C238B" w:rsidRDefault="005C238B" w:rsidP="00306920">
      <w:pPr>
        <w:pStyle w:val="HTMLPreformatted"/>
        <w:numPr>
          <w:ilvl w:val="0"/>
          <w:numId w:val="54"/>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x</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t>
      </w:r>
      <w:r>
        <w:rPr>
          <w:rStyle w:val="HTMLVariable"/>
          <w:rFonts w:ascii="Consolas" w:hAnsi="Consolas" w:cs="Consolas"/>
          <w:i w:val="0"/>
          <w:iCs w:val="0"/>
          <w:color w:val="252830"/>
          <w:sz w:val="21"/>
          <w:szCs w:val="21"/>
          <w:bdr w:val="none" w:sz="0" w:space="0" w:color="auto" w:frame="1"/>
          <w:shd w:val="clear" w:color="auto" w:fill="EFF0F1"/>
        </w:rPr>
        <w:t>x</w:t>
      </w:r>
      <w:r>
        <w:rPr>
          <w:rFonts w:ascii="Arial" w:hAnsi="Arial" w:cs="Arial"/>
          <w:color w:val="252830"/>
        </w:rPr>
        <w:t> is a two-dimensional (2d) array. The array can hold 12 elements. You can think the array as a table with 3 rows and each row has 4 columns.</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3762375" cy="2047875"/>
            <wp:effectExtent l="19050" t="0" r="9525" b="0"/>
            <wp:docPr id="145" name="Picture 145" descr="Two dimensional array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Two dimensional array in C programming"/>
                    <pic:cNvPicPr>
                      <a:picLocks noChangeAspect="1" noChangeArrowheads="1"/>
                    </pic:cNvPicPr>
                  </pic:nvPicPr>
                  <pic:blipFill>
                    <a:blip r:embed="rId23"/>
                    <a:srcRect/>
                    <a:stretch>
                      <a:fillRect/>
                    </a:stretch>
                  </pic:blipFill>
                  <pic:spPr bwMode="auto">
                    <a:xfrm>
                      <a:off x="0" y="0"/>
                      <a:ext cx="3762375" cy="2047875"/>
                    </a:xfrm>
                    <a:prstGeom prst="rect">
                      <a:avLst/>
                    </a:prstGeom>
                    <a:noFill/>
                    <a:ln w="9525">
                      <a:noFill/>
                      <a:miter lim="800000"/>
                      <a:headEnd/>
                      <a:tailEnd/>
                    </a:ln>
                  </pic:spPr>
                </pic:pic>
              </a:graphicData>
            </a:graphic>
          </wp:inline>
        </w:drawing>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Similarly, you can declare a three-dimensional (3d) array. For example,</w:t>
      </w:r>
    </w:p>
    <w:p w:rsidR="005C238B" w:rsidRDefault="005C238B" w:rsidP="00306920">
      <w:pPr>
        <w:pStyle w:val="HTMLPreformatted"/>
        <w:numPr>
          <w:ilvl w:val="0"/>
          <w:numId w:val="5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lastRenderedPageBreak/>
        <w:t>float</w:t>
      </w:r>
      <w:r>
        <w:rPr>
          <w:rStyle w:val="pln"/>
          <w:rFonts w:ascii="Consolas" w:hAnsi="Consolas" w:cs="Consolas"/>
          <w:color w:val="000000"/>
          <w:sz w:val="21"/>
          <w:szCs w:val="21"/>
          <w:bdr w:val="none" w:sz="0" w:space="0" w:color="auto" w:frame="1"/>
          <w:shd w:val="clear" w:color="auto" w:fill="EFF0F1"/>
        </w:rPr>
        <w:t xml:space="preserve"> y</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the array </w:t>
      </w:r>
      <w:r>
        <w:rPr>
          <w:rStyle w:val="HTMLVariable"/>
          <w:rFonts w:ascii="Consolas" w:hAnsi="Consolas" w:cs="Consolas"/>
          <w:i w:val="0"/>
          <w:iCs w:val="0"/>
          <w:color w:val="252830"/>
          <w:sz w:val="21"/>
          <w:szCs w:val="21"/>
          <w:bdr w:val="none" w:sz="0" w:space="0" w:color="auto" w:frame="1"/>
          <w:shd w:val="clear" w:color="auto" w:fill="EFF0F1"/>
        </w:rPr>
        <w:t>y</w:t>
      </w:r>
      <w:r>
        <w:rPr>
          <w:rFonts w:ascii="Arial" w:hAnsi="Arial" w:cs="Arial"/>
          <w:color w:val="252830"/>
        </w:rPr>
        <w:t> can hold 24 elements.</w:t>
      </w:r>
    </w:p>
    <w:p w:rsidR="005C238B" w:rsidRDefault="005C238B" w:rsidP="005C238B">
      <w:pPr>
        <w:shd w:val="clear" w:color="auto" w:fill="FFFFFF"/>
        <w:spacing w:before="300" w:after="300"/>
        <w:textAlignment w:val="baseline"/>
        <w:rPr>
          <w:rFonts w:ascii="Arial" w:hAnsi="Arial" w:cs="Arial"/>
          <w:color w:val="252830"/>
        </w:rPr>
      </w:pPr>
      <w:r>
        <w:rPr>
          <w:rFonts w:ascii="Arial" w:hAnsi="Arial" w:cs="Arial"/>
          <w:color w:val="252830"/>
        </w:rPr>
        <w:pict>
          <v:rect id="_x0000_i1078" style="width:0;height:0" o:hralign="center" o:hrstd="t" o:hr="t" fillcolor="#a0a0a0" stroked="f"/>
        </w:pict>
      </w:r>
    </w:p>
    <w:p w:rsidR="005C238B" w:rsidRDefault="005C238B" w:rsidP="005C238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Initializing a multidimensional array</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 is how you can initialize two-dimensional and three-dimensional arrays:</w:t>
      </w:r>
    </w:p>
    <w:p w:rsidR="005C238B" w:rsidRDefault="005C238B" w:rsidP="005C238B">
      <w:pPr>
        <w:shd w:val="clear" w:color="auto" w:fill="FFFFFF"/>
        <w:spacing w:before="300" w:after="300"/>
        <w:textAlignment w:val="baseline"/>
        <w:rPr>
          <w:rFonts w:ascii="Arial" w:hAnsi="Arial" w:cs="Arial"/>
          <w:color w:val="252830"/>
        </w:rPr>
      </w:pPr>
      <w:r>
        <w:rPr>
          <w:rFonts w:ascii="Arial" w:hAnsi="Arial" w:cs="Arial"/>
          <w:color w:val="252830"/>
        </w:rPr>
        <w:pict>
          <v:rect id="_x0000_i1079" style="width:0;height:0" o:hralign="center" o:hrstd="t" o:hr="t" fillcolor="#a0a0a0" stroked="f"/>
        </w:pict>
      </w:r>
    </w:p>
    <w:p w:rsidR="005C238B" w:rsidRDefault="005C238B" w:rsidP="005C23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Initialization of a 2d array</w:t>
      </w:r>
    </w:p>
    <w:p w:rsidR="005C238B" w:rsidRDefault="005C238B" w:rsidP="00306920">
      <w:pPr>
        <w:pStyle w:val="HTMLPreformatted"/>
        <w:numPr>
          <w:ilvl w:val="0"/>
          <w:numId w:val="56"/>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Different ways to initialize two-dimensional array</w:t>
      </w:r>
    </w:p>
    <w:p w:rsidR="005C238B" w:rsidRDefault="005C238B" w:rsidP="00306920">
      <w:pPr>
        <w:pStyle w:val="HTMLPreformatted"/>
        <w:numPr>
          <w:ilvl w:val="0"/>
          <w:numId w:val="56"/>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5C238B" w:rsidRDefault="005C238B" w:rsidP="00306920">
      <w:pPr>
        <w:pStyle w:val="HTMLPreformatted"/>
        <w:numPr>
          <w:ilvl w:val="0"/>
          <w:numId w:val="5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5C238B" w:rsidRDefault="005C238B" w:rsidP="00306920">
      <w:pPr>
        <w:pStyle w:val="HTMLPreformatted"/>
        <w:numPr>
          <w:ilvl w:val="0"/>
          <w:numId w:val="5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p>
    <w:p w:rsidR="005C238B" w:rsidRDefault="005C238B" w:rsidP="005C238B">
      <w:pPr>
        <w:shd w:val="clear" w:color="auto" w:fill="FFFFFF"/>
        <w:spacing w:before="300" w:after="300"/>
        <w:textAlignment w:val="baseline"/>
        <w:rPr>
          <w:rFonts w:ascii="Arial" w:hAnsi="Arial" w:cs="Arial"/>
          <w:color w:val="252830"/>
        </w:rPr>
      </w:pPr>
      <w:r>
        <w:rPr>
          <w:rFonts w:ascii="Arial" w:hAnsi="Arial" w:cs="Arial"/>
          <w:color w:val="252830"/>
        </w:rPr>
        <w:pict>
          <v:rect id="_x0000_i1080" style="width:0;height:0" o:hralign="center" o:hrstd="t" o:hr="t" fillcolor="#a0a0a0" stroked="f"/>
        </w:pict>
      </w:r>
    </w:p>
    <w:p w:rsidR="005C238B" w:rsidRDefault="005C238B" w:rsidP="005C23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Initialization of a 3d array</w:t>
      </w:r>
    </w:p>
    <w:p w:rsidR="005C238B" w:rsidRDefault="005C238B" w:rsidP="005C238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You can initialize a three-dimensional array in a similar way like a two-dimensional array. Here's an example,</w:t>
      </w:r>
    </w:p>
    <w:p w:rsidR="005C238B" w:rsidRDefault="005C238B" w:rsidP="00306920">
      <w:pPr>
        <w:pStyle w:val="HTMLPreformatted"/>
        <w:numPr>
          <w:ilvl w:val="0"/>
          <w:numId w:val="5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test</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56</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9</w:t>
      </w:r>
      <w:r>
        <w:rPr>
          <w:rStyle w:val="pun"/>
          <w:rFonts w:ascii="Consolas" w:hAnsi="Consolas" w:cs="Consolas"/>
          <w:color w:val="000000"/>
          <w:sz w:val="21"/>
          <w:szCs w:val="21"/>
          <w:bdr w:val="none" w:sz="0" w:space="0" w:color="auto" w:frame="1"/>
          <w:shd w:val="clear" w:color="auto" w:fill="EFF0F1"/>
        </w:rPr>
        <w:t>}}};</w:t>
      </w:r>
    </w:p>
    <w:p w:rsidR="005C238B" w:rsidRDefault="005C238B" w:rsidP="005C238B">
      <w:pPr>
        <w:shd w:val="clear" w:color="auto" w:fill="FFFFFF"/>
        <w:spacing w:before="300" w:after="300"/>
        <w:textAlignment w:val="baseline"/>
        <w:rPr>
          <w:rFonts w:ascii="Arial" w:hAnsi="Arial" w:cs="Arial"/>
          <w:color w:val="252830"/>
        </w:rPr>
      </w:pPr>
      <w:r>
        <w:rPr>
          <w:rFonts w:ascii="Arial" w:hAnsi="Arial" w:cs="Arial"/>
          <w:color w:val="252830"/>
        </w:rPr>
        <w:pict>
          <v:rect id="_x0000_i1081" style="width:0;height:0" o:hralign="center" o:hrstd="t" o:hr="t" fillcolor="#a0a0a0" stroked="f"/>
        </w:pict>
      </w:r>
    </w:p>
    <w:p w:rsidR="005C238B" w:rsidRDefault="005C238B" w:rsidP="005C23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1: Two-dimensional array to store and print values</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C program to store temperature of two cities of a week and display it.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const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CITY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const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WEEK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7</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temperature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CITY</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WEEK</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Using nested loop to store values in a 2d array</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CITY</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WEEK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"City %d, Day %d: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temperature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"\nDisplaying values: \n\n"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Using nested loop to display vlues of a 2d array</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CITY</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WEEK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"City %d, Day %d = %d\n"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temperature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eastAsiaTheme="majorEastAsia" w:hAnsi="Arial" w:cs="Arial"/>
          <w:color w:val="555555"/>
          <w:bdr w:val="none" w:sz="0" w:space="0" w:color="auto" w:frame="1"/>
        </w:rPr>
        <w:t>Output</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1: 33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2: 34</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3: 35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4: 33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5: 32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6: 31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7: 30</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1: 23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2: 22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3: 21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4: 24</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5: 22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6: 25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7: 26</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Displaying values: </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1 = 33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2 = 34</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3 = 35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4 = 33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5 = 32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6 = 31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1, Day 7 = 30</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1 = 23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2 = 22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3 = 21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4 = 24</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5 = 22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City 2, Day 6 = 25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lastRenderedPageBreak/>
        <w:t>City 2, Day 7 = 26</w:t>
      </w:r>
    </w:p>
    <w:p w:rsidR="005C238B" w:rsidRDefault="005C238B" w:rsidP="005C238B">
      <w:pPr>
        <w:shd w:val="clear" w:color="auto" w:fill="FFFFFF"/>
        <w:spacing w:before="300" w:after="300"/>
        <w:textAlignment w:val="baseline"/>
        <w:rPr>
          <w:rFonts w:ascii="Arial" w:hAnsi="Arial" w:cs="Arial"/>
          <w:color w:val="252830"/>
          <w:sz w:val="24"/>
          <w:szCs w:val="24"/>
        </w:rPr>
      </w:pPr>
      <w:r>
        <w:rPr>
          <w:rFonts w:ascii="Arial" w:hAnsi="Arial" w:cs="Arial"/>
          <w:color w:val="252830"/>
        </w:rPr>
        <w:pict>
          <v:rect id="_x0000_i1082" style="width:0;height:0" o:hralign="center" o:hrstd="t" o:hr="t" fillcolor="#a0a0a0" stroked="f"/>
        </w:pict>
      </w:r>
    </w:p>
    <w:p w:rsidR="005C238B" w:rsidRDefault="005C238B" w:rsidP="005C23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2: Sum of two matrices</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C program to find the sum of two matrices of order 2*2</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a</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b</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Taking input using nested for loop</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elements of 1st matrix\n"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a%d%d: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Taking input using nested for loop</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elements of 2nd matrix\n"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b%d%d: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adding corresponding elements of two arrays</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Displaying the sum</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"\nSum Of Matrix:"</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"%.1f\t"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5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lastRenderedPageBreak/>
        <w:t>}</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eastAsiaTheme="majorEastAsia" w:hAnsi="Arial" w:cs="Arial"/>
          <w:color w:val="555555"/>
          <w:bdr w:val="none" w:sz="0" w:space="0" w:color="auto" w:frame="1"/>
        </w:rPr>
        <w:t>Output</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elements of 1st matrix</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a11: 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a12: 0.5;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a21: -1.1;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a22: 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elements of 2nd matrix</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b11: 0.2;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b12: 0;</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b21: 0.23;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b22: 23;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Sum Of Matrix:</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2.2     0.5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-0.9    25.0</w:t>
      </w:r>
    </w:p>
    <w:p w:rsidR="005C238B" w:rsidRDefault="005C238B" w:rsidP="005C238B">
      <w:pPr>
        <w:shd w:val="clear" w:color="auto" w:fill="FFFFFF"/>
        <w:spacing w:before="300" w:after="300"/>
        <w:textAlignment w:val="baseline"/>
        <w:rPr>
          <w:rFonts w:ascii="Arial" w:hAnsi="Arial" w:cs="Arial"/>
          <w:color w:val="252830"/>
          <w:sz w:val="24"/>
          <w:szCs w:val="24"/>
        </w:rPr>
      </w:pPr>
      <w:r>
        <w:rPr>
          <w:rFonts w:ascii="Arial" w:hAnsi="Arial" w:cs="Arial"/>
          <w:color w:val="252830"/>
        </w:rPr>
        <w:pict>
          <v:rect id="_x0000_i1083" style="width:0;height:0" o:hralign="center" o:hrstd="t" o:hr="t" fillcolor="#a0a0a0" stroked="f"/>
        </w:pict>
      </w:r>
    </w:p>
    <w:p w:rsidR="005C238B" w:rsidRDefault="005C238B" w:rsidP="005C238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3: Three-dimensional array</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C Program to store and print 12 values entered by the user</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test</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12 values: \n"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k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k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k</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test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k</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Printing values with proper index.</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"\nDisplaying values:\n"</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k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k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k</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"test[%d][%d][%d] = %d\n"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test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k</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5C238B" w:rsidRDefault="005C238B" w:rsidP="00306920">
      <w:pPr>
        <w:pStyle w:val="HTMLPreformatted"/>
        <w:numPr>
          <w:ilvl w:val="0"/>
          <w:numId w:val="6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5C238B" w:rsidRDefault="005C238B" w:rsidP="005C238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eastAsiaTheme="majorEastAsia" w:hAnsi="Arial" w:cs="Arial"/>
          <w:color w:val="555555"/>
          <w:bdr w:val="none" w:sz="0" w:space="0" w:color="auto" w:frame="1"/>
        </w:rPr>
        <w:t>Output</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Enter 12 values: </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4</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6</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7</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8</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9</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10</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11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12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Displaying Values:</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test[0][0][0] = 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test[0][0][1] = 2</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test[0][1][0] = 3</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test[0][1][1] = 4</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test[0][2][0] = 5</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test[0][2][1] = 6</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test[1][0][0] = 7</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test[1][0][1] = 8</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test[1][1][0] = 9</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test[1][1][1] = 10</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test[1][2][0] = 11</w:t>
      </w:r>
    </w:p>
    <w:p w:rsidR="005C238B" w:rsidRDefault="005C238B" w:rsidP="005C238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test[1][2][1] = 12</w:t>
      </w: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892720" w:rsidRDefault="00892720" w:rsidP="00892720">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Functions</w:t>
      </w:r>
    </w:p>
    <w:p w:rsidR="00892720" w:rsidRDefault="00892720" w:rsidP="00892720">
      <w:pPr>
        <w:shd w:val="clear" w:color="auto" w:fill="FFFFFF"/>
        <w:textAlignment w:val="baseline"/>
        <w:rPr>
          <w:rFonts w:ascii="Arial" w:hAnsi="Arial" w:cs="Arial"/>
          <w:b/>
          <w:bCs/>
          <w:color w:val="9999AA"/>
        </w:rPr>
      </w:pPr>
      <w:r>
        <w:rPr>
          <w:rFonts w:ascii="Arial" w:hAnsi="Arial" w:cs="Arial"/>
          <w:b/>
          <w:bCs/>
          <w:color w:val="9999AA"/>
        </w:rPr>
        <w:t>In this tutorial, you will be introduced to functions (both user-defined and standard library functions) in C programming. Also, you will learn why functions are used in programming.</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bookmarkStart w:id="74" w:name="function"/>
      <w:bookmarkEnd w:id="74"/>
      <w:r>
        <w:rPr>
          <w:rFonts w:ascii="Arial" w:hAnsi="Arial" w:cs="Arial"/>
          <w:color w:val="252830"/>
        </w:rPr>
        <w:t>A function is a block of code that performs a specific task.</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Suppose, you need to create a program to create a circle and color it. You can create two functions to solve this problem:</w:t>
      </w:r>
    </w:p>
    <w:p w:rsidR="00892720" w:rsidRDefault="00892720" w:rsidP="00306920">
      <w:pPr>
        <w:numPr>
          <w:ilvl w:val="0"/>
          <w:numId w:val="61"/>
        </w:numPr>
        <w:shd w:val="clear" w:color="auto" w:fill="FFFFFF"/>
        <w:spacing w:after="0" w:line="240" w:lineRule="auto"/>
        <w:ind w:left="0"/>
        <w:textAlignment w:val="baseline"/>
        <w:rPr>
          <w:rFonts w:ascii="Arial" w:hAnsi="Arial" w:cs="Arial"/>
          <w:color w:val="252830"/>
        </w:rPr>
      </w:pPr>
      <w:r>
        <w:rPr>
          <w:rFonts w:ascii="Arial" w:hAnsi="Arial" w:cs="Arial"/>
          <w:color w:val="252830"/>
        </w:rPr>
        <w:t>create a circle function</w:t>
      </w:r>
    </w:p>
    <w:p w:rsidR="00892720" w:rsidRDefault="00892720" w:rsidP="00306920">
      <w:pPr>
        <w:numPr>
          <w:ilvl w:val="0"/>
          <w:numId w:val="61"/>
        </w:numPr>
        <w:shd w:val="clear" w:color="auto" w:fill="FFFFFF"/>
        <w:spacing w:after="0" w:line="240" w:lineRule="auto"/>
        <w:ind w:left="0"/>
        <w:textAlignment w:val="baseline"/>
        <w:rPr>
          <w:rFonts w:ascii="Arial" w:hAnsi="Arial" w:cs="Arial"/>
          <w:color w:val="252830"/>
        </w:rPr>
      </w:pPr>
      <w:r>
        <w:rPr>
          <w:rFonts w:ascii="Arial" w:hAnsi="Arial" w:cs="Arial"/>
          <w:color w:val="252830"/>
        </w:rPr>
        <w:t>create a color function</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Dividing a complex problem into smaller chunks makes our program easy to understand to reuse.</w:t>
      </w:r>
    </w:p>
    <w:p w:rsidR="00892720" w:rsidRDefault="00892720" w:rsidP="00892720">
      <w:pPr>
        <w:shd w:val="clear" w:color="auto" w:fill="FFFFFF"/>
        <w:spacing w:before="300" w:after="300"/>
        <w:textAlignment w:val="baseline"/>
        <w:rPr>
          <w:rFonts w:ascii="Arial" w:hAnsi="Arial" w:cs="Arial"/>
          <w:color w:val="252830"/>
        </w:rPr>
      </w:pPr>
      <w:r>
        <w:rPr>
          <w:rFonts w:ascii="Arial" w:hAnsi="Arial" w:cs="Arial"/>
          <w:color w:val="252830"/>
        </w:rPr>
        <w:pict>
          <v:rect id="_x0000_i1084" style="width:0;height:0" o:hralign="center" o:hrstd="t" o:hr="t" fillcolor="#a0a0a0" stroked="f"/>
        </w:pict>
      </w:r>
    </w:p>
    <w:p w:rsidR="00892720" w:rsidRDefault="00892720" w:rsidP="00892720">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Types of function</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There are two types of function in C programming:</w:t>
      </w:r>
    </w:p>
    <w:p w:rsidR="00892720" w:rsidRDefault="00892720" w:rsidP="00306920">
      <w:pPr>
        <w:numPr>
          <w:ilvl w:val="0"/>
          <w:numId w:val="62"/>
        </w:numPr>
        <w:shd w:val="clear" w:color="auto" w:fill="FFFFFF"/>
        <w:spacing w:after="0" w:line="240" w:lineRule="auto"/>
        <w:ind w:left="0"/>
        <w:textAlignment w:val="baseline"/>
        <w:rPr>
          <w:rFonts w:ascii="Arial" w:hAnsi="Arial" w:cs="Arial"/>
          <w:color w:val="252830"/>
        </w:rPr>
      </w:pPr>
      <w:hyperlink r:id="rId24" w:tooltip="C Library Functions" w:history="1">
        <w:r>
          <w:rPr>
            <w:rStyle w:val="Hyperlink"/>
            <w:rFonts w:ascii="Arial" w:hAnsi="Arial" w:cs="Arial"/>
            <w:color w:val="2B6DAD"/>
            <w:bdr w:val="none" w:sz="0" w:space="0" w:color="auto" w:frame="1"/>
          </w:rPr>
          <w:t>Standard library functions</w:t>
        </w:r>
      </w:hyperlink>
    </w:p>
    <w:p w:rsidR="00892720" w:rsidRDefault="00892720" w:rsidP="00306920">
      <w:pPr>
        <w:numPr>
          <w:ilvl w:val="0"/>
          <w:numId w:val="62"/>
        </w:numPr>
        <w:shd w:val="clear" w:color="auto" w:fill="FFFFFF"/>
        <w:spacing w:after="0" w:line="240" w:lineRule="auto"/>
        <w:ind w:left="0"/>
        <w:textAlignment w:val="baseline"/>
        <w:rPr>
          <w:rFonts w:ascii="Arial" w:hAnsi="Arial" w:cs="Arial"/>
          <w:color w:val="252830"/>
        </w:rPr>
      </w:pPr>
      <w:hyperlink r:id="rId25" w:tooltip="C user-defined functions" w:history="1">
        <w:r>
          <w:rPr>
            <w:rStyle w:val="Hyperlink"/>
            <w:rFonts w:ascii="Arial" w:hAnsi="Arial" w:cs="Arial"/>
            <w:color w:val="2B6DAD"/>
            <w:bdr w:val="none" w:sz="0" w:space="0" w:color="auto" w:frame="1"/>
          </w:rPr>
          <w:t>User-defined functions</w:t>
        </w:r>
      </w:hyperlink>
    </w:p>
    <w:p w:rsidR="00892720" w:rsidRDefault="00892720" w:rsidP="00892720">
      <w:pPr>
        <w:shd w:val="clear" w:color="auto" w:fill="FFFFFF"/>
        <w:spacing w:before="300" w:after="300"/>
        <w:textAlignment w:val="baseline"/>
        <w:rPr>
          <w:rFonts w:ascii="Arial" w:hAnsi="Arial" w:cs="Arial"/>
          <w:color w:val="252830"/>
        </w:rPr>
      </w:pPr>
      <w:r>
        <w:rPr>
          <w:rFonts w:ascii="Arial" w:hAnsi="Arial" w:cs="Arial"/>
          <w:color w:val="252830"/>
        </w:rPr>
        <w:pict>
          <v:rect id="_x0000_i1085" style="width:0;height:0" o:hralign="center" o:hrstd="t" o:hr="t" fillcolor="#a0a0a0" stroked="f"/>
        </w:pict>
      </w:r>
    </w:p>
    <w:p w:rsidR="00892720" w:rsidRDefault="00892720" w:rsidP="00892720">
      <w:pPr>
        <w:pStyle w:val="Heading3"/>
        <w:shd w:val="clear" w:color="auto" w:fill="FFFFFF"/>
        <w:spacing w:before="0" w:beforeAutospacing="0" w:after="0" w:afterAutospacing="0"/>
        <w:textAlignment w:val="baseline"/>
        <w:rPr>
          <w:rFonts w:ascii="Arial" w:hAnsi="Arial" w:cs="Arial"/>
          <w:color w:val="252830"/>
          <w:sz w:val="34"/>
          <w:szCs w:val="34"/>
        </w:rPr>
      </w:pPr>
      <w:bookmarkStart w:id="75" w:name="standard-library-function"/>
      <w:bookmarkEnd w:id="75"/>
      <w:r>
        <w:rPr>
          <w:rFonts w:ascii="Arial" w:hAnsi="Arial" w:cs="Arial"/>
          <w:color w:val="252830"/>
          <w:sz w:val="34"/>
          <w:szCs w:val="34"/>
        </w:rPr>
        <w:t>Standard library functions</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standard library functions are built-in functions in C programming.</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These functions are defined in header files. For example,</w:t>
      </w:r>
    </w:p>
    <w:p w:rsidR="00892720" w:rsidRDefault="00892720" w:rsidP="00306920">
      <w:pPr>
        <w:numPr>
          <w:ilvl w:val="0"/>
          <w:numId w:val="63"/>
        </w:numPr>
        <w:shd w:val="clear" w:color="auto" w:fill="FFFFFF"/>
        <w:spacing w:after="0" w:line="240" w:lineRule="auto"/>
        <w:ind w:left="0"/>
        <w:textAlignment w:val="baseline"/>
        <w:rPr>
          <w:rFonts w:ascii="Arial" w:hAnsi="Arial" w:cs="Arial"/>
          <w:color w:val="252830"/>
        </w:rPr>
      </w:pPr>
      <w:r>
        <w:rPr>
          <w:rFonts w:ascii="Arial" w:hAnsi="Arial" w:cs="Arial"/>
          <w:color w:val="252830"/>
        </w:rPr>
        <w:t>The </w:t>
      </w:r>
      <w:r>
        <w:rPr>
          <w:rStyle w:val="HTMLCode"/>
          <w:rFonts w:ascii="Consolas" w:eastAsiaTheme="minorHAnsi" w:hAnsi="Consolas" w:cs="Consolas"/>
          <w:color w:val="252830"/>
          <w:sz w:val="21"/>
          <w:szCs w:val="21"/>
          <w:bdr w:val="none" w:sz="0" w:space="0" w:color="auto" w:frame="1"/>
          <w:shd w:val="clear" w:color="auto" w:fill="EFF0F1"/>
        </w:rPr>
        <w:t>printf()</w:t>
      </w:r>
      <w:r>
        <w:rPr>
          <w:rFonts w:ascii="Arial" w:hAnsi="Arial" w:cs="Arial"/>
          <w:color w:val="252830"/>
        </w:rPr>
        <w:t> is a standard library function to send formatted output to the screen (display output on the screen). This function is defined in the </w:t>
      </w:r>
      <w:r>
        <w:rPr>
          <w:rStyle w:val="HTMLCode"/>
          <w:rFonts w:ascii="Consolas" w:eastAsiaTheme="minorHAnsi" w:hAnsi="Consolas" w:cs="Consolas"/>
          <w:color w:val="252830"/>
          <w:sz w:val="21"/>
          <w:szCs w:val="21"/>
          <w:bdr w:val="none" w:sz="0" w:space="0" w:color="auto" w:frame="1"/>
          <w:shd w:val="clear" w:color="auto" w:fill="EFF0F1"/>
        </w:rPr>
        <w:t>stdio.h</w:t>
      </w:r>
      <w:r>
        <w:rPr>
          <w:rFonts w:ascii="Arial" w:hAnsi="Arial" w:cs="Arial"/>
          <w:color w:val="252830"/>
        </w:rPr>
        <w:t> header file.</w:t>
      </w:r>
      <w:r>
        <w:rPr>
          <w:rFonts w:ascii="Arial" w:hAnsi="Arial" w:cs="Arial"/>
          <w:color w:val="252830"/>
        </w:rPr>
        <w:br/>
        <w:t>Hence, to use the </w:t>
      </w:r>
      <w:r>
        <w:rPr>
          <w:rStyle w:val="HTMLCode"/>
          <w:rFonts w:ascii="Consolas" w:eastAsiaTheme="minorHAnsi" w:hAnsi="Consolas" w:cs="Consolas"/>
          <w:color w:val="252830"/>
          <w:sz w:val="21"/>
          <w:szCs w:val="21"/>
          <w:bdr w:val="none" w:sz="0" w:space="0" w:color="auto" w:frame="1"/>
          <w:shd w:val="clear" w:color="auto" w:fill="EFF0F1"/>
        </w:rPr>
        <w:t>printf() </w:t>
      </w:r>
      <w:r>
        <w:rPr>
          <w:rFonts w:ascii="Arial" w:hAnsi="Arial" w:cs="Arial"/>
          <w:color w:val="252830"/>
        </w:rPr>
        <w:t>function, we need to include the </w:t>
      </w:r>
      <w:r>
        <w:rPr>
          <w:rStyle w:val="HTMLCode"/>
          <w:rFonts w:ascii="Consolas" w:eastAsiaTheme="minorHAnsi" w:hAnsi="Consolas" w:cs="Consolas"/>
          <w:color w:val="252830"/>
          <w:sz w:val="21"/>
          <w:szCs w:val="21"/>
          <w:bdr w:val="none" w:sz="0" w:space="0" w:color="auto" w:frame="1"/>
          <w:shd w:val="clear" w:color="auto" w:fill="EFF0F1"/>
        </w:rPr>
        <w:t>stdio.h</w:t>
      </w:r>
      <w:r>
        <w:rPr>
          <w:rFonts w:ascii="Arial" w:hAnsi="Arial" w:cs="Arial"/>
          <w:color w:val="252830"/>
        </w:rPr>
        <w:t> header file using </w:t>
      </w:r>
      <w:r>
        <w:rPr>
          <w:rStyle w:val="HTMLCode"/>
          <w:rFonts w:ascii="Consolas" w:eastAsiaTheme="minorHAnsi" w:hAnsi="Consolas" w:cs="Consolas"/>
          <w:color w:val="252830"/>
          <w:sz w:val="21"/>
          <w:szCs w:val="21"/>
          <w:bdr w:val="none" w:sz="0" w:space="0" w:color="auto" w:frame="1"/>
          <w:shd w:val="clear" w:color="auto" w:fill="EFF0F1"/>
        </w:rPr>
        <w:t>#include &lt;stdio.h&gt;</w:t>
      </w:r>
      <w:r>
        <w:rPr>
          <w:rFonts w:ascii="Arial" w:hAnsi="Arial" w:cs="Arial"/>
          <w:color w:val="252830"/>
        </w:rPr>
        <w:t>.</w:t>
      </w:r>
    </w:p>
    <w:p w:rsidR="00892720" w:rsidRDefault="00892720" w:rsidP="00306920">
      <w:pPr>
        <w:numPr>
          <w:ilvl w:val="0"/>
          <w:numId w:val="63"/>
        </w:numPr>
        <w:shd w:val="clear" w:color="auto" w:fill="FFFFFF"/>
        <w:spacing w:after="0" w:line="240" w:lineRule="auto"/>
        <w:ind w:left="0"/>
        <w:textAlignment w:val="baseline"/>
        <w:rPr>
          <w:rFonts w:ascii="Arial" w:hAnsi="Arial" w:cs="Arial"/>
          <w:color w:val="252830"/>
        </w:rPr>
      </w:pPr>
      <w:r>
        <w:rPr>
          <w:rFonts w:ascii="Arial" w:hAnsi="Arial" w:cs="Arial"/>
          <w:color w:val="252830"/>
        </w:rPr>
        <w:t>The </w:t>
      </w:r>
      <w:r>
        <w:rPr>
          <w:rStyle w:val="HTMLCode"/>
          <w:rFonts w:ascii="Consolas" w:eastAsiaTheme="minorHAnsi" w:hAnsi="Consolas" w:cs="Consolas"/>
          <w:color w:val="252830"/>
          <w:sz w:val="21"/>
          <w:szCs w:val="21"/>
          <w:bdr w:val="none" w:sz="0" w:space="0" w:color="auto" w:frame="1"/>
          <w:shd w:val="clear" w:color="auto" w:fill="EFF0F1"/>
        </w:rPr>
        <w:t>sqrt()</w:t>
      </w:r>
      <w:r>
        <w:rPr>
          <w:rFonts w:ascii="Arial" w:hAnsi="Arial" w:cs="Arial"/>
          <w:color w:val="252830"/>
        </w:rPr>
        <w:t> function calculates the square root of a number. The function is defined in the </w:t>
      </w:r>
      <w:r>
        <w:rPr>
          <w:rStyle w:val="HTMLCode"/>
          <w:rFonts w:ascii="Consolas" w:eastAsiaTheme="minorHAnsi" w:hAnsi="Consolas" w:cs="Consolas"/>
          <w:color w:val="252830"/>
          <w:sz w:val="21"/>
          <w:szCs w:val="21"/>
          <w:bdr w:val="none" w:sz="0" w:space="0" w:color="auto" w:frame="1"/>
          <w:shd w:val="clear" w:color="auto" w:fill="EFF0F1"/>
        </w:rPr>
        <w:t>math.h</w:t>
      </w:r>
      <w:r>
        <w:rPr>
          <w:rFonts w:ascii="Arial" w:hAnsi="Arial" w:cs="Arial"/>
          <w:color w:val="252830"/>
        </w:rPr>
        <w:t> header file.  </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Visit </w:t>
      </w:r>
      <w:hyperlink r:id="rId26" w:tooltip="C Library Functions" w:history="1">
        <w:r>
          <w:rPr>
            <w:rStyle w:val="Hyperlink"/>
            <w:rFonts w:ascii="Arial" w:hAnsi="Arial" w:cs="Arial"/>
            <w:color w:val="2B6DAD"/>
            <w:bdr w:val="none" w:sz="0" w:space="0" w:color="auto" w:frame="1"/>
          </w:rPr>
          <w:t>standard library functions in C programming</w:t>
        </w:r>
      </w:hyperlink>
      <w:r>
        <w:rPr>
          <w:rFonts w:ascii="Arial" w:hAnsi="Arial" w:cs="Arial"/>
          <w:color w:val="252830"/>
        </w:rPr>
        <w:t> to learn more.</w:t>
      </w:r>
    </w:p>
    <w:p w:rsidR="00892720" w:rsidRDefault="00892720" w:rsidP="00892720">
      <w:pPr>
        <w:shd w:val="clear" w:color="auto" w:fill="FFFFFF"/>
        <w:spacing w:before="300" w:after="300"/>
        <w:textAlignment w:val="baseline"/>
        <w:rPr>
          <w:rFonts w:ascii="Arial" w:hAnsi="Arial" w:cs="Arial"/>
          <w:color w:val="252830"/>
        </w:rPr>
      </w:pPr>
      <w:r>
        <w:rPr>
          <w:rFonts w:ascii="Arial" w:hAnsi="Arial" w:cs="Arial"/>
          <w:color w:val="252830"/>
        </w:rPr>
        <w:pict>
          <v:rect id="_x0000_i1086" style="width:0;height:0" o:hralign="center" o:hrstd="t" o:hr="t" fillcolor="#a0a0a0" stroked="f"/>
        </w:pict>
      </w:r>
    </w:p>
    <w:p w:rsidR="00892720" w:rsidRDefault="00892720" w:rsidP="00892720">
      <w:pPr>
        <w:pStyle w:val="Heading3"/>
        <w:shd w:val="clear" w:color="auto" w:fill="FFFFFF"/>
        <w:spacing w:before="0" w:beforeAutospacing="0" w:after="0" w:afterAutospacing="0"/>
        <w:textAlignment w:val="baseline"/>
        <w:rPr>
          <w:rFonts w:ascii="Arial" w:hAnsi="Arial" w:cs="Arial"/>
          <w:color w:val="252830"/>
          <w:sz w:val="34"/>
          <w:szCs w:val="34"/>
        </w:rPr>
      </w:pPr>
      <w:bookmarkStart w:id="76" w:name="user-defined-function"/>
      <w:bookmarkEnd w:id="76"/>
      <w:r>
        <w:rPr>
          <w:rFonts w:ascii="Arial" w:hAnsi="Arial" w:cs="Arial"/>
          <w:color w:val="252830"/>
          <w:sz w:val="34"/>
          <w:szCs w:val="34"/>
        </w:rPr>
        <w:lastRenderedPageBreak/>
        <w:t>User-defined function</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You can also create functions as per your need. Such functions created by the user are known as user-defined functions.</w:t>
      </w:r>
    </w:p>
    <w:p w:rsidR="00892720" w:rsidRDefault="00892720" w:rsidP="00892720">
      <w:pPr>
        <w:pStyle w:val="Heading2"/>
        <w:shd w:val="clear" w:color="auto" w:fill="FFFFFF"/>
        <w:spacing w:before="0" w:beforeAutospacing="0" w:after="0" w:afterAutospacing="0"/>
        <w:textAlignment w:val="baseline"/>
        <w:rPr>
          <w:rFonts w:ascii="Arial" w:hAnsi="Arial" w:cs="Arial"/>
          <w:color w:val="252830"/>
          <w:sz w:val="38"/>
          <w:szCs w:val="38"/>
        </w:rPr>
      </w:pPr>
      <w:bookmarkStart w:id="77" w:name="working-function"/>
      <w:bookmarkEnd w:id="77"/>
      <w:r>
        <w:rPr>
          <w:rFonts w:ascii="Arial" w:hAnsi="Arial" w:cs="Arial"/>
          <w:color w:val="252830"/>
          <w:sz w:val="38"/>
          <w:szCs w:val="38"/>
        </w:rPr>
        <w:t>How user-defined function works?</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#include &lt;stdio.h&gt;</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void functionName()</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int main()</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functionName();</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lastRenderedPageBreak/>
        <w:t xml:space="preserve">    ... .. ...</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execution of a C program begins from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the compiler encounters </w:t>
      </w:r>
      <w:r>
        <w:rPr>
          <w:rStyle w:val="HTMLCode"/>
          <w:rFonts w:ascii="Consolas" w:hAnsi="Consolas" w:cs="Consolas"/>
          <w:color w:val="252830"/>
          <w:sz w:val="21"/>
          <w:szCs w:val="21"/>
          <w:bdr w:val="none" w:sz="0" w:space="0" w:color="auto" w:frame="1"/>
          <w:shd w:val="clear" w:color="auto" w:fill="EFF0F1"/>
        </w:rPr>
        <w:t>functionName();</w:t>
      </w:r>
      <w:r>
        <w:rPr>
          <w:rFonts w:ascii="Arial" w:hAnsi="Arial" w:cs="Arial"/>
          <w:color w:val="252830"/>
        </w:rPr>
        <w:t>, control of the program jumps to</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void functionName()</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And, the compiler starts executing the codes inside </w:t>
      </w:r>
      <w:r>
        <w:rPr>
          <w:rStyle w:val="HTMLCode"/>
          <w:rFonts w:ascii="Consolas" w:hAnsi="Consolas" w:cs="Consolas"/>
          <w:color w:val="252830"/>
          <w:sz w:val="21"/>
          <w:szCs w:val="21"/>
          <w:bdr w:val="none" w:sz="0" w:space="0" w:color="auto" w:frame="1"/>
          <w:shd w:val="clear" w:color="auto" w:fill="EFF0F1"/>
        </w:rPr>
        <w:t>functionName()</w:t>
      </w:r>
      <w:r>
        <w:rPr>
          <w:rFonts w:ascii="Arial" w:hAnsi="Arial" w:cs="Arial"/>
          <w:color w:val="252830"/>
        </w:rPr>
        <w:t>.</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control of the program jumps back to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 once code inside the function definition is executed.</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lastRenderedPageBreak/>
        <w:drawing>
          <wp:inline distT="0" distB="0" distL="0" distR="0">
            <wp:extent cx="6667500" cy="5924550"/>
            <wp:effectExtent l="19050" t="0" r="0" b="0"/>
            <wp:docPr id="162" name="Picture 162" descr="How function work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ow function works in C programming?"/>
                    <pic:cNvPicPr>
                      <a:picLocks noChangeAspect="1" noChangeArrowheads="1"/>
                    </pic:cNvPicPr>
                  </pic:nvPicPr>
                  <pic:blipFill>
                    <a:blip r:embed="rId27"/>
                    <a:srcRect/>
                    <a:stretch>
                      <a:fillRect/>
                    </a:stretch>
                  </pic:blipFill>
                  <pic:spPr bwMode="auto">
                    <a:xfrm>
                      <a:off x="0" y="0"/>
                      <a:ext cx="6667500" cy="5924550"/>
                    </a:xfrm>
                    <a:prstGeom prst="rect">
                      <a:avLst/>
                    </a:prstGeom>
                    <a:noFill/>
                    <a:ln w="9525">
                      <a:noFill/>
                      <a:miter lim="800000"/>
                      <a:headEnd/>
                      <a:tailEnd/>
                    </a:ln>
                  </pic:spPr>
                </pic:pic>
              </a:graphicData>
            </a:graphic>
          </wp:inline>
        </w:drawing>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Note, function names are identifiers and should be unique.</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This is just an overview of user-defined functions. Visit these pages to learn more on:</w:t>
      </w:r>
    </w:p>
    <w:p w:rsidR="00892720" w:rsidRDefault="00892720" w:rsidP="00306920">
      <w:pPr>
        <w:numPr>
          <w:ilvl w:val="0"/>
          <w:numId w:val="64"/>
        </w:numPr>
        <w:shd w:val="clear" w:color="auto" w:fill="FFFFFF"/>
        <w:spacing w:after="0" w:line="240" w:lineRule="auto"/>
        <w:ind w:left="0"/>
        <w:textAlignment w:val="baseline"/>
        <w:rPr>
          <w:rFonts w:ascii="Arial" w:hAnsi="Arial" w:cs="Arial"/>
          <w:color w:val="252830"/>
        </w:rPr>
      </w:pPr>
      <w:hyperlink r:id="rId28" w:tooltip="C user-defined Functions" w:history="1">
        <w:r>
          <w:rPr>
            <w:rStyle w:val="Hyperlink"/>
            <w:rFonts w:ascii="Arial" w:hAnsi="Arial" w:cs="Arial"/>
            <w:color w:val="2B6DAD"/>
            <w:bdr w:val="none" w:sz="0" w:space="0" w:color="auto" w:frame="1"/>
          </w:rPr>
          <w:t>User-defined Function in C programming</w:t>
        </w:r>
      </w:hyperlink>
    </w:p>
    <w:p w:rsidR="00892720" w:rsidRDefault="00892720" w:rsidP="00306920">
      <w:pPr>
        <w:numPr>
          <w:ilvl w:val="0"/>
          <w:numId w:val="64"/>
        </w:numPr>
        <w:shd w:val="clear" w:color="auto" w:fill="FFFFFF"/>
        <w:spacing w:after="0" w:line="240" w:lineRule="auto"/>
        <w:ind w:left="0"/>
        <w:textAlignment w:val="baseline"/>
        <w:rPr>
          <w:rFonts w:ascii="Arial" w:hAnsi="Arial" w:cs="Arial"/>
          <w:color w:val="252830"/>
        </w:rPr>
      </w:pPr>
      <w:hyperlink r:id="rId29" w:tooltip="User-defined Function Types" w:history="1">
        <w:r>
          <w:rPr>
            <w:rStyle w:val="Hyperlink"/>
            <w:rFonts w:ascii="Arial" w:hAnsi="Arial" w:cs="Arial"/>
            <w:color w:val="2B6DAD"/>
            <w:bdr w:val="none" w:sz="0" w:space="0" w:color="auto" w:frame="1"/>
          </w:rPr>
          <w:t>Types of user-defined Functions</w:t>
        </w:r>
      </w:hyperlink>
    </w:p>
    <w:p w:rsidR="00892720" w:rsidRDefault="00892720" w:rsidP="00892720">
      <w:pPr>
        <w:shd w:val="clear" w:color="auto" w:fill="FFFFFF"/>
        <w:spacing w:before="300" w:after="300"/>
        <w:textAlignment w:val="baseline"/>
        <w:rPr>
          <w:rFonts w:ascii="Arial" w:hAnsi="Arial" w:cs="Arial"/>
          <w:color w:val="252830"/>
        </w:rPr>
      </w:pPr>
      <w:r>
        <w:rPr>
          <w:rFonts w:ascii="Arial" w:hAnsi="Arial" w:cs="Arial"/>
          <w:color w:val="252830"/>
        </w:rPr>
        <w:pict>
          <v:rect id="_x0000_i1087" style="width:0;height:0" o:hralign="center" o:hrstd="t" o:hr="t" fillcolor="#a0a0a0" stroked="f"/>
        </w:pict>
      </w:r>
    </w:p>
    <w:p w:rsidR="00892720" w:rsidRDefault="00892720" w:rsidP="00892720">
      <w:pPr>
        <w:pStyle w:val="Heading3"/>
        <w:shd w:val="clear" w:color="auto" w:fill="FFFFFF"/>
        <w:spacing w:before="0" w:beforeAutospacing="0" w:after="0" w:afterAutospacing="0"/>
        <w:textAlignment w:val="baseline"/>
        <w:rPr>
          <w:rFonts w:ascii="Arial" w:hAnsi="Arial" w:cs="Arial"/>
          <w:color w:val="252830"/>
          <w:sz w:val="34"/>
          <w:szCs w:val="34"/>
        </w:rPr>
      </w:pPr>
      <w:bookmarkStart w:id="78" w:name="function-advantages"/>
      <w:bookmarkEnd w:id="78"/>
      <w:r>
        <w:rPr>
          <w:rFonts w:ascii="Arial" w:hAnsi="Arial" w:cs="Arial"/>
          <w:color w:val="252830"/>
          <w:sz w:val="34"/>
          <w:szCs w:val="34"/>
        </w:rPr>
        <w:t>Advantages of user-defined function</w:t>
      </w:r>
    </w:p>
    <w:p w:rsidR="00892720" w:rsidRDefault="00892720" w:rsidP="00306920">
      <w:pPr>
        <w:numPr>
          <w:ilvl w:val="0"/>
          <w:numId w:val="65"/>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lastRenderedPageBreak/>
        <w:t>The program will be easier to understand, maintain and debug.</w:t>
      </w:r>
    </w:p>
    <w:p w:rsidR="00892720" w:rsidRDefault="00892720" w:rsidP="00306920">
      <w:pPr>
        <w:numPr>
          <w:ilvl w:val="0"/>
          <w:numId w:val="65"/>
        </w:numPr>
        <w:shd w:val="clear" w:color="auto" w:fill="FFFFFF"/>
        <w:spacing w:after="0" w:line="240" w:lineRule="auto"/>
        <w:ind w:left="0"/>
        <w:textAlignment w:val="baseline"/>
        <w:rPr>
          <w:rFonts w:ascii="Arial" w:hAnsi="Arial" w:cs="Arial"/>
          <w:color w:val="252830"/>
        </w:rPr>
      </w:pPr>
      <w:r>
        <w:rPr>
          <w:rFonts w:ascii="Arial" w:hAnsi="Arial" w:cs="Arial"/>
          <w:color w:val="252830"/>
        </w:rPr>
        <w:t>Reusable codes that can be used in other programs</w:t>
      </w:r>
    </w:p>
    <w:p w:rsidR="00892720" w:rsidRDefault="00892720" w:rsidP="00306920">
      <w:pPr>
        <w:numPr>
          <w:ilvl w:val="0"/>
          <w:numId w:val="65"/>
        </w:numPr>
        <w:shd w:val="clear" w:color="auto" w:fill="FFFFFF"/>
        <w:spacing w:after="0" w:line="240" w:lineRule="auto"/>
        <w:ind w:left="0"/>
        <w:textAlignment w:val="baseline"/>
        <w:rPr>
          <w:rFonts w:ascii="Arial" w:hAnsi="Arial" w:cs="Arial"/>
          <w:color w:val="252830"/>
        </w:rPr>
      </w:pPr>
      <w:r>
        <w:rPr>
          <w:rFonts w:ascii="Arial" w:hAnsi="Arial" w:cs="Arial"/>
          <w:color w:val="252830"/>
        </w:rPr>
        <w:t>A large program can be divided into smaller modules. Hence, a large project can be divided among many programmers.</w:t>
      </w:r>
    </w:p>
    <w:p w:rsidR="005C238B" w:rsidRDefault="005C238B" w:rsidP="002509D3">
      <w:pPr>
        <w:pStyle w:val="NormalWeb"/>
        <w:shd w:val="clear" w:color="auto" w:fill="FFFFFF"/>
        <w:spacing w:before="0" w:beforeAutospacing="0" w:after="0" w:afterAutospacing="0"/>
        <w:textAlignment w:val="baseline"/>
        <w:rPr>
          <w:rFonts w:ascii="Arial" w:hAnsi="Arial" w:cs="Arial"/>
          <w:color w:val="252830"/>
        </w:rPr>
      </w:pPr>
    </w:p>
    <w:p w:rsidR="00892720" w:rsidRDefault="00892720" w:rsidP="002509D3">
      <w:pPr>
        <w:pStyle w:val="NormalWeb"/>
        <w:shd w:val="clear" w:color="auto" w:fill="FFFFFF"/>
        <w:spacing w:before="0" w:beforeAutospacing="0" w:after="0" w:afterAutospacing="0"/>
        <w:textAlignment w:val="baseline"/>
        <w:rPr>
          <w:rFonts w:ascii="Arial" w:hAnsi="Arial" w:cs="Arial"/>
          <w:color w:val="252830"/>
        </w:rPr>
      </w:pPr>
    </w:p>
    <w:p w:rsidR="00892720" w:rsidRDefault="00892720" w:rsidP="00892720">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User-defined functions</w:t>
      </w:r>
    </w:p>
    <w:p w:rsidR="00892720" w:rsidRDefault="00892720" w:rsidP="00892720">
      <w:pPr>
        <w:shd w:val="clear" w:color="auto" w:fill="FFFFFF"/>
        <w:textAlignment w:val="baseline"/>
        <w:rPr>
          <w:rFonts w:ascii="Arial" w:hAnsi="Arial" w:cs="Arial"/>
          <w:b/>
          <w:bCs/>
          <w:color w:val="9999AA"/>
        </w:rPr>
      </w:pPr>
      <w:r>
        <w:rPr>
          <w:rFonts w:ascii="Arial" w:hAnsi="Arial" w:cs="Arial"/>
          <w:b/>
          <w:bCs/>
          <w:color w:val="9999AA"/>
        </w:rPr>
        <w:t>In this tutorial, you will learn to create user-defined functions in C programming with the help of an example.</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 function is a block of code that performs a specific task.</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C allows you to define functions according to your need. These functions are known as user-defined functions. For example:</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Suppose, you need to create a circle and color it depending upon the radius and color. You can create two functions to solve this problem:</w:t>
      </w:r>
    </w:p>
    <w:p w:rsidR="00892720" w:rsidRDefault="00892720" w:rsidP="00306920">
      <w:pPr>
        <w:numPr>
          <w:ilvl w:val="0"/>
          <w:numId w:val="66"/>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createCircle()</w:t>
      </w:r>
      <w:r>
        <w:rPr>
          <w:rFonts w:ascii="Arial" w:hAnsi="Arial" w:cs="Arial"/>
          <w:color w:val="252830"/>
        </w:rPr>
        <w:t> function</w:t>
      </w:r>
    </w:p>
    <w:p w:rsidR="00892720" w:rsidRDefault="00892720" w:rsidP="00306920">
      <w:pPr>
        <w:numPr>
          <w:ilvl w:val="0"/>
          <w:numId w:val="66"/>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color()</w:t>
      </w:r>
      <w:r>
        <w:rPr>
          <w:rFonts w:ascii="Arial" w:hAnsi="Arial" w:cs="Arial"/>
          <w:color w:val="252830"/>
        </w:rPr>
        <w:t> function</w:t>
      </w:r>
    </w:p>
    <w:p w:rsidR="00892720" w:rsidRDefault="00892720" w:rsidP="00892720">
      <w:pPr>
        <w:shd w:val="clear" w:color="auto" w:fill="FFFFFF"/>
        <w:spacing w:before="300" w:after="300"/>
        <w:textAlignment w:val="baseline"/>
        <w:rPr>
          <w:rFonts w:ascii="Arial" w:hAnsi="Arial" w:cs="Arial"/>
          <w:color w:val="252830"/>
        </w:rPr>
      </w:pPr>
      <w:r>
        <w:rPr>
          <w:rFonts w:ascii="Arial" w:hAnsi="Arial" w:cs="Arial"/>
          <w:color w:val="252830"/>
        </w:rPr>
        <w:pict>
          <v:rect id="_x0000_i1088" style="width:0;height:0" o:hralign="center" o:hrstd="t" o:hr="t" fillcolor="#a0a0a0" stroked="f"/>
        </w:pict>
      </w:r>
    </w:p>
    <w:p w:rsidR="00892720" w:rsidRDefault="00892720" w:rsidP="00892720">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User-defined function</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is an example to add two integers. To perform this task, we have created an user-defined </w:t>
      </w:r>
      <w:r>
        <w:rPr>
          <w:rStyle w:val="HTMLCode"/>
          <w:rFonts w:ascii="Consolas" w:hAnsi="Consolas" w:cs="Consolas"/>
          <w:color w:val="252830"/>
          <w:sz w:val="21"/>
          <w:szCs w:val="21"/>
          <w:bdr w:val="none" w:sz="0" w:space="0" w:color="auto" w:frame="1"/>
          <w:shd w:val="clear" w:color="auto" w:fill="EFF0F1"/>
        </w:rPr>
        <w:t>addNumbers()</w:t>
      </w:r>
      <w:r>
        <w:rPr>
          <w:rFonts w:ascii="Arial" w:hAnsi="Arial" w:cs="Arial"/>
          <w:color w:val="252830"/>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addNumbers</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function prototype</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sum</w:t>
      </w: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"Enters two numbers: "</w:t>
      </w: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%d"</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addNumbers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function call</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"sum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sum</w:t>
      </w: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addNumbers</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xml:space="preserve">// function definition   </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result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b</w:t>
      </w:r>
      <w:r>
        <w:rPr>
          <w:rStyle w:val="pun"/>
          <w:rFonts w:ascii="Consolas" w:hAnsi="Consolas" w:cs="Consolas"/>
          <w:color w:val="000000"/>
          <w:sz w:val="21"/>
          <w:szCs w:val="21"/>
          <w:bdr w:val="none" w:sz="0" w:space="0" w:color="auto" w:frame="1"/>
          <w:shd w:val="clear" w:color="auto" w:fill="EFF0F1"/>
        </w:rPr>
        <w: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return statement</w:t>
      </w:r>
    </w:p>
    <w:p w:rsidR="00892720" w:rsidRDefault="00892720" w:rsidP="00306920">
      <w:pPr>
        <w:pStyle w:val="HTMLPreformatted"/>
        <w:numPr>
          <w:ilvl w:val="0"/>
          <w:numId w:val="6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892720" w:rsidRDefault="00892720" w:rsidP="00892720">
      <w:pPr>
        <w:shd w:val="clear" w:color="auto" w:fill="FFFFFF"/>
        <w:spacing w:before="300" w:after="300"/>
        <w:textAlignment w:val="baseline"/>
        <w:rPr>
          <w:rFonts w:ascii="Arial" w:hAnsi="Arial" w:cs="Arial"/>
          <w:color w:val="252830"/>
        </w:rPr>
      </w:pPr>
      <w:r>
        <w:rPr>
          <w:rFonts w:ascii="Arial" w:hAnsi="Arial" w:cs="Arial"/>
          <w:color w:val="252830"/>
        </w:rPr>
        <w:pict>
          <v:rect id="_x0000_i1089" style="width:0;height:0" o:hralign="center" o:hrstd="t" o:hr="t" fillcolor="#a0a0a0" stroked="f"/>
        </w:pict>
      </w:r>
    </w:p>
    <w:p w:rsidR="00892720" w:rsidRDefault="00892720" w:rsidP="00892720">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Function prototype</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 function prototype is simply the declaration of a function that specifies function's name, parameters and return type. It doesn't contain function body.</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 function prototype gives information to the compiler that the function may later be used in the program.</w:t>
      </w:r>
    </w:p>
    <w:p w:rsidR="00892720" w:rsidRDefault="00892720" w:rsidP="00892720">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Syntax of function prototype</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returnType functionName(type1 argument1, type2 argument2, ...);</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above example, </w:t>
      </w:r>
      <w:r>
        <w:rPr>
          <w:rStyle w:val="HTMLCode"/>
          <w:rFonts w:ascii="Consolas" w:hAnsi="Consolas" w:cs="Consolas"/>
          <w:color w:val="252830"/>
          <w:sz w:val="21"/>
          <w:szCs w:val="21"/>
          <w:bdr w:val="none" w:sz="0" w:space="0" w:color="auto" w:frame="1"/>
          <w:shd w:val="clear" w:color="auto" w:fill="EFF0F1"/>
        </w:rPr>
        <w:t>int addNumbers(int a, int b);</w:t>
      </w:r>
      <w:r>
        <w:rPr>
          <w:rFonts w:ascii="Arial" w:hAnsi="Arial" w:cs="Arial"/>
          <w:color w:val="252830"/>
        </w:rPr>
        <w:t> is the function prototype which provides the following information to the compiler:</w:t>
      </w:r>
    </w:p>
    <w:p w:rsidR="00892720" w:rsidRDefault="00892720" w:rsidP="00306920">
      <w:pPr>
        <w:numPr>
          <w:ilvl w:val="0"/>
          <w:numId w:val="68"/>
        </w:numPr>
        <w:shd w:val="clear" w:color="auto" w:fill="FFFFFF"/>
        <w:spacing w:after="0" w:line="240" w:lineRule="auto"/>
        <w:ind w:left="0"/>
        <w:textAlignment w:val="baseline"/>
        <w:rPr>
          <w:rFonts w:ascii="Arial" w:hAnsi="Arial" w:cs="Arial"/>
          <w:color w:val="252830"/>
        </w:rPr>
      </w:pPr>
      <w:r>
        <w:rPr>
          <w:rFonts w:ascii="Arial" w:hAnsi="Arial" w:cs="Arial"/>
          <w:color w:val="252830"/>
        </w:rPr>
        <w:t>name of the function is </w:t>
      </w:r>
      <w:r>
        <w:rPr>
          <w:rStyle w:val="HTMLCode"/>
          <w:rFonts w:ascii="Consolas" w:eastAsiaTheme="minorHAnsi" w:hAnsi="Consolas" w:cs="Consolas"/>
          <w:color w:val="252830"/>
          <w:sz w:val="21"/>
          <w:szCs w:val="21"/>
          <w:bdr w:val="none" w:sz="0" w:space="0" w:color="auto" w:frame="1"/>
          <w:shd w:val="clear" w:color="auto" w:fill="EFF0F1"/>
        </w:rPr>
        <w:t>addNumbers()</w:t>
      </w:r>
    </w:p>
    <w:p w:rsidR="00892720" w:rsidRDefault="00892720" w:rsidP="00306920">
      <w:pPr>
        <w:numPr>
          <w:ilvl w:val="0"/>
          <w:numId w:val="68"/>
        </w:numPr>
        <w:shd w:val="clear" w:color="auto" w:fill="FFFFFF"/>
        <w:spacing w:after="0" w:line="240" w:lineRule="auto"/>
        <w:ind w:left="0"/>
        <w:textAlignment w:val="baseline"/>
        <w:rPr>
          <w:rFonts w:ascii="Arial" w:hAnsi="Arial" w:cs="Arial"/>
          <w:color w:val="252830"/>
        </w:rPr>
      </w:pPr>
      <w:r>
        <w:rPr>
          <w:rFonts w:ascii="Arial" w:hAnsi="Arial" w:cs="Arial"/>
          <w:color w:val="252830"/>
        </w:rPr>
        <w:t>return type of the function is </w:t>
      </w:r>
      <w:r>
        <w:rPr>
          <w:rStyle w:val="HTMLCode"/>
          <w:rFonts w:ascii="Consolas" w:eastAsiaTheme="minorHAnsi" w:hAnsi="Consolas" w:cs="Consolas"/>
          <w:color w:val="252830"/>
          <w:sz w:val="21"/>
          <w:szCs w:val="21"/>
          <w:bdr w:val="none" w:sz="0" w:space="0" w:color="auto" w:frame="1"/>
          <w:shd w:val="clear" w:color="auto" w:fill="EFF0F1"/>
        </w:rPr>
        <w:t>int</w:t>
      </w:r>
    </w:p>
    <w:p w:rsidR="00892720" w:rsidRDefault="00892720" w:rsidP="00306920">
      <w:pPr>
        <w:numPr>
          <w:ilvl w:val="0"/>
          <w:numId w:val="68"/>
        </w:numPr>
        <w:shd w:val="clear" w:color="auto" w:fill="FFFFFF"/>
        <w:spacing w:after="0" w:line="240" w:lineRule="auto"/>
        <w:ind w:left="0"/>
        <w:textAlignment w:val="baseline"/>
        <w:rPr>
          <w:rFonts w:ascii="Arial" w:hAnsi="Arial" w:cs="Arial"/>
          <w:color w:val="252830"/>
        </w:rPr>
      </w:pPr>
      <w:r>
        <w:rPr>
          <w:rFonts w:ascii="Arial" w:hAnsi="Arial" w:cs="Arial"/>
          <w:color w:val="252830"/>
        </w:rPr>
        <w:t>two arguments of type </w:t>
      </w:r>
      <w:r>
        <w:rPr>
          <w:rStyle w:val="HTMLCode"/>
          <w:rFonts w:ascii="Consolas" w:eastAsiaTheme="minorHAnsi" w:hAnsi="Consolas" w:cs="Consolas"/>
          <w:color w:val="252830"/>
          <w:sz w:val="21"/>
          <w:szCs w:val="21"/>
          <w:bdr w:val="none" w:sz="0" w:space="0" w:color="auto" w:frame="1"/>
          <w:shd w:val="clear" w:color="auto" w:fill="EFF0F1"/>
        </w:rPr>
        <w:t>int</w:t>
      </w:r>
      <w:r>
        <w:rPr>
          <w:rFonts w:ascii="Arial" w:hAnsi="Arial" w:cs="Arial"/>
          <w:color w:val="252830"/>
        </w:rPr>
        <w:t> are passed to the function</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function prototype is not needed if the user-defined function is defined before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w:t>
      </w:r>
    </w:p>
    <w:p w:rsidR="00892720" w:rsidRDefault="00892720" w:rsidP="00892720">
      <w:pPr>
        <w:shd w:val="clear" w:color="auto" w:fill="FFFFFF"/>
        <w:spacing w:before="300" w:after="300"/>
        <w:textAlignment w:val="baseline"/>
        <w:rPr>
          <w:rFonts w:ascii="Arial" w:hAnsi="Arial" w:cs="Arial"/>
          <w:color w:val="252830"/>
        </w:rPr>
      </w:pPr>
      <w:r>
        <w:rPr>
          <w:rFonts w:ascii="Arial" w:hAnsi="Arial" w:cs="Arial"/>
          <w:color w:val="252830"/>
        </w:rPr>
        <w:pict>
          <v:rect id="_x0000_i1090" style="width:0;height:0" o:hralign="center" o:hrstd="t" o:hr="t" fillcolor="#a0a0a0" stroked="f"/>
        </w:pict>
      </w:r>
    </w:p>
    <w:p w:rsidR="00892720" w:rsidRDefault="00892720" w:rsidP="00892720">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Calling a function</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Control of the program is transferred to the user-defined function by calling it.</w:t>
      </w:r>
    </w:p>
    <w:p w:rsidR="00892720" w:rsidRDefault="00892720" w:rsidP="00892720">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Syntax of function call</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functionName(argument1, argument2, ...);</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above example, the function call is made using </w:t>
      </w:r>
      <w:r>
        <w:rPr>
          <w:rStyle w:val="HTMLCode"/>
          <w:rFonts w:ascii="Consolas" w:hAnsi="Consolas" w:cs="Consolas"/>
          <w:color w:val="252830"/>
          <w:sz w:val="21"/>
          <w:szCs w:val="21"/>
          <w:bdr w:val="none" w:sz="0" w:space="0" w:color="auto" w:frame="1"/>
          <w:shd w:val="clear" w:color="auto" w:fill="EFF0F1"/>
        </w:rPr>
        <w:t>addNumbers(n1, n2);</w:t>
      </w:r>
      <w:r>
        <w:rPr>
          <w:rFonts w:ascii="Arial" w:hAnsi="Arial" w:cs="Arial"/>
          <w:color w:val="252830"/>
        </w:rPr>
        <w:t> statement inside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w:t>
      </w:r>
    </w:p>
    <w:p w:rsidR="00892720" w:rsidRDefault="00892720" w:rsidP="00892720">
      <w:pPr>
        <w:shd w:val="clear" w:color="auto" w:fill="FFFFFF"/>
        <w:spacing w:before="300" w:after="300"/>
        <w:textAlignment w:val="baseline"/>
        <w:rPr>
          <w:rFonts w:ascii="Arial" w:hAnsi="Arial" w:cs="Arial"/>
          <w:color w:val="252830"/>
        </w:rPr>
      </w:pPr>
      <w:r>
        <w:rPr>
          <w:rFonts w:ascii="Arial" w:hAnsi="Arial" w:cs="Arial"/>
          <w:color w:val="252830"/>
        </w:rPr>
        <w:pict>
          <v:rect id="_x0000_i1091" style="width:0;height:0" o:hralign="center" o:hrstd="t" o:hr="t" fillcolor="#a0a0a0" stroked="f"/>
        </w:pict>
      </w:r>
    </w:p>
    <w:p w:rsidR="00892720" w:rsidRDefault="00892720" w:rsidP="00892720">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lastRenderedPageBreak/>
        <w:t>Function definition</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Function definition contains the block of code to perform a specific task. In our example, adding two numbers and returning it.</w:t>
      </w:r>
    </w:p>
    <w:p w:rsidR="00892720" w:rsidRDefault="00892720" w:rsidP="00892720">
      <w:pPr>
        <w:pStyle w:val="Heading4"/>
        <w:shd w:val="clear" w:color="auto" w:fill="FFFFFF"/>
        <w:spacing w:before="168" w:after="60"/>
        <w:textAlignment w:val="baseline"/>
        <w:rPr>
          <w:rFonts w:ascii="Arial" w:hAnsi="Arial" w:cs="Arial"/>
          <w:color w:val="252830"/>
          <w:sz w:val="29"/>
          <w:szCs w:val="29"/>
        </w:rPr>
      </w:pPr>
      <w:r>
        <w:rPr>
          <w:rFonts w:ascii="Arial" w:hAnsi="Arial" w:cs="Arial"/>
          <w:color w:val="252830"/>
          <w:sz w:val="29"/>
          <w:szCs w:val="29"/>
        </w:rPr>
        <w:t>Syntax of function definition</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returnType functionName(type1 argument1, type2 argument2, ...)</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//body of the function</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a function is called, the control of the program is transferred to the function definition. And, the compiler starts executing the codes inside the body of a function.</w:t>
      </w:r>
    </w:p>
    <w:p w:rsidR="00892720" w:rsidRDefault="00892720" w:rsidP="00892720">
      <w:pPr>
        <w:shd w:val="clear" w:color="auto" w:fill="FFFFFF"/>
        <w:spacing w:before="300" w:after="300"/>
        <w:textAlignment w:val="baseline"/>
        <w:rPr>
          <w:rFonts w:ascii="Arial" w:hAnsi="Arial" w:cs="Arial"/>
          <w:color w:val="252830"/>
        </w:rPr>
      </w:pPr>
      <w:r>
        <w:rPr>
          <w:rFonts w:ascii="Arial" w:hAnsi="Arial" w:cs="Arial"/>
          <w:color w:val="252830"/>
        </w:rPr>
        <w:pict>
          <v:rect id="_x0000_i1092" style="width:0;height:0" o:hralign="center" o:hrstd="t" o:hr="t" fillcolor="#a0a0a0" stroked="f"/>
        </w:pict>
      </w:r>
    </w:p>
    <w:p w:rsidR="00892720" w:rsidRDefault="00892720" w:rsidP="00892720">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Passing arguments to a function</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programming, argument refers to the variable passed to the function. In the above example, two variables </w:t>
      </w:r>
      <w:r>
        <w:rPr>
          <w:rStyle w:val="HTMLVariable"/>
          <w:rFonts w:ascii="Consolas" w:eastAsiaTheme="majorEastAsia" w:hAnsi="Consolas" w:cs="Consolas"/>
          <w:i w:val="0"/>
          <w:iCs w:val="0"/>
          <w:color w:val="252830"/>
          <w:sz w:val="21"/>
          <w:szCs w:val="21"/>
          <w:bdr w:val="none" w:sz="0" w:space="0" w:color="auto" w:frame="1"/>
          <w:shd w:val="clear" w:color="auto" w:fill="EFF0F1"/>
        </w:rPr>
        <w:t>n1</w:t>
      </w:r>
      <w:r>
        <w:rPr>
          <w:rFonts w:ascii="Arial" w:hAnsi="Arial" w:cs="Arial"/>
          <w:color w:val="252830"/>
        </w:rPr>
        <w:t> and </w:t>
      </w:r>
      <w:r>
        <w:rPr>
          <w:rStyle w:val="HTMLVariable"/>
          <w:rFonts w:ascii="Consolas" w:eastAsiaTheme="majorEastAsia" w:hAnsi="Consolas" w:cs="Consolas"/>
          <w:i w:val="0"/>
          <w:iCs w:val="0"/>
          <w:color w:val="252830"/>
          <w:sz w:val="21"/>
          <w:szCs w:val="21"/>
          <w:bdr w:val="none" w:sz="0" w:space="0" w:color="auto" w:frame="1"/>
          <w:shd w:val="clear" w:color="auto" w:fill="EFF0F1"/>
        </w:rPr>
        <w:t>n2</w:t>
      </w:r>
      <w:r>
        <w:rPr>
          <w:rFonts w:ascii="Arial" w:hAnsi="Arial" w:cs="Arial"/>
          <w:color w:val="252830"/>
        </w:rPr>
        <w:t> are passed during the function call.</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parameters </w:t>
      </w:r>
      <w:r>
        <w:rPr>
          <w:rStyle w:val="HTMLVariable"/>
          <w:rFonts w:ascii="Consolas" w:eastAsiaTheme="majorEastAsia" w:hAnsi="Consolas" w:cs="Consolas"/>
          <w:i w:val="0"/>
          <w:iCs w:val="0"/>
          <w:color w:val="252830"/>
          <w:sz w:val="21"/>
          <w:szCs w:val="21"/>
          <w:bdr w:val="none" w:sz="0" w:space="0" w:color="auto" w:frame="1"/>
          <w:shd w:val="clear" w:color="auto" w:fill="EFF0F1"/>
        </w:rPr>
        <w:t>a</w:t>
      </w:r>
      <w:r>
        <w:rPr>
          <w:rFonts w:ascii="Arial" w:hAnsi="Arial" w:cs="Arial"/>
          <w:color w:val="252830"/>
        </w:rPr>
        <w:t> and </w:t>
      </w:r>
      <w:r>
        <w:rPr>
          <w:rStyle w:val="HTMLVariable"/>
          <w:rFonts w:ascii="Consolas" w:eastAsiaTheme="majorEastAsia" w:hAnsi="Consolas" w:cs="Consolas"/>
          <w:i w:val="0"/>
          <w:iCs w:val="0"/>
          <w:color w:val="252830"/>
          <w:sz w:val="21"/>
          <w:szCs w:val="21"/>
          <w:bdr w:val="none" w:sz="0" w:space="0" w:color="auto" w:frame="1"/>
          <w:shd w:val="clear" w:color="auto" w:fill="EFF0F1"/>
        </w:rPr>
        <w:t>b</w:t>
      </w:r>
      <w:r>
        <w:rPr>
          <w:rFonts w:ascii="Arial" w:hAnsi="Arial" w:cs="Arial"/>
          <w:color w:val="252830"/>
        </w:rPr>
        <w:t> accepts the passed arguments in the function definition. These arguments are called formal parameters of the function.</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lastRenderedPageBreak/>
        <w:drawing>
          <wp:inline distT="0" distB="0" distL="0" distR="0">
            <wp:extent cx="6191250" cy="5000625"/>
            <wp:effectExtent l="19050" t="0" r="0" b="0"/>
            <wp:docPr id="174" name="Picture 174" descr="Passing arguments to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Passing arguments to a function"/>
                    <pic:cNvPicPr>
                      <a:picLocks noChangeAspect="1" noChangeArrowheads="1"/>
                    </pic:cNvPicPr>
                  </pic:nvPicPr>
                  <pic:blipFill>
                    <a:blip r:embed="rId30"/>
                    <a:srcRect/>
                    <a:stretch>
                      <a:fillRect/>
                    </a:stretch>
                  </pic:blipFill>
                  <pic:spPr bwMode="auto">
                    <a:xfrm>
                      <a:off x="0" y="0"/>
                      <a:ext cx="6191250" cy="5000625"/>
                    </a:xfrm>
                    <a:prstGeom prst="rect">
                      <a:avLst/>
                    </a:prstGeom>
                    <a:noFill/>
                    <a:ln w="9525">
                      <a:noFill/>
                      <a:miter lim="800000"/>
                      <a:headEnd/>
                      <a:tailEnd/>
                    </a:ln>
                  </pic:spPr>
                </pic:pic>
              </a:graphicData>
            </a:graphic>
          </wp:inline>
        </w:drawing>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type of arguments passed to a function and the formal parameters must match, otherwise, the compiler will throw an error.</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If </w:t>
      </w:r>
      <w:r>
        <w:rPr>
          <w:rStyle w:val="HTMLVariable"/>
          <w:rFonts w:ascii="Consolas" w:eastAsiaTheme="majorEastAsia" w:hAnsi="Consolas" w:cs="Consolas"/>
          <w:i w:val="0"/>
          <w:iCs w:val="0"/>
          <w:color w:val="252830"/>
          <w:sz w:val="21"/>
          <w:szCs w:val="21"/>
          <w:bdr w:val="none" w:sz="0" w:space="0" w:color="auto" w:frame="1"/>
          <w:shd w:val="clear" w:color="auto" w:fill="EFF0F1"/>
        </w:rPr>
        <w:t>n1</w:t>
      </w:r>
      <w:r>
        <w:rPr>
          <w:rFonts w:ascii="Arial" w:hAnsi="Arial" w:cs="Arial"/>
          <w:color w:val="252830"/>
        </w:rPr>
        <w:t> is of char type, </w:t>
      </w:r>
      <w:r>
        <w:rPr>
          <w:rStyle w:val="HTMLVariable"/>
          <w:rFonts w:ascii="Consolas" w:eastAsiaTheme="majorEastAsia" w:hAnsi="Consolas" w:cs="Consolas"/>
          <w:i w:val="0"/>
          <w:iCs w:val="0"/>
          <w:color w:val="252830"/>
          <w:sz w:val="21"/>
          <w:szCs w:val="21"/>
          <w:bdr w:val="none" w:sz="0" w:space="0" w:color="auto" w:frame="1"/>
          <w:shd w:val="clear" w:color="auto" w:fill="EFF0F1"/>
        </w:rPr>
        <w:t>a</w:t>
      </w:r>
      <w:r>
        <w:rPr>
          <w:rFonts w:ascii="Arial" w:hAnsi="Arial" w:cs="Arial"/>
          <w:color w:val="252830"/>
        </w:rPr>
        <w:t> also should be of char type. If </w:t>
      </w:r>
      <w:r>
        <w:rPr>
          <w:rStyle w:val="HTMLVariable"/>
          <w:rFonts w:ascii="Consolas" w:eastAsiaTheme="majorEastAsia" w:hAnsi="Consolas" w:cs="Consolas"/>
          <w:i w:val="0"/>
          <w:iCs w:val="0"/>
          <w:color w:val="252830"/>
          <w:sz w:val="21"/>
          <w:szCs w:val="21"/>
          <w:bdr w:val="none" w:sz="0" w:space="0" w:color="auto" w:frame="1"/>
          <w:shd w:val="clear" w:color="auto" w:fill="EFF0F1"/>
        </w:rPr>
        <w:t>n2</w:t>
      </w:r>
      <w:r>
        <w:rPr>
          <w:rFonts w:ascii="Arial" w:hAnsi="Arial" w:cs="Arial"/>
          <w:color w:val="252830"/>
        </w:rPr>
        <w:t> is of float type, variable </w:t>
      </w:r>
      <w:r>
        <w:rPr>
          <w:rStyle w:val="HTMLVariable"/>
          <w:rFonts w:ascii="Consolas" w:eastAsiaTheme="majorEastAsia" w:hAnsi="Consolas" w:cs="Consolas"/>
          <w:i w:val="0"/>
          <w:iCs w:val="0"/>
          <w:color w:val="252830"/>
          <w:sz w:val="21"/>
          <w:szCs w:val="21"/>
          <w:bdr w:val="none" w:sz="0" w:space="0" w:color="auto" w:frame="1"/>
          <w:shd w:val="clear" w:color="auto" w:fill="EFF0F1"/>
        </w:rPr>
        <w:t>b</w:t>
      </w:r>
      <w:r>
        <w:rPr>
          <w:rFonts w:ascii="Arial" w:hAnsi="Arial" w:cs="Arial"/>
          <w:color w:val="252830"/>
        </w:rPr>
        <w:t> also should be of float type.</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 function can also be called without passing an argument.</w:t>
      </w:r>
    </w:p>
    <w:p w:rsidR="00892720" w:rsidRDefault="00892720" w:rsidP="00892720">
      <w:pPr>
        <w:shd w:val="clear" w:color="auto" w:fill="FFFFFF"/>
        <w:spacing w:before="300" w:after="300"/>
        <w:textAlignment w:val="baseline"/>
        <w:rPr>
          <w:rFonts w:ascii="Arial" w:hAnsi="Arial" w:cs="Arial"/>
          <w:color w:val="252830"/>
        </w:rPr>
      </w:pPr>
      <w:r>
        <w:rPr>
          <w:rFonts w:ascii="Arial" w:hAnsi="Arial" w:cs="Arial"/>
          <w:color w:val="252830"/>
        </w:rPr>
        <w:pict>
          <v:rect id="_x0000_i1093" style="width:0;height:0" o:hralign="center" o:hrstd="t" o:hr="t" fillcolor="#a0a0a0" stroked="f"/>
        </w:pict>
      </w:r>
    </w:p>
    <w:p w:rsidR="00892720" w:rsidRDefault="00892720" w:rsidP="00892720">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Return Statement</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return statement terminates the execution of a function and returns a value to the calling function. The program control is transferred to the calling function after the return statement.</w:t>
      </w:r>
    </w:p>
    <w:p w:rsidR="00892720" w:rsidRDefault="00892720" w:rsidP="00892720">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lastRenderedPageBreak/>
        <w:t>In the above example, the value of the </w:t>
      </w:r>
      <w:r>
        <w:rPr>
          <w:rStyle w:val="HTMLVariable"/>
          <w:rFonts w:ascii="Consolas" w:eastAsiaTheme="majorEastAsia" w:hAnsi="Consolas" w:cs="Consolas"/>
          <w:i w:val="0"/>
          <w:iCs w:val="0"/>
          <w:color w:val="252830"/>
          <w:sz w:val="21"/>
          <w:szCs w:val="21"/>
          <w:bdr w:val="none" w:sz="0" w:space="0" w:color="auto" w:frame="1"/>
          <w:shd w:val="clear" w:color="auto" w:fill="EFF0F1"/>
        </w:rPr>
        <w:t>result</w:t>
      </w:r>
      <w:r>
        <w:rPr>
          <w:rFonts w:ascii="Arial" w:hAnsi="Arial" w:cs="Arial"/>
          <w:color w:val="252830"/>
        </w:rPr>
        <w:t> variable is returned to the main function. The </w:t>
      </w:r>
      <w:r>
        <w:rPr>
          <w:rStyle w:val="HTMLVariable"/>
          <w:rFonts w:ascii="Consolas" w:eastAsiaTheme="majorEastAsia" w:hAnsi="Consolas" w:cs="Consolas"/>
          <w:i w:val="0"/>
          <w:iCs w:val="0"/>
          <w:color w:val="252830"/>
          <w:sz w:val="21"/>
          <w:szCs w:val="21"/>
          <w:bdr w:val="none" w:sz="0" w:space="0" w:color="auto" w:frame="1"/>
          <w:shd w:val="clear" w:color="auto" w:fill="EFF0F1"/>
        </w:rPr>
        <w:t>sum</w:t>
      </w:r>
      <w:r>
        <w:rPr>
          <w:rFonts w:ascii="Arial" w:hAnsi="Arial" w:cs="Arial"/>
          <w:color w:val="252830"/>
        </w:rPr>
        <w:t> variable in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 is assigned this value.</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6191250" cy="5181600"/>
            <wp:effectExtent l="19050" t="0" r="0" b="0"/>
            <wp:docPr id="176" name="Picture 176" descr="Return statement of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Return statement of a function"/>
                    <pic:cNvPicPr>
                      <a:picLocks noChangeAspect="1" noChangeArrowheads="1"/>
                    </pic:cNvPicPr>
                  </pic:nvPicPr>
                  <pic:blipFill>
                    <a:blip r:embed="rId31"/>
                    <a:srcRect/>
                    <a:stretch>
                      <a:fillRect/>
                    </a:stretch>
                  </pic:blipFill>
                  <pic:spPr bwMode="auto">
                    <a:xfrm>
                      <a:off x="0" y="0"/>
                      <a:ext cx="6191250" cy="5181600"/>
                    </a:xfrm>
                    <a:prstGeom prst="rect">
                      <a:avLst/>
                    </a:prstGeom>
                    <a:noFill/>
                    <a:ln w="9525">
                      <a:noFill/>
                      <a:miter lim="800000"/>
                      <a:headEnd/>
                      <a:tailEnd/>
                    </a:ln>
                  </pic:spPr>
                </pic:pic>
              </a:graphicData>
            </a:graphic>
          </wp:inline>
        </w:drawing>
      </w:r>
    </w:p>
    <w:p w:rsidR="00892720" w:rsidRDefault="00892720" w:rsidP="00892720">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Syntax of return statement</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return (expression);     </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For example,</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return a;</w:t>
      </w:r>
    </w:p>
    <w:p w:rsidR="00892720" w:rsidRDefault="00892720" w:rsidP="00892720">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lastRenderedPageBreak/>
        <w:t>return (a+b);</w:t>
      </w:r>
    </w:p>
    <w:p w:rsidR="00892720" w:rsidRDefault="00892720" w:rsidP="00892720">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type of value returned from the function and the return type specified in the function prototype and function definition must match.</w:t>
      </w:r>
    </w:p>
    <w:p w:rsidR="00892720" w:rsidRDefault="00892720" w:rsidP="002509D3">
      <w:pPr>
        <w:pStyle w:val="NormalWeb"/>
        <w:shd w:val="clear" w:color="auto" w:fill="FFFFFF"/>
        <w:spacing w:before="0" w:beforeAutospacing="0" w:after="0" w:afterAutospacing="0"/>
        <w:textAlignment w:val="baseline"/>
        <w:rPr>
          <w:rFonts w:ascii="Arial" w:hAnsi="Arial" w:cs="Arial"/>
          <w:color w:val="252830"/>
        </w:rPr>
      </w:pPr>
    </w:p>
    <w:p w:rsidR="00A42A3B" w:rsidRDefault="00A42A3B" w:rsidP="002509D3">
      <w:pPr>
        <w:pStyle w:val="NormalWeb"/>
        <w:shd w:val="clear" w:color="auto" w:fill="FFFFFF"/>
        <w:spacing w:before="0" w:beforeAutospacing="0" w:after="0" w:afterAutospacing="0"/>
        <w:textAlignment w:val="baseline"/>
        <w:rPr>
          <w:rFonts w:ascii="Arial" w:hAnsi="Arial" w:cs="Arial"/>
          <w:color w:val="252830"/>
        </w:rPr>
      </w:pPr>
    </w:p>
    <w:p w:rsidR="00A42A3B" w:rsidRDefault="00A42A3B" w:rsidP="002509D3">
      <w:pPr>
        <w:pStyle w:val="NormalWeb"/>
        <w:shd w:val="clear" w:color="auto" w:fill="FFFFFF"/>
        <w:spacing w:before="0" w:beforeAutospacing="0" w:after="0" w:afterAutospacing="0"/>
        <w:textAlignment w:val="baseline"/>
        <w:rPr>
          <w:rFonts w:ascii="Arial" w:hAnsi="Arial" w:cs="Arial"/>
          <w:color w:val="252830"/>
        </w:rPr>
      </w:pPr>
    </w:p>
    <w:p w:rsidR="00A42A3B" w:rsidRDefault="00A42A3B" w:rsidP="00A42A3B">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Types of User-defined Functions in C Programming</w:t>
      </w:r>
    </w:p>
    <w:p w:rsidR="00A42A3B" w:rsidRDefault="00A42A3B" w:rsidP="00A42A3B">
      <w:pPr>
        <w:shd w:val="clear" w:color="auto" w:fill="FFFFFF"/>
        <w:textAlignment w:val="baseline"/>
        <w:rPr>
          <w:rFonts w:ascii="Arial" w:hAnsi="Arial" w:cs="Arial"/>
          <w:b/>
          <w:bCs/>
          <w:color w:val="9999AA"/>
        </w:rPr>
      </w:pPr>
      <w:r>
        <w:rPr>
          <w:rFonts w:ascii="Arial" w:hAnsi="Arial" w:cs="Arial"/>
          <w:b/>
          <w:bCs/>
          <w:color w:val="9999AA"/>
        </w:rPr>
        <w:t>In this tutorial, you will learn about different approaches you can take to solve the same problem using functions.</w:t>
      </w:r>
    </w:p>
    <w:p w:rsidR="00A42A3B" w:rsidRDefault="00A42A3B" w:rsidP="00A42A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These 4 programs below check whether the integer entered by the user is a prime number or not.</w:t>
      </w:r>
    </w:p>
    <w:p w:rsidR="00A42A3B" w:rsidRDefault="00A42A3B" w:rsidP="00A42A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output of all these programs below is the same, and we have created a user-defined function in each example. However, the approach we have taken in each example is different.</w:t>
      </w:r>
    </w:p>
    <w:p w:rsidR="00A42A3B" w:rsidRDefault="00A42A3B" w:rsidP="00A42A3B">
      <w:pPr>
        <w:shd w:val="clear" w:color="auto" w:fill="FFFFFF"/>
        <w:spacing w:before="300" w:after="300"/>
        <w:textAlignment w:val="baseline"/>
        <w:rPr>
          <w:rFonts w:ascii="Arial" w:hAnsi="Arial" w:cs="Arial"/>
          <w:color w:val="252830"/>
        </w:rPr>
      </w:pPr>
      <w:r>
        <w:rPr>
          <w:rFonts w:ascii="Arial" w:hAnsi="Arial" w:cs="Arial"/>
          <w:color w:val="252830"/>
        </w:rPr>
        <w:pict>
          <v:rect id="_x0000_i1094" style="width:0;height:0" o:hralign="center" o:hrstd="t" o:hr="t" fillcolor="#a0a0a0" stroked="f"/>
        </w:pict>
      </w:r>
    </w:p>
    <w:p w:rsidR="00A42A3B" w:rsidRDefault="00A42A3B" w:rsidP="00A42A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1: No arguments passed and no return value</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checkPrimeNumber</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checkPrimeNumber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argument is not passed</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return type is void meaning doesn't return any value</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checkPrimeNumber</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positive integer: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not a prime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a prime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6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hAnsi="Consolas" w:cs="Consolas"/>
          <w:color w:val="252830"/>
          <w:sz w:val="21"/>
          <w:szCs w:val="21"/>
          <w:bdr w:val="none" w:sz="0" w:space="0" w:color="auto" w:frame="1"/>
          <w:shd w:val="clear" w:color="auto" w:fill="EFF0F1"/>
        </w:rPr>
        <w:t>checkPrimeNumber()</w:t>
      </w:r>
      <w:r>
        <w:rPr>
          <w:rFonts w:ascii="Arial" w:hAnsi="Arial" w:cs="Arial"/>
          <w:color w:val="252830"/>
        </w:rPr>
        <w:t> function takes input from the user, checks whether it is a prime number or not and displays it on the screen.</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empty parentheses in </w:t>
      </w:r>
      <w:r>
        <w:rPr>
          <w:rStyle w:val="HTMLCode"/>
          <w:rFonts w:ascii="Consolas" w:hAnsi="Consolas" w:cs="Consolas"/>
          <w:color w:val="252830"/>
          <w:sz w:val="21"/>
          <w:szCs w:val="21"/>
          <w:bdr w:val="none" w:sz="0" w:space="0" w:color="auto" w:frame="1"/>
          <w:shd w:val="clear" w:color="auto" w:fill="EFF0F1"/>
        </w:rPr>
        <w:t>checkPrimeNumber();</w:t>
      </w:r>
      <w:r>
        <w:rPr>
          <w:rFonts w:ascii="Arial" w:hAnsi="Arial" w:cs="Arial"/>
          <w:color w:val="252830"/>
        </w:rPr>
        <w:t> statement inside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 indicates that no argument is passed to the function.</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return type of the function is </w:t>
      </w:r>
      <w:r>
        <w:rPr>
          <w:rStyle w:val="HTMLCode"/>
          <w:rFonts w:ascii="Consolas" w:hAnsi="Consolas" w:cs="Consolas"/>
          <w:color w:val="252830"/>
          <w:sz w:val="21"/>
          <w:szCs w:val="21"/>
          <w:bdr w:val="none" w:sz="0" w:space="0" w:color="auto" w:frame="1"/>
          <w:shd w:val="clear" w:color="auto" w:fill="EFF0F1"/>
        </w:rPr>
        <w:t>void</w:t>
      </w:r>
      <w:r>
        <w:rPr>
          <w:rFonts w:ascii="Arial" w:hAnsi="Arial" w:cs="Arial"/>
          <w:color w:val="252830"/>
        </w:rPr>
        <w:t>. Hence, no value is returned from the function.</w:t>
      </w:r>
    </w:p>
    <w:p w:rsidR="00A42A3B" w:rsidRDefault="00A42A3B" w:rsidP="00A42A3B">
      <w:pPr>
        <w:shd w:val="clear" w:color="auto" w:fill="FFFFFF"/>
        <w:spacing w:before="300" w:after="300"/>
        <w:textAlignment w:val="baseline"/>
        <w:rPr>
          <w:rFonts w:ascii="Arial" w:hAnsi="Arial" w:cs="Arial"/>
          <w:color w:val="252830"/>
        </w:rPr>
      </w:pPr>
      <w:r>
        <w:rPr>
          <w:rFonts w:ascii="Arial" w:hAnsi="Arial" w:cs="Arial"/>
          <w:color w:val="252830"/>
        </w:rPr>
        <w:pict>
          <v:rect id="_x0000_i1095" style="width:0;height:0" o:hralign="center" o:hrstd="t" o:hr="t" fillcolor="#a0a0a0" stroked="f"/>
        </w:pict>
      </w:r>
    </w:p>
    <w:p w:rsidR="00A42A3B" w:rsidRDefault="00A42A3B" w:rsidP="00A42A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2: No arguments passed but a return value</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getInteger</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no argument is passed</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getInteger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break</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not a prime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a prime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returns integer entered by the user</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getInteger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lastRenderedPageBreak/>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positive integer: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empty parentheses in the </w:t>
      </w:r>
      <w:r>
        <w:rPr>
          <w:rStyle w:val="HTMLCode"/>
          <w:rFonts w:ascii="Consolas" w:hAnsi="Consolas" w:cs="Consolas"/>
          <w:color w:val="252830"/>
          <w:sz w:val="21"/>
          <w:szCs w:val="21"/>
          <w:bdr w:val="none" w:sz="0" w:space="0" w:color="auto" w:frame="1"/>
          <w:shd w:val="clear" w:color="auto" w:fill="EFF0F1"/>
        </w:rPr>
        <w:t>n = getInteger();</w:t>
      </w:r>
      <w:r>
        <w:rPr>
          <w:rFonts w:ascii="Arial" w:hAnsi="Arial" w:cs="Arial"/>
          <w:color w:val="252830"/>
        </w:rPr>
        <w:t> statement indicates that no argument is passed to the function. And, the value returned from the function is assigned to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the </w:t>
      </w:r>
      <w:r>
        <w:rPr>
          <w:rStyle w:val="HTMLCode"/>
          <w:rFonts w:ascii="Consolas" w:hAnsi="Consolas" w:cs="Consolas"/>
          <w:color w:val="252830"/>
          <w:sz w:val="21"/>
          <w:szCs w:val="21"/>
          <w:bdr w:val="none" w:sz="0" w:space="0" w:color="auto" w:frame="1"/>
          <w:shd w:val="clear" w:color="auto" w:fill="EFF0F1"/>
        </w:rPr>
        <w:t>getInteger()</w:t>
      </w:r>
      <w:r>
        <w:rPr>
          <w:rFonts w:ascii="Arial" w:hAnsi="Arial" w:cs="Arial"/>
          <w:color w:val="252830"/>
        </w:rPr>
        <w:t> function takes input from the user and returns it. The code to check whether a number is prime or not is inside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w:t>
      </w:r>
    </w:p>
    <w:p w:rsidR="00A42A3B" w:rsidRDefault="00A42A3B" w:rsidP="00A42A3B">
      <w:pPr>
        <w:shd w:val="clear" w:color="auto" w:fill="FFFFFF"/>
        <w:spacing w:before="300" w:after="300"/>
        <w:textAlignment w:val="baseline"/>
        <w:rPr>
          <w:rFonts w:ascii="Arial" w:hAnsi="Arial" w:cs="Arial"/>
          <w:color w:val="252830"/>
        </w:rPr>
      </w:pPr>
      <w:r>
        <w:rPr>
          <w:rFonts w:ascii="Arial" w:hAnsi="Arial" w:cs="Arial"/>
          <w:color w:val="252830"/>
        </w:rPr>
        <w:pict>
          <v:rect id="_x0000_i1096" style="width:0;height:0" o:hralign="center" o:hrstd="t" o:hr="t" fillcolor="#a0a0a0" stroked="f"/>
        </w:pict>
      </w:r>
    </w:p>
    <w:p w:rsidR="00A42A3B" w:rsidRDefault="00A42A3B" w:rsidP="00A42A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3: Argument passed but no return value</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checkPrimeAndDisplay</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positive integer: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n is passed to the function</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checkPrimeAndDisplay</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return type is void meaning doesn't return any value</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checkPrimeAndDisplay</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break</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not a prime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a prime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integer value entered by the user is passed to the </w:t>
      </w:r>
      <w:r>
        <w:rPr>
          <w:rStyle w:val="HTMLCode"/>
          <w:rFonts w:ascii="Consolas" w:hAnsi="Consolas" w:cs="Consolas"/>
          <w:color w:val="252830"/>
          <w:sz w:val="21"/>
          <w:szCs w:val="21"/>
          <w:bdr w:val="none" w:sz="0" w:space="0" w:color="auto" w:frame="1"/>
          <w:shd w:val="clear" w:color="auto" w:fill="EFF0F1"/>
        </w:rPr>
        <w:t>checkPrimeAndDisplay()</w:t>
      </w:r>
      <w:r>
        <w:rPr>
          <w:rFonts w:ascii="Arial" w:hAnsi="Arial" w:cs="Arial"/>
          <w:color w:val="252830"/>
        </w:rPr>
        <w:t> function.</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lastRenderedPageBreak/>
        <w:t>Here, the </w:t>
      </w:r>
      <w:r>
        <w:rPr>
          <w:rStyle w:val="HTMLCode"/>
          <w:rFonts w:ascii="Consolas" w:hAnsi="Consolas" w:cs="Consolas"/>
          <w:color w:val="252830"/>
          <w:sz w:val="21"/>
          <w:szCs w:val="21"/>
          <w:bdr w:val="none" w:sz="0" w:space="0" w:color="auto" w:frame="1"/>
          <w:shd w:val="clear" w:color="auto" w:fill="EFF0F1"/>
        </w:rPr>
        <w:t>checkPrimeAndDisplay()</w:t>
      </w:r>
      <w:r>
        <w:rPr>
          <w:rFonts w:ascii="Arial" w:hAnsi="Arial" w:cs="Arial"/>
          <w:color w:val="252830"/>
        </w:rPr>
        <w:t> function checks whether the argument passed is a prime number or not and displays the appropriate message.</w:t>
      </w:r>
    </w:p>
    <w:p w:rsidR="00A42A3B" w:rsidRDefault="00A42A3B" w:rsidP="00A42A3B">
      <w:pPr>
        <w:shd w:val="clear" w:color="auto" w:fill="FFFFFF"/>
        <w:spacing w:before="300" w:after="300"/>
        <w:textAlignment w:val="baseline"/>
        <w:rPr>
          <w:rFonts w:ascii="Arial" w:hAnsi="Arial" w:cs="Arial"/>
          <w:color w:val="252830"/>
        </w:rPr>
      </w:pPr>
      <w:r>
        <w:rPr>
          <w:rFonts w:ascii="Arial" w:hAnsi="Arial" w:cs="Arial"/>
          <w:color w:val="252830"/>
        </w:rPr>
        <w:pict>
          <v:rect id="_x0000_i1097" style="width:0;height:0" o:hralign="center" o:hrstd="t" o:hr="t" fillcolor="#a0a0a0" stroked="f"/>
        </w:pict>
      </w:r>
    </w:p>
    <w:p w:rsidR="00A42A3B" w:rsidRDefault="00A42A3B" w:rsidP="00A42A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4: Argument passed and a return value</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checkPrimeNumber</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flag</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positive integer: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n is passed to the checkPrimeNumber() function</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the returned value is assigned to the flag variable</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checkPrimeNumber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flag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not a prime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is a prime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int is returned from the function</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checkPrimeNumber</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input from the user is passed to the </w:t>
      </w:r>
      <w:r>
        <w:rPr>
          <w:rStyle w:val="HTMLCode"/>
          <w:rFonts w:ascii="Consolas" w:hAnsi="Consolas" w:cs="Consolas"/>
          <w:color w:val="252830"/>
          <w:sz w:val="21"/>
          <w:szCs w:val="21"/>
          <w:bdr w:val="none" w:sz="0" w:space="0" w:color="auto" w:frame="1"/>
          <w:shd w:val="clear" w:color="auto" w:fill="EFF0F1"/>
        </w:rPr>
        <w:t>checkPrimeNumber()</w:t>
      </w:r>
      <w:r>
        <w:rPr>
          <w:rFonts w:ascii="Arial" w:hAnsi="Arial" w:cs="Arial"/>
          <w:color w:val="252830"/>
        </w:rPr>
        <w:t> function.</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hAnsi="Consolas" w:cs="Consolas"/>
          <w:color w:val="252830"/>
          <w:sz w:val="21"/>
          <w:szCs w:val="21"/>
          <w:bdr w:val="none" w:sz="0" w:space="0" w:color="auto" w:frame="1"/>
          <w:shd w:val="clear" w:color="auto" w:fill="EFF0F1"/>
        </w:rPr>
        <w:t>checkPrimeNumber()</w:t>
      </w:r>
      <w:r>
        <w:rPr>
          <w:rFonts w:ascii="Arial" w:hAnsi="Arial" w:cs="Arial"/>
          <w:color w:val="252830"/>
        </w:rPr>
        <w:t> function checks whether the passed argument is prime or not.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If the passed argument is a prime number, the function returns 0. If the passed argument is a non-prime number, the function returns 1. The return value is assigned to the </w:t>
      </w:r>
      <w:r>
        <w:rPr>
          <w:rStyle w:val="HTMLVariable"/>
          <w:rFonts w:ascii="Consolas" w:hAnsi="Consolas" w:cs="Consolas"/>
          <w:i w:val="0"/>
          <w:iCs w:val="0"/>
          <w:color w:val="252830"/>
          <w:sz w:val="21"/>
          <w:szCs w:val="21"/>
          <w:bdr w:val="none" w:sz="0" w:space="0" w:color="auto" w:frame="1"/>
          <w:shd w:val="clear" w:color="auto" w:fill="EFF0F1"/>
        </w:rPr>
        <w:t>flag</w:t>
      </w:r>
      <w:r>
        <w:rPr>
          <w:rFonts w:ascii="Arial" w:hAnsi="Arial" w:cs="Arial"/>
          <w:color w:val="252830"/>
        </w:rPr>
        <w:t> variable.</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Depending on whether </w:t>
      </w:r>
      <w:r>
        <w:rPr>
          <w:rStyle w:val="HTMLVariable"/>
          <w:rFonts w:ascii="Consolas" w:hAnsi="Consolas" w:cs="Consolas"/>
          <w:i w:val="0"/>
          <w:iCs w:val="0"/>
          <w:color w:val="252830"/>
          <w:sz w:val="21"/>
          <w:szCs w:val="21"/>
          <w:bdr w:val="none" w:sz="0" w:space="0" w:color="auto" w:frame="1"/>
          <w:shd w:val="clear" w:color="auto" w:fill="EFF0F1"/>
        </w:rPr>
        <w:t>flag</w:t>
      </w:r>
      <w:r>
        <w:rPr>
          <w:rFonts w:ascii="Arial" w:hAnsi="Arial" w:cs="Arial"/>
          <w:color w:val="252830"/>
        </w:rPr>
        <w:t> is 0 or 1, an appropriate message is printed from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w:t>
      </w:r>
    </w:p>
    <w:p w:rsidR="00A42A3B" w:rsidRDefault="00A42A3B" w:rsidP="00A42A3B">
      <w:pPr>
        <w:shd w:val="clear" w:color="auto" w:fill="FFFFFF"/>
        <w:spacing w:before="300" w:after="300"/>
        <w:textAlignment w:val="baseline"/>
        <w:rPr>
          <w:rFonts w:ascii="Arial" w:hAnsi="Arial" w:cs="Arial"/>
          <w:color w:val="252830"/>
        </w:rPr>
      </w:pPr>
      <w:r>
        <w:rPr>
          <w:rFonts w:ascii="Arial" w:hAnsi="Arial" w:cs="Arial"/>
          <w:color w:val="252830"/>
        </w:rPr>
        <w:lastRenderedPageBreak/>
        <w:pict>
          <v:rect id="_x0000_i1098" style="width:0;height:0" o:hralign="center" o:hrstd="t" o:hr="t" fillcolor="#a0a0a0" stroked="f"/>
        </w:pict>
      </w:r>
    </w:p>
    <w:p w:rsidR="00A42A3B" w:rsidRDefault="00A42A3B" w:rsidP="00A42A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Which approach is better?</w:t>
      </w:r>
    </w:p>
    <w:p w:rsidR="00A42A3B" w:rsidRDefault="00A42A3B" w:rsidP="00A42A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Well, it depends on the problem you are trying to solve. In this case, passing argument and returning a value from the function (example 4) is better.</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 function should perform a specific task. The </w:t>
      </w:r>
      <w:r>
        <w:rPr>
          <w:rStyle w:val="HTMLCode"/>
          <w:rFonts w:ascii="Consolas" w:hAnsi="Consolas" w:cs="Consolas"/>
          <w:color w:val="252830"/>
          <w:sz w:val="21"/>
          <w:szCs w:val="21"/>
          <w:bdr w:val="none" w:sz="0" w:space="0" w:color="auto" w:frame="1"/>
          <w:shd w:val="clear" w:color="auto" w:fill="EFF0F1"/>
        </w:rPr>
        <w:t>checkPrimeNumber()</w:t>
      </w:r>
      <w:r>
        <w:rPr>
          <w:rFonts w:ascii="Arial" w:hAnsi="Arial" w:cs="Arial"/>
          <w:color w:val="252830"/>
        </w:rPr>
        <w:t> function doesn't take input from the user nor it displays the appropriate message. It only checks whether a number is prime or not.</w:t>
      </w:r>
    </w:p>
    <w:p w:rsidR="00A42A3B" w:rsidRDefault="00A42A3B" w:rsidP="002509D3">
      <w:pPr>
        <w:pStyle w:val="NormalWeb"/>
        <w:shd w:val="clear" w:color="auto" w:fill="FFFFFF"/>
        <w:spacing w:before="0" w:beforeAutospacing="0" w:after="0" w:afterAutospacing="0"/>
        <w:textAlignment w:val="baseline"/>
        <w:rPr>
          <w:rFonts w:ascii="Arial" w:hAnsi="Arial" w:cs="Arial"/>
          <w:color w:val="252830"/>
        </w:rPr>
      </w:pPr>
    </w:p>
    <w:p w:rsidR="00A42A3B" w:rsidRDefault="00A42A3B" w:rsidP="002509D3">
      <w:pPr>
        <w:pStyle w:val="NormalWeb"/>
        <w:shd w:val="clear" w:color="auto" w:fill="FFFFFF"/>
        <w:spacing w:before="0" w:beforeAutospacing="0" w:after="0" w:afterAutospacing="0"/>
        <w:textAlignment w:val="baseline"/>
        <w:rPr>
          <w:rFonts w:ascii="Arial" w:hAnsi="Arial" w:cs="Arial"/>
          <w:color w:val="252830"/>
        </w:rPr>
      </w:pPr>
    </w:p>
    <w:p w:rsidR="00A42A3B" w:rsidRDefault="00A42A3B" w:rsidP="002509D3">
      <w:pPr>
        <w:pStyle w:val="NormalWeb"/>
        <w:shd w:val="clear" w:color="auto" w:fill="FFFFFF"/>
        <w:spacing w:before="0" w:beforeAutospacing="0" w:after="0" w:afterAutospacing="0"/>
        <w:textAlignment w:val="baseline"/>
        <w:rPr>
          <w:rFonts w:ascii="Arial" w:hAnsi="Arial" w:cs="Arial"/>
          <w:color w:val="252830"/>
        </w:rPr>
      </w:pPr>
    </w:p>
    <w:p w:rsidR="00A42A3B" w:rsidRDefault="00A42A3B" w:rsidP="002509D3">
      <w:pPr>
        <w:pStyle w:val="NormalWeb"/>
        <w:shd w:val="clear" w:color="auto" w:fill="FFFFFF"/>
        <w:spacing w:before="0" w:beforeAutospacing="0" w:after="0" w:afterAutospacing="0"/>
        <w:textAlignment w:val="baseline"/>
        <w:rPr>
          <w:rFonts w:ascii="Arial" w:hAnsi="Arial" w:cs="Arial"/>
          <w:color w:val="252830"/>
        </w:rPr>
      </w:pPr>
    </w:p>
    <w:p w:rsidR="00A42A3B" w:rsidRDefault="00A42A3B" w:rsidP="00A42A3B">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Recursion</w:t>
      </w:r>
    </w:p>
    <w:p w:rsidR="00A42A3B" w:rsidRDefault="00A42A3B" w:rsidP="00A42A3B">
      <w:pPr>
        <w:shd w:val="clear" w:color="auto" w:fill="FFFFFF"/>
        <w:textAlignment w:val="baseline"/>
        <w:rPr>
          <w:rFonts w:ascii="Arial" w:hAnsi="Arial" w:cs="Arial"/>
          <w:b/>
          <w:bCs/>
          <w:color w:val="9999AA"/>
        </w:rPr>
      </w:pPr>
      <w:r>
        <w:rPr>
          <w:rFonts w:ascii="Arial" w:hAnsi="Arial" w:cs="Arial"/>
          <w:b/>
          <w:bCs/>
          <w:color w:val="9999AA"/>
        </w:rPr>
        <w:t>In this tutorial, you will learn to write recursive functions in C programming with the help of an example.</w:t>
      </w:r>
    </w:p>
    <w:p w:rsidR="00A42A3B" w:rsidRDefault="00A42A3B" w:rsidP="00A42A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 function that calls itself is known as a recursive function. And, this technique is known as recursion.</w:t>
      </w:r>
    </w:p>
    <w:p w:rsidR="00A42A3B" w:rsidRDefault="00A42A3B" w:rsidP="00A42A3B">
      <w:pPr>
        <w:shd w:val="clear" w:color="auto" w:fill="FFFFFF"/>
        <w:spacing w:before="300" w:after="300"/>
        <w:textAlignment w:val="baseline"/>
        <w:rPr>
          <w:rFonts w:ascii="Arial" w:hAnsi="Arial" w:cs="Arial"/>
          <w:color w:val="252830"/>
        </w:rPr>
      </w:pPr>
      <w:r>
        <w:rPr>
          <w:rFonts w:ascii="Arial" w:hAnsi="Arial" w:cs="Arial"/>
          <w:color w:val="252830"/>
        </w:rPr>
        <w:pict>
          <v:rect id="_x0000_i1099" style="width:0;height:0" o:hralign="center" o:hrstd="t" o:hr="t" fillcolor="#a0a0a0" stroked="f"/>
        </w:pict>
      </w:r>
    </w:p>
    <w:p w:rsidR="00A42A3B" w:rsidRDefault="00A42A3B" w:rsidP="00A42A3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How recursion works?</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void recurse()</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recurse();</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lastRenderedPageBreak/>
        <w:t>int main()</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recurse();</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 .. ...</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A42A3B" w:rsidRDefault="00A42A3B" w:rsidP="00A42A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4762500" cy="4000500"/>
            <wp:effectExtent l="19050" t="0" r="0" b="0"/>
            <wp:docPr id="196" name="Picture 196" descr="How recursion work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ow recursion works in C programming?"/>
                    <pic:cNvPicPr>
                      <a:picLocks noChangeAspect="1" noChangeArrowheads="1"/>
                    </pic:cNvPicPr>
                  </pic:nvPicPr>
                  <pic:blipFill>
                    <a:blip r:embed="rId32"/>
                    <a:srcRect/>
                    <a:stretch>
                      <a:fillRect/>
                    </a:stretch>
                  </pic:blipFill>
                  <pic:spPr bwMode="auto">
                    <a:xfrm>
                      <a:off x="0" y="0"/>
                      <a:ext cx="4762500" cy="4000500"/>
                    </a:xfrm>
                    <a:prstGeom prst="rect">
                      <a:avLst/>
                    </a:prstGeom>
                    <a:noFill/>
                    <a:ln w="9525">
                      <a:noFill/>
                      <a:miter lim="800000"/>
                      <a:headEnd/>
                      <a:tailEnd/>
                    </a:ln>
                  </pic:spPr>
                </pic:pic>
              </a:graphicData>
            </a:graphic>
          </wp:inline>
        </w:drawing>
      </w:r>
    </w:p>
    <w:p w:rsidR="00A42A3B" w:rsidRDefault="00A42A3B" w:rsidP="00A42A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recursion continues until some condition is met to prevent it.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prevent infinite recursion, </w:t>
      </w:r>
      <w:hyperlink r:id="rId33" w:tooltip="C if...else" w:history="1">
        <w:r>
          <w:rPr>
            <w:rStyle w:val="Hyperlink"/>
            <w:rFonts w:ascii="Arial" w:hAnsi="Arial" w:cs="Arial"/>
            <w:color w:val="2B6DAD"/>
            <w:bdr w:val="none" w:sz="0" w:space="0" w:color="auto" w:frame="1"/>
          </w:rPr>
          <w:t>if...else statement</w:t>
        </w:r>
      </w:hyperlink>
      <w:r>
        <w:rPr>
          <w:rFonts w:ascii="Arial" w:hAnsi="Arial" w:cs="Arial"/>
          <w:color w:val="252830"/>
        </w:rPr>
        <w:t> (or similar approach) can be used where one branch makes the recursive call, and other doesn't.</w:t>
      </w:r>
    </w:p>
    <w:p w:rsidR="00A42A3B" w:rsidRDefault="00A42A3B" w:rsidP="00A42A3B">
      <w:pPr>
        <w:shd w:val="clear" w:color="auto" w:fill="FFFFFF"/>
        <w:spacing w:before="300" w:after="300"/>
        <w:textAlignment w:val="baseline"/>
        <w:rPr>
          <w:rFonts w:ascii="Arial" w:hAnsi="Arial" w:cs="Arial"/>
          <w:color w:val="252830"/>
        </w:rPr>
      </w:pPr>
      <w:r>
        <w:rPr>
          <w:rFonts w:ascii="Arial" w:hAnsi="Arial" w:cs="Arial"/>
          <w:color w:val="252830"/>
        </w:rPr>
        <w:pict>
          <v:rect id="_x0000_i1100" style="width:0;height:0" o:hralign="center" o:hrstd="t" o:hr="t" fillcolor="#a0a0a0" stroked="f"/>
        </w:pict>
      </w:r>
    </w:p>
    <w:p w:rsidR="00A42A3B" w:rsidRDefault="00A42A3B" w:rsidP="00A42A3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lastRenderedPageBreak/>
        <w:t>Example: Sum of Natural Numbers Using Recursion</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number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 positive integer: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number</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result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number</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"sum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sum() function calls itself</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else</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42A3B" w:rsidRDefault="00A42A3B" w:rsidP="00306920">
      <w:pPr>
        <w:pStyle w:val="HTMLPreformatted"/>
        <w:numPr>
          <w:ilvl w:val="0"/>
          <w:numId w:val="7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eastAsiaTheme="majorEastAsia" w:hAnsi="Arial" w:cs="Arial"/>
          <w:color w:val="555555"/>
          <w:bdr w:val="none" w:sz="0" w:space="0" w:color="auto" w:frame="1"/>
        </w:rPr>
        <w:t>Output</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 positive integer:3</w:t>
      </w:r>
    </w:p>
    <w:p w:rsidR="00A42A3B" w:rsidRDefault="00A42A3B" w:rsidP="00A42A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sum = 6</w:t>
      </w:r>
    </w:p>
    <w:p w:rsidR="00A42A3B" w:rsidRDefault="00A42A3B" w:rsidP="00A42A3B">
      <w:pPr>
        <w:shd w:val="clear" w:color="auto" w:fill="FFFFFF"/>
        <w:spacing w:before="300" w:after="300"/>
        <w:textAlignment w:val="baseline"/>
        <w:rPr>
          <w:rFonts w:ascii="Arial" w:hAnsi="Arial" w:cs="Arial"/>
          <w:color w:val="252830"/>
          <w:sz w:val="24"/>
          <w:szCs w:val="24"/>
        </w:rPr>
      </w:pPr>
      <w:r>
        <w:rPr>
          <w:rFonts w:ascii="Arial" w:hAnsi="Arial" w:cs="Arial"/>
          <w:color w:val="252830"/>
        </w:rPr>
        <w:pict>
          <v:rect id="_x0000_i1101" style="width:0;height:0" o:hralign="center" o:hrstd="t" o:hr="t" fillcolor="#a0a0a0" stroked="f"/>
        </w:pic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Initially, the </w:t>
      </w:r>
      <w:r>
        <w:rPr>
          <w:rStyle w:val="HTMLCode"/>
          <w:rFonts w:ascii="Consolas" w:hAnsi="Consolas" w:cs="Consolas"/>
          <w:color w:val="252830"/>
          <w:sz w:val="21"/>
          <w:szCs w:val="21"/>
          <w:bdr w:val="none" w:sz="0" w:space="0" w:color="auto" w:frame="1"/>
          <w:shd w:val="clear" w:color="auto" w:fill="EFF0F1"/>
        </w:rPr>
        <w:t>sum()</w:t>
      </w:r>
      <w:r>
        <w:rPr>
          <w:rFonts w:ascii="Arial" w:hAnsi="Arial" w:cs="Arial"/>
          <w:color w:val="252830"/>
        </w:rPr>
        <w:t> is called from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 with </w:t>
      </w:r>
      <w:r>
        <w:rPr>
          <w:rStyle w:val="HTMLVariable"/>
          <w:rFonts w:ascii="Consolas" w:hAnsi="Consolas" w:cs="Consolas"/>
          <w:i w:val="0"/>
          <w:iCs w:val="0"/>
          <w:color w:val="252830"/>
          <w:sz w:val="21"/>
          <w:szCs w:val="21"/>
          <w:bdr w:val="none" w:sz="0" w:space="0" w:color="auto" w:frame="1"/>
          <w:shd w:val="clear" w:color="auto" w:fill="EFF0F1"/>
        </w:rPr>
        <w:t>number</w:t>
      </w:r>
      <w:r>
        <w:rPr>
          <w:rFonts w:ascii="Arial" w:hAnsi="Arial" w:cs="Arial"/>
          <w:color w:val="252830"/>
        </w:rPr>
        <w:t> passed as an argument.</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Suppose, the value of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 inside </w:t>
      </w:r>
      <w:r>
        <w:rPr>
          <w:rStyle w:val="HTMLCode"/>
          <w:rFonts w:ascii="Consolas" w:hAnsi="Consolas" w:cs="Consolas"/>
          <w:color w:val="252830"/>
          <w:sz w:val="21"/>
          <w:szCs w:val="21"/>
          <w:bdr w:val="none" w:sz="0" w:space="0" w:color="auto" w:frame="1"/>
          <w:shd w:val="clear" w:color="auto" w:fill="EFF0F1"/>
        </w:rPr>
        <w:t>sum()</w:t>
      </w:r>
      <w:r>
        <w:rPr>
          <w:rFonts w:ascii="Arial" w:hAnsi="Arial" w:cs="Arial"/>
          <w:color w:val="252830"/>
        </w:rPr>
        <w:t> is 3 initially. During the next function call, 2 is passed to the </w:t>
      </w:r>
      <w:r>
        <w:rPr>
          <w:rStyle w:val="HTMLCode"/>
          <w:rFonts w:ascii="Consolas" w:hAnsi="Consolas" w:cs="Consolas"/>
          <w:color w:val="252830"/>
          <w:sz w:val="21"/>
          <w:szCs w:val="21"/>
          <w:bdr w:val="none" w:sz="0" w:space="0" w:color="auto" w:frame="1"/>
          <w:shd w:val="clear" w:color="auto" w:fill="EFF0F1"/>
        </w:rPr>
        <w:t>sum()</w:t>
      </w:r>
      <w:r>
        <w:rPr>
          <w:rFonts w:ascii="Arial" w:hAnsi="Arial" w:cs="Arial"/>
          <w:color w:val="252830"/>
        </w:rPr>
        <w:t> function. This process continues until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 is equal to 0.</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 is equal to 0, the </w:t>
      </w:r>
      <w:r>
        <w:rPr>
          <w:rStyle w:val="HTMLCode"/>
          <w:rFonts w:ascii="Consolas" w:hAnsi="Consolas" w:cs="Consolas"/>
          <w:color w:val="252830"/>
          <w:sz w:val="21"/>
          <w:szCs w:val="21"/>
          <w:bdr w:val="none" w:sz="0" w:space="0" w:color="auto" w:frame="1"/>
          <w:shd w:val="clear" w:color="auto" w:fill="EFF0F1"/>
        </w:rPr>
        <w:t>if</w:t>
      </w:r>
      <w:r>
        <w:rPr>
          <w:rFonts w:ascii="Arial" w:hAnsi="Arial" w:cs="Arial"/>
          <w:color w:val="252830"/>
        </w:rPr>
        <w:t> condition fails and the </w:t>
      </w:r>
      <w:r>
        <w:rPr>
          <w:rStyle w:val="HTMLCode"/>
          <w:rFonts w:ascii="Consolas" w:hAnsi="Consolas" w:cs="Consolas"/>
          <w:color w:val="252830"/>
          <w:sz w:val="21"/>
          <w:szCs w:val="21"/>
          <w:bdr w:val="none" w:sz="0" w:space="0" w:color="auto" w:frame="1"/>
          <w:shd w:val="clear" w:color="auto" w:fill="EFF0F1"/>
        </w:rPr>
        <w:t>else</w:t>
      </w:r>
      <w:r>
        <w:rPr>
          <w:rFonts w:ascii="Arial" w:hAnsi="Arial" w:cs="Arial"/>
          <w:color w:val="252830"/>
        </w:rPr>
        <w:t> part is executed returning the sum of integers ultimately to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w:t>
      </w:r>
    </w:p>
    <w:p w:rsidR="00A42A3B" w:rsidRDefault="00A42A3B" w:rsidP="00A42A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lastRenderedPageBreak/>
        <w:drawing>
          <wp:inline distT="0" distB="0" distL="0" distR="0">
            <wp:extent cx="3429000" cy="7200900"/>
            <wp:effectExtent l="19050" t="0" r="0" b="0"/>
            <wp:docPr id="199" name="Picture 199" descr="Calculation of sum of natural number using 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alculation of sum of natural number using recursion"/>
                    <pic:cNvPicPr>
                      <a:picLocks noChangeAspect="1" noChangeArrowheads="1"/>
                    </pic:cNvPicPr>
                  </pic:nvPicPr>
                  <pic:blipFill>
                    <a:blip r:embed="rId34"/>
                    <a:srcRect/>
                    <a:stretch>
                      <a:fillRect/>
                    </a:stretch>
                  </pic:blipFill>
                  <pic:spPr bwMode="auto">
                    <a:xfrm>
                      <a:off x="0" y="0"/>
                      <a:ext cx="3429000" cy="7200900"/>
                    </a:xfrm>
                    <a:prstGeom prst="rect">
                      <a:avLst/>
                    </a:prstGeom>
                    <a:noFill/>
                    <a:ln w="9525">
                      <a:noFill/>
                      <a:miter lim="800000"/>
                      <a:headEnd/>
                      <a:tailEnd/>
                    </a:ln>
                  </pic:spPr>
                </pic:pic>
              </a:graphicData>
            </a:graphic>
          </wp:inline>
        </w:drawing>
      </w:r>
    </w:p>
    <w:p w:rsidR="00A42A3B" w:rsidRDefault="00A42A3B" w:rsidP="00A42A3B">
      <w:pPr>
        <w:shd w:val="clear" w:color="auto" w:fill="FFFFFF"/>
        <w:spacing w:before="300" w:after="300"/>
        <w:textAlignment w:val="baseline"/>
        <w:rPr>
          <w:rFonts w:ascii="Arial" w:hAnsi="Arial" w:cs="Arial"/>
          <w:color w:val="252830"/>
        </w:rPr>
      </w:pPr>
      <w:r>
        <w:rPr>
          <w:rFonts w:ascii="Arial" w:hAnsi="Arial" w:cs="Arial"/>
          <w:color w:val="252830"/>
        </w:rPr>
        <w:pict>
          <v:rect id="_x0000_i1102" style="width:0;height:0" o:hralign="center" o:hrstd="t" o:hr="t" fillcolor="#a0a0a0" stroked="f"/>
        </w:pict>
      </w:r>
    </w:p>
    <w:p w:rsidR="0062798F" w:rsidRDefault="0062798F" w:rsidP="00A42A3B">
      <w:pPr>
        <w:pStyle w:val="Heading3"/>
        <w:shd w:val="clear" w:color="auto" w:fill="FFFFFF"/>
        <w:spacing w:before="192" w:beforeAutospacing="0" w:after="84" w:afterAutospacing="0"/>
        <w:textAlignment w:val="baseline"/>
        <w:rPr>
          <w:rFonts w:ascii="Arial" w:hAnsi="Arial" w:cs="Arial"/>
          <w:color w:val="252830"/>
          <w:sz w:val="34"/>
          <w:szCs w:val="34"/>
        </w:rPr>
      </w:pPr>
    </w:p>
    <w:p w:rsidR="00A42A3B" w:rsidRDefault="00A42A3B" w:rsidP="00A42A3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lastRenderedPageBreak/>
        <w:t>Advantages and Disadvantages of Recursion</w:t>
      </w:r>
    </w:p>
    <w:p w:rsidR="00A42A3B" w:rsidRDefault="00A42A3B" w:rsidP="00A42A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Recursion makes program elegant. However, if performance is vital, use loops instead as recursion is usually much slower.</w:t>
      </w:r>
    </w:p>
    <w:p w:rsidR="00A42A3B" w:rsidRDefault="00A42A3B" w:rsidP="00A42A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That being said, recursion is an important concept. It is frequently used in </w:t>
      </w:r>
      <w:hyperlink r:id="rId35" w:tooltip="Data Structure and Algorithms" w:history="1">
        <w:r>
          <w:rPr>
            <w:rStyle w:val="Hyperlink"/>
            <w:rFonts w:ascii="Arial" w:hAnsi="Arial" w:cs="Arial"/>
            <w:color w:val="2B6DAD"/>
            <w:bdr w:val="none" w:sz="0" w:space="0" w:color="auto" w:frame="1"/>
          </w:rPr>
          <w:t>data structure and algorithms</w:t>
        </w:r>
      </w:hyperlink>
      <w:r>
        <w:rPr>
          <w:rFonts w:ascii="Arial" w:hAnsi="Arial" w:cs="Arial"/>
          <w:color w:val="252830"/>
        </w:rPr>
        <w:t>. For example, it is common to use recursion in problems such as tree traversal.</w:t>
      </w:r>
    </w:p>
    <w:p w:rsidR="00A42A3B" w:rsidRDefault="00A42A3B" w:rsidP="002509D3">
      <w:pPr>
        <w:pStyle w:val="NormalWeb"/>
        <w:shd w:val="clear" w:color="auto" w:fill="FFFFFF"/>
        <w:spacing w:before="0" w:beforeAutospacing="0" w:after="0" w:afterAutospacing="0"/>
        <w:textAlignment w:val="baseline"/>
        <w:rPr>
          <w:rFonts w:ascii="Arial" w:hAnsi="Arial" w:cs="Arial"/>
          <w:color w:val="252830"/>
        </w:rPr>
      </w:pPr>
    </w:p>
    <w:p w:rsidR="001A299F" w:rsidRDefault="001A299F" w:rsidP="00F72458">
      <w:pPr>
        <w:rPr>
          <w:b/>
          <w:sz w:val="36"/>
        </w:rPr>
      </w:pPr>
    </w:p>
    <w:p w:rsidR="00A93A24" w:rsidRDefault="00A93A24" w:rsidP="00F72458">
      <w:pPr>
        <w:rPr>
          <w:b/>
          <w:sz w:val="36"/>
        </w:rPr>
      </w:pPr>
    </w:p>
    <w:p w:rsidR="00A93A24" w:rsidRDefault="00A93A24" w:rsidP="00A93A24">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Storage Class</w:t>
      </w:r>
    </w:p>
    <w:p w:rsidR="00A93A24" w:rsidRDefault="00A93A24" w:rsidP="00A93A24">
      <w:pPr>
        <w:shd w:val="clear" w:color="auto" w:fill="FFFFFF"/>
        <w:textAlignment w:val="baseline"/>
        <w:rPr>
          <w:rFonts w:ascii="Arial" w:hAnsi="Arial" w:cs="Arial"/>
          <w:b/>
          <w:bCs/>
          <w:color w:val="9999AA"/>
        </w:rPr>
      </w:pPr>
      <w:r>
        <w:rPr>
          <w:rFonts w:ascii="Arial" w:hAnsi="Arial" w:cs="Arial"/>
          <w:b/>
          <w:bCs/>
          <w:color w:val="9999AA"/>
        </w:rPr>
        <w:t>In this tutorial, you will learn about scope and lifetime of local and global variables. Also, you will learn about static and register variables.</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Every variable in C programming has two properties: type and storage class.</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Type refers to the data type of a variable. And, storage class determines the scope, visibility and lifetime of a variable.</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There are 4 types of storage class:</w:t>
      </w:r>
    </w:p>
    <w:p w:rsidR="00A93A24" w:rsidRDefault="00A93A24" w:rsidP="00306920">
      <w:pPr>
        <w:numPr>
          <w:ilvl w:val="0"/>
          <w:numId w:val="74"/>
        </w:numPr>
        <w:shd w:val="clear" w:color="auto" w:fill="FFFFFF"/>
        <w:spacing w:after="0" w:line="240" w:lineRule="auto"/>
        <w:ind w:left="0"/>
        <w:textAlignment w:val="baseline"/>
        <w:rPr>
          <w:rFonts w:ascii="Arial" w:hAnsi="Arial" w:cs="Arial"/>
          <w:color w:val="252830"/>
        </w:rPr>
      </w:pPr>
      <w:r>
        <w:rPr>
          <w:rFonts w:ascii="Arial" w:hAnsi="Arial" w:cs="Arial"/>
          <w:color w:val="252830"/>
        </w:rPr>
        <w:t>automatic</w:t>
      </w:r>
    </w:p>
    <w:p w:rsidR="00A93A24" w:rsidRDefault="00A93A24" w:rsidP="00306920">
      <w:pPr>
        <w:numPr>
          <w:ilvl w:val="0"/>
          <w:numId w:val="74"/>
        </w:numPr>
        <w:shd w:val="clear" w:color="auto" w:fill="FFFFFF"/>
        <w:spacing w:after="0" w:line="240" w:lineRule="auto"/>
        <w:ind w:left="0"/>
        <w:textAlignment w:val="baseline"/>
        <w:rPr>
          <w:rFonts w:ascii="Arial" w:hAnsi="Arial" w:cs="Arial"/>
          <w:color w:val="252830"/>
        </w:rPr>
      </w:pPr>
      <w:r>
        <w:rPr>
          <w:rFonts w:ascii="Arial" w:hAnsi="Arial" w:cs="Arial"/>
          <w:color w:val="252830"/>
        </w:rPr>
        <w:t>external</w:t>
      </w:r>
    </w:p>
    <w:p w:rsidR="00A93A24" w:rsidRDefault="00A93A24" w:rsidP="00306920">
      <w:pPr>
        <w:numPr>
          <w:ilvl w:val="0"/>
          <w:numId w:val="74"/>
        </w:numPr>
        <w:shd w:val="clear" w:color="auto" w:fill="FFFFFF"/>
        <w:spacing w:after="0" w:line="240" w:lineRule="auto"/>
        <w:ind w:left="0"/>
        <w:textAlignment w:val="baseline"/>
        <w:rPr>
          <w:rFonts w:ascii="Arial" w:hAnsi="Arial" w:cs="Arial"/>
          <w:color w:val="252830"/>
        </w:rPr>
      </w:pPr>
      <w:r>
        <w:rPr>
          <w:rFonts w:ascii="Arial" w:hAnsi="Arial" w:cs="Arial"/>
          <w:color w:val="252830"/>
        </w:rPr>
        <w:t>static</w:t>
      </w:r>
    </w:p>
    <w:p w:rsidR="00A93A24" w:rsidRDefault="00A93A24" w:rsidP="00306920">
      <w:pPr>
        <w:numPr>
          <w:ilvl w:val="0"/>
          <w:numId w:val="74"/>
        </w:numPr>
        <w:shd w:val="clear" w:color="auto" w:fill="FFFFFF"/>
        <w:spacing w:after="0" w:line="240" w:lineRule="auto"/>
        <w:ind w:left="0"/>
        <w:textAlignment w:val="baseline"/>
        <w:rPr>
          <w:rFonts w:ascii="Arial" w:hAnsi="Arial" w:cs="Arial"/>
          <w:color w:val="252830"/>
        </w:rPr>
      </w:pPr>
      <w:r>
        <w:rPr>
          <w:rFonts w:ascii="Arial" w:hAnsi="Arial" w:cs="Arial"/>
          <w:color w:val="252830"/>
        </w:rPr>
        <w:t>register</w:t>
      </w:r>
    </w:p>
    <w:p w:rsidR="00A93A24" w:rsidRDefault="00A93A24" w:rsidP="00A93A24">
      <w:pPr>
        <w:shd w:val="clear" w:color="auto" w:fill="FFFFFF"/>
        <w:spacing w:before="300" w:after="300"/>
        <w:textAlignment w:val="baseline"/>
        <w:rPr>
          <w:rFonts w:ascii="Arial" w:hAnsi="Arial" w:cs="Arial"/>
          <w:color w:val="252830"/>
        </w:rPr>
      </w:pPr>
      <w:r>
        <w:rPr>
          <w:rFonts w:ascii="Arial" w:hAnsi="Arial" w:cs="Arial"/>
          <w:color w:val="252830"/>
        </w:rPr>
        <w:pict>
          <v:rect id="_x0000_i1103" style="width:0;height:0" o:hralign="center" o:hrstd="t" o:hr="t" fillcolor="#a0a0a0" stroked="f"/>
        </w:pict>
      </w:r>
    </w:p>
    <w:p w:rsidR="00A93A24" w:rsidRDefault="00A93A24" w:rsidP="00A93A24">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Local Variable</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variables declared inside a block are automatic or local variables. The local variables exist only inside the block in which it is declared.</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an example.</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void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 programming"</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Error: i is not declared at this point</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A93A2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you run the above program, you will get an error </w:t>
      </w:r>
      <w:r>
        <w:rPr>
          <w:rStyle w:val="HTMLSample"/>
          <w:color w:val="252830"/>
          <w:bdr w:val="none" w:sz="0" w:space="0" w:color="auto" w:frame="1"/>
        </w:rPr>
        <w:t>undeclared identifier i</w:t>
      </w:r>
      <w:r>
        <w:rPr>
          <w:rFonts w:ascii="Arial" w:hAnsi="Arial" w:cs="Arial"/>
          <w:color w:val="252830"/>
        </w:rPr>
        <w:t>. It's because </w:t>
      </w:r>
      <w:r>
        <w:rPr>
          <w:rStyle w:val="HTMLVariable"/>
          <w:rFonts w:ascii="Consolas" w:hAnsi="Consolas" w:cs="Consolas"/>
          <w:i w:val="0"/>
          <w:iCs w:val="0"/>
          <w:color w:val="252830"/>
          <w:sz w:val="21"/>
          <w:szCs w:val="21"/>
          <w:bdr w:val="none" w:sz="0" w:space="0" w:color="auto" w:frame="1"/>
          <w:shd w:val="clear" w:color="auto" w:fill="EFF0F1"/>
        </w:rPr>
        <w:t>i</w:t>
      </w:r>
      <w:r>
        <w:rPr>
          <w:rFonts w:ascii="Arial" w:hAnsi="Arial" w:cs="Arial"/>
          <w:color w:val="252830"/>
        </w:rPr>
        <w:t> is declared inside the </w:t>
      </w:r>
      <w:r>
        <w:rPr>
          <w:rStyle w:val="HTMLCode"/>
          <w:rFonts w:ascii="Consolas" w:hAnsi="Consolas" w:cs="Consolas"/>
          <w:color w:val="252830"/>
          <w:sz w:val="21"/>
          <w:szCs w:val="21"/>
          <w:bdr w:val="none" w:sz="0" w:space="0" w:color="auto" w:frame="1"/>
          <w:shd w:val="clear" w:color="auto" w:fill="EFF0F1"/>
        </w:rPr>
        <w:t>for</w:t>
      </w:r>
      <w:r>
        <w:rPr>
          <w:rFonts w:ascii="Arial" w:hAnsi="Arial" w:cs="Arial"/>
          <w:color w:val="252830"/>
        </w:rPr>
        <w:t> loop block. Outside of the block, it's undeclared.</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another example.</w:t>
      </w:r>
    </w:p>
    <w:p w:rsidR="00A93A24" w:rsidRDefault="00A93A24" w:rsidP="00306920">
      <w:pPr>
        <w:pStyle w:val="HTMLPreformatted"/>
        <w:numPr>
          <w:ilvl w:val="0"/>
          <w:numId w:val="76"/>
        </w:numPr>
        <w:shd w:val="clear" w:color="auto" w:fill="F6F6F6"/>
        <w:tabs>
          <w:tab w:val="clear" w:pos="720"/>
        </w:tabs>
        <w:ind w:left="315"/>
        <w:textAlignment w:val="baseline"/>
        <w:rPr>
          <w:rFonts w:ascii="Consolas" w:hAnsi="Consolas" w:cs="Consolas"/>
          <w:color w:val="888888"/>
        </w:rPr>
      </w:pPr>
    </w:p>
    <w:p w:rsidR="00A93A24" w:rsidRDefault="00A93A24" w:rsidP="00306920">
      <w:pPr>
        <w:pStyle w:val="HTMLPreformatted"/>
        <w:numPr>
          <w:ilvl w:val="0"/>
          <w:numId w:val="7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n1 is a local variable to main()</w:t>
      </w:r>
    </w:p>
    <w:p w:rsidR="00A93A24" w:rsidRDefault="00A93A24" w:rsidP="00306920">
      <w:pPr>
        <w:pStyle w:val="HTMLPreformatted"/>
        <w:numPr>
          <w:ilvl w:val="0"/>
          <w:numId w:val="76"/>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6"/>
        </w:numPr>
        <w:shd w:val="clear" w:color="auto" w:fill="F6F6F6"/>
        <w:tabs>
          <w:tab w:val="clear" w:pos="720"/>
        </w:tabs>
        <w:ind w:left="315"/>
        <w:textAlignment w:val="baseline"/>
        <w:rPr>
          <w:rFonts w:ascii="Consolas" w:hAnsi="Consolas" w:cs="Consolas"/>
          <w:color w:val="888888"/>
        </w:rPr>
      </w:pPr>
    </w:p>
    <w:p w:rsidR="00A93A24" w:rsidRDefault="00A93A24" w:rsidP="00306920">
      <w:pPr>
        <w:pStyle w:val="HTMLPreformatted"/>
        <w:numPr>
          <w:ilvl w:val="0"/>
          <w:numId w:val="7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func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n2 is a local variable to func()</w:t>
      </w:r>
    </w:p>
    <w:p w:rsidR="00A93A24" w:rsidRDefault="00A93A24" w:rsidP="00306920">
      <w:pPr>
        <w:pStyle w:val="HTMLPreformatted"/>
        <w:numPr>
          <w:ilvl w:val="0"/>
          <w:numId w:val="76"/>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A93A2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above example, </w:t>
      </w:r>
      <w:r>
        <w:rPr>
          <w:rStyle w:val="HTMLVariable"/>
          <w:rFonts w:ascii="Consolas" w:hAnsi="Consolas" w:cs="Consolas"/>
          <w:i w:val="0"/>
          <w:iCs w:val="0"/>
          <w:color w:val="252830"/>
          <w:sz w:val="21"/>
          <w:szCs w:val="21"/>
          <w:bdr w:val="none" w:sz="0" w:space="0" w:color="auto" w:frame="1"/>
          <w:shd w:val="clear" w:color="auto" w:fill="EFF0F1"/>
        </w:rPr>
        <w:t>n1</w:t>
      </w:r>
      <w:r>
        <w:rPr>
          <w:rFonts w:ascii="Arial" w:hAnsi="Arial" w:cs="Arial"/>
          <w:color w:val="252830"/>
        </w:rPr>
        <w:t> is local to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n2</w:t>
      </w:r>
      <w:r>
        <w:rPr>
          <w:rFonts w:ascii="Arial" w:hAnsi="Arial" w:cs="Arial"/>
          <w:color w:val="252830"/>
        </w:rPr>
        <w:t> is local to </w:t>
      </w:r>
      <w:r>
        <w:rPr>
          <w:rStyle w:val="HTMLCode"/>
          <w:rFonts w:ascii="Consolas" w:hAnsi="Consolas" w:cs="Consolas"/>
          <w:color w:val="252830"/>
          <w:sz w:val="21"/>
          <w:szCs w:val="21"/>
          <w:bdr w:val="none" w:sz="0" w:space="0" w:color="auto" w:frame="1"/>
          <w:shd w:val="clear" w:color="auto" w:fill="EFF0F1"/>
        </w:rPr>
        <w:t>func()</w:t>
      </w:r>
      <w:r>
        <w:rPr>
          <w:rFonts w:ascii="Arial" w:hAnsi="Arial" w:cs="Arial"/>
          <w:color w:val="252830"/>
        </w:rPr>
        <w:t>.</w:t>
      </w:r>
    </w:p>
    <w:p w:rsidR="00A93A24" w:rsidRDefault="00A93A24" w:rsidP="00A93A2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This means you cannot access the </w:t>
      </w:r>
      <w:r>
        <w:rPr>
          <w:rStyle w:val="HTMLVariable"/>
          <w:rFonts w:ascii="Consolas" w:hAnsi="Consolas" w:cs="Consolas"/>
          <w:i w:val="0"/>
          <w:iCs w:val="0"/>
          <w:color w:val="252830"/>
          <w:sz w:val="21"/>
          <w:szCs w:val="21"/>
          <w:bdr w:val="none" w:sz="0" w:space="0" w:color="auto" w:frame="1"/>
          <w:shd w:val="clear" w:color="auto" w:fill="EFF0F1"/>
        </w:rPr>
        <w:t>n1</w:t>
      </w:r>
      <w:r>
        <w:rPr>
          <w:rFonts w:ascii="Arial" w:hAnsi="Arial" w:cs="Arial"/>
          <w:color w:val="252830"/>
        </w:rPr>
        <w:t> variable inside </w:t>
      </w:r>
      <w:r>
        <w:rPr>
          <w:rStyle w:val="HTMLCode"/>
          <w:rFonts w:ascii="Consolas" w:hAnsi="Consolas" w:cs="Consolas"/>
          <w:color w:val="252830"/>
          <w:sz w:val="21"/>
          <w:szCs w:val="21"/>
          <w:bdr w:val="none" w:sz="0" w:space="0" w:color="auto" w:frame="1"/>
          <w:shd w:val="clear" w:color="auto" w:fill="EFF0F1"/>
        </w:rPr>
        <w:t>func()</w:t>
      </w:r>
      <w:r>
        <w:rPr>
          <w:rFonts w:ascii="Arial" w:hAnsi="Arial" w:cs="Arial"/>
          <w:color w:val="252830"/>
        </w:rPr>
        <w:t> as it only exists inside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Similarly, you cannot access the </w:t>
      </w:r>
      <w:r>
        <w:rPr>
          <w:rStyle w:val="HTMLVariable"/>
          <w:rFonts w:ascii="Consolas" w:hAnsi="Consolas" w:cs="Consolas"/>
          <w:i w:val="0"/>
          <w:iCs w:val="0"/>
          <w:color w:val="252830"/>
          <w:sz w:val="21"/>
          <w:szCs w:val="21"/>
          <w:bdr w:val="none" w:sz="0" w:space="0" w:color="auto" w:frame="1"/>
          <w:shd w:val="clear" w:color="auto" w:fill="EFF0F1"/>
        </w:rPr>
        <w:t>n2</w:t>
      </w:r>
      <w:r>
        <w:rPr>
          <w:rFonts w:ascii="Arial" w:hAnsi="Arial" w:cs="Arial"/>
          <w:color w:val="252830"/>
        </w:rPr>
        <w:t> variable inside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as it only exists inside </w:t>
      </w:r>
      <w:r>
        <w:rPr>
          <w:rStyle w:val="HTMLCode"/>
          <w:rFonts w:ascii="Consolas" w:hAnsi="Consolas" w:cs="Consolas"/>
          <w:color w:val="252830"/>
          <w:sz w:val="21"/>
          <w:szCs w:val="21"/>
          <w:bdr w:val="none" w:sz="0" w:space="0" w:color="auto" w:frame="1"/>
          <w:shd w:val="clear" w:color="auto" w:fill="EFF0F1"/>
        </w:rPr>
        <w:t>func()</w:t>
      </w:r>
      <w:r>
        <w:rPr>
          <w:rFonts w:ascii="Arial" w:hAnsi="Arial" w:cs="Arial"/>
          <w:color w:val="252830"/>
        </w:rPr>
        <w:t>.</w:t>
      </w:r>
    </w:p>
    <w:p w:rsidR="00A93A24" w:rsidRDefault="00A93A24" w:rsidP="00A93A24">
      <w:pPr>
        <w:shd w:val="clear" w:color="auto" w:fill="FFFFFF"/>
        <w:spacing w:before="300" w:after="300"/>
        <w:textAlignment w:val="baseline"/>
        <w:rPr>
          <w:rFonts w:ascii="Arial" w:hAnsi="Arial" w:cs="Arial"/>
          <w:color w:val="252830"/>
        </w:rPr>
      </w:pPr>
      <w:r>
        <w:rPr>
          <w:rFonts w:ascii="Arial" w:hAnsi="Arial" w:cs="Arial"/>
          <w:color w:val="252830"/>
        </w:rPr>
        <w:pict>
          <v:rect id="_x0000_i1104" style="width:0;height:0" o:hralign="center" o:hrstd="t" o:hr="t" fillcolor="#a0a0a0" stroked="f"/>
        </w:pict>
      </w:r>
    </w:p>
    <w:p w:rsidR="00A93A24" w:rsidRDefault="00A93A24" w:rsidP="00A93A24">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Global Variable</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Variables that are declared outside of all functions are known as external or global variables. They are accessible from any function inside the program.</w:t>
      </w:r>
    </w:p>
    <w:p w:rsidR="00A93A24" w:rsidRDefault="00A93A24" w:rsidP="00A93A24">
      <w:pPr>
        <w:shd w:val="clear" w:color="auto" w:fill="FFFFFF"/>
        <w:spacing w:before="300" w:after="300"/>
        <w:textAlignment w:val="baseline"/>
        <w:rPr>
          <w:rFonts w:ascii="Arial" w:hAnsi="Arial" w:cs="Arial"/>
          <w:color w:val="252830"/>
        </w:rPr>
      </w:pPr>
      <w:r>
        <w:rPr>
          <w:rFonts w:ascii="Arial" w:hAnsi="Arial" w:cs="Arial"/>
          <w:color w:val="252830"/>
        </w:rPr>
        <w:pict>
          <v:rect id="_x0000_i1105" style="width:0;height:0" o:hralign="center" o:hrstd="t" o:hr="t" fillcolor="#a0a0a0" stroked="f"/>
        </w:pict>
      </w:r>
    </w:p>
    <w:p w:rsidR="00A93A24" w:rsidRDefault="00A93A24" w:rsidP="00A93A24">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1: Global Variable</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global variable</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lastRenderedPageBreak/>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b/>
          <w:bCs/>
          <w:color w:val="555555"/>
        </w:rPr>
        <w:t>Output</w:t>
      </w:r>
    </w:p>
    <w:p w:rsidR="00A93A24" w:rsidRDefault="00A93A24" w:rsidP="00A93A24">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n = 7</w:t>
      </w:r>
    </w:p>
    <w:p w:rsidR="00A93A24" w:rsidRDefault="00A93A24" w:rsidP="00A93A2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Suppose, a global variable is declared in </w:t>
      </w:r>
      <w:r>
        <w:rPr>
          <w:rStyle w:val="HTMLCode"/>
          <w:rFonts w:ascii="Consolas" w:hAnsi="Consolas" w:cs="Consolas"/>
          <w:color w:val="252830"/>
          <w:sz w:val="21"/>
          <w:szCs w:val="21"/>
          <w:bdr w:val="none" w:sz="0" w:space="0" w:color="auto" w:frame="1"/>
          <w:shd w:val="clear" w:color="auto" w:fill="EFF0F1"/>
        </w:rPr>
        <w:t>file1</w:t>
      </w:r>
      <w:r>
        <w:rPr>
          <w:rFonts w:ascii="Arial" w:hAnsi="Arial" w:cs="Arial"/>
          <w:color w:val="252830"/>
        </w:rPr>
        <w:t>. If you try to use that variable in a different file </w:t>
      </w:r>
      <w:r>
        <w:rPr>
          <w:rStyle w:val="HTMLCode"/>
          <w:rFonts w:ascii="Consolas" w:hAnsi="Consolas" w:cs="Consolas"/>
          <w:color w:val="252830"/>
          <w:sz w:val="21"/>
          <w:szCs w:val="21"/>
          <w:bdr w:val="none" w:sz="0" w:space="0" w:color="auto" w:frame="1"/>
          <w:shd w:val="clear" w:color="auto" w:fill="EFF0F1"/>
        </w:rPr>
        <w:t>file2</w:t>
      </w:r>
      <w:r>
        <w:rPr>
          <w:rFonts w:ascii="Arial" w:hAnsi="Arial" w:cs="Arial"/>
          <w:color w:val="252830"/>
        </w:rPr>
        <w:t>, the compiler will complain. To solve this problem, keyword </w:t>
      </w:r>
      <w:r>
        <w:rPr>
          <w:rStyle w:val="HTMLCode"/>
          <w:rFonts w:ascii="Consolas" w:hAnsi="Consolas" w:cs="Consolas"/>
          <w:color w:val="252830"/>
          <w:sz w:val="21"/>
          <w:szCs w:val="21"/>
          <w:bdr w:val="none" w:sz="0" w:space="0" w:color="auto" w:frame="1"/>
          <w:shd w:val="clear" w:color="auto" w:fill="EFF0F1"/>
        </w:rPr>
        <w:t>extern</w:t>
      </w:r>
      <w:r>
        <w:rPr>
          <w:rFonts w:ascii="Arial" w:hAnsi="Arial" w:cs="Arial"/>
          <w:color w:val="252830"/>
        </w:rPr>
        <w:t> is used in </w:t>
      </w:r>
      <w:r>
        <w:rPr>
          <w:rStyle w:val="HTMLCode"/>
          <w:rFonts w:ascii="Consolas" w:hAnsi="Consolas" w:cs="Consolas"/>
          <w:color w:val="252830"/>
          <w:sz w:val="21"/>
          <w:szCs w:val="21"/>
          <w:bdr w:val="none" w:sz="0" w:space="0" w:color="auto" w:frame="1"/>
          <w:shd w:val="clear" w:color="auto" w:fill="EFF0F1"/>
        </w:rPr>
        <w:t>file2</w:t>
      </w:r>
      <w:r>
        <w:rPr>
          <w:rFonts w:ascii="Arial" w:hAnsi="Arial" w:cs="Arial"/>
          <w:color w:val="252830"/>
        </w:rPr>
        <w:t> to indicate that the external variable is declared in another file.</w:t>
      </w:r>
    </w:p>
    <w:p w:rsidR="00A93A24" w:rsidRDefault="00A93A24" w:rsidP="00A93A24">
      <w:pPr>
        <w:shd w:val="clear" w:color="auto" w:fill="FFFFFF"/>
        <w:spacing w:before="300" w:after="300"/>
        <w:textAlignment w:val="baseline"/>
        <w:rPr>
          <w:rFonts w:ascii="Arial" w:hAnsi="Arial" w:cs="Arial"/>
          <w:color w:val="252830"/>
        </w:rPr>
      </w:pPr>
      <w:r>
        <w:rPr>
          <w:rFonts w:ascii="Arial" w:hAnsi="Arial" w:cs="Arial"/>
          <w:color w:val="252830"/>
        </w:rPr>
        <w:pict>
          <v:rect id="_x0000_i1106" style="width:0;height:0" o:hralign="center" o:hrstd="t" o:hr="t" fillcolor="#a0a0a0" stroked="f"/>
        </w:pict>
      </w:r>
    </w:p>
    <w:p w:rsidR="00A93A24" w:rsidRDefault="00A93A24" w:rsidP="00A93A24">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Register Variable</w:t>
      </w:r>
    </w:p>
    <w:p w:rsidR="00A93A24" w:rsidRDefault="00A93A24" w:rsidP="00A93A2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w:t>
      </w:r>
      <w:r>
        <w:rPr>
          <w:rStyle w:val="HTMLCode"/>
          <w:rFonts w:ascii="Consolas" w:hAnsi="Consolas" w:cs="Consolas"/>
          <w:color w:val="252830"/>
          <w:sz w:val="21"/>
          <w:szCs w:val="21"/>
          <w:bdr w:val="none" w:sz="0" w:space="0" w:color="auto" w:frame="1"/>
          <w:shd w:val="clear" w:color="auto" w:fill="EFF0F1"/>
        </w:rPr>
        <w:t>register</w:t>
      </w:r>
      <w:r>
        <w:rPr>
          <w:rFonts w:ascii="Arial" w:hAnsi="Arial" w:cs="Arial"/>
          <w:color w:val="252830"/>
        </w:rPr>
        <w:t> keyword is used to declare register variables. Register variables were supposed to be faster than local variables.</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However, modern compilers are very good at code optimization, and there is a rare chance that using register variables will make your program faster.</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Unless you are working on embedded systems where you know how to optimize code for the given application, there is no use of register variables.</w:t>
      </w:r>
    </w:p>
    <w:p w:rsidR="00A93A24" w:rsidRDefault="00A93A24" w:rsidP="00A93A24">
      <w:pPr>
        <w:shd w:val="clear" w:color="auto" w:fill="FFFFFF"/>
        <w:spacing w:before="300" w:after="300"/>
        <w:textAlignment w:val="baseline"/>
        <w:rPr>
          <w:rFonts w:ascii="Arial" w:hAnsi="Arial" w:cs="Arial"/>
          <w:color w:val="252830"/>
        </w:rPr>
      </w:pPr>
      <w:r>
        <w:rPr>
          <w:rFonts w:ascii="Arial" w:hAnsi="Arial" w:cs="Arial"/>
          <w:color w:val="252830"/>
        </w:rPr>
        <w:pict>
          <v:rect id="_x0000_i1107" style="width:0;height:0" o:hralign="center" o:hrstd="t" o:hr="t" fillcolor="#a0a0a0" stroked="f"/>
        </w:pict>
      </w:r>
    </w:p>
    <w:p w:rsidR="00A93A24" w:rsidRDefault="00A93A24" w:rsidP="00A93A24">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Static Variable</w:t>
      </w:r>
    </w:p>
    <w:p w:rsidR="00A93A24" w:rsidRDefault="00A93A24" w:rsidP="00A93A2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 static variable is declared by using the </w:t>
      </w:r>
      <w:r>
        <w:rPr>
          <w:rStyle w:val="HTMLCode"/>
          <w:rFonts w:ascii="Consolas" w:hAnsi="Consolas" w:cs="Consolas"/>
          <w:color w:val="252830"/>
          <w:sz w:val="21"/>
          <w:szCs w:val="21"/>
          <w:bdr w:val="none" w:sz="0" w:space="0" w:color="auto" w:frame="1"/>
          <w:shd w:val="clear" w:color="auto" w:fill="EFF0F1"/>
        </w:rPr>
        <w:t>static</w:t>
      </w:r>
      <w:r>
        <w:rPr>
          <w:rFonts w:ascii="Arial" w:hAnsi="Arial" w:cs="Arial"/>
          <w:color w:val="252830"/>
        </w:rPr>
        <w:t> keyword. For example;</w:t>
      </w:r>
    </w:p>
    <w:p w:rsidR="00A93A24" w:rsidRDefault="00A93A24" w:rsidP="00A93A24">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static int i;</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value of a static variable persists until the end of the program.</w:t>
      </w:r>
    </w:p>
    <w:p w:rsidR="00A93A24" w:rsidRDefault="00A93A24" w:rsidP="00A93A24">
      <w:pPr>
        <w:shd w:val="clear" w:color="auto" w:fill="FFFFFF"/>
        <w:spacing w:before="300" w:after="300"/>
        <w:textAlignment w:val="baseline"/>
        <w:rPr>
          <w:rFonts w:ascii="Arial" w:hAnsi="Arial" w:cs="Arial"/>
          <w:color w:val="252830"/>
        </w:rPr>
      </w:pPr>
      <w:r>
        <w:rPr>
          <w:rFonts w:ascii="Arial" w:hAnsi="Arial" w:cs="Arial"/>
          <w:color w:val="252830"/>
        </w:rPr>
        <w:pict>
          <v:rect id="_x0000_i1108" style="width:0;height:0" o:hralign="center" o:hrstd="t" o:hr="t" fillcolor="#a0a0a0" stroked="f"/>
        </w:pict>
      </w:r>
    </w:p>
    <w:p w:rsidR="00A93A24" w:rsidRDefault="00A93A24" w:rsidP="00A93A24">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2: Static Variable</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lastRenderedPageBreak/>
        <w:t>void</w:t>
      </w: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static</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A93A24" w:rsidRDefault="00A93A24" w:rsidP="00306920">
      <w:pPr>
        <w:pStyle w:val="HTMLPreformatted"/>
        <w:numPr>
          <w:ilvl w:val="0"/>
          <w:numId w:val="7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93A24" w:rsidRDefault="00A93A24" w:rsidP="00A93A24">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b/>
          <w:bCs/>
          <w:color w:val="555555"/>
        </w:rPr>
        <w:t>Output</w:t>
      </w:r>
    </w:p>
    <w:p w:rsidR="00A93A24" w:rsidRDefault="00A93A24" w:rsidP="00A93A24">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6 11</w:t>
      </w:r>
    </w:p>
    <w:p w:rsidR="00A93A24" w:rsidRDefault="00A93A24" w:rsidP="00A93A2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During the first function call, the value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initialized to 1. Its value is increased by 5. Now, the value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6, which is printed on the screen.</w:t>
      </w:r>
    </w:p>
    <w:p w:rsidR="00A93A24" w:rsidRDefault="00A93A24" w:rsidP="00A93A24">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During the second function call,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not initialized to 1 again. It's because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a static variable. The value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increased by 5. Now, its value will be 11, which is printed on the screen.</w:t>
      </w:r>
    </w:p>
    <w:p w:rsidR="00A93A24" w:rsidRDefault="00A93A24" w:rsidP="00F72458">
      <w:pPr>
        <w:rPr>
          <w:b/>
          <w:sz w:val="36"/>
        </w:rPr>
      </w:pPr>
    </w:p>
    <w:p w:rsidR="004C364F" w:rsidRDefault="004C364F" w:rsidP="00F72458">
      <w:pPr>
        <w:rPr>
          <w:b/>
          <w:sz w:val="36"/>
        </w:rPr>
      </w:pPr>
    </w:p>
    <w:p w:rsidR="004C364F" w:rsidRDefault="004C364F" w:rsidP="00F72458">
      <w:pPr>
        <w:rPr>
          <w:b/>
          <w:sz w:val="36"/>
        </w:rPr>
      </w:pPr>
    </w:p>
    <w:p w:rsidR="009C493B" w:rsidRDefault="009C493B" w:rsidP="00F72458">
      <w:pPr>
        <w:rPr>
          <w:b/>
          <w:sz w:val="36"/>
        </w:rPr>
      </w:pPr>
    </w:p>
    <w:p w:rsidR="009C493B" w:rsidRDefault="009C493B" w:rsidP="00F72458">
      <w:pPr>
        <w:rPr>
          <w:b/>
          <w:sz w:val="36"/>
        </w:rPr>
      </w:pPr>
    </w:p>
    <w:p w:rsidR="009C493B" w:rsidRDefault="009C493B" w:rsidP="00F72458">
      <w:pPr>
        <w:rPr>
          <w:b/>
          <w:sz w:val="36"/>
        </w:rPr>
      </w:pPr>
    </w:p>
    <w:p w:rsidR="009C493B" w:rsidRDefault="009C493B" w:rsidP="00F72458">
      <w:pPr>
        <w:rPr>
          <w:b/>
          <w:sz w:val="36"/>
        </w:rPr>
      </w:pPr>
    </w:p>
    <w:p w:rsidR="009C493B" w:rsidRDefault="009C493B" w:rsidP="00F72458">
      <w:pPr>
        <w:rPr>
          <w:b/>
          <w:sz w:val="36"/>
        </w:rPr>
      </w:pPr>
    </w:p>
    <w:p w:rsidR="009C493B" w:rsidRDefault="009C493B" w:rsidP="00F72458">
      <w:pPr>
        <w:rPr>
          <w:b/>
          <w:sz w:val="36"/>
        </w:rPr>
      </w:pPr>
    </w:p>
    <w:p w:rsidR="009C493B" w:rsidRDefault="009C493B" w:rsidP="009C493B">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struct</w:t>
      </w:r>
    </w:p>
    <w:p w:rsidR="009C493B" w:rsidRDefault="009C493B" w:rsidP="009C493B">
      <w:pPr>
        <w:shd w:val="clear" w:color="auto" w:fill="FFFFFF"/>
        <w:textAlignment w:val="baseline"/>
        <w:rPr>
          <w:rFonts w:ascii="Arial" w:hAnsi="Arial" w:cs="Arial"/>
          <w:b/>
          <w:bCs/>
          <w:color w:val="9999AA"/>
        </w:rPr>
      </w:pPr>
      <w:r>
        <w:rPr>
          <w:rFonts w:ascii="Arial" w:hAnsi="Arial" w:cs="Arial"/>
          <w:b/>
          <w:bCs/>
          <w:color w:val="9999AA"/>
        </w:rPr>
        <w:t>In this tutorial, you'll learn about struct types in C Programming. You will learn to define and use structures with the help of examples.</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C programming, a struct (or structure) is a collection of variables (can be of different types) under a single name.</w:t>
      </w:r>
    </w:p>
    <w:p w:rsidR="009C493B" w:rsidRDefault="009C493B" w:rsidP="009C493B">
      <w:pPr>
        <w:shd w:val="clear" w:color="auto" w:fill="FFFFFF"/>
        <w:spacing w:before="300" w:after="300"/>
        <w:textAlignment w:val="baseline"/>
        <w:rPr>
          <w:rFonts w:ascii="Arial" w:hAnsi="Arial" w:cs="Arial"/>
          <w:color w:val="252830"/>
        </w:rPr>
      </w:pPr>
      <w:r>
        <w:rPr>
          <w:rFonts w:ascii="Arial" w:hAnsi="Arial" w:cs="Arial"/>
          <w:color w:val="252830"/>
        </w:rPr>
        <w:pict>
          <v:rect id="_x0000_i1109" style="width:0;height:0" o:hralign="center" o:hrstd="t" o:hr="t" fillcolor="#a0a0a0" stroked="f"/>
        </w:pict>
      </w: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How to define structures?</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Before you can create structure variables, you need to define its data type. To define a struct, the </w:t>
      </w:r>
      <w:r>
        <w:rPr>
          <w:rStyle w:val="HTMLCode"/>
          <w:rFonts w:ascii="Consolas" w:hAnsi="Consolas" w:cs="Consolas"/>
          <w:color w:val="252830"/>
          <w:sz w:val="21"/>
          <w:szCs w:val="21"/>
          <w:bdr w:val="none" w:sz="0" w:space="0" w:color="auto" w:frame="1"/>
          <w:shd w:val="clear" w:color="auto" w:fill="EFF0F1"/>
        </w:rPr>
        <w:t>struct</w:t>
      </w:r>
      <w:r>
        <w:rPr>
          <w:rFonts w:ascii="Arial" w:hAnsi="Arial" w:cs="Arial"/>
          <w:color w:val="252830"/>
        </w:rPr>
        <w:t> keyword is used.</w:t>
      </w:r>
    </w:p>
    <w:p w:rsidR="009C493B" w:rsidRDefault="009C493B" w:rsidP="009C493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Syntax of struct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struct structureName </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dataType member1;</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dataType member2;</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 is an example:</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struct Person</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char name[50];</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int citNo;</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lastRenderedPageBreak/>
        <w:t xml:space="preserve">    float salary;</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a derived type </w:t>
      </w:r>
      <w:r>
        <w:rPr>
          <w:rStyle w:val="HTMLCode"/>
          <w:rFonts w:ascii="Consolas" w:hAnsi="Consolas" w:cs="Consolas"/>
          <w:color w:val="252830"/>
          <w:sz w:val="21"/>
          <w:szCs w:val="21"/>
          <w:bdr w:val="none" w:sz="0" w:space="0" w:color="auto" w:frame="1"/>
          <w:shd w:val="clear" w:color="auto" w:fill="EFF0F1"/>
        </w:rPr>
        <w:t>struct Person</w:t>
      </w:r>
      <w:r>
        <w:rPr>
          <w:rFonts w:ascii="Arial" w:hAnsi="Arial" w:cs="Arial"/>
          <w:color w:val="252830"/>
        </w:rPr>
        <w:t> is defined. Now, you can create variables of this type.</w:t>
      </w:r>
    </w:p>
    <w:p w:rsidR="009C493B" w:rsidRDefault="009C493B" w:rsidP="009C493B">
      <w:pPr>
        <w:shd w:val="clear" w:color="auto" w:fill="FFFFFF"/>
        <w:spacing w:before="300" w:after="300"/>
        <w:textAlignment w:val="baseline"/>
        <w:rPr>
          <w:rFonts w:ascii="Arial" w:hAnsi="Arial" w:cs="Arial"/>
          <w:color w:val="252830"/>
        </w:rPr>
      </w:pPr>
      <w:r>
        <w:rPr>
          <w:rFonts w:ascii="Arial" w:hAnsi="Arial" w:cs="Arial"/>
          <w:color w:val="252830"/>
        </w:rPr>
        <w:pict>
          <v:rect id="_x0000_i1110" style="width:0;height:0" o:hralign="center" o:hrstd="t" o:hr="t" fillcolor="#a0a0a0" stroked="f"/>
        </w:pict>
      </w: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Create struct variables</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a struct type is declared, no storage or memory is allocated. To allocate memory of a given structure type and work with it, we need to create variables.</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how we create structure variables:</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struct Person</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char name[50];</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int citNo;</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float salary;</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int main()</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struct Person person1, person2, p[20];</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lastRenderedPageBreak/>
        <w:t xml:space="preserve">    return 0;</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Another way of creating a struct variable is:</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struct Person</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char name[50];</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int citNo;</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float salary;</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person1, person2, p[20];</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both cases, two variables </w:t>
      </w:r>
      <w:r>
        <w:rPr>
          <w:rStyle w:val="HTMLVariable"/>
          <w:rFonts w:ascii="Consolas" w:hAnsi="Consolas" w:cs="Consolas"/>
          <w:i w:val="0"/>
          <w:iCs w:val="0"/>
          <w:color w:val="252830"/>
          <w:sz w:val="21"/>
          <w:szCs w:val="21"/>
          <w:bdr w:val="none" w:sz="0" w:space="0" w:color="auto" w:frame="1"/>
          <w:shd w:val="clear" w:color="auto" w:fill="EFF0F1"/>
        </w:rPr>
        <w:t>person1</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person2</w:t>
      </w:r>
      <w:r>
        <w:rPr>
          <w:rFonts w:ascii="Arial" w:hAnsi="Arial" w:cs="Arial"/>
          <w:color w:val="252830"/>
        </w:rPr>
        <w:t>, and an array variable </w:t>
      </w:r>
      <w:r>
        <w:rPr>
          <w:rStyle w:val="HTMLVariable"/>
          <w:rFonts w:ascii="Consolas" w:hAnsi="Consolas" w:cs="Consolas"/>
          <w:i w:val="0"/>
          <w:iCs w:val="0"/>
          <w:color w:val="252830"/>
          <w:sz w:val="21"/>
          <w:szCs w:val="21"/>
          <w:bdr w:val="none" w:sz="0" w:space="0" w:color="auto" w:frame="1"/>
          <w:shd w:val="clear" w:color="auto" w:fill="EFF0F1"/>
        </w:rPr>
        <w:t>p</w:t>
      </w:r>
      <w:r>
        <w:rPr>
          <w:rFonts w:ascii="Arial" w:hAnsi="Arial" w:cs="Arial"/>
          <w:color w:val="252830"/>
        </w:rPr>
        <w:t> having 20 elements of type </w:t>
      </w:r>
      <w:r>
        <w:rPr>
          <w:rStyle w:val="HTMLCode"/>
          <w:rFonts w:ascii="Consolas" w:hAnsi="Consolas" w:cs="Consolas"/>
          <w:color w:val="252830"/>
          <w:sz w:val="21"/>
          <w:szCs w:val="21"/>
          <w:bdr w:val="none" w:sz="0" w:space="0" w:color="auto" w:frame="1"/>
          <w:shd w:val="clear" w:color="auto" w:fill="EFF0F1"/>
        </w:rPr>
        <w:t>struct Person</w:t>
      </w:r>
      <w:r>
        <w:rPr>
          <w:rFonts w:ascii="Arial" w:hAnsi="Arial" w:cs="Arial"/>
          <w:color w:val="252830"/>
        </w:rPr>
        <w:t> are created.</w:t>
      </w:r>
    </w:p>
    <w:p w:rsidR="009C493B" w:rsidRDefault="009C493B" w:rsidP="009C493B">
      <w:pPr>
        <w:shd w:val="clear" w:color="auto" w:fill="FFFFFF"/>
        <w:spacing w:before="300" w:after="300"/>
        <w:textAlignment w:val="baseline"/>
        <w:rPr>
          <w:rFonts w:ascii="Arial" w:hAnsi="Arial" w:cs="Arial"/>
          <w:color w:val="252830"/>
        </w:rPr>
      </w:pPr>
      <w:r>
        <w:rPr>
          <w:rFonts w:ascii="Arial" w:hAnsi="Arial" w:cs="Arial"/>
          <w:color w:val="252830"/>
        </w:rPr>
        <w:pict>
          <v:rect id="_x0000_i1111" style="width:0;height:0" o:hralign="center" o:hrstd="t" o:hr="t" fillcolor="#a0a0a0" stroked="f"/>
        </w:pict>
      </w: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Access members of a structure</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There are two types of operators used for accessing members of a structure.</w:t>
      </w:r>
    </w:p>
    <w:p w:rsidR="009C493B" w:rsidRDefault="009C493B" w:rsidP="00306920">
      <w:pPr>
        <w:numPr>
          <w:ilvl w:val="0"/>
          <w:numId w:val="79"/>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w:t>
      </w:r>
      <w:r>
        <w:rPr>
          <w:rFonts w:ascii="Arial" w:hAnsi="Arial" w:cs="Arial"/>
          <w:color w:val="252830"/>
        </w:rPr>
        <w:t> - Member operator</w:t>
      </w:r>
    </w:p>
    <w:p w:rsidR="009C493B" w:rsidRDefault="009C493B" w:rsidP="00306920">
      <w:pPr>
        <w:numPr>
          <w:ilvl w:val="0"/>
          <w:numId w:val="79"/>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-&gt;</w:t>
      </w:r>
      <w:r>
        <w:rPr>
          <w:rFonts w:ascii="Arial" w:hAnsi="Arial" w:cs="Arial"/>
          <w:color w:val="252830"/>
        </w:rPr>
        <w:t> - Structure pointer operator (will be discussed in the next tutorial)</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Suppose, you want to access the </w:t>
      </w:r>
      <w:r>
        <w:rPr>
          <w:rStyle w:val="HTMLVariable"/>
          <w:rFonts w:ascii="Consolas" w:hAnsi="Consolas" w:cs="Consolas"/>
          <w:i w:val="0"/>
          <w:iCs w:val="0"/>
          <w:color w:val="252830"/>
          <w:sz w:val="21"/>
          <w:szCs w:val="21"/>
          <w:bdr w:val="none" w:sz="0" w:space="0" w:color="auto" w:frame="1"/>
          <w:shd w:val="clear" w:color="auto" w:fill="EFF0F1"/>
        </w:rPr>
        <w:t>salary</w:t>
      </w:r>
      <w:r>
        <w:rPr>
          <w:rFonts w:ascii="Arial" w:hAnsi="Arial" w:cs="Arial"/>
          <w:color w:val="252830"/>
        </w:rPr>
        <w:t> of </w:t>
      </w:r>
      <w:r>
        <w:rPr>
          <w:rStyle w:val="HTMLVariable"/>
          <w:rFonts w:ascii="Consolas" w:hAnsi="Consolas" w:cs="Consolas"/>
          <w:i w:val="0"/>
          <w:iCs w:val="0"/>
          <w:color w:val="252830"/>
          <w:sz w:val="21"/>
          <w:szCs w:val="21"/>
          <w:bdr w:val="none" w:sz="0" w:space="0" w:color="auto" w:frame="1"/>
          <w:shd w:val="clear" w:color="auto" w:fill="EFF0F1"/>
        </w:rPr>
        <w:t>person2</w:t>
      </w:r>
      <w:r>
        <w:rPr>
          <w:rFonts w:ascii="Arial" w:hAnsi="Arial" w:cs="Arial"/>
          <w:color w:val="252830"/>
        </w:rPr>
        <w:t>. Here's how you can do it.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person2.salary</w:t>
      </w:r>
    </w:p>
    <w:p w:rsidR="009C493B" w:rsidRDefault="009C493B" w:rsidP="009C493B">
      <w:pPr>
        <w:shd w:val="clear" w:color="auto" w:fill="FFFFFF"/>
        <w:spacing w:before="300" w:after="300"/>
        <w:textAlignment w:val="baseline"/>
        <w:rPr>
          <w:rFonts w:ascii="Arial" w:hAnsi="Arial" w:cs="Arial"/>
          <w:color w:val="252830"/>
          <w:sz w:val="24"/>
          <w:szCs w:val="24"/>
        </w:rPr>
      </w:pPr>
      <w:r>
        <w:rPr>
          <w:rFonts w:ascii="Arial" w:hAnsi="Arial" w:cs="Arial"/>
          <w:color w:val="252830"/>
        </w:rPr>
        <w:pict>
          <v:rect id="_x0000_i1112" style="width:0;height:0" o:hralign="center" o:hrstd="t" o:hr="t" fillcolor="#a0a0a0" stroked="f"/>
        </w:pict>
      </w:r>
    </w:p>
    <w:p w:rsidR="009C493B" w:rsidRDefault="009C493B" w:rsidP="009C493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Add two distances</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lastRenderedPageBreak/>
        <w:t>// Program to add two distances (feet-inch)</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w:t>
      </w:r>
      <w:r>
        <w:rPr>
          <w:rStyle w:val="typ"/>
          <w:rFonts w:ascii="Consolas" w:hAnsi="Consolas" w:cs="Consolas"/>
          <w:color w:val="2B91AF"/>
          <w:sz w:val="21"/>
          <w:szCs w:val="21"/>
          <w:bdr w:val="none" w:sz="0" w:space="0" w:color="auto" w:frame="1"/>
          <w:shd w:val="clear" w:color="auto" w:fill="EFF0F1"/>
        </w:rPr>
        <w:t>Distance</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feet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inch</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dist1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dist2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"1st distance\n"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feet: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dist1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feet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inch: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dist1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inch</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"2nd distance\n"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feet: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dist2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feet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inch: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dist2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inch</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adding feet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feet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dist1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feet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dist2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feet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adding inches</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inch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dist1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inch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dist2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inch</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changing to feet if inch is greater than 12</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while</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inch </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12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feet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inch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inch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12</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"Sum of distances = %d\'-%.1f\""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feet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inch</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1st distance</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feet: 12</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inch: 7.9</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2nd distance</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feet: 2</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inch: 9.8</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Sum of distances = 15'-5.7"</w:t>
      </w:r>
    </w:p>
    <w:p w:rsidR="009C493B" w:rsidRDefault="009C493B" w:rsidP="009C493B">
      <w:pPr>
        <w:shd w:val="clear" w:color="auto" w:fill="FFFFFF"/>
        <w:spacing w:before="300" w:after="300"/>
        <w:textAlignment w:val="baseline"/>
        <w:rPr>
          <w:rFonts w:ascii="Arial" w:hAnsi="Arial" w:cs="Arial"/>
          <w:color w:val="252830"/>
          <w:sz w:val="24"/>
          <w:szCs w:val="24"/>
        </w:rPr>
      </w:pPr>
      <w:r>
        <w:rPr>
          <w:rFonts w:ascii="Arial" w:hAnsi="Arial" w:cs="Arial"/>
          <w:color w:val="252830"/>
        </w:rPr>
        <w:pict>
          <v:rect id="_x0000_i1113" style="width:0;height:0" o:hralign="center" o:hrstd="t" o:hr="t" fillcolor="#a0a0a0" stroked="f"/>
        </w:pict>
      </w:r>
    </w:p>
    <w:p w:rsidR="009C493B" w:rsidRDefault="009C493B" w:rsidP="009C493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lastRenderedPageBreak/>
        <w:t>Keyword typedef</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use the </w:t>
      </w:r>
      <w:r>
        <w:rPr>
          <w:rStyle w:val="HTMLCode"/>
          <w:rFonts w:ascii="Consolas" w:hAnsi="Consolas" w:cs="Consolas"/>
          <w:color w:val="252830"/>
          <w:sz w:val="21"/>
          <w:szCs w:val="21"/>
          <w:bdr w:val="none" w:sz="0" w:space="0" w:color="auto" w:frame="1"/>
          <w:shd w:val="clear" w:color="auto" w:fill="EFF0F1"/>
        </w:rPr>
        <w:t>typedef</w:t>
      </w:r>
      <w:r>
        <w:rPr>
          <w:rFonts w:ascii="Arial" w:hAnsi="Arial" w:cs="Arial"/>
          <w:color w:val="252830"/>
        </w:rPr>
        <w:t> keyword to create an alias name for data types. It is commonly used with structures to simplify the syntax of declaring variables.</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This code</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struct Distance{</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int feet;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float inch;</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int main() {</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structure Distance d1, d2;</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is equivalent to</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typedef struct Distance{</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int feet;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float inch;</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distances;</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int main() {</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distances d1, d2;</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shd w:val="clear" w:color="auto" w:fill="FFFFFF"/>
        <w:spacing w:before="300" w:after="300"/>
        <w:textAlignment w:val="baseline"/>
        <w:rPr>
          <w:rFonts w:ascii="Arial" w:hAnsi="Arial" w:cs="Arial"/>
          <w:color w:val="252830"/>
        </w:rPr>
      </w:pPr>
      <w:r>
        <w:rPr>
          <w:rFonts w:ascii="Arial" w:hAnsi="Arial" w:cs="Arial"/>
          <w:color w:val="252830"/>
        </w:rPr>
        <w:lastRenderedPageBreak/>
        <w:pict>
          <v:rect id="_x0000_i1114" style="width:0;height:0" o:hralign="center" o:hrstd="t" o:hr="t" fillcolor="#a0a0a0" stroked="f"/>
        </w:pict>
      </w: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Nested Structures</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You can create structures within a structure in C programming. For example,</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struct complex</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int imag;</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float real;</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struct number</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struct complex comp;</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xml:space="preserve">   int integers;</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 num1, num2;</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Suppose, you want to set </w:t>
      </w:r>
      <w:r>
        <w:rPr>
          <w:rStyle w:val="HTMLVariable"/>
          <w:rFonts w:ascii="Consolas" w:hAnsi="Consolas" w:cs="Consolas"/>
          <w:i w:val="0"/>
          <w:iCs w:val="0"/>
          <w:color w:val="252830"/>
          <w:sz w:val="21"/>
          <w:szCs w:val="21"/>
          <w:bdr w:val="none" w:sz="0" w:space="0" w:color="auto" w:frame="1"/>
          <w:shd w:val="clear" w:color="auto" w:fill="EFF0F1"/>
        </w:rPr>
        <w:t>imag</w:t>
      </w:r>
      <w:r>
        <w:rPr>
          <w:rFonts w:ascii="Arial" w:hAnsi="Arial" w:cs="Arial"/>
          <w:color w:val="252830"/>
        </w:rPr>
        <w:t> of </w:t>
      </w:r>
      <w:r>
        <w:rPr>
          <w:rStyle w:val="HTMLVariable"/>
          <w:rFonts w:ascii="Consolas" w:hAnsi="Consolas" w:cs="Consolas"/>
          <w:i w:val="0"/>
          <w:iCs w:val="0"/>
          <w:color w:val="252830"/>
          <w:sz w:val="21"/>
          <w:szCs w:val="21"/>
          <w:bdr w:val="none" w:sz="0" w:space="0" w:color="auto" w:frame="1"/>
          <w:shd w:val="clear" w:color="auto" w:fill="EFF0F1"/>
        </w:rPr>
        <w:t>num2</w:t>
      </w:r>
      <w:r>
        <w:rPr>
          <w:rFonts w:ascii="Arial" w:hAnsi="Arial" w:cs="Arial"/>
          <w:color w:val="252830"/>
        </w:rPr>
        <w:t> variable to 11. Here's how you can do it:</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spacing w:after="432"/>
        <w:textAlignment w:val="baseline"/>
        <w:rPr>
          <w:rFonts w:ascii="Consolas" w:hAnsi="Consolas" w:cs="Consolas"/>
          <w:color w:val="252830"/>
          <w:sz w:val="21"/>
          <w:szCs w:val="21"/>
        </w:rPr>
      </w:pPr>
      <w:r>
        <w:rPr>
          <w:rFonts w:ascii="Consolas" w:hAnsi="Consolas" w:cs="Consolas"/>
          <w:color w:val="252830"/>
          <w:sz w:val="21"/>
          <w:szCs w:val="21"/>
        </w:rPr>
        <w:t>num2.comp.imag = 11;</w:t>
      </w:r>
    </w:p>
    <w:p w:rsidR="009C493B" w:rsidRDefault="009C493B" w:rsidP="009C493B">
      <w:pPr>
        <w:shd w:val="clear" w:color="auto" w:fill="FFFFFF"/>
        <w:spacing w:before="300" w:after="300"/>
        <w:textAlignment w:val="baseline"/>
        <w:rPr>
          <w:rFonts w:ascii="Arial" w:hAnsi="Arial" w:cs="Arial"/>
          <w:color w:val="252830"/>
        </w:rPr>
      </w:pPr>
      <w:r>
        <w:rPr>
          <w:rFonts w:ascii="Arial" w:hAnsi="Arial" w:cs="Arial"/>
          <w:color w:val="252830"/>
        </w:rPr>
        <w:pict>
          <v:rect id="_x0000_i1115" style="width:0;height:0" o:hralign="center" o:hrstd="t" o:hr="t" fillcolor="#a0a0a0" stroked="f"/>
        </w:pict>
      </w: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lastRenderedPageBreak/>
        <w:t>Why structs in C?</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Suppose, you want to store information about a person: his/her name, citizenship number, and salary. You can create different variables </w:t>
      </w:r>
      <w:r>
        <w:rPr>
          <w:rStyle w:val="HTMLVariable"/>
          <w:rFonts w:ascii="Consolas" w:hAnsi="Consolas" w:cs="Consolas"/>
          <w:i w:val="0"/>
          <w:iCs w:val="0"/>
          <w:color w:val="252830"/>
          <w:sz w:val="21"/>
          <w:szCs w:val="21"/>
          <w:bdr w:val="none" w:sz="0" w:space="0" w:color="auto" w:frame="1"/>
          <w:shd w:val="clear" w:color="auto" w:fill="EFF0F1"/>
        </w:rPr>
        <w:t>name</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citNo</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salary</w:t>
      </w:r>
      <w:r>
        <w:rPr>
          <w:rFonts w:ascii="Arial" w:hAnsi="Arial" w:cs="Arial"/>
          <w:color w:val="252830"/>
        </w:rPr>
        <w:t> to store this information.</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What if you need to store information of more than one person? Now, you need to create different variables for each information per person: </w:t>
      </w:r>
      <w:r>
        <w:rPr>
          <w:rStyle w:val="HTMLVariable"/>
          <w:rFonts w:ascii="Consolas" w:hAnsi="Consolas" w:cs="Consolas"/>
          <w:i w:val="0"/>
          <w:iCs w:val="0"/>
          <w:color w:val="252830"/>
          <w:sz w:val="21"/>
          <w:szCs w:val="21"/>
          <w:bdr w:val="none" w:sz="0" w:space="0" w:color="auto" w:frame="1"/>
          <w:shd w:val="clear" w:color="auto" w:fill="EFF0F1"/>
        </w:rPr>
        <w:t>name1</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citNo1</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salary1</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name2</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citNo2</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salary2, </w:t>
      </w:r>
      <w:r>
        <w:rPr>
          <w:rFonts w:ascii="Arial" w:hAnsi="Arial" w:cs="Arial"/>
          <w:color w:val="252830"/>
        </w:rPr>
        <w:t>etc.</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 better approach would be to have a collection of all related information under a single name </w:t>
      </w:r>
      <w:r>
        <w:rPr>
          <w:rStyle w:val="HTMLCode"/>
          <w:rFonts w:ascii="Consolas" w:hAnsi="Consolas" w:cs="Consolas"/>
          <w:color w:val="252830"/>
          <w:sz w:val="21"/>
          <w:szCs w:val="21"/>
          <w:bdr w:val="none" w:sz="0" w:space="0" w:color="auto" w:frame="1"/>
          <w:shd w:val="clear" w:color="auto" w:fill="EFF0F1"/>
        </w:rPr>
        <w:t>Person</w:t>
      </w:r>
      <w:r>
        <w:rPr>
          <w:rFonts w:ascii="Arial" w:hAnsi="Arial" w:cs="Arial"/>
          <w:color w:val="252830"/>
        </w:rPr>
        <w:t> structure and use it for every person.</w:t>
      </w:r>
    </w:p>
    <w:p w:rsidR="009C493B" w:rsidRDefault="009C493B" w:rsidP="00F72458">
      <w:pPr>
        <w:rPr>
          <w:b/>
          <w:sz w:val="36"/>
        </w:rPr>
      </w:pPr>
    </w:p>
    <w:p w:rsidR="009C493B" w:rsidRDefault="009C493B" w:rsidP="00F72458">
      <w:pPr>
        <w:rPr>
          <w:b/>
          <w:sz w:val="36"/>
        </w:rPr>
      </w:pPr>
    </w:p>
    <w:p w:rsidR="009C493B" w:rsidRDefault="009C493B" w:rsidP="00F72458">
      <w:pPr>
        <w:rPr>
          <w:b/>
          <w:sz w:val="36"/>
        </w:rPr>
      </w:pPr>
    </w:p>
    <w:p w:rsidR="009C493B" w:rsidRDefault="009C493B" w:rsidP="009C493B">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structs and Pointers</w:t>
      </w:r>
    </w:p>
    <w:p w:rsidR="009C493B" w:rsidRDefault="009C493B" w:rsidP="009C493B">
      <w:pPr>
        <w:shd w:val="clear" w:color="auto" w:fill="FFFFFF"/>
        <w:textAlignment w:val="baseline"/>
        <w:rPr>
          <w:rFonts w:ascii="Arial" w:hAnsi="Arial" w:cs="Arial"/>
          <w:b/>
          <w:bCs/>
          <w:color w:val="9999AA"/>
        </w:rPr>
      </w:pPr>
      <w:r>
        <w:rPr>
          <w:rFonts w:ascii="Arial" w:hAnsi="Arial" w:cs="Arial"/>
          <w:b/>
          <w:bCs/>
          <w:color w:val="9999AA"/>
        </w:rPr>
        <w:t>In this tutorial, you'll learn to use pointers to access members of structs in C programming. You will also learn to dynamically allocate memory of struct types.</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Before you learn about how pointers can be used with structs, be sure to check these tutorials:</w:t>
      </w:r>
    </w:p>
    <w:p w:rsidR="009C493B" w:rsidRDefault="009C493B" w:rsidP="00306920">
      <w:pPr>
        <w:numPr>
          <w:ilvl w:val="0"/>
          <w:numId w:val="81"/>
        </w:numPr>
        <w:shd w:val="clear" w:color="auto" w:fill="FFFFFF"/>
        <w:spacing w:after="0" w:line="240" w:lineRule="auto"/>
        <w:ind w:left="0"/>
        <w:textAlignment w:val="baseline"/>
        <w:rPr>
          <w:rFonts w:ascii="Arial" w:hAnsi="Arial" w:cs="Arial"/>
          <w:color w:val="252830"/>
        </w:rPr>
      </w:pPr>
      <w:hyperlink r:id="rId36" w:tooltip="C Pointers" w:history="1">
        <w:r>
          <w:rPr>
            <w:rStyle w:val="Hyperlink"/>
            <w:rFonts w:ascii="Arial" w:hAnsi="Arial" w:cs="Arial"/>
            <w:color w:val="2B6DAD"/>
            <w:bdr w:val="none" w:sz="0" w:space="0" w:color="auto" w:frame="1"/>
          </w:rPr>
          <w:t>C Pointers</w:t>
        </w:r>
      </w:hyperlink>
    </w:p>
    <w:p w:rsidR="009C493B" w:rsidRDefault="009C493B" w:rsidP="00306920">
      <w:pPr>
        <w:numPr>
          <w:ilvl w:val="0"/>
          <w:numId w:val="81"/>
        </w:numPr>
        <w:shd w:val="clear" w:color="auto" w:fill="FFFFFF"/>
        <w:spacing w:after="0" w:line="240" w:lineRule="auto"/>
        <w:ind w:left="0"/>
        <w:textAlignment w:val="baseline"/>
        <w:rPr>
          <w:rFonts w:ascii="Arial" w:hAnsi="Arial" w:cs="Arial"/>
          <w:color w:val="252830"/>
        </w:rPr>
      </w:pPr>
      <w:hyperlink r:id="rId37" w:tooltip="C structs" w:history="1">
        <w:r>
          <w:rPr>
            <w:rStyle w:val="Hyperlink"/>
            <w:rFonts w:ascii="Arial" w:hAnsi="Arial" w:cs="Arial"/>
            <w:color w:val="2B6DAD"/>
            <w:bdr w:val="none" w:sz="0" w:space="0" w:color="auto" w:frame="1"/>
          </w:rPr>
          <w:t>C struct</w:t>
        </w:r>
      </w:hyperlink>
    </w:p>
    <w:p w:rsidR="009C493B" w:rsidRDefault="009C493B" w:rsidP="009C493B">
      <w:pPr>
        <w:shd w:val="clear" w:color="auto" w:fill="FFFFFF"/>
        <w:spacing w:before="300" w:after="300"/>
        <w:textAlignment w:val="baseline"/>
        <w:rPr>
          <w:rFonts w:ascii="Arial" w:hAnsi="Arial" w:cs="Arial"/>
          <w:color w:val="252830"/>
        </w:rPr>
      </w:pPr>
      <w:r>
        <w:rPr>
          <w:rFonts w:ascii="Arial" w:hAnsi="Arial" w:cs="Arial"/>
          <w:color w:val="252830"/>
        </w:rPr>
        <w:pict>
          <v:rect id="_x0000_i1116" style="width:0;height:0" o:hralign="center" o:hrstd="t" o:hr="t" fillcolor="#a0a0a0" stroked="f"/>
        </w:pict>
      </w: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 Pointers to struct</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how you can create pointers to structs.</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name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member1</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member2</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name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typ"/>
          <w:rFonts w:ascii="Consolas" w:hAnsi="Consolas" w:cs="Consolas"/>
          <w:color w:val="2B91AF"/>
          <w:sz w:val="21"/>
          <w:szCs w:val="21"/>
          <w:bdr w:val="none" w:sz="0" w:space="0" w:color="auto" w:frame="1"/>
          <w:shd w:val="clear" w:color="auto" w:fill="EFF0F1"/>
        </w:rPr>
        <w:t>Harry</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lastRenderedPageBreak/>
        <w:t>Here, </w:t>
      </w:r>
      <w:r>
        <w:rPr>
          <w:rStyle w:val="HTMLVariable"/>
          <w:rFonts w:ascii="Consolas" w:hAnsi="Consolas" w:cs="Consolas"/>
          <w:i w:val="0"/>
          <w:iCs w:val="0"/>
          <w:color w:val="252830"/>
          <w:sz w:val="21"/>
          <w:szCs w:val="21"/>
          <w:bdr w:val="none" w:sz="0" w:space="0" w:color="auto" w:frame="1"/>
          <w:shd w:val="clear" w:color="auto" w:fill="EFF0F1"/>
        </w:rPr>
        <w:t>ptr</w:t>
      </w:r>
      <w:r>
        <w:rPr>
          <w:rFonts w:ascii="Arial" w:hAnsi="Arial" w:cs="Arial"/>
          <w:color w:val="252830"/>
        </w:rPr>
        <w:t> is a pointer to </w:t>
      </w:r>
      <w:r>
        <w:rPr>
          <w:rStyle w:val="HTMLCode"/>
          <w:rFonts w:ascii="Consolas" w:hAnsi="Consolas" w:cs="Consolas"/>
          <w:color w:val="252830"/>
          <w:sz w:val="21"/>
          <w:szCs w:val="21"/>
          <w:bdr w:val="none" w:sz="0" w:space="0" w:color="auto" w:frame="1"/>
          <w:shd w:val="clear" w:color="auto" w:fill="EFF0F1"/>
        </w:rPr>
        <w:t>struct</w:t>
      </w:r>
      <w:r>
        <w:rPr>
          <w:rFonts w:ascii="Arial" w:hAnsi="Arial" w:cs="Arial"/>
          <w:color w:val="252830"/>
        </w:rPr>
        <w:t>.</w:t>
      </w:r>
    </w:p>
    <w:p w:rsidR="009C493B" w:rsidRDefault="009C493B" w:rsidP="009C493B">
      <w:pPr>
        <w:shd w:val="clear" w:color="auto" w:fill="FFFFFF"/>
        <w:spacing w:before="300" w:after="300"/>
        <w:textAlignment w:val="baseline"/>
        <w:rPr>
          <w:rFonts w:ascii="Arial" w:hAnsi="Arial" w:cs="Arial"/>
          <w:color w:val="252830"/>
        </w:rPr>
      </w:pPr>
      <w:r>
        <w:rPr>
          <w:rFonts w:ascii="Arial" w:hAnsi="Arial" w:cs="Arial"/>
          <w:color w:val="252830"/>
        </w:rPr>
        <w:pict>
          <v:rect id="_x0000_i1117" style="width:0;height:0" o:hralign="center" o:hrstd="t" o:hr="t" fillcolor="#a0a0a0" stroked="f"/>
        </w:pict>
      </w: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Access members using Pointer</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access members of a structure using pointers, we use the </w:t>
      </w:r>
      <w:r>
        <w:rPr>
          <w:rStyle w:val="HTMLCode"/>
          <w:rFonts w:ascii="Consolas" w:hAnsi="Consolas" w:cs="Consolas"/>
          <w:color w:val="252830"/>
          <w:sz w:val="21"/>
          <w:szCs w:val="21"/>
          <w:bdr w:val="none" w:sz="0" w:space="0" w:color="auto" w:frame="1"/>
          <w:shd w:val="clear" w:color="auto" w:fill="EFF0F1"/>
        </w:rPr>
        <w:t>-&gt;</w:t>
      </w:r>
      <w:r>
        <w:rPr>
          <w:rFonts w:ascii="Arial" w:hAnsi="Arial" w:cs="Arial"/>
          <w:color w:val="252830"/>
        </w:rPr>
        <w:t> operator.</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&lt;stdio.h&gt;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person</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age</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weight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person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personPtr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person1</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personPtr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person1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age: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personPtr</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weight: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personPtr</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weight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"Displaying:\n"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"Age: %d\n"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personPtr</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"weight: %f"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personPtr</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weight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this example, the address of </w:t>
      </w:r>
      <w:r>
        <w:rPr>
          <w:rStyle w:val="HTMLVariable"/>
          <w:rFonts w:ascii="Consolas" w:hAnsi="Consolas" w:cs="Consolas"/>
          <w:i w:val="0"/>
          <w:iCs w:val="0"/>
          <w:color w:val="252830"/>
          <w:sz w:val="21"/>
          <w:szCs w:val="21"/>
          <w:bdr w:val="none" w:sz="0" w:space="0" w:color="auto" w:frame="1"/>
          <w:shd w:val="clear" w:color="auto" w:fill="EFF0F1"/>
        </w:rPr>
        <w:t>person1</w:t>
      </w:r>
      <w:r>
        <w:rPr>
          <w:rFonts w:ascii="Arial" w:hAnsi="Arial" w:cs="Arial"/>
          <w:color w:val="252830"/>
        </w:rPr>
        <w:t> is stored in the </w:t>
      </w:r>
      <w:r>
        <w:rPr>
          <w:rStyle w:val="HTMLVariable"/>
          <w:rFonts w:ascii="Consolas" w:hAnsi="Consolas" w:cs="Consolas"/>
          <w:i w:val="0"/>
          <w:iCs w:val="0"/>
          <w:color w:val="252830"/>
          <w:sz w:val="21"/>
          <w:szCs w:val="21"/>
          <w:bdr w:val="none" w:sz="0" w:space="0" w:color="auto" w:frame="1"/>
          <w:shd w:val="clear" w:color="auto" w:fill="EFF0F1"/>
        </w:rPr>
        <w:t>personPtr</w:t>
      </w:r>
      <w:r>
        <w:rPr>
          <w:rFonts w:ascii="Arial" w:hAnsi="Arial" w:cs="Arial"/>
          <w:color w:val="252830"/>
        </w:rPr>
        <w:t> pointer using </w:t>
      </w:r>
      <w:r>
        <w:rPr>
          <w:rStyle w:val="HTMLCode"/>
          <w:rFonts w:ascii="Consolas" w:hAnsi="Consolas" w:cs="Consolas"/>
          <w:color w:val="252830"/>
          <w:sz w:val="21"/>
          <w:szCs w:val="21"/>
          <w:bdr w:val="none" w:sz="0" w:space="0" w:color="auto" w:frame="1"/>
          <w:shd w:val="clear" w:color="auto" w:fill="EFF0F1"/>
        </w:rPr>
        <w:t>personPtr = &amp;person1;</w:t>
      </w:r>
      <w:r>
        <w:rPr>
          <w:rFonts w:ascii="Arial" w:hAnsi="Arial" w:cs="Arial"/>
          <w:color w:val="252830"/>
        </w:rPr>
        <w:t>.</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Now, you can access the members of </w:t>
      </w:r>
      <w:r>
        <w:rPr>
          <w:rStyle w:val="HTMLVariable"/>
          <w:rFonts w:ascii="Consolas" w:hAnsi="Consolas" w:cs="Consolas"/>
          <w:i w:val="0"/>
          <w:iCs w:val="0"/>
          <w:color w:val="252830"/>
          <w:sz w:val="21"/>
          <w:szCs w:val="21"/>
          <w:bdr w:val="none" w:sz="0" w:space="0" w:color="auto" w:frame="1"/>
          <w:shd w:val="clear" w:color="auto" w:fill="EFF0F1"/>
        </w:rPr>
        <w:t>person1</w:t>
      </w:r>
      <w:r>
        <w:rPr>
          <w:rFonts w:ascii="Arial" w:hAnsi="Arial" w:cs="Arial"/>
          <w:color w:val="252830"/>
        </w:rPr>
        <w:t> using the </w:t>
      </w:r>
      <w:r>
        <w:rPr>
          <w:rStyle w:val="HTMLCode"/>
          <w:rFonts w:ascii="Consolas" w:hAnsi="Consolas" w:cs="Consolas"/>
          <w:color w:val="252830"/>
          <w:sz w:val="21"/>
          <w:szCs w:val="21"/>
          <w:bdr w:val="none" w:sz="0" w:space="0" w:color="auto" w:frame="1"/>
          <w:shd w:val="clear" w:color="auto" w:fill="EFF0F1"/>
        </w:rPr>
        <w:t>personPtr</w:t>
      </w:r>
      <w:r>
        <w:rPr>
          <w:rFonts w:ascii="Arial" w:hAnsi="Arial" w:cs="Arial"/>
          <w:color w:val="252830"/>
        </w:rPr>
        <w:t> pointer.</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By the way,</w:t>
      </w:r>
    </w:p>
    <w:p w:rsidR="009C493B" w:rsidRDefault="009C493B" w:rsidP="00306920">
      <w:pPr>
        <w:numPr>
          <w:ilvl w:val="0"/>
          <w:numId w:val="84"/>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personPtr-&gt;age</w:t>
      </w:r>
      <w:r>
        <w:rPr>
          <w:rFonts w:ascii="Arial" w:hAnsi="Arial" w:cs="Arial"/>
          <w:color w:val="252830"/>
        </w:rPr>
        <w:t> is equivalent to </w:t>
      </w:r>
      <w:r>
        <w:rPr>
          <w:rStyle w:val="HTMLCode"/>
          <w:rFonts w:ascii="Consolas" w:eastAsiaTheme="minorHAnsi" w:hAnsi="Consolas" w:cs="Consolas"/>
          <w:color w:val="252830"/>
          <w:sz w:val="21"/>
          <w:szCs w:val="21"/>
          <w:bdr w:val="none" w:sz="0" w:space="0" w:color="auto" w:frame="1"/>
          <w:shd w:val="clear" w:color="auto" w:fill="EFF0F1"/>
        </w:rPr>
        <w:t>(*personPtr).age</w:t>
      </w:r>
    </w:p>
    <w:p w:rsidR="009C493B" w:rsidRDefault="009C493B" w:rsidP="00306920">
      <w:pPr>
        <w:numPr>
          <w:ilvl w:val="0"/>
          <w:numId w:val="84"/>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personPtr-&gt;weight</w:t>
      </w:r>
      <w:r>
        <w:rPr>
          <w:rFonts w:ascii="Arial" w:hAnsi="Arial" w:cs="Arial"/>
          <w:color w:val="252830"/>
        </w:rPr>
        <w:t> is equivalent to </w:t>
      </w:r>
      <w:r>
        <w:rPr>
          <w:rStyle w:val="HTMLCode"/>
          <w:rFonts w:ascii="Consolas" w:eastAsiaTheme="minorHAnsi" w:hAnsi="Consolas" w:cs="Consolas"/>
          <w:color w:val="252830"/>
          <w:sz w:val="21"/>
          <w:szCs w:val="21"/>
          <w:bdr w:val="none" w:sz="0" w:space="0" w:color="auto" w:frame="1"/>
          <w:shd w:val="clear" w:color="auto" w:fill="EFF0F1"/>
        </w:rPr>
        <w:t>(*personPtr).weight</w:t>
      </w:r>
    </w:p>
    <w:p w:rsidR="009C493B" w:rsidRDefault="009C493B" w:rsidP="009C493B">
      <w:pPr>
        <w:shd w:val="clear" w:color="auto" w:fill="FFFFFF"/>
        <w:spacing w:before="300" w:after="300"/>
        <w:textAlignment w:val="baseline"/>
        <w:rPr>
          <w:rFonts w:ascii="Arial" w:hAnsi="Arial" w:cs="Arial"/>
          <w:color w:val="252830"/>
        </w:rPr>
      </w:pPr>
      <w:r>
        <w:rPr>
          <w:rFonts w:ascii="Arial" w:hAnsi="Arial" w:cs="Arial"/>
          <w:color w:val="252830"/>
        </w:rPr>
        <w:pict>
          <v:rect id="_x0000_i1118" style="width:0;height:0" o:hralign="center" o:hrstd="t" o:hr="t" fillcolor="#a0a0a0" stroked="f"/>
        </w:pict>
      </w:r>
    </w:p>
    <w:p w:rsidR="009C493B" w:rsidRDefault="009C493B" w:rsidP="009C493B">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Dynamic memory allocation of structs</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Before you proceed this section, we recommend you to check </w:t>
      </w:r>
      <w:hyperlink r:id="rId38" w:history="1">
        <w:r>
          <w:rPr>
            <w:rStyle w:val="Hyperlink"/>
            <w:rFonts w:ascii="Arial" w:hAnsi="Arial" w:cs="Arial"/>
            <w:color w:val="2B6DAD"/>
            <w:bdr w:val="none" w:sz="0" w:space="0" w:color="auto" w:frame="1"/>
          </w:rPr>
          <w:t>C dynamic memory allocation</w:t>
        </w:r>
      </w:hyperlink>
      <w:r>
        <w:rPr>
          <w:rFonts w:ascii="Arial" w:hAnsi="Arial" w:cs="Arial"/>
          <w:color w:val="252830"/>
        </w:rPr>
        <w:t>.</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lastRenderedPageBreak/>
        <w:t>Sometimes, the number of struct variables you declared may be insufficient. You may need to allocate memory during run-time. Here's how you can achieve this in C programming.</w:t>
      </w:r>
    </w:p>
    <w:p w:rsidR="009C493B" w:rsidRDefault="009C493B" w:rsidP="009C493B">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Dynamic memory allocation of structs</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&lt;stdio.h&gt;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eastAsiaTheme="majorEastAsia" w:hAnsi="Consolas" w:cs="Consolas"/>
          <w:color w:val="800000"/>
          <w:sz w:val="21"/>
          <w:szCs w:val="21"/>
          <w:bdr w:val="none" w:sz="0" w:space="0" w:color="auto" w:frame="1"/>
          <w:shd w:val="clear" w:color="auto" w:fill="EFF0F1"/>
        </w:rPr>
        <w:t>&lt;stdlib.h&gt;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person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age</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weight</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30</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person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the number of persons: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allocating memory for n numbers of struct person</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person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malloc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person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"Enter first name and age respectively: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To access members of 1st struct person,</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ptr-&gt;name and ptr-&gt;age is used</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To access members of 2nd struct person,</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(ptr+1)-&gt;name and (ptr+1)-&gt;age is used</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"%s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"Displaying Information:\n"</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eastAsiaTheme="majorEastAsia" w:hAnsi="Consolas" w:cs="Consolas"/>
          <w:color w:val="800000"/>
          <w:sz w:val="21"/>
          <w:szCs w:val="21"/>
          <w:bdr w:val="none" w:sz="0" w:space="0" w:color="auto" w:frame="1"/>
          <w:shd w:val="clear" w:color="auto" w:fill="EFF0F1"/>
        </w:rPr>
        <w:t>"Name: %s\tAge: %d\n"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9C493B" w:rsidRDefault="009C493B" w:rsidP="00306920">
      <w:pPr>
        <w:pStyle w:val="HTMLPreformatted"/>
        <w:numPr>
          <w:ilvl w:val="0"/>
          <w:numId w:val="8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9C493B" w:rsidRDefault="009C493B" w:rsidP="009C493B">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the number of persons:  2</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first name and age respectively:  Harry 24</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first name and age respectively:  Gary 32</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lastRenderedPageBreak/>
        <w:t>Displaying Information:</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Name: Harry</w:t>
      </w:r>
      <w:r>
        <w:rPr>
          <w:rStyle w:val="HTMLSample"/>
          <w:color w:val="252830"/>
          <w:sz w:val="21"/>
          <w:szCs w:val="21"/>
          <w:bdr w:val="none" w:sz="0" w:space="0" w:color="auto" w:frame="1"/>
        </w:rPr>
        <w:tab/>
        <w:t>Age: 24</w:t>
      </w:r>
    </w:p>
    <w:p w:rsidR="009C493B" w:rsidRDefault="009C493B" w:rsidP="009C493B">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Name: Gary</w:t>
      </w:r>
      <w:r>
        <w:rPr>
          <w:rStyle w:val="HTMLSample"/>
          <w:color w:val="252830"/>
          <w:sz w:val="21"/>
          <w:szCs w:val="21"/>
          <w:bdr w:val="none" w:sz="0" w:space="0" w:color="auto" w:frame="1"/>
        </w:rPr>
        <w:tab/>
        <w:t>Age: 32</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above example,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 number of struct variables are created where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 is entered by the user.</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allocate the memory for </w:t>
      </w:r>
      <w:r>
        <w:rPr>
          <w:rStyle w:val="HTMLVariable"/>
          <w:rFonts w:ascii="Consolas" w:hAnsi="Consolas" w:cs="Consolas"/>
          <w:i w:val="0"/>
          <w:iCs w:val="0"/>
          <w:color w:val="252830"/>
          <w:sz w:val="21"/>
          <w:szCs w:val="21"/>
          <w:bdr w:val="none" w:sz="0" w:space="0" w:color="auto" w:frame="1"/>
          <w:shd w:val="clear" w:color="auto" w:fill="EFF0F1"/>
        </w:rPr>
        <w:t>n</w:t>
      </w:r>
      <w:r>
        <w:rPr>
          <w:rFonts w:ascii="Arial" w:hAnsi="Arial" w:cs="Arial"/>
          <w:color w:val="252830"/>
        </w:rPr>
        <w:t> number of </w:t>
      </w:r>
      <w:r>
        <w:rPr>
          <w:rStyle w:val="HTMLVariable"/>
          <w:rFonts w:ascii="Consolas" w:hAnsi="Consolas" w:cs="Consolas"/>
          <w:i w:val="0"/>
          <w:iCs w:val="0"/>
          <w:color w:val="252830"/>
          <w:sz w:val="21"/>
          <w:szCs w:val="21"/>
          <w:bdr w:val="none" w:sz="0" w:space="0" w:color="auto" w:frame="1"/>
          <w:shd w:val="clear" w:color="auto" w:fill="EFF0F1"/>
        </w:rPr>
        <w:t>struct person</w:t>
      </w:r>
      <w:r>
        <w:rPr>
          <w:rFonts w:ascii="Arial" w:hAnsi="Arial" w:cs="Arial"/>
          <w:color w:val="252830"/>
        </w:rPr>
        <w:t>, we used,</w:t>
      </w:r>
    </w:p>
    <w:p w:rsidR="009C493B" w:rsidRDefault="009C493B" w:rsidP="00306920">
      <w:pPr>
        <w:pStyle w:val="HTMLPreformatted"/>
        <w:numPr>
          <w:ilvl w:val="0"/>
          <w:numId w:val="8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person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malloc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person</w:t>
      </w:r>
      <w:r>
        <w:rPr>
          <w:rStyle w:val="pun"/>
          <w:rFonts w:ascii="Consolas" w:hAnsi="Consolas" w:cs="Consolas"/>
          <w:color w:val="000000"/>
          <w:sz w:val="21"/>
          <w:szCs w:val="21"/>
          <w:bdr w:val="none" w:sz="0" w:space="0" w:color="auto" w:frame="1"/>
          <w:shd w:val="clear" w:color="auto" w:fill="EFF0F1"/>
        </w:rPr>
        <w:t>));</w:t>
      </w:r>
    </w:p>
    <w:p w:rsidR="009C493B" w:rsidRDefault="009C493B" w:rsidP="009C493B">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Then, we used the </w:t>
      </w:r>
      <w:r>
        <w:rPr>
          <w:rStyle w:val="HTMLVariable"/>
          <w:rFonts w:ascii="Consolas" w:hAnsi="Consolas" w:cs="Consolas"/>
          <w:i w:val="0"/>
          <w:iCs w:val="0"/>
          <w:color w:val="252830"/>
          <w:sz w:val="21"/>
          <w:szCs w:val="21"/>
          <w:bdr w:val="none" w:sz="0" w:space="0" w:color="auto" w:frame="1"/>
          <w:shd w:val="clear" w:color="auto" w:fill="EFF0F1"/>
        </w:rPr>
        <w:t>ptr</w:t>
      </w:r>
      <w:r>
        <w:rPr>
          <w:rFonts w:ascii="Arial" w:hAnsi="Arial" w:cs="Arial"/>
          <w:color w:val="252830"/>
        </w:rPr>
        <w:t> pointer to access elements of </w:t>
      </w:r>
      <w:r>
        <w:rPr>
          <w:rStyle w:val="HTMLVariable"/>
          <w:rFonts w:ascii="Consolas" w:hAnsi="Consolas" w:cs="Consolas"/>
          <w:i w:val="0"/>
          <w:iCs w:val="0"/>
          <w:color w:val="252830"/>
          <w:sz w:val="21"/>
          <w:szCs w:val="21"/>
          <w:bdr w:val="none" w:sz="0" w:space="0" w:color="auto" w:frame="1"/>
          <w:shd w:val="clear" w:color="auto" w:fill="EFF0F1"/>
        </w:rPr>
        <w:t>person</w:t>
      </w:r>
      <w:r>
        <w:rPr>
          <w:rFonts w:ascii="Arial" w:hAnsi="Arial" w:cs="Arial"/>
          <w:color w:val="252830"/>
        </w:rPr>
        <w:t>.</w:t>
      </w:r>
    </w:p>
    <w:p w:rsidR="009C493B" w:rsidRDefault="009C493B" w:rsidP="00F72458">
      <w:pPr>
        <w:rPr>
          <w:b/>
          <w:sz w:val="36"/>
        </w:rPr>
      </w:pPr>
    </w:p>
    <w:p w:rsidR="00AA72DD" w:rsidRDefault="00AA72DD" w:rsidP="00AA72DD">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Structure and Function</w:t>
      </w:r>
    </w:p>
    <w:p w:rsidR="00AA72DD" w:rsidRDefault="00AA72DD" w:rsidP="00AA72DD">
      <w:pPr>
        <w:shd w:val="clear" w:color="auto" w:fill="FFFFFF"/>
        <w:textAlignment w:val="baseline"/>
        <w:rPr>
          <w:rFonts w:ascii="Arial" w:hAnsi="Arial" w:cs="Arial"/>
          <w:b/>
          <w:bCs/>
          <w:color w:val="9999AA"/>
        </w:rPr>
      </w:pPr>
      <w:r>
        <w:rPr>
          <w:rFonts w:ascii="Arial" w:hAnsi="Arial" w:cs="Arial"/>
          <w:b/>
          <w:bCs/>
          <w:color w:val="9999AA"/>
        </w:rPr>
        <w:t>In this tutorial, you'll learn to pass struct variables as arguments to a function. You will learn to return struct from a function with the help of examples.</w:t>
      </w:r>
    </w:p>
    <w:p w:rsidR="00AA72DD" w:rsidRDefault="00AA72DD" w:rsidP="00AA72D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Similar to variables of built-in types, you can also pass structure variables to a function.</w:t>
      </w:r>
    </w:p>
    <w:p w:rsidR="00AA72DD" w:rsidRDefault="00AA72DD" w:rsidP="00AA72DD">
      <w:pPr>
        <w:shd w:val="clear" w:color="auto" w:fill="FFFFFF"/>
        <w:spacing w:before="300" w:after="300"/>
        <w:textAlignment w:val="baseline"/>
        <w:rPr>
          <w:rFonts w:ascii="Arial" w:hAnsi="Arial" w:cs="Arial"/>
          <w:color w:val="252830"/>
        </w:rPr>
      </w:pPr>
      <w:r>
        <w:rPr>
          <w:rFonts w:ascii="Arial" w:hAnsi="Arial" w:cs="Arial"/>
          <w:color w:val="252830"/>
        </w:rPr>
        <w:pict>
          <v:rect id="_x0000_i1119" style="width:0;height:0" o:hralign="center" o:hrstd="t" o:hr="t" fillcolor="#a0a0a0" stroked="f"/>
        </w:pict>
      </w:r>
    </w:p>
    <w:p w:rsidR="00AA72DD" w:rsidRDefault="00AA72DD" w:rsidP="00AA72DD">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Passing structs to functions</w:t>
      </w:r>
    </w:p>
    <w:p w:rsidR="00AA72DD" w:rsidRDefault="00AA72DD" w:rsidP="00AA72D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We recommended you to learn these tutorials before you learn how to pass structs to functions.</w:t>
      </w:r>
    </w:p>
    <w:p w:rsidR="00AA72DD" w:rsidRDefault="00AA72DD" w:rsidP="00306920">
      <w:pPr>
        <w:numPr>
          <w:ilvl w:val="0"/>
          <w:numId w:val="87"/>
        </w:numPr>
        <w:shd w:val="clear" w:color="auto" w:fill="FFFFFF"/>
        <w:spacing w:after="0" w:line="240" w:lineRule="auto"/>
        <w:ind w:left="0"/>
        <w:textAlignment w:val="baseline"/>
        <w:rPr>
          <w:rFonts w:ascii="Arial" w:hAnsi="Arial" w:cs="Arial"/>
          <w:color w:val="252830"/>
        </w:rPr>
      </w:pPr>
      <w:hyperlink r:id="rId39" w:history="1">
        <w:r>
          <w:rPr>
            <w:rStyle w:val="Hyperlink"/>
            <w:rFonts w:ascii="Arial" w:hAnsi="Arial" w:cs="Arial"/>
            <w:color w:val="2B6DAD"/>
            <w:bdr w:val="none" w:sz="0" w:space="0" w:color="auto" w:frame="1"/>
          </w:rPr>
          <w:t>C structures</w:t>
        </w:r>
      </w:hyperlink>
    </w:p>
    <w:p w:rsidR="00AA72DD" w:rsidRDefault="00AA72DD" w:rsidP="00306920">
      <w:pPr>
        <w:numPr>
          <w:ilvl w:val="0"/>
          <w:numId w:val="87"/>
        </w:numPr>
        <w:shd w:val="clear" w:color="auto" w:fill="FFFFFF"/>
        <w:spacing w:after="0" w:line="240" w:lineRule="auto"/>
        <w:ind w:left="0"/>
        <w:textAlignment w:val="baseline"/>
        <w:rPr>
          <w:rFonts w:ascii="Arial" w:hAnsi="Arial" w:cs="Arial"/>
          <w:color w:val="252830"/>
        </w:rPr>
      </w:pPr>
      <w:hyperlink r:id="rId40" w:history="1">
        <w:r>
          <w:rPr>
            <w:rStyle w:val="Hyperlink"/>
            <w:rFonts w:ascii="Arial" w:hAnsi="Arial" w:cs="Arial"/>
            <w:color w:val="2B6DAD"/>
            <w:bdr w:val="none" w:sz="0" w:space="0" w:color="auto" w:frame="1"/>
          </w:rPr>
          <w:t>C functions</w:t>
        </w:r>
      </w:hyperlink>
    </w:p>
    <w:p w:rsidR="00AA72DD" w:rsidRDefault="00AA72DD" w:rsidP="00306920">
      <w:pPr>
        <w:numPr>
          <w:ilvl w:val="0"/>
          <w:numId w:val="87"/>
        </w:numPr>
        <w:shd w:val="clear" w:color="auto" w:fill="FFFFFF"/>
        <w:spacing w:after="0" w:line="240" w:lineRule="auto"/>
        <w:ind w:left="0"/>
        <w:textAlignment w:val="baseline"/>
        <w:rPr>
          <w:rFonts w:ascii="Arial" w:hAnsi="Arial" w:cs="Arial"/>
          <w:color w:val="252830"/>
        </w:rPr>
      </w:pPr>
      <w:hyperlink r:id="rId41" w:history="1">
        <w:r>
          <w:rPr>
            <w:rStyle w:val="Hyperlink"/>
            <w:rFonts w:ascii="Arial" w:hAnsi="Arial" w:cs="Arial"/>
            <w:color w:val="2B6DAD"/>
            <w:bdr w:val="none" w:sz="0" w:space="0" w:color="auto" w:frame="1"/>
          </w:rPr>
          <w:t>User-defined Function</w:t>
        </w:r>
      </w:hyperlink>
    </w:p>
    <w:p w:rsidR="00AA72DD" w:rsidRDefault="00AA72DD" w:rsidP="00AA72D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how you can pass structures to a function</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50</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age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function prototype</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 s</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 s1</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name: "</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age: "</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s1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passing struct as an argument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display</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 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"\nDisplaying information\n"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"Name: %s"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"\nAge: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AA72DD">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eastAsiaTheme="majorEastAsia" w:hAnsi="Arial" w:cs="Arial"/>
          <w:color w:val="555555"/>
          <w:bdr w:val="none" w:sz="0" w:space="0" w:color="auto" w:frame="1"/>
        </w:rPr>
        <w:t>Output</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name: Bond</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age: 13</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Displaying information</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Name: Bond</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Age: 13  </w:t>
      </w:r>
    </w:p>
    <w:p w:rsidR="00AA72DD" w:rsidRDefault="00AA72DD" w:rsidP="00AA72D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a struct variable </w:t>
      </w:r>
      <w:r>
        <w:rPr>
          <w:rStyle w:val="HTMLVariable"/>
          <w:rFonts w:ascii="Consolas" w:hAnsi="Consolas" w:cs="Consolas"/>
          <w:i w:val="0"/>
          <w:iCs w:val="0"/>
          <w:color w:val="252830"/>
          <w:sz w:val="21"/>
          <w:szCs w:val="21"/>
          <w:bdr w:val="none" w:sz="0" w:space="0" w:color="auto" w:frame="1"/>
          <w:shd w:val="clear" w:color="auto" w:fill="EFF0F1"/>
        </w:rPr>
        <w:t>s1</w:t>
      </w:r>
      <w:r>
        <w:rPr>
          <w:rFonts w:ascii="Arial" w:hAnsi="Arial" w:cs="Arial"/>
          <w:color w:val="252830"/>
        </w:rPr>
        <w:t> of type </w:t>
      </w:r>
      <w:r>
        <w:rPr>
          <w:rStyle w:val="HTMLCode"/>
          <w:rFonts w:ascii="Consolas" w:hAnsi="Consolas" w:cs="Consolas"/>
          <w:color w:val="252830"/>
          <w:sz w:val="21"/>
          <w:szCs w:val="21"/>
          <w:bdr w:val="none" w:sz="0" w:space="0" w:color="auto" w:frame="1"/>
          <w:shd w:val="clear" w:color="auto" w:fill="EFF0F1"/>
        </w:rPr>
        <w:t>struct student</w:t>
      </w:r>
      <w:r>
        <w:rPr>
          <w:rFonts w:ascii="Arial" w:hAnsi="Arial" w:cs="Arial"/>
          <w:color w:val="252830"/>
        </w:rPr>
        <w:t> is created. The variable is passed to the </w:t>
      </w:r>
      <w:r>
        <w:rPr>
          <w:rStyle w:val="HTMLCode"/>
          <w:rFonts w:ascii="Consolas" w:hAnsi="Consolas" w:cs="Consolas"/>
          <w:color w:val="252830"/>
          <w:sz w:val="21"/>
          <w:szCs w:val="21"/>
          <w:bdr w:val="none" w:sz="0" w:space="0" w:color="auto" w:frame="1"/>
          <w:shd w:val="clear" w:color="auto" w:fill="EFF0F1"/>
        </w:rPr>
        <w:t>display()</w:t>
      </w:r>
      <w:r>
        <w:rPr>
          <w:rFonts w:ascii="Arial" w:hAnsi="Arial" w:cs="Arial"/>
          <w:color w:val="252830"/>
        </w:rPr>
        <w:t> function using </w:t>
      </w:r>
      <w:r>
        <w:rPr>
          <w:rStyle w:val="HTMLCode"/>
          <w:rFonts w:ascii="Consolas" w:hAnsi="Consolas" w:cs="Consolas"/>
          <w:color w:val="252830"/>
          <w:sz w:val="21"/>
          <w:szCs w:val="21"/>
          <w:bdr w:val="none" w:sz="0" w:space="0" w:color="auto" w:frame="1"/>
          <w:shd w:val="clear" w:color="auto" w:fill="EFF0F1"/>
        </w:rPr>
        <w:t>display(s1);</w:t>
      </w:r>
      <w:r>
        <w:rPr>
          <w:rFonts w:ascii="Arial" w:hAnsi="Arial" w:cs="Arial"/>
          <w:color w:val="252830"/>
        </w:rPr>
        <w:t> statement.</w:t>
      </w:r>
    </w:p>
    <w:p w:rsidR="00AA72DD" w:rsidRDefault="00AA72DD" w:rsidP="00AA72DD">
      <w:pPr>
        <w:shd w:val="clear" w:color="auto" w:fill="FFFFFF"/>
        <w:spacing w:before="300" w:after="300"/>
        <w:textAlignment w:val="baseline"/>
        <w:rPr>
          <w:rFonts w:ascii="Arial" w:hAnsi="Arial" w:cs="Arial"/>
          <w:color w:val="252830"/>
        </w:rPr>
      </w:pPr>
      <w:r>
        <w:rPr>
          <w:rFonts w:ascii="Arial" w:hAnsi="Arial" w:cs="Arial"/>
          <w:color w:val="252830"/>
        </w:rPr>
        <w:pict>
          <v:rect id="_x0000_i1120" style="width:0;height:0" o:hralign="center" o:hrstd="t" o:hr="t" fillcolor="#a0a0a0" stroked="f"/>
        </w:pict>
      </w:r>
    </w:p>
    <w:p w:rsidR="00AA72DD" w:rsidRDefault="00AA72DD" w:rsidP="00AA72DD">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Return struct from a function</w:t>
      </w:r>
    </w:p>
    <w:p w:rsidR="00AA72DD" w:rsidRDefault="00AA72DD" w:rsidP="00AA72D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how you can return structure from a function:</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50</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age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function prototype</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 getInformation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 s</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getInformation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"\nDisplaying information\n"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"Name: %s"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"\nRoll: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 getInformation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 s1</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name: "</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 </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age: "</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s1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age</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s1</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8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ab/>
      </w:r>
    </w:p>
    <w:p w:rsidR="00AA72DD" w:rsidRDefault="00AA72DD" w:rsidP="00AA72D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the </w:t>
      </w:r>
      <w:r>
        <w:rPr>
          <w:rStyle w:val="HTMLCode"/>
          <w:rFonts w:ascii="Consolas" w:hAnsi="Consolas" w:cs="Consolas"/>
          <w:color w:val="252830"/>
          <w:sz w:val="21"/>
          <w:szCs w:val="21"/>
          <w:bdr w:val="none" w:sz="0" w:space="0" w:color="auto" w:frame="1"/>
          <w:shd w:val="clear" w:color="auto" w:fill="EFF0F1"/>
        </w:rPr>
        <w:t>getInformation()</w:t>
      </w:r>
      <w:r>
        <w:rPr>
          <w:rFonts w:ascii="Arial" w:hAnsi="Arial" w:cs="Arial"/>
          <w:color w:val="252830"/>
        </w:rPr>
        <w:t> function is called using </w:t>
      </w:r>
      <w:r>
        <w:rPr>
          <w:rStyle w:val="HTMLCode"/>
          <w:rFonts w:ascii="Consolas" w:hAnsi="Consolas" w:cs="Consolas"/>
          <w:color w:val="252830"/>
          <w:sz w:val="21"/>
          <w:szCs w:val="21"/>
          <w:bdr w:val="none" w:sz="0" w:space="0" w:color="auto" w:frame="1"/>
          <w:shd w:val="clear" w:color="auto" w:fill="EFF0F1"/>
        </w:rPr>
        <w:t>s = getInformation();</w:t>
      </w:r>
      <w:r>
        <w:rPr>
          <w:rFonts w:ascii="Arial" w:hAnsi="Arial" w:cs="Arial"/>
          <w:color w:val="252830"/>
        </w:rPr>
        <w:t> statement. The function returns a structure of type </w:t>
      </w:r>
      <w:r>
        <w:rPr>
          <w:rStyle w:val="HTMLCode"/>
          <w:rFonts w:ascii="Consolas" w:hAnsi="Consolas" w:cs="Consolas"/>
          <w:color w:val="252830"/>
          <w:sz w:val="21"/>
          <w:szCs w:val="21"/>
          <w:bdr w:val="none" w:sz="0" w:space="0" w:color="auto" w:frame="1"/>
          <w:shd w:val="clear" w:color="auto" w:fill="EFF0F1"/>
        </w:rPr>
        <w:t>struct student</w:t>
      </w:r>
      <w:r>
        <w:rPr>
          <w:rFonts w:ascii="Arial" w:hAnsi="Arial" w:cs="Arial"/>
          <w:color w:val="252830"/>
        </w:rPr>
        <w:t>. The returned structure is displayed from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w:t>
      </w:r>
    </w:p>
    <w:p w:rsidR="00AA72DD" w:rsidRDefault="00AA72DD" w:rsidP="00AA72D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Notice that, the return type of </w:t>
      </w:r>
      <w:r>
        <w:rPr>
          <w:rStyle w:val="HTMLCode"/>
          <w:rFonts w:ascii="Consolas" w:hAnsi="Consolas" w:cs="Consolas"/>
          <w:color w:val="252830"/>
          <w:sz w:val="21"/>
          <w:szCs w:val="21"/>
          <w:bdr w:val="none" w:sz="0" w:space="0" w:color="auto" w:frame="1"/>
          <w:shd w:val="clear" w:color="auto" w:fill="EFF0F1"/>
        </w:rPr>
        <w:t>getInformation()</w:t>
      </w:r>
      <w:r>
        <w:rPr>
          <w:rFonts w:ascii="Arial" w:hAnsi="Arial" w:cs="Arial"/>
          <w:color w:val="252830"/>
        </w:rPr>
        <w:t> is also </w:t>
      </w:r>
      <w:r>
        <w:rPr>
          <w:rStyle w:val="HTMLCode"/>
          <w:rFonts w:ascii="Consolas" w:hAnsi="Consolas" w:cs="Consolas"/>
          <w:color w:val="252830"/>
          <w:sz w:val="21"/>
          <w:szCs w:val="21"/>
          <w:bdr w:val="none" w:sz="0" w:space="0" w:color="auto" w:frame="1"/>
          <w:shd w:val="clear" w:color="auto" w:fill="EFF0F1"/>
        </w:rPr>
        <w:t>struct student</w:t>
      </w:r>
      <w:r>
        <w:rPr>
          <w:rFonts w:ascii="Arial" w:hAnsi="Arial" w:cs="Arial"/>
          <w:color w:val="252830"/>
        </w:rPr>
        <w:t>.</w:t>
      </w:r>
    </w:p>
    <w:p w:rsidR="00AA72DD" w:rsidRDefault="00AA72DD" w:rsidP="00AA72DD">
      <w:pPr>
        <w:shd w:val="clear" w:color="auto" w:fill="FFFFFF"/>
        <w:spacing w:before="300" w:after="300"/>
        <w:textAlignment w:val="baseline"/>
        <w:rPr>
          <w:rFonts w:ascii="Arial" w:hAnsi="Arial" w:cs="Arial"/>
          <w:color w:val="252830"/>
        </w:rPr>
      </w:pPr>
      <w:r>
        <w:rPr>
          <w:rFonts w:ascii="Arial" w:hAnsi="Arial" w:cs="Arial"/>
          <w:color w:val="252830"/>
        </w:rPr>
        <w:pict>
          <v:rect id="_x0000_i1121" style="width:0;height:0" o:hralign="center" o:hrstd="t" o:hr="t" fillcolor="#a0a0a0" stroked="f"/>
        </w:pict>
      </w:r>
    </w:p>
    <w:p w:rsidR="00AA72DD" w:rsidRDefault="00AA72DD" w:rsidP="00AA72DD">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Passing struct by reference</w:t>
      </w:r>
    </w:p>
    <w:p w:rsidR="00AA72DD" w:rsidRDefault="00AA72DD" w:rsidP="00AA72D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You can also pass structs by reference (in a similar way like you pass variables of built-in type by reference). We suggest you to read </w:t>
      </w:r>
      <w:hyperlink r:id="rId42" w:history="1">
        <w:r>
          <w:rPr>
            <w:rStyle w:val="Hyperlink"/>
            <w:rFonts w:ascii="Arial" w:hAnsi="Arial" w:cs="Arial"/>
            <w:color w:val="2B6DAD"/>
            <w:bdr w:val="none" w:sz="0" w:space="0" w:color="auto" w:frame="1"/>
          </w:rPr>
          <w:t>pass by reference</w:t>
        </w:r>
      </w:hyperlink>
      <w:r>
        <w:rPr>
          <w:rFonts w:ascii="Arial" w:hAnsi="Arial" w:cs="Arial"/>
          <w:color w:val="252830"/>
        </w:rPr>
        <w:t> tutorial before you proceed.</w:t>
      </w:r>
    </w:p>
    <w:p w:rsidR="00AA72DD" w:rsidRDefault="00AA72DD" w:rsidP="00AA72D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During pass by reference, the memory addresses of struct variables are passed to the function.</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typedef</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w:t>
      </w:r>
      <w:r>
        <w:rPr>
          <w:rStyle w:val="typ"/>
          <w:rFonts w:ascii="Consolas" w:hAnsi="Consolas" w:cs="Consolas"/>
          <w:color w:val="2B91AF"/>
          <w:sz w:val="21"/>
          <w:szCs w:val="21"/>
          <w:bdr w:val="none" w:sz="0" w:space="0" w:color="auto" w:frame="1"/>
          <w:shd w:val="clear" w:color="auto" w:fill="EFF0F1"/>
        </w:rPr>
        <w:t>Complex</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real</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imag</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complex</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addNumbers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complex c1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complex c2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complex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result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complex c1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"For first number,\n"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real part: "</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real</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imaginary part: "</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imag</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"For second number, \n"</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real part: "</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real</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imaginary part: "</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imag</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addNumbers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result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"\nresult.real = %.1f\n"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real</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"result.imag = %.1f"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imag</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addNumbers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complex c1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complex c2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complex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result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 xml:space="preserve">real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real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real</w:t>
      </w:r>
      <w:r>
        <w:rPr>
          <w:rStyle w:val="pun"/>
          <w:rFonts w:ascii="Consolas" w:hAnsi="Consolas" w:cs="Consolas"/>
          <w:color w:val="000000"/>
          <w:sz w:val="21"/>
          <w:szCs w:val="21"/>
          <w:bdr w:val="none" w:sz="0" w:space="0" w:color="auto" w:frame="1"/>
          <w:shd w:val="clear" w:color="auto" w:fill="EFF0F1"/>
        </w:rPr>
        <w:t>;</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result</w:t>
      </w:r>
      <w:r>
        <w:rPr>
          <w:rStyle w:val="pun"/>
          <w:rFonts w:ascii="Consolas" w:hAnsi="Consolas" w:cs="Consolas"/>
          <w:color w:val="000000"/>
          <w:sz w:val="21"/>
          <w:szCs w:val="21"/>
          <w:bdr w:val="none" w:sz="0" w:space="0" w:color="auto" w:frame="1"/>
          <w:shd w:val="clear" w:color="auto" w:fill="EFF0F1"/>
        </w:rPr>
        <w:t>-&gt;</w:t>
      </w:r>
      <w:r>
        <w:rPr>
          <w:rStyle w:val="pln"/>
          <w:rFonts w:ascii="Consolas" w:hAnsi="Consolas" w:cs="Consolas"/>
          <w:color w:val="000000"/>
          <w:sz w:val="21"/>
          <w:szCs w:val="21"/>
          <w:bdr w:val="none" w:sz="0" w:space="0" w:color="auto" w:frame="1"/>
          <w:shd w:val="clear" w:color="auto" w:fill="EFF0F1"/>
        </w:rPr>
        <w:t xml:space="preserve">imag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imag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imag</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AA72DD" w:rsidRDefault="00AA72DD" w:rsidP="00306920">
      <w:pPr>
        <w:pStyle w:val="HTMLPreformatted"/>
        <w:numPr>
          <w:ilvl w:val="0"/>
          <w:numId w:val="9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AA72DD" w:rsidRDefault="00AA72DD" w:rsidP="00AA72DD">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eastAsiaTheme="majorEastAsia" w:hAnsi="Arial" w:cs="Arial"/>
          <w:color w:val="555555"/>
          <w:bdr w:val="none" w:sz="0" w:space="0" w:color="auto" w:frame="1"/>
        </w:rPr>
        <w:t>Output</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For first number,</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real part:  1.1</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imaginary part:  -2.4</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For second number, </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real part:  3.4</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imaginary part:  -3.2</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result.real = 4.5</w:t>
      </w:r>
    </w:p>
    <w:p w:rsidR="00AA72DD" w:rsidRDefault="00AA72DD" w:rsidP="00AA72D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result.imag = -5.6  </w:t>
      </w:r>
    </w:p>
    <w:p w:rsidR="00AA72DD" w:rsidRDefault="00AA72DD" w:rsidP="00AA72D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the above program, three structure variables </w:t>
      </w:r>
      <w:r>
        <w:rPr>
          <w:rStyle w:val="HTMLVariable"/>
          <w:rFonts w:ascii="Consolas" w:hAnsi="Consolas" w:cs="Consolas"/>
          <w:i w:val="0"/>
          <w:iCs w:val="0"/>
          <w:color w:val="252830"/>
          <w:sz w:val="21"/>
          <w:szCs w:val="21"/>
          <w:bdr w:val="none" w:sz="0" w:space="0" w:color="auto" w:frame="1"/>
          <w:shd w:val="clear" w:color="auto" w:fill="EFF0F1"/>
        </w:rPr>
        <w:t>c1</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c2</w:t>
      </w:r>
      <w:r>
        <w:rPr>
          <w:rFonts w:ascii="Arial" w:hAnsi="Arial" w:cs="Arial"/>
          <w:color w:val="252830"/>
        </w:rPr>
        <w:t> and the address of </w:t>
      </w:r>
      <w:r>
        <w:rPr>
          <w:rStyle w:val="HTMLVariable"/>
          <w:rFonts w:ascii="Consolas" w:hAnsi="Consolas" w:cs="Consolas"/>
          <w:i w:val="0"/>
          <w:iCs w:val="0"/>
          <w:color w:val="252830"/>
          <w:sz w:val="21"/>
          <w:szCs w:val="21"/>
          <w:bdr w:val="none" w:sz="0" w:space="0" w:color="auto" w:frame="1"/>
          <w:shd w:val="clear" w:color="auto" w:fill="EFF0F1"/>
        </w:rPr>
        <w:t>result</w:t>
      </w:r>
      <w:r>
        <w:rPr>
          <w:rFonts w:ascii="Arial" w:hAnsi="Arial" w:cs="Arial"/>
          <w:color w:val="252830"/>
        </w:rPr>
        <w:t> is passed to the </w:t>
      </w:r>
      <w:r>
        <w:rPr>
          <w:rStyle w:val="HTMLCode"/>
          <w:rFonts w:ascii="Consolas" w:hAnsi="Consolas" w:cs="Consolas"/>
          <w:color w:val="252830"/>
          <w:sz w:val="21"/>
          <w:szCs w:val="21"/>
          <w:bdr w:val="none" w:sz="0" w:space="0" w:color="auto" w:frame="1"/>
          <w:shd w:val="clear" w:color="auto" w:fill="EFF0F1"/>
        </w:rPr>
        <w:t>addNumbers()</w:t>
      </w:r>
      <w:r>
        <w:rPr>
          <w:rFonts w:ascii="Arial" w:hAnsi="Arial" w:cs="Arial"/>
          <w:color w:val="252830"/>
        </w:rPr>
        <w:t> function. Here, </w:t>
      </w:r>
      <w:r>
        <w:rPr>
          <w:rStyle w:val="HTMLVariable"/>
          <w:rFonts w:ascii="Consolas" w:hAnsi="Consolas" w:cs="Consolas"/>
          <w:i w:val="0"/>
          <w:iCs w:val="0"/>
          <w:color w:val="252830"/>
          <w:sz w:val="21"/>
          <w:szCs w:val="21"/>
          <w:bdr w:val="none" w:sz="0" w:space="0" w:color="auto" w:frame="1"/>
          <w:shd w:val="clear" w:color="auto" w:fill="EFF0F1"/>
        </w:rPr>
        <w:t>result</w:t>
      </w:r>
      <w:r>
        <w:rPr>
          <w:rFonts w:ascii="Arial" w:hAnsi="Arial" w:cs="Arial"/>
          <w:color w:val="252830"/>
        </w:rPr>
        <w:t> is passed by reference.</w:t>
      </w:r>
    </w:p>
    <w:p w:rsidR="00AA72DD" w:rsidRDefault="00AA72DD" w:rsidP="00AA72D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the </w:t>
      </w:r>
      <w:r>
        <w:rPr>
          <w:rStyle w:val="HTMLVariable"/>
          <w:rFonts w:ascii="Consolas" w:hAnsi="Consolas" w:cs="Consolas"/>
          <w:i w:val="0"/>
          <w:iCs w:val="0"/>
          <w:color w:val="252830"/>
          <w:sz w:val="21"/>
          <w:szCs w:val="21"/>
          <w:bdr w:val="none" w:sz="0" w:space="0" w:color="auto" w:frame="1"/>
          <w:shd w:val="clear" w:color="auto" w:fill="EFF0F1"/>
        </w:rPr>
        <w:t>result</w:t>
      </w:r>
      <w:r>
        <w:rPr>
          <w:rFonts w:ascii="Arial" w:hAnsi="Arial" w:cs="Arial"/>
          <w:color w:val="252830"/>
        </w:rPr>
        <w:t> variable inside the </w:t>
      </w:r>
      <w:r>
        <w:rPr>
          <w:rStyle w:val="HTMLCode"/>
          <w:rFonts w:ascii="Consolas" w:hAnsi="Consolas" w:cs="Consolas"/>
          <w:color w:val="252830"/>
          <w:sz w:val="21"/>
          <w:szCs w:val="21"/>
          <w:bdr w:val="none" w:sz="0" w:space="0" w:color="auto" w:frame="1"/>
          <w:shd w:val="clear" w:color="auto" w:fill="EFF0F1"/>
        </w:rPr>
        <w:t>addNumbers()</w:t>
      </w:r>
      <w:r>
        <w:rPr>
          <w:rFonts w:ascii="Arial" w:hAnsi="Arial" w:cs="Arial"/>
          <w:color w:val="252830"/>
        </w:rPr>
        <w:t> is altered, the </w:t>
      </w:r>
      <w:r>
        <w:rPr>
          <w:rStyle w:val="HTMLVariable"/>
          <w:rFonts w:ascii="Consolas" w:hAnsi="Consolas" w:cs="Consolas"/>
          <w:i w:val="0"/>
          <w:iCs w:val="0"/>
          <w:color w:val="252830"/>
          <w:sz w:val="21"/>
          <w:szCs w:val="21"/>
          <w:bdr w:val="none" w:sz="0" w:space="0" w:color="auto" w:frame="1"/>
          <w:shd w:val="clear" w:color="auto" w:fill="EFF0F1"/>
        </w:rPr>
        <w:t>result</w:t>
      </w:r>
      <w:r>
        <w:rPr>
          <w:rFonts w:ascii="Arial" w:hAnsi="Arial" w:cs="Arial"/>
          <w:color w:val="252830"/>
        </w:rPr>
        <w:t> variable inside the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function is also altered accordingly.</w:t>
      </w:r>
    </w:p>
    <w:p w:rsidR="009C493B" w:rsidRDefault="009C493B" w:rsidP="00F72458">
      <w:pPr>
        <w:rPr>
          <w:b/>
          <w:sz w:val="36"/>
        </w:rPr>
      </w:pPr>
    </w:p>
    <w:p w:rsidR="00AA72DD" w:rsidRDefault="00AA72DD" w:rsidP="00F72458">
      <w:pPr>
        <w:rPr>
          <w:b/>
          <w:sz w:val="36"/>
        </w:rPr>
      </w:pPr>
    </w:p>
    <w:p w:rsidR="00AA72DD" w:rsidRDefault="00AA72DD" w:rsidP="00F72458">
      <w:pPr>
        <w:rPr>
          <w:b/>
          <w:sz w:val="36"/>
        </w:rPr>
      </w:pPr>
    </w:p>
    <w:p w:rsidR="00AA72DD" w:rsidRDefault="00AA72DD" w:rsidP="00F72458">
      <w:pPr>
        <w:rPr>
          <w:b/>
          <w:sz w:val="36"/>
        </w:rPr>
      </w:pPr>
    </w:p>
    <w:p w:rsidR="00AA72DD" w:rsidRDefault="00AA72DD" w:rsidP="00F72458">
      <w:pPr>
        <w:rPr>
          <w:b/>
          <w:sz w:val="36"/>
        </w:rPr>
      </w:pPr>
    </w:p>
    <w:p w:rsidR="00AA72DD" w:rsidRDefault="00AA72DD" w:rsidP="00F72458">
      <w:pPr>
        <w:rPr>
          <w:b/>
          <w:sz w:val="36"/>
        </w:rPr>
      </w:pPr>
    </w:p>
    <w:p w:rsidR="007108B5" w:rsidRDefault="007108B5" w:rsidP="007108B5">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Unions</w:t>
      </w:r>
    </w:p>
    <w:p w:rsidR="007108B5" w:rsidRDefault="007108B5" w:rsidP="007108B5">
      <w:pPr>
        <w:shd w:val="clear" w:color="auto" w:fill="FFFFFF"/>
        <w:textAlignment w:val="baseline"/>
        <w:rPr>
          <w:rFonts w:ascii="Arial" w:hAnsi="Arial" w:cs="Arial"/>
          <w:b/>
          <w:bCs/>
          <w:color w:val="9999AA"/>
        </w:rPr>
      </w:pPr>
      <w:r>
        <w:rPr>
          <w:rFonts w:ascii="Arial" w:hAnsi="Arial" w:cs="Arial"/>
          <w:b/>
          <w:bCs/>
          <w:color w:val="9999AA"/>
        </w:rPr>
        <w:t>In this tutorial, you'll learn about unions in C programming. More specifically, how to create unions, access its members and learn the differences between unions and structures.</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 union is a user-defined type similar to structs in C programming. We recommend you to learn </w:t>
      </w:r>
      <w:hyperlink r:id="rId43" w:history="1">
        <w:r>
          <w:rPr>
            <w:rStyle w:val="Hyperlink"/>
            <w:rFonts w:ascii="Arial" w:hAnsi="Arial" w:cs="Arial"/>
            <w:color w:val="2B6DAD"/>
            <w:bdr w:val="none" w:sz="0" w:space="0" w:color="auto" w:frame="1"/>
          </w:rPr>
          <w:t>C structs</w:t>
        </w:r>
      </w:hyperlink>
      <w:r>
        <w:rPr>
          <w:rFonts w:ascii="Arial" w:hAnsi="Arial" w:cs="Arial"/>
          <w:color w:val="252830"/>
        </w:rPr>
        <w:t> before you check this tutorial.</w:t>
      </w:r>
    </w:p>
    <w:p w:rsidR="007108B5" w:rsidRDefault="007108B5" w:rsidP="007108B5">
      <w:pPr>
        <w:shd w:val="clear" w:color="auto" w:fill="FFFFFF"/>
        <w:spacing w:before="300" w:after="300"/>
        <w:textAlignment w:val="baseline"/>
        <w:rPr>
          <w:rFonts w:ascii="Arial" w:hAnsi="Arial" w:cs="Arial"/>
          <w:color w:val="252830"/>
        </w:rPr>
      </w:pPr>
      <w:r>
        <w:rPr>
          <w:rFonts w:ascii="Arial" w:hAnsi="Arial" w:cs="Arial"/>
          <w:color w:val="252830"/>
        </w:rPr>
        <w:pict>
          <v:rect id="_x0000_i1122" style="width:0;height:0" o:hralign="center" o:hrstd="t" o:hr="t" fillcolor="#a0a0a0" stroked="f"/>
        </w:pict>
      </w:r>
    </w:p>
    <w:p w:rsidR="007108B5" w:rsidRDefault="007108B5" w:rsidP="007108B5">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How to define a union?</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use the </w:t>
      </w:r>
      <w:r>
        <w:rPr>
          <w:rStyle w:val="HTMLCode"/>
          <w:rFonts w:ascii="Consolas" w:hAnsi="Consolas" w:cs="Consolas"/>
          <w:color w:val="252830"/>
          <w:sz w:val="21"/>
          <w:szCs w:val="21"/>
          <w:bdr w:val="none" w:sz="0" w:space="0" w:color="auto" w:frame="1"/>
          <w:shd w:val="clear" w:color="auto" w:fill="EFF0F1"/>
        </w:rPr>
        <w:t>union</w:t>
      </w:r>
      <w:r>
        <w:rPr>
          <w:rFonts w:ascii="Arial" w:hAnsi="Arial" w:cs="Arial"/>
          <w:color w:val="252830"/>
        </w:rPr>
        <w:t> keyword to define unions. Here's an example:</w:t>
      </w:r>
    </w:p>
    <w:p w:rsidR="007108B5" w:rsidRDefault="007108B5" w:rsidP="00306920">
      <w:pPr>
        <w:pStyle w:val="HTMLPreformatted"/>
        <w:numPr>
          <w:ilvl w:val="0"/>
          <w:numId w:val="9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union</w:t>
      </w:r>
      <w:r>
        <w:rPr>
          <w:rStyle w:val="pln"/>
          <w:rFonts w:ascii="Consolas" w:hAnsi="Consolas" w:cs="Consolas"/>
          <w:color w:val="000000"/>
          <w:sz w:val="21"/>
          <w:szCs w:val="21"/>
          <w:bdr w:val="none" w:sz="0" w:space="0" w:color="auto" w:frame="1"/>
          <w:shd w:val="clear" w:color="auto" w:fill="EFF0F1"/>
        </w:rPr>
        <w:t xml:space="preserve"> car</w:t>
      </w:r>
    </w:p>
    <w:p w:rsidR="007108B5" w:rsidRDefault="007108B5" w:rsidP="00306920">
      <w:pPr>
        <w:pStyle w:val="HTMLPreformatted"/>
        <w:numPr>
          <w:ilvl w:val="0"/>
          <w:numId w:val="9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50</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price</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above code defines a derived type </w:t>
      </w:r>
      <w:r>
        <w:rPr>
          <w:rStyle w:val="HTMLCode"/>
          <w:rFonts w:ascii="Consolas" w:hAnsi="Consolas" w:cs="Consolas"/>
          <w:color w:val="252830"/>
          <w:sz w:val="21"/>
          <w:szCs w:val="21"/>
          <w:bdr w:val="none" w:sz="0" w:space="0" w:color="auto" w:frame="1"/>
          <w:shd w:val="clear" w:color="auto" w:fill="EFF0F1"/>
        </w:rPr>
        <w:t>union car</w:t>
      </w:r>
      <w:r>
        <w:rPr>
          <w:rFonts w:ascii="Arial" w:hAnsi="Arial" w:cs="Arial"/>
          <w:color w:val="252830"/>
        </w:rPr>
        <w:t>.</w:t>
      </w:r>
    </w:p>
    <w:p w:rsidR="007108B5" w:rsidRDefault="007108B5" w:rsidP="007108B5">
      <w:pPr>
        <w:shd w:val="clear" w:color="auto" w:fill="FFFFFF"/>
        <w:spacing w:before="300" w:after="300"/>
        <w:textAlignment w:val="baseline"/>
        <w:rPr>
          <w:rFonts w:ascii="Arial" w:hAnsi="Arial" w:cs="Arial"/>
          <w:color w:val="252830"/>
        </w:rPr>
      </w:pPr>
      <w:r>
        <w:rPr>
          <w:rFonts w:ascii="Arial" w:hAnsi="Arial" w:cs="Arial"/>
          <w:color w:val="252830"/>
        </w:rPr>
        <w:pict>
          <v:rect id="_x0000_i1123" style="width:0;height:0" o:hralign="center" o:hrstd="t" o:hr="t" fillcolor="#a0a0a0" stroked="f"/>
        </w:pict>
      </w:r>
    </w:p>
    <w:p w:rsidR="007108B5" w:rsidRDefault="007108B5" w:rsidP="007108B5">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Create union variables</w:t>
      </w:r>
    </w:p>
    <w:p w:rsidR="007108B5" w:rsidRDefault="007108B5" w:rsidP="007108B5">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a union is defined, it creates a user-defined type. However, no memory is allocated. To allocate memory for a given union type and work with it, we need to create variables.</w:t>
      </w:r>
    </w:p>
    <w:p w:rsidR="007108B5" w:rsidRDefault="007108B5" w:rsidP="007108B5">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how we create union variables.</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union</w:t>
      </w:r>
      <w:r>
        <w:rPr>
          <w:rStyle w:val="pln"/>
          <w:rFonts w:ascii="Consolas" w:hAnsi="Consolas" w:cs="Consolas"/>
          <w:color w:val="000000"/>
          <w:sz w:val="21"/>
          <w:szCs w:val="21"/>
          <w:bdr w:val="none" w:sz="0" w:space="0" w:color="auto" w:frame="1"/>
          <w:shd w:val="clear" w:color="auto" w:fill="EFF0F1"/>
        </w:rPr>
        <w:t xml:space="preserve"> car</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50</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price</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union</w:t>
      </w:r>
      <w:r>
        <w:rPr>
          <w:rStyle w:val="pln"/>
          <w:rFonts w:ascii="Consolas" w:hAnsi="Consolas" w:cs="Consolas"/>
          <w:color w:val="000000"/>
          <w:sz w:val="21"/>
          <w:szCs w:val="21"/>
          <w:bdr w:val="none" w:sz="0" w:space="0" w:color="auto" w:frame="1"/>
          <w:shd w:val="clear" w:color="auto" w:fill="EFF0F1"/>
        </w:rPr>
        <w:t xml:space="preserve"> car car1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car2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car3</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7108B5">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Another way of creating union variables is:</w:t>
      </w:r>
    </w:p>
    <w:p w:rsidR="007108B5" w:rsidRDefault="007108B5" w:rsidP="00306920">
      <w:pPr>
        <w:pStyle w:val="HTMLPreformatted"/>
        <w:numPr>
          <w:ilvl w:val="0"/>
          <w:numId w:val="9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union</w:t>
      </w:r>
      <w:r>
        <w:rPr>
          <w:rStyle w:val="pln"/>
          <w:rFonts w:ascii="Consolas" w:hAnsi="Consolas" w:cs="Consolas"/>
          <w:color w:val="000000"/>
          <w:sz w:val="21"/>
          <w:szCs w:val="21"/>
          <w:bdr w:val="none" w:sz="0" w:space="0" w:color="auto" w:frame="1"/>
          <w:shd w:val="clear" w:color="auto" w:fill="EFF0F1"/>
        </w:rPr>
        <w:t xml:space="preserve"> car</w:t>
      </w:r>
    </w:p>
    <w:p w:rsidR="007108B5" w:rsidRDefault="007108B5" w:rsidP="00306920">
      <w:pPr>
        <w:pStyle w:val="HTMLPreformatted"/>
        <w:numPr>
          <w:ilvl w:val="0"/>
          <w:numId w:val="9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lastRenderedPageBreak/>
        <w:t>{</w:t>
      </w:r>
    </w:p>
    <w:p w:rsidR="007108B5" w:rsidRDefault="007108B5" w:rsidP="00306920">
      <w:pPr>
        <w:pStyle w:val="HTMLPreformatted"/>
        <w:numPr>
          <w:ilvl w:val="0"/>
          <w:numId w:val="9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50</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price</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car1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car2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car3</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bdr w:val="none" w:sz="0" w:space="0" w:color="auto" w:frame="1"/>
        </w:rPr>
        <w:t> </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both cases, union variables </w:t>
      </w:r>
      <w:r>
        <w:rPr>
          <w:rStyle w:val="HTMLVariable"/>
          <w:rFonts w:ascii="Consolas" w:hAnsi="Consolas" w:cs="Consolas"/>
          <w:i w:val="0"/>
          <w:iCs w:val="0"/>
          <w:color w:val="252830"/>
          <w:sz w:val="21"/>
          <w:szCs w:val="21"/>
          <w:bdr w:val="none" w:sz="0" w:space="0" w:color="auto" w:frame="1"/>
          <w:shd w:val="clear" w:color="auto" w:fill="EFF0F1"/>
        </w:rPr>
        <w:t>car1</w:t>
      </w:r>
      <w:r>
        <w:rPr>
          <w:rFonts w:ascii="Arial" w:hAnsi="Arial" w:cs="Arial"/>
          <w:color w:val="252830"/>
        </w:rPr>
        <w:t>, </w:t>
      </w:r>
      <w:r>
        <w:rPr>
          <w:rStyle w:val="HTMLVariable"/>
          <w:rFonts w:ascii="Consolas" w:hAnsi="Consolas" w:cs="Consolas"/>
          <w:i w:val="0"/>
          <w:iCs w:val="0"/>
          <w:color w:val="252830"/>
          <w:sz w:val="21"/>
          <w:szCs w:val="21"/>
          <w:bdr w:val="none" w:sz="0" w:space="0" w:color="auto" w:frame="1"/>
          <w:shd w:val="clear" w:color="auto" w:fill="EFF0F1"/>
        </w:rPr>
        <w:t>car2</w:t>
      </w:r>
      <w:r>
        <w:rPr>
          <w:rFonts w:ascii="Arial" w:hAnsi="Arial" w:cs="Arial"/>
          <w:color w:val="252830"/>
        </w:rPr>
        <w:t>, and a union pointer </w:t>
      </w:r>
      <w:r>
        <w:rPr>
          <w:rStyle w:val="HTMLVariable"/>
          <w:rFonts w:ascii="Consolas" w:hAnsi="Consolas" w:cs="Consolas"/>
          <w:i w:val="0"/>
          <w:iCs w:val="0"/>
          <w:color w:val="252830"/>
          <w:sz w:val="21"/>
          <w:szCs w:val="21"/>
          <w:bdr w:val="none" w:sz="0" w:space="0" w:color="auto" w:frame="1"/>
          <w:shd w:val="clear" w:color="auto" w:fill="EFF0F1"/>
        </w:rPr>
        <w:t>car3</w:t>
      </w:r>
      <w:r>
        <w:rPr>
          <w:rFonts w:ascii="Arial" w:hAnsi="Arial" w:cs="Arial"/>
          <w:color w:val="252830"/>
        </w:rPr>
        <w:t> of </w:t>
      </w:r>
      <w:r>
        <w:rPr>
          <w:rStyle w:val="HTMLCode"/>
          <w:rFonts w:ascii="Consolas" w:hAnsi="Consolas" w:cs="Consolas"/>
          <w:color w:val="252830"/>
          <w:sz w:val="21"/>
          <w:szCs w:val="21"/>
          <w:bdr w:val="none" w:sz="0" w:space="0" w:color="auto" w:frame="1"/>
          <w:shd w:val="clear" w:color="auto" w:fill="EFF0F1"/>
        </w:rPr>
        <w:t>union car</w:t>
      </w:r>
      <w:r>
        <w:rPr>
          <w:rFonts w:ascii="Arial" w:hAnsi="Arial" w:cs="Arial"/>
          <w:color w:val="252830"/>
        </w:rPr>
        <w:t> type are created.</w:t>
      </w:r>
    </w:p>
    <w:p w:rsidR="007108B5" w:rsidRDefault="007108B5" w:rsidP="007108B5">
      <w:pPr>
        <w:shd w:val="clear" w:color="auto" w:fill="FFFFFF"/>
        <w:spacing w:before="300" w:after="300"/>
        <w:textAlignment w:val="baseline"/>
        <w:rPr>
          <w:rFonts w:ascii="Arial" w:hAnsi="Arial" w:cs="Arial"/>
          <w:color w:val="252830"/>
        </w:rPr>
      </w:pPr>
      <w:r>
        <w:rPr>
          <w:rFonts w:ascii="Arial" w:hAnsi="Arial" w:cs="Arial"/>
          <w:color w:val="252830"/>
        </w:rPr>
        <w:pict>
          <v:rect id="_x0000_i1124" style="width:0;height:0" o:hralign="center" o:hrstd="t" o:hr="t" fillcolor="#a0a0a0" stroked="f"/>
        </w:pict>
      </w:r>
    </w:p>
    <w:p w:rsidR="007108B5" w:rsidRDefault="007108B5" w:rsidP="007108B5">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Access members of a union</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use the </w:t>
      </w:r>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 operator to access members of a union. To access pointer variables, we use also use the </w:t>
      </w:r>
      <w:r>
        <w:rPr>
          <w:rStyle w:val="HTMLCode"/>
          <w:rFonts w:ascii="Consolas" w:hAnsi="Consolas" w:cs="Consolas"/>
          <w:color w:val="252830"/>
          <w:sz w:val="21"/>
          <w:szCs w:val="21"/>
          <w:bdr w:val="none" w:sz="0" w:space="0" w:color="auto" w:frame="1"/>
          <w:shd w:val="clear" w:color="auto" w:fill="EFF0F1"/>
        </w:rPr>
        <w:t>-&gt;</w:t>
      </w:r>
      <w:r>
        <w:rPr>
          <w:rFonts w:ascii="Arial" w:hAnsi="Arial" w:cs="Arial"/>
          <w:color w:val="252830"/>
        </w:rPr>
        <w:t> operator.</w:t>
      </w:r>
    </w:p>
    <w:p w:rsidR="007108B5" w:rsidRDefault="007108B5" w:rsidP="007108B5">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the above example,</w:t>
      </w:r>
    </w:p>
    <w:p w:rsidR="007108B5" w:rsidRDefault="007108B5" w:rsidP="00306920">
      <w:pPr>
        <w:numPr>
          <w:ilvl w:val="0"/>
          <w:numId w:val="94"/>
        </w:numPr>
        <w:shd w:val="clear" w:color="auto" w:fill="FFFFFF"/>
        <w:spacing w:after="0" w:line="240" w:lineRule="auto"/>
        <w:ind w:left="0"/>
        <w:textAlignment w:val="baseline"/>
        <w:rPr>
          <w:rFonts w:ascii="Arial" w:hAnsi="Arial" w:cs="Arial"/>
          <w:color w:val="252830"/>
        </w:rPr>
      </w:pPr>
      <w:r>
        <w:rPr>
          <w:rFonts w:ascii="Arial" w:hAnsi="Arial" w:cs="Arial"/>
          <w:color w:val="252830"/>
        </w:rPr>
        <w:t>To access </w:t>
      </w:r>
      <w:r>
        <w:rPr>
          <w:rStyle w:val="HTMLVariable"/>
          <w:rFonts w:ascii="Consolas" w:hAnsi="Consolas" w:cs="Consolas"/>
          <w:i w:val="0"/>
          <w:iCs w:val="0"/>
          <w:color w:val="252830"/>
          <w:sz w:val="21"/>
          <w:szCs w:val="21"/>
          <w:bdr w:val="none" w:sz="0" w:space="0" w:color="auto" w:frame="1"/>
          <w:shd w:val="clear" w:color="auto" w:fill="EFF0F1"/>
        </w:rPr>
        <w:t>price</w:t>
      </w:r>
      <w:r>
        <w:rPr>
          <w:rFonts w:ascii="Arial" w:hAnsi="Arial" w:cs="Arial"/>
          <w:color w:val="252830"/>
        </w:rPr>
        <w:t> for </w:t>
      </w:r>
      <w:r>
        <w:rPr>
          <w:rStyle w:val="HTMLCode"/>
          <w:rFonts w:ascii="Consolas" w:eastAsiaTheme="minorHAnsi" w:hAnsi="Consolas" w:cs="Consolas"/>
          <w:color w:val="252830"/>
          <w:sz w:val="21"/>
          <w:szCs w:val="21"/>
          <w:bdr w:val="none" w:sz="0" w:space="0" w:color="auto" w:frame="1"/>
          <w:shd w:val="clear" w:color="auto" w:fill="EFF0F1"/>
        </w:rPr>
        <w:t>car1</w:t>
      </w:r>
      <w:r>
        <w:rPr>
          <w:rFonts w:ascii="Arial" w:hAnsi="Arial" w:cs="Arial"/>
          <w:color w:val="252830"/>
        </w:rPr>
        <w:t>, </w:t>
      </w:r>
      <w:r>
        <w:rPr>
          <w:rStyle w:val="HTMLCode"/>
          <w:rFonts w:ascii="Consolas" w:eastAsiaTheme="minorHAnsi" w:hAnsi="Consolas" w:cs="Consolas"/>
          <w:color w:val="252830"/>
          <w:sz w:val="21"/>
          <w:szCs w:val="21"/>
          <w:bdr w:val="none" w:sz="0" w:space="0" w:color="auto" w:frame="1"/>
          <w:shd w:val="clear" w:color="auto" w:fill="EFF0F1"/>
        </w:rPr>
        <w:t>car1.price</w:t>
      </w:r>
      <w:r>
        <w:rPr>
          <w:rFonts w:ascii="Arial" w:hAnsi="Arial" w:cs="Arial"/>
          <w:color w:val="252830"/>
        </w:rPr>
        <w:t> is used.</w:t>
      </w:r>
    </w:p>
    <w:p w:rsidR="007108B5" w:rsidRDefault="007108B5" w:rsidP="00306920">
      <w:pPr>
        <w:numPr>
          <w:ilvl w:val="0"/>
          <w:numId w:val="94"/>
        </w:numPr>
        <w:shd w:val="clear" w:color="auto" w:fill="FFFFFF"/>
        <w:spacing w:after="0" w:line="240" w:lineRule="auto"/>
        <w:ind w:left="0"/>
        <w:textAlignment w:val="baseline"/>
        <w:rPr>
          <w:rFonts w:ascii="Arial" w:hAnsi="Arial" w:cs="Arial"/>
          <w:color w:val="252830"/>
        </w:rPr>
      </w:pPr>
      <w:r>
        <w:rPr>
          <w:rFonts w:ascii="Arial" w:hAnsi="Arial" w:cs="Arial"/>
          <w:color w:val="252830"/>
        </w:rPr>
        <w:t>To access </w:t>
      </w:r>
      <w:r>
        <w:rPr>
          <w:rStyle w:val="HTMLVariable"/>
          <w:rFonts w:ascii="Consolas" w:hAnsi="Consolas" w:cs="Consolas"/>
          <w:i w:val="0"/>
          <w:iCs w:val="0"/>
          <w:color w:val="252830"/>
          <w:sz w:val="21"/>
          <w:szCs w:val="21"/>
          <w:bdr w:val="none" w:sz="0" w:space="0" w:color="auto" w:frame="1"/>
          <w:shd w:val="clear" w:color="auto" w:fill="EFF0F1"/>
        </w:rPr>
        <w:t>price</w:t>
      </w:r>
      <w:r>
        <w:rPr>
          <w:rFonts w:ascii="Arial" w:hAnsi="Arial" w:cs="Arial"/>
          <w:color w:val="252830"/>
        </w:rPr>
        <w:t> using </w:t>
      </w:r>
      <w:r>
        <w:rPr>
          <w:rStyle w:val="HTMLCode"/>
          <w:rFonts w:ascii="Consolas" w:eastAsiaTheme="minorHAnsi" w:hAnsi="Consolas" w:cs="Consolas"/>
          <w:color w:val="252830"/>
          <w:sz w:val="21"/>
          <w:szCs w:val="21"/>
          <w:bdr w:val="none" w:sz="0" w:space="0" w:color="auto" w:frame="1"/>
          <w:shd w:val="clear" w:color="auto" w:fill="EFF0F1"/>
        </w:rPr>
        <w:t>car3</w:t>
      </w:r>
      <w:r>
        <w:rPr>
          <w:rFonts w:ascii="Arial" w:hAnsi="Arial" w:cs="Arial"/>
          <w:color w:val="252830"/>
        </w:rPr>
        <w:t>, either </w:t>
      </w:r>
      <w:r>
        <w:rPr>
          <w:rStyle w:val="HTMLCode"/>
          <w:rFonts w:ascii="Consolas" w:eastAsiaTheme="minorHAnsi" w:hAnsi="Consolas" w:cs="Consolas"/>
          <w:color w:val="252830"/>
          <w:sz w:val="21"/>
          <w:szCs w:val="21"/>
          <w:bdr w:val="none" w:sz="0" w:space="0" w:color="auto" w:frame="1"/>
          <w:shd w:val="clear" w:color="auto" w:fill="EFF0F1"/>
        </w:rPr>
        <w:t>(*car3).price</w:t>
      </w:r>
      <w:r>
        <w:rPr>
          <w:rFonts w:ascii="Arial" w:hAnsi="Arial" w:cs="Arial"/>
          <w:color w:val="252830"/>
        </w:rPr>
        <w:t> or </w:t>
      </w:r>
      <w:r>
        <w:rPr>
          <w:rStyle w:val="HTMLCode"/>
          <w:rFonts w:ascii="Consolas" w:eastAsiaTheme="minorHAnsi" w:hAnsi="Consolas" w:cs="Consolas"/>
          <w:color w:val="252830"/>
          <w:sz w:val="21"/>
          <w:szCs w:val="21"/>
          <w:bdr w:val="none" w:sz="0" w:space="0" w:color="auto" w:frame="1"/>
          <w:shd w:val="clear" w:color="auto" w:fill="EFF0F1"/>
        </w:rPr>
        <w:t>car3-&gt;price</w:t>
      </w:r>
      <w:r>
        <w:rPr>
          <w:rFonts w:ascii="Arial" w:hAnsi="Arial" w:cs="Arial"/>
          <w:color w:val="252830"/>
        </w:rPr>
        <w:t> can be used.</w:t>
      </w:r>
    </w:p>
    <w:p w:rsidR="007108B5" w:rsidRDefault="007108B5" w:rsidP="007108B5">
      <w:pPr>
        <w:shd w:val="clear" w:color="auto" w:fill="FFFFFF"/>
        <w:spacing w:before="300" w:after="300"/>
        <w:textAlignment w:val="baseline"/>
        <w:rPr>
          <w:rFonts w:ascii="Arial" w:hAnsi="Arial" w:cs="Arial"/>
          <w:color w:val="252830"/>
        </w:rPr>
      </w:pPr>
      <w:r>
        <w:rPr>
          <w:rFonts w:ascii="Arial" w:hAnsi="Arial" w:cs="Arial"/>
          <w:color w:val="252830"/>
        </w:rPr>
        <w:pict>
          <v:rect id="_x0000_i1125" style="width:0;height:0" o:hralign="center" o:hrstd="t" o:hr="t" fillcolor="#a0a0a0" stroked="f"/>
        </w:pict>
      </w:r>
    </w:p>
    <w:p w:rsidR="007108B5" w:rsidRDefault="007108B5" w:rsidP="007108B5">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Difference between unions and structures</w:t>
      </w:r>
    </w:p>
    <w:p w:rsidR="007108B5" w:rsidRDefault="007108B5" w:rsidP="007108B5">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an example to demonstrate the difference between unions and structures:</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com"/>
          <w:rFonts w:ascii="Consolas" w:eastAsiaTheme="majorEastAsia"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union</w:t>
      </w:r>
      <w:r>
        <w:rPr>
          <w:rStyle w:val="pln"/>
          <w:rFonts w:ascii="Consolas" w:hAnsi="Consolas" w:cs="Consolas"/>
          <w:color w:val="000000"/>
          <w:sz w:val="21"/>
          <w:szCs w:val="21"/>
          <w:bdr w:val="none" w:sz="0" w:space="0" w:color="auto" w:frame="1"/>
          <w:shd w:val="clear" w:color="auto" w:fill="EFF0F1"/>
        </w:rPr>
        <w:t xml:space="preserve"> unionJob</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eastAsiaTheme="majorEastAsia" w:hAnsi="Consolas" w:cs="Consolas"/>
          <w:color w:val="808080"/>
          <w:sz w:val="21"/>
          <w:szCs w:val="21"/>
          <w:bdr w:val="none" w:sz="0" w:space="0" w:color="auto" w:frame="1"/>
          <w:shd w:val="clear" w:color="auto" w:fill="EFF0F1"/>
        </w:rPr>
        <w:t>//defining a union</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32</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salary</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workerNo</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uJob</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structJob</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32</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salary</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workerNo</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sJob</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"size of union = %d bytes"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uJob</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"\nsize of structure = %d bytes"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sJob</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lastRenderedPageBreak/>
        <w:t>Output</w:t>
      </w:r>
    </w:p>
    <w:p w:rsidR="007108B5" w:rsidRDefault="007108B5" w:rsidP="007108B5">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size of union = 32</w:t>
      </w:r>
    </w:p>
    <w:p w:rsidR="007108B5" w:rsidRDefault="007108B5" w:rsidP="007108B5">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size of structure = 40</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Why this difference in the size of union and structure variables?</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the size of </w:t>
      </w:r>
      <w:r>
        <w:rPr>
          <w:rStyle w:val="HTMLVariable"/>
          <w:rFonts w:ascii="Consolas" w:hAnsi="Consolas" w:cs="Consolas"/>
          <w:i w:val="0"/>
          <w:iCs w:val="0"/>
          <w:color w:val="252830"/>
          <w:sz w:val="21"/>
          <w:szCs w:val="21"/>
          <w:bdr w:val="none" w:sz="0" w:space="0" w:color="auto" w:frame="1"/>
          <w:shd w:val="clear" w:color="auto" w:fill="EFF0F1"/>
        </w:rPr>
        <w:t>sJob</w:t>
      </w:r>
      <w:r>
        <w:rPr>
          <w:rFonts w:ascii="Arial" w:hAnsi="Arial" w:cs="Arial"/>
          <w:color w:val="252830"/>
        </w:rPr>
        <w:t> is 40 bytes because</w:t>
      </w:r>
    </w:p>
    <w:p w:rsidR="007108B5" w:rsidRDefault="007108B5" w:rsidP="00306920">
      <w:pPr>
        <w:numPr>
          <w:ilvl w:val="0"/>
          <w:numId w:val="96"/>
        </w:numPr>
        <w:shd w:val="clear" w:color="auto" w:fill="FFFFFF"/>
        <w:spacing w:after="0" w:line="240" w:lineRule="auto"/>
        <w:ind w:left="0"/>
        <w:textAlignment w:val="baseline"/>
        <w:rPr>
          <w:rFonts w:ascii="Arial" w:hAnsi="Arial" w:cs="Arial"/>
          <w:color w:val="252830"/>
        </w:rPr>
      </w:pPr>
      <w:r>
        <w:rPr>
          <w:rFonts w:ascii="Arial" w:hAnsi="Arial" w:cs="Arial"/>
          <w:color w:val="252830"/>
        </w:rPr>
        <w:t>the size of </w:t>
      </w:r>
      <w:r>
        <w:rPr>
          <w:rStyle w:val="HTMLCode"/>
          <w:rFonts w:ascii="Consolas" w:eastAsiaTheme="minorHAnsi" w:hAnsi="Consolas" w:cs="Consolas"/>
          <w:color w:val="252830"/>
          <w:sz w:val="21"/>
          <w:szCs w:val="21"/>
          <w:bdr w:val="none" w:sz="0" w:space="0" w:color="auto" w:frame="1"/>
          <w:shd w:val="clear" w:color="auto" w:fill="EFF0F1"/>
        </w:rPr>
        <w:t>name[32]</w:t>
      </w:r>
      <w:r>
        <w:rPr>
          <w:rFonts w:ascii="Arial" w:hAnsi="Arial" w:cs="Arial"/>
          <w:color w:val="252830"/>
        </w:rPr>
        <w:t> is 32 bytes</w:t>
      </w:r>
    </w:p>
    <w:p w:rsidR="007108B5" w:rsidRDefault="007108B5" w:rsidP="00306920">
      <w:pPr>
        <w:numPr>
          <w:ilvl w:val="0"/>
          <w:numId w:val="96"/>
        </w:numPr>
        <w:shd w:val="clear" w:color="auto" w:fill="FFFFFF"/>
        <w:spacing w:after="0" w:line="240" w:lineRule="auto"/>
        <w:ind w:left="0"/>
        <w:textAlignment w:val="baseline"/>
        <w:rPr>
          <w:rFonts w:ascii="Arial" w:hAnsi="Arial" w:cs="Arial"/>
          <w:color w:val="252830"/>
        </w:rPr>
      </w:pPr>
      <w:r>
        <w:rPr>
          <w:rFonts w:ascii="Arial" w:hAnsi="Arial" w:cs="Arial"/>
          <w:color w:val="252830"/>
        </w:rPr>
        <w:t>the size of </w:t>
      </w:r>
      <w:r>
        <w:rPr>
          <w:rStyle w:val="HTMLCode"/>
          <w:rFonts w:ascii="Consolas" w:eastAsiaTheme="minorHAnsi" w:hAnsi="Consolas" w:cs="Consolas"/>
          <w:color w:val="252830"/>
          <w:sz w:val="21"/>
          <w:szCs w:val="21"/>
          <w:bdr w:val="none" w:sz="0" w:space="0" w:color="auto" w:frame="1"/>
          <w:shd w:val="clear" w:color="auto" w:fill="EFF0F1"/>
        </w:rPr>
        <w:t>salary</w:t>
      </w:r>
      <w:r>
        <w:rPr>
          <w:rFonts w:ascii="Arial" w:hAnsi="Arial" w:cs="Arial"/>
          <w:color w:val="252830"/>
        </w:rPr>
        <w:t> is 4 bytes</w:t>
      </w:r>
    </w:p>
    <w:p w:rsidR="007108B5" w:rsidRDefault="007108B5" w:rsidP="00306920">
      <w:pPr>
        <w:numPr>
          <w:ilvl w:val="0"/>
          <w:numId w:val="96"/>
        </w:numPr>
        <w:shd w:val="clear" w:color="auto" w:fill="FFFFFF"/>
        <w:spacing w:after="0" w:line="240" w:lineRule="auto"/>
        <w:ind w:left="0"/>
        <w:textAlignment w:val="baseline"/>
        <w:rPr>
          <w:rFonts w:ascii="Arial" w:hAnsi="Arial" w:cs="Arial"/>
          <w:color w:val="252830"/>
        </w:rPr>
      </w:pPr>
      <w:r>
        <w:rPr>
          <w:rFonts w:ascii="Arial" w:hAnsi="Arial" w:cs="Arial"/>
          <w:color w:val="252830"/>
        </w:rPr>
        <w:t>the size of </w:t>
      </w:r>
      <w:r>
        <w:rPr>
          <w:rStyle w:val="HTMLCode"/>
          <w:rFonts w:ascii="Consolas" w:eastAsiaTheme="minorHAnsi" w:hAnsi="Consolas" w:cs="Consolas"/>
          <w:color w:val="252830"/>
          <w:sz w:val="21"/>
          <w:szCs w:val="21"/>
          <w:bdr w:val="none" w:sz="0" w:space="0" w:color="auto" w:frame="1"/>
          <w:shd w:val="clear" w:color="auto" w:fill="EFF0F1"/>
        </w:rPr>
        <w:t>workerNo</w:t>
      </w:r>
      <w:r>
        <w:rPr>
          <w:rFonts w:ascii="Arial" w:hAnsi="Arial" w:cs="Arial"/>
          <w:color w:val="252830"/>
        </w:rPr>
        <w:t> is 4 bytes</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However, the size of </w:t>
      </w:r>
      <w:r>
        <w:rPr>
          <w:rStyle w:val="HTMLVariable"/>
          <w:rFonts w:ascii="Consolas" w:hAnsi="Consolas" w:cs="Consolas"/>
          <w:i w:val="0"/>
          <w:iCs w:val="0"/>
          <w:color w:val="252830"/>
          <w:sz w:val="21"/>
          <w:szCs w:val="21"/>
          <w:bdr w:val="none" w:sz="0" w:space="0" w:color="auto" w:frame="1"/>
          <w:shd w:val="clear" w:color="auto" w:fill="EFF0F1"/>
        </w:rPr>
        <w:t>uJob</w:t>
      </w:r>
      <w:r>
        <w:rPr>
          <w:rFonts w:ascii="Arial" w:hAnsi="Arial" w:cs="Arial"/>
          <w:color w:val="252830"/>
        </w:rPr>
        <w:t> is 32 bytes. It's because the size of a union variable will always be the size of its largest element. In the above example, the size of its largest element, (</w:t>
      </w:r>
      <w:r>
        <w:rPr>
          <w:rStyle w:val="HTMLCode"/>
          <w:rFonts w:ascii="Consolas" w:hAnsi="Consolas" w:cs="Consolas"/>
          <w:color w:val="252830"/>
          <w:sz w:val="21"/>
          <w:szCs w:val="21"/>
          <w:bdr w:val="none" w:sz="0" w:space="0" w:color="auto" w:frame="1"/>
          <w:shd w:val="clear" w:color="auto" w:fill="EFF0F1"/>
        </w:rPr>
        <w:t>name[32]</w:t>
      </w:r>
      <w:r>
        <w:rPr>
          <w:rFonts w:ascii="Arial" w:hAnsi="Arial" w:cs="Arial"/>
          <w:color w:val="252830"/>
        </w:rPr>
        <w:t>), is 32 bytes.</w:t>
      </w:r>
    </w:p>
    <w:p w:rsidR="007108B5" w:rsidRDefault="007108B5" w:rsidP="007108B5">
      <w:pPr>
        <w:shd w:val="clear" w:color="auto" w:fill="FFFFFF"/>
        <w:spacing w:before="300" w:after="300"/>
        <w:textAlignment w:val="baseline"/>
        <w:rPr>
          <w:rFonts w:ascii="Arial" w:hAnsi="Arial" w:cs="Arial"/>
          <w:color w:val="252830"/>
        </w:rPr>
      </w:pPr>
      <w:r>
        <w:rPr>
          <w:rFonts w:ascii="Arial" w:hAnsi="Arial" w:cs="Arial"/>
          <w:color w:val="252830"/>
        </w:rPr>
        <w:pict>
          <v:rect id="_x0000_i1126" style="width:0;height:0" o:hralign="center" o:hrstd="t" o:hr="t" fillcolor="#a0a0a0" stroked="f"/>
        </w:pict>
      </w:r>
    </w:p>
    <w:p w:rsidR="007108B5" w:rsidRDefault="007108B5" w:rsidP="007108B5">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Only one union member can be accessed at a time </w:t>
      </w:r>
    </w:p>
    <w:p w:rsidR="007108B5" w:rsidRDefault="007108B5" w:rsidP="007108B5">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You can access all members of a structure at once as sufficient memory is allocated for all members. However, it's not the case in unions. You can only access a single member of a union at one time. Let's see an example.</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com"/>
          <w:rFonts w:ascii="Consolas" w:eastAsiaTheme="majorEastAsia"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union</w:t>
      </w:r>
      <w:r>
        <w:rPr>
          <w:rStyle w:val="pln"/>
          <w:rFonts w:ascii="Consolas" w:hAnsi="Consolas" w:cs="Consolas"/>
          <w:color w:val="000000"/>
          <w:sz w:val="21"/>
          <w:szCs w:val="21"/>
          <w:bdr w:val="none" w:sz="0" w:space="0" w:color="auto" w:frame="1"/>
          <w:shd w:val="clear" w:color="auto" w:fill="EFF0F1"/>
        </w:rPr>
        <w:t xml:space="preserve"> </w:t>
      </w:r>
      <w:r>
        <w:rPr>
          <w:rStyle w:val="typ"/>
          <w:rFonts w:ascii="Consolas" w:hAnsi="Consolas" w:cs="Consolas"/>
          <w:color w:val="2B91AF"/>
          <w:sz w:val="21"/>
          <w:szCs w:val="21"/>
          <w:bdr w:val="none" w:sz="0" w:space="0" w:color="auto" w:frame="1"/>
          <w:shd w:val="clear" w:color="auto" w:fill="EFF0F1"/>
        </w:rPr>
        <w:t>Job</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float</w:t>
      </w:r>
      <w:r>
        <w:rPr>
          <w:rStyle w:val="pln"/>
          <w:rFonts w:ascii="Consolas" w:hAnsi="Consolas" w:cs="Consolas"/>
          <w:color w:val="000000"/>
          <w:sz w:val="21"/>
          <w:szCs w:val="21"/>
          <w:bdr w:val="none" w:sz="0" w:space="0" w:color="auto" w:frame="1"/>
          <w:shd w:val="clear" w:color="auto" w:fill="EFF0F1"/>
        </w:rPr>
        <w:t xml:space="preserve"> salary</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workerNo</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salary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12.3</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workerNo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100</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"Salary = %.1f\n"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salary</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"Number of workers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j</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workerNo</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7108B5" w:rsidRDefault="007108B5" w:rsidP="00306920">
      <w:pPr>
        <w:pStyle w:val="HTMLPreformatted"/>
        <w:numPr>
          <w:ilvl w:val="0"/>
          <w:numId w:val="9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7108B5" w:rsidRDefault="007108B5" w:rsidP="007108B5">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7108B5" w:rsidRDefault="007108B5" w:rsidP="007108B5">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Salary = 0.0</w:t>
      </w:r>
    </w:p>
    <w:p w:rsidR="007108B5" w:rsidRDefault="007108B5" w:rsidP="007108B5">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Number of workers = 100</w:t>
      </w:r>
    </w:p>
    <w:p w:rsidR="00AA72DD" w:rsidRDefault="00AA72DD" w:rsidP="00F72458">
      <w:pPr>
        <w:rPr>
          <w:b/>
          <w:sz w:val="36"/>
        </w:rPr>
      </w:pPr>
    </w:p>
    <w:p w:rsidR="007108B5" w:rsidRDefault="007108B5" w:rsidP="00F72458">
      <w:pPr>
        <w:rPr>
          <w:b/>
          <w:sz w:val="36"/>
        </w:rPr>
      </w:pPr>
    </w:p>
    <w:p w:rsidR="0002095D" w:rsidRDefault="0002095D" w:rsidP="0002095D">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Pointers</w:t>
      </w:r>
    </w:p>
    <w:p w:rsidR="0002095D" w:rsidRDefault="0002095D" w:rsidP="0002095D">
      <w:pPr>
        <w:shd w:val="clear" w:color="auto" w:fill="FFFFFF"/>
        <w:textAlignment w:val="baseline"/>
        <w:rPr>
          <w:rFonts w:ascii="Arial" w:hAnsi="Arial" w:cs="Arial"/>
          <w:b/>
          <w:bCs/>
          <w:color w:val="9999AA"/>
        </w:rPr>
      </w:pPr>
      <w:r>
        <w:rPr>
          <w:rFonts w:ascii="Arial" w:hAnsi="Arial" w:cs="Arial"/>
          <w:b/>
          <w:bCs/>
          <w:color w:val="9999AA"/>
        </w:rPr>
        <w:t>In this tutorial, you'll learn about pointers; what pointers are, how do you use them and the common mistakes you might face when working with them with the help of examples.</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Pointers are powerful features of C and C++ programming. Before we learn pointers, let's learn about addresses in C programming.</w:t>
      </w:r>
    </w:p>
    <w:p w:rsidR="0002095D" w:rsidRDefault="0002095D" w:rsidP="0002095D">
      <w:pPr>
        <w:shd w:val="clear" w:color="auto" w:fill="FFFFFF"/>
        <w:spacing w:before="300" w:after="300"/>
        <w:textAlignment w:val="baseline"/>
        <w:rPr>
          <w:rFonts w:ascii="Arial" w:hAnsi="Arial" w:cs="Arial"/>
          <w:color w:val="252830"/>
        </w:rPr>
      </w:pPr>
      <w:r>
        <w:rPr>
          <w:rFonts w:ascii="Arial" w:hAnsi="Arial" w:cs="Arial"/>
          <w:color w:val="252830"/>
        </w:rPr>
        <w:pict>
          <v:rect id="_x0000_i1127" style="width:0;height:0" o:hralign="center" o:hrstd="t" o:hr="t" fillcolor="#a0a0a0" stroked="f"/>
        </w:pict>
      </w:r>
    </w:p>
    <w:p w:rsidR="0002095D" w:rsidRDefault="0002095D" w:rsidP="0002095D">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Address in C</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If you have a variable </w:t>
      </w:r>
      <w:r>
        <w:rPr>
          <w:rStyle w:val="HTMLVariable"/>
          <w:rFonts w:ascii="Consolas" w:hAnsi="Consolas" w:cs="Consolas"/>
          <w:i w:val="0"/>
          <w:iCs w:val="0"/>
          <w:color w:val="252830"/>
          <w:sz w:val="21"/>
          <w:szCs w:val="21"/>
          <w:bdr w:val="none" w:sz="0" w:space="0" w:color="auto" w:frame="1"/>
          <w:shd w:val="clear" w:color="auto" w:fill="EFF0F1"/>
        </w:rPr>
        <w:t>var</w:t>
      </w:r>
      <w:r>
        <w:rPr>
          <w:rFonts w:ascii="Arial" w:hAnsi="Arial" w:cs="Arial"/>
          <w:color w:val="252830"/>
        </w:rPr>
        <w:t> in your program, </w:t>
      </w:r>
      <w:r>
        <w:rPr>
          <w:rStyle w:val="HTMLCode"/>
          <w:rFonts w:ascii="Consolas" w:hAnsi="Consolas" w:cs="Consolas"/>
          <w:color w:val="252830"/>
          <w:sz w:val="21"/>
          <w:szCs w:val="21"/>
          <w:bdr w:val="none" w:sz="0" w:space="0" w:color="auto" w:frame="1"/>
          <w:shd w:val="clear" w:color="auto" w:fill="EFF0F1"/>
        </w:rPr>
        <w:t>&amp;var</w:t>
      </w:r>
      <w:r>
        <w:rPr>
          <w:rFonts w:ascii="Arial" w:hAnsi="Arial" w:cs="Arial"/>
          <w:color w:val="252830"/>
        </w:rPr>
        <w:t> will give you its address in the memory.</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have used address numerous times while using the </w:t>
      </w:r>
      <w:r>
        <w:rPr>
          <w:rStyle w:val="HTMLCode"/>
          <w:rFonts w:ascii="Consolas" w:hAnsi="Consolas" w:cs="Consolas"/>
          <w:color w:val="252830"/>
          <w:sz w:val="21"/>
          <w:szCs w:val="21"/>
          <w:bdr w:val="none" w:sz="0" w:space="0" w:color="auto" w:frame="1"/>
          <w:shd w:val="clear" w:color="auto" w:fill="EFF0F1"/>
        </w:rPr>
        <w:t>scanf()</w:t>
      </w:r>
      <w:r>
        <w:rPr>
          <w:rFonts w:ascii="Arial" w:hAnsi="Arial" w:cs="Arial"/>
          <w:color w:val="252830"/>
        </w:rPr>
        <w:t> function.</w:t>
      </w:r>
    </w:p>
    <w:p w:rsidR="0002095D" w:rsidRDefault="0002095D" w:rsidP="00306920">
      <w:pPr>
        <w:pStyle w:val="HTMLPreformatted"/>
        <w:numPr>
          <w:ilvl w:val="0"/>
          <w:numId w:val="9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kwd"/>
          <w:rFonts w:ascii="Consolas" w:hAnsi="Consolas" w:cs="Consolas"/>
          <w:color w:val="00008B"/>
          <w:sz w:val="21"/>
          <w:szCs w:val="21"/>
          <w:bdr w:val="none" w:sz="0" w:space="0" w:color="auto" w:frame="1"/>
          <w:shd w:val="clear" w:color="auto" w:fill="EFF0F1"/>
        </w:rPr>
        <w:t>var</w:t>
      </w: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the value entered by the user is stored in the address of </w:t>
      </w:r>
      <w:r>
        <w:rPr>
          <w:rStyle w:val="HTMLVariable"/>
          <w:rFonts w:ascii="Consolas" w:hAnsi="Consolas" w:cs="Consolas"/>
          <w:i w:val="0"/>
          <w:iCs w:val="0"/>
          <w:color w:val="252830"/>
          <w:sz w:val="21"/>
          <w:szCs w:val="21"/>
          <w:bdr w:val="none" w:sz="0" w:space="0" w:color="auto" w:frame="1"/>
          <w:shd w:val="clear" w:color="auto" w:fill="EFF0F1"/>
        </w:rPr>
        <w:t>var</w:t>
      </w:r>
      <w:r>
        <w:rPr>
          <w:rFonts w:ascii="Arial" w:hAnsi="Arial" w:cs="Arial"/>
          <w:color w:val="252830"/>
        </w:rPr>
        <w:t> variable. Let's take a working example.</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var</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"var: %d\n"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var</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Notice the use of &amp; before var</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"address of var: %p"</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kwd"/>
          <w:rFonts w:ascii="Consolas" w:hAnsi="Consolas" w:cs="Consolas"/>
          <w:color w:val="00008B"/>
          <w:sz w:val="21"/>
          <w:szCs w:val="21"/>
          <w:bdr w:val="none" w:sz="0" w:space="0" w:color="auto" w:frame="1"/>
          <w:shd w:val="clear" w:color="auto" w:fill="EFF0F1"/>
        </w:rPr>
        <w:t>var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9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 xml:space="preserve">var: 5 </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address of var: 2686778</w:t>
      </w:r>
    </w:p>
    <w:p w:rsidR="0002095D" w:rsidRDefault="0002095D" w:rsidP="0002095D">
      <w:pPr>
        <w:pStyle w:val="note-tip"/>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Note:</w:t>
      </w:r>
      <w:r>
        <w:rPr>
          <w:rFonts w:ascii="Arial" w:hAnsi="Arial" w:cs="Arial"/>
          <w:color w:val="252830"/>
        </w:rPr>
        <w:t> You will probably get a different address when you run the above code.</w:t>
      </w:r>
    </w:p>
    <w:p w:rsidR="0002095D" w:rsidRDefault="0002095D" w:rsidP="0002095D">
      <w:pPr>
        <w:shd w:val="clear" w:color="auto" w:fill="FFFFFF"/>
        <w:spacing w:before="300" w:after="300"/>
        <w:textAlignment w:val="baseline"/>
        <w:rPr>
          <w:rFonts w:ascii="Arial" w:hAnsi="Arial" w:cs="Arial"/>
          <w:color w:val="252830"/>
        </w:rPr>
      </w:pPr>
      <w:r>
        <w:rPr>
          <w:rFonts w:ascii="Arial" w:hAnsi="Arial" w:cs="Arial"/>
          <w:color w:val="252830"/>
        </w:rPr>
        <w:pict>
          <v:rect id="_x0000_i1128" style="width:0;height:0" o:hralign="center" o:hrstd="t" o:hr="t" fillcolor="#a0a0a0" stroked="f"/>
        </w:pict>
      </w:r>
    </w:p>
    <w:p w:rsidR="0002095D" w:rsidRDefault="0002095D" w:rsidP="0002095D">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 Pointers</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Pointers (pointer variables) are special variables that are used to store addresses rather than values.</w:t>
      </w:r>
    </w:p>
    <w:p w:rsidR="0002095D" w:rsidRDefault="0002095D" w:rsidP="0002095D">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Pointer Syntax</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 is how we can declare pointers.</w:t>
      </w:r>
    </w:p>
    <w:p w:rsidR="0002095D" w:rsidRDefault="0002095D" w:rsidP="00306920">
      <w:pPr>
        <w:pStyle w:val="HTMLPreformatted"/>
        <w:numPr>
          <w:ilvl w:val="0"/>
          <w:numId w:val="10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lastRenderedPageBreak/>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w:t>
      </w: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we have declared a pointer </w:t>
      </w:r>
      <w:r>
        <w:rPr>
          <w:rStyle w:val="HTMLVariable"/>
          <w:rFonts w:ascii="Consolas" w:hAnsi="Consolas" w:cs="Consolas"/>
          <w:i w:val="0"/>
          <w:iCs w:val="0"/>
          <w:color w:val="252830"/>
          <w:sz w:val="21"/>
          <w:szCs w:val="21"/>
          <w:bdr w:val="none" w:sz="0" w:space="0" w:color="auto" w:frame="1"/>
          <w:shd w:val="clear" w:color="auto" w:fill="EFF0F1"/>
        </w:rPr>
        <w:t>p</w:t>
      </w:r>
      <w:r>
        <w:rPr>
          <w:rFonts w:ascii="Arial" w:hAnsi="Arial" w:cs="Arial"/>
          <w:color w:val="252830"/>
        </w:rPr>
        <w:t> of </w:t>
      </w:r>
      <w:r>
        <w:rPr>
          <w:rStyle w:val="HTMLCode"/>
          <w:rFonts w:ascii="Consolas" w:hAnsi="Consolas" w:cs="Consolas"/>
          <w:color w:val="252830"/>
          <w:sz w:val="21"/>
          <w:szCs w:val="21"/>
          <w:bdr w:val="none" w:sz="0" w:space="0" w:color="auto" w:frame="1"/>
          <w:shd w:val="clear" w:color="auto" w:fill="EFF0F1"/>
        </w:rPr>
        <w:t>int</w:t>
      </w:r>
      <w:r>
        <w:rPr>
          <w:rFonts w:ascii="Arial" w:hAnsi="Arial" w:cs="Arial"/>
          <w:color w:val="252830"/>
        </w:rPr>
        <w:t> type.</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You can also declare pointers in these ways.</w:t>
      </w:r>
    </w:p>
    <w:p w:rsidR="0002095D" w:rsidRDefault="0002095D" w:rsidP="00306920">
      <w:pPr>
        <w:pStyle w:val="HTMLPreformatted"/>
        <w:numPr>
          <w:ilvl w:val="0"/>
          <w:numId w:val="10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p1</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p2</w:t>
      </w:r>
      <w:r>
        <w:rPr>
          <w:rStyle w:val="pun"/>
          <w:rFonts w:ascii="Consolas" w:hAnsi="Consolas" w:cs="Consolas"/>
          <w:color w:val="000000"/>
          <w:sz w:val="21"/>
          <w:szCs w:val="21"/>
          <w:bdr w:val="none" w:sz="0" w:space="0" w:color="auto" w:frame="1"/>
          <w:shd w:val="clear" w:color="auto" w:fill="EFF0F1"/>
        </w:rPr>
        <w:t>;</w:t>
      </w:r>
    </w:p>
    <w:p w:rsidR="0002095D" w:rsidRDefault="0002095D" w:rsidP="0002095D">
      <w:pPr>
        <w:shd w:val="clear" w:color="auto" w:fill="FFFFFF"/>
        <w:spacing w:before="300" w:after="300"/>
        <w:textAlignment w:val="baseline"/>
        <w:rPr>
          <w:rFonts w:ascii="Arial" w:hAnsi="Arial" w:cs="Arial"/>
          <w:color w:val="252830"/>
        </w:rPr>
      </w:pPr>
      <w:r>
        <w:rPr>
          <w:rFonts w:ascii="Arial" w:hAnsi="Arial" w:cs="Arial"/>
          <w:color w:val="252830"/>
        </w:rPr>
        <w:pict>
          <v:rect id="_x0000_i1129" style="width:0;height:0" o:hralign="center" o:hrstd="t" o:hr="t" fillcolor="#a0a0a0" stroked="f"/>
        </w:pic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another example of declaring pointers.</w:t>
      </w:r>
    </w:p>
    <w:p w:rsidR="0002095D" w:rsidRDefault="0002095D" w:rsidP="00306920">
      <w:pPr>
        <w:pStyle w:val="HTMLPreformatted"/>
        <w:numPr>
          <w:ilvl w:val="0"/>
          <w:numId w:val="10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p2</w:t>
      </w: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we have declared a pointer </w:t>
      </w:r>
      <w:r>
        <w:rPr>
          <w:rStyle w:val="HTMLVariable"/>
          <w:rFonts w:ascii="Consolas" w:hAnsi="Consolas" w:cs="Consolas"/>
          <w:i w:val="0"/>
          <w:iCs w:val="0"/>
          <w:color w:val="252830"/>
          <w:sz w:val="21"/>
          <w:szCs w:val="21"/>
          <w:bdr w:val="none" w:sz="0" w:space="0" w:color="auto" w:frame="1"/>
          <w:shd w:val="clear" w:color="auto" w:fill="EFF0F1"/>
        </w:rPr>
        <w:t>p1</w:t>
      </w:r>
      <w:r>
        <w:rPr>
          <w:rFonts w:ascii="Arial" w:hAnsi="Arial" w:cs="Arial"/>
          <w:color w:val="252830"/>
        </w:rPr>
        <w:t> and a normal variable </w:t>
      </w:r>
      <w:r>
        <w:rPr>
          <w:rStyle w:val="HTMLVariable"/>
          <w:rFonts w:ascii="Consolas" w:hAnsi="Consolas" w:cs="Consolas"/>
          <w:i w:val="0"/>
          <w:iCs w:val="0"/>
          <w:color w:val="252830"/>
          <w:sz w:val="21"/>
          <w:szCs w:val="21"/>
          <w:bdr w:val="none" w:sz="0" w:space="0" w:color="auto" w:frame="1"/>
          <w:shd w:val="clear" w:color="auto" w:fill="EFF0F1"/>
        </w:rPr>
        <w:t>p2</w:t>
      </w:r>
      <w:r>
        <w:rPr>
          <w:rFonts w:ascii="Arial" w:hAnsi="Arial" w:cs="Arial"/>
          <w:color w:val="252830"/>
        </w:rPr>
        <w:t>.</w:t>
      </w:r>
    </w:p>
    <w:p w:rsidR="0002095D" w:rsidRDefault="0002095D" w:rsidP="0002095D">
      <w:pPr>
        <w:shd w:val="clear" w:color="auto" w:fill="FFFFFF"/>
        <w:spacing w:before="300" w:after="300"/>
        <w:textAlignment w:val="baseline"/>
        <w:rPr>
          <w:rFonts w:ascii="Arial" w:hAnsi="Arial" w:cs="Arial"/>
          <w:color w:val="252830"/>
        </w:rPr>
      </w:pPr>
      <w:r>
        <w:rPr>
          <w:rFonts w:ascii="Arial" w:hAnsi="Arial" w:cs="Arial"/>
          <w:color w:val="252830"/>
        </w:rPr>
        <w:pict>
          <v:rect id="_x0000_i1130" style="width:0;height:0" o:hralign="center" o:hrstd="t" o:hr="t" fillcolor="#a0a0a0" stroked="f"/>
        </w:pict>
      </w:r>
    </w:p>
    <w:p w:rsidR="0002095D" w:rsidRDefault="0002095D" w:rsidP="0002095D">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Assigning addresses to Pointers</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an example.</w:t>
      </w:r>
    </w:p>
    <w:p w:rsidR="0002095D" w:rsidRDefault="0002095D" w:rsidP="00306920">
      <w:pPr>
        <w:pStyle w:val="HTMLPreformatted"/>
        <w:numPr>
          <w:ilvl w:val="0"/>
          <w:numId w:val="10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5 is assigned to the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variable. And, the address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assigned to the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pointer.</w:t>
      </w:r>
    </w:p>
    <w:p w:rsidR="0002095D" w:rsidRDefault="0002095D" w:rsidP="0002095D">
      <w:pPr>
        <w:shd w:val="clear" w:color="auto" w:fill="FFFFFF"/>
        <w:spacing w:before="300" w:after="300"/>
        <w:textAlignment w:val="baseline"/>
        <w:rPr>
          <w:rFonts w:ascii="Arial" w:hAnsi="Arial" w:cs="Arial"/>
          <w:color w:val="252830"/>
        </w:rPr>
      </w:pPr>
      <w:r>
        <w:rPr>
          <w:rFonts w:ascii="Arial" w:hAnsi="Arial" w:cs="Arial"/>
          <w:color w:val="252830"/>
        </w:rPr>
        <w:pict>
          <v:rect id="_x0000_i1131" style="width:0;height:0" o:hralign="center" o:hrstd="t" o:hr="t" fillcolor="#a0a0a0" stroked="f"/>
        </w:pict>
      </w:r>
    </w:p>
    <w:p w:rsidR="0002095D" w:rsidRDefault="0002095D" w:rsidP="0002095D">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Get Value of Thing Pointed by Pointers</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get the value of the thing pointed by the pointers, we use the </w:t>
      </w:r>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 operator. For example:</w:t>
      </w:r>
    </w:p>
    <w:p w:rsidR="0002095D" w:rsidRDefault="0002095D" w:rsidP="00306920">
      <w:pPr>
        <w:pStyle w:val="HTMLPreformatted"/>
        <w:numPr>
          <w:ilvl w:val="0"/>
          <w:numId w:val="104"/>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Output: 5</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the address of </w:t>
      </w:r>
      <w:r>
        <w:rPr>
          <w:rStyle w:val="HTMLCode"/>
          <w:rFonts w:ascii="Consolas" w:hAnsi="Consolas" w:cs="Consolas"/>
          <w:color w:val="252830"/>
          <w:sz w:val="21"/>
          <w:szCs w:val="21"/>
          <w:bdr w:val="none" w:sz="0" w:space="0" w:color="auto" w:frame="1"/>
          <w:shd w:val="clear" w:color="auto" w:fill="EFF0F1"/>
        </w:rPr>
        <w:t>c</w:t>
      </w:r>
      <w:r>
        <w:rPr>
          <w:rFonts w:ascii="Arial" w:hAnsi="Arial" w:cs="Arial"/>
          <w:color w:val="252830"/>
        </w:rPr>
        <w:t> is assigned to the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pointer. To get the value stored in that address, we used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w:t>
      </w:r>
    </w:p>
    <w:p w:rsidR="0002095D" w:rsidRDefault="0002095D" w:rsidP="0002095D">
      <w:pPr>
        <w:pStyle w:val="note-tip"/>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Note: </w:t>
      </w:r>
      <w:r>
        <w:rPr>
          <w:rFonts w:ascii="Arial" w:hAnsi="Arial" w:cs="Arial"/>
          <w:color w:val="252830"/>
        </w:rPr>
        <w:t>In the above example,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is a pointer, not </w:t>
      </w:r>
      <w:r>
        <w:rPr>
          <w:rStyle w:val="HTMLCode"/>
          <w:rFonts w:ascii="Consolas" w:hAnsi="Consolas" w:cs="Consolas"/>
          <w:color w:val="252830"/>
          <w:sz w:val="21"/>
          <w:szCs w:val="21"/>
          <w:bdr w:val="none" w:sz="0" w:space="0" w:color="auto" w:frame="1"/>
          <w:shd w:val="clear" w:color="auto" w:fill="EFF0F1"/>
        </w:rPr>
        <w:t>*pc</w:t>
      </w:r>
      <w:r>
        <w:rPr>
          <w:rFonts w:ascii="Arial" w:hAnsi="Arial" w:cs="Arial"/>
          <w:color w:val="252830"/>
        </w:rPr>
        <w:t>. You cannot and should not do something like </w:t>
      </w:r>
      <w:r>
        <w:rPr>
          <w:rStyle w:val="HTMLCode"/>
          <w:rFonts w:ascii="Consolas" w:hAnsi="Consolas" w:cs="Consolas"/>
          <w:color w:val="252830"/>
          <w:sz w:val="21"/>
          <w:szCs w:val="21"/>
          <w:bdr w:val="none" w:sz="0" w:space="0" w:color="auto" w:frame="1"/>
          <w:shd w:val="clear" w:color="auto" w:fill="EFF0F1"/>
        </w:rPr>
        <w:t>*pc = &amp;c</w:t>
      </w:r>
      <w:r>
        <w:rPr>
          <w:rFonts w:ascii="Arial" w:hAnsi="Arial" w:cs="Arial"/>
          <w:color w:val="252830"/>
        </w:rPr>
        <w:t>;</w:t>
      </w:r>
    </w:p>
    <w:p w:rsidR="0002095D" w:rsidRDefault="0002095D" w:rsidP="0002095D">
      <w:pPr>
        <w:pStyle w:val="note-tip"/>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By the way, </w:t>
      </w:r>
      <w:r>
        <w:rPr>
          <w:rStyle w:val="HTMLCode"/>
          <w:rFonts w:ascii="Consolas" w:hAnsi="Consolas" w:cs="Consolas"/>
          <w:color w:val="252830"/>
          <w:sz w:val="21"/>
          <w:szCs w:val="21"/>
          <w:bdr w:val="none" w:sz="0" w:space="0" w:color="auto" w:frame="1"/>
          <w:shd w:val="clear" w:color="auto" w:fill="EFF0F1"/>
        </w:rPr>
        <w:t>*</w:t>
      </w:r>
      <w:r>
        <w:rPr>
          <w:rFonts w:ascii="Arial" w:hAnsi="Arial" w:cs="Arial"/>
          <w:color w:val="252830"/>
        </w:rPr>
        <w:t> is called the dereference operator (when working with pointers). It operates on a pointer and gives the value stored in that pointer.</w:t>
      </w:r>
    </w:p>
    <w:p w:rsidR="0002095D" w:rsidRDefault="0002095D" w:rsidP="0002095D">
      <w:pPr>
        <w:shd w:val="clear" w:color="auto" w:fill="FFFFFF"/>
        <w:spacing w:before="300" w:after="300"/>
        <w:textAlignment w:val="baseline"/>
        <w:rPr>
          <w:rFonts w:ascii="Arial" w:hAnsi="Arial" w:cs="Arial"/>
          <w:color w:val="252830"/>
        </w:rPr>
      </w:pPr>
      <w:r>
        <w:rPr>
          <w:rFonts w:ascii="Arial" w:hAnsi="Arial" w:cs="Arial"/>
          <w:color w:val="252830"/>
        </w:rPr>
        <w:pict>
          <v:rect id="_x0000_i1132" style="width:0;height:0" o:hralign="center" o:hrstd="t" o:hr="t" fillcolor="#a0a0a0" stroked="f"/>
        </w:pict>
      </w:r>
    </w:p>
    <w:p w:rsidR="0002095D" w:rsidRDefault="0002095D" w:rsidP="0002095D">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lastRenderedPageBreak/>
        <w:t>Changing Value Pointed by Pointers</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an example.</w:t>
      </w:r>
    </w:p>
    <w:p w:rsidR="0002095D" w:rsidRDefault="0002095D" w:rsidP="00306920">
      <w:pPr>
        <w:pStyle w:val="HTMLPreformatted"/>
        <w:numPr>
          <w:ilvl w:val="0"/>
          <w:numId w:val="10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Output: 1</w:t>
      </w:r>
    </w:p>
    <w:p w:rsidR="0002095D" w:rsidRDefault="0002095D" w:rsidP="00306920">
      <w:pPr>
        <w:pStyle w:val="HTMLPreformatted"/>
        <w:numPr>
          <w:ilvl w:val="0"/>
          <w:numId w:val="10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Ouptut: 1</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have assigned the address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to the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pointer.</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Then, we changed the value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to 1. Since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and the address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the same, </w:t>
      </w:r>
      <w:r>
        <w:rPr>
          <w:rStyle w:val="HTMLCode"/>
          <w:rFonts w:ascii="Consolas" w:hAnsi="Consolas" w:cs="Consolas"/>
          <w:color w:val="252830"/>
          <w:sz w:val="21"/>
          <w:szCs w:val="21"/>
          <w:bdr w:val="none" w:sz="0" w:space="0" w:color="auto" w:frame="1"/>
          <w:shd w:val="clear" w:color="auto" w:fill="EFF0F1"/>
        </w:rPr>
        <w:t>*pc</w:t>
      </w:r>
      <w:r>
        <w:rPr>
          <w:rFonts w:ascii="Arial" w:hAnsi="Arial" w:cs="Arial"/>
          <w:color w:val="252830"/>
        </w:rPr>
        <w:t> gives us 1.</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another example.</w:t>
      </w:r>
    </w:p>
    <w:p w:rsidR="0002095D" w:rsidRDefault="0002095D" w:rsidP="00306920">
      <w:pPr>
        <w:pStyle w:val="HTMLPreformatted"/>
        <w:numPr>
          <w:ilvl w:val="0"/>
          <w:numId w:val="10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6"/>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Ouptut: 1</w:t>
      </w:r>
    </w:p>
    <w:p w:rsidR="0002095D" w:rsidRDefault="0002095D" w:rsidP="00306920">
      <w:pPr>
        <w:pStyle w:val="HTMLPreformatted"/>
        <w:numPr>
          <w:ilvl w:val="0"/>
          <w:numId w:val="10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Output: 1</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have assigned the address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to the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pointer.</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Then, we changed </w:t>
      </w:r>
      <w:r>
        <w:rPr>
          <w:rStyle w:val="HTMLCode"/>
          <w:rFonts w:ascii="Consolas" w:hAnsi="Consolas" w:cs="Consolas"/>
          <w:color w:val="252830"/>
          <w:sz w:val="21"/>
          <w:szCs w:val="21"/>
          <w:bdr w:val="none" w:sz="0" w:space="0" w:color="auto" w:frame="1"/>
          <w:shd w:val="clear" w:color="auto" w:fill="EFF0F1"/>
        </w:rPr>
        <w:t>*pc</w:t>
      </w:r>
      <w:r>
        <w:rPr>
          <w:rFonts w:ascii="Arial" w:hAnsi="Arial" w:cs="Arial"/>
          <w:color w:val="252830"/>
        </w:rPr>
        <w:t> to 1 using </w:t>
      </w:r>
      <w:r>
        <w:rPr>
          <w:rStyle w:val="HTMLCode"/>
          <w:rFonts w:ascii="Consolas" w:hAnsi="Consolas" w:cs="Consolas"/>
          <w:color w:val="252830"/>
          <w:sz w:val="21"/>
          <w:szCs w:val="21"/>
          <w:bdr w:val="none" w:sz="0" w:space="0" w:color="auto" w:frame="1"/>
          <w:shd w:val="clear" w:color="auto" w:fill="EFF0F1"/>
        </w:rPr>
        <w:t>*pc = 1;</w:t>
      </w:r>
      <w:r>
        <w:rPr>
          <w:rFonts w:ascii="Arial" w:hAnsi="Arial" w:cs="Arial"/>
          <w:color w:val="252830"/>
        </w:rPr>
        <w:t>. Since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and the address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the same,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will be equal to 1.</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one more example.</w:t>
      </w:r>
    </w:p>
    <w:p w:rsidR="0002095D" w:rsidRDefault="0002095D" w:rsidP="00306920">
      <w:pPr>
        <w:pStyle w:val="HTMLPreformatted"/>
        <w:numPr>
          <w:ilvl w:val="0"/>
          <w:numId w:val="10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d</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d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15</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7"/>
        </w:numPr>
        <w:shd w:val="clear" w:color="auto" w:fill="F6F6F6"/>
        <w:tabs>
          <w:tab w:val="clear" w:pos="720"/>
        </w:tabs>
        <w:ind w:left="315"/>
        <w:textAlignment w:val="baseline"/>
        <w:rPr>
          <w:rFonts w:ascii="Consolas" w:hAnsi="Consolas" w:cs="Consolas"/>
          <w:color w:val="888888"/>
        </w:rPr>
      </w:pPr>
    </w:p>
    <w:p w:rsidR="0002095D" w:rsidRDefault="0002095D" w:rsidP="00306920">
      <w:pPr>
        <w:pStyle w:val="HTMLPreformatted"/>
        <w:numPr>
          <w:ilvl w:val="0"/>
          <w:numId w:val="10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Output: 5</w:t>
      </w:r>
    </w:p>
    <w:p w:rsidR="0002095D" w:rsidRDefault="0002095D" w:rsidP="00306920">
      <w:pPr>
        <w:pStyle w:val="HTMLPreformatted"/>
        <w:numPr>
          <w:ilvl w:val="0"/>
          <w:numId w:val="10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Ouptut: -15</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Initially, the address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assigned to the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pointer using </w:t>
      </w:r>
      <w:r>
        <w:rPr>
          <w:rStyle w:val="HTMLCode"/>
          <w:rFonts w:ascii="Consolas" w:hAnsi="Consolas" w:cs="Consolas"/>
          <w:color w:val="252830"/>
          <w:sz w:val="21"/>
          <w:szCs w:val="21"/>
          <w:bdr w:val="none" w:sz="0" w:space="0" w:color="auto" w:frame="1"/>
          <w:shd w:val="clear" w:color="auto" w:fill="EFF0F1"/>
        </w:rPr>
        <w:t>pc = &amp;c;</w:t>
      </w:r>
      <w:r>
        <w:rPr>
          <w:rFonts w:ascii="Arial" w:hAnsi="Arial" w:cs="Arial"/>
          <w:color w:val="252830"/>
        </w:rPr>
        <w:t>. Since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is 5, </w:t>
      </w:r>
      <w:r>
        <w:rPr>
          <w:rStyle w:val="HTMLCode"/>
          <w:rFonts w:ascii="Consolas" w:hAnsi="Consolas" w:cs="Consolas"/>
          <w:color w:val="252830"/>
          <w:sz w:val="21"/>
          <w:szCs w:val="21"/>
          <w:bdr w:val="none" w:sz="0" w:space="0" w:color="auto" w:frame="1"/>
          <w:shd w:val="clear" w:color="auto" w:fill="EFF0F1"/>
        </w:rPr>
        <w:t>*pc</w:t>
      </w:r>
      <w:r>
        <w:rPr>
          <w:rFonts w:ascii="Arial" w:hAnsi="Arial" w:cs="Arial"/>
          <w:color w:val="252830"/>
        </w:rPr>
        <w:t> gives us 5.</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Then, the address of </w:t>
      </w:r>
      <w:r>
        <w:rPr>
          <w:rStyle w:val="HTMLVariable"/>
          <w:rFonts w:ascii="Consolas" w:hAnsi="Consolas" w:cs="Consolas"/>
          <w:i w:val="0"/>
          <w:iCs w:val="0"/>
          <w:color w:val="252830"/>
          <w:sz w:val="21"/>
          <w:szCs w:val="21"/>
          <w:bdr w:val="none" w:sz="0" w:space="0" w:color="auto" w:frame="1"/>
          <w:shd w:val="clear" w:color="auto" w:fill="EFF0F1"/>
        </w:rPr>
        <w:t>d</w:t>
      </w:r>
      <w:r>
        <w:rPr>
          <w:rFonts w:ascii="Arial" w:hAnsi="Arial" w:cs="Arial"/>
          <w:color w:val="252830"/>
        </w:rPr>
        <w:t> is assigned to the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pointer using </w:t>
      </w:r>
      <w:r>
        <w:rPr>
          <w:rStyle w:val="HTMLCode"/>
          <w:rFonts w:ascii="Consolas" w:hAnsi="Consolas" w:cs="Consolas"/>
          <w:color w:val="252830"/>
          <w:sz w:val="21"/>
          <w:szCs w:val="21"/>
          <w:bdr w:val="none" w:sz="0" w:space="0" w:color="auto" w:frame="1"/>
          <w:shd w:val="clear" w:color="auto" w:fill="EFF0F1"/>
        </w:rPr>
        <w:t>pc = &amp;d;</w:t>
      </w:r>
      <w:r>
        <w:rPr>
          <w:rFonts w:ascii="Arial" w:hAnsi="Arial" w:cs="Arial"/>
          <w:color w:val="252830"/>
        </w:rPr>
        <w:t>. Since </w:t>
      </w:r>
      <w:r>
        <w:rPr>
          <w:rStyle w:val="HTMLVariable"/>
          <w:rFonts w:ascii="Consolas" w:hAnsi="Consolas" w:cs="Consolas"/>
          <w:i w:val="0"/>
          <w:iCs w:val="0"/>
          <w:color w:val="252830"/>
          <w:sz w:val="21"/>
          <w:szCs w:val="21"/>
          <w:bdr w:val="none" w:sz="0" w:space="0" w:color="auto" w:frame="1"/>
          <w:shd w:val="clear" w:color="auto" w:fill="EFF0F1"/>
        </w:rPr>
        <w:t>d</w:t>
      </w:r>
      <w:r>
        <w:rPr>
          <w:rFonts w:ascii="Arial" w:hAnsi="Arial" w:cs="Arial"/>
          <w:color w:val="252830"/>
        </w:rPr>
        <w:t> is -15, </w:t>
      </w:r>
      <w:r>
        <w:rPr>
          <w:rStyle w:val="HTMLCode"/>
          <w:rFonts w:ascii="Consolas" w:hAnsi="Consolas" w:cs="Consolas"/>
          <w:color w:val="252830"/>
          <w:sz w:val="21"/>
          <w:szCs w:val="21"/>
          <w:bdr w:val="none" w:sz="0" w:space="0" w:color="auto" w:frame="1"/>
          <w:shd w:val="clear" w:color="auto" w:fill="EFF0F1"/>
        </w:rPr>
        <w:t>*pc</w:t>
      </w:r>
      <w:r>
        <w:rPr>
          <w:rFonts w:ascii="Arial" w:hAnsi="Arial" w:cs="Arial"/>
          <w:color w:val="252830"/>
        </w:rPr>
        <w:t> gives us -15.</w:t>
      </w:r>
    </w:p>
    <w:p w:rsidR="0002095D" w:rsidRDefault="0002095D" w:rsidP="0002095D">
      <w:pPr>
        <w:shd w:val="clear" w:color="auto" w:fill="FFFFFF"/>
        <w:spacing w:before="300" w:after="300"/>
        <w:textAlignment w:val="baseline"/>
        <w:rPr>
          <w:rFonts w:ascii="Arial" w:hAnsi="Arial" w:cs="Arial"/>
          <w:color w:val="252830"/>
        </w:rPr>
      </w:pPr>
      <w:r>
        <w:rPr>
          <w:rFonts w:ascii="Arial" w:hAnsi="Arial" w:cs="Arial"/>
          <w:color w:val="252830"/>
        </w:rPr>
        <w:pict>
          <v:rect id="_x0000_i1133" style="width:0;height:0" o:hralign="center" o:hrstd="t" o:hr="t" fillcolor="#a0a0a0" stroked="f"/>
        </w:pict>
      </w:r>
    </w:p>
    <w:p w:rsidR="0002095D" w:rsidRDefault="0002095D" w:rsidP="0002095D">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Working of Pointers</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Let's take a working example.</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lastRenderedPageBreak/>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22</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"Address of c: %p\n"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"Value of c: %d\n\n"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22</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"Address of pointer pc: %p\n"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"Content of pointer pc: %d\n\n"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22</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11</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"Address of pointer pc: %p\n"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"Content of pointer pc: %d\n\n"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11</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"Address of c: %p\n"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"Value of c: %d\n\n"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2</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0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Output</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Address of c: 2686784</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Value of c: 22</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Address of pointer pc: 2686784</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Content of pointer pc: 22</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Address of pointer pc: 2686784</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Content of pointer pc: 11</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rFonts w:eastAsiaTheme="majorEastAsia"/>
          <w:color w:val="252830"/>
          <w:sz w:val="21"/>
          <w:szCs w:val="21"/>
          <w:bdr w:val="none" w:sz="0" w:space="0" w:color="auto" w:frame="1"/>
        </w:rPr>
      </w:pPr>
      <w:r>
        <w:rPr>
          <w:rStyle w:val="HTMLSample"/>
          <w:rFonts w:eastAsiaTheme="majorEastAsia"/>
          <w:color w:val="252830"/>
          <w:sz w:val="21"/>
          <w:szCs w:val="21"/>
          <w:bdr w:val="none" w:sz="0" w:space="0" w:color="auto" w:frame="1"/>
        </w:rPr>
        <w:t>Address of c: 2686784</w:t>
      </w:r>
    </w:p>
    <w:p w:rsidR="0002095D" w:rsidRDefault="0002095D" w:rsidP="0002095D">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rFonts w:eastAsiaTheme="majorEastAsia"/>
          <w:color w:val="252830"/>
          <w:sz w:val="21"/>
          <w:szCs w:val="21"/>
          <w:bdr w:val="none" w:sz="0" w:space="0" w:color="auto" w:frame="1"/>
        </w:rPr>
        <w:t>Value of c: 2</w:t>
      </w:r>
    </w:p>
    <w:p w:rsidR="0002095D" w:rsidRDefault="0002095D" w:rsidP="0002095D">
      <w:pPr>
        <w:shd w:val="clear" w:color="auto" w:fill="FFFFFF"/>
        <w:spacing w:before="300" w:after="300"/>
        <w:textAlignment w:val="baseline"/>
        <w:rPr>
          <w:rFonts w:ascii="Arial" w:hAnsi="Arial" w:cs="Arial"/>
          <w:color w:val="252830"/>
        </w:rPr>
      </w:pPr>
      <w:r>
        <w:rPr>
          <w:rFonts w:ascii="Arial" w:hAnsi="Arial" w:cs="Arial"/>
          <w:color w:val="252830"/>
        </w:rPr>
        <w:pict>
          <v:rect id="_x0000_i1134" style="width:0;height:0" o:hralign="center" o:hrstd="t" o:hr="t" fillcolor="#a0a0a0" stroked="f"/>
        </w:pic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Explanation of the program</w:t>
      </w:r>
    </w:p>
    <w:p w:rsidR="0002095D" w:rsidRDefault="0002095D" w:rsidP="00306920">
      <w:pPr>
        <w:numPr>
          <w:ilvl w:val="0"/>
          <w:numId w:val="109"/>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int* pc, c;</w:t>
      </w:r>
      <w:r>
        <w:rPr>
          <w:rFonts w:ascii="Arial" w:hAnsi="Arial" w:cs="Arial"/>
          <w:color w:val="252830"/>
        </w:rPr>
        <w:br/>
      </w:r>
      <w:r>
        <w:rPr>
          <w:rFonts w:ascii="Arial" w:hAnsi="Arial" w:cs="Arial"/>
          <w:noProof/>
          <w:color w:val="252830"/>
          <w:lang w:eastAsia="en-IN"/>
        </w:rPr>
        <w:drawing>
          <wp:inline distT="0" distB="0" distL="0" distR="0">
            <wp:extent cx="1143000" cy="981075"/>
            <wp:effectExtent l="19050" t="0" r="0" b="0"/>
            <wp:docPr id="263" name="Picture 263" descr="A pointer variable and a normal variable is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A pointer variable and a normal variable is created."/>
                    <pic:cNvPicPr>
                      <a:picLocks noChangeAspect="1" noChangeArrowheads="1"/>
                    </pic:cNvPicPr>
                  </pic:nvPicPr>
                  <pic:blipFill>
                    <a:blip r:embed="rId44"/>
                    <a:srcRect/>
                    <a:stretch>
                      <a:fillRect/>
                    </a:stretch>
                  </pic:blipFill>
                  <pic:spPr bwMode="auto">
                    <a:xfrm>
                      <a:off x="0" y="0"/>
                      <a:ext cx="1143000" cy="981075"/>
                    </a:xfrm>
                    <a:prstGeom prst="rect">
                      <a:avLst/>
                    </a:prstGeom>
                    <a:noFill/>
                    <a:ln w="9525">
                      <a:noFill/>
                      <a:miter lim="800000"/>
                      <a:headEnd/>
                      <a:tailEnd/>
                    </a:ln>
                  </pic:spPr>
                </pic:pic>
              </a:graphicData>
            </a:graphic>
          </wp:inline>
        </w:drawing>
      </w:r>
      <w:r>
        <w:rPr>
          <w:rFonts w:ascii="Arial" w:hAnsi="Arial" w:cs="Arial"/>
          <w:color w:val="252830"/>
        </w:rPr>
        <w:br/>
        <w:t>Here, a pointer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and a normal variable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both of type </w:t>
      </w:r>
      <w:r>
        <w:rPr>
          <w:rStyle w:val="HTMLCode"/>
          <w:rFonts w:ascii="Consolas" w:eastAsiaTheme="minorHAnsi" w:hAnsi="Consolas" w:cs="Consolas"/>
          <w:color w:val="252830"/>
          <w:sz w:val="21"/>
          <w:szCs w:val="21"/>
          <w:bdr w:val="none" w:sz="0" w:space="0" w:color="auto" w:frame="1"/>
          <w:shd w:val="clear" w:color="auto" w:fill="EFF0F1"/>
        </w:rPr>
        <w:t>int</w:t>
      </w:r>
      <w:r>
        <w:rPr>
          <w:rFonts w:ascii="Arial" w:hAnsi="Arial" w:cs="Arial"/>
          <w:color w:val="252830"/>
        </w:rPr>
        <w:t>, is created.</w:t>
      </w:r>
      <w:r>
        <w:rPr>
          <w:rFonts w:ascii="Arial" w:hAnsi="Arial" w:cs="Arial"/>
          <w:color w:val="252830"/>
        </w:rPr>
        <w:br/>
        <w:t>Since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are not initialized at initially, pointer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points to either no address or a random address. And, variable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has an address but contains random garbage value.</w:t>
      </w:r>
      <w:r>
        <w:rPr>
          <w:rFonts w:ascii="Arial" w:hAnsi="Arial" w:cs="Arial"/>
          <w:color w:val="252830"/>
        </w:rPr>
        <w:br/>
        <w:t> </w:t>
      </w:r>
    </w:p>
    <w:p w:rsidR="0002095D" w:rsidRDefault="0002095D" w:rsidP="00306920">
      <w:pPr>
        <w:numPr>
          <w:ilvl w:val="0"/>
          <w:numId w:val="109"/>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lastRenderedPageBreak/>
        <w:t>c = 22;</w:t>
      </w:r>
      <w:r>
        <w:rPr>
          <w:rFonts w:ascii="Arial" w:hAnsi="Arial" w:cs="Arial"/>
          <w:color w:val="252830"/>
        </w:rPr>
        <w:br/>
      </w:r>
      <w:r>
        <w:rPr>
          <w:rFonts w:ascii="Arial" w:hAnsi="Arial" w:cs="Arial"/>
          <w:noProof/>
          <w:color w:val="252830"/>
          <w:lang w:eastAsia="en-IN"/>
        </w:rPr>
        <w:drawing>
          <wp:inline distT="0" distB="0" distL="0" distR="0">
            <wp:extent cx="1143000" cy="923925"/>
            <wp:effectExtent l="19050" t="0" r="0" b="0"/>
            <wp:docPr id="264" name="Picture 264" descr="22 is assigned to variab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22 is assigned to variable c."/>
                    <pic:cNvPicPr>
                      <a:picLocks noChangeAspect="1" noChangeArrowheads="1"/>
                    </pic:cNvPicPr>
                  </pic:nvPicPr>
                  <pic:blipFill>
                    <a:blip r:embed="rId45"/>
                    <a:srcRect/>
                    <a:stretch>
                      <a:fillRect/>
                    </a:stretch>
                  </pic:blipFill>
                  <pic:spPr bwMode="auto">
                    <a:xfrm>
                      <a:off x="0" y="0"/>
                      <a:ext cx="1143000" cy="923925"/>
                    </a:xfrm>
                    <a:prstGeom prst="rect">
                      <a:avLst/>
                    </a:prstGeom>
                    <a:noFill/>
                    <a:ln w="9525">
                      <a:noFill/>
                      <a:miter lim="800000"/>
                      <a:headEnd/>
                      <a:tailEnd/>
                    </a:ln>
                  </pic:spPr>
                </pic:pic>
              </a:graphicData>
            </a:graphic>
          </wp:inline>
        </w:drawing>
      </w:r>
      <w:r>
        <w:rPr>
          <w:rFonts w:ascii="Arial" w:hAnsi="Arial" w:cs="Arial"/>
          <w:color w:val="252830"/>
        </w:rPr>
        <w:br/>
        <w:t>This assigns 22 to the variable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That is, 22 is stored in the memory location of variable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w:t>
      </w:r>
      <w:r>
        <w:rPr>
          <w:rFonts w:ascii="Arial" w:hAnsi="Arial" w:cs="Arial"/>
          <w:color w:val="252830"/>
        </w:rPr>
        <w:br/>
        <w:t> </w:t>
      </w:r>
    </w:p>
    <w:p w:rsidR="0002095D" w:rsidRDefault="0002095D" w:rsidP="00306920">
      <w:pPr>
        <w:numPr>
          <w:ilvl w:val="0"/>
          <w:numId w:val="109"/>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pc = &amp;c;</w:t>
      </w:r>
      <w:r>
        <w:rPr>
          <w:rFonts w:ascii="Arial" w:hAnsi="Arial" w:cs="Arial"/>
          <w:color w:val="252830"/>
        </w:rPr>
        <w:br/>
      </w:r>
      <w:r>
        <w:rPr>
          <w:rFonts w:ascii="Arial" w:hAnsi="Arial" w:cs="Arial"/>
          <w:noProof/>
          <w:color w:val="252830"/>
          <w:lang w:eastAsia="en-IN"/>
        </w:rPr>
        <w:drawing>
          <wp:inline distT="0" distB="0" distL="0" distR="0">
            <wp:extent cx="1143000" cy="923925"/>
            <wp:effectExtent l="19050" t="0" r="0" b="0"/>
            <wp:docPr id="265" name="Picture 265" descr="Address of variable c is assigned to pointer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Address of variable c is assigned to pointer pc."/>
                    <pic:cNvPicPr>
                      <a:picLocks noChangeAspect="1" noChangeArrowheads="1"/>
                    </pic:cNvPicPr>
                  </pic:nvPicPr>
                  <pic:blipFill>
                    <a:blip r:embed="rId46"/>
                    <a:srcRect/>
                    <a:stretch>
                      <a:fillRect/>
                    </a:stretch>
                  </pic:blipFill>
                  <pic:spPr bwMode="auto">
                    <a:xfrm>
                      <a:off x="0" y="0"/>
                      <a:ext cx="1143000" cy="923925"/>
                    </a:xfrm>
                    <a:prstGeom prst="rect">
                      <a:avLst/>
                    </a:prstGeom>
                    <a:noFill/>
                    <a:ln w="9525">
                      <a:noFill/>
                      <a:miter lim="800000"/>
                      <a:headEnd/>
                      <a:tailEnd/>
                    </a:ln>
                  </pic:spPr>
                </pic:pic>
              </a:graphicData>
            </a:graphic>
          </wp:inline>
        </w:drawing>
      </w:r>
      <w:r>
        <w:rPr>
          <w:rFonts w:ascii="Arial" w:hAnsi="Arial" w:cs="Arial"/>
          <w:color w:val="252830"/>
        </w:rPr>
        <w:br/>
        <w:t>This assigns the address of variable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to the pointer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w:t>
      </w:r>
      <w:r>
        <w:rPr>
          <w:rFonts w:ascii="Arial" w:hAnsi="Arial" w:cs="Arial"/>
          <w:color w:val="252830"/>
        </w:rPr>
        <w:br/>
        <w:t> </w:t>
      </w:r>
    </w:p>
    <w:p w:rsidR="0002095D" w:rsidRDefault="0002095D" w:rsidP="00306920">
      <w:pPr>
        <w:numPr>
          <w:ilvl w:val="0"/>
          <w:numId w:val="109"/>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c = 11;</w:t>
      </w:r>
      <w:r>
        <w:rPr>
          <w:rFonts w:ascii="Arial" w:hAnsi="Arial" w:cs="Arial"/>
          <w:color w:val="252830"/>
        </w:rPr>
        <w:br/>
      </w:r>
      <w:r>
        <w:rPr>
          <w:rFonts w:ascii="Arial" w:hAnsi="Arial" w:cs="Arial"/>
          <w:noProof/>
          <w:color w:val="252830"/>
          <w:lang w:eastAsia="en-IN"/>
        </w:rPr>
        <w:drawing>
          <wp:inline distT="0" distB="0" distL="0" distR="0">
            <wp:extent cx="1152525" cy="971550"/>
            <wp:effectExtent l="19050" t="0" r="9525" b="0"/>
            <wp:docPr id="266" name="Picture 266" descr="11 is assigned to variabl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11 is assigned to variable c."/>
                    <pic:cNvPicPr>
                      <a:picLocks noChangeAspect="1" noChangeArrowheads="1"/>
                    </pic:cNvPicPr>
                  </pic:nvPicPr>
                  <pic:blipFill>
                    <a:blip r:embed="rId47"/>
                    <a:srcRect/>
                    <a:stretch>
                      <a:fillRect/>
                    </a:stretch>
                  </pic:blipFill>
                  <pic:spPr bwMode="auto">
                    <a:xfrm>
                      <a:off x="0" y="0"/>
                      <a:ext cx="1152525" cy="971550"/>
                    </a:xfrm>
                    <a:prstGeom prst="rect">
                      <a:avLst/>
                    </a:prstGeom>
                    <a:noFill/>
                    <a:ln w="9525">
                      <a:noFill/>
                      <a:miter lim="800000"/>
                      <a:headEnd/>
                      <a:tailEnd/>
                    </a:ln>
                  </pic:spPr>
                </pic:pic>
              </a:graphicData>
            </a:graphic>
          </wp:inline>
        </w:drawing>
      </w:r>
      <w:r>
        <w:rPr>
          <w:rFonts w:ascii="Arial" w:hAnsi="Arial" w:cs="Arial"/>
          <w:color w:val="252830"/>
        </w:rPr>
        <w:br/>
        <w:t>This assigns 11 to variable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w:t>
      </w:r>
      <w:r>
        <w:rPr>
          <w:rFonts w:ascii="Arial" w:hAnsi="Arial" w:cs="Arial"/>
          <w:color w:val="252830"/>
        </w:rPr>
        <w:br/>
        <w:t> </w:t>
      </w:r>
    </w:p>
    <w:p w:rsidR="0002095D" w:rsidRDefault="0002095D" w:rsidP="00306920">
      <w:pPr>
        <w:numPr>
          <w:ilvl w:val="0"/>
          <w:numId w:val="109"/>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*pc = 2;</w:t>
      </w:r>
      <w:r>
        <w:rPr>
          <w:rFonts w:ascii="Arial" w:hAnsi="Arial" w:cs="Arial"/>
          <w:color w:val="252830"/>
        </w:rPr>
        <w:br/>
      </w:r>
      <w:r>
        <w:rPr>
          <w:rFonts w:ascii="Arial" w:hAnsi="Arial" w:cs="Arial"/>
          <w:noProof/>
          <w:color w:val="252830"/>
          <w:lang w:eastAsia="en-IN"/>
        </w:rPr>
        <w:drawing>
          <wp:inline distT="0" distB="0" distL="0" distR="0">
            <wp:extent cx="1133475" cy="952500"/>
            <wp:effectExtent l="19050" t="0" r="9525" b="0"/>
            <wp:docPr id="267" name="Picture 267" descr="5 is assigned to pointer variable's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5 is assigned to pointer variable's address."/>
                    <pic:cNvPicPr>
                      <a:picLocks noChangeAspect="1" noChangeArrowheads="1"/>
                    </pic:cNvPicPr>
                  </pic:nvPicPr>
                  <pic:blipFill>
                    <a:blip r:embed="rId48"/>
                    <a:srcRect/>
                    <a:stretch>
                      <a:fillRect/>
                    </a:stretch>
                  </pic:blipFill>
                  <pic:spPr bwMode="auto">
                    <a:xfrm>
                      <a:off x="0" y="0"/>
                      <a:ext cx="1133475" cy="952500"/>
                    </a:xfrm>
                    <a:prstGeom prst="rect">
                      <a:avLst/>
                    </a:prstGeom>
                    <a:noFill/>
                    <a:ln w="9525">
                      <a:noFill/>
                      <a:miter lim="800000"/>
                      <a:headEnd/>
                      <a:tailEnd/>
                    </a:ln>
                  </pic:spPr>
                </pic:pic>
              </a:graphicData>
            </a:graphic>
          </wp:inline>
        </w:drawing>
      </w:r>
      <w:r>
        <w:rPr>
          <w:rFonts w:ascii="Arial" w:hAnsi="Arial" w:cs="Arial"/>
          <w:color w:val="252830"/>
        </w:rPr>
        <w:br/>
        <w:t>This change the value at the memory location pointed by the pointer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to 2.</w:t>
      </w:r>
    </w:p>
    <w:p w:rsidR="0002095D" w:rsidRDefault="0002095D" w:rsidP="0002095D">
      <w:pPr>
        <w:shd w:val="clear" w:color="auto" w:fill="FFFFFF"/>
        <w:spacing w:before="300" w:after="300"/>
        <w:textAlignment w:val="baseline"/>
        <w:rPr>
          <w:rFonts w:ascii="Arial" w:hAnsi="Arial" w:cs="Arial"/>
          <w:color w:val="252830"/>
        </w:rPr>
      </w:pPr>
      <w:r>
        <w:rPr>
          <w:rFonts w:ascii="Arial" w:hAnsi="Arial" w:cs="Arial"/>
          <w:color w:val="252830"/>
        </w:rPr>
        <w:pict>
          <v:rect id="_x0000_i1135" style="width:0;height:0" o:hralign="center" o:hrstd="t" o:hr="t" fillcolor="#a0a0a0" stroked="f"/>
        </w:pict>
      </w:r>
    </w:p>
    <w:p w:rsidR="0002095D" w:rsidRDefault="0002095D" w:rsidP="0002095D">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Common mistakes when working with pointers</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Suppose, you want pointer </w:t>
      </w:r>
      <w:r>
        <w:rPr>
          <w:rStyle w:val="HTMLVariable"/>
          <w:rFonts w:ascii="Consolas" w:hAnsi="Consolas" w:cs="Consolas"/>
          <w:i w:val="0"/>
          <w:iCs w:val="0"/>
          <w:color w:val="252830"/>
          <w:sz w:val="21"/>
          <w:szCs w:val="21"/>
          <w:bdr w:val="none" w:sz="0" w:space="0" w:color="auto" w:frame="1"/>
          <w:shd w:val="clear" w:color="auto" w:fill="EFF0F1"/>
        </w:rPr>
        <w:t>pc</w:t>
      </w:r>
      <w:r>
        <w:rPr>
          <w:rFonts w:ascii="Arial" w:hAnsi="Arial" w:cs="Arial"/>
          <w:color w:val="252830"/>
        </w:rPr>
        <w:t> to point to the address of </w:t>
      </w:r>
      <w:r>
        <w:rPr>
          <w:rStyle w:val="HTMLVariable"/>
          <w:rFonts w:ascii="Consolas" w:hAnsi="Consolas" w:cs="Consolas"/>
          <w:i w:val="0"/>
          <w:iCs w:val="0"/>
          <w:color w:val="252830"/>
          <w:sz w:val="21"/>
          <w:szCs w:val="21"/>
          <w:bdr w:val="none" w:sz="0" w:space="0" w:color="auto" w:frame="1"/>
          <w:shd w:val="clear" w:color="auto" w:fill="EFF0F1"/>
        </w:rPr>
        <w:t>c</w:t>
      </w:r>
      <w:r>
        <w:rPr>
          <w:rFonts w:ascii="Arial" w:hAnsi="Arial" w:cs="Arial"/>
          <w:color w:val="252830"/>
        </w:rPr>
        <w:t>. Then,</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pc is address but c is not</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Error</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&amp;c is address but *pc is not</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Error</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both &amp;c and pc are addresses</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 xml:space="preserve">// both c and *pc values </w:t>
      </w:r>
    </w:p>
    <w:p w:rsidR="0002095D" w:rsidRDefault="0002095D" w:rsidP="00306920">
      <w:pPr>
        <w:pStyle w:val="HTMLPreformatted"/>
        <w:numPr>
          <w:ilvl w:val="0"/>
          <w:numId w:val="11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pc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c</w:t>
      </w: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Here's an example of pointer syntax beginners often find confusing.</w:t>
      </w:r>
    </w:p>
    <w:p w:rsidR="0002095D" w:rsidRDefault="0002095D" w:rsidP="00306920">
      <w:pPr>
        <w:pStyle w:val="HTMLPreformatted"/>
        <w:numPr>
          <w:ilvl w:val="0"/>
          <w:numId w:val="11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02095D" w:rsidRDefault="0002095D" w:rsidP="00306920">
      <w:pPr>
        <w:pStyle w:val="HTMLPreformatted"/>
        <w:numPr>
          <w:ilvl w:val="0"/>
          <w:numId w:val="11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c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p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11"/>
        </w:numPr>
        <w:shd w:val="clear" w:color="auto" w:fill="F6F6F6"/>
        <w:tabs>
          <w:tab w:val="clear" w:pos="720"/>
        </w:tabs>
        <w:ind w:left="315"/>
        <w:textAlignment w:val="baseline"/>
        <w:rPr>
          <w:rFonts w:ascii="Consolas" w:hAnsi="Consolas" w:cs="Consolas"/>
          <w:color w:val="888888"/>
        </w:rPr>
      </w:pPr>
    </w:p>
    <w:p w:rsidR="0002095D" w:rsidRDefault="0002095D" w:rsidP="00306920">
      <w:pPr>
        <w:pStyle w:val="HTMLPreformatted"/>
        <w:numPr>
          <w:ilvl w:val="0"/>
          <w:numId w:val="1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5</w:t>
      </w:r>
    </w:p>
    <w:p w:rsidR="0002095D" w:rsidRDefault="0002095D" w:rsidP="00306920">
      <w:pPr>
        <w:pStyle w:val="HTMLPreformatted"/>
        <w:numPr>
          <w:ilvl w:val="0"/>
          <w:numId w:val="11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02095D" w:rsidRDefault="0002095D" w:rsidP="00306920">
      <w:pPr>
        <w:pStyle w:val="HTMLPreformatted"/>
        <w:numPr>
          <w:ilvl w:val="0"/>
          <w:numId w:val="11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Why didn't we get an error when using </w:t>
      </w:r>
      <w:r>
        <w:rPr>
          <w:rStyle w:val="HTMLCode"/>
          <w:rFonts w:ascii="Consolas" w:hAnsi="Consolas" w:cs="Consolas"/>
          <w:color w:val="555555"/>
          <w:sz w:val="21"/>
          <w:szCs w:val="21"/>
          <w:bdr w:val="none" w:sz="0" w:space="0" w:color="auto" w:frame="1"/>
          <w:shd w:val="clear" w:color="auto" w:fill="EFF0F1"/>
        </w:rPr>
        <w:t>int *p = &amp;c;</w:t>
      </w:r>
      <w:r>
        <w:rPr>
          <w:rStyle w:val="Strong"/>
          <w:rFonts w:ascii="Arial" w:hAnsi="Arial" w:cs="Arial"/>
          <w:color w:val="555555"/>
          <w:bdr w:val="none" w:sz="0" w:space="0" w:color="auto" w:frame="1"/>
        </w:rPr>
        <w:t>?</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It's because</w:t>
      </w:r>
    </w:p>
    <w:p w:rsidR="0002095D" w:rsidRDefault="0002095D" w:rsidP="00306920">
      <w:pPr>
        <w:pStyle w:val="HTMLPreformatted"/>
        <w:numPr>
          <w:ilvl w:val="0"/>
          <w:numId w:val="11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p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is equivalent to</w:t>
      </w:r>
    </w:p>
    <w:p w:rsidR="0002095D" w:rsidRDefault="0002095D" w:rsidP="00306920">
      <w:pPr>
        <w:pStyle w:val="HTMLPreformatted"/>
        <w:numPr>
          <w:ilvl w:val="0"/>
          <w:numId w:val="11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w:t>
      </w:r>
      <w:r>
        <w:rPr>
          <w:rStyle w:val="pun"/>
          <w:rFonts w:ascii="Consolas" w:hAnsi="Consolas" w:cs="Consolas"/>
          <w:color w:val="000000"/>
          <w:sz w:val="21"/>
          <w:szCs w:val="21"/>
          <w:bdr w:val="none" w:sz="0" w:space="0" w:color="auto" w:frame="1"/>
          <w:shd w:val="clear" w:color="auto" w:fill="EFF0F1"/>
        </w:rPr>
        <w:t>:</w:t>
      </w:r>
    </w:p>
    <w:p w:rsidR="0002095D" w:rsidRDefault="0002095D" w:rsidP="00306920">
      <w:pPr>
        <w:pStyle w:val="HTMLPreformatted"/>
        <w:numPr>
          <w:ilvl w:val="0"/>
          <w:numId w:val="11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02095D" w:rsidRDefault="0002095D" w:rsidP="0002095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both cases, we are creating a pointer </w:t>
      </w:r>
      <w:r>
        <w:rPr>
          <w:rStyle w:val="HTMLCode"/>
          <w:rFonts w:ascii="Consolas" w:hAnsi="Consolas" w:cs="Consolas"/>
          <w:color w:val="252830"/>
          <w:sz w:val="21"/>
          <w:szCs w:val="21"/>
          <w:bdr w:val="none" w:sz="0" w:space="0" w:color="auto" w:frame="1"/>
          <w:shd w:val="clear" w:color="auto" w:fill="EFF0F1"/>
        </w:rPr>
        <w:t>p</w:t>
      </w:r>
      <w:r>
        <w:rPr>
          <w:rFonts w:ascii="Arial" w:hAnsi="Arial" w:cs="Arial"/>
          <w:color w:val="252830"/>
        </w:rPr>
        <w:t> (not </w:t>
      </w:r>
      <w:r>
        <w:rPr>
          <w:rStyle w:val="HTMLCode"/>
          <w:rFonts w:ascii="Consolas" w:hAnsi="Consolas" w:cs="Consolas"/>
          <w:color w:val="252830"/>
          <w:sz w:val="21"/>
          <w:szCs w:val="21"/>
          <w:bdr w:val="none" w:sz="0" w:space="0" w:color="auto" w:frame="1"/>
          <w:shd w:val="clear" w:color="auto" w:fill="EFF0F1"/>
        </w:rPr>
        <w:t>*p</w:t>
      </w:r>
      <w:r>
        <w:rPr>
          <w:rFonts w:ascii="Arial" w:hAnsi="Arial" w:cs="Arial"/>
          <w:color w:val="252830"/>
        </w:rPr>
        <w:t>) and assigning </w:t>
      </w:r>
      <w:r>
        <w:rPr>
          <w:rStyle w:val="HTMLCode"/>
          <w:rFonts w:ascii="Consolas" w:hAnsi="Consolas" w:cs="Consolas"/>
          <w:color w:val="252830"/>
          <w:sz w:val="21"/>
          <w:szCs w:val="21"/>
          <w:bdr w:val="none" w:sz="0" w:space="0" w:color="auto" w:frame="1"/>
          <w:shd w:val="clear" w:color="auto" w:fill="EFF0F1"/>
        </w:rPr>
        <w:t>&amp;c</w:t>
      </w:r>
      <w:r>
        <w:rPr>
          <w:rFonts w:ascii="Arial" w:hAnsi="Arial" w:cs="Arial"/>
          <w:color w:val="252830"/>
        </w:rPr>
        <w:t> to it.</w:t>
      </w:r>
    </w:p>
    <w:p w:rsidR="0002095D" w:rsidRDefault="0002095D" w:rsidP="0002095D">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To avoid this confusion, we can use the statement like this:</w:t>
      </w:r>
    </w:p>
    <w:p w:rsidR="0002095D" w:rsidRDefault="0002095D" w:rsidP="00306920">
      <w:pPr>
        <w:pStyle w:val="HTMLPreformatted"/>
        <w:numPr>
          <w:ilvl w:val="0"/>
          <w:numId w:val="114"/>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c</w:t>
      </w:r>
      <w:r>
        <w:rPr>
          <w:rStyle w:val="pun"/>
          <w:rFonts w:ascii="Consolas" w:hAnsi="Consolas" w:cs="Consolas"/>
          <w:color w:val="000000"/>
          <w:sz w:val="21"/>
          <w:szCs w:val="21"/>
          <w:bdr w:val="none" w:sz="0" w:space="0" w:color="auto" w:frame="1"/>
          <w:shd w:val="clear" w:color="auto" w:fill="EFF0F1"/>
        </w:rPr>
        <w:t>;</w:t>
      </w:r>
    </w:p>
    <w:p w:rsidR="007108B5" w:rsidRDefault="007108B5" w:rsidP="00F72458">
      <w:pPr>
        <w:rPr>
          <w:b/>
          <w:sz w:val="36"/>
        </w:rPr>
      </w:pPr>
    </w:p>
    <w:p w:rsidR="00D85A9A" w:rsidRDefault="00D85A9A" w:rsidP="00F72458">
      <w:pPr>
        <w:rPr>
          <w:b/>
          <w:sz w:val="36"/>
        </w:rPr>
      </w:pPr>
    </w:p>
    <w:p w:rsidR="00D85A9A" w:rsidRDefault="00D85A9A" w:rsidP="00D85A9A">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Relationship Between Arrays and Pointers</w:t>
      </w:r>
    </w:p>
    <w:p w:rsidR="00D85A9A" w:rsidRDefault="00D85A9A" w:rsidP="00D85A9A">
      <w:pPr>
        <w:shd w:val="clear" w:color="auto" w:fill="FFFFFF"/>
        <w:textAlignment w:val="baseline"/>
        <w:rPr>
          <w:rFonts w:ascii="Arial" w:hAnsi="Arial" w:cs="Arial"/>
          <w:b/>
          <w:bCs/>
          <w:color w:val="9999AA"/>
        </w:rPr>
      </w:pPr>
      <w:r>
        <w:rPr>
          <w:rFonts w:ascii="Arial" w:hAnsi="Arial" w:cs="Arial"/>
          <w:b/>
          <w:bCs/>
          <w:color w:val="9999AA"/>
        </w:rPr>
        <w:t>In this tutorial, you'll learn about the relationship between arrays and pointers in C programming. You will also learn to access array elements using pointers.</w:t>
      </w:r>
    </w:p>
    <w:p w:rsidR="00D85A9A" w:rsidRDefault="00D85A9A" w:rsidP="00D85A9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Before you learn about the relationship between arrays and pointers, be sure to check these two topics:</w:t>
      </w:r>
    </w:p>
    <w:p w:rsidR="00D85A9A" w:rsidRDefault="00D85A9A" w:rsidP="00306920">
      <w:pPr>
        <w:numPr>
          <w:ilvl w:val="0"/>
          <w:numId w:val="115"/>
        </w:numPr>
        <w:shd w:val="clear" w:color="auto" w:fill="FFFFFF"/>
        <w:spacing w:after="0" w:line="240" w:lineRule="auto"/>
        <w:ind w:left="0"/>
        <w:textAlignment w:val="baseline"/>
        <w:rPr>
          <w:rFonts w:ascii="Arial" w:hAnsi="Arial" w:cs="Arial"/>
          <w:color w:val="252830"/>
        </w:rPr>
      </w:pPr>
      <w:hyperlink r:id="rId49" w:tooltip="C arrays" w:history="1">
        <w:r>
          <w:rPr>
            <w:rStyle w:val="Hyperlink"/>
            <w:rFonts w:ascii="Arial" w:hAnsi="Arial" w:cs="Arial"/>
            <w:color w:val="2B6DAD"/>
            <w:bdr w:val="none" w:sz="0" w:space="0" w:color="auto" w:frame="1"/>
          </w:rPr>
          <w:t>C Arrays</w:t>
        </w:r>
      </w:hyperlink>
    </w:p>
    <w:p w:rsidR="00D85A9A" w:rsidRDefault="00D85A9A" w:rsidP="00306920">
      <w:pPr>
        <w:numPr>
          <w:ilvl w:val="0"/>
          <w:numId w:val="115"/>
        </w:numPr>
        <w:shd w:val="clear" w:color="auto" w:fill="FFFFFF"/>
        <w:spacing w:after="0" w:line="240" w:lineRule="auto"/>
        <w:ind w:left="0"/>
        <w:textAlignment w:val="baseline"/>
        <w:rPr>
          <w:rFonts w:ascii="Arial" w:hAnsi="Arial" w:cs="Arial"/>
          <w:color w:val="252830"/>
        </w:rPr>
      </w:pPr>
      <w:hyperlink r:id="rId50" w:tooltip="C pointers" w:history="1">
        <w:r>
          <w:rPr>
            <w:rStyle w:val="Hyperlink"/>
            <w:rFonts w:ascii="Arial" w:hAnsi="Arial" w:cs="Arial"/>
            <w:color w:val="2B6DAD"/>
            <w:bdr w:val="none" w:sz="0" w:space="0" w:color="auto" w:frame="1"/>
          </w:rPr>
          <w:t>C Pointers</w:t>
        </w:r>
      </w:hyperlink>
    </w:p>
    <w:p w:rsidR="00D85A9A" w:rsidRDefault="00D85A9A" w:rsidP="00D85A9A">
      <w:pPr>
        <w:shd w:val="clear" w:color="auto" w:fill="FFFFFF"/>
        <w:spacing w:before="300" w:after="300"/>
        <w:textAlignment w:val="baseline"/>
        <w:rPr>
          <w:rFonts w:ascii="Arial" w:hAnsi="Arial" w:cs="Arial"/>
          <w:color w:val="252830"/>
        </w:rPr>
      </w:pPr>
      <w:r>
        <w:rPr>
          <w:rFonts w:ascii="Arial" w:hAnsi="Arial" w:cs="Arial"/>
          <w:color w:val="252830"/>
        </w:rPr>
        <w:lastRenderedPageBreak/>
        <w:pict>
          <v:rect id="_x0000_i1136" style="width:0;height:0" o:hralign="center" o:hrstd="t" o:hr="t" fillcolor="#a0a0a0" stroked="f"/>
        </w:pict>
      </w:r>
    </w:p>
    <w:p w:rsidR="00D85A9A" w:rsidRDefault="00D85A9A" w:rsidP="00D85A9A">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Relationship Between Arrays and Pointers</w:t>
      </w:r>
    </w:p>
    <w:p w:rsidR="00D85A9A" w:rsidRDefault="00D85A9A" w:rsidP="00D85A9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An array is a block of sequential data. Let's write a program to print addresses of array elements.</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x</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"&amp;x[%d] = %p\n"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x</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"Address of array x: %p"</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x</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6"/>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eastAsiaTheme="majorEastAsia" w:hAnsi="Arial" w:cs="Arial"/>
          <w:color w:val="555555"/>
          <w:bdr w:val="none" w:sz="0" w:space="0" w:color="auto" w:frame="1"/>
        </w:rPr>
        <w:t>Output</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&amp;x[0] = 1450734448</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&amp;x[1] = 1450734452</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&amp;x[2] = 1450734456</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&amp;x[3] = 1450734460</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Address of array x: 1450734448</w:t>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There is a difference of 4 bytes between two consecutive elements of array </w:t>
      </w:r>
      <w:r>
        <w:rPr>
          <w:rStyle w:val="HTMLVariable"/>
          <w:rFonts w:ascii="Consolas" w:hAnsi="Consolas" w:cs="Consolas"/>
          <w:i w:val="0"/>
          <w:iCs w:val="0"/>
          <w:color w:val="252830"/>
          <w:sz w:val="21"/>
          <w:szCs w:val="21"/>
          <w:bdr w:val="none" w:sz="0" w:space="0" w:color="auto" w:frame="1"/>
          <w:shd w:val="clear" w:color="auto" w:fill="EFF0F1"/>
        </w:rPr>
        <w:t>x</w:t>
      </w:r>
      <w:r>
        <w:rPr>
          <w:rFonts w:ascii="Arial" w:hAnsi="Arial" w:cs="Arial"/>
          <w:color w:val="252830"/>
        </w:rPr>
        <w:t>. It is because the size of </w:t>
      </w:r>
      <w:r>
        <w:rPr>
          <w:rStyle w:val="HTMLCode"/>
          <w:rFonts w:ascii="Consolas" w:hAnsi="Consolas" w:cs="Consolas"/>
          <w:color w:val="252830"/>
          <w:sz w:val="21"/>
          <w:szCs w:val="21"/>
          <w:bdr w:val="none" w:sz="0" w:space="0" w:color="auto" w:frame="1"/>
          <w:shd w:val="clear" w:color="auto" w:fill="EFF0F1"/>
        </w:rPr>
        <w:t>int</w:t>
      </w:r>
      <w:r>
        <w:rPr>
          <w:rFonts w:ascii="Arial" w:hAnsi="Arial" w:cs="Arial"/>
          <w:color w:val="252830"/>
        </w:rPr>
        <w:t> is 4 bytes (on our compiler).</w:t>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Notice that, the address of </w:t>
      </w:r>
      <w:r>
        <w:rPr>
          <w:rStyle w:val="HTMLVariable"/>
          <w:rFonts w:ascii="Consolas" w:hAnsi="Consolas" w:cs="Consolas"/>
          <w:i w:val="0"/>
          <w:iCs w:val="0"/>
          <w:color w:val="252830"/>
          <w:sz w:val="21"/>
          <w:szCs w:val="21"/>
          <w:bdr w:val="none" w:sz="0" w:space="0" w:color="auto" w:frame="1"/>
          <w:shd w:val="clear" w:color="auto" w:fill="EFF0F1"/>
        </w:rPr>
        <w:t>&amp;x[0]</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x</w:t>
      </w:r>
      <w:r>
        <w:rPr>
          <w:rFonts w:ascii="Arial" w:hAnsi="Arial" w:cs="Arial"/>
          <w:color w:val="252830"/>
        </w:rPr>
        <w:t> is the same. It's because the variable name </w:t>
      </w:r>
      <w:r>
        <w:rPr>
          <w:rStyle w:val="HTMLVariable"/>
          <w:rFonts w:ascii="Consolas" w:hAnsi="Consolas" w:cs="Consolas"/>
          <w:i w:val="0"/>
          <w:iCs w:val="0"/>
          <w:color w:val="252830"/>
          <w:sz w:val="21"/>
          <w:szCs w:val="21"/>
          <w:bdr w:val="none" w:sz="0" w:space="0" w:color="auto" w:frame="1"/>
          <w:shd w:val="clear" w:color="auto" w:fill="EFF0F1"/>
        </w:rPr>
        <w:t>x</w:t>
      </w:r>
      <w:r>
        <w:rPr>
          <w:rFonts w:ascii="Arial" w:hAnsi="Arial" w:cs="Arial"/>
          <w:color w:val="252830"/>
        </w:rPr>
        <w:t> points to the first element of the array.</w:t>
      </w:r>
    </w:p>
    <w:p w:rsidR="00D85A9A" w:rsidRDefault="00D85A9A" w:rsidP="00D85A9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noProof/>
          <w:color w:val="252830"/>
        </w:rPr>
        <w:drawing>
          <wp:inline distT="0" distB="0" distL="0" distR="0">
            <wp:extent cx="2505075" cy="695325"/>
            <wp:effectExtent l="19050" t="0" r="9525" b="0"/>
            <wp:docPr id="284" name="Picture 284" descr="Relation between arrays and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Relation between arrays and pointers"/>
                    <pic:cNvPicPr>
                      <a:picLocks noChangeAspect="1" noChangeArrowheads="1"/>
                    </pic:cNvPicPr>
                  </pic:nvPicPr>
                  <pic:blipFill>
                    <a:blip r:embed="rId51"/>
                    <a:srcRect/>
                    <a:stretch>
                      <a:fillRect/>
                    </a:stretch>
                  </pic:blipFill>
                  <pic:spPr bwMode="auto">
                    <a:xfrm>
                      <a:off x="0" y="0"/>
                      <a:ext cx="2505075" cy="695325"/>
                    </a:xfrm>
                    <a:prstGeom prst="rect">
                      <a:avLst/>
                    </a:prstGeom>
                    <a:noFill/>
                    <a:ln w="9525">
                      <a:noFill/>
                      <a:miter lim="800000"/>
                      <a:headEnd/>
                      <a:tailEnd/>
                    </a:ln>
                  </pic:spPr>
                </pic:pic>
              </a:graphicData>
            </a:graphic>
          </wp:inline>
        </w:drawing>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From the above example, it is clear that </w:t>
      </w:r>
      <w:r>
        <w:rPr>
          <w:rStyle w:val="HTMLCode"/>
          <w:rFonts w:ascii="Consolas" w:hAnsi="Consolas" w:cs="Consolas"/>
          <w:color w:val="252830"/>
          <w:sz w:val="21"/>
          <w:szCs w:val="21"/>
          <w:bdr w:val="none" w:sz="0" w:space="0" w:color="auto" w:frame="1"/>
          <w:shd w:val="clear" w:color="auto" w:fill="EFF0F1"/>
        </w:rPr>
        <w:t>&amp;x[0]</w:t>
      </w:r>
      <w:r>
        <w:rPr>
          <w:rFonts w:ascii="Arial" w:hAnsi="Arial" w:cs="Arial"/>
          <w:color w:val="252830"/>
        </w:rPr>
        <w:t> is equivalent to </w:t>
      </w:r>
      <w:r>
        <w:rPr>
          <w:rStyle w:val="HTMLVariable"/>
          <w:rFonts w:ascii="Consolas" w:hAnsi="Consolas" w:cs="Consolas"/>
          <w:i w:val="0"/>
          <w:iCs w:val="0"/>
          <w:color w:val="252830"/>
          <w:sz w:val="21"/>
          <w:szCs w:val="21"/>
          <w:bdr w:val="none" w:sz="0" w:space="0" w:color="auto" w:frame="1"/>
          <w:shd w:val="clear" w:color="auto" w:fill="EFF0F1"/>
        </w:rPr>
        <w:t>x</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x[0]</w:t>
      </w:r>
      <w:r>
        <w:rPr>
          <w:rFonts w:ascii="Arial" w:hAnsi="Arial" w:cs="Arial"/>
          <w:color w:val="252830"/>
        </w:rPr>
        <w:t> is equivalent to </w:t>
      </w:r>
      <w:r>
        <w:rPr>
          <w:rStyle w:val="HTMLCode"/>
          <w:rFonts w:ascii="Consolas" w:hAnsi="Consolas" w:cs="Consolas"/>
          <w:color w:val="252830"/>
          <w:sz w:val="21"/>
          <w:szCs w:val="21"/>
          <w:bdr w:val="none" w:sz="0" w:space="0" w:color="auto" w:frame="1"/>
          <w:shd w:val="clear" w:color="auto" w:fill="EFF0F1"/>
        </w:rPr>
        <w:t>*x</w:t>
      </w:r>
      <w:r>
        <w:rPr>
          <w:rFonts w:ascii="Arial" w:hAnsi="Arial" w:cs="Arial"/>
          <w:color w:val="252830"/>
        </w:rPr>
        <w:t>.</w:t>
      </w:r>
    </w:p>
    <w:p w:rsidR="00D85A9A" w:rsidRDefault="00D85A9A" w:rsidP="00D85A9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Similarly,</w:t>
      </w:r>
    </w:p>
    <w:p w:rsidR="00D85A9A" w:rsidRDefault="00D85A9A" w:rsidP="00306920">
      <w:pPr>
        <w:numPr>
          <w:ilvl w:val="0"/>
          <w:numId w:val="117"/>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&amp;x[1]</w:t>
      </w:r>
      <w:r>
        <w:rPr>
          <w:rFonts w:ascii="Arial" w:hAnsi="Arial" w:cs="Arial"/>
          <w:color w:val="252830"/>
        </w:rPr>
        <w:t> is equivalent to </w:t>
      </w:r>
      <w:r>
        <w:rPr>
          <w:rStyle w:val="HTMLCode"/>
          <w:rFonts w:ascii="Consolas" w:eastAsiaTheme="minorHAnsi" w:hAnsi="Consolas" w:cs="Consolas"/>
          <w:color w:val="252830"/>
          <w:sz w:val="21"/>
          <w:szCs w:val="21"/>
          <w:bdr w:val="none" w:sz="0" w:space="0" w:color="auto" w:frame="1"/>
          <w:shd w:val="clear" w:color="auto" w:fill="EFF0F1"/>
        </w:rPr>
        <w:t>x+1</w:t>
      </w:r>
      <w:r>
        <w:rPr>
          <w:rFonts w:ascii="Arial" w:hAnsi="Arial" w:cs="Arial"/>
          <w:color w:val="252830"/>
        </w:rPr>
        <w:t> and </w:t>
      </w:r>
      <w:r>
        <w:rPr>
          <w:rStyle w:val="HTMLCode"/>
          <w:rFonts w:ascii="Consolas" w:eastAsiaTheme="minorHAnsi" w:hAnsi="Consolas" w:cs="Consolas"/>
          <w:color w:val="252830"/>
          <w:sz w:val="21"/>
          <w:szCs w:val="21"/>
          <w:bdr w:val="none" w:sz="0" w:space="0" w:color="auto" w:frame="1"/>
          <w:shd w:val="clear" w:color="auto" w:fill="EFF0F1"/>
        </w:rPr>
        <w:t>x[1]</w:t>
      </w:r>
      <w:r>
        <w:rPr>
          <w:rFonts w:ascii="Arial" w:hAnsi="Arial" w:cs="Arial"/>
          <w:color w:val="252830"/>
        </w:rPr>
        <w:t> is equivalent to </w:t>
      </w:r>
      <w:r>
        <w:rPr>
          <w:rStyle w:val="HTMLCode"/>
          <w:rFonts w:ascii="Consolas" w:eastAsiaTheme="minorHAnsi" w:hAnsi="Consolas" w:cs="Consolas"/>
          <w:color w:val="252830"/>
          <w:sz w:val="21"/>
          <w:szCs w:val="21"/>
          <w:bdr w:val="none" w:sz="0" w:space="0" w:color="auto" w:frame="1"/>
          <w:shd w:val="clear" w:color="auto" w:fill="EFF0F1"/>
        </w:rPr>
        <w:t>*(x+1)</w:t>
      </w:r>
      <w:r>
        <w:rPr>
          <w:rFonts w:ascii="Arial" w:hAnsi="Arial" w:cs="Arial"/>
          <w:color w:val="252830"/>
        </w:rPr>
        <w:t>.</w:t>
      </w:r>
    </w:p>
    <w:p w:rsidR="00D85A9A" w:rsidRDefault="00D85A9A" w:rsidP="00306920">
      <w:pPr>
        <w:numPr>
          <w:ilvl w:val="0"/>
          <w:numId w:val="117"/>
        </w:numPr>
        <w:shd w:val="clear" w:color="auto" w:fill="FFFFFF"/>
        <w:spacing w:after="0" w:line="240" w:lineRule="auto"/>
        <w:ind w:left="0"/>
        <w:textAlignment w:val="baseline"/>
        <w:rPr>
          <w:rFonts w:ascii="Arial" w:hAnsi="Arial" w:cs="Arial"/>
          <w:color w:val="252830"/>
        </w:rPr>
      </w:pPr>
      <w:r>
        <w:rPr>
          <w:rStyle w:val="HTMLCode"/>
          <w:rFonts w:ascii="Consolas" w:eastAsiaTheme="minorHAnsi" w:hAnsi="Consolas" w:cs="Consolas"/>
          <w:color w:val="252830"/>
          <w:sz w:val="21"/>
          <w:szCs w:val="21"/>
          <w:bdr w:val="none" w:sz="0" w:space="0" w:color="auto" w:frame="1"/>
          <w:shd w:val="clear" w:color="auto" w:fill="EFF0F1"/>
        </w:rPr>
        <w:t>&amp;x[2]</w:t>
      </w:r>
      <w:r>
        <w:rPr>
          <w:rFonts w:ascii="Arial" w:hAnsi="Arial" w:cs="Arial"/>
          <w:color w:val="252830"/>
        </w:rPr>
        <w:t> is equivalent to </w:t>
      </w:r>
      <w:r>
        <w:rPr>
          <w:rStyle w:val="HTMLCode"/>
          <w:rFonts w:ascii="Consolas" w:eastAsiaTheme="minorHAnsi" w:hAnsi="Consolas" w:cs="Consolas"/>
          <w:color w:val="252830"/>
          <w:sz w:val="21"/>
          <w:szCs w:val="21"/>
          <w:bdr w:val="none" w:sz="0" w:space="0" w:color="auto" w:frame="1"/>
          <w:shd w:val="clear" w:color="auto" w:fill="EFF0F1"/>
        </w:rPr>
        <w:t>x+2</w:t>
      </w:r>
      <w:r>
        <w:rPr>
          <w:rFonts w:ascii="Arial" w:hAnsi="Arial" w:cs="Arial"/>
          <w:color w:val="252830"/>
        </w:rPr>
        <w:t> and </w:t>
      </w:r>
      <w:r>
        <w:rPr>
          <w:rStyle w:val="HTMLCode"/>
          <w:rFonts w:ascii="Consolas" w:eastAsiaTheme="minorHAnsi" w:hAnsi="Consolas" w:cs="Consolas"/>
          <w:color w:val="252830"/>
          <w:sz w:val="21"/>
          <w:szCs w:val="21"/>
          <w:bdr w:val="none" w:sz="0" w:space="0" w:color="auto" w:frame="1"/>
          <w:shd w:val="clear" w:color="auto" w:fill="EFF0F1"/>
        </w:rPr>
        <w:t>x[2]</w:t>
      </w:r>
      <w:r>
        <w:rPr>
          <w:rFonts w:ascii="Arial" w:hAnsi="Arial" w:cs="Arial"/>
          <w:color w:val="252830"/>
        </w:rPr>
        <w:t> is equivalent to </w:t>
      </w:r>
      <w:r>
        <w:rPr>
          <w:rStyle w:val="HTMLCode"/>
          <w:rFonts w:ascii="Consolas" w:eastAsiaTheme="minorHAnsi" w:hAnsi="Consolas" w:cs="Consolas"/>
          <w:color w:val="252830"/>
          <w:sz w:val="21"/>
          <w:szCs w:val="21"/>
          <w:bdr w:val="none" w:sz="0" w:space="0" w:color="auto" w:frame="1"/>
          <w:shd w:val="clear" w:color="auto" w:fill="EFF0F1"/>
        </w:rPr>
        <w:t>*(x+2)</w:t>
      </w:r>
      <w:r>
        <w:rPr>
          <w:rFonts w:ascii="Arial" w:hAnsi="Arial" w:cs="Arial"/>
          <w:color w:val="252830"/>
        </w:rPr>
        <w:t>.</w:t>
      </w:r>
    </w:p>
    <w:p w:rsidR="00D85A9A" w:rsidRDefault="00D85A9A" w:rsidP="00306920">
      <w:pPr>
        <w:numPr>
          <w:ilvl w:val="0"/>
          <w:numId w:val="117"/>
        </w:numPr>
        <w:shd w:val="clear" w:color="auto" w:fill="FFFFFF"/>
        <w:spacing w:after="0" w:line="240" w:lineRule="auto"/>
        <w:ind w:left="0"/>
        <w:textAlignment w:val="baseline"/>
        <w:rPr>
          <w:rFonts w:ascii="Arial" w:hAnsi="Arial" w:cs="Arial"/>
          <w:color w:val="252830"/>
        </w:rPr>
      </w:pPr>
      <w:r>
        <w:rPr>
          <w:rFonts w:ascii="Arial" w:hAnsi="Arial" w:cs="Arial"/>
          <w:color w:val="252830"/>
        </w:rPr>
        <w:lastRenderedPageBreak/>
        <w:t>...</w:t>
      </w:r>
    </w:p>
    <w:p w:rsidR="00D85A9A" w:rsidRDefault="00D85A9A" w:rsidP="00306920">
      <w:pPr>
        <w:numPr>
          <w:ilvl w:val="0"/>
          <w:numId w:val="117"/>
        </w:numPr>
        <w:shd w:val="clear" w:color="auto" w:fill="FFFFFF"/>
        <w:spacing w:after="0" w:line="240" w:lineRule="auto"/>
        <w:ind w:left="0"/>
        <w:textAlignment w:val="baseline"/>
        <w:rPr>
          <w:rFonts w:ascii="Arial" w:hAnsi="Arial" w:cs="Arial"/>
          <w:color w:val="252830"/>
        </w:rPr>
      </w:pPr>
      <w:r>
        <w:rPr>
          <w:rFonts w:ascii="Arial" w:hAnsi="Arial" w:cs="Arial"/>
          <w:color w:val="252830"/>
        </w:rPr>
        <w:t>Basically, </w:t>
      </w:r>
      <w:r>
        <w:rPr>
          <w:rStyle w:val="HTMLCode"/>
          <w:rFonts w:ascii="Consolas" w:eastAsiaTheme="minorHAnsi" w:hAnsi="Consolas" w:cs="Consolas"/>
          <w:color w:val="252830"/>
          <w:sz w:val="21"/>
          <w:szCs w:val="21"/>
          <w:bdr w:val="none" w:sz="0" w:space="0" w:color="auto" w:frame="1"/>
          <w:shd w:val="clear" w:color="auto" w:fill="EFF0F1"/>
        </w:rPr>
        <w:t>&amp;x[i]</w:t>
      </w:r>
      <w:r>
        <w:rPr>
          <w:rFonts w:ascii="Arial" w:hAnsi="Arial" w:cs="Arial"/>
          <w:color w:val="252830"/>
        </w:rPr>
        <w:t> is equivalent to </w:t>
      </w:r>
      <w:r>
        <w:rPr>
          <w:rStyle w:val="HTMLCode"/>
          <w:rFonts w:ascii="Consolas" w:eastAsiaTheme="minorHAnsi" w:hAnsi="Consolas" w:cs="Consolas"/>
          <w:color w:val="252830"/>
          <w:sz w:val="21"/>
          <w:szCs w:val="21"/>
          <w:bdr w:val="none" w:sz="0" w:space="0" w:color="auto" w:frame="1"/>
          <w:shd w:val="clear" w:color="auto" w:fill="EFF0F1"/>
        </w:rPr>
        <w:t>x+i</w:t>
      </w:r>
      <w:r>
        <w:rPr>
          <w:rFonts w:ascii="Arial" w:hAnsi="Arial" w:cs="Arial"/>
          <w:color w:val="252830"/>
        </w:rPr>
        <w:t> and </w:t>
      </w:r>
      <w:r>
        <w:rPr>
          <w:rStyle w:val="HTMLCode"/>
          <w:rFonts w:ascii="Consolas" w:eastAsiaTheme="minorHAnsi" w:hAnsi="Consolas" w:cs="Consolas"/>
          <w:color w:val="252830"/>
          <w:sz w:val="21"/>
          <w:szCs w:val="21"/>
          <w:bdr w:val="none" w:sz="0" w:space="0" w:color="auto" w:frame="1"/>
          <w:shd w:val="clear" w:color="auto" w:fill="EFF0F1"/>
        </w:rPr>
        <w:t>x[i]</w:t>
      </w:r>
      <w:r>
        <w:rPr>
          <w:rFonts w:ascii="Arial" w:hAnsi="Arial" w:cs="Arial"/>
          <w:color w:val="252830"/>
        </w:rPr>
        <w:t> is equivalent to </w:t>
      </w:r>
      <w:r>
        <w:rPr>
          <w:rStyle w:val="HTMLCode"/>
          <w:rFonts w:ascii="Consolas" w:eastAsiaTheme="minorHAnsi" w:hAnsi="Consolas" w:cs="Consolas"/>
          <w:color w:val="252830"/>
          <w:sz w:val="21"/>
          <w:szCs w:val="21"/>
          <w:bdr w:val="none" w:sz="0" w:space="0" w:color="auto" w:frame="1"/>
          <w:shd w:val="clear" w:color="auto" w:fill="EFF0F1"/>
        </w:rPr>
        <w:t>*(x+i)</w:t>
      </w:r>
      <w:r>
        <w:rPr>
          <w:rFonts w:ascii="Arial" w:hAnsi="Arial" w:cs="Arial"/>
          <w:color w:val="252830"/>
        </w:rPr>
        <w:t>.</w:t>
      </w:r>
    </w:p>
    <w:p w:rsidR="00D85A9A" w:rsidRDefault="00D85A9A" w:rsidP="00D85A9A">
      <w:pPr>
        <w:shd w:val="clear" w:color="auto" w:fill="FFFFFF"/>
        <w:spacing w:before="300" w:after="300"/>
        <w:textAlignment w:val="baseline"/>
        <w:rPr>
          <w:rFonts w:ascii="Arial" w:hAnsi="Arial" w:cs="Arial"/>
          <w:color w:val="252830"/>
        </w:rPr>
      </w:pPr>
      <w:r>
        <w:rPr>
          <w:rFonts w:ascii="Arial" w:hAnsi="Arial" w:cs="Arial"/>
          <w:color w:val="252830"/>
        </w:rPr>
        <w:pict>
          <v:rect id="_x0000_i1137" style="width:0;height:0" o:hralign="center" o:hrstd="t" o:hr="t" fillcolor="#a0a0a0" stroked="f"/>
        </w:pict>
      </w:r>
    </w:p>
    <w:p w:rsidR="00D85A9A" w:rsidRDefault="00D85A9A" w:rsidP="00D85A9A">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1: Pointers and Arrays</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x</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6</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6 numbers: "</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6</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Equivalent to scanf("%d", &amp;x[i]);</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x</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Equivalent to sum += x[i]</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sum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x</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"Sum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sum</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8"/>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85A9A" w:rsidRDefault="00D85A9A" w:rsidP="00D85A9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Enter 6 numbers:  2</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 3</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 4</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 4</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 12</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 4</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 xml:space="preserve">Sum = 29 </w:t>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we have declared an array </w:t>
      </w:r>
      <w:r>
        <w:rPr>
          <w:rStyle w:val="HTMLVariable"/>
          <w:rFonts w:ascii="Consolas" w:hAnsi="Consolas" w:cs="Consolas"/>
          <w:i w:val="0"/>
          <w:iCs w:val="0"/>
          <w:color w:val="252830"/>
          <w:sz w:val="21"/>
          <w:szCs w:val="21"/>
          <w:bdr w:val="none" w:sz="0" w:space="0" w:color="auto" w:frame="1"/>
          <w:shd w:val="clear" w:color="auto" w:fill="EFF0F1"/>
        </w:rPr>
        <w:t>x</w:t>
      </w:r>
      <w:r>
        <w:rPr>
          <w:rFonts w:ascii="Arial" w:hAnsi="Arial" w:cs="Arial"/>
          <w:color w:val="252830"/>
        </w:rPr>
        <w:t> of 6 elements. To access elements of the array, we have used pointers.</w:t>
      </w:r>
    </w:p>
    <w:p w:rsidR="00D85A9A" w:rsidRDefault="00D85A9A" w:rsidP="00D85A9A">
      <w:pPr>
        <w:shd w:val="clear" w:color="auto" w:fill="FFFFFF"/>
        <w:spacing w:before="300" w:after="300"/>
        <w:textAlignment w:val="baseline"/>
        <w:rPr>
          <w:rFonts w:ascii="Arial" w:hAnsi="Arial" w:cs="Arial"/>
          <w:color w:val="252830"/>
        </w:rPr>
      </w:pPr>
      <w:r>
        <w:rPr>
          <w:rFonts w:ascii="Arial" w:hAnsi="Arial" w:cs="Arial"/>
          <w:color w:val="252830"/>
        </w:rPr>
        <w:pict>
          <v:rect id="_x0000_i1138" style="width:0;height:0" o:hralign="center" o:hrstd="t" o:hr="t" fillcolor="#a0a0a0" stroked="f"/>
        </w:pict>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most contexts, array names decay to pointers. In simple words, array names are converted to pointers. That's the reason why you can use pointers to access elements of arrays. However, you should remember that </w:t>
      </w:r>
      <w:r>
        <w:rPr>
          <w:rStyle w:val="Strong"/>
          <w:rFonts w:ascii="Arial" w:eastAsiaTheme="majorEastAsia" w:hAnsi="Arial" w:cs="Arial"/>
          <w:color w:val="555555"/>
          <w:bdr w:val="none" w:sz="0" w:space="0" w:color="auto" w:frame="1"/>
        </w:rPr>
        <w:t>pointers and arrays are not the same</w:t>
      </w:r>
      <w:r>
        <w:rPr>
          <w:rFonts w:ascii="Arial" w:hAnsi="Arial" w:cs="Arial"/>
          <w:color w:val="252830"/>
        </w:rPr>
        <w:t>.</w:t>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There are a few cases where array names don't decay to pointers. To learn more, visit: </w:t>
      </w:r>
      <w:hyperlink r:id="rId52" w:history="1">
        <w:r>
          <w:rPr>
            <w:rStyle w:val="Hyperlink"/>
            <w:rFonts w:ascii="Arial" w:hAnsi="Arial" w:cs="Arial"/>
            <w:color w:val="2B6DAD"/>
            <w:bdr w:val="none" w:sz="0" w:space="0" w:color="auto" w:frame="1"/>
          </w:rPr>
          <w:t>When does array name doesn't decay into a pointer?</w:t>
        </w:r>
      </w:hyperlink>
    </w:p>
    <w:p w:rsidR="00D85A9A" w:rsidRDefault="00D85A9A" w:rsidP="00D85A9A">
      <w:pPr>
        <w:shd w:val="clear" w:color="auto" w:fill="FFFFFF"/>
        <w:spacing w:before="300" w:after="300"/>
        <w:textAlignment w:val="baseline"/>
        <w:rPr>
          <w:rFonts w:ascii="Arial" w:hAnsi="Arial" w:cs="Arial"/>
          <w:color w:val="252830"/>
        </w:rPr>
      </w:pPr>
      <w:r>
        <w:rPr>
          <w:rFonts w:ascii="Arial" w:hAnsi="Arial" w:cs="Arial"/>
          <w:color w:val="252830"/>
        </w:rPr>
        <w:pict>
          <v:rect id="_x0000_i1139" style="width:0;height:0" o:hralign="center" o:hrstd="t" o:hr="t" fillcolor="#a0a0a0" stroked="f"/>
        </w:pict>
      </w:r>
    </w:p>
    <w:p w:rsidR="00D85A9A" w:rsidRDefault="00D85A9A" w:rsidP="00D85A9A">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lastRenderedPageBreak/>
        <w:t>Example 2: Arrays and Pointers</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x</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3</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4</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ptr</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ptr is assigned the address of the third element</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x</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"*ptr = %d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3</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"*ptr+1 = %d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4</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"*ptr-1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2</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D85A9A" w:rsidRDefault="00D85A9A" w:rsidP="00306920">
      <w:pPr>
        <w:pStyle w:val="HTMLPreformatted"/>
        <w:numPr>
          <w:ilvl w:val="0"/>
          <w:numId w:val="11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85A9A" w:rsidRDefault="00D85A9A" w:rsidP="00D85A9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*ptr = 3 </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 xml:space="preserve">*ptr+1 = 4 </w:t>
      </w:r>
    </w:p>
    <w:p w:rsidR="00D85A9A" w:rsidRDefault="00D85A9A" w:rsidP="00D85A9A">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*ptr-1 = 2</w:t>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this example, </w:t>
      </w:r>
      <w:r>
        <w:rPr>
          <w:rStyle w:val="HTMLCode"/>
          <w:rFonts w:ascii="Consolas" w:hAnsi="Consolas" w:cs="Consolas"/>
          <w:color w:val="252830"/>
          <w:sz w:val="21"/>
          <w:szCs w:val="21"/>
          <w:bdr w:val="none" w:sz="0" w:space="0" w:color="auto" w:frame="1"/>
          <w:shd w:val="clear" w:color="auto" w:fill="EFF0F1"/>
        </w:rPr>
        <w:t>&amp;x[2]</w:t>
      </w:r>
      <w:r>
        <w:rPr>
          <w:rFonts w:ascii="Arial" w:hAnsi="Arial" w:cs="Arial"/>
          <w:color w:val="252830"/>
        </w:rPr>
        <w:t>, the address of the third element, is assigned to the </w:t>
      </w:r>
      <w:r>
        <w:rPr>
          <w:rStyle w:val="HTMLVariable"/>
          <w:rFonts w:ascii="Consolas" w:hAnsi="Consolas" w:cs="Consolas"/>
          <w:i w:val="0"/>
          <w:iCs w:val="0"/>
          <w:color w:val="252830"/>
          <w:sz w:val="21"/>
          <w:szCs w:val="21"/>
          <w:bdr w:val="none" w:sz="0" w:space="0" w:color="auto" w:frame="1"/>
          <w:shd w:val="clear" w:color="auto" w:fill="EFF0F1"/>
        </w:rPr>
        <w:t>ptr</w:t>
      </w:r>
      <w:r>
        <w:rPr>
          <w:rFonts w:ascii="Arial" w:hAnsi="Arial" w:cs="Arial"/>
          <w:color w:val="252830"/>
        </w:rPr>
        <w:t> pointer. Hence, </w:t>
      </w:r>
      <w:r>
        <w:rPr>
          <w:rStyle w:val="HTMLCode"/>
          <w:rFonts w:ascii="Consolas" w:hAnsi="Consolas" w:cs="Consolas"/>
          <w:color w:val="252830"/>
          <w:sz w:val="21"/>
          <w:szCs w:val="21"/>
          <w:bdr w:val="none" w:sz="0" w:space="0" w:color="auto" w:frame="1"/>
          <w:shd w:val="clear" w:color="auto" w:fill="EFF0F1"/>
        </w:rPr>
        <w:t>3</w:t>
      </w:r>
      <w:r>
        <w:rPr>
          <w:rFonts w:ascii="Arial" w:hAnsi="Arial" w:cs="Arial"/>
          <w:color w:val="252830"/>
        </w:rPr>
        <w:t> was displayed when we printed </w:t>
      </w:r>
      <w:r>
        <w:rPr>
          <w:rStyle w:val="HTMLCode"/>
          <w:rFonts w:ascii="Consolas" w:hAnsi="Consolas" w:cs="Consolas"/>
          <w:color w:val="252830"/>
          <w:sz w:val="21"/>
          <w:szCs w:val="21"/>
          <w:bdr w:val="none" w:sz="0" w:space="0" w:color="auto" w:frame="1"/>
          <w:shd w:val="clear" w:color="auto" w:fill="EFF0F1"/>
        </w:rPr>
        <w:t>*ptr</w:t>
      </w:r>
      <w:r>
        <w:rPr>
          <w:rFonts w:ascii="Arial" w:hAnsi="Arial" w:cs="Arial"/>
          <w:color w:val="252830"/>
        </w:rPr>
        <w:t>.</w:t>
      </w:r>
    </w:p>
    <w:p w:rsidR="00D85A9A" w:rsidRDefault="00D85A9A" w:rsidP="00D85A9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And, printing </w:t>
      </w:r>
      <w:r>
        <w:rPr>
          <w:rStyle w:val="HTMLCode"/>
          <w:rFonts w:ascii="Consolas" w:hAnsi="Consolas" w:cs="Consolas"/>
          <w:color w:val="252830"/>
          <w:sz w:val="21"/>
          <w:szCs w:val="21"/>
          <w:bdr w:val="none" w:sz="0" w:space="0" w:color="auto" w:frame="1"/>
          <w:shd w:val="clear" w:color="auto" w:fill="EFF0F1"/>
        </w:rPr>
        <w:t>*ptr+1</w:t>
      </w:r>
      <w:r>
        <w:rPr>
          <w:rFonts w:ascii="Arial" w:hAnsi="Arial" w:cs="Arial"/>
          <w:color w:val="252830"/>
        </w:rPr>
        <w:t> gives us the fourth element. Similarly, printing </w:t>
      </w:r>
      <w:r>
        <w:rPr>
          <w:rStyle w:val="HTMLCode"/>
          <w:rFonts w:ascii="Consolas" w:hAnsi="Consolas" w:cs="Consolas"/>
          <w:color w:val="252830"/>
          <w:sz w:val="21"/>
          <w:szCs w:val="21"/>
          <w:bdr w:val="none" w:sz="0" w:space="0" w:color="auto" w:frame="1"/>
          <w:shd w:val="clear" w:color="auto" w:fill="EFF0F1"/>
        </w:rPr>
        <w:t>*ptr-1</w:t>
      </w:r>
      <w:r>
        <w:rPr>
          <w:rFonts w:ascii="Arial" w:hAnsi="Arial" w:cs="Arial"/>
          <w:color w:val="252830"/>
        </w:rPr>
        <w:t> gives us the second element.</w:t>
      </w:r>
    </w:p>
    <w:p w:rsidR="00D85A9A" w:rsidRDefault="00D85A9A" w:rsidP="00F72458">
      <w:pPr>
        <w:rPr>
          <w:b/>
          <w:sz w:val="36"/>
        </w:rPr>
      </w:pPr>
    </w:p>
    <w:p w:rsidR="00171DE2" w:rsidRDefault="00171DE2" w:rsidP="00171DE2">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Call by Reference: Using pointers</w:t>
      </w:r>
    </w:p>
    <w:p w:rsidR="00171DE2" w:rsidRDefault="00171DE2" w:rsidP="00171DE2">
      <w:pPr>
        <w:shd w:val="clear" w:color="auto" w:fill="FFFFFF"/>
        <w:textAlignment w:val="baseline"/>
        <w:rPr>
          <w:rFonts w:ascii="Arial" w:hAnsi="Arial" w:cs="Arial"/>
          <w:b/>
          <w:bCs/>
          <w:color w:val="9999AA"/>
        </w:rPr>
      </w:pPr>
      <w:r>
        <w:rPr>
          <w:rFonts w:ascii="Arial" w:hAnsi="Arial" w:cs="Arial"/>
          <w:b/>
          <w:bCs/>
          <w:color w:val="9999AA"/>
        </w:rPr>
        <w:t>In this tutorial, you'll learn to pass addresses as arguments to the functions with the help of examples. This technique is known as call by reference.</w:t>
      </w:r>
    </w:p>
    <w:p w:rsidR="00171DE2" w:rsidRDefault="00171DE2" w:rsidP="00171DE2">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C programming, it is also possible to pass addresses as arguments to functions.</w:t>
      </w:r>
    </w:p>
    <w:p w:rsidR="00171DE2" w:rsidRDefault="00171DE2" w:rsidP="00171DE2">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To accept these addresses in the function definition, we can use pointers. It's because pointers are used to store addresses. Let's take an example:</w:t>
      </w:r>
    </w:p>
    <w:p w:rsidR="00171DE2" w:rsidRDefault="00171DE2" w:rsidP="00171DE2">
      <w:pPr>
        <w:shd w:val="clear" w:color="auto" w:fill="FFFFFF"/>
        <w:spacing w:before="300" w:after="300"/>
        <w:textAlignment w:val="baseline"/>
        <w:rPr>
          <w:rFonts w:ascii="Arial" w:hAnsi="Arial" w:cs="Arial"/>
          <w:color w:val="252830"/>
        </w:rPr>
      </w:pPr>
      <w:r>
        <w:rPr>
          <w:rFonts w:ascii="Arial" w:hAnsi="Arial" w:cs="Arial"/>
          <w:color w:val="252830"/>
        </w:rPr>
        <w:pict>
          <v:rect id="_x0000_i1140" style="width:0;height:0" o:hralign="center" o:hrstd="t" o:hr="t" fillcolor="#a0a0a0" stroked="f"/>
        </w:pict>
      </w:r>
    </w:p>
    <w:p w:rsidR="00171DE2" w:rsidRDefault="00171DE2" w:rsidP="00171DE2">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Call by reference</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swap</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num1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num2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10</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address of num1 and num2 is passed</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swap</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num2</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"num1 = %d\n"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num1</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"num2 =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num2</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swap</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temp</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temp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n1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n2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temp</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0"/>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71DE2" w:rsidRDefault="00171DE2" w:rsidP="00171DE2">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run the program, the output will be:</w:t>
      </w:r>
    </w:p>
    <w:p w:rsidR="00171DE2" w:rsidRDefault="00171DE2" w:rsidP="00171DE2">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Style w:val="HTMLSample"/>
          <w:color w:val="252830"/>
          <w:sz w:val="21"/>
          <w:szCs w:val="21"/>
          <w:bdr w:val="none" w:sz="0" w:space="0" w:color="auto" w:frame="1"/>
        </w:rPr>
      </w:pPr>
      <w:r>
        <w:rPr>
          <w:rStyle w:val="HTMLSample"/>
          <w:color w:val="252830"/>
          <w:sz w:val="21"/>
          <w:szCs w:val="21"/>
          <w:bdr w:val="none" w:sz="0" w:space="0" w:color="auto" w:frame="1"/>
        </w:rPr>
        <w:t>num1 = 10</w:t>
      </w:r>
    </w:p>
    <w:p w:rsidR="00171DE2" w:rsidRDefault="00171DE2" w:rsidP="00171DE2">
      <w:pPr>
        <w:pStyle w:val="HTMLPreformatted"/>
        <w:pBdr>
          <w:top w:val="single" w:sz="6" w:space="11" w:color="EAEAEC"/>
          <w:left w:val="single" w:sz="6" w:space="14" w:color="EAEAEC"/>
          <w:bottom w:val="single" w:sz="6" w:space="11" w:color="EAEAEC"/>
          <w:right w:val="single" w:sz="6" w:space="14" w:color="EAEAEC"/>
        </w:pBdr>
        <w:shd w:val="clear" w:color="auto" w:fill="EFEFF1"/>
        <w:textAlignment w:val="baseline"/>
        <w:rPr>
          <w:rFonts w:ascii="Consolas" w:hAnsi="Consolas" w:cs="Consolas"/>
          <w:color w:val="252830"/>
          <w:sz w:val="21"/>
          <w:szCs w:val="21"/>
        </w:rPr>
      </w:pPr>
      <w:r>
        <w:rPr>
          <w:rStyle w:val="HTMLSample"/>
          <w:color w:val="252830"/>
          <w:sz w:val="21"/>
          <w:szCs w:val="21"/>
          <w:bdr w:val="none" w:sz="0" w:space="0" w:color="auto" w:frame="1"/>
        </w:rPr>
        <w:t>num2 = 5</w:t>
      </w:r>
    </w:p>
    <w:p w:rsidR="00171DE2" w:rsidRDefault="00171DE2" w:rsidP="00171DE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address of </w:t>
      </w:r>
      <w:r>
        <w:rPr>
          <w:rStyle w:val="HTMLVariable"/>
          <w:rFonts w:ascii="Consolas" w:hAnsi="Consolas" w:cs="Consolas"/>
          <w:i w:val="0"/>
          <w:iCs w:val="0"/>
          <w:color w:val="252830"/>
          <w:sz w:val="21"/>
          <w:szCs w:val="21"/>
          <w:bdr w:val="none" w:sz="0" w:space="0" w:color="auto" w:frame="1"/>
          <w:shd w:val="clear" w:color="auto" w:fill="EFF0F1"/>
        </w:rPr>
        <w:t>num1</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num2</w:t>
      </w:r>
      <w:r>
        <w:rPr>
          <w:rFonts w:ascii="Arial" w:hAnsi="Arial" w:cs="Arial"/>
          <w:color w:val="252830"/>
        </w:rPr>
        <w:t> are passed to the </w:t>
      </w:r>
      <w:r>
        <w:rPr>
          <w:rStyle w:val="HTMLCode"/>
          <w:rFonts w:ascii="Consolas" w:hAnsi="Consolas" w:cs="Consolas"/>
          <w:color w:val="252830"/>
          <w:sz w:val="21"/>
          <w:szCs w:val="21"/>
          <w:bdr w:val="none" w:sz="0" w:space="0" w:color="auto" w:frame="1"/>
          <w:shd w:val="clear" w:color="auto" w:fill="EFF0F1"/>
        </w:rPr>
        <w:t>swap()</w:t>
      </w:r>
      <w:r>
        <w:rPr>
          <w:rFonts w:ascii="Arial" w:hAnsi="Arial" w:cs="Arial"/>
          <w:color w:val="252830"/>
        </w:rPr>
        <w:t> function using </w:t>
      </w:r>
      <w:r>
        <w:rPr>
          <w:rStyle w:val="HTMLCode"/>
          <w:rFonts w:ascii="Consolas" w:hAnsi="Consolas" w:cs="Consolas"/>
          <w:color w:val="252830"/>
          <w:sz w:val="21"/>
          <w:szCs w:val="21"/>
          <w:bdr w:val="none" w:sz="0" w:space="0" w:color="auto" w:frame="1"/>
          <w:shd w:val="clear" w:color="auto" w:fill="EFF0F1"/>
        </w:rPr>
        <w:t>swap(&amp;num1, &amp;num2);</w:t>
      </w:r>
      <w:r>
        <w:rPr>
          <w:rFonts w:ascii="Arial" w:hAnsi="Arial" w:cs="Arial"/>
          <w:color w:val="252830"/>
        </w:rPr>
        <w:t>.</w:t>
      </w:r>
    </w:p>
    <w:p w:rsidR="00171DE2" w:rsidRDefault="00171DE2" w:rsidP="00171DE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Pointers </w:t>
      </w:r>
      <w:r>
        <w:rPr>
          <w:rStyle w:val="HTMLVariable"/>
          <w:rFonts w:ascii="Consolas" w:hAnsi="Consolas" w:cs="Consolas"/>
          <w:i w:val="0"/>
          <w:iCs w:val="0"/>
          <w:color w:val="252830"/>
          <w:sz w:val="21"/>
          <w:szCs w:val="21"/>
          <w:bdr w:val="none" w:sz="0" w:space="0" w:color="auto" w:frame="1"/>
          <w:shd w:val="clear" w:color="auto" w:fill="EFF0F1"/>
        </w:rPr>
        <w:t>n1</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n2</w:t>
      </w:r>
      <w:r>
        <w:rPr>
          <w:rFonts w:ascii="Arial" w:hAnsi="Arial" w:cs="Arial"/>
          <w:color w:val="252830"/>
        </w:rPr>
        <w:t> accept these arguments in the function definition.</w:t>
      </w:r>
    </w:p>
    <w:p w:rsidR="00171DE2" w:rsidRDefault="00171DE2" w:rsidP="00306920">
      <w:pPr>
        <w:pStyle w:val="HTMLPreformatted"/>
        <w:numPr>
          <w:ilvl w:val="0"/>
          <w:numId w:val="12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swap</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71DE2" w:rsidRDefault="00171DE2" w:rsidP="00171DE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When </w:t>
      </w:r>
      <w:r>
        <w:rPr>
          <w:rStyle w:val="HTMLVariable"/>
          <w:rFonts w:ascii="Consolas" w:hAnsi="Consolas" w:cs="Consolas"/>
          <w:i w:val="0"/>
          <w:iCs w:val="0"/>
          <w:color w:val="252830"/>
          <w:sz w:val="21"/>
          <w:szCs w:val="21"/>
          <w:bdr w:val="none" w:sz="0" w:space="0" w:color="auto" w:frame="1"/>
          <w:shd w:val="clear" w:color="auto" w:fill="EFF0F1"/>
        </w:rPr>
        <w:t>*n1</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*n2</w:t>
      </w:r>
      <w:r>
        <w:rPr>
          <w:rFonts w:ascii="Arial" w:hAnsi="Arial" w:cs="Arial"/>
          <w:color w:val="252830"/>
        </w:rPr>
        <w:t> are changed inside the </w:t>
      </w:r>
      <w:r>
        <w:rPr>
          <w:rStyle w:val="HTMLCode"/>
          <w:rFonts w:ascii="Consolas" w:hAnsi="Consolas" w:cs="Consolas"/>
          <w:color w:val="252830"/>
          <w:sz w:val="21"/>
          <w:szCs w:val="21"/>
          <w:bdr w:val="none" w:sz="0" w:space="0" w:color="auto" w:frame="1"/>
          <w:shd w:val="clear" w:color="auto" w:fill="EFF0F1"/>
        </w:rPr>
        <w:t>swap()</w:t>
      </w:r>
      <w:r>
        <w:rPr>
          <w:rFonts w:ascii="Arial" w:hAnsi="Arial" w:cs="Arial"/>
          <w:color w:val="252830"/>
        </w:rPr>
        <w:t> function, </w:t>
      </w:r>
      <w:r>
        <w:rPr>
          <w:rStyle w:val="HTMLVariable"/>
          <w:rFonts w:ascii="Consolas" w:hAnsi="Consolas" w:cs="Consolas"/>
          <w:i w:val="0"/>
          <w:iCs w:val="0"/>
          <w:color w:val="252830"/>
          <w:sz w:val="21"/>
          <w:szCs w:val="21"/>
          <w:bdr w:val="none" w:sz="0" w:space="0" w:color="auto" w:frame="1"/>
          <w:shd w:val="clear" w:color="auto" w:fill="EFF0F1"/>
        </w:rPr>
        <w:t>num1</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num2</w:t>
      </w:r>
      <w:r>
        <w:rPr>
          <w:rFonts w:ascii="Arial" w:hAnsi="Arial" w:cs="Arial"/>
          <w:color w:val="252830"/>
        </w:rPr>
        <w:t> inside the </w:t>
      </w:r>
      <w:r>
        <w:rPr>
          <w:rStyle w:val="HTMLVariable"/>
          <w:rFonts w:ascii="Consolas" w:hAnsi="Consolas" w:cs="Consolas"/>
          <w:i w:val="0"/>
          <w:iCs w:val="0"/>
          <w:color w:val="252830"/>
          <w:sz w:val="21"/>
          <w:szCs w:val="21"/>
          <w:bdr w:val="none" w:sz="0" w:space="0" w:color="auto" w:frame="1"/>
          <w:shd w:val="clear" w:color="auto" w:fill="EFF0F1"/>
        </w:rPr>
        <w:t>main()</w:t>
      </w:r>
      <w:r>
        <w:rPr>
          <w:rFonts w:ascii="Arial" w:hAnsi="Arial" w:cs="Arial"/>
          <w:color w:val="252830"/>
        </w:rPr>
        <w:t> function are also changed.</w:t>
      </w:r>
    </w:p>
    <w:p w:rsidR="00171DE2" w:rsidRDefault="00171DE2" w:rsidP="00171DE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Inside the </w:t>
      </w:r>
      <w:r>
        <w:rPr>
          <w:rStyle w:val="HTMLCode"/>
          <w:rFonts w:ascii="Consolas" w:hAnsi="Consolas" w:cs="Consolas"/>
          <w:color w:val="252830"/>
          <w:sz w:val="21"/>
          <w:szCs w:val="21"/>
          <w:bdr w:val="none" w:sz="0" w:space="0" w:color="auto" w:frame="1"/>
          <w:shd w:val="clear" w:color="auto" w:fill="EFF0F1"/>
        </w:rPr>
        <w:t>swap()</w:t>
      </w:r>
      <w:r>
        <w:rPr>
          <w:rFonts w:ascii="Arial" w:hAnsi="Arial" w:cs="Arial"/>
          <w:color w:val="252830"/>
        </w:rPr>
        <w:t> function, </w:t>
      </w:r>
      <w:r>
        <w:rPr>
          <w:rStyle w:val="HTMLCode"/>
          <w:rFonts w:ascii="Consolas" w:hAnsi="Consolas" w:cs="Consolas"/>
          <w:color w:val="252830"/>
          <w:sz w:val="21"/>
          <w:szCs w:val="21"/>
          <w:bdr w:val="none" w:sz="0" w:space="0" w:color="auto" w:frame="1"/>
          <w:shd w:val="clear" w:color="auto" w:fill="EFF0F1"/>
        </w:rPr>
        <w:t>*n1</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*n2</w:t>
      </w:r>
      <w:r>
        <w:rPr>
          <w:rFonts w:ascii="Arial" w:hAnsi="Arial" w:cs="Arial"/>
          <w:color w:val="252830"/>
        </w:rPr>
        <w:t> swapped. Hence, </w:t>
      </w:r>
      <w:r>
        <w:rPr>
          <w:rStyle w:val="HTMLVariable"/>
          <w:rFonts w:ascii="Consolas" w:hAnsi="Consolas" w:cs="Consolas"/>
          <w:i w:val="0"/>
          <w:iCs w:val="0"/>
          <w:color w:val="252830"/>
          <w:sz w:val="21"/>
          <w:szCs w:val="21"/>
          <w:bdr w:val="none" w:sz="0" w:space="0" w:color="auto" w:frame="1"/>
          <w:shd w:val="clear" w:color="auto" w:fill="EFF0F1"/>
        </w:rPr>
        <w:t>num1</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num2</w:t>
      </w:r>
      <w:r>
        <w:rPr>
          <w:rFonts w:ascii="Arial" w:hAnsi="Arial" w:cs="Arial"/>
          <w:color w:val="252830"/>
        </w:rPr>
        <w:t> are also swapped.</w:t>
      </w:r>
    </w:p>
    <w:p w:rsidR="00171DE2" w:rsidRDefault="00171DE2" w:rsidP="00171DE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Notice that, </w:t>
      </w:r>
      <w:r>
        <w:rPr>
          <w:rStyle w:val="HTMLCode"/>
          <w:rFonts w:ascii="Consolas" w:hAnsi="Consolas" w:cs="Consolas"/>
          <w:color w:val="252830"/>
          <w:sz w:val="21"/>
          <w:szCs w:val="21"/>
          <w:bdr w:val="none" w:sz="0" w:space="0" w:color="auto" w:frame="1"/>
          <w:shd w:val="clear" w:color="auto" w:fill="EFF0F1"/>
        </w:rPr>
        <w:t>swap()</w:t>
      </w:r>
      <w:r>
        <w:rPr>
          <w:rFonts w:ascii="Arial" w:hAnsi="Arial" w:cs="Arial"/>
          <w:color w:val="252830"/>
        </w:rPr>
        <w:t> is not returning anything; its return type is </w:t>
      </w:r>
      <w:r>
        <w:rPr>
          <w:rStyle w:val="HTMLCode"/>
          <w:rFonts w:ascii="Consolas" w:hAnsi="Consolas" w:cs="Consolas"/>
          <w:color w:val="252830"/>
          <w:sz w:val="21"/>
          <w:szCs w:val="21"/>
          <w:bdr w:val="none" w:sz="0" w:space="0" w:color="auto" w:frame="1"/>
          <w:shd w:val="clear" w:color="auto" w:fill="EFF0F1"/>
        </w:rPr>
        <w:t>void</w:t>
      </w:r>
      <w:r>
        <w:rPr>
          <w:rFonts w:ascii="Arial" w:hAnsi="Arial" w:cs="Arial"/>
          <w:color w:val="252830"/>
        </w:rPr>
        <w:t>.</w:t>
      </w:r>
    </w:p>
    <w:p w:rsidR="00171DE2" w:rsidRDefault="00171DE2" w:rsidP="00171DE2">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This technique is known as call by reference in C programming.</w:t>
      </w:r>
    </w:p>
    <w:p w:rsidR="00171DE2" w:rsidRDefault="00171DE2" w:rsidP="00171DE2">
      <w:pPr>
        <w:shd w:val="clear" w:color="auto" w:fill="FFFFFF"/>
        <w:spacing w:before="300" w:after="300"/>
        <w:textAlignment w:val="baseline"/>
        <w:rPr>
          <w:rFonts w:ascii="Arial" w:hAnsi="Arial" w:cs="Arial"/>
          <w:color w:val="252830"/>
        </w:rPr>
      </w:pPr>
      <w:r>
        <w:rPr>
          <w:rFonts w:ascii="Arial" w:hAnsi="Arial" w:cs="Arial"/>
          <w:color w:val="252830"/>
        </w:rPr>
        <w:pict>
          <v:rect id="_x0000_i1141" style="width:0;height:0" o:hralign="center" o:hrstd="t" o:hr="t" fillcolor="#a0a0a0" stroked="f"/>
        </w:pict>
      </w:r>
    </w:p>
    <w:p w:rsidR="00171DE2" w:rsidRDefault="00171DE2" w:rsidP="00171DE2">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Example 2: Passing Pointers to Functions</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void</w:t>
      </w:r>
      <w:r>
        <w:rPr>
          <w:rStyle w:val="pln"/>
          <w:rFonts w:ascii="Consolas" w:hAnsi="Consolas" w:cs="Consolas"/>
          <w:color w:val="000000"/>
          <w:sz w:val="21"/>
          <w:szCs w:val="21"/>
          <w:bdr w:val="none" w:sz="0" w:space="0" w:color="auto" w:frame="1"/>
          <w:shd w:val="clear" w:color="auto" w:fill="EFF0F1"/>
        </w:rPr>
        <w:t xml:space="preserve"> addOne</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adding 1 to *ptr</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lastRenderedPageBreak/>
        <w: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10</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addOne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p</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11</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171DE2" w:rsidRDefault="00171DE2" w:rsidP="00306920">
      <w:pPr>
        <w:pStyle w:val="HTMLPreformatted"/>
        <w:numPr>
          <w:ilvl w:val="0"/>
          <w:numId w:val="12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171DE2" w:rsidRDefault="00171DE2" w:rsidP="00171DE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the value stored at </w:t>
      </w:r>
      <w:r>
        <w:rPr>
          <w:rStyle w:val="HTMLVariable"/>
          <w:rFonts w:ascii="Consolas" w:hAnsi="Consolas" w:cs="Consolas"/>
          <w:i w:val="0"/>
          <w:iCs w:val="0"/>
          <w:color w:val="252830"/>
          <w:sz w:val="21"/>
          <w:szCs w:val="21"/>
          <w:bdr w:val="none" w:sz="0" w:space="0" w:color="auto" w:frame="1"/>
          <w:shd w:val="clear" w:color="auto" w:fill="EFF0F1"/>
        </w:rPr>
        <w:t>p</w:t>
      </w:r>
      <w:r>
        <w:rPr>
          <w:rFonts w:ascii="Arial" w:hAnsi="Arial" w:cs="Arial"/>
          <w:color w:val="252830"/>
        </w:rPr>
        <w:t>, </w:t>
      </w:r>
      <w:r>
        <w:rPr>
          <w:rStyle w:val="HTMLCode"/>
          <w:rFonts w:ascii="Consolas" w:hAnsi="Consolas" w:cs="Consolas"/>
          <w:color w:val="252830"/>
          <w:sz w:val="21"/>
          <w:szCs w:val="21"/>
          <w:bdr w:val="none" w:sz="0" w:space="0" w:color="auto" w:frame="1"/>
          <w:shd w:val="clear" w:color="auto" w:fill="EFF0F1"/>
        </w:rPr>
        <w:t>*p</w:t>
      </w:r>
      <w:r>
        <w:rPr>
          <w:rFonts w:ascii="Arial" w:hAnsi="Arial" w:cs="Arial"/>
          <w:color w:val="252830"/>
        </w:rPr>
        <w:t>, is 10 initially.</w:t>
      </w:r>
    </w:p>
    <w:p w:rsidR="00171DE2" w:rsidRDefault="00171DE2" w:rsidP="00171DE2">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then passed the pointer </w:t>
      </w:r>
      <w:r>
        <w:rPr>
          <w:rStyle w:val="HTMLVariable"/>
          <w:rFonts w:ascii="Consolas" w:hAnsi="Consolas" w:cs="Consolas"/>
          <w:i w:val="0"/>
          <w:iCs w:val="0"/>
          <w:color w:val="252830"/>
          <w:sz w:val="21"/>
          <w:szCs w:val="21"/>
          <w:bdr w:val="none" w:sz="0" w:space="0" w:color="auto" w:frame="1"/>
          <w:shd w:val="clear" w:color="auto" w:fill="EFF0F1"/>
        </w:rPr>
        <w:t>p</w:t>
      </w:r>
      <w:r>
        <w:rPr>
          <w:rFonts w:ascii="Arial" w:hAnsi="Arial" w:cs="Arial"/>
          <w:color w:val="252830"/>
        </w:rPr>
        <w:t> to the </w:t>
      </w:r>
      <w:r>
        <w:rPr>
          <w:rStyle w:val="HTMLCode"/>
          <w:rFonts w:ascii="Consolas" w:hAnsi="Consolas" w:cs="Consolas"/>
          <w:color w:val="252830"/>
          <w:sz w:val="21"/>
          <w:szCs w:val="21"/>
          <w:bdr w:val="none" w:sz="0" w:space="0" w:color="auto" w:frame="1"/>
          <w:shd w:val="clear" w:color="auto" w:fill="EFF0F1"/>
        </w:rPr>
        <w:t>addOne()</w:t>
      </w:r>
      <w:r>
        <w:rPr>
          <w:rFonts w:ascii="Arial" w:hAnsi="Arial" w:cs="Arial"/>
          <w:color w:val="252830"/>
        </w:rPr>
        <w:t> function. The </w:t>
      </w:r>
      <w:r>
        <w:rPr>
          <w:rStyle w:val="HTMLVariable"/>
          <w:rFonts w:ascii="Consolas" w:hAnsi="Consolas" w:cs="Consolas"/>
          <w:i w:val="0"/>
          <w:iCs w:val="0"/>
          <w:color w:val="252830"/>
          <w:sz w:val="21"/>
          <w:szCs w:val="21"/>
          <w:bdr w:val="none" w:sz="0" w:space="0" w:color="auto" w:frame="1"/>
          <w:shd w:val="clear" w:color="auto" w:fill="EFF0F1"/>
        </w:rPr>
        <w:t>ptr</w:t>
      </w:r>
      <w:r>
        <w:rPr>
          <w:rFonts w:ascii="Arial" w:hAnsi="Arial" w:cs="Arial"/>
          <w:color w:val="252830"/>
        </w:rPr>
        <w:t> pointer gets this address in the </w:t>
      </w:r>
      <w:r>
        <w:rPr>
          <w:rStyle w:val="HTMLCode"/>
          <w:rFonts w:ascii="Consolas" w:hAnsi="Consolas" w:cs="Consolas"/>
          <w:color w:val="252830"/>
          <w:sz w:val="21"/>
          <w:szCs w:val="21"/>
          <w:bdr w:val="none" w:sz="0" w:space="0" w:color="auto" w:frame="1"/>
          <w:shd w:val="clear" w:color="auto" w:fill="EFF0F1"/>
        </w:rPr>
        <w:t>addOne()</w:t>
      </w:r>
      <w:r>
        <w:rPr>
          <w:rFonts w:ascii="Arial" w:hAnsi="Arial" w:cs="Arial"/>
          <w:color w:val="252830"/>
        </w:rPr>
        <w:t> function.</w:t>
      </w:r>
    </w:p>
    <w:p w:rsidR="00CA301D" w:rsidRDefault="00171DE2" w:rsidP="00CA301D">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Inside the function, we increased the value stored at </w:t>
      </w:r>
      <w:r>
        <w:rPr>
          <w:rStyle w:val="HTMLVariable"/>
          <w:rFonts w:ascii="Consolas" w:hAnsi="Consolas" w:cs="Consolas"/>
          <w:i w:val="0"/>
          <w:iCs w:val="0"/>
          <w:color w:val="252830"/>
          <w:sz w:val="21"/>
          <w:szCs w:val="21"/>
          <w:bdr w:val="none" w:sz="0" w:space="0" w:color="auto" w:frame="1"/>
          <w:shd w:val="clear" w:color="auto" w:fill="EFF0F1"/>
        </w:rPr>
        <w:t>ptr</w:t>
      </w:r>
      <w:r>
        <w:rPr>
          <w:rFonts w:ascii="Arial" w:hAnsi="Arial" w:cs="Arial"/>
          <w:color w:val="252830"/>
        </w:rPr>
        <w:t> by 1 using </w:t>
      </w:r>
      <w:r>
        <w:rPr>
          <w:rStyle w:val="HTMLCode"/>
          <w:rFonts w:ascii="Consolas" w:hAnsi="Consolas" w:cs="Consolas"/>
          <w:color w:val="252830"/>
          <w:sz w:val="21"/>
          <w:szCs w:val="21"/>
          <w:bdr w:val="none" w:sz="0" w:space="0" w:color="auto" w:frame="1"/>
          <w:shd w:val="clear" w:color="auto" w:fill="EFF0F1"/>
        </w:rPr>
        <w:t>(*ptr)++;</w:t>
      </w:r>
      <w:r>
        <w:rPr>
          <w:rFonts w:ascii="Arial" w:hAnsi="Arial" w:cs="Arial"/>
          <w:color w:val="252830"/>
        </w:rPr>
        <w:t>. Since </w:t>
      </w:r>
      <w:r>
        <w:rPr>
          <w:rStyle w:val="HTMLVariable"/>
          <w:rFonts w:ascii="Consolas" w:hAnsi="Consolas" w:cs="Consolas"/>
          <w:i w:val="0"/>
          <w:iCs w:val="0"/>
          <w:color w:val="252830"/>
          <w:sz w:val="21"/>
          <w:szCs w:val="21"/>
          <w:bdr w:val="none" w:sz="0" w:space="0" w:color="auto" w:frame="1"/>
          <w:shd w:val="clear" w:color="auto" w:fill="EFF0F1"/>
        </w:rPr>
        <w:t>ptr</w:t>
      </w:r>
      <w:r>
        <w:rPr>
          <w:rFonts w:ascii="Arial" w:hAnsi="Arial" w:cs="Arial"/>
          <w:color w:val="252830"/>
        </w:rPr>
        <w:t> and </w:t>
      </w:r>
      <w:r>
        <w:rPr>
          <w:rStyle w:val="HTMLVariable"/>
          <w:rFonts w:ascii="Consolas" w:hAnsi="Consolas" w:cs="Consolas"/>
          <w:i w:val="0"/>
          <w:iCs w:val="0"/>
          <w:color w:val="252830"/>
          <w:sz w:val="21"/>
          <w:szCs w:val="21"/>
          <w:bdr w:val="none" w:sz="0" w:space="0" w:color="auto" w:frame="1"/>
          <w:shd w:val="clear" w:color="auto" w:fill="EFF0F1"/>
        </w:rPr>
        <w:t>p</w:t>
      </w:r>
      <w:r>
        <w:rPr>
          <w:rFonts w:ascii="Arial" w:hAnsi="Arial" w:cs="Arial"/>
          <w:color w:val="252830"/>
        </w:rPr>
        <w:t> pointers both have the same address, </w:t>
      </w:r>
      <w:r>
        <w:rPr>
          <w:rStyle w:val="HTMLCode"/>
          <w:rFonts w:ascii="Consolas" w:hAnsi="Consolas" w:cs="Consolas"/>
          <w:color w:val="252830"/>
          <w:sz w:val="21"/>
          <w:szCs w:val="21"/>
          <w:bdr w:val="none" w:sz="0" w:space="0" w:color="auto" w:frame="1"/>
          <w:shd w:val="clear" w:color="auto" w:fill="EFF0F1"/>
        </w:rPr>
        <w:t>*p</w:t>
      </w:r>
      <w:r>
        <w:rPr>
          <w:rFonts w:ascii="Arial" w:hAnsi="Arial" w:cs="Arial"/>
          <w:color w:val="252830"/>
        </w:rPr>
        <w:t> inside </w:t>
      </w:r>
      <w:r>
        <w:rPr>
          <w:rStyle w:val="HTMLCode"/>
          <w:rFonts w:ascii="Consolas" w:hAnsi="Consolas" w:cs="Consolas"/>
          <w:color w:val="252830"/>
          <w:sz w:val="21"/>
          <w:szCs w:val="21"/>
          <w:bdr w:val="none" w:sz="0" w:space="0" w:color="auto" w:frame="1"/>
          <w:shd w:val="clear" w:color="auto" w:fill="EFF0F1"/>
        </w:rPr>
        <w:t>main()</w:t>
      </w:r>
      <w:r>
        <w:rPr>
          <w:rFonts w:ascii="Arial" w:hAnsi="Arial" w:cs="Arial"/>
          <w:color w:val="252830"/>
        </w:rPr>
        <w:t> is also 11.</w:t>
      </w:r>
    </w:p>
    <w:p w:rsidR="00CA301D" w:rsidRDefault="00CA301D" w:rsidP="00CA301D">
      <w:pPr>
        <w:pStyle w:val="NormalWeb"/>
        <w:shd w:val="clear" w:color="auto" w:fill="FFFFFF"/>
        <w:spacing w:before="0" w:beforeAutospacing="0" w:after="0" w:afterAutospacing="0"/>
        <w:textAlignment w:val="baseline"/>
        <w:rPr>
          <w:rFonts w:ascii="Arial" w:hAnsi="Arial" w:cs="Arial"/>
          <w:color w:val="252830"/>
        </w:rPr>
      </w:pPr>
    </w:p>
    <w:p w:rsidR="00CA301D" w:rsidRDefault="00CA301D" w:rsidP="00CA301D">
      <w:pPr>
        <w:pStyle w:val="NormalWeb"/>
        <w:shd w:val="clear" w:color="auto" w:fill="FFFFFF"/>
        <w:spacing w:before="0" w:beforeAutospacing="0" w:after="0" w:afterAutospacing="0"/>
        <w:textAlignment w:val="baseline"/>
        <w:rPr>
          <w:rFonts w:ascii="Arial" w:hAnsi="Arial" w:cs="Arial"/>
          <w:color w:val="252830"/>
        </w:rPr>
      </w:pPr>
    </w:p>
    <w:p w:rsidR="00CA301D" w:rsidRDefault="00CA301D"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4177AE" w:rsidRDefault="004177AE" w:rsidP="004177AE">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lastRenderedPageBreak/>
        <w:t>C File Handling</w:t>
      </w:r>
    </w:p>
    <w:p w:rsidR="004177AE" w:rsidRDefault="004177AE" w:rsidP="004177AE">
      <w:pPr>
        <w:shd w:val="clear" w:color="auto" w:fill="FFFFFF"/>
        <w:textAlignment w:val="baseline"/>
        <w:rPr>
          <w:rFonts w:ascii="Arial" w:hAnsi="Arial" w:cs="Arial"/>
          <w:b/>
          <w:bCs/>
          <w:color w:val="9999AA"/>
        </w:rPr>
      </w:pPr>
      <w:r>
        <w:rPr>
          <w:rFonts w:ascii="Arial" w:hAnsi="Arial" w:cs="Arial"/>
          <w:b/>
          <w:bCs/>
          <w:color w:val="9999AA"/>
        </w:rPr>
        <w:t>In this tutorial, you will learn about file handling in C. You will learn to handle standard I/O in C using fprintf(), fscanf(), fread(), fwrite(), fseek() etc. with the help of examples.</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A file is a container in computer storage devices used for storing data.</w:t>
      </w:r>
    </w:p>
    <w:p w:rsidR="004177AE" w:rsidRDefault="004177AE" w:rsidP="004177AE">
      <w:pPr>
        <w:shd w:val="clear" w:color="auto" w:fill="FFFFFF"/>
        <w:spacing w:before="300" w:after="300"/>
        <w:textAlignment w:val="baseline"/>
        <w:rPr>
          <w:rFonts w:ascii="Arial" w:hAnsi="Arial" w:cs="Arial"/>
          <w:color w:val="252830"/>
        </w:rPr>
      </w:pPr>
      <w:r>
        <w:rPr>
          <w:rFonts w:ascii="Arial" w:hAnsi="Arial" w:cs="Arial"/>
          <w:color w:val="252830"/>
        </w:rPr>
        <w:pict>
          <v:rect id="_x0000_i1142"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Why files are needed?</w:t>
      </w:r>
    </w:p>
    <w:p w:rsidR="004177AE" w:rsidRDefault="004177AE" w:rsidP="00306920">
      <w:pPr>
        <w:numPr>
          <w:ilvl w:val="0"/>
          <w:numId w:val="123"/>
        </w:numPr>
        <w:shd w:val="clear" w:color="auto" w:fill="FFFFFF"/>
        <w:spacing w:after="0" w:line="240" w:lineRule="auto"/>
        <w:ind w:left="0"/>
        <w:textAlignment w:val="baseline"/>
        <w:rPr>
          <w:rFonts w:ascii="Arial" w:hAnsi="Arial" w:cs="Arial"/>
          <w:color w:val="252830"/>
          <w:sz w:val="24"/>
          <w:szCs w:val="24"/>
        </w:rPr>
      </w:pPr>
      <w:r>
        <w:rPr>
          <w:rFonts w:ascii="Arial" w:hAnsi="Arial" w:cs="Arial"/>
          <w:color w:val="252830"/>
        </w:rPr>
        <w:t>When a program is terminated, the entire data is lost. Storing in a file will preserve your data even if the program terminates.</w:t>
      </w:r>
    </w:p>
    <w:p w:rsidR="004177AE" w:rsidRDefault="004177AE" w:rsidP="00306920">
      <w:pPr>
        <w:numPr>
          <w:ilvl w:val="0"/>
          <w:numId w:val="123"/>
        </w:numPr>
        <w:shd w:val="clear" w:color="auto" w:fill="FFFFFF"/>
        <w:spacing w:after="0" w:line="240" w:lineRule="auto"/>
        <w:ind w:left="0"/>
        <w:textAlignment w:val="baseline"/>
        <w:rPr>
          <w:rFonts w:ascii="Arial" w:hAnsi="Arial" w:cs="Arial"/>
          <w:color w:val="252830"/>
        </w:rPr>
      </w:pPr>
      <w:r>
        <w:rPr>
          <w:rFonts w:ascii="Arial" w:hAnsi="Arial" w:cs="Arial"/>
          <w:color w:val="252830"/>
        </w:rPr>
        <w:t>If you have to enter a large number of data, it will take a lot of time to enter them all.</w:t>
      </w:r>
      <w:r>
        <w:rPr>
          <w:rFonts w:ascii="Arial" w:hAnsi="Arial" w:cs="Arial"/>
          <w:color w:val="252830"/>
        </w:rPr>
        <w:br/>
        <w:t>However, if you have a file containing all the data, you can easily access the contents of the file using a few commands in C.</w:t>
      </w:r>
    </w:p>
    <w:p w:rsidR="004177AE" w:rsidRDefault="004177AE" w:rsidP="00306920">
      <w:pPr>
        <w:numPr>
          <w:ilvl w:val="0"/>
          <w:numId w:val="123"/>
        </w:numPr>
        <w:shd w:val="clear" w:color="auto" w:fill="FFFFFF"/>
        <w:spacing w:after="0" w:line="240" w:lineRule="auto"/>
        <w:ind w:left="0"/>
        <w:textAlignment w:val="baseline"/>
        <w:rPr>
          <w:rFonts w:ascii="Arial" w:hAnsi="Arial" w:cs="Arial"/>
          <w:color w:val="252830"/>
        </w:rPr>
      </w:pPr>
      <w:r>
        <w:rPr>
          <w:rFonts w:ascii="Arial" w:hAnsi="Arial" w:cs="Arial"/>
          <w:color w:val="252830"/>
        </w:rPr>
        <w:t>You can easily move your data from one computer to another without any changes.</w:t>
      </w:r>
    </w:p>
    <w:p w:rsidR="004177AE" w:rsidRDefault="004177AE" w:rsidP="004177AE">
      <w:pPr>
        <w:shd w:val="clear" w:color="auto" w:fill="FFFFFF"/>
        <w:spacing w:before="300" w:after="300"/>
        <w:textAlignment w:val="baseline"/>
        <w:rPr>
          <w:rFonts w:ascii="Arial" w:hAnsi="Arial" w:cs="Arial"/>
          <w:color w:val="252830"/>
        </w:rPr>
      </w:pPr>
      <w:r>
        <w:rPr>
          <w:rFonts w:ascii="Arial" w:hAnsi="Arial" w:cs="Arial"/>
          <w:color w:val="252830"/>
        </w:rPr>
        <w:pict>
          <v:rect id="_x0000_i1143"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Types of Files</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dealing with files, there are two types of files you should know about:</w:t>
      </w:r>
    </w:p>
    <w:p w:rsidR="004177AE" w:rsidRDefault="004177AE" w:rsidP="00306920">
      <w:pPr>
        <w:numPr>
          <w:ilvl w:val="0"/>
          <w:numId w:val="124"/>
        </w:numPr>
        <w:shd w:val="clear" w:color="auto" w:fill="FFFFFF"/>
        <w:spacing w:after="0" w:line="240" w:lineRule="auto"/>
        <w:ind w:left="0"/>
        <w:textAlignment w:val="baseline"/>
        <w:rPr>
          <w:rFonts w:ascii="Arial" w:hAnsi="Arial" w:cs="Arial"/>
          <w:color w:val="252830"/>
        </w:rPr>
      </w:pPr>
      <w:r>
        <w:rPr>
          <w:rFonts w:ascii="Arial" w:hAnsi="Arial" w:cs="Arial"/>
          <w:color w:val="252830"/>
        </w:rPr>
        <w:t>Text files</w:t>
      </w:r>
    </w:p>
    <w:p w:rsidR="004177AE" w:rsidRDefault="004177AE" w:rsidP="00306920">
      <w:pPr>
        <w:numPr>
          <w:ilvl w:val="0"/>
          <w:numId w:val="124"/>
        </w:numPr>
        <w:shd w:val="clear" w:color="auto" w:fill="FFFFFF"/>
        <w:spacing w:after="0" w:line="240" w:lineRule="auto"/>
        <w:ind w:left="0"/>
        <w:textAlignment w:val="baseline"/>
        <w:rPr>
          <w:rFonts w:ascii="Arial" w:hAnsi="Arial" w:cs="Arial"/>
          <w:color w:val="252830"/>
        </w:rPr>
      </w:pPr>
      <w:r>
        <w:rPr>
          <w:rFonts w:ascii="Arial" w:hAnsi="Arial" w:cs="Arial"/>
          <w:color w:val="252830"/>
        </w:rPr>
        <w:t>Binary files</w: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1. Text files</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Text files are the normal </w:t>
      </w:r>
      <w:r>
        <w:rPr>
          <w:rStyle w:val="Strong"/>
          <w:rFonts w:ascii="Arial" w:hAnsi="Arial" w:cs="Arial"/>
          <w:color w:val="555555"/>
          <w:bdr w:val="none" w:sz="0" w:space="0" w:color="auto" w:frame="1"/>
        </w:rPr>
        <w:t>.txt</w:t>
      </w:r>
      <w:r>
        <w:rPr>
          <w:rFonts w:ascii="Arial" w:hAnsi="Arial" w:cs="Arial"/>
          <w:color w:val="252830"/>
        </w:rPr>
        <w:t> files. You can easily create text files using any simple text editors such as Notepad.</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you open those files, you'll see all the contents within the file as plain text. You can easily edit or delete the contents.</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They take minimum effort to maintain, are easily readable, and provide the least security and takes bigger storage space.</w: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2. Binary files</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Binary files are mostly the </w:t>
      </w:r>
      <w:r>
        <w:rPr>
          <w:rStyle w:val="Strong"/>
          <w:rFonts w:ascii="Arial" w:hAnsi="Arial" w:cs="Arial"/>
          <w:color w:val="555555"/>
          <w:bdr w:val="none" w:sz="0" w:space="0" w:color="auto" w:frame="1"/>
        </w:rPr>
        <w:t>.bin</w:t>
      </w:r>
      <w:r>
        <w:rPr>
          <w:rFonts w:ascii="Arial" w:hAnsi="Arial" w:cs="Arial"/>
          <w:color w:val="252830"/>
        </w:rPr>
        <w:t> files in your computer.</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Instead of storing data in plain text, they store it in the binary form (0's and 1's).</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lastRenderedPageBreak/>
        <w:t>They can hold a higher amount of data, are not readable easily, and provides better security than text files.</w:t>
      </w:r>
    </w:p>
    <w:p w:rsidR="004177AE" w:rsidRDefault="004177AE" w:rsidP="004177AE">
      <w:pPr>
        <w:shd w:val="clear" w:color="auto" w:fill="FFFFFF"/>
        <w:spacing w:before="300" w:after="300"/>
        <w:textAlignment w:val="baseline"/>
        <w:rPr>
          <w:rFonts w:ascii="Arial" w:hAnsi="Arial" w:cs="Arial"/>
          <w:color w:val="252830"/>
        </w:rPr>
      </w:pPr>
      <w:r>
        <w:rPr>
          <w:rFonts w:ascii="Arial" w:hAnsi="Arial" w:cs="Arial"/>
          <w:color w:val="252830"/>
        </w:rPr>
        <w:pict>
          <v:rect id="_x0000_i1144"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File Operations</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In C, you can perform four major operations on files, either text or binary:</w:t>
      </w:r>
    </w:p>
    <w:p w:rsidR="004177AE" w:rsidRDefault="004177AE" w:rsidP="00306920">
      <w:pPr>
        <w:numPr>
          <w:ilvl w:val="0"/>
          <w:numId w:val="125"/>
        </w:numPr>
        <w:shd w:val="clear" w:color="auto" w:fill="FFFFFF"/>
        <w:spacing w:after="0" w:line="240" w:lineRule="auto"/>
        <w:ind w:left="0"/>
        <w:textAlignment w:val="baseline"/>
        <w:rPr>
          <w:rFonts w:ascii="Arial" w:hAnsi="Arial" w:cs="Arial"/>
          <w:color w:val="252830"/>
        </w:rPr>
      </w:pPr>
      <w:r>
        <w:rPr>
          <w:rFonts w:ascii="Arial" w:hAnsi="Arial" w:cs="Arial"/>
          <w:color w:val="252830"/>
        </w:rPr>
        <w:t>Creating a new file</w:t>
      </w:r>
    </w:p>
    <w:p w:rsidR="004177AE" w:rsidRDefault="004177AE" w:rsidP="00306920">
      <w:pPr>
        <w:numPr>
          <w:ilvl w:val="0"/>
          <w:numId w:val="125"/>
        </w:numPr>
        <w:shd w:val="clear" w:color="auto" w:fill="FFFFFF"/>
        <w:spacing w:after="0" w:line="240" w:lineRule="auto"/>
        <w:ind w:left="0"/>
        <w:textAlignment w:val="baseline"/>
        <w:rPr>
          <w:rFonts w:ascii="Arial" w:hAnsi="Arial" w:cs="Arial"/>
          <w:color w:val="252830"/>
        </w:rPr>
      </w:pPr>
      <w:r>
        <w:rPr>
          <w:rFonts w:ascii="Arial" w:hAnsi="Arial" w:cs="Arial"/>
          <w:color w:val="252830"/>
        </w:rPr>
        <w:t>Opening an existing file</w:t>
      </w:r>
    </w:p>
    <w:p w:rsidR="004177AE" w:rsidRDefault="004177AE" w:rsidP="00306920">
      <w:pPr>
        <w:numPr>
          <w:ilvl w:val="0"/>
          <w:numId w:val="125"/>
        </w:numPr>
        <w:shd w:val="clear" w:color="auto" w:fill="FFFFFF"/>
        <w:spacing w:after="0" w:line="240" w:lineRule="auto"/>
        <w:ind w:left="0"/>
        <w:textAlignment w:val="baseline"/>
        <w:rPr>
          <w:rFonts w:ascii="Arial" w:hAnsi="Arial" w:cs="Arial"/>
          <w:color w:val="252830"/>
        </w:rPr>
      </w:pPr>
      <w:r>
        <w:rPr>
          <w:rFonts w:ascii="Arial" w:hAnsi="Arial" w:cs="Arial"/>
          <w:color w:val="252830"/>
        </w:rPr>
        <w:t>Closing a file</w:t>
      </w:r>
    </w:p>
    <w:p w:rsidR="004177AE" w:rsidRDefault="004177AE" w:rsidP="00306920">
      <w:pPr>
        <w:numPr>
          <w:ilvl w:val="0"/>
          <w:numId w:val="125"/>
        </w:numPr>
        <w:shd w:val="clear" w:color="auto" w:fill="FFFFFF"/>
        <w:spacing w:after="0" w:line="240" w:lineRule="auto"/>
        <w:ind w:left="0"/>
        <w:textAlignment w:val="baseline"/>
        <w:rPr>
          <w:rFonts w:ascii="Arial" w:hAnsi="Arial" w:cs="Arial"/>
          <w:color w:val="252830"/>
        </w:rPr>
      </w:pPr>
      <w:r>
        <w:rPr>
          <w:rFonts w:ascii="Arial" w:hAnsi="Arial" w:cs="Arial"/>
          <w:color w:val="252830"/>
        </w:rPr>
        <w:t>Reading from and writing information to a file</w:t>
      </w:r>
    </w:p>
    <w:p w:rsidR="004177AE" w:rsidRDefault="004177AE" w:rsidP="004177AE">
      <w:pPr>
        <w:shd w:val="clear" w:color="auto" w:fill="FFFFFF"/>
        <w:spacing w:before="300" w:after="300"/>
        <w:textAlignment w:val="baseline"/>
        <w:rPr>
          <w:rFonts w:ascii="Arial" w:hAnsi="Arial" w:cs="Arial"/>
          <w:color w:val="252830"/>
        </w:rPr>
      </w:pPr>
      <w:r>
        <w:rPr>
          <w:rFonts w:ascii="Arial" w:hAnsi="Arial" w:cs="Arial"/>
          <w:color w:val="252830"/>
        </w:rPr>
        <w:pict>
          <v:rect id="_x0000_i1145"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Working with files</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When working with files, you need to declare a pointer of type file. This declaration is needed for communication between the file and the program.</w:t>
      </w:r>
    </w:p>
    <w:p w:rsidR="004177AE" w:rsidRDefault="004177AE" w:rsidP="00306920">
      <w:pPr>
        <w:pStyle w:val="HTMLPreformatted"/>
        <w:numPr>
          <w:ilvl w:val="0"/>
          <w:numId w:val="12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4177AE" w:rsidRDefault="004177AE" w:rsidP="004177AE">
      <w:pPr>
        <w:shd w:val="clear" w:color="auto" w:fill="FFFFFF"/>
        <w:spacing w:before="300" w:after="300"/>
        <w:textAlignment w:val="baseline"/>
        <w:rPr>
          <w:rFonts w:ascii="Arial" w:hAnsi="Arial" w:cs="Arial"/>
          <w:color w:val="252830"/>
        </w:rPr>
      </w:pPr>
      <w:r>
        <w:rPr>
          <w:rFonts w:ascii="Arial" w:hAnsi="Arial" w:cs="Arial"/>
          <w:color w:val="252830"/>
        </w:rPr>
        <w:pict>
          <v:rect id="_x0000_i1146"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Opening a file - for creation and edit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Opening a file is performed using the </w:t>
      </w:r>
      <w:r>
        <w:rPr>
          <w:rStyle w:val="HTMLCode"/>
          <w:rFonts w:ascii="Consolas" w:hAnsi="Consolas" w:cs="Consolas"/>
          <w:color w:val="252830"/>
          <w:sz w:val="21"/>
          <w:szCs w:val="21"/>
          <w:bdr w:val="none" w:sz="0" w:space="0" w:color="auto" w:frame="1"/>
          <w:shd w:val="clear" w:color="auto" w:fill="EFF0F1"/>
        </w:rPr>
        <w:t>fopen()</w:t>
      </w:r>
      <w:r>
        <w:rPr>
          <w:rFonts w:ascii="Arial" w:hAnsi="Arial" w:cs="Arial"/>
          <w:color w:val="252830"/>
        </w:rPr>
        <w:t> function defined in the </w:t>
      </w:r>
      <w:r>
        <w:rPr>
          <w:rStyle w:val="HTMLCode"/>
          <w:rFonts w:ascii="Consolas" w:hAnsi="Consolas" w:cs="Consolas"/>
          <w:color w:val="252830"/>
          <w:sz w:val="21"/>
          <w:szCs w:val="21"/>
          <w:bdr w:val="none" w:sz="0" w:space="0" w:color="auto" w:frame="1"/>
          <w:shd w:val="clear" w:color="auto" w:fill="EFF0F1"/>
        </w:rPr>
        <w:t>stdio.h</w:t>
      </w:r>
      <w:r>
        <w:rPr>
          <w:rFonts w:ascii="Arial" w:hAnsi="Arial" w:cs="Arial"/>
          <w:color w:val="252830"/>
        </w:rPr>
        <w:t> header file.</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syntax for opening a file in standard I/O is:</w:t>
      </w:r>
    </w:p>
    <w:p w:rsidR="004177AE" w:rsidRDefault="004177AE" w:rsidP="00306920">
      <w:pPr>
        <w:pStyle w:val="HTMLPreformatted"/>
        <w:numPr>
          <w:ilvl w:val="0"/>
          <w:numId w:val="12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"fileopen"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"mode"</w:t>
      </w:r>
      <w:r>
        <w:rPr>
          <w:rStyle w:val="pun"/>
          <w:rFonts w:ascii="Consolas" w:hAnsi="Consolas" w:cs="Consolas"/>
          <w:color w:val="000000"/>
          <w:sz w:val="21"/>
          <w:szCs w:val="21"/>
          <w:bdr w:val="none" w:sz="0" w:space="0" w:color="auto" w:frame="1"/>
          <w:shd w:val="clear" w:color="auto" w:fill="EFF0F1"/>
        </w:rPr>
        <w:t>);</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For example,</w:t>
      </w:r>
    </w:p>
    <w:p w:rsidR="004177AE" w:rsidRDefault="004177AE" w:rsidP="00306920">
      <w:pPr>
        <w:pStyle w:val="HTMLPreformatted"/>
        <w:numPr>
          <w:ilvl w:val="0"/>
          <w:numId w:val="12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"E:\\cprogram\\newprogram.txt"</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"w"</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28"/>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2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"E:\\cprogram\\oldprogram.bin"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"rb"</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numPr>
          <w:ilvl w:val="0"/>
          <w:numId w:val="129"/>
        </w:numPr>
        <w:shd w:val="clear" w:color="auto" w:fill="FFFFFF"/>
        <w:spacing w:after="0" w:line="240" w:lineRule="auto"/>
        <w:ind w:left="0"/>
        <w:textAlignment w:val="baseline"/>
        <w:rPr>
          <w:rFonts w:ascii="Arial" w:hAnsi="Arial" w:cs="Arial"/>
          <w:color w:val="252830"/>
        </w:rPr>
      </w:pPr>
      <w:r>
        <w:rPr>
          <w:rFonts w:ascii="Arial" w:hAnsi="Arial" w:cs="Arial"/>
          <w:color w:val="252830"/>
        </w:rPr>
        <w:t>Let's suppose the file </w:t>
      </w:r>
      <w:r>
        <w:rPr>
          <w:rStyle w:val="HTMLCode"/>
          <w:rFonts w:ascii="Consolas" w:eastAsiaTheme="minorHAnsi" w:hAnsi="Consolas" w:cs="Consolas"/>
          <w:color w:val="252830"/>
          <w:sz w:val="21"/>
          <w:szCs w:val="21"/>
          <w:bdr w:val="none" w:sz="0" w:space="0" w:color="auto" w:frame="1"/>
          <w:shd w:val="clear" w:color="auto" w:fill="EFF0F1"/>
        </w:rPr>
        <w:t>newprogram.txt</w:t>
      </w:r>
      <w:r>
        <w:rPr>
          <w:rFonts w:ascii="Arial" w:hAnsi="Arial" w:cs="Arial"/>
          <w:color w:val="252830"/>
        </w:rPr>
        <w:t> doesn't exist in the location </w:t>
      </w:r>
      <w:r>
        <w:rPr>
          <w:rStyle w:val="HTMLCode"/>
          <w:rFonts w:ascii="Consolas" w:eastAsiaTheme="minorHAnsi" w:hAnsi="Consolas" w:cs="Consolas"/>
          <w:color w:val="252830"/>
          <w:sz w:val="21"/>
          <w:szCs w:val="21"/>
          <w:bdr w:val="none" w:sz="0" w:space="0" w:color="auto" w:frame="1"/>
          <w:shd w:val="clear" w:color="auto" w:fill="EFF0F1"/>
        </w:rPr>
        <w:t>E:\cprogram</w:t>
      </w:r>
      <w:r>
        <w:rPr>
          <w:rFonts w:ascii="Arial" w:hAnsi="Arial" w:cs="Arial"/>
          <w:color w:val="252830"/>
        </w:rPr>
        <w:t>. The first function creates a new file named </w:t>
      </w:r>
      <w:r>
        <w:rPr>
          <w:rStyle w:val="HTMLCode"/>
          <w:rFonts w:ascii="Consolas" w:eastAsiaTheme="minorHAnsi" w:hAnsi="Consolas" w:cs="Consolas"/>
          <w:color w:val="252830"/>
          <w:sz w:val="21"/>
          <w:szCs w:val="21"/>
          <w:bdr w:val="none" w:sz="0" w:space="0" w:color="auto" w:frame="1"/>
          <w:shd w:val="clear" w:color="auto" w:fill="EFF0F1"/>
        </w:rPr>
        <w:t>newprogram.txt</w:t>
      </w:r>
      <w:r>
        <w:rPr>
          <w:rFonts w:ascii="Arial" w:hAnsi="Arial" w:cs="Arial"/>
          <w:color w:val="252830"/>
        </w:rPr>
        <w:t> and opens it for writing as per the mode </w:t>
      </w:r>
      <w:r>
        <w:rPr>
          <w:rStyle w:val="Strong"/>
          <w:rFonts w:ascii="Arial" w:hAnsi="Arial" w:cs="Arial"/>
          <w:color w:val="555555"/>
          <w:bdr w:val="none" w:sz="0" w:space="0" w:color="auto" w:frame="1"/>
        </w:rPr>
        <w:t>'w'</w:t>
      </w:r>
      <w:r>
        <w:rPr>
          <w:rFonts w:ascii="Arial" w:hAnsi="Arial" w:cs="Arial"/>
          <w:color w:val="252830"/>
        </w:rPr>
        <w:t>.</w:t>
      </w:r>
      <w:r>
        <w:rPr>
          <w:rFonts w:ascii="Arial" w:hAnsi="Arial" w:cs="Arial"/>
          <w:color w:val="252830"/>
        </w:rPr>
        <w:br/>
        <w:t>The writing mode allows you to create and edit (overwrite) the contents of the file.</w:t>
      </w:r>
    </w:p>
    <w:p w:rsidR="004177AE" w:rsidRDefault="004177AE" w:rsidP="00306920">
      <w:pPr>
        <w:numPr>
          <w:ilvl w:val="0"/>
          <w:numId w:val="129"/>
        </w:numPr>
        <w:shd w:val="clear" w:color="auto" w:fill="FFFFFF"/>
        <w:spacing w:after="0" w:line="240" w:lineRule="auto"/>
        <w:ind w:left="0"/>
        <w:textAlignment w:val="baseline"/>
        <w:rPr>
          <w:rFonts w:ascii="Arial" w:hAnsi="Arial" w:cs="Arial"/>
          <w:color w:val="252830"/>
        </w:rPr>
      </w:pPr>
      <w:r>
        <w:rPr>
          <w:rFonts w:ascii="Arial" w:hAnsi="Arial" w:cs="Arial"/>
          <w:color w:val="252830"/>
        </w:rPr>
        <w:lastRenderedPageBreak/>
        <w:t>Now let's suppose the second binary file </w:t>
      </w:r>
      <w:r>
        <w:rPr>
          <w:rStyle w:val="HTMLCode"/>
          <w:rFonts w:ascii="Consolas" w:eastAsiaTheme="minorHAnsi" w:hAnsi="Consolas" w:cs="Consolas"/>
          <w:color w:val="252830"/>
          <w:sz w:val="21"/>
          <w:szCs w:val="21"/>
          <w:bdr w:val="none" w:sz="0" w:space="0" w:color="auto" w:frame="1"/>
          <w:shd w:val="clear" w:color="auto" w:fill="EFF0F1"/>
        </w:rPr>
        <w:t>oldprogram.bin</w:t>
      </w:r>
      <w:r>
        <w:rPr>
          <w:rFonts w:ascii="Arial" w:hAnsi="Arial" w:cs="Arial"/>
          <w:color w:val="252830"/>
        </w:rPr>
        <w:t> exists in the location </w:t>
      </w:r>
      <w:r>
        <w:rPr>
          <w:rStyle w:val="HTMLCode"/>
          <w:rFonts w:ascii="Consolas" w:eastAsiaTheme="minorHAnsi" w:hAnsi="Consolas" w:cs="Consolas"/>
          <w:color w:val="252830"/>
          <w:sz w:val="21"/>
          <w:szCs w:val="21"/>
          <w:bdr w:val="none" w:sz="0" w:space="0" w:color="auto" w:frame="1"/>
          <w:shd w:val="clear" w:color="auto" w:fill="EFF0F1"/>
        </w:rPr>
        <w:t>E:\cprogram</w:t>
      </w:r>
      <w:r>
        <w:rPr>
          <w:rFonts w:ascii="Arial" w:hAnsi="Arial" w:cs="Arial"/>
          <w:color w:val="252830"/>
        </w:rPr>
        <w:t>. The second function opens the existing file for reading in binary mode </w:t>
      </w:r>
      <w:r>
        <w:rPr>
          <w:rStyle w:val="Strong"/>
          <w:rFonts w:ascii="Arial" w:hAnsi="Arial" w:cs="Arial"/>
          <w:color w:val="555555"/>
          <w:bdr w:val="none" w:sz="0" w:space="0" w:color="auto" w:frame="1"/>
        </w:rPr>
        <w:t>'rb'</w:t>
      </w:r>
      <w:r>
        <w:rPr>
          <w:rFonts w:ascii="Arial" w:hAnsi="Arial" w:cs="Arial"/>
          <w:color w:val="252830"/>
        </w:rPr>
        <w:t>.</w:t>
      </w:r>
      <w:r>
        <w:rPr>
          <w:rFonts w:ascii="Arial" w:hAnsi="Arial" w:cs="Arial"/>
          <w:color w:val="252830"/>
        </w:rPr>
        <w:br/>
        <w:t>The reading mode only allows you to read the file, you cannot write into the file.</w:t>
      </w:r>
    </w:p>
    <w:tbl>
      <w:tblPr>
        <w:tblW w:w="0" w:type="auto"/>
        <w:tblCellMar>
          <w:left w:w="0" w:type="dxa"/>
          <w:right w:w="0" w:type="dxa"/>
        </w:tblCellMar>
        <w:tblLook w:val="04A0"/>
      </w:tblPr>
      <w:tblGrid>
        <w:gridCol w:w="896"/>
        <w:gridCol w:w="4519"/>
        <w:gridCol w:w="4215"/>
      </w:tblGrid>
      <w:tr w:rsidR="004177AE" w:rsidTr="004177AE">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4177AE" w:rsidRDefault="004177AE">
            <w:pPr>
              <w:rPr>
                <w:sz w:val="26"/>
                <w:szCs w:val="26"/>
              </w:rPr>
            </w:pPr>
            <w:r>
              <w:rPr>
                <w:sz w:val="26"/>
                <w:szCs w:val="26"/>
              </w:rPr>
              <w:t>Mode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4177AE" w:rsidRDefault="004177AE">
            <w:pPr>
              <w:rPr>
                <w:sz w:val="26"/>
                <w:szCs w:val="26"/>
              </w:rPr>
            </w:pPr>
            <w:r>
              <w:rPr>
                <w:sz w:val="26"/>
                <w:szCs w:val="26"/>
              </w:rPr>
              <w:t>Meaning of Mode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4177AE" w:rsidRDefault="004177AE">
            <w:pPr>
              <w:rPr>
                <w:sz w:val="26"/>
                <w:szCs w:val="26"/>
              </w:rPr>
            </w:pPr>
            <w:r>
              <w:rPr>
                <w:sz w:val="26"/>
                <w:szCs w:val="26"/>
              </w:rPr>
              <w:t>During Inexistence of file</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reading.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does not exist, </w:t>
            </w:r>
            <w:r>
              <w:rPr>
                <w:rStyle w:val="HTMLCode"/>
                <w:rFonts w:ascii="Consolas" w:eastAsiaTheme="minorHAnsi" w:hAnsi="Consolas" w:cs="Consolas"/>
                <w:sz w:val="21"/>
                <w:szCs w:val="21"/>
                <w:bdr w:val="none" w:sz="0" w:space="0" w:color="auto" w:frame="1"/>
                <w:shd w:val="clear" w:color="auto" w:fill="EFF0F1"/>
              </w:rPr>
              <w:t>fopen()</w:t>
            </w:r>
            <w:r>
              <w:t> returns NULL.</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rb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reading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does not exist, </w:t>
            </w:r>
            <w:r>
              <w:rPr>
                <w:rStyle w:val="HTMLCode"/>
                <w:rFonts w:ascii="Consolas" w:eastAsiaTheme="minorHAnsi" w:hAnsi="Consolas" w:cs="Consolas"/>
                <w:sz w:val="21"/>
                <w:szCs w:val="21"/>
                <w:bdr w:val="none" w:sz="0" w:space="0" w:color="auto" w:frame="1"/>
                <w:shd w:val="clear" w:color="auto" w:fill="EFF0F1"/>
              </w:rPr>
              <w:t>fopen()</w:t>
            </w:r>
            <w:r>
              <w:t> returns NULL.</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w</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writing.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exists, its contents are overwritten.</w:t>
            </w:r>
            <w:r>
              <w:br/>
              <w:t>If the file does not exist, it will be created.</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wb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writing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exists, its contents are overwritten.</w:t>
            </w:r>
            <w:r>
              <w:br/>
              <w:t>If the file does not exist, it will be created.</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a</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append.</w:t>
            </w:r>
            <w:r>
              <w:br/>
              <w:t>Data is added to the end of the file.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does not exist, it will be created.</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ab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append in binary mode.</w:t>
            </w:r>
            <w:r>
              <w:br/>
              <w:t>Data is added to the end of the file.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does not exist, it will be created.</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both reading and writing.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does not exist, </w:t>
            </w:r>
            <w:r>
              <w:rPr>
                <w:rStyle w:val="HTMLCode"/>
                <w:rFonts w:ascii="Consolas" w:eastAsiaTheme="minorHAnsi" w:hAnsi="Consolas" w:cs="Consolas"/>
                <w:sz w:val="21"/>
                <w:szCs w:val="21"/>
                <w:bdr w:val="none" w:sz="0" w:space="0" w:color="auto" w:frame="1"/>
                <w:shd w:val="clear" w:color="auto" w:fill="EFF0F1"/>
              </w:rPr>
              <w:t>fopen()</w:t>
            </w:r>
            <w:r>
              <w:t> returns NULL.</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rb+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both reading and writing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does not exist, </w:t>
            </w:r>
            <w:r>
              <w:rPr>
                <w:rStyle w:val="HTMLCode"/>
                <w:rFonts w:ascii="Consolas" w:eastAsiaTheme="minorHAnsi" w:hAnsi="Consolas" w:cs="Consolas"/>
                <w:sz w:val="21"/>
                <w:szCs w:val="21"/>
                <w:bdr w:val="none" w:sz="0" w:space="0" w:color="auto" w:frame="1"/>
                <w:shd w:val="clear" w:color="auto" w:fill="EFF0F1"/>
              </w:rPr>
              <w:t>fopen()</w:t>
            </w:r>
            <w:r>
              <w:t> returns NULL.</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w+</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both reading and writing.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exists, its contents are overwritten.</w:t>
            </w:r>
            <w:r>
              <w:br/>
              <w:t>If the file does not exist, it will be created.</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lastRenderedPageBreak/>
              <w:t>wb+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both reading and writing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exists, its contents are overwritten.</w:t>
            </w:r>
            <w:r>
              <w:br/>
              <w:t>If the file does not exist, it will be created.</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a+</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both reading and appending.</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does not exist, it will be created.</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ab+</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Open for both reading and appending in binary mode.</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If the file does not exist, it will be created.</w:t>
            </w:r>
          </w:p>
        </w:tc>
      </w:tr>
      <w:tr w:rsidR="004177AE" w:rsidTr="004177AE">
        <w:trPr>
          <w:tblHeader/>
        </w:trPr>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4177AE" w:rsidRDefault="004177AE">
            <w:pPr>
              <w:jc w:val="center"/>
              <w:textAlignment w:val="baseline"/>
              <w:rPr>
                <w:sz w:val="24"/>
                <w:szCs w:val="24"/>
              </w:rPr>
            </w:pPr>
            <w:r>
              <w:t>Opening Modes in Standard I/O</w:t>
            </w:r>
          </w:p>
        </w:tc>
      </w:tr>
    </w:tbl>
    <w:p w:rsidR="004177AE" w:rsidRDefault="004177AE" w:rsidP="004177AE">
      <w:pPr>
        <w:shd w:val="clear" w:color="auto" w:fill="FFFFFF"/>
        <w:spacing w:before="300" w:after="300"/>
        <w:textAlignment w:val="baseline"/>
        <w:rPr>
          <w:rFonts w:ascii="Arial" w:hAnsi="Arial" w:cs="Arial"/>
          <w:color w:val="252830"/>
        </w:rPr>
      </w:pPr>
      <w:r>
        <w:rPr>
          <w:rFonts w:ascii="Arial" w:hAnsi="Arial" w:cs="Arial"/>
          <w:color w:val="252830"/>
        </w:rPr>
        <w:pict>
          <v:rect id="_x0000_i1147"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Closing a File</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file (both text and binary) should be closed after reading/writing.</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Closing a file is performed using the </w:t>
      </w:r>
      <w:r>
        <w:rPr>
          <w:rStyle w:val="HTMLCode"/>
          <w:rFonts w:ascii="Consolas" w:hAnsi="Consolas" w:cs="Consolas"/>
          <w:color w:val="252830"/>
          <w:sz w:val="21"/>
          <w:szCs w:val="21"/>
          <w:bdr w:val="none" w:sz="0" w:space="0" w:color="auto" w:frame="1"/>
          <w:shd w:val="clear" w:color="auto" w:fill="EFF0F1"/>
        </w:rPr>
        <w:t>fclose()</w:t>
      </w:r>
      <w:r>
        <w:rPr>
          <w:rFonts w:ascii="Arial" w:hAnsi="Arial" w:cs="Arial"/>
          <w:color w:val="252830"/>
        </w:rPr>
        <w:t> function.</w:t>
      </w:r>
    </w:p>
    <w:p w:rsidR="004177AE" w:rsidRDefault="004177AE" w:rsidP="00306920">
      <w:pPr>
        <w:pStyle w:val="HTMLPreformatted"/>
        <w:numPr>
          <w:ilvl w:val="0"/>
          <w:numId w:val="130"/>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Here, </w:t>
      </w:r>
      <w:r>
        <w:rPr>
          <w:rStyle w:val="HTMLCode"/>
          <w:rFonts w:ascii="Consolas" w:hAnsi="Consolas" w:cs="Consolas"/>
          <w:color w:val="252830"/>
          <w:sz w:val="21"/>
          <w:szCs w:val="21"/>
          <w:bdr w:val="none" w:sz="0" w:space="0" w:color="auto" w:frame="1"/>
          <w:shd w:val="clear" w:color="auto" w:fill="EFF0F1"/>
        </w:rPr>
        <w:t>fptr</w:t>
      </w:r>
      <w:r>
        <w:rPr>
          <w:rFonts w:ascii="Arial" w:hAnsi="Arial" w:cs="Arial"/>
          <w:color w:val="252830"/>
        </w:rPr>
        <w:t> is a file pointer associated with the file to be closed.</w:t>
      </w:r>
    </w:p>
    <w:p w:rsidR="004177AE" w:rsidRDefault="004177AE" w:rsidP="004177AE">
      <w:pPr>
        <w:shd w:val="clear" w:color="auto" w:fill="FFFFFF"/>
        <w:spacing w:before="300" w:after="300"/>
        <w:textAlignment w:val="baseline"/>
        <w:rPr>
          <w:rFonts w:ascii="Arial" w:hAnsi="Arial" w:cs="Arial"/>
          <w:color w:val="252830"/>
        </w:rPr>
      </w:pPr>
      <w:r>
        <w:rPr>
          <w:rFonts w:ascii="Arial" w:hAnsi="Arial" w:cs="Arial"/>
          <w:color w:val="252830"/>
        </w:rPr>
        <w:pict>
          <v:rect id="_x0000_i1148"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Reading and writing to a text file</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For reading and writing to a text file, we use the functions </w:t>
      </w:r>
      <w:r>
        <w:rPr>
          <w:rStyle w:val="HTMLCode"/>
          <w:rFonts w:ascii="Consolas" w:hAnsi="Consolas" w:cs="Consolas"/>
          <w:color w:val="252830"/>
          <w:sz w:val="21"/>
          <w:szCs w:val="21"/>
          <w:bdr w:val="none" w:sz="0" w:space="0" w:color="auto" w:frame="1"/>
          <w:shd w:val="clear" w:color="auto" w:fill="EFF0F1"/>
        </w:rPr>
        <w:t>fprintf()</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fscanf().</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They are just the file versions of </w:t>
      </w:r>
      <w:r>
        <w:rPr>
          <w:rStyle w:val="HTMLCode"/>
          <w:rFonts w:ascii="Consolas" w:hAnsi="Consolas" w:cs="Consolas"/>
          <w:color w:val="252830"/>
          <w:sz w:val="21"/>
          <w:szCs w:val="21"/>
          <w:bdr w:val="none" w:sz="0" w:space="0" w:color="auto" w:frame="1"/>
          <w:shd w:val="clear" w:color="auto" w:fill="EFF0F1"/>
        </w:rPr>
        <w:t>printf()</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scanf()</w:t>
      </w:r>
      <w:r>
        <w:rPr>
          <w:rFonts w:ascii="Arial" w:hAnsi="Arial" w:cs="Arial"/>
          <w:color w:val="252830"/>
        </w:rPr>
        <w:t>. The only difference is that </w:t>
      </w:r>
      <w:r>
        <w:rPr>
          <w:rStyle w:val="HTMLCode"/>
          <w:rFonts w:ascii="Consolas" w:hAnsi="Consolas" w:cs="Consolas"/>
          <w:color w:val="252830"/>
          <w:sz w:val="21"/>
          <w:szCs w:val="21"/>
          <w:bdr w:val="none" w:sz="0" w:space="0" w:color="auto" w:frame="1"/>
          <w:shd w:val="clear" w:color="auto" w:fill="EFF0F1"/>
        </w:rPr>
        <w:t>fprint()</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fscanf()</w:t>
      </w:r>
      <w:r>
        <w:rPr>
          <w:rFonts w:ascii="Arial" w:hAnsi="Arial" w:cs="Arial"/>
          <w:color w:val="252830"/>
        </w:rPr>
        <w:t> expects a pointer to the structure FILE.</w:t>
      </w:r>
    </w:p>
    <w:p w:rsidR="004177AE" w:rsidRDefault="004177AE" w:rsidP="004177AE">
      <w:pPr>
        <w:shd w:val="clear" w:color="auto" w:fill="FFFFFF"/>
        <w:spacing w:before="300" w:after="300"/>
        <w:textAlignment w:val="baseline"/>
        <w:rPr>
          <w:rFonts w:ascii="Arial" w:hAnsi="Arial" w:cs="Arial"/>
          <w:color w:val="252830"/>
        </w:rPr>
      </w:pPr>
      <w:r>
        <w:rPr>
          <w:rFonts w:ascii="Arial" w:hAnsi="Arial" w:cs="Arial"/>
          <w:color w:val="252830"/>
        </w:rPr>
        <w:pict>
          <v:rect id="_x0000_i1149" style="width:0;height:0" o:hralign="center" o:hrstd="t" o:hr="t" fillcolor="#a0a0a0" stroked="f"/>
        </w:pic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1: Write to a text file</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&lt;stdlib.h&gt;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lastRenderedPageBreak/>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use appropriate location if you are using MacOS or Linux</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"C:\\program.txt"</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"w"</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NULL</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"Error!"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exit</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num: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fprintf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This program takes a number from the user and stores in the file </w:t>
      </w:r>
      <w:r>
        <w:rPr>
          <w:rStyle w:val="HTMLCode"/>
          <w:rFonts w:ascii="Consolas" w:hAnsi="Consolas" w:cs="Consolas"/>
          <w:color w:val="252830"/>
          <w:sz w:val="21"/>
          <w:szCs w:val="21"/>
          <w:bdr w:val="none" w:sz="0" w:space="0" w:color="auto" w:frame="1"/>
          <w:shd w:val="clear" w:color="auto" w:fill="EFF0F1"/>
        </w:rPr>
        <w:t>program.txt</w:t>
      </w:r>
      <w:r>
        <w:rPr>
          <w:rFonts w:ascii="Arial" w:hAnsi="Arial" w:cs="Arial"/>
          <w:color w:val="252830"/>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After you compile and run this program, you can see a text file </w:t>
      </w:r>
      <w:r>
        <w:rPr>
          <w:rStyle w:val="HTMLCode"/>
          <w:rFonts w:ascii="Consolas" w:hAnsi="Consolas" w:cs="Consolas"/>
          <w:color w:val="252830"/>
          <w:sz w:val="21"/>
          <w:szCs w:val="21"/>
          <w:bdr w:val="none" w:sz="0" w:space="0" w:color="auto" w:frame="1"/>
          <w:shd w:val="clear" w:color="auto" w:fill="EFF0F1"/>
        </w:rPr>
        <w:t>program.txt</w:t>
      </w:r>
      <w:r>
        <w:rPr>
          <w:rFonts w:ascii="Arial" w:hAnsi="Arial" w:cs="Arial"/>
          <w:color w:val="252830"/>
        </w:rPr>
        <w:t> created in C drive of your computer. When you open the file, you can see the integer you entered.</w:t>
      </w:r>
    </w:p>
    <w:p w:rsidR="004177AE" w:rsidRDefault="004177AE" w:rsidP="004177AE">
      <w:pPr>
        <w:shd w:val="clear" w:color="auto" w:fill="FFFFFF"/>
        <w:spacing w:before="300" w:after="300"/>
        <w:textAlignment w:val="baseline"/>
        <w:rPr>
          <w:rFonts w:ascii="Arial" w:hAnsi="Arial" w:cs="Arial"/>
          <w:color w:val="252830"/>
        </w:rPr>
      </w:pPr>
      <w:r>
        <w:rPr>
          <w:rFonts w:ascii="Arial" w:hAnsi="Arial" w:cs="Arial"/>
          <w:color w:val="252830"/>
        </w:rPr>
        <w:pict>
          <v:rect id="_x0000_i1150" style="width:0;height:0" o:hralign="center" o:hrstd="t" o:hr="t" fillcolor="#a0a0a0" stroked="f"/>
        </w:pic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2: Read from a text file</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&lt;stdlib.h&gt;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"C:\\program.txt"</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NULL</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"Error! opening file"</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Program exits if the file pointer returns NULL.</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exit</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fscanf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"Value of n=%d"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lastRenderedPageBreak/>
        <w:t>This program reads the integer present in the </w:t>
      </w:r>
      <w:r>
        <w:rPr>
          <w:rStyle w:val="HTMLCode"/>
          <w:rFonts w:ascii="Consolas" w:hAnsi="Consolas" w:cs="Consolas"/>
          <w:color w:val="252830"/>
          <w:sz w:val="21"/>
          <w:szCs w:val="21"/>
          <w:bdr w:val="none" w:sz="0" w:space="0" w:color="auto" w:frame="1"/>
          <w:shd w:val="clear" w:color="auto" w:fill="EFF0F1"/>
        </w:rPr>
        <w:t>program.txt</w:t>
      </w:r>
      <w:r>
        <w:rPr>
          <w:rFonts w:ascii="Arial" w:hAnsi="Arial" w:cs="Arial"/>
          <w:color w:val="252830"/>
        </w:rPr>
        <w:t> file and prints it onto the screen.</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If you successfully created the file from </w:t>
      </w:r>
      <w:r>
        <w:rPr>
          <w:rStyle w:val="Strong"/>
          <w:rFonts w:ascii="Arial" w:hAnsi="Arial" w:cs="Arial"/>
          <w:color w:val="555555"/>
          <w:bdr w:val="none" w:sz="0" w:space="0" w:color="auto" w:frame="1"/>
        </w:rPr>
        <w:t>Example 1</w:t>
      </w:r>
      <w:r>
        <w:rPr>
          <w:rFonts w:ascii="Arial" w:hAnsi="Arial" w:cs="Arial"/>
          <w:color w:val="252830"/>
        </w:rPr>
        <w:t>, running this program will get you the integer you entered.</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Other functions like </w:t>
      </w:r>
      <w:r>
        <w:rPr>
          <w:rStyle w:val="HTMLCode"/>
          <w:rFonts w:ascii="Consolas" w:hAnsi="Consolas" w:cs="Consolas"/>
          <w:color w:val="252830"/>
          <w:sz w:val="21"/>
          <w:szCs w:val="21"/>
          <w:bdr w:val="none" w:sz="0" w:space="0" w:color="auto" w:frame="1"/>
          <w:shd w:val="clear" w:color="auto" w:fill="EFF0F1"/>
        </w:rPr>
        <w:t>fgetchar()</w:t>
      </w:r>
      <w:r>
        <w:rPr>
          <w:rFonts w:ascii="Arial" w:hAnsi="Arial" w:cs="Arial"/>
          <w:color w:val="252830"/>
        </w:rPr>
        <w:t>, </w:t>
      </w:r>
      <w:r>
        <w:rPr>
          <w:rStyle w:val="HTMLCode"/>
          <w:rFonts w:ascii="Consolas" w:hAnsi="Consolas" w:cs="Consolas"/>
          <w:color w:val="252830"/>
          <w:sz w:val="21"/>
          <w:szCs w:val="21"/>
          <w:bdr w:val="none" w:sz="0" w:space="0" w:color="auto" w:frame="1"/>
          <w:shd w:val="clear" w:color="auto" w:fill="EFF0F1"/>
        </w:rPr>
        <w:t>fputc()</w:t>
      </w:r>
      <w:r>
        <w:rPr>
          <w:rFonts w:ascii="Arial" w:hAnsi="Arial" w:cs="Arial"/>
          <w:color w:val="252830"/>
        </w:rPr>
        <w:t> etc. can be used in a similar way.</w:t>
      </w:r>
    </w:p>
    <w:p w:rsidR="004177AE" w:rsidRDefault="004177AE" w:rsidP="004177AE">
      <w:pPr>
        <w:shd w:val="clear" w:color="auto" w:fill="FFFFFF"/>
        <w:spacing w:before="300" w:after="300"/>
        <w:textAlignment w:val="baseline"/>
        <w:rPr>
          <w:rFonts w:ascii="Arial" w:hAnsi="Arial" w:cs="Arial"/>
          <w:color w:val="252830"/>
        </w:rPr>
      </w:pPr>
      <w:r>
        <w:rPr>
          <w:rFonts w:ascii="Arial" w:hAnsi="Arial" w:cs="Arial"/>
          <w:color w:val="252830"/>
        </w:rPr>
        <w:pict>
          <v:rect id="_x0000_i1151"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Reading and writing to a binary file</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Functions </w:t>
      </w:r>
      <w:r>
        <w:rPr>
          <w:rStyle w:val="HTMLCode"/>
          <w:rFonts w:ascii="Consolas" w:hAnsi="Consolas" w:cs="Consolas"/>
          <w:color w:val="252830"/>
          <w:sz w:val="21"/>
          <w:szCs w:val="21"/>
          <w:bdr w:val="none" w:sz="0" w:space="0" w:color="auto" w:frame="1"/>
          <w:shd w:val="clear" w:color="auto" w:fill="EFF0F1"/>
        </w:rPr>
        <w:t>fread()</w:t>
      </w:r>
      <w:r>
        <w:rPr>
          <w:rFonts w:ascii="Arial" w:hAnsi="Arial" w:cs="Arial"/>
          <w:color w:val="252830"/>
        </w:rPr>
        <w:t> and </w:t>
      </w:r>
      <w:r>
        <w:rPr>
          <w:rStyle w:val="HTMLCode"/>
          <w:rFonts w:ascii="Consolas" w:hAnsi="Consolas" w:cs="Consolas"/>
          <w:color w:val="252830"/>
          <w:sz w:val="21"/>
          <w:szCs w:val="21"/>
          <w:bdr w:val="none" w:sz="0" w:space="0" w:color="auto" w:frame="1"/>
          <w:shd w:val="clear" w:color="auto" w:fill="EFF0F1"/>
        </w:rPr>
        <w:t>fwrite()</w:t>
      </w:r>
      <w:r>
        <w:rPr>
          <w:rFonts w:ascii="Arial" w:hAnsi="Arial" w:cs="Arial"/>
          <w:color w:val="252830"/>
        </w:rPr>
        <w:t> are used for reading from and writing to a file on the disk respectively in case of binary files.</w:t>
      </w:r>
    </w:p>
    <w:p w:rsidR="004177AE" w:rsidRDefault="004177AE" w:rsidP="004177AE">
      <w:pPr>
        <w:shd w:val="clear" w:color="auto" w:fill="FFFFFF"/>
        <w:spacing w:before="300" w:after="300"/>
        <w:textAlignment w:val="baseline"/>
        <w:rPr>
          <w:rFonts w:ascii="Arial" w:hAnsi="Arial" w:cs="Arial"/>
          <w:color w:val="252830"/>
        </w:rPr>
      </w:pPr>
      <w:r>
        <w:rPr>
          <w:rFonts w:ascii="Arial" w:hAnsi="Arial" w:cs="Arial"/>
          <w:color w:val="252830"/>
        </w:rPr>
        <w:pict>
          <v:rect id="_x0000_i1152" style="width:0;height:0" o:hralign="center" o:hrstd="t" o:hr="t" fillcolor="#a0a0a0" stroked="f"/>
        </w:pic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Writing to a binary file</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To write into a binary file, you need to use the </w:t>
      </w:r>
      <w:r>
        <w:rPr>
          <w:rStyle w:val="HTMLCode"/>
          <w:rFonts w:ascii="Consolas" w:hAnsi="Consolas" w:cs="Consolas"/>
          <w:color w:val="252830"/>
          <w:sz w:val="21"/>
          <w:szCs w:val="21"/>
          <w:bdr w:val="none" w:sz="0" w:space="0" w:color="auto" w:frame="1"/>
          <w:shd w:val="clear" w:color="auto" w:fill="EFF0F1"/>
        </w:rPr>
        <w:t>fwrite()</w:t>
      </w:r>
      <w:r>
        <w:rPr>
          <w:rFonts w:ascii="Arial" w:hAnsi="Arial" w:cs="Arial"/>
          <w:color w:val="252830"/>
        </w:rPr>
        <w:t> function. The functions take four arguments:</w:t>
      </w:r>
    </w:p>
    <w:p w:rsidR="004177AE" w:rsidRDefault="004177AE" w:rsidP="00306920">
      <w:pPr>
        <w:numPr>
          <w:ilvl w:val="0"/>
          <w:numId w:val="133"/>
        </w:numPr>
        <w:shd w:val="clear" w:color="auto" w:fill="FFFFFF"/>
        <w:spacing w:after="0" w:line="240" w:lineRule="auto"/>
        <w:ind w:left="0"/>
        <w:textAlignment w:val="baseline"/>
        <w:rPr>
          <w:rFonts w:ascii="Arial" w:hAnsi="Arial" w:cs="Arial"/>
          <w:color w:val="252830"/>
        </w:rPr>
      </w:pPr>
      <w:r>
        <w:rPr>
          <w:rFonts w:ascii="Arial" w:hAnsi="Arial" w:cs="Arial"/>
          <w:color w:val="252830"/>
        </w:rPr>
        <w:t>address of data to be written in the disk</w:t>
      </w:r>
    </w:p>
    <w:p w:rsidR="004177AE" w:rsidRDefault="004177AE" w:rsidP="00306920">
      <w:pPr>
        <w:numPr>
          <w:ilvl w:val="0"/>
          <w:numId w:val="133"/>
        </w:numPr>
        <w:shd w:val="clear" w:color="auto" w:fill="FFFFFF"/>
        <w:spacing w:after="0" w:line="240" w:lineRule="auto"/>
        <w:ind w:left="0"/>
        <w:textAlignment w:val="baseline"/>
        <w:rPr>
          <w:rFonts w:ascii="Arial" w:hAnsi="Arial" w:cs="Arial"/>
          <w:color w:val="252830"/>
        </w:rPr>
      </w:pPr>
      <w:r>
        <w:rPr>
          <w:rFonts w:ascii="Arial" w:hAnsi="Arial" w:cs="Arial"/>
          <w:color w:val="252830"/>
        </w:rPr>
        <w:t>size of data to be written in the disk</w:t>
      </w:r>
    </w:p>
    <w:p w:rsidR="004177AE" w:rsidRDefault="004177AE" w:rsidP="00306920">
      <w:pPr>
        <w:numPr>
          <w:ilvl w:val="0"/>
          <w:numId w:val="133"/>
        </w:numPr>
        <w:shd w:val="clear" w:color="auto" w:fill="FFFFFF"/>
        <w:spacing w:after="0" w:line="240" w:lineRule="auto"/>
        <w:ind w:left="0"/>
        <w:textAlignment w:val="baseline"/>
        <w:rPr>
          <w:rFonts w:ascii="Arial" w:hAnsi="Arial" w:cs="Arial"/>
          <w:color w:val="252830"/>
        </w:rPr>
      </w:pPr>
      <w:r>
        <w:rPr>
          <w:rFonts w:ascii="Arial" w:hAnsi="Arial" w:cs="Arial"/>
          <w:color w:val="252830"/>
        </w:rPr>
        <w:t>number of such type of data</w:t>
      </w:r>
    </w:p>
    <w:p w:rsidR="004177AE" w:rsidRDefault="004177AE" w:rsidP="00306920">
      <w:pPr>
        <w:numPr>
          <w:ilvl w:val="0"/>
          <w:numId w:val="133"/>
        </w:numPr>
        <w:shd w:val="clear" w:color="auto" w:fill="FFFFFF"/>
        <w:spacing w:after="0" w:line="240" w:lineRule="auto"/>
        <w:ind w:left="0"/>
        <w:textAlignment w:val="baseline"/>
        <w:rPr>
          <w:rFonts w:ascii="Arial" w:hAnsi="Arial" w:cs="Arial"/>
          <w:color w:val="252830"/>
        </w:rPr>
      </w:pPr>
      <w:r>
        <w:rPr>
          <w:rFonts w:ascii="Arial" w:hAnsi="Arial" w:cs="Arial"/>
          <w:color w:val="252830"/>
        </w:rPr>
        <w:t>pointer to the file where you want to write.</w:t>
      </w:r>
    </w:p>
    <w:p w:rsidR="004177AE" w:rsidRDefault="004177AE" w:rsidP="00306920">
      <w:pPr>
        <w:pStyle w:val="HTMLPreformatted"/>
        <w:numPr>
          <w:ilvl w:val="0"/>
          <w:numId w:val="134"/>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fwrite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addressData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sizeData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numbersData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pointerToFile</w:t>
      </w:r>
      <w:r>
        <w:rPr>
          <w:rStyle w:val="pun"/>
          <w:rFonts w:ascii="Consolas" w:hAnsi="Consolas" w:cs="Consolas"/>
          <w:color w:val="000000"/>
          <w:sz w:val="21"/>
          <w:szCs w:val="21"/>
          <w:bdr w:val="none" w:sz="0" w:space="0" w:color="auto" w:frame="1"/>
          <w:shd w:val="clear" w:color="auto" w:fill="EFF0F1"/>
        </w:rPr>
        <w:t>);</w:t>
      </w:r>
    </w:p>
    <w:p w:rsidR="004177AE" w:rsidRDefault="004177AE" w:rsidP="004177AE">
      <w:pPr>
        <w:shd w:val="clear" w:color="auto" w:fill="FFFFFF"/>
        <w:spacing w:before="300" w:after="300"/>
        <w:textAlignment w:val="baseline"/>
        <w:rPr>
          <w:rFonts w:ascii="Arial" w:hAnsi="Arial" w:cs="Arial"/>
          <w:color w:val="252830"/>
        </w:rPr>
      </w:pPr>
      <w:r>
        <w:rPr>
          <w:rFonts w:ascii="Arial" w:hAnsi="Arial" w:cs="Arial"/>
          <w:color w:val="252830"/>
        </w:rPr>
        <w:pict>
          <v:rect id="_x0000_i1153" style="width:0;height:0" o:hralign="center" o:hrstd="t" o:hr="t" fillcolor="#a0a0a0" stroked="f"/>
        </w:pic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3: Write to a binary file using fwrite()</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&lt;stdlib.h&gt;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n3</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 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"C:\\program.bin"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"wb"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NULL</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"Error! opening file"</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Program exits if the file pointer returns NULL.</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exit</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n1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n2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n3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fwrite</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5"/>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this program, we create a new file </w:t>
      </w:r>
      <w:r>
        <w:rPr>
          <w:rStyle w:val="HTMLCode"/>
          <w:rFonts w:ascii="Consolas" w:hAnsi="Consolas" w:cs="Consolas"/>
          <w:color w:val="252830"/>
          <w:sz w:val="21"/>
          <w:szCs w:val="21"/>
          <w:bdr w:val="none" w:sz="0" w:space="0" w:color="auto" w:frame="1"/>
          <w:shd w:val="clear" w:color="auto" w:fill="EFF0F1"/>
        </w:rPr>
        <w:t>program.bin</w:t>
      </w:r>
      <w:r>
        <w:rPr>
          <w:rFonts w:ascii="Arial" w:hAnsi="Arial" w:cs="Arial"/>
          <w:color w:val="252830"/>
        </w:rPr>
        <w:t> in the C drive.</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We declare a structure </w:t>
      </w:r>
      <w:r>
        <w:rPr>
          <w:rStyle w:val="HTMLCode"/>
          <w:rFonts w:ascii="Consolas" w:hAnsi="Consolas" w:cs="Consolas"/>
          <w:color w:val="252830"/>
          <w:sz w:val="21"/>
          <w:szCs w:val="21"/>
          <w:bdr w:val="none" w:sz="0" w:space="0" w:color="auto" w:frame="1"/>
          <w:shd w:val="clear" w:color="auto" w:fill="EFF0F1"/>
        </w:rPr>
        <w:t>threeNum</w:t>
      </w:r>
      <w:r>
        <w:rPr>
          <w:rFonts w:ascii="Arial" w:hAnsi="Arial" w:cs="Arial"/>
          <w:color w:val="252830"/>
        </w:rPr>
        <w:t> with three numbers - </w:t>
      </w:r>
      <w:r>
        <w:rPr>
          <w:rStyle w:val="HTMLVariable"/>
          <w:rFonts w:ascii="Consolas" w:eastAsiaTheme="majorEastAsia" w:hAnsi="Consolas" w:cs="Consolas"/>
          <w:i w:val="0"/>
          <w:iCs w:val="0"/>
          <w:color w:val="252830"/>
          <w:sz w:val="21"/>
          <w:szCs w:val="21"/>
          <w:bdr w:val="none" w:sz="0" w:space="0" w:color="auto" w:frame="1"/>
          <w:shd w:val="clear" w:color="auto" w:fill="EFF0F1"/>
        </w:rPr>
        <w:t>n1, n2 and n3</w:t>
      </w:r>
      <w:r>
        <w:rPr>
          <w:rFonts w:ascii="Arial" w:hAnsi="Arial" w:cs="Arial"/>
          <w:color w:val="252830"/>
        </w:rPr>
        <w:t>, and define it in the main function as num.</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Now, inside the for loop, we store the value into the file using </w:t>
      </w:r>
      <w:r>
        <w:rPr>
          <w:rStyle w:val="HTMLCode"/>
          <w:rFonts w:ascii="Consolas" w:hAnsi="Consolas" w:cs="Consolas"/>
          <w:color w:val="252830"/>
          <w:sz w:val="21"/>
          <w:szCs w:val="21"/>
          <w:bdr w:val="none" w:sz="0" w:space="0" w:color="auto" w:frame="1"/>
          <w:shd w:val="clear" w:color="auto" w:fill="EFF0F1"/>
        </w:rPr>
        <w:t>fwrite()</w:t>
      </w:r>
      <w:r>
        <w:rPr>
          <w:rFonts w:ascii="Arial" w:hAnsi="Arial" w:cs="Arial"/>
          <w:color w:val="252830"/>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The first parameter takes the address of </w:t>
      </w:r>
      <w:r>
        <w:rPr>
          <w:rStyle w:val="HTMLVariable"/>
          <w:rFonts w:ascii="Consolas" w:eastAsiaTheme="majorEastAsia" w:hAnsi="Consolas" w:cs="Consolas"/>
          <w:i w:val="0"/>
          <w:iCs w:val="0"/>
          <w:color w:val="252830"/>
          <w:sz w:val="21"/>
          <w:szCs w:val="21"/>
          <w:bdr w:val="none" w:sz="0" w:space="0" w:color="auto" w:frame="1"/>
          <w:shd w:val="clear" w:color="auto" w:fill="EFF0F1"/>
        </w:rPr>
        <w:t>num</w:t>
      </w:r>
      <w:r>
        <w:rPr>
          <w:rFonts w:ascii="Arial" w:hAnsi="Arial" w:cs="Arial"/>
          <w:color w:val="252830"/>
        </w:rPr>
        <w:t> and the second parameter takes the size of the structure </w:t>
      </w:r>
      <w:r>
        <w:rPr>
          <w:rStyle w:val="HTMLCode"/>
          <w:rFonts w:ascii="Consolas" w:hAnsi="Consolas" w:cs="Consolas"/>
          <w:color w:val="252830"/>
          <w:sz w:val="21"/>
          <w:szCs w:val="21"/>
          <w:bdr w:val="none" w:sz="0" w:space="0" w:color="auto" w:frame="1"/>
          <w:shd w:val="clear" w:color="auto" w:fill="EFF0F1"/>
        </w:rPr>
        <w:t>threeNum</w:t>
      </w:r>
      <w:r>
        <w:rPr>
          <w:rFonts w:ascii="Arial" w:hAnsi="Arial" w:cs="Arial"/>
          <w:color w:val="252830"/>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Since we're only inserting one instance of </w:t>
      </w:r>
      <w:r>
        <w:rPr>
          <w:rStyle w:val="HTMLVariable"/>
          <w:rFonts w:ascii="Consolas" w:eastAsiaTheme="majorEastAsia" w:hAnsi="Consolas" w:cs="Consolas"/>
          <w:i w:val="0"/>
          <w:iCs w:val="0"/>
          <w:color w:val="252830"/>
          <w:sz w:val="21"/>
          <w:szCs w:val="21"/>
          <w:bdr w:val="none" w:sz="0" w:space="0" w:color="auto" w:frame="1"/>
          <w:shd w:val="clear" w:color="auto" w:fill="EFF0F1"/>
        </w:rPr>
        <w:t>num</w:t>
      </w:r>
      <w:r>
        <w:rPr>
          <w:rFonts w:ascii="Arial" w:hAnsi="Arial" w:cs="Arial"/>
          <w:color w:val="252830"/>
        </w:rPr>
        <w:t>, the third parameter is </w:t>
      </w:r>
      <w:r>
        <w:rPr>
          <w:rStyle w:val="HTMLCode"/>
          <w:rFonts w:ascii="Consolas" w:hAnsi="Consolas" w:cs="Consolas"/>
          <w:color w:val="252830"/>
          <w:sz w:val="21"/>
          <w:szCs w:val="21"/>
          <w:bdr w:val="none" w:sz="0" w:space="0" w:color="auto" w:frame="1"/>
          <w:shd w:val="clear" w:color="auto" w:fill="EFF0F1"/>
        </w:rPr>
        <w:t>1</w:t>
      </w:r>
      <w:r>
        <w:rPr>
          <w:rFonts w:ascii="Arial" w:hAnsi="Arial" w:cs="Arial"/>
          <w:color w:val="252830"/>
        </w:rPr>
        <w:t>. And, the last parameter </w:t>
      </w:r>
      <w:r>
        <w:rPr>
          <w:rStyle w:val="HTMLCode"/>
          <w:rFonts w:ascii="Consolas" w:hAnsi="Consolas" w:cs="Consolas"/>
          <w:color w:val="252830"/>
          <w:sz w:val="21"/>
          <w:szCs w:val="21"/>
          <w:bdr w:val="none" w:sz="0" w:space="0" w:color="auto" w:frame="1"/>
          <w:shd w:val="clear" w:color="auto" w:fill="EFF0F1"/>
        </w:rPr>
        <w:t>*fptr</w:t>
      </w:r>
      <w:r>
        <w:rPr>
          <w:rFonts w:ascii="Arial" w:hAnsi="Arial" w:cs="Arial"/>
          <w:color w:val="252830"/>
        </w:rPr>
        <w:t> points to the file we're storing the data.</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Finally, we close the file.</w:t>
      </w:r>
    </w:p>
    <w:p w:rsidR="004177AE" w:rsidRDefault="004177AE" w:rsidP="004177AE">
      <w:pPr>
        <w:shd w:val="clear" w:color="auto" w:fill="FFFFFF"/>
        <w:spacing w:before="300" w:after="300"/>
        <w:textAlignment w:val="baseline"/>
        <w:rPr>
          <w:rFonts w:ascii="Arial" w:hAnsi="Arial" w:cs="Arial"/>
          <w:color w:val="252830"/>
        </w:rPr>
      </w:pPr>
      <w:r>
        <w:rPr>
          <w:rFonts w:ascii="Arial" w:hAnsi="Arial" w:cs="Arial"/>
          <w:color w:val="252830"/>
        </w:rPr>
        <w:pict>
          <v:rect id="_x0000_i1154" style="width:0;height:0" o:hralign="center" o:hrstd="t" o:hr="t" fillcolor="#a0a0a0" stroked="f"/>
        </w:pic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Reading from a binary file</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Function </w:t>
      </w:r>
      <w:r>
        <w:rPr>
          <w:rStyle w:val="HTMLCode"/>
          <w:rFonts w:ascii="Consolas" w:hAnsi="Consolas" w:cs="Consolas"/>
          <w:color w:val="252830"/>
          <w:sz w:val="21"/>
          <w:szCs w:val="21"/>
          <w:bdr w:val="none" w:sz="0" w:space="0" w:color="auto" w:frame="1"/>
          <w:shd w:val="clear" w:color="auto" w:fill="EFF0F1"/>
        </w:rPr>
        <w:t>fread()</w:t>
      </w:r>
      <w:r>
        <w:rPr>
          <w:rFonts w:ascii="Arial" w:hAnsi="Arial" w:cs="Arial"/>
          <w:color w:val="252830"/>
        </w:rPr>
        <w:t> also take 4 arguments similar to the </w:t>
      </w:r>
      <w:r>
        <w:rPr>
          <w:rStyle w:val="HTMLCode"/>
          <w:rFonts w:ascii="Consolas" w:hAnsi="Consolas" w:cs="Consolas"/>
          <w:color w:val="252830"/>
          <w:sz w:val="21"/>
          <w:szCs w:val="21"/>
          <w:bdr w:val="none" w:sz="0" w:space="0" w:color="auto" w:frame="1"/>
          <w:shd w:val="clear" w:color="auto" w:fill="EFF0F1"/>
        </w:rPr>
        <w:t>fwrite()</w:t>
      </w:r>
      <w:r>
        <w:rPr>
          <w:rFonts w:ascii="Arial" w:hAnsi="Arial" w:cs="Arial"/>
          <w:color w:val="252830"/>
        </w:rPr>
        <w:t> function as above.</w:t>
      </w:r>
    </w:p>
    <w:p w:rsidR="004177AE" w:rsidRDefault="004177AE" w:rsidP="00306920">
      <w:pPr>
        <w:pStyle w:val="HTMLPreformatted"/>
        <w:numPr>
          <w:ilvl w:val="0"/>
          <w:numId w:val="136"/>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fread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addressData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sizeData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numbersData</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pointerToFile</w:t>
      </w:r>
      <w:r>
        <w:rPr>
          <w:rStyle w:val="pun"/>
          <w:rFonts w:ascii="Consolas" w:hAnsi="Consolas" w:cs="Consolas"/>
          <w:color w:val="000000"/>
          <w:sz w:val="21"/>
          <w:szCs w:val="21"/>
          <w:bdr w:val="none" w:sz="0" w:space="0" w:color="auto" w:frame="1"/>
          <w:shd w:val="clear" w:color="auto" w:fill="EFF0F1"/>
        </w:rPr>
        <w:t>);</w:t>
      </w:r>
    </w:p>
    <w:p w:rsidR="004177AE" w:rsidRDefault="004177AE" w:rsidP="004177AE">
      <w:pPr>
        <w:shd w:val="clear" w:color="auto" w:fill="FFFFFF"/>
        <w:spacing w:before="300" w:after="300"/>
        <w:textAlignment w:val="baseline"/>
        <w:rPr>
          <w:rFonts w:ascii="Arial" w:hAnsi="Arial" w:cs="Arial"/>
          <w:color w:val="252830"/>
        </w:rPr>
      </w:pPr>
      <w:r>
        <w:rPr>
          <w:rFonts w:ascii="Arial" w:hAnsi="Arial" w:cs="Arial"/>
          <w:color w:val="252830"/>
        </w:rPr>
        <w:pict>
          <v:rect id="_x0000_i1155" style="width:0;height:0" o:hralign="center" o:hrstd="t" o:hr="t" fillcolor="#a0a0a0" stroked="f"/>
        </w:pic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4: Read from a binary file using fread()</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&lt;stdlib.h&gt;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n3</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 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"C:\\program.bin"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NULL</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"Error! opening file"</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Program exits if the file pointer returns NULL.</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exit</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fread</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"n1: %d\tn2: %d\tn3: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n3</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7"/>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this program, you read the same file </w:t>
      </w:r>
      <w:r>
        <w:rPr>
          <w:rStyle w:val="HTMLCode"/>
          <w:rFonts w:ascii="Consolas" w:hAnsi="Consolas" w:cs="Consolas"/>
          <w:color w:val="252830"/>
          <w:sz w:val="21"/>
          <w:szCs w:val="21"/>
          <w:bdr w:val="none" w:sz="0" w:space="0" w:color="auto" w:frame="1"/>
          <w:shd w:val="clear" w:color="auto" w:fill="EFF0F1"/>
        </w:rPr>
        <w:t>program.bin</w:t>
      </w:r>
      <w:r>
        <w:rPr>
          <w:rFonts w:ascii="Arial" w:hAnsi="Arial" w:cs="Arial"/>
          <w:color w:val="252830"/>
        </w:rPr>
        <w:t> and loop through the records one by one.</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In simple terms, you read one </w:t>
      </w:r>
      <w:r>
        <w:rPr>
          <w:rStyle w:val="HTMLCode"/>
          <w:rFonts w:ascii="Consolas" w:hAnsi="Consolas" w:cs="Consolas"/>
          <w:color w:val="252830"/>
          <w:sz w:val="21"/>
          <w:szCs w:val="21"/>
          <w:bdr w:val="none" w:sz="0" w:space="0" w:color="auto" w:frame="1"/>
          <w:shd w:val="clear" w:color="auto" w:fill="EFF0F1"/>
        </w:rPr>
        <w:t>threeNum</w:t>
      </w:r>
      <w:r>
        <w:rPr>
          <w:rFonts w:ascii="Arial" w:hAnsi="Arial" w:cs="Arial"/>
          <w:color w:val="252830"/>
        </w:rPr>
        <w:t> record of </w:t>
      </w:r>
      <w:r>
        <w:rPr>
          <w:rStyle w:val="HTMLCode"/>
          <w:rFonts w:ascii="Consolas" w:hAnsi="Consolas" w:cs="Consolas"/>
          <w:color w:val="252830"/>
          <w:sz w:val="21"/>
          <w:szCs w:val="21"/>
          <w:bdr w:val="none" w:sz="0" w:space="0" w:color="auto" w:frame="1"/>
          <w:shd w:val="clear" w:color="auto" w:fill="EFF0F1"/>
        </w:rPr>
        <w:t>threeNum</w:t>
      </w:r>
      <w:r>
        <w:rPr>
          <w:rFonts w:ascii="Arial" w:hAnsi="Arial" w:cs="Arial"/>
          <w:color w:val="252830"/>
        </w:rPr>
        <w:t> size from the file pointed by </w:t>
      </w:r>
      <w:r>
        <w:rPr>
          <w:rStyle w:val="HTMLVariable"/>
          <w:rFonts w:ascii="Consolas" w:eastAsiaTheme="majorEastAsia" w:hAnsi="Consolas" w:cs="Consolas"/>
          <w:i w:val="0"/>
          <w:iCs w:val="0"/>
          <w:color w:val="252830"/>
          <w:sz w:val="21"/>
          <w:szCs w:val="21"/>
          <w:bdr w:val="none" w:sz="0" w:space="0" w:color="auto" w:frame="1"/>
          <w:shd w:val="clear" w:color="auto" w:fill="EFF0F1"/>
        </w:rPr>
        <w:t>*fptr</w:t>
      </w:r>
      <w:r>
        <w:rPr>
          <w:rFonts w:ascii="Arial" w:hAnsi="Arial" w:cs="Arial"/>
          <w:color w:val="252830"/>
        </w:rPr>
        <w:t> into the structure </w:t>
      </w:r>
      <w:r>
        <w:rPr>
          <w:rStyle w:val="HTMLVariable"/>
          <w:rFonts w:ascii="Consolas" w:eastAsiaTheme="majorEastAsia" w:hAnsi="Consolas" w:cs="Consolas"/>
          <w:i w:val="0"/>
          <w:iCs w:val="0"/>
          <w:color w:val="252830"/>
          <w:sz w:val="21"/>
          <w:szCs w:val="21"/>
          <w:bdr w:val="none" w:sz="0" w:space="0" w:color="auto" w:frame="1"/>
          <w:shd w:val="clear" w:color="auto" w:fill="EFF0F1"/>
        </w:rPr>
        <w:t>num</w:t>
      </w:r>
      <w:r>
        <w:rPr>
          <w:rFonts w:ascii="Arial" w:hAnsi="Arial" w:cs="Arial"/>
          <w:color w:val="252830"/>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You'll get the same records you inserted in </w:t>
      </w:r>
      <w:r>
        <w:rPr>
          <w:rStyle w:val="Strong"/>
          <w:rFonts w:ascii="Arial" w:hAnsi="Arial" w:cs="Arial"/>
          <w:color w:val="555555"/>
          <w:bdr w:val="none" w:sz="0" w:space="0" w:color="auto" w:frame="1"/>
        </w:rPr>
        <w:t>Example 3</w:t>
      </w:r>
      <w:r>
        <w:rPr>
          <w:rFonts w:ascii="Arial" w:hAnsi="Arial" w:cs="Arial"/>
          <w:color w:val="252830"/>
        </w:rPr>
        <w:t>.</w:t>
      </w:r>
    </w:p>
    <w:p w:rsidR="004177AE" w:rsidRDefault="004177AE" w:rsidP="004177AE">
      <w:pPr>
        <w:shd w:val="clear" w:color="auto" w:fill="FFFFFF"/>
        <w:spacing w:before="300" w:after="300"/>
        <w:textAlignment w:val="baseline"/>
        <w:rPr>
          <w:rFonts w:ascii="Arial" w:hAnsi="Arial" w:cs="Arial"/>
          <w:color w:val="252830"/>
        </w:rPr>
      </w:pPr>
      <w:r>
        <w:rPr>
          <w:rFonts w:ascii="Arial" w:hAnsi="Arial" w:cs="Arial"/>
          <w:color w:val="252830"/>
        </w:rPr>
        <w:pict>
          <v:rect id="_x0000_i1156" style="width:0;height:0" o:hralign="center" o:hrstd="t" o:hr="t" fillcolor="#a0a0a0" stroked="f"/>
        </w:pict>
      </w:r>
    </w:p>
    <w:p w:rsidR="004177AE" w:rsidRDefault="004177AE" w:rsidP="004177A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Getting data using fseek()</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If you have many records inside a file and need to access a record at a specific position, you need to loop through all the records before it to get the record.</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This will waste a lot of memory and operation time. An easier way to get to the required data can be achieved using </w:t>
      </w:r>
      <w:r>
        <w:rPr>
          <w:rStyle w:val="HTMLCode"/>
          <w:rFonts w:ascii="Consolas" w:hAnsi="Consolas" w:cs="Consolas"/>
          <w:color w:val="252830"/>
          <w:sz w:val="21"/>
          <w:szCs w:val="21"/>
          <w:bdr w:val="none" w:sz="0" w:space="0" w:color="auto" w:frame="1"/>
          <w:shd w:val="clear" w:color="auto" w:fill="EFF0F1"/>
        </w:rPr>
        <w:t>fseek()</w:t>
      </w:r>
      <w:r>
        <w:rPr>
          <w:rFonts w:ascii="Arial" w:hAnsi="Arial" w:cs="Arial"/>
          <w:color w:val="252830"/>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As the name suggests, </w:t>
      </w:r>
      <w:r>
        <w:rPr>
          <w:rStyle w:val="HTMLCode"/>
          <w:rFonts w:ascii="Consolas" w:hAnsi="Consolas" w:cs="Consolas"/>
          <w:color w:val="252830"/>
          <w:sz w:val="21"/>
          <w:szCs w:val="21"/>
          <w:bdr w:val="none" w:sz="0" w:space="0" w:color="auto" w:frame="1"/>
          <w:shd w:val="clear" w:color="auto" w:fill="EFF0F1"/>
        </w:rPr>
        <w:t>fseek()</w:t>
      </w:r>
      <w:r>
        <w:rPr>
          <w:rFonts w:ascii="Arial" w:hAnsi="Arial" w:cs="Arial"/>
          <w:color w:val="252830"/>
        </w:rPr>
        <w:t> seeks the cursor to the given record in the file.</w:t>
      </w:r>
    </w:p>
    <w:p w:rsidR="004177AE" w:rsidRDefault="004177AE" w:rsidP="004177AE">
      <w:pPr>
        <w:shd w:val="clear" w:color="auto" w:fill="FFFFFF"/>
        <w:spacing w:before="300" w:after="300"/>
        <w:textAlignment w:val="baseline"/>
        <w:rPr>
          <w:rFonts w:ascii="Arial" w:hAnsi="Arial" w:cs="Arial"/>
          <w:color w:val="252830"/>
        </w:rPr>
      </w:pPr>
      <w:r>
        <w:rPr>
          <w:rFonts w:ascii="Arial" w:hAnsi="Arial" w:cs="Arial"/>
          <w:color w:val="252830"/>
        </w:rPr>
        <w:pict>
          <v:rect id="_x0000_i1157" style="width:0;height:0" o:hralign="center" o:hrstd="t" o:hr="t" fillcolor="#a0a0a0" stroked="f"/>
        </w:pic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Syntax of fseek()</w:t>
      </w:r>
    </w:p>
    <w:p w:rsidR="004177AE" w:rsidRDefault="004177AE" w:rsidP="00306920">
      <w:pPr>
        <w:pStyle w:val="HTMLPreformatted"/>
        <w:numPr>
          <w:ilvl w:val="0"/>
          <w:numId w:val="138"/>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fseek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stream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long</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offset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whence</w:t>
      </w:r>
      <w:r>
        <w:rPr>
          <w:rStyle w:val="pun"/>
          <w:rFonts w:ascii="Consolas" w:hAnsi="Consolas" w:cs="Consolas"/>
          <w:color w:val="000000"/>
          <w:sz w:val="21"/>
          <w:szCs w:val="21"/>
          <w:bdr w:val="none" w:sz="0" w:space="0" w:color="auto" w:frame="1"/>
          <w:shd w:val="clear" w:color="auto" w:fill="EFF0F1"/>
        </w:rPr>
        <w:t>);</w:t>
      </w:r>
    </w:p>
    <w:p w:rsidR="004177AE" w:rsidRDefault="004177AE" w:rsidP="004177A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first parameter stream is the pointer to the file. The second parameter is the position of the record to be found, and the third parameter specifies the location where the offset starts.</w:t>
      </w:r>
    </w:p>
    <w:tbl>
      <w:tblPr>
        <w:tblW w:w="0" w:type="auto"/>
        <w:tblCellMar>
          <w:left w:w="0" w:type="dxa"/>
          <w:right w:w="0" w:type="dxa"/>
        </w:tblCellMar>
        <w:tblLook w:val="04A0"/>
      </w:tblPr>
      <w:tblGrid>
        <w:gridCol w:w="1194"/>
        <w:gridCol w:w="6162"/>
      </w:tblGrid>
      <w:tr w:rsidR="004177AE" w:rsidTr="004177AE">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4177AE" w:rsidRDefault="004177AE">
            <w:pPr>
              <w:rPr>
                <w:sz w:val="26"/>
                <w:szCs w:val="26"/>
              </w:rPr>
            </w:pPr>
            <w:r>
              <w:rPr>
                <w:sz w:val="26"/>
                <w:szCs w:val="26"/>
              </w:rPr>
              <w:t>Whence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bottom"/>
            <w:hideMark/>
          </w:tcPr>
          <w:p w:rsidR="004177AE" w:rsidRDefault="004177AE">
            <w:pPr>
              <w:rPr>
                <w:sz w:val="26"/>
                <w:szCs w:val="26"/>
              </w:rPr>
            </w:pPr>
            <w:r>
              <w:rPr>
                <w:sz w:val="26"/>
                <w:szCs w:val="26"/>
              </w:rPr>
              <w:t>Meaning</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lastRenderedPageBreak/>
              <w:t>SEEK_SET</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Starts the offset from the beginning of the file.</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SEEK_END</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Starts the offset from the end of the file.</w:t>
            </w:r>
          </w:p>
        </w:tc>
      </w:tr>
      <w:tr w:rsidR="004177AE" w:rsidTr="004177AE">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rPr>
                <w:rStyle w:val="HTMLCode"/>
                <w:rFonts w:ascii="Consolas" w:eastAsiaTheme="minorHAnsi" w:hAnsi="Consolas" w:cs="Consolas"/>
                <w:sz w:val="21"/>
                <w:szCs w:val="21"/>
                <w:bdr w:val="none" w:sz="0" w:space="0" w:color="auto" w:frame="1"/>
                <w:shd w:val="clear" w:color="auto" w:fill="EFF0F1"/>
              </w:rPr>
              <w:t>SEEK_CUR</w:t>
            </w:r>
          </w:p>
        </w:tc>
        <w:tc>
          <w:tcPr>
            <w:tcW w:w="0" w:type="auto"/>
            <w:tcBorders>
              <w:top w:val="single" w:sz="6" w:space="0" w:color="EAEAEC"/>
              <w:left w:val="single" w:sz="6" w:space="0" w:color="EAEAEC"/>
              <w:bottom w:val="single" w:sz="6" w:space="0" w:color="EAEAEC"/>
              <w:right w:val="single" w:sz="6" w:space="0" w:color="EAEAEC"/>
            </w:tcBorders>
            <w:tcMar>
              <w:top w:w="150" w:type="dxa"/>
              <w:left w:w="150" w:type="dxa"/>
              <w:bottom w:w="135" w:type="dxa"/>
              <w:right w:w="120" w:type="dxa"/>
            </w:tcMar>
            <w:vAlign w:val="bottom"/>
            <w:hideMark/>
          </w:tcPr>
          <w:p w:rsidR="004177AE" w:rsidRDefault="004177AE">
            <w:pPr>
              <w:rPr>
                <w:sz w:val="24"/>
                <w:szCs w:val="24"/>
              </w:rPr>
            </w:pPr>
            <w:r>
              <w:t>Starts the offset from the current location of the cursor in the file.</w:t>
            </w:r>
          </w:p>
        </w:tc>
      </w:tr>
      <w:tr w:rsidR="004177AE" w:rsidTr="004177AE">
        <w:trPr>
          <w:tblHeader/>
        </w:trPr>
        <w:tc>
          <w:tcPr>
            <w:tcW w:w="0" w:type="auto"/>
            <w:gridSpan w:val="2"/>
            <w:tcBorders>
              <w:top w:val="nil"/>
              <w:left w:val="nil"/>
              <w:bottom w:val="nil"/>
              <w:right w:val="nil"/>
            </w:tcBorders>
            <w:shd w:val="clear" w:color="auto" w:fill="EAEAEC"/>
            <w:tcMar>
              <w:top w:w="225" w:type="dxa"/>
              <w:left w:w="150" w:type="dxa"/>
              <w:bottom w:w="210" w:type="dxa"/>
              <w:right w:w="120" w:type="dxa"/>
            </w:tcMar>
            <w:vAlign w:val="center"/>
            <w:hideMark/>
          </w:tcPr>
          <w:p w:rsidR="004177AE" w:rsidRDefault="004177AE">
            <w:pPr>
              <w:jc w:val="center"/>
              <w:textAlignment w:val="baseline"/>
              <w:rPr>
                <w:sz w:val="24"/>
                <w:szCs w:val="24"/>
              </w:rPr>
            </w:pPr>
            <w:r>
              <w:t>Different whence in fseek()</w:t>
            </w:r>
          </w:p>
        </w:tc>
      </w:tr>
    </w:tbl>
    <w:p w:rsidR="004177AE" w:rsidRDefault="004177AE" w:rsidP="004177AE">
      <w:pPr>
        <w:shd w:val="clear" w:color="auto" w:fill="FFFFFF"/>
        <w:spacing w:before="300" w:after="300"/>
        <w:textAlignment w:val="baseline"/>
        <w:rPr>
          <w:rFonts w:ascii="Arial" w:hAnsi="Arial" w:cs="Arial"/>
          <w:color w:val="252830"/>
        </w:rPr>
      </w:pPr>
      <w:r>
        <w:rPr>
          <w:rFonts w:ascii="Arial" w:hAnsi="Arial" w:cs="Arial"/>
          <w:color w:val="252830"/>
        </w:rPr>
        <w:pict>
          <v:rect id="_x0000_i1158" style="width:0;height:0" o:hralign="center" o:hrstd="t" o:hr="t" fillcolor="#a0a0a0" stroked="f"/>
        </w:pict>
      </w:r>
    </w:p>
    <w:p w:rsidR="004177AE" w:rsidRDefault="004177AE" w:rsidP="004177AE">
      <w:pPr>
        <w:pStyle w:val="Heading3"/>
        <w:shd w:val="clear" w:color="auto" w:fill="FFFFFF"/>
        <w:spacing w:before="192" w:beforeAutospacing="0" w:after="84" w:afterAutospacing="0"/>
        <w:textAlignment w:val="baseline"/>
        <w:rPr>
          <w:rFonts w:ascii="Arial" w:hAnsi="Arial" w:cs="Arial"/>
          <w:color w:val="252830"/>
          <w:sz w:val="34"/>
          <w:szCs w:val="34"/>
        </w:rPr>
      </w:pPr>
      <w:r>
        <w:rPr>
          <w:rFonts w:ascii="Arial" w:hAnsi="Arial" w:cs="Arial"/>
          <w:color w:val="252830"/>
          <w:sz w:val="34"/>
          <w:szCs w:val="34"/>
        </w:rPr>
        <w:t>Example 5: fseek()</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&lt;stdlib.h&gt;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n3</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 num</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"C:\\program.bin"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"rb"</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NULL</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"Error! opening file"</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Program exits if the file pointer returns NULL.</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exit</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com"/>
          <w:rFonts w:ascii="Consolas" w:hAnsi="Consolas" w:cs="Consolas"/>
          <w:color w:val="808080"/>
          <w:sz w:val="21"/>
          <w:szCs w:val="21"/>
          <w:bdr w:val="none" w:sz="0" w:space="0" w:color="auto" w:frame="1"/>
          <w:shd w:val="clear" w:color="auto" w:fill="EFF0F1"/>
        </w:rPr>
        <w:t>// Moves the cursor to the end of the file</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fseek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SEEK_END</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n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fread</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"n1: %d\tn2: %d\tn3: %d\n"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n3</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fseek</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lit"/>
          <w:rFonts w:ascii="Consolas" w:hAnsi="Consolas" w:cs="Consolas"/>
          <w:color w:val="800000"/>
          <w:sz w:val="21"/>
          <w:szCs w:val="21"/>
          <w:bdr w:val="none" w:sz="0" w:space="0" w:color="auto" w:frame="1"/>
          <w:shd w:val="clear" w:color="auto" w:fill="EFF0F1"/>
        </w:rPr>
        <w:t>2</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threeNum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SEEK_CUR</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4177AE" w:rsidRDefault="004177AE" w:rsidP="00306920">
      <w:pPr>
        <w:pStyle w:val="HTMLPreformatted"/>
        <w:numPr>
          <w:ilvl w:val="0"/>
          <w:numId w:val="139"/>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4177AE" w:rsidRDefault="004177AE" w:rsidP="004177AE">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This program will start reading the records from the file </w:t>
      </w:r>
      <w:r>
        <w:rPr>
          <w:rStyle w:val="HTMLCode"/>
          <w:rFonts w:ascii="Consolas" w:hAnsi="Consolas" w:cs="Consolas"/>
          <w:color w:val="252830"/>
          <w:sz w:val="21"/>
          <w:szCs w:val="21"/>
          <w:bdr w:val="none" w:sz="0" w:space="0" w:color="auto" w:frame="1"/>
          <w:shd w:val="clear" w:color="auto" w:fill="EFF0F1"/>
        </w:rPr>
        <w:t>program.bin</w:t>
      </w:r>
      <w:r>
        <w:rPr>
          <w:rFonts w:ascii="Arial" w:hAnsi="Arial" w:cs="Arial"/>
          <w:color w:val="252830"/>
        </w:rPr>
        <w:t> in the reverse order (last to first) and prints it.</w:t>
      </w:r>
    </w:p>
    <w:p w:rsidR="004177AE" w:rsidRDefault="004177AE" w:rsidP="00CA301D">
      <w:pPr>
        <w:pStyle w:val="NormalWeb"/>
        <w:shd w:val="clear" w:color="auto" w:fill="FFFFFF"/>
        <w:spacing w:before="0" w:beforeAutospacing="0" w:after="0" w:afterAutospacing="0"/>
        <w:textAlignment w:val="baseline"/>
        <w:rPr>
          <w:rFonts w:ascii="Arial" w:hAnsi="Arial" w:cs="Arial"/>
          <w:color w:val="252830"/>
        </w:rPr>
      </w:pPr>
    </w:p>
    <w:p w:rsidR="00D42A2E" w:rsidRDefault="00D42A2E" w:rsidP="00CA301D">
      <w:pPr>
        <w:pStyle w:val="NormalWeb"/>
        <w:shd w:val="clear" w:color="auto" w:fill="FFFFFF"/>
        <w:spacing w:before="0" w:beforeAutospacing="0" w:after="0" w:afterAutospacing="0"/>
        <w:textAlignment w:val="baseline"/>
        <w:rPr>
          <w:rFonts w:ascii="Arial" w:hAnsi="Arial" w:cs="Arial"/>
          <w:color w:val="252830"/>
        </w:rPr>
      </w:pPr>
    </w:p>
    <w:p w:rsidR="00D42A2E" w:rsidRDefault="00D42A2E" w:rsidP="00D42A2E">
      <w:pPr>
        <w:pStyle w:val="Heading1"/>
        <w:pBdr>
          <w:bottom w:val="single" w:sz="6" w:space="8" w:color="EEEEEE"/>
        </w:pBdr>
        <w:shd w:val="clear" w:color="auto" w:fill="FFFFFF"/>
        <w:spacing w:before="180" w:after="72"/>
        <w:textAlignment w:val="baseline"/>
        <w:rPr>
          <w:rFonts w:ascii="Arial" w:hAnsi="Arial" w:cs="Arial"/>
          <w:b w:val="0"/>
          <w:bCs w:val="0"/>
          <w:color w:val="252830"/>
          <w:spacing w:val="-8"/>
        </w:rPr>
      </w:pPr>
      <w:r>
        <w:rPr>
          <w:rFonts w:ascii="Arial" w:hAnsi="Arial" w:cs="Arial"/>
          <w:b w:val="0"/>
          <w:bCs w:val="0"/>
          <w:color w:val="252830"/>
          <w:spacing w:val="-8"/>
        </w:rPr>
        <w:t>C Files Examples</w:t>
      </w:r>
    </w:p>
    <w:p w:rsidR="00D42A2E" w:rsidRDefault="00D42A2E" w:rsidP="00D42A2E">
      <w:pPr>
        <w:shd w:val="clear" w:color="auto" w:fill="FFFFFF"/>
        <w:textAlignment w:val="baseline"/>
        <w:rPr>
          <w:rFonts w:ascii="Arial" w:hAnsi="Arial" w:cs="Arial"/>
          <w:b/>
          <w:bCs/>
          <w:color w:val="9999AA"/>
        </w:rPr>
      </w:pPr>
      <w:r>
        <w:rPr>
          <w:rFonts w:ascii="Arial" w:hAnsi="Arial" w:cs="Arial"/>
          <w:b/>
          <w:bCs/>
          <w:color w:val="9999AA"/>
        </w:rPr>
        <w:t>In this article, you'll find a list of examples to handle file input/output operations in C programming.</w:t>
      </w:r>
    </w:p>
    <w:p w:rsidR="00D42A2E" w:rsidRDefault="00D42A2E" w:rsidP="00D42A2E">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To understand all programs on this page, you should have the knowledge of the following topics.</w:t>
      </w:r>
    </w:p>
    <w:p w:rsidR="00D42A2E" w:rsidRDefault="00D42A2E" w:rsidP="00306920">
      <w:pPr>
        <w:numPr>
          <w:ilvl w:val="0"/>
          <w:numId w:val="140"/>
        </w:numPr>
        <w:shd w:val="clear" w:color="auto" w:fill="FFFFFF"/>
        <w:spacing w:after="0" w:line="240" w:lineRule="auto"/>
        <w:ind w:left="0"/>
        <w:textAlignment w:val="baseline"/>
        <w:rPr>
          <w:rFonts w:ascii="Arial" w:hAnsi="Arial" w:cs="Arial"/>
          <w:color w:val="252830"/>
        </w:rPr>
      </w:pPr>
      <w:hyperlink r:id="rId53" w:tooltip="C programming Arrays" w:history="1">
        <w:r>
          <w:rPr>
            <w:rStyle w:val="Hyperlink"/>
            <w:rFonts w:ascii="Arial" w:hAnsi="Arial" w:cs="Arial"/>
            <w:color w:val="2B6DAD"/>
            <w:bdr w:val="none" w:sz="0" w:space="0" w:color="auto" w:frame="1"/>
          </w:rPr>
          <w:t>C Arrays</w:t>
        </w:r>
      </w:hyperlink>
    </w:p>
    <w:p w:rsidR="00D42A2E" w:rsidRDefault="00D42A2E" w:rsidP="00306920">
      <w:pPr>
        <w:numPr>
          <w:ilvl w:val="0"/>
          <w:numId w:val="140"/>
        </w:numPr>
        <w:shd w:val="clear" w:color="auto" w:fill="FFFFFF"/>
        <w:spacing w:after="0" w:line="240" w:lineRule="auto"/>
        <w:ind w:left="0"/>
        <w:textAlignment w:val="baseline"/>
        <w:rPr>
          <w:rFonts w:ascii="Arial" w:hAnsi="Arial" w:cs="Arial"/>
          <w:color w:val="252830"/>
        </w:rPr>
      </w:pPr>
      <w:hyperlink r:id="rId54" w:tooltip="C Programming Pointers" w:history="1">
        <w:r>
          <w:rPr>
            <w:rStyle w:val="Hyperlink"/>
            <w:rFonts w:ascii="Arial" w:hAnsi="Arial" w:cs="Arial"/>
            <w:color w:val="2B6DAD"/>
            <w:bdr w:val="none" w:sz="0" w:space="0" w:color="auto" w:frame="1"/>
          </w:rPr>
          <w:t>C Pointers</w:t>
        </w:r>
      </w:hyperlink>
    </w:p>
    <w:p w:rsidR="00D42A2E" w:rsidRDefault="00D42A2E" w:rsidP="00306920">
      <w:pPr>
        <w:numPr>
          <w:ilvl w:val="0"/>
          <w:numId w:val="140"/>
        </w:numPr>
        <w:shd w:val="clear" w:color="auto" w:fill="FFFFFF"/>
        <w:spacing w:after="0" w:line="240" w:lineRule="auto"/>
        <w:ind w:left="0"/>
        <w:textAlignment w:val="baseline"/>
        <w:rPr>
          <w:rFonts w:ascii="Arial" w:hAnsi="Arial" w:cs="Arial"/>
          <w:color w:val="252830"/>
        </w:rPr>
      </w:pPr>
      <w:hyperlink r:id="rId55" w:tooltip="Relation Between Arrays and Pointer" w:history="1">
        <w:r>
          <w:rPr>
            <w:rStyle w:val="Hyperlink"/>
            <w:rFonts w:ascii="Arial" w:hAnsi="Arial" w:cs="Arial"/>
            <w:color w:val="2B6DAD"/>
            <w:bdr w:val="none" w:sz="0" w:space="0" w:color="auto" w:frame="1"/>
          </w:rPr>
          <w:t>Array and Pointer Relation</w:t>
        </w:r>
      </w:hyperlink>
    </w:p>
    <w:p w:rsidR="00D42A2E" w:rsidRDefault="00D42A2E" w:rsidP="00306920">
      <w:pPr>
        <w:numPr>
          <w:ilvl w:val="0"/>
          <w:numId w:val="140"/>
        </w:numPr>
        <w:shd w:val="clear" w:color="auto" w:fill="FFFFFF"/>
        <w:spacing w:after="0" w:line="240" w:lineRule="auto"/>
        <w:ind w:left="0"/>
        <w:textAlignment w:val="baseline"/>
        <w:rPr>
          <w:rFonts w:ascii="Arial" w:hAnsi="Arial" w:cs="Arial"/>
          <w:color w:val="252830"/>
        </w:rPr>
      </w:pPr>
      <w:hyperlink r:id="rId56" w:tooltip="C File Input Output" w:history="1">
        <w:r>
          <w:rPr>
            <w:rStyle w:val="Hyperlink"/>
            <w:rFonts w:ascii="Arial" w:hAnsi="Arial" w:cs="Arial"/>
            <w:color w:val="2B6DAD"/>
            <w:bdr w:val="none" w:sz="0" w:space="0" w:color="auto" w:frame="1"/>
          </w:rPr>
          <w:t>File I/O</w:t>
        </w:r>
      </w:hyperlink>
    </w:p>
    <w:p w:rsidR="00D42A2E" w:rsidRDefault="00D42A2E" w:rsidP="00D42A2E">
      <w:pPr>
        <w:shd w:val="clear" w:color="auto" w:fill="FFFFFF"/>
        <w:spacing w:before="300" w:after="300"/>
        <w:textAlignment w:val="baseline"/>
        <w:rPr>
          <w:rFonts w:ascii="Arial" w:hAnsi="Arial" w:cs="Arial"/>
          <w:color w:val="252830"/>
        </w:rPr>
      </w:pPr>
      <w:r>
        <w:rPr>
          <w:rFonts w:ascii="Arial" w:hAnsi="Arial" w:cs="Arial"/>
          <w:color w:val="252830"/>
        </w:rPr>
        <w:pict>
          <v:rect id="_x0000_i1159" style="width:0;height:0" o:hralign="center" o:hrstd="t" o:hr="t" fillcolor="#a0a0a0" stroked="f"/>
        </w:pict>
      </w:r>
    </w:p>
    <w:p w:rsidR="00D42A2E" w:rsidRDefault="00D42A2E" w:rsidP="00D42A2E">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C File Examples</w:t>
      </w:r>
    </w:p>
    <w:p w:rsidR="00D42A2E" w:rsidRDefault="00D42A2E" w:rsidP="00D42A2E">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1. C program to read name and marks of n number of students and store them in a file.</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50</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marks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number of students: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"C:\\student.txt"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"w"</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NULL</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"Error!"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exit</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"For student%d\nEnter name: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lastRenderedPageBreak/>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marks: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marks</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fprintf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"\nName: %s \nMarks=%d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marks</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1"/>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42A2E" w:rsidRDefault="00D42A2E" w:rsidP="00D42A2E">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2. C program to read name and marks of n number of students from and store them in a file. If the file previously exits, add the information to the file.</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50</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marks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number of students: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num</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"C:\\student.txt"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"a"</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NULL</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"Error!"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exit</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num</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"For student%d\nEnter name: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marks: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marks</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fprintf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"\nName: %s \nMarks=%d \n"</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marks</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return</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2"/>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42A2E" w:rsidRDefault="00D42A2E" w:rsidP="00D42A2E">
      <w:pPr>
        <w:pStyle w:val="NormalWeb"/>
        <w:shd w:val="clear" w:color="auto" w:fill="FFFFFF"/>
        <w:spacing w:before="0" w:beforeAutospacing="0" w:after="0" w:afterAutospacing="0"/>
        <w:textAlignment w:val="baseline"/>
        <w:rPr>
          <w:rFonts w:ascii="Arial" w:hAnsi="Arial" w:cs="Arial"/>
          <w:color w:val="252830"/>
        </w:rPr>
      </w:pPr>
      <w:r>
        <w:rPr>
          <w:rStyle w:val="Strong"/>
          <w:rFonts w:ascii="Arial" w:hAnsi="Arial" w:cs="Arial"/>
          <w:color w:val="555555"/>
          <w:bdr w:val="none" w:sz="0" w:space="0" w:color="auto" w:frame="1"/>
        </w:rPr>
        <w:t>3. C program to write all the members of an array of structures to a file using fwrite(). Read the array from the file and display on the screen.</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com"/>
          <w:rFonts w:ascii="Consolas" w:hAnsi="Consolas" w:cs="Consolas"/>
          <w:color w:val="808080"/>
          <w:sz w:val="21"/>
          <w:szCs w:val="21"/>
          <w:bdr w:val="none" w:sz="0" w:space="0" w:color="auto" w:frame="1"/>
          <w:shd w:val="clear" w:color="auto" w:fill="EFF0F1"/>
        </w:rPr>
        <w:t>#include</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&lt;stdio.h&gt;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char</w:t>
      </w:r>
      <w:r>
        <w:rPr>
          <w:rStyle w:val="pln"/>
          <w:rFonts w:ascii="Consolas" w:hAnsi="Consolas" w:cs="Consolas"/>
          <w:color w:val="000000"/>
          <w:sz w:val="21"/>
          <w:szCs w:val="21"/>
          <w:bdr w:val="none" w:sz="0" w:space="0" w:color="auto" w:frame="1"/>
          <w:shd w:val="clear" w:color="auto" w:fill="EFF0F1"/>
        </w:rPr>
        <w:t xml:space="preserve"> name</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50</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height</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kwd"/>
          <w:rFonts w:ascii="Consolas" w:hAnsi="Consolas" w:cs="Consolas"/>
          <w:color w:val="00008B"/>
          <w:sz w:val="21"/>
          <w:szCs w:val="21"/>
          <w:bdr w:val="none" w:sz="0" w:space="0" w:color="auto" w:frame="1"/>
          <w:shd w:val="clear" w:color="auto" w:fill="EFF0F1"/>
        </w:rPr>
        <w:lastRenderedPageBreak/>
        <w:t>int</w:t>
      </w:r>
      <w:r>
        <w:rPr>
          <w:rStyle w:val="pln"/>
          <w:rFonts w:ascii="Consolas" w:hAnsi="Consolas" w:cs="Consolas"/>
          <w:color w:val="000000"/>
          <w:sz w:val="21"/>
          <w:szCs w:val="21"/>
          <w:bdr w:val="none" w:sz="0" w:space="0" w:color="auto" w:frame="1"/>
          <w:shd w:val="clear" w:color="auto" w:fill="EFF0F1"/>
        </w:rPr>
        <w:t xml:space="preserve"> main</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struct</w:t>
      </w:r>
      <w:r>
        <w:rPr>
          <w:rStyle w:val="pln"/>
          <w:rFonts w:ascii="Consolas" w:hAnsi="Consolas" w:cs="Consolas"/>
          <w:color w:val="000000"/>
          <w:sz w:val="21"/>
          <w:szCs w:val="21"/>
          <w:bdr w:val="none" w:sz="0" w:space="0" w:color="auto" w:frame="1"/>
          <w:shd w:val="clear" w:color="auto" w:fill="EFF0F1"/>
        </w:rPr>
        <w:t xml:space="preserve"> student stud1</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stud2</w:t>
      </w:r>
      <w:r>
        <w:rPr>
          <w:rStyle w:val="pun"/>
          <w:rFonts w:ascii="Consolas" w:hAnsi="Consolas" w:cs="Consolas"/>
          <w:color w:val="000000"/>
          <w:sz w:val="21"/>
          <w:szCs w:val="21"/>
          <w:bdr w:val="none" w:sz="0" w:space="0" w:color="auto" w:frame="1"/>
          <w:shd w:val="clear" w:color="auto" w:fill="EFF0F1"/>
        </w:rPr>
        <w:t>[</w:t>
      </w:r>
      <w:r>
        <w:rPr>
          <w:rStyle w:val="lit"/>
          <w:rFonts w:ascii="Consolas" w:eastAsiaTheme="majorEastAsia"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FILE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int</w:t>
      </w:r>
      <w:r>
        <w:rPr>
          <w:rStyle w:val="pln"/>
          <w:rFonts w:ascii="Consolas" w:hAnsi="Consolas" w:cs="Consolas"/>
          <w:color w:val="000000"/>
          <w:sz w:val="21"/>
          <w:szCs w:val="21"/>
          <w:bdr w:val="none" w:sz="0" w:space="0" w:color="auto" w:frame="1"/>
          <w:shd w:val="clear" w:color="auto" w:fill="EFF0F1"/>
        </w:rPr>
        <w:t xml:space="preserve"> i</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"file.txt"</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"wb"</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fflush</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stdin</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name: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gets</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stud1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"Enter height: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scanf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&amp;</w:t>
      </w:r>
      <w:r>
        <w:rPr>
          <w:rStyle w:val="pln"/>
          <w:rFonts w:ascii="Consolas" w:hAnsi="Consolas" w:cs="Consolas"/>
          <w:color w:val="000000"/>
          <w:sz w:val="21"/>
          <w:szCs w:val="21"/>
          <w:bdr w:val="none" w:sz="0" w:space="0" w:color="auto" w:frame="1"/>
          <w:shd w:val="clear" w:color="auto" w:fill="EFF0F1"/>
        </w:rPr>
        <w:t>stud1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height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fwrite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stud1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stud1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fptr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fclose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fptr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fptr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fopen</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"file.txt"</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str"/>
          <w:rFonts w:ascii="Consolas" w:hAnsi="Consolas" w:cs="Consolas"/>
          <w:color w:val="800000"/>
          <w:sz w:val="21"/>
          <w:szCs w:val="21"/>
          <w:bdr w:val="none" w:sz="0" w:space="0" w:color="auto" w:frame="1"/>
          <w:shd w:val="clear" w:color="auto" w:fill="EFF0F1"/>
        </w:rPr>
        <w:t>"rb"</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fread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stud2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sizeof</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stud2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1</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fptr</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kwd"/>
          <w:rFonts w:ascii="Consolas" w:hAnsi="Consolas" w:cs="Consolas"/>
          <w:color w:val="00008B"/>
          <w:sz w:val="21"/>
          <w:szCs w:val="21"/>
          <w:bdr w:val="none" w:sz="0" w:space="0" w:color="auto" w:frame="1"/>
          <w:shd w:val="clear" w:color="auto" w:fill="EFF0F1"/>
        </w:rPr>
        <w:t>for</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i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0</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i </w:t>
      </w:r>
      <w:r>
        <w:rPr>
          <w:rStyle w:val="pun"/>
          <w:rFonts w:ascii="Consolas" w:hAnsi="Consolas" w:cs="Consolas"/>
          <w:color w:val="000000"/>
          <w:sz w:val="21"/>
          <w:szCs w:val="21"/>
          <w:bdr w:val="none" w:sz="0" w:space="0" w:color="auto" w:frame="1"/>
          <w:shd w:val="clear" w:color="auto" w:fill="EFF0F1"/>
        </w:rPr>
        <w:t>&lt;</w:t>
      </w:r>
      <w:r>
        <w:rPr>
          <w:rStyle w:val="pln"/>
          <w:rFonts w:ascii="Consolas" w:hAnsi="Consolas" w:cs="Consolas"/>
          <w:color w:val="000000"/>
          <w:sz w:val="21"/>
          <w:szCs w:val="21"/>
          <w:bdr w:val="none" w:sz="0" w:space="0" w:color="auto" w:frame="1"/>
          <w:shd w:val="clear" w:color="auto" w:fill="EFF0F1"/>
        </w:rPr>
        <w:t xml:space="preserve"> </w:t>
      </w:r>
      <w:r>
        <w:rPr>
          <w:rStyle w:val="lit"/>
          <w:rFonts w:ascii="Consolas" w:eastAsiaTheme="majorEastAsia" w:hAnsi="Consolas" w:cs="Consolas"/>
          <w:color w:val="800000"/>
          <w:sz w:val="21"/>
          <w:szCs w:val="21"/>
          <w:bdr w:val="none" w:sz="0" w:space="0" w:color="auto" w:frame="1"/>
          <w:shd w:val="clear" w:color="auto" w:fill="EFF0F1"/>
        </w:rPr>
        <w:t>5</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printf</w:t>
      </w:r>
      <w:r>
        <w:rPr>
          <w:rStyle w:val="pun"/>
          <w:rFonts w:ascii="Consolas" w:hAnsi="Consolas" w:cs="Consolas"/>
          <w:color w:val="000000"/>
          <w:sz w:val="21"/>
          <w:szCs w:val="21"/>
          <w:bdr w:val="none" w:sz="0" w:space="0" w:color="auto" w:frame="1"/>
          <w:shd w:val="clear" w:color="auto" w:fill="EFF0F1"/>
        </w:rPr>
        <w:t>(</w:t>
      </w:r>
      <w:r>
        <w:rPr>
          <w:rStyle w:val="str"/>
          <w:rFonts w:ascii="Consolas" w:hAnsi="Consolas" w:cs="Consolas"/>
          <w:color w:val="800000"/>
          <w:sz w:val="21"/>
          <w:szCs w:val="21"/>
          <w:bdr w:val="none" w:sz="0" w:space="0" w:color="auto" w:frame="1"/>
          <w:shd w:val="clear" w:color="auto" w:fill="EFF0F1"/>
        </w:rPr>
        <w:t>"Name: %s\nHeight: %d"</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stud2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name</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 xml:space="preserve"> stud2</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i</w:t>
      </w:r>
      <w:r>
        <w:rPr>
          <w:rStyle w:val="pun"/>
          <w:rFonts w:ascii="Consolas" w:hAnsi="Consolas" w:cs="Consolas"/>
          <w:color w:val="000000"/>
          <w:sz w:val="21"/>
          <w:szCs w:val="21"/>
          <w:bdr w:val="none" w:sz="0" w:space="0" w:color="auto" w:frame="1"/>
          <w:shd w:val="clear" w:color="auto" w:fill="EFF0F1"/>
        </w:rPr>
        <w:t>].</w:t>
      </w:r>
      <w:r>
        <w:rPr>
          <w:rStyle w:val="pln"/>
          <w:rFonts w:ascii="Consolas" w:hAnsi="Consolas" w:cs="Consolas"/>
          <w:color w:val="000000"/>
          <w:sz w:val="21"/>
          <w:szCs w:val="21"/>
          <w:bdr w:val="none" w:sz="0" w:space="0" w:color="auto" w:frame="1"/>
          <w:shd w:val="clear" w:color="auto" w:fill="EFF0F1"/>
        </w:rPr>
        <w:t>height</w:t>
      </w:r>
      <w:r>
        <w:rPr>
          <w:rStyle w:val="pun"/>
          <w:rFonts w:ascii="Consolas" w:hAnsi="Consolas" w:cs="Consolas"/>
          <w:color w:val="000000"/>
          <w:sz w:val="21"/>
          <w:szCs w:val="21"/>
          <w:bdr w:val="none" w:sz="0" w:space="0" w:color="auto" w:frame="1"/>
          <w:shd w:val="clear" w:color="auto" w:fill="EFF0F1"/>
        </w:rPr>
        <w:t>);</w:t>
      </w:r>
    </w:p>
    <w:p w:rsidR="00D42A2E" w:rsidRDefault="00D42A2E" w:rsidP="00306920">
      <w:pPr>
        <w:pStyle w:val="HTMLPreformatted"/>
        <w:numPr>
          <w:ilvl w:val="0"/>
          <w:numId w:val="143"/>
        </w:numPr>
        <w:shd w:val="clear" w:color="auto" w:fill="F6F6F6"/>
        <w:tabs>
          <w:tab w:val="clear" w:pos="720"/>
        </w:tabs>
        <w:ind w:left="315"/>
        <w:textAlignment w:val="baseline"/>
        <w:rPr>
          <w:rFonts w:ascii="Consolas" w:hAnsi="Consolas" w:cs="Consolas"/>
          <w:color w:val="888888"/>
        </w:rPr>
      </w:pPr>
      <w:r>
        <w:rPr>
          <w:rStyle w:val="pln"/>
          <w:rFonts w:ascii="Consolas" w:hAnsi="Consolas" w:cs="Consolas"/>
          <w:color w:val="000000"/>
          <w:sz w:val="21"/>
          <w:szCs w:val="21"/>
          <w:bdr w:val="none" w:sz="0" w:space="0" w:color="auto" w:frame="1"/>
          <w:shd w:val="clear" w:color="auto" w:fill="EFF0F1"/>
        </w:rPr>
        <w:t xml:space="preserve">    </w:t>
      </w:r>
      <w:r>
        <w:rPr>
          <w:rStyle w:val="pun"/>
          <w:rFonts w:ascii="Consolas" w:hAnsi="Consolas" w:cs="Consolas"/>
          <w:color w:val="000000"/>
          <w:sz w:val="21"/>
          <w:szCs w:val="21"/>
          <w:bdr w:val="none" w:sz="0" w:space="0" w:color="auto" w:frame="1"/>
          <w:shd w:val="clear" w:color="auto" w:fill="EFF0F1"/>
        </w:rPr>
        <w:t>}</w:t>
      </w:r>
    </w:p>
    <w:p w:rsidR="00D42A2E" w:rsidRPr="00CA301D" w:rsidRDefault="00D42A2E" w:rsidP="00CA301D">
      <w:pPr>
        <w:pStyle w:val="NormalWeb"/>
        <w:shd w:val="clear" w:color="auto" w:fill="FFFFFF"/>
        <w:spacing w:before="0" w:beforeAutospacing="0" w:after="0" w:afterAutospacing="0"/>
        <w:textAlignment w:val="baseline"/>
        <w:rPr>
          <w:rFonts w:ascii="Arial" w:hAnsi="Arial" w:cs="Arial"/>
          <w:color w:val="252830"/>
        </w:rPr>
      </w:pPr>
    </w:p>
    <w:p w:rsidR="008D359A" w:rsidRDefault="008D359A" w:rsidP="00F72458">
      <w:pPr>
        <w:rPr>
          <w:b/>
          <w:sz w:val="36"/>
        </w:rPr>
      </w:pPr>
    </w:p>
    <w:p w:rsidR="008D359A" w:rsidRDefault="008D359A" w:rsidP="00F72458">
      <w:pPr>
        <w:rPr>
          <w:b/>
          <w:sz w:val="36"/>
        </w:rPr>
      </w:pPr>
    </w:p>
    <w:p w:rsidR="008D359A" w:rsidRPr="0036270B" w:rsidRDefault="008D359A" w:rsidP="00F72458">
      <w:pPr>
        <w:rPr>
          <w:b/>
          <w:sz w:val="36"/>
        </w:rPr>
      </w:pPr>
    </w:p>
    <w:sectPr w:rsidR="008D359A" w:rsidRPr="0036270B" w:rsidSect="00D87C5A">
      <w:footerReference w:type="default" r:id="rId57"/>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920" w:rsidRDefault="00306920" w:rsidP="004C3A97">
      <w:pPr>
        <w:spacing w:after="0" w:line="240" w:lineRule="auto"/>
      </w:pPr>
      <w:r>
        <w:separator/>
      </w:r>
    </w:p>
  </w:endnote>
  <w:endnote w:type="continuationSeparator" w:id="1">
    <w:p w:rsidR="00306920" w:rsidRDefault="00306920" w:rsidP="004C3A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A97" w:rsidRDefault="004C3A97" w:rsidP="004C3A97">
    <w:pPr>
      <w:pStyle w:val="Footer"/>
      <w:jc w:val="right"/>
    </w:pPr>
    <w:r>
      <w:rPr>
        <w:noProof/>
        <w:lang w:eastAsia="en-IN"/>
      </w:rPr>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920" w:rsidRDefault="00306920" w:rsidP="004C3A97">
      <w:pPr>
        <w:spacing w:after="0" w:line="240" w:lineRule="auto"/>
      </w:pPr>
      <w:r>
        <w:separator/>
      </w:r>
    </w:p>
  </w:footnote>
  <w:footnote w:type="continuationSeparator" w:id="1">
    <w:p w:rsidR="00306920" w:rsidRDefault="00306920" w:rsidP="004C3A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775"/>
    <w:multiLevelType w:val="multilevel"/>
    <w:tmpl w:val="0B70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30E68"/>
    <w:multiLevelType w:val="multilevel"/>
    <w:tmpl w:val="C864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F72170"/>
    <w:multiLevelType w:val="multilevel"/>
    <w:tmpl w:val="08FC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3507C6"/>
    <w:multiLevelType w:val="multilevel"/>
    <w:tmpl w:val="E3FA7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1AA03BF"/>
    <w:multiLevelType w:val="multilevel"/>
    <w:tmpl w:val="A778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8E1A40"/>
    <w:multiLevelType w:val="multilevel"/>
    <w:tmpl w:val="A3EAB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D74F38"/>
    <w:multiLevelType w:val="multilevel"/>
    <w:tmpl w:val="B114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647D09"/>
    <w:multiLevelType w:val="multilevel"/>
    <w:tmpl w:val="2E2E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901D0B"/>
    <w:multiLevelType w:val="multilevel"/>
    <w:tmpl w:val="B854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4B0A69"/>
    <w:multiLevelType w:val="multilevel"/>
    <w:tmpl w:val="3FB0C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0D7A69"/>
    <w:multiLevelType w:val="multilevel"/>
    <w:tmpl w:val="A0DE0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2F5410"/>
    <w:multiLevelType w:val="multilevel"/>
    <w:tmpl w:val="5E5C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8B2623"/>
    <w:multiLevelType w:val="multilevel"/>
    <w:tmpl w:val="8832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8805CF"/>
    <w:multiLevelType w:val="multilevel"/>
    <w:tmpl w:val="F50E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096A82"/>
    <w:multiLevelType w:val="multilevel"/>
    <w:tmpl w:val="8564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CC93736"/>
    <w:multiLevelType w:val="multilevel"/>
    <w:tmpl w:val="9B0C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2E17DA8"/>
    <w:multiLevelType w:val="multilevel"/>
    <w:tmpl w:val="C80C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46760E3"/>
    <w:multiLevelType w:val="multilevel"/>
    <w:tmpl w:val="63E60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4EC56A7"/>
    <w:multiLevelType w:val="multilevel"/>
    <w:tmpl w:val="29A0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51743F5"/>
    <w:multiLevelType w:val="multilevel"/>
    <w:tmpl w:val="9DBA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5730309"/>
    <w:multiLevelType w:val="multilevel"/>
    <w:tmpl w:val="4F14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5D42551"/>
    <w:multiLevelType w:val="multilevel"/>
    <w:tmpl w:val="810C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6073801"/>
    <w:multiLevelType w:val="multilevel"/>
    <w:tmpl w:val="714E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7070EC6"/>
    <w:multiLevelType w:val="multilevel"/>
    <w:tmpl w:val="0B96B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0A0253"/>
    <w:multiLevelType w:val="multilevel"/>
    <w:tmpl w:val="B04E1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7164B15"/>
    <w:multiLevelType w:val="multilevel"/>
    <w:tmpl w:val="3F36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8262BFC"/>
    <w:multiLevelType w:val="multilevel"/>
    <w:tmpl w:val="1EC4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8871EBC"/>
    <w:multiLevelType w:val="multilevel"/>
    <w:tmpl w:val="80D8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B153431"/>
    <w:multiLevelType w:val="multilevel"/>
    <w:tmpl w:val="E3C0E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B845181"/>
    <w:multiLevelType w:val="multilevel"/>
    <w:tmpl w:val="298E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C3E1C21"/>
    <w:multiLevelType w:val="multilevel"/>
    <w:tmpl w:val="AA78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C7E380A"/>
    <w:multiLevelType w:val="multilevel"/>
    <w:tmpl w:val="1DBC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D6A32F4"/>
    <w:multiLevelType w:val="multilevel"/>
    <w:tmpl w:val="FFF04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DFC7C3E"/>
    <w:multiLevelType w:val="multilevel"/>
    <w:tmpl w:val="3D92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F1B05CB"/>
    <w:multiLevelType w:val="multilevel"/>
    <w:tmpl w:val="C7DA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082620B"/>
    <w:multiLevelType w:val="multilevel"/>
    <w:tmpl w:val="08D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12831D5"/>
    <w:multiLevelType w:val="multilevel"/>
    <w:tmpl w:val="CD84B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29311CB"/>
    <w:multiLevelType w:val="multilevel"/>
    <w:tmpl w:val="8302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32A398F"/>
    <w:multiLevelType w:val="multilevel"/>
    <w:tmpl w:val="D628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332621A"/>
    <w:multiLevelType w:val="multilevel"/>
    <w:tmpl w:val="BAE2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4DF2BBA"/>
    <w:multiLevelType w:val="multilevel"/>
    <w:tmpl w:val="8874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540389B"/>
    <w:multiLevelType w:val="multilevel"/>
    <w:tmpl w:val="AA42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5AF5EF0"/>
    <w:multiLevelType w:val="multilevel"/>
    <w:tmpl w:val="AFF0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6304900"/>
    <w:multiLevelType w:val="multilevel"/>
    <w:tmpl w:val="6E68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7971265"/>
    <w:multiLevelType w:val="multilevel"/>
    <w:tmpl w:val="B2F0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82F3F6C"/>
    <w:multiLevelType w:val="multilevel"/>
    <w:tmpl w:val="8D3C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85506AC"/>
    <w:multiLevelType w:val="multilevel"/>
    <w:tmpl w:val="3F02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89B05EB"/>
    <w:multiLevelType w:val="multilevel"/>
    <w:tmpl w:val="642C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9F2509D"/>
    <w:multiLevelType w:val="multilevel"/>
    <w:tmpl w:val="E00C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AB47DB6"/>
    <w:multiLevelType w:val="multilevel"/>
    <w:tmpl w:val="FDD69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D612172"/>
    <w:multiLevelType w:val="multilevel"/>
    <w:tmpl w:val="9C22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EF232C0"/>
    <w:multiLevelType w:val="multilevel"/>
    <w:tmpl w:val="3C0A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F7D0F92"/>
    <w:multiLevelType w:val="multilevel"/>
    <w:tmpl w:val="EA789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02C3AD4"/>
    <w:multiLevelType w:val="multilevel"/>
    <w:tmpl w:val="2380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0A2635C"/>
    <w:multiLevelType w:val="multilevel"/>
    <w:tmpl w:val="2452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11666F7"/>
    <w:multiLevelType w:val="multilevel"/>
    <w:tmpl w:val="A0C2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1AB3D28"/>
    <w:multiLevelType w:val="multilevel"/>
    <w:tmpl w:val="DC86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268098C"/>
    <w:multiLevelType w:val="multilevel"/>
    <w:tmpl w:val="F832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56A7396"/>
    <w:multiLevelType w:val="multilevel"/>
    <w:tmpl w:val="356C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6DF5A5B"/>
    <w:multiLevelType w:val="multilevel"/>
    <w:tmpl w:val="252A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7131CB5"/>
    <w:multiLevelType w:val="multilevel"/>
    <w:tmpl w:val="2972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7DB088E"/>
    <w:multiLevelType w:val="multilevel"/>
    <w:tmpl w:val="AD5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9052DFD"/>
    <w:multiLevelType w:val="multilevel"/>
    <w:tmpl w:val="0A76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B6B2571"/>
    <w:multiLevelType w:val="multilevel"/>
    <w:tmpl w:val="39C2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CCD5375"/>
    <w:multiLevelType w:val="multilevel"/>
    <w:tmpl w:val="E2EA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CEF705E"/>
    <w:multiLevelType w:val="multilevel"/>
    <w:tmpl w:val="445C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E4C20DF"/>
    <w:multiLevelType w:val="multilevel"/>
    <w:tmpl w:val="A82A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E933E1D"/>
    <w:multiLevelType w:val="multilevel"/>
    <w:tmpl w:val="54F0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FAC59EA"/>
    <w:multiLevelType w:val="multilevel"/>
    <w:tmpl w:val="6F62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FBF43C5"/>
    <w:multiLevelType w:val="multilevel"/>
    <w:tmpl w:val="30E8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0BF0EBE"/>
    <w:multiLevelType w:val="multilevel"/>
    <w:tmpl w:val="783A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2475A55"/>
    <w:multiLevelType w:val="multilevel"/>
    <w:tmpl w:val="8F68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34E55A6"/>
    <w:multiLevelType w:val="multilevel"/>
    <w:tmpl w:val="1D9C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4EA1594"/>
    <w:multiLevelType w:val="multilevel"/>
    <w:tmpl w:val="F2205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52E2609"/>
    <w:multiLevelType w:val="multilevel"/>
    <w:tmpl w:val="E1CE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5B20A5B"/>
    <w:multiLevelType w:val="multilevel"/>
    <w:tmpl w:val="F548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69B754B"/>
    <w:multiLevelType w:val="multilevel"/>
    <w:tmpl w:val="3C64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6B3776B"/>
    <w:multiLevelType w:val="multilevel"/>
    <w:tmpl w:val="3E386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721735B"/>
    <w:multiLevelType w:val="multilevel"/>
    <w:tmpl w:val="952A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7764A56"/>
    <w:multiLevelType w:val="multilevel"/>
    <w:tmpl w:val="0342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7A30013"/>
    <w:multiLevelType w:val="multilevel"/>
    <w:tmpl w:val="0672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7A55842"/>
    <w:multiLevelType w:val="multilevel"/>
    <w:tmpl w:val="6B4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AD506BB"/>
    <w:multiLevelType w:val="multilevel"/>
    <w:tmpl w:val="A6D8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AF3169F"/>
    <w:multiLevelType w:val="multilevel"/>
    <w:tmpl w:val="175C9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B3161EA"/>
    <w:multiLevelType w:val="multilevel"/>
    <w:tmpl w:val="51E40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BB07525"/>
    <w:multiLevelType w:val="multilevel"/>
    <w:tmpl w:val="CFC4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BEC5B40"/>
    <w:multiLevelType w:val="multilevel"/>
    <w:tmpl w:val="EE34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BFA0947"/>
    <w:multiLevelType w:val="multilevel"/>
    <w:tmpl w:val="34DC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D0E4DA7"/>
    <w:multiLevelType w:val="multilevel"/>
    <w:tmpl w:val="A088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E8A580E"/>
    <w:multiLevelType w:val="multilevel"/>
    <w:tmpl w:val="CB787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0202DBE"/>
    <w:multiLevelType w:val="multilevel"/>
    <w:tmpl w:val="3C2E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06E5D5F"/>
    <w:multiLevelType w:val="multilevel"/>
    <w:tmpl w:val="B45E2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078547D"/>
    <w:multiLevelType w:val="multilevel"/>
    <w:tmpl w:val="1132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29C6B23"/>
    <w:multiLevelType w:val="multilevel"/>
    <w:tmpl w:val="F916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3290FEF"/>
    <w:multiLevelType w:val="multilevel"/>
    <w:tmpl w:val="00C4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5131308"/>
    <w:multiLevelType w:val="multilevel"/>
    <w:tmpl w:val="A0E6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5915E85"/>
    <w:multiLevelType w:val="multilevel"/>
    <w:tmpl w:val="BC9E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566E07DB"/>
    <w:multiLevelType w:val="multilevel"/>
    <w:tmpl w:val="1390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71C2349"/>
    <w:multiLevelType w:val="multilevel"/>
    <w:tmpl w:val="C866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7AE73A8"/>
    <w:multiLevelType w:val="multilevel"/>
    <w:tmpl w:val="6E3E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92E0036"/>
    <w:multiLevelType w:val="multilevel"/>
    <w:tmpl w:val="ACC44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9A132A7"/>
    <w:multiLevelType w:val="multilevel"/>
    <w:tmpl w:val="C986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9B25B00"/>
    <w:multiLevelType w:val="multilevel"/>
    <w:tmpl w:val="C78C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9EF66C8"/>
    <w:multiLevelType w:val="multilevel"/>
    <w:tmpl w:val="AB7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BC26F8A"/>
    <w:multiLevelType w:val="multilevel"/>
    <w:tmpl w:val="B290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C1978D2"/>
    <w:multiLevelType w:val="multilevel"/>
    <w:tmpl w:val="E2406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E5A63C5"/>
    <w:multiLevelType w:val="multilevel"/>
    <w:tmpl w:val="91E6B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E7E5A84"/>
    <w:multiLevelType w:val="multilevel"/>
    <w:tmpl w:val="8348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F910EFC"/>
    <w:multiLevelType w:val="multilevel"/>
    <w:tmpl w:val="070E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0FB47FC"/>
    <w:multiLevelType w:val="multilevel"/>
    <w:tmpl w:val="9B86D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10C56E3"/>
    <w:multiLevelType w:val="multilevel"/>
    <w:tmpl w:val="172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13B6415"/>
    <w:multiLevelType w:val="multilevel"/>
    <w:tmpl w:val="AB0451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nsid w:val="62B62E18"/>
    <w:multiLevelType w:val="multilevel"/>
    <w:tmpl w:val="2FBE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531480D"/>
    <w:multiLevelType w:val="multilevel"/>
    <w:tmpl w:val="C536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5635C64"/>
    <w:multiLevelType w:val="multilevel"/>
    <w:tmpl w:val="447C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5F112A1"/>
    <w:multiLevelType w:val="multilevel"/>
    <w:tmpl w:val="AC56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7987FA4"/>
    <w:multiLevelType w:val="multilevel"/>
    <w:tmpl w:val="3A14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68722F47"/>
    <w:multiLevelType w:val="multilevel"/>
    <w:tmpl w:val="040A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89D1BE3"/>
    <w:multiLevelType w:val="multilevel"/>
    <w:tmpl w:val="20E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9C03EBF"/>
    <w:multiLevelType w:val="multilevel"/>
    <w:tmpl w:val="E1E0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A405CF2"/>
    <w:multiLevelType w:val="multilevel"/>
    <w:tmpl w:val="D996D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A6316E7"/>
    <w:multiLevelType w:val="multilevel"/>
    <w:tmpl w:val="8236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ACA17EC"/>
    <w:multiLevelType w:val="multilevel"/>
    <w:tmpl w:val="D372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C681D5A"/>
    <w:multiLevelType w:val="multilevel"/>
    <w:tmpl w:val="5910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E3A7F3F"/>
    <w:multiLevelType w:val="multilevel"/>
    <w:tmpl w:val="B2C4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E4E6B2C"/>
    <w:multiLevelType w:val="multilevel"/>
    <w:tmpl w:val="ACE8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E5C7BC8"/>
    <w:multiLevelType w:val="multilevel"/>
    <w:tmpl w:val="0F10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FF970E9"/>
    <w:multiLevelType w:val="multilevel"/>
    <w:tmpl w:val="B694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0065B18"/>
    <w:multiLevelType w:val="multilevel"/>
    <w:tmpl w:val="E05C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1994CFC"/>
    <w:multiLevelType w:val="multilevel"/>
    <w:tmpl w:val="596E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5E8280B"/>
    <w:multiLevelType w:val="multilevel"/>
    <w:tmpl w:val="EF2E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60208D7"/>
    <w:multiLevelType w:val="multilevel"/>
    <w:tmpl w:val="9712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7BB0DFA"/>
    <w:multiLevelType w:val="multilevel"/>
    <w:tmpl w:val="D75C8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88D078F"/>
    <w:multiLevelType w:val="multilevel"/>
    <w:tmpl w:val="31202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9D53645"/>
    <w:multiLevelType w:val="multilevel"/>
    <w:tmpl w:val="870C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A014CFE"/>
    <w:multiLevelType w:val="multilevel"/>
    <w:tmpl w:val="E9AAE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AA72D2E"/>
    <w:multiLevelType w:val="multilevel"/>
    <w:tmpl w:val="081A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B245F71"/>
    <w:multiLevelType w:val="multilevel"/>
    <w:tmpl w:val="8F2A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B6A5FCA"/>
    <w:multiLevelType w:val="multilevel"/>
    <w:tmpl w:val="254C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C872413"/>
    <w:multiLevelType w:val="multilevel"/>
    <w:tmpl w:val="3C54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E014F0B"/>
    <w:multiLevelType w:val="multilevel"/>
    <w:tmpl w:val="45D4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E433479"/>
    <w:multiLevelType w:val="multilevel"/>
    <w:tmpl w:val="8058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F775DEF"/>
    <w:multiLevelType w:val="multilevel"/>
    <w:tmpl w:val="B4A4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0"/>
  </w:num>
  <w:num w:numId="2">
    <w:abstractNumId w:val="6"/>
  </w:num>
  <w:num w:numId="3">
    <w:abstractNumId w:val="111"/>
  </w:num>
  <w:num w:numId="4">
    <w:abstractNumId w:val="3"/>
  </w:num>
  <w:num w:numId="5">
    <w:abstractNumId w:val="17"/>
  </w:num>
  <w:num w:numId="6">
    <w:abstractNumId w:val="140"/>
  </w:num>
  <w:num w:numId="7">
    <w:abstractNumId w:val="101"/>
  </w:num>
  <w:num w:numId="8">
    <w:abstractNumId w:val="134"/>
  </w:num>
  <w:num w:numId="9">
    <w:abstractNumId w:val="72"/>
  </w:num>
  <w:num w:numId="10">
    <w:abstractNumId w:val="141"/>
  </w:num>
  <w:num w:numId="11">
    <w:abstractNumId w:val="20"/>
  </w:num>
  <w:num w:numId="12">
    <w:abstractNumId w:val="80"/>
  </w:num>
  <w:num w:numId="13">
    <w:abstractNumId w:val="32"/>
  </w:num>
  <w:num w:numId="14">
    <w:abstractNumId w:val="8"/>
  </w:num>
  <w:num w:numId="15">
    <w:abstractNumId w:val="74"/>
  </w:num>
  <w:num w:numId="16">
    <w:abstractNumId w:val="93"/>
  </w:num>
  <w:num w:numId="17">
    <w:abstractNumId w:val="118"/>
  </w:num>
  <w:num w:numId="18">
    <w:abstractNumId w:val="13"/>
  </w:num>
  <w:num w:numId="19">
    <w:abstractNumId w:val="65"/>
  </w:num>
  <w:num w:numId="20">
    <w:abstractNumId w:val="45"/>
  </w:num>
  <w:num w:numId="21">
    <w:abstractNumId w:val="0"/>
  </w:num>
  <w:num w:numId="22">
    <w:abstractNumId w:val="12"/>
  </w:num>
  <w:num w:numId="23">
    <w:abstractNumId w:val="35"/>
  </w:num>
  <w:num w:numId="24">
    <w:abstractNumId w:val="130"/>
  </w:num>
  <w:num w:numId="25">
    <w:abstractNumId w:val="102"/>
  </w:num>
  <w:num w:numId="26">
    <w:abstractNumId w:val="26"/>
  </w:num>
  <w:num w:numId="27">
    <w:abstractNumId w:val="54"/>
  </w:num>
  <w:num w:numId="28">
    <w:abstractNumId w:val="131"/>
  </w:num>
  <w:num w:numId="29">
    <w:abstractNumId w:val="82"/>
  </w:num>
  <w:num w:numId="30">
    <w:abstractNumId w:val="97"/>
  </w:num>
  <w:num w:numId="31">
    <w:abstractNumId w:val="44"/>
  </w:num>
  <w:num w:numId="32">
    <w:abstractNumId w:val="110"/>
  </w:num>
  <w:num w:numId="33">
    <w:abstractNumId w:val="88"/>
  </w:num>
  <w:num w:numId="34">
    <w:abstractNumId w:val="122"/>
  </w:num>
  <w:num w:numId="35">
    <w:abstractNumId w:val="109"/>
  </w:num>
  <w:num w:numId="36">
    <w:abstractNumId w:val="112"/>
  </w:num>
  <w:num w:numId="37">
    <w:abstractNumId w:val="14"/>
  </w:num>
  <w:num w:numId="38">
    <w:abstractNumId w:val="127"/>
  </w:num>
  <w:num w:numId="39">
    <w:abstractNumId w:val="71"/>
  </w:num>
  <w:num w:numId="40">
    <w:abstractNumId w:val="48"/>
  </w:num>
  <w:num w:numId="41">
    <w:abstractNumId w:val="138"/>
  </w:num>
  <w:num w:numId="42">
    <w:abstractNumId w:val="5"/>
  </w:num>
  <w:num w:numId="43">
    <w:abstractNumId w:val="79"/>
  </w:num>
  <w:num w:numId="44">
    <w:abstractNumId w:val="18"/>
  </w:num>
  <w:num w:numId="45">
    <w:abstractNumId w:val="113"/>
  </w:num>
  <w:num w:numId="46">
    <w:abstractNumId w:val="142"/>
  </w:num>
  <w:num w:numId="47">
    <w:abstractNumId w:val="104"/>
  </w:num>
  <w:num w:numId="48">
    <w:abstractNumId w:val="77"/>
  </w:num>
  <w:num w:numId="49">
    <w:abstractNumId w:val="42"/>
  </w:num>
  <w:num w:numId="50">
    <w:abstractNumId w:val="46"/>
  </w:num>
  <w:num w:numId="51">
    <w:abstractNumId w:val="16"/>
  </w:num>
  <w:num w:numId="52">
    <w:abstractNumId w:val="98"/>
  </w:num>
  <w:num w:numId="53">
    <w:abstractNumId w:val="50"/>
  </w:num>
  <w:num w:numId="54">
    <w:abstractNumId w:val="30"/>
  </w:num>
  <w:num w:numId="55">
    <w:abstractNumId w:val="51"/>
  </w:num>
  <w:num w:numId="56">
    <w:abstractNumId w:val="139"/>
  </w:num>
  <w:num w:numId="57">
    <w:abstractNumId w:val="69"/>
  </w:num>
  <w:num w:numId="58">
    <w:abstractNumId w:val="125"/>
  </w:num>
  <w:num w:numId="59">
    <w:abstractNumId w:val="28"/>
  </w:num>
  <w:num w:numId="60">
    <w:abstractNumId w:val="37"/>
  </w:num>
  <w:num w:numId="61">
    <w:abstractNumId w:val="114"/>
  </w:num>
  <w:num w:numId="62">
    <w:abstractNumId w:val="81"/>
  </w:num>
  <w:num w:numId="63">
    <w:abstractNumId w:val="123"/>
  </w:num>
  <w:num w:numId="64">
    <w:abstractNumId w:val="94"/>
  </w:num>
  <w:num w:numId="65">
    <w:abstractNumId w:val="19"/>
  </w:num>
  <w:num w:numId="66">
    <w:abstractNumId w:val="47"/>
  </w:num>
  <w:num w:numId="67">
    <w:abstractNumId w:val="68"/>
  </w:num>
  <w:num w:numId="68">
    <w:abstractNumId w:val="22"/>
  </w:num>
  <w:num w:numId="69">
    <w:abstractNumId w:val="43"/>
  </w:num>
  <w:num w:numId="70">
    <w:abstractNumId w:val="135"/>
  </w:num>
  <w:num w:numId="71">
    <w:abstractNumId w:val="1"/>
  </w:num>
  <w:num w:numId="72">
    <w:abstractNumId w:val="66"/>
  </w:num>
  <w:num w:numId="73">
    <w:abstractNumId w:val="7"/>
  </w:num>
  <w:num w:numId="74">
    <w:abstractNumId w:val="87"/>
  </w:num>
  <w:num w:numId="75">
    <w:abstractNumId w:val="103"/>
  </w:num>
  <w:num w:numId="76">
    <w:abstractNumId w:val="96"/>
  </w:num>
  <w:num w:numId="77">
    <w:abstractNumId w:val="52"/>
  </w:num>
  <w:num w:numId="78">
    <w:abstractNumId w:val="9"/>
  </w:num>
  <w:num w:numId="79">
    <w:abstractNumId w:val="62"/>
  </w:num>
  <w:num w:numId="80">
    <w:abstractNumId w:val="86"/>
  </w:num>
  <w:num w:numId="81">
    <w:abstractNumId w:val="75"/>
  </w:num>
  <w:num w:numId="82">
    <w:abstractNumId w:val="83"/>
  </w:num>
  <w:num w:numId="83">
    <w:abstractNumId w:val="40"/>
  </w:num>
  <w:num w:numId="84">
    <w:abstractNumId w:val="4"/>
  </w:num>
  <w:num w:numId="85">
    <w:abstractNumId w:val="108"/>
  </w:num>
  <w:num w:numId="86">
    <w:abstractNumId w:val="29"/>
  </w:num>
  <w:num w:numId="87">
    <w:abstractNumId w:val="121"/>
  </w:num>
  <w:num w:numId="88">
    <w:abstractNumId w:val="58"/>
  </w:num>
  <w:num w:numId="89">
    <w:abstractNumId w:val="124"/>
  </w:num>
  <w:num w:numId="90">
    <w:abstractNumId w:val="2"/>
  </w:num>
  <w:num w:numId="91">
    <w:abstractNumId w:val="91"/>
  </w:num>
  <w:num w:numId="92">
    <w:abstractNumId w:val="23"/>
  </w:num>
  <w:num w:numId="93">
    <w:abstractNumId w:val="63"/>
  </w:num>
  <w:num w:numId="94">
    <w:abstractNumId w:val="76"/>
  </w:num>
  <w:num w:numId="95">
    <w:abstractNumId w:val="41"/>
  </w:num>
  <w:num w:numId="96">
    <w:abstractNumId w:val="55"/>
  </w:num>
  <w:num w:numId="97">
    <w:abstractNumId w:val="25"/>
  </w:num>
  <w:num w:numId="98">
    <w:abstractNumId w:val="115"/>
  </w:num>
  <w:num w:numId="99">
    <w:abstractNumId w:val="53"/>
  </w:num>
  <w:num w:numId="100">
    <w:abstractNumId w:val="129"/>
  </w:num>
  <w:num w:numId="101">
    <w:abstractNumId w:val="11"/>
  </w:num>
  <w:num w:numId="102">
    <w:abstractNumId w:val="10"/>
  </w:num>
  <w:num w:numId="103">
    <w:abstractNumId w:val="84"/>
  </w:num>
  <w:num w:numId="104">
    <w:abstractNumId w:val="133"/>
  </w:num>
  <w:num w:numId="105">
    <w:abstractNumId w:val="56"/>
  </w:num>
  <w:num w:numId="106">
    <w:abstractNumId w:val="36"/>
  </w:num>
  <w:num w:numId="107">
    <w:abstractNumId w:val="60"/>
  </w:num>
  <w:num w:numId="108">
    <w:abstractNumId w:val="132"/>
  </w:num>
  <w:num w:numId="109">
    <w:abstractNumId w:val="95"/>
  </w:num>
  <w:num w:numId="110">
    <w:abstractNumId w:val="78"/>
  </w:num>
  <w:num w:numId="111">
    <w:abstractNumId w:val="61"/>
  </w:num>
  <w:num w:numId="112">
    <w:abstractNumId w:val="85"/>
  </w:num>
  <w:num w:numId="113">
    <w:abstractNumId w:val="27"/>
  </w:num>
  <w:num w:numId="114">
    <w:abstractNumId w:val="38"/>
  </w:num>
  <w:num w:numId="115">
    <w:abstractNumId w:val="67"/>
  </w:num>
  <w:num w:numId="116">
    <w:abstractNumId w:val="64"/>
  </w:num>
  <w:num w:numId="117">
    <w:abstractNumId w:val="119"/>
  </w:num>
  <w:num w:numId="118">
    <w:abstractNumId w:val="107"/>
  </w:num>
  <w:num w:numId="119">
    <w:abstractNumId w:val="92"/>
  </w:num>
  <w:num w:numId="120">
    <w:abstractNumId w:val="49"/>
  </w:num>
  <w:num w:numId="121">
    <w:abstractNumId w:val="57"/>
  </w:num>
  <w:num w:numId="122">
    <w:abstractNumId w:val="106"/>
  </w:num>
  <w:num w:numId="123">
    <w:abstractNumId w:val="126"/>
  </w:num>
  <w:num w:numId="124">
    <w:abstractNumId w:val="100"/>
  </w:num>
  <w:num w:numId="125">
    <w:abstractNumId w:val="24"/>
  </w:num>
  <w:num w:numId="126">
    <w:abstractNumId w:val="99"/>
  </w:num>
  <w:num w:numId="127">
    <w:abstractNumId w:val="89"/>
  </w:num>
  <w:num w:numId="128">
    <w:abstractNumId w:val="15"/>
  </w:num>
  <w:num w:numId="129">
    <w:abstractNumId w:val="136"/>
  </w:num>
  <w:num w:numId="130">
    <w:abstractNumId w:val="73"/>
  </w:num>
  <w:num w:numId="131">
    <w:abstractNumId w:val="105"/>
  </w:num>
  <w:num w:numId="132">
    <w:abstractNumId w:val="39"/>
  </w:num>
  <w:num w:numId="133">
    <w:abstractNumId w:val="120"/>
  </w:num>
  <w:num w:numId="134">
    <w:abstractNumId w:val="21"/>
  </w:num>
  <w:num w:numId="135">
    <w:abstractNumId w:val="34"/>
  </w:num>
  <w:num w:numId="136">
    <w:abstractNumId w:val="137"/>
  </w:num>
  <w:num w:numId="137">
    <w:abstractNumId w:val="33"/>
  </w:num>
  <w:num w:numId="138">
    <w:abstractNumId w:val="90"/>
  </w:num>
  <w:num w:numId="139">
    <w:abstractNumId w:val="31"/>
  </w:num>
  <w:num w:numId="140">
    <w:abstractNumId w:val="128"/>
  </w:num>
  <w:num w:numId="141">
    <w:abstractNumId w:val="117"/>
  </w:num>
  <w:num w:numId="142">
    <w:abstractNumId w:val="116"/>
  </w:num>
  <w:num w:numId="143">
    <w:abstractNumId w:val="59"/>
  </w:num>
  <w:numIdMacAtCleanup w:val="1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4C3A97"/>
    <w:rsid w:val="00002331"/>
    <w:rsid w:val="0000728B"/>
    <w:rsid w:val="0002095D"/>
    <w:rsid w:val="000A11BA"/>
    <w:rsid w:val="000B7251"/>
    <w:rsid w:val="001272A7"/>
    <w:rsid w:val="00171DE2"/>
    <w:rsid w:val="001A299F"/>
    <w:rsid w:val="002509D3"/>
    <w:rsid w:val="00253098"/>
    <w:rsid w:val="00256FAD"/>
    <w:rsid w:val="00306920"/>
    <w:rsid w:val="00324DF9"/>
    <w:rsid w:val="0036270B"/>
    <w:rsid w:val="004177AE"/>
    <w:rsid w:val="004C364F"/>
    <w:rsid w:val="004C3A97"/>
    <w:rsid w:val="005C238B"/>
    <w:rsid w:val="00610642"/>
    <w:rsid w:val="0062798F"/>
    <w:rsid w:val="007108B5"/>
    <w:rsid w:val="00747A03"/>
    <w:rsid w:val="00761E99"/>
    <w:rsid w:val="007D14F1"/>
    <w:rsid w:val="00892720"/>
    <w:rsid w:val="008B32E3"/>
    <w:rsid w:val="008D359A"/>
    <w:rsid w:val="009C493B"/>
    <w:rsid w:val="00A42A3B"/>
    <w:rsid w:val="00A70A15"/>
    <w:rsid w:val="00A93A24"/>
    <w:rsid w:val="00AA72DD"/>
    <w:rsid w:val="00B556B9"/>
    <w:rsid w:val="00C85EB9"/>
    <w:rsid w:val="00CA301D"/>
    <w:rsid w:val="00CD7D1F"/>
    <w:rsid w:val="00CF223D"/>
    <w:rsid w:val="00D06767"/>
    <w:rsid w:val="00D42A2E"/>
    <w:rsid w:val="00D85A9A"/>
    <w:rsid w:val="00E227DC"/>
    <w:rsid w:val="00EA4CB4"/>
    <w:rsid w:val="00F724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A97"/>
  </w:style>
  <w:style w:type="paragraph" w:styleId="Heading1">
    <w:name w:val="heading 1"/>
    <w:basedOn w:val="Normal"/>
    <w:next w:val="Normal"/>
    <w:link w:val="Heading1Char"/>
    <w:uiPriority w:val="9"/>
    <w:qFormat/>
    <w:rsid w:val="00A70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272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72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C23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A97"/>
    <w:rPr>
      <w:rFonts w:ascii="Tahoma" w:hAnsi="Tahoma" w:cs="Tahoma"/>
      <w:sz w:val="16"/>
      <w:szCs w:val="16"/>
    </w:rPr>
  </w:style>
  <w:style w:type="paragraph" w:styleId="Header">
    <w:name w:val="header"/>
    <w:basedOn w:val="Normal"/>
    <w:link w:val="HeaderChar"/>
    <w:uiPriority w:val="99"/>
    <w:semiHidden/>
    <w:unhideWhenUsed/>
    <w:rsid w:val="004C3A9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3A97"/>
  </w:style>
  <w:style w:type="paragraph" w:styleId="Footer">
    <w:name w:val="footer"/>
    <w:basedOn w:val="Normal"/>
    <w:link w:val="FooterChar"/>
    <w:uiPriority w:val="99"/>
    <w:semiHidden/>
    <w:unhideWhenUsed/>
    <w:rsid w:val="004C3A9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3A97"/>
  </w:style>
  <w:style w:type="character" w:customStyle="1" w:styleId="Heading2Char">
    <w:name w:val="Heading 2 Char"/>
    <w:basedOn w:val="DefaultParagraphFont"/>
    <w:link w:val="Heading2"/>
    <w:uiPriority w:val="9"/>
    <w:rsid w:val="001272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72A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272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27DC"/>
    <w:rPr>
      <w:b/>
      <w:bCs/>
    </w:rPr>
  </w:style>
  <w:style w:type="character" w:customStyle="1" w:styleId="preprocessor">
    <w:name w:val="preprocessor"/>
    <w:basedOn w:val="DefaultParagraphFont"/>
    <w:rsid w:val="00E227DC"/>
  </w:style>
  <w:style w:type="character" w:customStyle="1" w:styleId="datatypes">
    <w:name w:val="datatypes"/>
    <w:basedOn w:val="DefaultParagraphFont"/>
    <w:rsid w:val="00E227DC"/>
  </w:style>
  <w:style w:type="character" w:customStyle="1" w:styleId="string">
    <w:name w:val="string"/>
    <w:basedOn w:val="DefaultParagraphFont"/>
    <w:rsid w:val="00E227DC"/>
  </w:style>
  <w:style w:type="character" w:customStyle="1" w:styleId="keyword">
    <w:name w:val="keyword"/>
    <w:basedOn w:val="DefaultParagraphFont"/>
    <w:rsid w:val="00E227DC"/>
  </w:style>
  <w:style w:type="character" w:customStyle="1" w:styleId="Heading1Char">
    <w:name w:val="Heading 1 Char"/>
    <w:basedOn w:val="DefaultParagraphFont"/>
    <w:link w:val="Heading1"/>
    <w:uiPriority w:val="9"/>
    <w:rsid w:val="00A70A15"/>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0072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7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728B"/>
    <w:rPr>
      <w:rFonts w:ascii="Courier New" w:eastAsia="Times New Roman" w:hAnsi="Courier New" w:cs="Courier New"/>
      <w:sz w:val="20"/>
      <w:szCs w:val="20"/>
      <w:lang w:eastAsia="en-IN"/>
    </w:rPr>
  </w:style>
  <w:style w:type="character" w:customStyle="1" w:styleId="com">
    <w:name w:val="com"/>
    <w:basedOn w:val="DefaultParagraphFont"/>
    <w:rsid w:val="0000728B"/>
  </w:style>
  <w:style w:type="character" w:customStyle="1" w:styleId="pln">
    <w:name w:val="pln"/>
    <w:basedOn w:val="DefaultParagraphFont"/>
    <w:rsid w:val="0000728B"/>
  </w:style>
  <w:style w:type="character" w:customStyle="1" w:styleId="str">
    <w:name w:val="str"/>
    <w:basedOn w:val="DefaultParagraphFont"/>
    <w:rsid w:val="0000728B"/>
  </w:style>
  <w:style w:type="character" w:customStyle="1" w:styleId="kwd">
    <w:name w:val="kwd"/>
    <w:basedOn w:val="DefaultParagraphFont"/>
    <w:rsid w:val="0000728B"/>
  </w:style>
  <w:style w:type="character" w:customStyle="1" w:styleId="pun">
    <w:name w:val="pun"/>
    <w:basedOn w:val="DefaultParagraphFont"/>
    <w:rsid w:val="0000728B"/>
  </w:style>
  <w:style w:type="character" w:customStyle="1" w:styleId="lit">
    <w:name w:val="lit"/>
    <w:basedOn w:val="DefaultParagraphFont"/>
    <w:rsid w:val="0000728B"/>
  </w:style>
  <w:style w:type="character" w:styleId="HTMLSample">
    <w:name w:val="HTML Sample"/>
    <w:basedOn w:val="DefaultParagraphFont"/>
    <w:uiPriority w:val="99"/>
    <w:semiHidden/>
    <w:unhideWhenUsed/>
    <w:rsid w:val="0000728B"/>
    <w:rPr>
      <w:rFonts w:ascii="Courier New" w:eastAsia="Times New Roman" w:hAnsi="Courier New" w:cs="Courier New"/>
    </w:rPr>
  </w:style>
  <w:style w:type="character" w:styleId="HTMLVariable">
    <w:name w:val="HTML Variable"/>
    <w:basedOn w:val="DefaultParagraphFont"/>
    <w:uiPriority w:val="99"/>
    <w:semiHidden/>
    <w:unhideWhenUsed/>
    <w:rsid w:val="0000728B"/>
    <w:rPr>
      <w:i/>
      <w:iCs/>
    </w:rPr>
  </w:style>
  <w:style w:type="paragraph" w:customStyle="1" w:styleId="note-tip">
    <w:name w:val="note-tip"/>
    <w:basedOn w:val="Normal"/>
    <w:rsid w:val="000072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A299F"/>
    <w:rPr>
      <w:color w:val="0000FF"/>
      <w:u w:val="single"/>
    </w:rPr>
  </w:style>
  <w:style w:type="character" w:customStyle="1" w:styleId="Heading4Char">
    <w:name w:val="Heading 4 Char"/>
    <w:basedOn w:val="DefaultParagraphFont"/>
    <w:link w:val="Heading4"/>
    <w:uiPriority w:val="9"/>
    <w:semiHidden/>
    <w:rsid w:val="005C238B"/>
    <w:rPr>
      <w:rFonts w:asciiTheme="majorHAnsi" w:eastAsiaTheme="majorEastAsia" w:hAnsiTheme="majorHAnsi" w:cstheme="majorBidi"/>
      <w:b/>
      <w:bCs/>
      <w:i/>
      <w:iCs/>
      <w:color w:val="4F81BD" w:themeColor="accent1"/>
    </w:rPr>
  </w:style>
  <w:style w:type="character" w:customStyle="1" w:styleId="typ">
    <w:name w:val="typ"/>
    <w:basedOn w:val="DefaultParagraphFont"/>
    <w:rsid w:val="009C493B"/>
  </w:style>
</w:styles>
</file>

<file path=word/webSettings.xml><?xml version="1.0" encoding="utf-8"?>
<w:webSettings xmlns:r="http://schemas.openxmlformats.org/officeDocument/2006/relationships" xmlns:w="http://schemas.openxmlformats.org/wordprocessingml/2006/main">
  <w:divs>
    <w:div w:id="237595970">
      <w:bodyDiv w:val="1"/>
      <w:marLeft w:val="0"/>
      <w:marRight w:val="0"/>
      <w:marTop w:val="0"/>
      <w:marBottom w:val="0"/>
      <w:divBdr>
        <w:top w:val="none" w:sz="0" w:space="0" w:color="auto"/>
        <w:left w:val="none" w:sz="0" w:space="0" w:color="auto"/>
        <w:bottom w:val="none" w:sz="0" w:space="0" w:color="auto"/>
        <w:right w:val="none" w:sz="0" w:space="0" w:color="auto"/>
      </w:divBdr>
      <w:divsChild>
        <w:div w:id="1806697913">
          <w:marLeft w:val="0"/>
          <w:marRight w:val="0"/>
          <w:marTop w:val="0"/>
          <w:marBottom w:val="150"/>
          <w:divBdr>
            <w:top w:val="none" w:sz="0" w:space="5" w:color="auto"/>
            <w:left w:val="none" w:sz="0" w:space="0" w:color="auto"/>
            <w:bottom w:val="single" w:sz="6" w:space="15" w:color="EEEEEE"/>
            <w:right w:val="none" w:sz="0" w:space="0" w:color="auto"/>
          </w:divBdr>
        </w:div>
        <w:div w:id="1983146515">
          <w:marLeft w:val="0"/>
          <w:marRight w:val="0"/>
          <w:marTop w:val="0"/>
          <w:marBottom w:val="0"/>
          <w:divBdr>
            <w:top w:val="none" w:sz="0" w:space="0" w:color="auto"/>
            <w:left w:val="none" w:sz="0" w:space="0" w:color="auto"/>
            <w:bottom w:val="none" w:sz="0" w:space="0" w:color="auto"/>
            <w:right w:val="none" w:sz="0" w:space="0" w:color="auto"/>
          </w:divBdr>
          <w:divsChild>
            <w:div w:id="2022538879">
              <w:marLeft w:val="0"/>
              <w:marRight w:val="0"/>
              <w:marTop w:val="0"/>
              <w:marBottom w:val="0"/>
              <w:divBdr>
                <w:top w:val="none" w:sz="0" w:space="0" w:color="auto"/>
                <w:left w:val="none" w:sz="0" w:space="0" w:color="auto"/>
                <w:bottom w:val="none" w:sz="0" w:space="0" w:color="auto"/>
                <w:right w:val="none" w:sz="0" w:space="0" w:color="auto"/>
              </w:divBdr>
              <w:divsChild>
                <w:div w:id="82265439">
                  <w:marLeft w:val="0"/>
                  <w:marRight w:val="0"/>
                  <w:marTop w:val="0"/>
                  <w:marBottom w:val="0"/>
                  <w:divBdr>
                    <w:top w:val="none" w:sz="0" w:space="0" w:color="auto"/>
                    <w:left w:val="none" w:sz="0" w:space="0" w:color="auto"/>
                    <w:bottom w:val="none" w:sz="0" w:space="0" w:color="auto"/>
                    <w:right w:val="none" w:sz="0" w:space="0" w:color="auto"/>
                  </w:divBdr>
                  <w:divsChild>
                    <w:div w:id="1507095203">
                      <w:marLeft w:val="0"/>
                      <w:marRight w:val="0"/>
                      <w:marTop w:val="0"/>
                      <w:marBottom w:val="0"/>
                      <w:divBdr>
                        <w:top w:val="none" w:sz="0" w:space="0" w:color="auto"/>
                        <w:left w:val="none" w:sz="0" w:space="0" w:color="auto"/>
                        <w:bottom w:val="none" w:sz="0" w:space="0" w:color="auto"/>
                        <w:right w:val="none" w:sz="0" w:space="0" w:color="auto"/>
                      </w:divBdr>
                      <w:divsChild>
                        <w:div w:id="1944416903">
                          <w:marLeft w:val="0"/>
                          <w:marRight w:val="0"/>
                          <w:marTop w:val="0"/>
                          <w:marBottom w:val="0"/>
                          <w:divBdr>
                            <w:top w:val="none" w:sz="0" w:space="0" w:color="auto"/>
                            <w:left w:val="none" w:sz="0" w:space="0" w:color="auto"/>
                            <w:bottom w:val="none" w:sz="0" w:space="0" w:color="auto"/>
                            <w:right w:val="none" w:sz="0" w:space="0" w:color="auto"/>
                          </w:divBdr>
                          <w:divsChild>
                            <w:div w:id="1268856592">
                              <w:marLeft w:val="0"/>
                              <w:marRight w:val="0"/>
                              <w:marTop w:val="0"/>
                              <w:marBottom w:val="0"/>
                              <w:divBdr>
                                <w:top w:val="none" w:sz="0" w:space="0" w:color="auto"/>
                                <w:left w:val="none" w:sz="0" w:space="0" w:color="auto"/>
                                <w:bottom w:val="none" w:sz="0" w:space="0" w:color="auto"/>
                                <w:right w:val="none" w:sz="0" w:space="0" w:color="auto"/>
                              </w:divBdr>
                              <w:divsChild>
                                <w:div w:id="1090465947">
                                  <w:marLeft w:val="0"/>
                                  <w:marRight w:val="0"/>
                                  <w:marTop w:val="0"/>
                                  <w:marBottom w:val="0"/>
                                  <w:divBdr>
                                    <w:top w:val="none" w:sz="0" w:space="0" w:color="auto"/>
                                    <w:left w:val="none" w:sz="0" w:space="0" w:color="auto"/>
                                    <w:bottom w:val="none" w:sz="0" w:space="0" w:color="auto"/>
                                    <w:right w:val="none" w:sz="0" w:space="0" w:color="auto"/>
                                  </w:divBdr>
                                  <w:divsChild>
                                    <w:div w:id="961116087">
                                      <w:marLeft w:val="0"/>
                                      <w:marRight w:val="0"/>
                                      <w:marTop w:val="0"/>
                                      <w:marBottom w:val="0"/>
                                      <w:divBdr>
                                        <w:top w:val="none" w:sz="0" w:space="0" w:color="auto"/>
                                        <w:left w:val="none" w:sz="0" w:space="0" w:color="auto"/>
                                        <w:bottom w:val="none" w:sz="0" w:space="0" w:color="auto"/>
                                        <w:right w:val="none" w:sz="0" w:space="0" w:color="auto"/>
                                      </w:divBdr>
                                      <w:divsChild>
                                        <w:div w:id="6241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176313">
      <w:bodyDiv w:val="1"/>
      <w:marLeft w:val="0"/>
      <w:marRight w:val="0"/>
      <w:marTop w:val="0"/>
      <w:marBottom w:val="0"/>
      <w:divBdr>
        <w:top w:val="none" w:sz="0" w:space="0" w:color="auto"/>
        <w:left w:val="none" w:sz="0" w:space="0" w:color="auto"/>
        <w:bottom w:val="none" w:sz="0" w:space="0" w:color="auto"/>
        <w:right w:val="none" w:sz="0" w:space="0" w:color="auto"/>
      </w:divBdr>
      <w:divsChild>
        <w:div w:id="933779017">
          <w:marLeft w:val="0"/>
          <w:marRight w:val="0"/>
          <w:marTop w:val="0"/>
          <w:marBottom w:val="150"/>
          <w:divBdr>
            <w:top w:val="none" w:sz="0" w:space="5" w:color="auto"/>
            <w:left w:val="none" w:sz="0" w:space="0" w:color="auto"/>
            <w:bottom w:val="single" w:sz="6" w:space="15" w:color="EEEEEE"/>
            <w:right w:val="none" w:sz="0" w:space="0" w:color="auto"/>
          </w:divBdr>
        </w:div>
        <w:div w:id="785545712">
          <w:marLeft w:val="0"/>
          <w:marRight w:val="0"/>
          <w:marTop w:val="0"/>
          <w:marBottom w:val="0"/>
          <w:divBdr>
            <w:top w:val="none" w:sz="0" w:space="0" w:color="auto"/>
            <w:left w:val="none" w:sz="0" w:space="0" w:color="auto"/>
            <w:bottom w:val="none" w:sz="0" w:space="0" w:color="auto"/>
            <w:right w:val="none" w:sz="0" w:space="0" w:color="auto"/>
          </w:divBdr>
          <w:divsChild>
            <w:div w:id="901062589">
              <w:marLeft w:val="0"/>
              <w:marRight w:val="0"/>
              <w:marTop w:val="0"/>
              <w:marBottom w:val="0"/>
              <w:divBdr>
                <w:top w:val="none" w:sz="0" w:space="0" w:color="auto"/>
                <w:left w:val="none" w:sz="0" w:space="0" w:color="auto"/>
                <w:bottom w:val="none" w:sz="0" w:space="0" w:color="auto"/>
                <w:right w:val="none" w:sz="0" w:space="0" w:color="auto"/>
              </w:divBdr>
              <w:divsChild>
                <w:div w:id="1425685202">
                  <w:marLeft w:val="0"/>
                  <w:marRight w:val="0"/>
                  <w:marTop w:val="0"/>
                  <w:marBottom w:val="0"/>
                  <w:divBdr>
                    <w:top w:val="none" w:sz="0" w:space="0" w:color="auto"/>
                    <w:left w:val="none" w:sz="0" w:space="0" w:color="auto"/>
                    <w:bottom w:val="none" w:sz="0" w:space="0" w:color="auto"/>
                    <w:right w:val="none" w:sz="0" w:space="0" w:color="auto"/>
                  </w:divBdr>
                  <w:divsChild>
                    <w:div w:id="651297888">
                      <w:marLeft w:val="0"/>
                      <w:marRight w:val="0"/>
                      <w:marTop w:val="0"/>
                      <w:marBottom w:val="0"/>
                      <w:divBdr>
                        <w:top w:val="none" w:sz="0" w:space="0" w:color="auto"/>
                        <w:left w:val="none" w:sz="0" w:space="0" w:color="auto"/>
                        <w:bottom w:val="none" w:sz="0" w:space="0" w:color="auto"/>
                        <w:right w:val="none" w:sz="0" w:space="0" w:color="auto"/>
                      </w:divBdr>
                      <w:divsChild>
                        <w:div w:id="1270351650">
                          <w:marLeft w:val="0"/>
                          <w:marRight w:val="0"/>
                          <w:marTop w:val="0"/>
                          <w:marBottom w:val="0"/>
                          <w:divBdr>
                            <w:top w:val="none" w:sz="0" w:space="0" w:color="auto"/>
                            <w:left w:val="none" w:sz="0" w:space="0" w:color="auto"/>
                            <w:bottom w:val="none" w:sz="0" w:space="0" w:color="auto"/>
                            <w:right w:val="none" w:sz="0" w:space="0" w:color="auto"/>
                          </w:divBdr>
                          <w:divsChild>
                            <w:div w:id="820660061">
                              <w:marLeft w:val="0"/>
                              <w:marRight w:val="0"/>
                              <w:marTop w:val="0"/>
                              <w:marBottom w:val="0"/>
                              <w:divBdr>
                                <w:top w:val="none" w:sz="0" w:space="0" w:color="auto"/>
                                <w:left w:val="none" w:sz="0" w:space="0" w:color="auto"/>
                                <w:bottom w:val="none" w:sz="0" w:space="0" w:color="auto"/>
                                <w:right w:val="none" w:sz="0" w:space="0" w:color="auto"/>
                              </w:divBdr>
                              <w:divsChild>
                                <w:div w:id="343215803">
                                  <w:marLeft w:val="0"/>
                                  <w:marRight w:val="0"/>
                                  <w:marTop w:val="0"/>
                                  <w:marBottom w:val="0"/>
                                  <w:divBdr>
                                    <w:top w:val="none" w:sz="0" w:space="0" w:color="auto"/>
                                    <w:left w:val="none" w:sz="0" w:space="0" w:color="auto"/>
                                    <w:bottom w:val="none" w:sz="0" w:space="0" w:color="auto"/>
                                    <w:right w:val="none" w:sz="0" w:space="0" w:color="auto"/>
                                  </w:divBdr>
                                  <w:divsChild>
                                    <w:div w:id="246965893">
                                      <w:marLeft w:val="0"/>
                                      <w:marRight w:val="0"/>
                                      <w:marTop w:val="0"/>
                                      <w:marBottom w:val="0"/>
                                      <w:divBdr>
                                        <w:top w:val="none" w:sz="0" w:space="0" w:color="auto"/>
                                        <w:left w:val="none" w:sz="0" w:space="0" w:color="auto"/>
                                        <w:bottom w:val="none" w:sz="0" w:space="0" w:color="auto"/>
                                        <w:right w:val="none" w:sz="0" w:space="0" w:color="auto"/>
                                      </w:divBdr>
                                      <w:divsChild>
                                        <w:div w:id="1111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095942">
      <w:bodyDiv w:val="1"/>
      <w:marLeft w:val="0"/>
      <w:marRight w:val="0"/>
      <w:marTop w:val="0"/>
      <w:marBottom w:val="0"/>
      <w:divBdr>
        <w:top w:val="none" w:sz="0" w:space="0" w:color="auto"/>
        <w:left w:val="none" w:sz="0" w:space="0" w:color="auto"/>
        <w:bottom w:val="none" w:sz="0" w:space="0" w:color="auto"/>
        <w:right w:val="none" w:sz="0" w:space="0" w:color="auto"/>
      </w:divBdr>
      <w:divsChild>
        <w:div w:id="269044132">
          <w:marLeft w:val="0"/>
          <w:marRight w:val="0"/>
          <w:marTop w:val="0"/>
          <w:marBottom w:val="150"/>
          <w:divBdr>
            <w:top w:val="none" w:sz="0" w:space="5" w:color="auto"/>
            <w:left w:val="none" w:sz="0" w:space="0" w:color="auto"/>
            <w:bottom w:val="single" w:sz="6" w:space="15" w:color="EEEEEE"/>
            <w:right w:val="none" w:sz="0" w:space="0" w:color="auto"/>
          </w:divBdr>
        </w:div>
        <w:div w:id="1576747507">
          <w:marLeft w:val="0"/>
          <w:marRight w:val="0"/>
          <w:marTop w:val="0"/>
          <w:marBottom w:val="0"/>
          <w:divBdr>
            <w:top w:val="none" w:sz="0" w:space="0" w:color="auto"/>
            <w:left w:val="none" w:sz="0" w:space="0" w:color="auto"/>
            <w:bottom w:val="none" w:sz="0" w:space="0" w:color="auto"/>
            <w:right w:val="none" w:sz="0" w:space="0" w:color="auto"/>
          </w:divBdr>
          <w:divsChild>
            <w:div w:id="1031807648">
              <w:marLeft w:val="0"/>
              <w:marRight w:val="0"/>
              <w:marTop w:val="0"/>
              <w:marBottom w:val="0"/>
              <w:divBdr>
                <w:top w:val="none" w:sz="0" w:space="0" w:color="auto"/>
                <w:left w:val="none" w:sz="0" w:space="0" w:color="auto"/>
                <w:bottom w:val="none" w:sz="0" w:space="0" w:color="auto"/>
                <w:right w:val="none" w:sz="0" w:space="0" w:color="auto"/>
              </w:divBdr>
              <w:divsChild>
                <w:div w:id="1034890615">
                  <w:marLeft w:val="0"/>
                  <w:marRight w:val="0"/>
                  <w:marTop w:val="0"/>
                  <w:marBottom w:val="0"/>
                  <w:divBdr>
                    <w:top w:val="none" w:sz="0" w:space="0" w:color="auto"/>
                    <w:left w:val="none" w:sz="0" w:space="0" w:color="auto"/>
                    <w:bottom w:val="none" w:sz="0" w:space="0" w:color="auto"/>
                    <w:right w:val="none" w:sz="0" w:space="0" w:color="auto"/>
                  </w:divBdr>
                  <w:divsChild>
                    <w:div w:id="1292707170">
                      <w:marLeft w:val="0"/>
                      <w:marRight w:val="0"/>
                      <w:marTop w:val="0"/>
                      <w:marBottom w:val="0"/>
                      <w:divBdr>
                        <w:top w:val="none" w:sz="0" w:space="0" w:color="auto"/>
                        <w:left w:val="none" w:sz="0" w:space="0" w:color="auto"/>
                        <w:bottom w:val="none" w:sz="0" w:space="0" w:color="auto"/>
                        <w:right w:val="none" w:sz="0" w:space="0" w:color="auto"/>
                      </w:divBdr>
                      <w:divsChild>
                        <w:div w:id="1466847306">
                          <w:marLeft w:val="0"/>
                          <w:marRight w:val="0"/>
                          <w:marTop w:val="0"/>
                          <w:marBottom w:val="0"/>
                          <w:divBdr>
                            <w:top w:val="none" w:sz="0" w:space="0" w:color="auto"/>
                            <w:left w:val="none" w:sz="0" w:space="0" w:color="auto"/>
                            <w:bottom w:val="none" w:sz="0" w:space="0" w:color="auto"/>
                            <w:right w:val="none" w:sz="0" w:space="0" w:color="auto"/>
                          </w:divBdr>
                          <w:divsChild>
                            <w:div w:id="262348768">
                              <w:marLeft w:val="0"/>
                              <w:marRight w:val="0"/>
                              <w:marTop w:val="0"/>
                              <w:marBottom w:val="0"/>
                              <w:divBdr>
                                <w:top w:val="none" w:sz="0" w:space="0" w:color="auto"/>
                                <w:left w:val="none" w:sz="0" w:space="0" w:color="auto"/>
                                <w:bottom w:val="none" w:sz="0" w:space="0" w:color="auto"/>
                                <w:right w:val="none" w:sz="0" w:space="0" w:color="auto"/>
                              </w:divBdr>
                              <w:divsChild>
                                <w:div w:id="121581792">
                                  <w:marLeft w:val="0"/>
                                  <w:marRight w:val="0"/>
                                  <w:marTop w:val="0"/>
                                  <w:marBottom w:val="0"/>
                                  <w:divBdr>
                                    <w:top w:val="none" w:sz="0" w:space="0" w:color="auto"/>
                                    <w:left w:val="none" w:sz="0" w:space="0" w:color="auto"/>
                                    <w:bottom w:val="none" w:sz="0" w:space="0" w:color="auto"/>
                                    <w:right w:val="none" w:sz="0" w:space="0" w:color="auto"/>
                                  </w:divBdr>
                                  <w:divsChild>
                                    <w:div w:id="610286656">
                                      <w:marLeft w:val="0"/>
                                      <w:marRight w:val="0"/>
                                      <w:marTop w:val="0"/>
                                      <w:marBottom w:val="0"/>
                                      <w:divBdr>
                                        <w:top w:val="none" w:sz="0" w:space="0" w:color="auto"/>
                                        <w:left w:val="none" w:sz="0" w:space="0" w:color="auto"/>
                                        <w:bottom w:val="none" w:sz="0" w:space="0" w:color="auto"/>
                                        <w:right w:val="none" w:sz="0" w:space="0" w:color="auto"/>
                                      </w:divBdr>
                                      <w:divsChild>
                                        <w:div w:id="20141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017001">
      <w:bodyDiv w:val="1"/>
      <w:marLeft w:val="0"/>
      <w:marRight w:val="0"/>
      <w:marTop w:val="0"/>
      <w:marBottom w:val="0"/>
      <w:divBdr>
        <w:top w:val="none" w:sz="0" w:space="0" w:color="auto"/>
        <w:left w:val="none" w:sz="0" w:space="0" w:color="auto"/>
        <w:bottom w:val="none" w:sz="0" w:space="0" w:color="auto"/>
        <w:right w:val="none" w:sz="0" w:space="0" w:color="auto"/>
      </w:divBdr>
    </w:div>
    <w:div w:id="536620421">
      <w:bodyDiv w:val="1"/>
      <w:marLeft w:val="0"/>
      <w:marRight w:val="0"/>
      <w:marTop w:val="0"/>
      <w:marBottom w:val="0"/>
      <w:divBdr>
        <w:top w:val="none" w:sz="0" w:space="0" w:color="auto"/>
        <w:left w:val="none" w:sz="0" w:space="0" w:color="auto"/>
        <w:bottom w:val="none" w:sz="0" w:space="0" w:color="auto"/>
        <w:right w:val="none" w:sz="0" w:space="0" w:color="auto"/>
      </w:divBdr>
      <w:divsChild>
        <w:div w:id="815757252">
          <w:marLeft w:val="0"/>
          <w:marRight w:val="0"/>
          <w:marTop w:val="0"/>
          <w:marBottom w:val="150"/>
          <w:divBdr>
            <w:top w:val="none" w:sz="0" w:space="5" w:color="auto"/>
            <w:left w:val="none" w:sz="0" w:space="0" w:color="auto"/>
            <w:bottom w:val="single" w:sz="6" w:space="15" w:color="EEEEEE"/>
            <w:right w:val="none" w:sz="0" w:space="0" w:color="auto"/>
          </w:divBdr>
        </w:div>
        <w:div w:id="592473386">
          <w:marLeft w:val="0"/>
          <w:marRight w:val="0"/>
          <w:marTop w:val="0"/>
          <w:marBottom w:val="0"/>
          <w:divBdr>
            <w:top w:val="none" w:sz="0" w:space="0" w:color="auto"/>
            <w:left w:val="none" w:sz="0" w:space="0" w:color="auto"/>
            <w:bottom w:val="none" w:sz="0" w:space="0" w:color="auto"/>
            <w:right w:val="none" w:sz="0" w:space="0" w:color="auto"/>
          </w:divBdr>
          <w:divsChild>
            <w:div w:id="1661151529">
              <w:marLeft w:val="0"/>
              <w:marRight w:val="0"/>
              <w:marTop w:val="0"/>
              <w:marBottom w:val="0"/>
              <w:divBdr>
                <w:top w:val="none" w:sz="0" w:space="0" w:color="auto"/>
                <w:left w:val="none" w:sz="0" w:space="0" w:color="auto"/>
                <w:bottom w:val="none" w:sz="0" w:space="0" w:color="auto"/>
                <w:right w:val="none" w:sz="0" w:space="0" w:color="auto"/>
              </w:divBdr>
              <w:divsChild>
                <w:div w:id="1036003000">
                  <w:marLeft w:val="0"/>
                  <w:marRight w:val="0"/>
                  <w:marTop w:val="0"/>
                  <w:marBottom w:val="0"/>
                  <w:divBdr>
                    <w:top w:val="none" w:sz="0" w:space="0" w:color="auto"/>
                    <w:left w:val="none" w:sz="0" w:space="0" w:color="auto"/>
                    <w:bottom w:val="none" w:sz="0" w:space="0" w:color="auto"/>
                    <w:right w:val="none" w:sz="0" w:space="0" w:color="auto"/>
                  </w:divBdr>
                  <w:divsChild>
                    <w:div w:id="1602296552">
                      <w:marLeft w:val="0"/>
                      <w:marRight w:val="0"/>
                      <w:marTop w:val="0"/>
                      <w:marBottom w:val="0"/>
                      <w:divBdr>
                        <w:top w:val="none" w:sz="0" w:space="0" w:color="auto"/>
                        <w:left w:val="none" w:sz="0" w:space="0" w:color="auto"/>
                        <w:bottom w:val="none" w:sz="0" w:space="0" w:color="auto"/>
                        <w:right w:val="none" w:sz="0" w:space="0" w:color="auto"/>
                      </w:divBdr>
                      <w:divsChild>
                        <w:div w:id="684290482">
                          <w:marLeft w:val="0"/>
                          <w:marRight w:val="0"/>
                          <w:marTop w:val="0"/>
                          <w:marBottom w:val="0"/>
                          <w:divBdr>
                            <w:top w:val="none" w:sz="0" w:space="0" w:color="auto"/>
                            <w:left w:val="none" w:sz="0" w:space="0" w:color="auto"/>
                            <w:bottom w:val="none" w:sz="0" w:space="0" w:color="auto"/>
                            <w:right w:val="none" w:sz="0" w:space="0" w:color="auto"/>
                          </w:divBdr>
                          <w:divsChild>
                            <w:div w:id="383988043">
                              <w:marLeft w:val="0"/>
                              <w:marRight w:val="0"/>
                              <w:marTop w:val="0"/>
                              <w:marBottom w:val="0"/>
                              <w:divBdr>
                                <w:top w:val="none" w:sz="0" w:space="0" w:color="auto"/>
                                <w:left w:val="none" w:sz="0" w:space="0" w:color="auto"/>
                                <w:bottom w:val="none" w:sz="0" w:space="0" w:color="auto"/>
                                <w:right w:val="none" w:sz="0" w:space="0" w:color="auto"/>
                              </w:divBdr>
                              <w:divsChild>
                                <w:div w:id="907807779">
                                  <w:marLeft w:val="0"/>
                                  <w:marRight w:val="0"/>
                                  <w:marTop w:val="0"/>
                                  <w:marBottom w:val="0"/>
                                  <w:divBdr>
                                    <w:top w:val="none" w:sz="0" w:space="0" w:color="auto"/>
                                    <w:left w:val="none" w:sz="0" w:space="0" w:color="auto"/>
                                    <w:bottom w:val="none" w:sz="0" w:space="0" w:color="auto"/>
                                    <w:right w:val="none" w:sz="0" w:space="0" w:color="auto"/>
                                  </w:divBdr>
                                  <w:divsChild>
                                    <w:div w:id="1205171473">
                                      <w:marLeft w:val="0"/>
                                      <w:marRight w:val="0"/>
                                      <w:marTop w:val="0"/>
                                      <w:marBottom w:val="0"/>
                                      <w:divBdr>
                                        <w:top w:val="none" w:sz="0" w:space="0" w:color="auto"/>
                                        <w:left w:val="none" w:sz="0" w:space="0" w:color="auto"/>
                                        <w:bottom w:val="none" w:sz="0" w:space="0" w:color="auto"/>
                                        <w:right w:val="none" w:sz="0" w:space="0" w:color="auto"/>
                                      </w:divBdr>
                                      <w:divsChild>
                                        <w:div w:id="21444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011226">
      <w:bodyDiv w:val="1"/>
      <w:marLeft w:val="0"/>
      <w:marRight w:val="0"/>
      <w:marTop w:val="0"/>
      <w:marBottom w:val="0"/>
      <w:divBdr>
        <w:top w:val="none" w:sz="0" w:space="0" w:color="auto"/>
        <w:left w:val="none" w:sz="0" w:space="0" w:color="auto"/>
        <w:bottom w:val="none" w:sz="0" w:space="0" w:color="auto"/>
        <w:right w:val="none" w:sz="0" w:space="0" w:color="auto"/>
      </w:divBdr>
    </w:div>
    <w:div w:id="657349608">
      <w:bodyDiv w:val="1"/>
      <w:marLeft w:val="0"/>
      <w:marRight w:val="0"/>
      <w:marTop w:val="0"/>
      <w:marBottom w:val="0"/>
      <w:divBdr>
        <w:top w:val="none" w:sz="0" w:space="0" w:color="auto"/>
        <w:left w:val="none" w:sz="0" w:space="0" w:color="auto"/>
        <w:bottom w:val="none" w:sz="0" w:space="0" w:color="auto"/>
        <w:right w:val="none" w:sz="0" w:space="0" w:color="auto"/>
      </w:divBdr>
      <w:divsChild>
        <w:div w:id="586962708">
          <w:marLeft w:val="0"/>
          <w:marRight w:val="0"/>
          <w:marTop w:val="0"/>
          <w:marBottom w:val="150"/>
          <w:divBdr>
            <w:top w:val="none" w:sz="0" w:space="5" w:color="auto"/>
            <w:left w:val="none" w:sz="0" w:space="0" w:color="auto"/>
            <w:bottom w:val="single" w:sz="6" w:space="15" w:color="EEEEEE"/>
            <w:right w:val="none" w:sz="0" w:space="0" w:color="auto"/>
          </w:divBdr>
        </w:div>
        <w:div w:id="120806097">
          <w:marLeft w:val="0"/>
          <w:marRight w:val="0"/>
          <w:marTop w:val="0"/>
          <w:marBottom w:val="0"/>
          <w:divBdr>
            <w:top w:val="none" w:sz="0" w:space="0" w:color="auto"/>
            <w:left w:val="none" w:sz="0" w:space="0" w:color="auto"/>
            <w:bottom w:val="none" w:sz="0" w:space="0" w:color="auto"/>
            <w:right w:val="none" w:sz="0" w:space="0" w:color="auto"/>
          </w:divBdr>
          <w:divsChild>
            <w:div w:id="1418557529">
              <w:marLeft w:val="0"/>
              <w:marRight w:val="0"/>
              <w:marTop w:val="0"/>
              <w:marBottom w:val="0"/>
              <w:divBdr>
                <w:top w:val="none" w:sz="0" w:space="0" w:color="auto"/>
                <w:left w:val="none" w:sz="0" w:space="0" w:color="auto"/>
                <w:bottom w:val="none" w:sz="0" w:space="0" w:color="auto"/>
                <w:right w:val="none" w:sz="0" w:space="0" w:color="auto"/>
              </w:divBdr>
              <w:divsChild>
                <w:div w:id="1371415540">
                  <w:marLeft w:val="0"/>
                  <w:marRight w:val="0"/>
                  <w:marTop w:val="0"/>
                  <w:marBottom w:val="0"/>
                  <w:divBdr>
                    <w:top w:val="none" w:sz="0" w:space="0" w:color="auto"/>
                    <w:left w:val="none" w:sz="0" w:space="0" w:color="auto"/>
                    <w:bottom w:val="none" w:sz="0" w:space="0" w:color="auto"/>
                    <w:right w:val="none" w:sz="0" w:space="0" w:color="auto"/>
                  </w:divBdr>
                  <w:divsChild>
                    <w:div w:id="1957365265">
                      <w:marLeft w:val="0"/>
                      <w:marRight w:val="0"/>
                      <w:marTop w:val="0"/>
                      <w:marBottom w:val="0"/>
                      <w:divBdr>
                        <w:top w:val="none" w:sz="0" w:space="0" w:color="auto"/>
                        <w:left w:val="none" w:sz="0" w:space="0" w:color="auto"/>
                        <w:bottom w:val="none" w:sz="0" w:space="0" w:color="auto"/>
                        <w:right w:val="none" w:sz="0" w:space="0" w:color="auto"/>
                      </w:divBdr>
                      <w:divsChild>
                        <w:div w:id="64037089">
                          <w:marLeft w:val="0"/>
                          <w:marRight w:val="0"/>
                          <w:marTop w:val="0"/>
                          <w:marBottom w:val="0"/>
                          <w:divBdr>
                            <w:top w:val="none" w:sz="0" w:space="0" w:color="auto"/>
                            <w:left w:val="none" w:sz="0" w:space="0" w:color="auto"/>
                            <w:bottom w:val="none" w:sz="0" w:space="0" w:color="auto"/>
                            <w:right w:val="none" w:sz="0" w:space="0" w:color="auto"/>
                          </w:divBdr>
                          <w:divsChild>
                            <w:div w:id="1037436071">
                              <w:marLeft w:val="0"/>
                              <w:marRight w:val="0"/>
                              <w:marTop w:val="0"/>
                              <w:marBottom w:val="0"/>
                              <w:divBdr>
                                <w:top w:val="none" w:sz="0" w:space="0" w:color="auto"/>
                                <w:left w:val="none" w:sz="0" w:space="0" w:color="auto"/>
                                <w:bottom w:val="none" w:sz="0" w:space="0" w:color="auto"/>
                                <w:right w:val="none" w:sz="0" w:space="0" w:color="auto"/>
                              </w:divBdr>
                              <w:divsChild>
                                <w:div w:id="1329089276">
                                  <w:marLeft w:val="0"/>
                                  <w:marRight w:val="0"/>
                                  <w:marTop w:val="0"/>
                                  <w:marBottom w:val="0"/>
                                  <w:divBdr>
                                    <w:top w:val="none" w:sz="0" w:space="0" w:color="auto"/>
                                    <w:left w:val="none" w:sz="0" w:space="0" w:color="auto"/>
                                    <w:bottom w:val="none" w:sz="0" w:space="0" w:color="auto"/>
                                    <w:right w:val="none" w:sz="0" w:space="0" w:color="auto"/>
                                  </w:divBdr>
                                  <w:divsChild>
                                    <w:div w:id="338578673">
                                      <w:marLeft w:val="0"/>
                                      <w:marRight w:val="0"/>
                                      <w:marTop w:val="0"/>
                                      <w:marBottom w:val="0"/>
                                      <w:divBdr>
                                        <w:top w:val="none" w:sz="0" w:space="0" w:color="auto"/>
                                        <w:left w:val="none" w:sz="0" w:space="0" w:color="auto"/>
                                        <w:bottom w:val="none" w:sz="0" w:space="0" w:color="auto"/>
                                        <w:right w:val="none" w:sz="0" w:space="0" w:color="auto"/>
                                      </w:divBdr>
                                      <w:divsChild>
                                        <w:div w:id="16711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511457">
      <w:bodyDiv w:val="1"/>
      <w:marLeft w:val="0"/>
      <w:marRight w:val="0"/>
      <w:marTop w:val="0"/>
      <w:marBottom w:val="0"/>
      <w:divBdr>
        <w:top w:val="none" w:sz="0" w:space="0" w:color="auto"/>
        <w:left w:val="none" w:sz="0" w:space="0" w:color="auto"/>
        <w:bottom w:val="none" w:sz="0" w:space="0" w:color="auto"/>
        <w:right w:val="none" w:sz="0" w:space="0" w:color="auto"/>
      </w:divBdr>
      <w:divsChild>
        <w:div w:id="1079986898">
          <w:marLeft w:val="0"/>
          <w:marRight w:val="0"/>
          <w:marTop w:val="0"/>
          <w:marBottom w:val="150"/>
          <w:divBdr>
            <w:top w:val="none" w:sz="0" w:space="5" w:color="auto"/>
            <w:left w:val="none" w:sz="0" w:space="0" w:color="auto"/>
            <w:bottom w:val="single" w:sz="6" w:space="15" w:color="EEEEEE"/>
            <w:right w:val="none" w:sz="0" w:space="0" w:color="auto"/>
          </w:divBdr>
        </w:div>
        <w:div w:id="941298373">
          <w:marLeft w:val="0"/>
          <w:marRight w:val="0"/>
          <w:marTop w:val="0"/>
          <w:marBottom w:val="0"/>
          <w:divBdr>
            <w:top w:val="none" w:sz="0" w:space="0" w:color="auto"/>
            <w:left w:val="none" w:sz="0" w:space="0" w:color="auto"/>
            <w:bottom w:val="none" w:sz="0" w:space="0" w:color="auto"/>
            <w:right w:val="none" w:sz="0" w:space="0" w:color="auto"/>
          </w:divBdr>
          <w:divsChild>
            <w:div w:id="1954744682">
              <w:marLeft w:val="0"/>
              <w:marRight w:val="0"/>
              <w:marTop w:val="0"/>
              <w:marBottom w:val="0"/>
              <w:divBdr>
                <w:top w:val="none" w:sz="0" w:space="0" w:color="auto"/>
                <w:left w:val="none" w:sz="0" w:space="0" w:color="auto"/>
                <w:bottom w:val="none" w:sz="0" w:space="0" w:color="auto"/>
                <w:right w:val="none" w:sz="0" w:space="0" w:color="auto"/>
              </w:divBdr>
              <w:divsChild>
                <w:div w:id="579102950">
                  <w:marLeft w:val="0"/>
                  <w:marRight w:val="0"/>
                  <w:marTop w:val="0"/>
                  <w:marBottom w:val="0"/>
                  <w:divBdr>
                    <w:top w:val="none" w:sz="0" w:space="0" w:color="auto"/>
                    <w:left w:val="none" w:sz="0" w:space="0" w:color="auto"/>
                    <w:bottom w:val="none" w:sz="0" w:space="0" w:color="auto"/>
                    <w:right w:val="none" w:sz="0" w:space="0" w:color="auto"/>
                  </w:divBdr>
                  <w:divsChild>
                    <w:div w:id="1447506451">
                      <w:marLeft w:val="0"/>
                      <w:marRight w:val="0"/>
                      <w:marTop w:val="0"/>
                      <w:marBottom w:val="0"/>
                      <w:divBdr>
                        <w:top w:val="none" w:sz="0" w:space="0" w:color="auto"/>
                        <w:left w:val="none" w:sz="0" w:space="0" w:color="auto"/>
                        <w:bottom w:val="none" w:sz="0" w:space="0" w:color="auto"/>
                        <w:right w:val="none" w:sz="0" w:space="0" w:color="auto"/>
                      </w:divBdr>
                      <w:divsChild>
                        <w:div w:id="1888493836">
                          <w:marLeft w:val="0"/>
                          <w:marRight w:val="0"/>
                          <w:marTop w:val="0"/>
                          <w:marBottom w:val="0"/>
                          <w:divBdr>
                            <w:top w:val="none" w:sz="0" w:space="0" w:color="auto"/>
                            <w:left w:val="none" w:sz="0" w:space="0" w:color="auto"/>
                            <w:bottom w:val="none" w:sz="0" w:space="0" w:color="auto"/>
                            <w:right w:val="none" w:sz="0" w:space="0" w:color="auto"/>
                          </w:divBdr>
                          <w:divsChild>
                            <w:div w:id="1267272918">
                              <w:marLeft w:val="0"/>
                              <w:marRight w:val="0"/>
                              <w:marTop w:val="0"/>
                              <w:marBottom w:val="0"/>
                              <w:divBdr>
                                <w:top w:val="none" w:sz="0" w:space="0" w:color="auto"/>
                                <w:left w:val="none" w:sz="0" w:space="0" w:color="auto"/>
                                <w:bottom w:val="none" w:sz="0" w:space="0" w:color="auto"/>
                                <w:right w:val="none" w:sz="0" w:space="0" w:color="auto"/>
                              </w:divBdr>
                              <w:divsChild>
                                <w:div w:id="1303970174">
                                  <w:marLeft w:val="0"/>
                                  <w:marRight w:val="0"/>
                                  <w:marTop w:val="0"/>
                                  <w:marBottom w:val="0"/>
                                  <w:divBdr>
                                    <w:top w:val="none" w:sz="0" w:space="0" w:color="auto"/>
                                    <w:left w:val="none" w:sz="0" w:space="0" w:color="auto"/>
                                    <w:bottom w:val="none" w:sz="0" w:space="0" w:color="auto"/>
                                    <w:right w:val="none" w:sz="0" w:space="0" w:color="auto"/>
                                  </w:divBdr>
                                  <w:divsChild>
                                    <w:div w:id="2110539699">
                                      <w:marLeft w:val="0"/>
                                      <w:marRight w:val="0"/>
                                      <w:marTop w:val="0"/>
                                      <w:marBottom w:val="0"/>
                                      <w:divBdr>
                                        <w:top w:val="none" w:sz="0" w:space="0" w:color="auto"/>
                                        <w:left w:val="none" w:sz="0" w:space="0" w:color="auto"/>
                                        <w:bottom w:val="none" w:sz="0" w:space="0" w:color="auto"/>
                                        <w:right w:val="none" w:sz="0" w:space="0" w:color="auto"/>
                                      </w:divBdr>
                                      <w:divsChild>
                                        <w:div w:id="14667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120002">
      <w:bodyDiv w:val="1"/>
      <w:marLeft w:val="0"/>
      <w:marRight w:val="0"/>
      <w:marTop w:val="0"/>
      <w:marBottom w:val="0"/>
      <w:divBdr>
        <w:top w:val="none" w:sz="0" w:space="0" w:color="auto"/>
        <w:left w:val="none" w:sz="0" w:space="0" w:color="auto"/>
        <w:bottom w:val="none" w:sz="0" w:space="0" w:color="auto"/>
        <w:right w:val="none" w:sz="0" w:space="0" w:color="auto"/>
      </w:divBdr>
      <w:divsChild>
        <w:div w:id="1613052191">
          <w:marLeft w:val="0"/>
          <w:marRight w:val="0"/>
          <w:marTop w:val="0"/>
          <w:marBottom w:val="150"/>
          <w:divBdr>
            <w:top w:val="none" w:sz="0" w:space="5" w:color="auto"/>
            <w:left w:val="none" w:sz="0" w:space="0" w:color="auto"/>
            <w:bottom w:val="single" w:sz="6" w:space="15" w:color="EEEEEE"/>
            <w:right w:val="none" w:sz="0" w:space="0" w:color="auto"/>
          </w:divBdr>
        </w:div>
        <w:div w:id="434786234">
          <w:marLeft w:val="0"/>
          <w:marRight w:val="0"/>
          <w:marTop w:val="0"/>
          <w:marBottom w:val="0"/>
          <w:divBdr>
            <w:top w:val="none" w:sz="0" w:space="0" w:color="auto"/>
            <w:left w:val="none" w:sz="0" w:space="0" w:color="auto"/>
            <w:bottom w:val="none" w:sz="0" w:space="0" w:color="auto"/>
            <w:right w:val="none" w:sz="0" w:space="0" w:color="auto"/>
          </w:divBdr>
          <w:divsChild>
            <w:div w:id="2077508950">
              <w:marLeft w:val="0"/>
              <w:marRight w:val="0"/>
              <w:marTop w:val="0"/>
              <w:marBottom w:val="0"/>
              <w:divBdr>
                <w:top w:val="none" w:sz="0" w:space="0" w:color="auto"/>
                <w:left w:val="none" w:sz="0" w:space="0" w:color="auto"/>
                <w:bottom w:val="none" w:sz="0" w:space="0" w:color="auto"/>
                <w:right w:val="none" w:sz="0" w:space="0" w:color="auto"/>
              </w:divBdr>
              <w:divsChild>
                <w:div w:id="2001960402">
                  <w:marLeft w:val="0"/>
                  <w:marRight w:val="0"/>
                  <w:marTop w:val="0"/>
                  <w:marBottom w:val="0"/>
                  <w:divBdr>
                    <w:top w:val="none" w:sz="0" w:space="0" w:color="auto"/>
                    <w:left w:val="none" w:sz="0" w:space="0" w:color="auto"/>
                    <w:bottom w:val="none" w:sz="0" w:space="0" w:color="auto"/>
                    <w:right w:val="none" w:sz="0" w:space="0" w:color="auto"/>
                  </w:divBdr>
                  <w:divsChild>
                    <w:div w:id="1072266689">
                      <w:marLeft w:val="0"/>
                      <w:marRight w:val="0"/>
                      <w:marTop w:val="0"/>
                      <w:marBottom w:val="0"/>
                      <w:divBdr>
                        <w:top w:val="none" w:sz="0" w:space="0" w:color="auto"/>
                        <w:left w:val="none" w:sz="0" w:space="0" w:color="auto"/>
                        <w:bottom w:val="none" w:sz="0" w:space="0" w:color="auto"/>
                        <w:right w:val="none" w:sz="0" w:space="0" w:color="auto"/>
                      </w:divBdr>
                      <w:divsChild>
                        <w:div w:id="1639415375">
                          <w:marLeft w:val="0"/>
                          <w:marRight w:val="0"/>
                          <w:marTop w:val="0"/>
                          <w:marBottom w:val="0"/>
                          <w:divBdr>
                            <w:top w:val="none" w:sz="0" w:space="0" w:color="auto"/>
                            <w:left w:val="none" w:sz="0" w:space="0" w:color="auto"/>
                            <w:bottom w:val="none" w:sz="0" w:space="0" w:color="auto"/>
                            <w:right w:val="none" w:sz="0" w:space="0" w:color="auto"/>
                          </w:divBdr>
                          <w:divsChild>
                            <w:div w:id="1003898447">
                              <w:marLeft w:val="0"/>
                              <w:marRight w:val="0"/>
                              <w:marTop w:val="0"/>
                              <w:marBottom w:val="0"/>
                              <w:divBdr>
                                <w:top w:val="none" w:sz="0" w:space="0" w:color="auto"/>
                                <w:left w:val="none" w:sz="0" w:space="0" w:color="auto"/>
                                <w:bottom w:val="none" w:sz="0" w:space="0" w:color="auto"/>
                                <w:right w:val="none" w:sz="0" w:space="0" w:color="auto"/>
                              </w:divBdr>
                              <w:divsChild>
                                <w:div w:id="1953628752">
                                  <w:marLeft w:val="0"/>
                                  <w:marRight w:val="0"/>
                                  <w:marTop w:val="0"/>
                                  <w:marBottom w:val="0"/>
                                  <w:divBdr>
                                    <w:top w:val="none" w:sz="0" w:space="0" w:color="auto"/>
                                    <w:left w:val="none" w:sz="0" w:space="0" w:color="auto"/>
                                    <w:bottom w:val="none" w:sz="0" w:space="0" w:color="auto"/>
                                    <w:right w:val="none" w:sz="0" w:space="0" w:color="auto"/>
                                  </w:divBdr>
                                  <w:divsChild>
                                    <w:div w:id="1802726634">
                                      <w:marLeft w:val="0"/>
                                      <w:marRight w:val="0"/>
                                      <w:marTop w:val="0"/>
                                      <w:marBottom w:val="0"/>
                                      <w:divBdr>
                                        <w:top w:val="none" w:sz="0" w:space="0" w:color="auto"/>
                                        <w:left w:val="none" w:sz="0" w:space="0" w:color="auto"/>
                                        <w:bottom w:val="none" w:sz="0" w:space="0" w:color="auto"/>
                                        <w:right w:val="none" w:sz="0" w:space="0" w:color="auto"/>
                                      </w:divBdr>
                                      <w:divsChild>
                                        <w:div w:id="21031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983160">
      <w:bodyDiv w:val="1"/>
      <w:marLeft w:val="0"/>
      <w:marRight w:val="0"/>
      <w:marTop w:val="0"/>
      <w:marBottom w:val="0"/>
      <w:divBdr>
        <w:top w:val="none" w:sz="0" w:space="0" w:color="auto"/>
        <w:left w:val="none" w:sz="0" w:space="0" w:color="auto"/>
        <w:bottom w:val="none" w:sz="0" w:space="0" w:color="auto"/>
        <w:right w:val="none" w:sz="0" w:space="0" w:color="auto"/>
      </w:divBdr>
      <w:divsChild>
        <w:div w:id="209657194">
          <w:marLeft w:val="0"/>
          <w:marRight w:val="0"/>
          <w:marTop w:val="0"/>
          <w:marBottom w:val="150"/>
          <w:divBdr>
            <w:top w:val="none" w:sz="0" w:space="5" w:color="auto"/>
            <w:left w:val="none" w:sz="0" w:space="0" w:color="auto"/>
            <w:bottom w:val="single" w:sz="6" w:space="15" w:color="EEEEEE"/>
            <w:right w:val="none" w:sz="0" w:space="0" w:color="auto"/>
          </w:divBdr>
        </w:div>
        <w:div w:id="1601719896">
          <w:marLeft w:val="0"/>
          <w:marRight w:val="0"/>
          <w:marTop w:val="0"/>
          <w:marBottom w:val="0"/>
          <w:divBdr>
            <w:top w:val="none" w:sz="0" w:space="0" w:color="auto"/>
            <w:left w:val="none" w:sz="0" w:space="0" w:color="auto"/>
            <w:bottom w:val="none" w:sz="0" w:space="0" w:color="auto"/>
            <w:right w:val="none" w:sz="0" w:space="0" w:color="auto"/>
          </w:divBdr>
          <w:divsChild>
            <w:div w:id="1496804038">
              <w:marLeft w:val="0"/>
              <w:marRight w:val="0"/>
              <w:marTop w:val="0"/>
              <w:marBottom w:val="0"/>
              <w:divBdr>
                <w:top w:val="none" w:sz="0" w:space="0" w:color="auto"/>
                <w:left w:val="none" w:sz="0" w:space="0" w:color="auto"/>
                <w:bottom w:val="none" w:sz="0" w:space="0" w:color="auto"/>
                <w:right w:val="none" w:sz="0" w:space="0" w:color="auto"/>
              </w:divBdr>
              <w:divsChild>
                <w:div w:id="661392274">
                  <w:marLeft w:val="0"/>
                  <w:marRight w:val="0"/>
                  <w:marTop w:val="0"/>
                  <w:marBottom w:val="0"/>
                  <w:divBdr>
                    <w:top w:val="none" w:sz="0" w:space="0" w:color="auto"/>
                    <w:left w:val="none" w:sz="0" w:space="0" w:color="auto"/>
                    <w:bottom w:val="none" w:sz="0" w:space="0" w:color="auto"/>
                    <w:right w:val="none" w:sz="0" w:space="0" w:color="auto"/>
                  </w:divBdr>
                  <w:divsChild>
                    <w:div w:id="1447654856">
                      <w:marLeft w:val="0"/>
                      <w:marRight w:val="0"/>
                      <w:marTop w:val="0"/>
                      <w:marBottom w:val="0"/>
                      <w:divBdr>
                        <w:top w:val="none" w:sz="0" w:space="0" w:color="auto"/>
                        <w:left w:val="none" w:sz="0" w:space="0" w:color="auto"/>
                        <w:bottom w:val="none" w:sz="0" w:space="0" w:color="auto"/>
                        <w:right w:val="none" w:sz="0" w:space="0" w:color="auto"/>
                      </w:divBdr>
                      <w:divsChild>
                        <w:div w:id="1909266803">
                          <w:marLeft w:val="0"/>
                          <w:marRight w:val="0"/>
                          <w:marTop w:val="0"/>
                          <w:marBottom w:val="0"/>
                          <w:divBdr>
                            <w:top w:val="none" w:sz="0" w:space="0" w:color="auto"/>
                            <w:left w:val="none" w:sz="0" w:space="0" w:color="auto"/>
                            <w:bottom w:val="none" w:sz="0" w:space="0" w:color="auto"/>
                            <w:right w:val="none" w:sz="0" w:space="0" w:color="auto"/>
                          </w:divBdr>
                          <w:divsChild>
                            <w:div w:id="432240227">
                              <w:marLeft w:val="0"/>
                              <w:marRight w:val="0"/>
                              <w:marTop w:val="0"/>
                              <w:marBottom w:val="0"/>
                              <w:divBdr>
                                <w:top w:val="none" w:sz="0" w:space="0" w:color="auto"/>
                                <w:left w:val="none" w:sz="0" w:space="0" w:color="auto"/>
                                <w:bottom w:val="none" w:sz="0" w:space="0" w:color="auto"/>
                                <w:right w:val="none" w:sz="0" w:space="0" w:color="auto"/>
                              </w:divBdr>
                              <w:divsChild>
                                <w:div w:id="462774353">
                                  <w:marLeft w:val="0"/>
                                  <w:marRight w:val="0"/>
                                  <w:marTop w:val="0"/>
                                  <w:marBottom w:val="0"/>
                                  <w:divBdr>
                                    <w:top w:val="none" w:sz="0" w:space="0" w:color="auto"/>
                                    <w:left w:val="none" w:sz="0" w:space="0" w:color="auto"/>
                                    <w:bottom w:val="none" w:sz="0" w:space="0" w:color="auto"/>
                                    <w:right w:val="none" w:sz="0" w:space="0" w:color="auto"/>
                                  </w:divBdr>
                                  <w:divsChild>
                                    <w:div w:id="877663154">
                                      <w:marLeft w:val="0"/>
                                      <w:marRight w:val="0"/>
                                      <w:marTop w:val="0"/>
                                      <w:marBottom w:val="0"/>
                                      <w:divBdr>
                                        <w:top w:val="none" w:sz="0" w:space="0" w:color="auto"/>
                                        <w:left w:val="none" w:sz="0" w:space="0" w:color="auto"/>
                                        <w:bottom w:val="none" w:sz="0" w:space="0" w:color="auto"/>
                                        <w:right w:val="none" w:sz="0" w:space="0" w:color="auto"/>
                                      </w:divBdr>
                                      <w:divsChild>
                                        <w:div w:id="1479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843794">
      <w:bodyDiv w:val="1"/>
      <w:marLeft w:val="0"/>
      <w:marRight w:val="0"/>
      <w:marTop w:val="0"/>
      <w:marBottom w:val="0"/>
      <w:divBdr>
        <w:top w:val="none" w:sz="0" w:space="0" w:color="auto"/>
        <w:left w:val="none" w:sz="0" w:space="0" w:color="auto"/>
        <w:bottom w:val="none" w:sz="0" w:space="0" w:color="auto"/>
        <w:right w:val="none" w:sz="0" w:space="0" w:color="auto"/>
      </w:divBdr>
    </w:div>
    <w:div w:id="789474002">
      <w:bodyDiv w:val="1"/>
      <w:marLeft w:val="0"/>
      <w:marRight w:val="0"/>
      <w:marTop w:val="0"/>
      <w:marBottom w:val="0"/>
      <w:divBdr>
        <w:top w:val="none" w:sz="0" w:space="0" w:color="auto"/>
        <w:left w:val="none" w:sz="0" w:space="0" w:color="auto"/>
        <w:bottom w:val="none" w:sz="0" w:space="0" w:color="auto"/>
        <w:right w:val="none" w:sz="0" w:space="0" w:color="auto"/>
      </w:divBdr>
      <w:divsChild>
        <w:div w:id="159208199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77543318">
      <w:bodyDiv w:val="1"/>
      <w:marLeft w:val="0"/>
      <w:marRight w:val="0"/>
      <w:marTop w:val="0"/>
      <w:marBottom w:val="0"/>
      <w:divBdr>
        <w:top w:val="none" w:sz="0" w:space="0" w:color="auto"/>
        <w:left w:val="none" w:sz="0" w:space="0" w:color="auto"/>
        <w:bottom w:val="none" w:sz="0" w:space="0" w:color="auto"/>
        <w:right w:val="none" w:sz="0" w:space="0" w:color="auto"/>
      </w:divBdr>
      <w:divsChild>
        <w:div w:id="551039192">
          <w:marLeft w:val="0"/>
          <w:marRight w:val="0"/>
          <w:marTop w:val="0"/>
          <w:marBottom w:val="150"/>
          <w:divBdr>
            <w:top w:val="none" w:sz="0" w:space="5" w:color="auto"/>
            <w:left w:val="none" w:sz="0" w:space="0" w:color="auto"/>
            <w:bottom w:val="single" w:sz="6" w:space="15" w:color="EEEEEE"/>
            <w:right w:val="none" w:sz="0" w:space="0" w:color="auto"/>
          </w:divBdr>
        </w:div>
        <w:div w:id="1346977858">
          <w:marLeft w:val="0"/>
          <w:marRight w:val="0"/>
          <w:marTop w:val="0"/>
          <w:marBottom w:val="0"/>
          <w:divBdr>
            <w:top w:val="none" w:sz="0" w:space="0" w:color="auto"/>
            <w:left w:val="none" w:sz="0" w:space="0" w:color="auto"/>
            <w:bottom w:val="none" w:sz="0" w:space="0" w:color="auto"/>
            <w:right w:val="none" w:sz="0" w:space="0" w:color="auto"/>
          </w:divBdr>
          <w:divsChild>
            <w:div w:id="639580263">
              <w:marLeft w:val="0"/>
              <w:marRight w:val="0"/>
              <w:marTop w:val="0"/>
              <w:marBottom w:val="0"/>
              <w:divBdr>
                <w:top w:val="none" w:sz="0" w:space="0" w:color="auto"/>
                <w:left w:val="none" w:sz="0" w:space="0" w:color="auto"/>
                <w:bottom w:val="none" w:sz="0" w:space="0" w:color="auto"/>
                <w:right w:val="none" w:sz="0" w:space="0" w:color="auto"/>
              </w:divBdr>
              <w:divsChild>
                <w:div w:id="279842908">
                  <w:marLeft w:val="0"/>
                  <w:marRight w:val="0"/>
                  <w:marTop w:val="0"/>
                  <w:marBottom w:val="0"/>
                  <w:divBdr>
                    <w:top w:val="none" w:sz="0" w:space="0" w:color="auto"/>
                    <w:left w:val="none" w:sz="0" w:space="0" w:color="auto"/>
                    <w:bottom w:val="none" w:sz="0" w:space="0" w:color="auto"/>
                    <w:right w:val="none" w:sz="0" w:space="0" w:color="auto"/>
                  </w:divBdr>
                  <w:divsChild>
                    <w:div w:id="649866337">
                      <w:marLeft w:val="0"/>
                      <w:marRight w:val="0"/>
                      <w:marTop w:val="0"/>
                      <w:marBottom w:val="0"/>
                      <w:divBdr>
                        <w:top w:val="none" w:sz="0" w:space="0" w:color="auto"/>
                        <w:left w:val="none" w:sz="0" w:space="0" w:color="auto"/>
                        <w:bottom w:val="none" w:sz="0" w:space="0" w:color="auto"/>
                        <w:right w:val="none" w:sz="0" w:space="0" w:color="auto"/>
                      </w:divBdr>
                      <w:divsChild>
                        <w:div w:id="1923951183">
                          <w:marLeft w:val="0"/>
                          <w:marRight w:val="0"/>
                          <w:marTop w:val="0"/>
                          <w:marBottom w:val="0"/>
                          <w:divBdr>
                            <w:top w:val="none" w:sz="0" w:space="0" w:color="auto"/>
                            <w:left w:val="none" w:sz="0" w:space="0" w:color="auto"/>
                            <w:bottom w:val="none" w:sz="0" w:space="0" w:color="auto"/>
                            <w:right w:val="none" w:sz="0" w:space="0" w:color="auto"/>
                          </w:divBdr>
                          <w:divsChild>
                            <w:div w:id="1453548053">
                              <w:marLeft w:val="0"/>
                              <w:marRight w:val="0"/>
                              <w:marTop w:val="0"/>
                              <w:marBottom w:val="0"/>
                              <w:divBdr>
                                <w:top w:val="none" w:sz="0" w:space="0" w:color="auto"/>
                                <w:left w:val="none" w:sz="0" w:space="0" w:color="auto"/>
                                <w:bottom w:val="none" w:sz="0" w:space="0" w:color="auto"/>
                                <w:right w:val="none" w:sz="0" w:space="0" w:color="auto"/>
                              </w:divBdr>
                              <w:divsChild>
                                <w:div w:id="800344758">
                                  <w:marLeft w:val="0"/>
                                  <w:marRight w:val="0"/>
                                  <w:marTop w:val="0"/>
                                  <w:marBottom w:val="0"/>
                                  <w:divBdr>
                                    <w:top w:val="none" w:sz="0" w:space="0" w:color="auto"/>
                                    <w:left w:val="none" w:sz="0" w:space="0" w:color="auto"/>
                                    <w:bottom w:val="none" w:sz="0" w:space="0" w:color="auto"/>
                                    <w:right w:val="none" w:sz="0" w:space="0" w:color="auto"/>
                                  </w:divBdr>
                                  <w:divsChild>
                                    <w:div w:id="1772775653">
                                      <w:marLeft w:val="0"/>
                                      <w:marRight w:val="0"/>
                                      <w:marTop w:val="0"/>
                                      <w:marBottom w:val="0"/>
                                      <w:divBdr>
                                        <w:top w:val="none" w:sz="0" w:space="0" w:color="auto"/>
                                        <w:left w:val="none" w:sz="0" w:space="0" w:color="auto"/>
                                        <w:bottom w:val="none" w:sz="0" w:space="0" w:color="auto"/>
                                        <w:right w:val="none" w:sz="0" w:space="0" w:color="auto"/>
                                      </w:divBdr>
                                      <w:divsChild>
                                        <w:div w:id="1659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678996">
      <w:bodyDiv w:val="1"/>
      <w:marLeft w:val="0"/>
      <w:marRight w:val="0"/>
      <w:marTop w:val="0"/>
      <w:marBottom w:val="0"/>
      <w:divBdr>
        <w:top w:val="none" w:sz="0" w:space="0" w:color="auto"/>
        <w:left w:val="none" w:sz="0" w:space="0" w:color="auto"/>
        <w:bottom w:val="none" w:sz="0" w:space="0" w:color="auto"/>
        <w:right w:val="none" w:sz="0" w:space="0" w:color="auto"/>
      </w:divBdr>
      <w:divsChild>
        <w:div w:id="65806084">
          <w:marLeft w:val="0"/>
          <w:marRight w:val="0"/>
          <w:marTop w:val="0"/>
          <w:marBottom w:val="150"/>
          <w:divBdr>
            <w:top w:val="none" w:sz="0" w:space="5" w:color="auto"/>
            <w:left w:val="none" w:sz="0" w:space="0" w:color="auto"/>
            <w:bottom w:val="single" w:sz="6" w:space="15" w:color="EEEEEE"/>
            <w:right w:val="none" w:sz="0" w:space="0" w:color="auto"/>
          </w:divBdr>
        </w:div>
        <w:div w:id="2131170994">
          <w:marLeft w:val="0"/>
          <w:marRight w:val="0"/>
          <w:marTop w:val="0"/>
          <w:marBottom w:val="0"/>
          <w:divBdr>
            <w:top w:val="none" w:sz="0" w:space="0" w:color="auto"/>
            <w:left w:val="none" w:sz="0" w:space="0" w:color="auto"/>
            <w:bottom w:val="none" w:sz="0" w:space="0" w:color="auto"/>
            <w:right w:val="none" w:sz="0" w:space="0" w:color="auto"/>
          </w:divBdr>
          <w:divsChild>
            <w:div w:id="1314527917">
              <w:marLeft w:val="0"/>
              <w:marRight w:val="0"/>
              <w:marTop w:val="0"/>
              <w:marBottom w:val="0"/>
              <w:divBdr>
                <w:top w:val="none" w:sz="0" w:space="0" w:color="auto"/>
                <w:left w:val="none" w:sz="0" w:space="0" w:color="auto"/>
                <w:bottom w:val="none" w:sz="0" w:space="0" w:color="auto"/>
                <w:right w:val="none" w:sz="0" w:space="0" w:color="auto"/>
              </w:divBdr>
              <w:divsChild>
                <w:div w:id="404568490">
                  <w:marLeft w:val="0"/>
                  <w:marRight w:val="0"/>
                  <w:marTop w:val="0"/>
                  <w:marBottom w:val="0"/>
                  <w:divBdr>
                    <w:top w:val="none" w:sz="0" w:space="0" w:color="auto"/>
                    <w:left w:val="none" w:sz="0" w:space="0" w:color="auto"/>
                    <w:bottom w:val="none" w:sz="0" w:space="0" w:color="auto"/>
                    <w:right w:val="none" w:sz="0" w:space="0" w:color="auto"/>
                  </w:divBdr>
                  <w:divsChild>
                    <w:div w:id="600650753">
                      <w:marLeft w:val="0"/>
                      <w:marRight w:val="0"/>
                      <w:marTop w:val="0"/>
                      <w:marBottom w:val="0"/>
                      <w:divBdr>
                        <w:top w:val="none" w:sz="0" w:space="0" w:color="auto"/>
                        <w:left w:val="none" w:sz="0" w:space="0" w:color="auto"/>
                        <w:bottom w:val="none" w:sz="0" w:space="0" w:color="auto"/>
                        <w:right w:val="none" w:sz="0" w:space="0" w:color="auto"/>
                      </w:divBdr>
                      <w:divsChild>
                        <w:div w:id="1566604034">
                          <w:marLeft w:val="0"/>
                          <w:marRight w:val="0"/>
                          <w:marTop w:val="0"/>
                          <w:marBottom w:val="0"/>
                          <w:divBdr>
                            <w:top w:val="none" w:sz="0" w:space="0" w:color="auto"/>
                            <w:left w:val="none" w:sz="0" w:space="0" w:color="auto"/>
                            <w:bottom w:val="none" w:sz="0" w:space="0" w:color="auto"/>
                            <w:right w:val="none" w:sz="0" w:space="0" w:color="auto"/>
                          </w:divBdr>
                          <w:divsChild>
                            <w:div w:id="1542084803">
                              <w:marLeft w:val="0"/>
                              <w:marRight w:val="0"/>
                              <w:marTop w:val="0"/>
                              <w:marBottom w:val="0"/>
                              <w:divBdr>
                                <w:top w:val="none" w:sz="0" w:space="0" w:color="auto"/>
                                <w:left w:val="none" w:sz="0" w:space="0" w:color="auto"/>
                                <w:bottom w:val="none" w:sz="0" w:space="0" w:color="auto"/>
                                <w:right w:val="none" w:sz="0" w:space="0" w:color="auto"/>
                              </w:divBdr>
                              <w:divsChild>
                                <w:div w:id="352537894">
                                  <w:marLeft w:val="0"/>
                                  <w:marRight w:val="0"/>
                                  <w:marTop w:val="0"/>
                                  <w:marBottom w:val="0"/>
                                  <w:divBdr>
                                    <w:top w:val="none" w:sz="0" w:space="0" w:color="auto"/>
                                    <w:left w:val="none" w:sz="0" w:space="0" w:color="auto"/>
                                    <w:bottom w:val="none" w:sz="0" w:space="0" w:color="auto"/>
                                    <w:right w:val="none" w:sz="0" w:space="0" w:color="auto"/>
                                  </w:divBdr>
                                  <w:divsChild>
                                    <w:div w:id="502552659">
                                      <w:marLeft w:val="0"/>
                                      <w:marRight w:val="0"/>
                                      <w:marTop w:val="0"/>
                                      <w:marBottom w:val="0"/>
                                      <w:divBdr>
                                        <w:top w:val="none" w:sz="0" w:space="0" w:color="auto"/>
                                        <w:left w:val="none" w:sz="0" w:space="0" w:color="auto"/>
                                        <w:bottom w:val="none" w:sz="0" w:space="0" w:color="auto"/>
                                        <w:right w:val="none" w:sz="0" w:space="0" w:color="auto"/>
                                      </w:divBdr>
                                      <w:divsChild>
                                        <w:div w:id="3990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268032">
      <w:bodyDiv w:val="1"/>
      <w:marLeft w:val="0"/>
      <w:marRight w:val="0"/>
      <w:marTop w:val="0"/>
      <w:marBottom w:val="0"/>
      <w:divBdr>
        <w:top w:val="none" w:sz="0" w:space="0" w:color="auto"/>
        <w:left w:val="none" w:sz="0" w:space="0" w:color="auto"/>
        <w:bottom w:val="none" w:sz="0" w:space="0" w:color="auto"/>
        <w:right w:val="none" w:sz="0" w:space="0" w:color="auto"/>
      </w:divBdr>
      <w:divsChild>
        <w:div w:id="1648587382">
          <w:marLeft w:val="0"/>
          <w:marRight w:val="0"/>
          <w:marTop w:val="0"/>
          <w:marBottom w:val="150"/>
          <w:divBdr>
            <w:top w:val="none" w:sz="0" w:space="5" w:color="auto"/>
            <w:left w:val="none" w:sz="0" w:space="0" w:color="auto"/>
            <w:bottom w:val="single" w:sz="6" w:space="15" w:color="EEEEEE"/>
            <w:right w:val="none" w:sz="0" w:space="0" w:color="auto"/>
          </w:divBdr>
        </w:div>
        <w:div w:id="1393894988">
          <w:marLeft w:val="0"/>
          <w:marRight w:val="0"/>
          <w:marTop w:val="0"/>
          <w:marBottom w:val="0"/>
          <w:divBdr>
            <w:top w:val="none" w:sz="0" w:space="0" w:color="auto"/>
            <w:left w:val="none" w:sz="0" w:space="0" w:color="auto"/>
            <w:bottom w:val="none" w:sz="0" w:space="0" w:color="auto"/>
            <w:right w:val="none" w:sz="0" w:space="0" w:color="auto"/>
          </w:divBdr>
          <w:divsChild>
            <w:div w:id="1399405778">
              <w:marLeft w:val="0"/>
              <w:marRight w:val="0"/>
              <w:marTop w:val="0"/>
              <w:marBottom w:val="0"/>
              <w:divBdr>
                <w:top w:val="none" w:sz="0" w:space="0" w:color="auto"/>
                <w:left w:val="none" w:sz="0" w:space="0" w:color="auto"/>
                <w:bottom w:val="none" w:sz="0" w:space="0" w:color="auto"/>
                <w:right w:val="none" w:sz="0" w:space="0" w:color="auto"/>
              </w:divBdr>
              <w:divsChild>
                <w:div w:id="1767843127">
                  <w:marLeft w:val="0"/>
                  <w:marRight w:val="0"/>
                  <w:marTop w:val="0"/>
                  <w:marBottom w:val="0"/>
                  <w:divBdr>
                    <w:top w:val="none" w:sz="0" w:space="0" w:color="auto"/>
                    <w:left w:val="none" w:sz="0" w:space="0" w:color="auto"/>
                    <w:bottom w:val="none" w:sz="0" w:space="0" w:color="auto"/>
                    <w:right w:val="none" w:sz="0" w:space="0" w:color="auto"/>
                  </w:divBdr>
                  <w:divsChild>
                    <w:div w:id="431360157">
                      <w:marLeft w:val="0"/>
                      <w:marRight w:val="0"/>
                      <w:marTop w:val="0"/>
                      <w:marBottom w:val="0"/>
                      <w:divBdr>
                        <w:top w:val="none" w:sz="0" w:space="0" w:color="auto"/>
                        <w:left w:val="none" w:sz="0" w:space="0" w:color="auto"/>
                        <w:bottom w:val="none" w:sz="0" w:space="0" w:color="auto"/>
                        <w:right w:val="none" w:sz="0" w:space="0" w:color="auto"/>
                      </w:divBdr>
                      <w:divsChild>
                        <w:div w:id="676807909">
                          <w:marLeft w:val="0"/>
                          <w:marRight w:val="0"/>
                          <w:marTop w:val="0"/>
                          <w:marBottom w:val="0"/>
                          <w:divBdr>
                            <w:top w:val="none" w:sz="0" w:space="0" w:color="auto"/>
                            <w:left w:val="none" w:sz="0" w:space="0" w:color="auto"/>
                            <w:bottom w:val="none" w:sz="0" w:space="0" w:color="auto"/>
                            <w:right w:val="none" w:sz="0" w:space="0" w:color="auto"/>
                          </w:divBdr>
                          <w:divsChild>
                            <w:div w:id="2022782981">
                              <w:marLeft w:val="0"/>
                              <w:marRight w:val="0"/>
                              <w:marTop w:val="0"/>
                              <w:marBottom w:val="0"/>
                              <w:divBdr>
                                <w:top w:val="none" w:sz="0" w:space="0" w:color="auto"/>
                                <w:left w:val="none" w:sz="0" w:space="0" w:color="auto"/>
                                <w:bottom w:val="none" w:sz="0" w:space="0" w:color="auto"/>
                                <w:right w:val="none" w:sz="0" w:space="0" w:color="auto"/>
                              </w:divBdr>
                              <w:divsChild>
                                <w:div w:id="1603798406">
                                  <w:marLeft w:val="0"/>
                                  <w:marRight w:val="0"/>
                                  <w:marTop w:val="0"/>
                                  <w:marBottom w:val="0"/>
                                  <w:divBdr>
                                    <w:top w:val="none" w:sz="0" w:space="0" w:color="auto"/>
                                    <w:left w:val="none" w:sz="0" w:space="0" w:color="auto"/>
                                    <w:bottom w:val="none" w:sz="0" w:space="0" w:color="auto"/>
                                    <w:right w:val="none" w:sz="0" w:space="0" w:color="auto"/>
                                  </w:divBdr>
                                  <w:divsChild>
                                    <w:div w:id="2001303656">
                                      <w:marLeft w:val="0"/>
                                      <w:marRight w:val="0"/>
                                      <w:marTop w:val="0"/>
                                      <w:marBottom w:val="0"/>
                                      <w:divBdr>
                                        <w:top w:val="none" w:sz="0" w:space="0" w:color="auto"/>
                                        <w:left w:val="none" w:sz="0" w:space="0" w:color="auto"/>
                                        <w:bottom w:val="none" w:sz="0" w:space="0" w:color="auto"/>
                                        <w:right w:val="none" w:sz="0" w:space="0" w:color="auto"/>
                                      </w:divBdr>
                                      <w:divsChild>
                                        <w:div w:id="692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706002">
      <w:bodyDiv w:val="1"/>
      <w:marLeft w:val="0"/>
      <w:marRight w:val="0"/>
      <w:marTop w:val="0"/>
      <w:marBottom w:val="0"/>
      <w:divBdr>
        <w:top w:val="none" w:sz="0" w:space="0" w:color="auto"/>
        <w:left w:val="none" w:sz="0" w:space="0" w:color="auto"/>
        <w:bottom w:val="none" w:sz="0" w:space="0" w:color="auto"/>
        <w:right w:val="none" w:sz="0" w:space="0" w:color="auto"/>
      </w:divBdr>
    </w:div>
    <w:div w:id="1171876670">
      <w:bodyDiv w:val="1"/>
      <w:marLeft w:val="0"/>
      <w:marRight w:val="0"/>
      <w:marTop w:val="0"/>
      <w:marBottom w:val="0"/>
      <w:divBdr>
        <w:top w:val="none" w:sz="0" w:space="0" w:color="auto"/>
        <w:left w:val="none" w:sz="0" w:space="0" w:color="auto"/>
        <w:bottom w:val="none" w:sz="0" w:space="0" w:color="auto"/>
        <w:right w:val="none" w:sz="0" w:space="0" w:color="auto"/>
      </w:divBdr>
      <w:divsChild>
        <w:div w:id="73940229">
          <w:marLeft w:val="0"/>
          <w:marRight w:val="0"/>
          <w:marTop w:val="0"/>
          <w:marBottom w:val="150"/>
          <w:divBdr>
            <w:top w:val="none" w:sz="0" w:space="5" w:color="auto"/>
            <w:left w:val="none" w:sz="0" w:space="0" w:color="auto"/>
            <w:bottom w:val="single" w:sz="6" w:space="15" w:color="EEEEEE"/>
            <w:right w:val="none" w:sz="0" w:space="0" w:color="auto"/>
          </w:divBdr>
        </w:div>
        <w:div w:id="189609089">
          <w:marLeft w:val="0"/>
          <w:marRight w:val="0"/>
          <w:marTop w:val="0"/>
          <w:marBottom w:val="0"/>
          <w:divBdr>
            <w:top w:val="none" w:sz="0" w:space="0" w:color="auto"/>
            <w:left w:val="none" w:sz="0" w:space="0" w:color="auto"/>
            <w:bottom w:val="none" w:sz="0" w:space="0" w:color="auto"/>
            <w:right w:val="none" w:sz="0" w:space="0" w:color="auto"/>
          </w:divBdr>
          <w:divsChild>
            <w:div w:id="697509891">
              <w:marLeft w:val="0"/>
              <w:marRight w:val="0"/>
              <w:marTop w:val="0"/>
              <w:marBottom w:val="0"/>
              <w:divBdr>
                <w:top w:val="none" w:sz="0" w:space="0" w:color="auto"/>
                <w:left w:val="none" w:sz="0" w:space="0" w:color="auto"/>
                <w:bottom w:val="none" w:sz="0" w:space="0" w:color="auto"/>
                <w:right w:val="none" w:sz="0" w:space="0" w:color="auto"/>
              </w:divBdr>
              <w:divsChild>
                <w:div w:id="1477913908">
                  <w:marLeft w:val="0"/>
                  <w:marRight w:val="0"/>
                  <w:marTop w:val="0"/>
                  <w:marBottom w:val="0"/>
                  <w:divBdr>
                    <w:top w:val="none" w:sz="0" w:space="0" w:color="auto"/>
                    <w:left w:val="none" w:sz="0" w:space="0" w:color="auto"/>
                    <w:bottom w:val="none" w:sz="0" w:space="0" w:color="auto"/>
                    <w:right w:val="none" w:sz="0" w:space="0" w:color="auto"/>
                  </w:divBdr>
                  <w:divsChild>
                    <w:div w:id="2045903534">
                      <w:marLeft w:val="0"/>
                      <w:marRight w:val="0"/>
                      <w:marTop w:val="0"/>
                      <w:marBottom w:val="0"/>
                      <w:divBdr>
                        <w:top w:val="none" w:sz="0" w:space="0" w:color="auto"/>
                        <w:left w:val="none" w:sz="0" w:space="0" w:color="auto"/>
                        <w:bottom w:val="none" w:sz="0" w:space="0" w:color="auto"/>
                        <w:right w:val="none" w:sz="0" w:space="0" w:color="auto"/>
                      </w:divBdr>
                      <w:divsChild>
                        <w:div w:id="1557009479">
                          <w:marLeft w:val="0"/>
                          <w:marRight w:val="0"/>
                          <w:marTop w:val="0"/>
                          <w:marBottom w:val="0"/>
                          <w:divBdr>
                            <w:top w:val="none" w:sz="0" w:space="0" w:color="auto"/>
                            <w:left w:val="none" w:sz="0" w:space="0" w:color="auto"/>
                            <w:bottom w:val="none" w:sz="0" w:space="0" w:color="auto"/>
                            <w:right w:val="none" w:sz="0" w:space="0" w:color="auto"/>
                          </w:divBdr>
                          <w:divsChild>
                            <w:div w:id="1841116586">
                              <w:marLeft w:val="0"/>
                              <w:marRight w:val="0"/>
                              <w:marTop w:val="0"/>
                              <w:marBottom w:val="0"/>
                              <w:divBdr>
                                <w:top w:val="none" w:sz="0" w:space="0" w:color="auto"/>
                                <w:left w:val="none" w:sz="0" w:space="0" w:color="auto"/>
                                <w:bottom w:val="none" w:sz="0" w:space="0" w:color="auto"/>
                                <w:right w:val="none" w:sz="0" w:space="0" w:color="auto"/>
                              </w:divBdr>
                              <w:divsChild>
                                <w:div w:id="26761041">
                                  <w:marLeft w:val="0"/>
                                  <w:marRight w:val="0"/>
                                  <w:marTop w:val="0"/>
                                  <w:marBottom w:val="0"/>
                                  <w:divBdr>
                                    <w:top w:val="none" w:sz="0" w:space="0" w:color="auto"/>
                                    <w:left w:val="none" w:sz="0" w:space="0" w:color="auto"/>
                                    <w:bottom w:val="none" w:sz="0" w:space="0" w:color="auto"/>
                                    <w:right w:val="none" w:sz="0" w:space="0" w:color="auto"/>
                                  </w:divBdr>
                                  <w:divsChild>
                                    <w:div w:id="1077172844">
                                      <w:marLeft w:val="0"/>
                                      <w:marRight w:val="0"/>
                                      <w:marTop w:val="0"/>
                                      <w:marBottom w:val="0"/>
                                      <w:divBdr>
                                        <w:top w:val="none" w:sz="0" w:space="0" w:color="auto"/>
                                        <w:left w:val="none" w:sz="0" w:space="0" w:color="auto"/>
                                        <w:bottom w:val="none" w:sz="0" w:space="0" w:color="auto"/>
                                        <w:right w:val="none" w:sz="0" w:space="0" w:color="auto"/>
                                      </w:divBdr>
                                      <w:divsChild>
                                        <w:div w:id="18189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062602">
      <w:bodyDiv w:val="1"/>
      <w:marLeft w:val="0"/>
      <w:marRight w:val="0"/>
      <w:marTop w:val="0"/>
      <w:marBottom w:val="0"/>
      <w:divBdr>
        <w:top w:val="none" w:sz="0" w:space="0" w:color="auto"/>
        <w:left w:val="none" w:sz="0" w:space="0" w:color="auto"/>
        <w:bottom w:val="none" w:sz="0" w:space="0" w:color="auto"/>
        <w:right w:val="none" w:sz="0" w:space="0" w:color="auto"/>
      </w:divBdr>
      <w:divsChild>
        <w:div w:id="408815482">
          <w:marLeft w:val="0"/>
          <w:marRight w:val="0"/>
          <w:marTop w:val="0"/>
          <w:marBottom w:val="150"/>
          <w:divBdr>
            <w:top w:val="none" w:sz="0" w:space="5" w:color="auto"/>
            <w:left w:val="none" w:sz="0" w:space="0" w:color="auto"/>
            <w:bottom w:val="single" w:sz="6" w:space="15" w:color="EEEEEE"/>
            <w:right w:val="none" w:sz="0" w:space="0" w:color="auto"/>
          </w:divBdr>
        </w:div>
        <w:div w:id="1540236739">
          <w:marLeft w:val="0"/>
          <w:marRight w:val="0"/>
          <w:marTop w:val="0"/>
          <w:marBottom w:val="0"/>
          <w:divBdr>
            <w:top w:val="none" w:sz="0" w:space="0" w:color="auto"/>
            <w:left w:val="none" w:sz="0" w:space="0" w:color="auto"/>
            <w:bottom w:val="none" w:sz="0" w:space="0" w:color="auto"/>
            <w:right w:val="none" w:sz="0" w:space="0" w:color="auto"/>
          </w:divBdr>
          <w:divsChild>
            <w:div w:id="342512151">
              <w:marLeft w:val="0"/>
              <w:marRight w:val="0"/>
              <w:marTop w:val="0"/>
              <w:marBottom w:val="0"/>
              <w:divBdr>
                <w:top w:val="none" w:sz="0" w:space="0" w:color="auto"/>
                <w:left w:val="none" w:sz="0" w:space="0" w:color="auto"/>
                <w:bottom w:val="none" w:sz="0" w:space="0" w:color="auto"/>
                <w:right w:val="none" w:sz="0" w:space="0" w:color="auto"/>
              </w:divBdr>
              <w:divsChild>
                <w:div w:id="1274554341">
                  <w:marLeft w:val="0"/>
                  <w:marRight w:val="0"/>
                  <w:marTop w:val="0"/>
                  <w:marBottom w:val="0"/>
                  <w:divBdr>
                    <w:top w:val="none" w:sz="0" w:space="0" w:color="auto"/>
                    <w:left w:val="none" w:sz="0" w:space="0" w:color="auto"/>
                    <w:bottom w:val="none" w:sz="0" w:space="0" w:color="auto"/>
                    <w:right w:val="none" w:sz="0" w:space="0" w:color="auto"/>
                  </w:divBdr>
                  <w:divsChild>
                    <w:div w:id="524976029">
                      <w:marLeft w:val="0"/>
                      <w:marRight w:val="0"/>
                      <w:marTop w:val="0"/>
                      <w:marBottom w:val="0"/>
                      <w:divBdr>
                        <w:top w:val="none" w:sz="0" w:space="0" w:color="auto"/>
                        <w:left w:val="none" w:sz="0" w:space="0" w:color="auto"/>
                        <w:bottom w:val="none" w:sz="0" w:space="0" w:color="auto"/>
                        <w:right w:val="none" w:sz="0" w:space="0" w:color="auto"/>
                      </w:divBdr>
                      <w:divsChild>
                        <w:div w:id="432482364">
                          <w:marLeft w:val="0"/>
                          <w:marRight w:val="0"/>
                          <w:marTop w:val="0"/>
                          <w:marBottom w:val="0"/>
                          <w:divBdr>
                            <w:top w:val="none" w:sz="0" w:space="0" w:color="auto"/>
                            <w:left w:val="none" w:sz="0" w:space="0" w:color="auto"/>
                            <w:bottom w:val="none" w:sz="0" w:space="0" w:color="auto"/>
                            <w:right w:val="none" w:sz="0" w:space="0" w:color="auto"/>
                          </w:divBdr>
                          <w:divsChild>
                            <w:div w:id="614483930">
                              <w:marLeft w:val="0"/>
                              <w:marRight w:val="0"/>
                              <w:marTop w:val="0"/>
                              <w:marBottom w:val="0"/>
                              <w:divBdr>
                                <w:top w:val="none" w:sz="0" w:space="0" w:color="auto"/>
                                <w:left w:val="none" w:sz="0" w:space="0" w:color="auto"/>
                                <w:bottom w:val="none" w:sz="0" w:space="0" w:color="auto"/>
                                <w:right w:val="none" w:sz="0" w:space="0" w:color="auto"/>
                              </w:divBdr>
                              <w:divsChild>
                                <w:div w:id="1964997988">
                                  <w:marLeft w:val="0"/>
                                  <w:marRight w:val="0"/>
                                  <w:marTop w:val="0"/>
                                  <w:marBottom w:val="0"/>
                                  <w:divBdr>
                                    <w:top w:val="none" w:sz="0" w:space="0" w:color="auto"/>
                                    <w:left w:val="none" w:sz="0" w:space="0" w:color="auto"/>
                                    <w:bottom w:val="none" w:sz="0" w:space="0" w:color="auto"/>
                                    <w:right w:val="none" w:sz="0" w:space="0" w:color="auto"/>
                                  </w:divBdr>
                                  <w:divsChild>
                                    <w:div w:id="267932854">
                                      <w:marLeft w:val="0"/>
                                      <w:marRight w:val="0"/>
                                      <w:marTop w:val="0"/>
                                      <w:marBottom w:val="0"/>
                                      <w:divBdr>
                                        <w:top w:val="none" w:sz="0" w:space="0" w:color="auto"/>
                                        <w:left w:val="none" w:sz="0" w:space="0" w:color="auto"/>
                                        <w:bottom w:val="none" w:sz="0" w:space="0" w:color="auto"/>
                                        <w:right w:val="none" w:sz="0" w:space="0" w:color="auto"/>
                                      </w:divBdr>
                                      <w:divsChild>
                                        <w:div w:id="8201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762672">
      <w:bodyDiv w:val="1"/>
      <w:marLeft w:val="0"/>
      <w:marRight w:val="0"/>
      <w:marTop w:val="0"/>
      <w:marBottom w:val="0"/>
      <w:divBdr>
        <w:top w:val="none" w:sz="0" w:space="0" w:color="auto"/>
        <w:left w:val="none" w:sz="0" w:space="0" w:color="auto"/>
        <w:bottom w:val="none" w:sz="0" w:space="0" w:color="auto"/>
        <w:right w:val="none" w:sz="0" w:space="0" w:color="auto"/>
      </w:divBdr>
      <w:divsChild>
        <w:div w:id="1188718940">
          <w:marLeft w:val="0"/>
          <w:marRight w:val="0"/>
          <w:marTop w:val="0"/>
          <w:marBottom w:val="150"/>
          <w:divBdr>
            <w:top w:val="none" w:sz="0" w:space="5" w:color="auto"/>
            <w:left w:val="none" w:sz="0" w:space="0" w:color="auto"/>
            <w:bottom w:val="single" w:sz="6" w:space="15" w:color="EEEEEE"/>
            <w:right w:val="none" w:sz="0" w:space="0" w:color="auto"/>
          </w:divBdr>
        </w:div>
        <w:div w:id="1038697909">
          <w:marLeft w:val="0"/>
          <w:marRight w:val="0"/>
          <w:marTop w:val="0"/>
          <w:marBottom w:val="0"/>
          <w:divBdr>
            <w:top w:val="none" w:sz="0" w:space="0" w:color="auto"/>
            <w:left w:val="none" w:sz="0" w:space="0" w:color="auto"/>
            <w:bottom w:val="none" w:sz="0" w:space="0" w:color="auto"/>
            <w:right w:val="none" w:sz="0" w:space="0" w:color="auto"/>
          </w:divBdr>
          <w:divsChild>
            <w:div w:id="593053332">
              <w:marLeft w:val="0"/>
              <w:marRight w:val="0"/>
              <w:marTop w:val="0"/>
              <w:marBottom w:val="0"/>
              <w:divBdr>
                <w:top w:val="none" w:sz="0" w:space="0" w:color="auto"/>
                <w:left w:val="none" w:sz="0" w:space="0" w:color="auto"/>
                <w:bottom w:val="none" w:sz="0" w:space="0" w:color="auto"/>
                <w:right w:val="none" w:sz="0" w:space="0" w:color="auto"/>
              </w:divBdr>
              <w:divsChild>
                <w:div w:id="82845772">
                  <w:marLeft w:val="0"/>
                  <w:marRight w:val="0"/>
                  <w:marTop w:val="0"/>
                  <w:marBottom w:val="0"/>
                  <w:divBdr>
                    <w:top w:val="none" w:sz="0" w:space="0" w:color="auto"/>
                    <w:left w:val="none" w:sz="0" w:space="0" w:color="auto"/>
                    <w:bottom w:val="none" w:sz="0" w:space="0" w:color="auto"/>
                    <w:right w:val="none" w:sz="0" w:space="0" w:color="auto"/>
                  </w:divBdr>
                  <w:divsChild>
                    <w:div w:id="1645307878">
                      <w:marLeft w:val="0"/>
                      <w:marRight w:val="0"/>
                      <w:marTop w:val="0"/>
                      <w:marBottom w:val="0"/>
                      <w:divBdr>
                        <w:top w:val="none" w:sz="0" w:space="0" w:color="auto"/>
                        <w:left w:val="none" w:sz="0" w:space="0" w:color="auto"/>
                        <w:bottom w:val="none" w:sz="0" w:space="0" w:color="auto"/>
                        <w:right w:val="none" w:sz="0" w:space="0" w:color="auto"/>
                      </w:divBdr>
                      <w:divsChild>
                        <w:div w:id="2141877595">
                          <w:marLeft w:val="0"/>
                          <w:marRight w:val="0"/>
                          <w:marTop w:val="0"/>
                          <w:marBottom w:val="0"/>
                          <w:divBdr>
                            <w:top w:val="none" w:sz="0" w:space="0" w:color="auto"/>
                            <w:left w:val="none" w:sz="0" w:space="0" w:color="auto"/>
                            <w:bottom w:val="none" w:sz="0" w:space="0" w:color="auto"/>
                            <w:right w:val="none" w:sz="0" w:space="0" w:color="auto"/>
                          </w:divBdr>
                          <w:divsChild>
                            <w:div w:id="1232496420">
                              <w:marLeft w:val="0"/>
                              <w:marRight w:val="0"/>
                              <w:marTop w:val="0"/>
                              <w:marBottom w:val="0"/>
                              <w:divBdr>
                                <w:top w:val="none" w:sz="0" w:space="0" w:color="auto"/>
                                <w:left w:val="none" w:sz="0" w:space="0" w:color="auto"/>
                                <w:bottom w:val="none" w:sz="0" w:space="0" w:color="auto"/>
                                <w:right w:val="none" w:sz="0" w:space="0" w:color="auto"/>
                              </w:divBdr>
                              <w:divsChild>
                                <w:div w:id="884679467">
                                  <w:marLeft w:val="0"/>
                                  <w:marRight w:val="0"/>
                                  <w:marTop w:val="0"/>
                                  <w:marBottom w:val="0"/>
                                  <w:divBdr>
                                    <w:top w:val="none" w:sz="0" w:space="0" w:color="auto"/>
                                    <w:left w:val="none" w:sz="0" w:space="0" w:color="auto"/>
                                    <w:bottom w:val="none" w:sz="0" w:space="0" w:color="auto"/>
                                    <w:right w:val="none" w:sz="0" w:space="0" w:color="auto"/>
                                  </w:divBdr>
                                  <w:divsChild>
                                    <w:div w:id="86507725">
                                      <w:marLeft w:val="0"/>
                                      <w:marRight w:val="0"/>
                                      <w:marTop w:val="0"/>
                                      <w:marBottom w:val="0"/>
                                      <w:divBdr>
                                        <w:top w:val="none" w:sz="0" w:space="0" w:color="auto"/>
                                        <w:left w:val="none" w:sz="0" w:space="0" w:color="auto"/>
                                        <w:bottom w:val="none" w:sz="0" w:space="0" w:color="auto"/>
                                        <w:right w:val="none" w:sz="0" w:space="0" w:color="auto"/>
                                      </w:divBdr>
                                      <w:divsChild>
                                        <w:div w:id="10119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117043">
      <w:bodyDiv w:val="1"/>
      <w:marLeft w:val="0"/>
      <w:marRight w:val="0"/>
      <w:marTop w:val="0"/>
      <w:marBottom w:val="0"/>
      <w:divBdr>
        <w:top w:val="none" w:sz="0" w:space="0" w:color="auto"/>
        <w:left w:val="none" w:sz="0" w:space="0" w:color="auto"/>
        <w:bottom w:val="none" w:sz="0" w:space="0" w:color="auto"/>
        <w:right w:val="none" w:sz="0" w:space="0" w:color="auto"/>
      </w:divBdr>
      <w:divsChild>
        <w:div w:id="1017269827">
          <w:marLeft w:val="0"/>
          <w:marRight w:val="0"/>
          <w:marTop w:val="0"/>
          <w:marBottom w:val="150"/>
          <w:divBdr>
            <w:top w:val="none" w:sz="0" w:space="5" w:color="auto"/>
            <w:left w:val="none" w:sz="0" w:space="0" w:color="auto"/>
            <w:bottom w:val="single" w:sz="6" w:space="15" w:color="EEEEEE"/>
            <w:right w:val="none" w:sz="0" w:space="0" w:color="auto"/>
          </w:divBdr>
        </w:div>
        <w:div w:id="1063061920">
          <w:marLeft w:val="0"/>
          <w:marRight w:val="0"/>
          <w:marTop w:val="0"/>
          <w:marBottom w:val="0"/>
          <w:divBdr>
            <w:top w:val="none" w:sz="0" w:space="0" w:color="auto"/>
            <w:left w:val="none" w:sz="0" w:space="0" w:color="auto"/>
            <w:bottom w:val="none" w:sz="0" w:space="0" w:color="auto"/>
            <w:right w:val="none" w:sz="0" w:space="0" w:color="auto"/>
          </w:divBdr>
          <w:divsChild>
            <w:div w:id="390617860">
              <w:marLeft w:val="0"/>
              <w:marRight w:val="0"/>
              <w:marTop w:val="0"/>
              <w:marBottom w:val="0"/>
              <w:divBdr>
                <w:top w:val="none" w:sz="0" w:space="0" w:color="auto"/>
                <w:left w:val="none" w:sz="0" w:space="0" w:color="auto"/>
                <w:bottom w:val="none" w:sz="0" w:space="0" w:color="auto"/>
                <w:right w:val="none" w:sz="0" w:space="0" w:color="auto"/>
              </w:divBdr>
              <w:divsChild>
                <w:div w:id="242417768">
                  <w:marLeft w:val="0"/>
                  <w:marRight w:val="0"/>
                  <w:marTop w:val="0"/>
                  <w:marBottom w:val="0"/>
                  <w:divBdr>
                    <w:top w:val="none" w:sz="0" w:space="0" w:color="auto"/>
                    <w:left w:val="none" w:sz="0" w:space="0" w:color="auto"/>
                    <w:bottom w:val="none" w:sz="0" w:space="0" w:color="auto"/>
                    <w:right w:val="none" w:sz="0" w:space="0" w:color="auto"/>
                  </w:divBdr>
                  <w:divsChild>
                    <w:div w:id="1121336047">
                      <w:marLeft w:val="0"/>
                      <w:marRight w:val="0"/>
                      <w:marTop w:val="0"/>
                      <w:marBottom w:val="0"/>
                      <w:divBdr>
                        <w:top w:val="none" w:sz="0" w:space="0" w:color="auto"/>
                        <w:left w:val="none" w:sz="0" w:space="0" w:color="auto"/>
                        <w:bottom w:val="none" w:sz="0" w:space="0" w:color="auto"/>
                        <w:right w:val="none" w:sz="0" w:space="0" w:color="auto"/>
                      </w:divBdr>
                      <w:divsChild>
                        <w:div w:id="678318434">
                          <w:marLeft w:val="0"/>
                          <w:marRight w:val="0"/>
                          <w:marTop w:val="0"/>
                          <w:marBottom w:val="0"/>
                          <w:divBdr>
                            <w:top w:val="none" w:sz="0" w:space="0" w:color="auto"/>
                            <w:left w:val="none" w:sz="0" w:space="0" w:color="auto"/>
                            <w:bottom w:val="none" w:sz="0" w:space="0" w:color="auto"/>
                            <w:right w:val="none" w:sz="0" w:space="0" w:color="auto"/>
                          </w:divBdr>
                          <w:divsChild>
                            <w:div w:id="2010670221">
                              <w:marLeft w:val="0"/>
                              <w:marRight w:val="0"/>
                              <w:marTop w:val="0"/>
                              <w:marBottom w:val="0"/>
                              <w:divBdr>
                                <w:top w:val="none" w:sz="0" w:space="0" w:color="auto"/>
                                <w:left w:val="none" w:sz="0" w:space="0" w:color="auto"/>
                                <w:bottom w:val="none" w:sz="0" w:space="0" w:color="auto"/>
                                <w:right w:val="none" w:sz="0" w:space="0" w:color="auto"/>
                              </w:divBdr>
                              <w:divsChild>
                                <w:div w:id="1381369282">
                                  <w:marLeft w:val="0"/>
                                  <w:marRight w:val="0"/>
                                  <w:marTop w:val="0"/>
                                  <w:marBottom w:val="0"/>
                                  <w:divBdr>
                                    <w:top w:val="none" w:sz="0" w:space="0" w:color="auto"/>
                                    <w:left w:val="none" w:sz="0" w:space="0" w:color="auto"/>
                                    <w:bottom w:val="none" w:sz="0" w:space="0" w:color="auto"/>
                                    <w:right w:val="none" w:sz="0" w:space="0" w:color="auto"/>
                                  </w:divBdr>
                                  <w:divsChild>
                                    <w:div w:id="1188254831">
                                      <w:marLeft w:val="0"/>
                                      <w:marRight w:val="0"/>
                                      <w:marTop w:val="0"/>
                                      <w:marBottom w:val="0"/>
                                      <w:divBdr>
                                        <w:top w:val="none" w:sz="0" w:space="0" w:color="auto"/>
                                        <w:left w:val="none" w:sz="0" w:space="0" w:color="auto"/>
                                        <w:bottom w:val="none" w:sz="0" w:space="0" w:color="auto"/>
                                        <w:right w:val="none" w:sz="0" w:space="0" w:color="auto"/>
                                      </w:divBdr>
                                      <w:divsChild>
                                        <w:div w:id="6456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670252">
      <w:bodyDiv w:val="1"/>
      <w:marLeft w:val="0"/>
      <w:marRight w:val="0"/>
      <w:marTop w:val="0"/>
      <w:marBottom w:val="0"/>
      <w:divBdr>
        <w:top w:val="none" w:sz="0" w:space="0" w:color="auto"/>
        <w:left w:val="none" w:sz="0" w:space="0" w:color="auto"/>
        <w:bottom w:val="none" w:sz="0" w:space="0" w:color="auto"/>
        <w:right w:val="none" w:sz="0" w:space="0" w:color="auto"/>
      </w:divBdr>
      <w:divsChild>
        <w:div w:id="1988586517">
          <w:marLeft w:val="0"/>
          <w:marRight w:val="0"/>
          <w:marTop w:val="0"/>
          <w:marBottom w:val="150"/>
          <w:divBdr>
            <w:top w:val="none" w:sz="0" w:space="5" w:color="auto"/>
            <w:left w:val="none" w:sz="0" w:space="0" w:color="auto"/>
            <w:bottom w:val="single" w:sz="6" w:space="15" w:color="EEEEEE"/>
            <w:right w:val="none" w:sz="0" w:space="0" w:color="auto"/>
          </w:divBdr>
        </w:div>
        <w:div w:id="199560308">
          <w:marLeft w:val="0"/>
          <w:marRight w:val="0"/>
          <w:marTop w:val="0"/>
          <w:marBottom w:val="0"/>
          <w:divBdr>
            <w:top w:val="none" w:sz="0" w:space="0" w:color="auto"/>
            <w:left w:val="none" w:sz="0" w:space="0" w:color="auto"/>
            <w:bottom w:val="none" w:sz="0" w:space="0" w:color="auto"/>
            <w:right w:val="none" w:sz="0" w:space="0" w:color="auto"/>
          </w:divBdr>
          <w:divsChild>
            <w:div w:id="535431072">
              <w:marLeft w:val="0"/>
              <w:marRight w:val="0"/>
              <w:marTop w:val="0"/>
              <w:marBottom w:val="0"/>
              <w:divBdr>
                <w:top w:val="none" w:sz="0" w:space="0" w:color="auto"/>
                <w:left w:val="none" w:sz="0" w:space="0" w:color="auto"/>
                <w:bottom w:val="none" w:sz="0" w:space="0" w:color="auto"/>
                <w:right w:val="none" w:sz="0" w:space="0" w:color="auto"/>
              </w:divBdr>
              <w:divsChild>
                <w:div w:id="766316326">
                  <w:marLeft w:val="0"/>
                  <w:marRight w:val="0"/>
                  <w:marTop w:val="0"/>
                  <w:marBottom w:val="0"/>
                  <w:divBdr>
                    <w:top w:val="none" w:sz="0" w:space="0" w:color="auto"/>
                    <w:left w:val="none" w:sz="0" w:space="0" w:color="auto"/>
                    <w:bottom w:val="none" w:sz="0" w:space="0" w:color="auto"/>
                    <w:right w:val="none" w:sz="0" w:space="0" w:color="auto"/>
                  </w:divBdr>
                  <w:divsChild>
                    <w:div w:id="1443457232">
                      <w:marLeft w:val="0"/>
                      <w:marRight w:val="0"/>
                      <w:marTop w:val="0"/>
                      <w:marBottom w:val="0"/>
                      <w:divBdr>
                        <w:top w:val="none" w:sz="0" w:space="0" w:color="auto"/>
                        <w:left w:val="none" w:sz="0" w:space="0" w:color="auto"/>
                        <w:bottom w:val="none" w:sz="0" w:space="0" w:color="auto"/>
                        <w:right w:val="none" w:sz="0" w:space="0" w:color="auto"/>
                      </w:divBdr>
                      <w:divsChild>
                        <w:div w:id="1918855114">
                          <w:marLeft w:val="0"/>
                          <w:marRight w:val="0"/>
                          <w:marTop w:val="0"/>
                          <w:marBottom w:val="0"/>
                          <w:divBdr>
                            <w:top w:val="none" w:sz="0" w:space="0" w:color="auto"/>
                            <w:left w:val="none" w:sz="0" w:space="0" w:color="auto"/>
                            <w:bottom w:val="none" w:sz="0" w:space="0" w:color="auto"/>
                            <w:right w:val="none" w:sz="0" w:space="0" w:color="auto"/>
                          </w:divBdr>
                          <w:divsChild>
                            <w:div w:id="145318491">
                              <w:marLeft w:val="0"/>
                              <w:marRight w:val="0"/>
                              <w:marTop w:val="0"/>
                              <w:marBottom w:val="0"/>
                              <w:divBdr>
                                <w:top w:val="none" w:sz="0" w:space="0" w:color="auto"/>
                                <w:left w:val="none" w:sz="0" w:space="0" w:color="auto"/>
                                <w:bottom w:val="none" w:sz="0" w:space="0" w:color="auto"/>
                                <w:right w:val="none" w:sz="0" w:space="0" w:color="auto"/>
                              </w:divBdr>
                              <w:divsChild>
                                <w:div w:id="1004865620">
                                  <w:marLeft w:val="0"/>
                                  <w:marRight w:val="0"/>
                                  <w:marTop w:val="0"/>
                                  <w:marBottom w:val="0"/>
                                  <w:divBdr>
                                    <w:top w:val="none" w:sz="0" w:space="0" w:color="auto"/>
                                    <w:left w:val="none" w:sz="0" w:space="0" w:color="auto"/>
                                    <w:bottom w:val="none" w:sz="0" w:space="0" w:color="auto"/>
                                    <w:right w:val="none" w:sz="0" w:space="0" w:color="auto"/>
                                  </w:divBdr>
                                  <w:divsChild>
                                    <w:div w:id="1492675099">
                                      <w:marLeft w:val="0"/>
                                      <w:marRight w:val="0"/>
                                      <w:marTop w:val="0"/>
                                      <w:marBottom w:val="0"/>
                                      <w:divBdr>
                                        <w:top w:val="none" w:sz="0" w:space="0" w:color="auto"/>
                                        <w:left w:val="none" w:sz="0" w:space="0" w:color="auto"/>
                                        <w:bottom w:val="none" w:sz="0" w:space="0" w:color="auto"/>
                                        <w:right w:val="none" w:sz="0" w:space="0" w:color="auto"/>
                                      </w:divBdr>
                                      <w:divsChild>
                                        <w:div w:id="8624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612009">
      <w:bodyDiv w:val="1"/>
      <w:marLeft w:val="0"/>
      <w:marRight w:val="0"/>
      <w:marTop w:val="0"/>
      <w:marBottom w:val="0"/>
      <w:divBdr>
        <w:top w:val="none" w:sz="0" w:space="0" w:color="auto"/>
        <w:left w:val="none" w:sz="0" w:space="0" w:color="auto"/>
        <w:bottom w:val="none" w:sz="0" w:space="0" w:color="auto"/>
        <w:right w:val="none" w:sz="0" w:space="0" w:color="auto"/>
      </w:divBdr>
    </w:div>
    <w:div w:id="1445661159">
      <w:bodyDiv w:val="1"/>
      <w:marLeft w:val="0"/>
      <w:marRight w:val="0"/>
      <w:marTop w:val="0"/>
      <w:marBottom w:val="0"/>
      <w:divBdr>
        <w:top w:val="none" w:sz="0" w:space="0" w:color="auto"/>
        <w:left w:val="none" w:sz="0" w:space="0" w:color="auto"/>
        <w:bottom w:val="none" w:sz="0" w:space="0" w:color="auto"/>
        <w:right w:val="none" w:sz="0" w:space="0" w:color="auto"/>
      </w:divBdr>
      <w:divsChild>
        <w:div w:id="1008756182">
          <w:marLeft w:val="0"/>
          <w:marRight w:val="0"/>
          <w:marTop w:val="0"/>
          <w:marBottom w:val="150"/>
          <w:divBdr>
            <w:top w:val="none" w:sz="0" w:space="5" w:color="auto"/>
            <w:left w:val="none" w:sz="0" w:space="0" w:color="auto"/>
            <w:bottom w:val="single" w:sz="6" w:space="15" w:color="EEEEEE"/>
            <w:right w:val="none" w:sz="0" w:space="0" w:color="auto"/>
          </w:divBdr>
        </w:div>
        <w:div w:id="753012599">
          <w:marLeft w:val="0"/>
          <w:marRight w:val="0"/>
          <w:marTop w:val="0"/>
          <w:marBottom w:val="0"/>
          <w:divBdr>
            <w:top w:val="none" w:sz="0" w:space="0" w:color="auto"/>
            <w:left w:val="none" w:sz="0" w:space="0" w:color="auto"/>
            <w:bottom w:val="none" w:sz="0" w:space="0" w:color="auto"/>
            <w:right w:val="none" w:sz="0" w:space="0" w:color="auto"/>
          </w:divBdr>
          <w:divsChild>
            <w:div w:id="479154843">
              <w:marLeft w:val="0"/>
              <w:marRight w:val="0"/>
              <w:marTop w:val="0"/>
              <w:marBottom w:val="0"/>
              <w:divBdr>
                <w:top w:val="none" w:sz="0" w:space="0" w:color="auto"/>
                <w:left w:val="none" w:sz="0" w:space="0" w:color="auto"/>
                <w:bottom w:val="none" w:sz="0" w:space="0" w:color="auto"/>
                <w:right w:val="none" w:sz="0" w:space="0" w:color="auto"/>
              </w:divBdr>
              <w:divsChild>
                <w:div w:id="492993869">
                  <w:marLeft w:val="0"/>
                  <w:marRight w:val="0"/>
                  <w:marTop w:val="0"/>
                  <w:marBottom w:val="0"/>
                  <w:divBdr>
                    <w:top w:val="none" w:sz="0" w:space="0" w:color="auto"/>
                    <w:left w:val="none" w:sz="0" w:space="0" w:color="auto"/>
                    <w:bottom w:val="none" w:sz="0" w:space="0" w:color="auto"/>
                    <w:right w:val="none" w:sz="0" w:space="0" w:color="auto"/>
                  </w:divBdr>
                  <w:divsChild>
                    <w:div w:id="945382925">
                      <w:marLeft w:val="0"/>
                      <w:marRight w:val="0"/>
                      <w:marTop w:val="0"/>
                      <w:marBottom w:val="0"/>
                      <w:divBdr>
                        <w:top w:val="none" w:sz="0" w:space="0" w:color="auto"/>
                        <w:left w:val="none" w:sz="0" w:space="0" w:color="auto"/>
                        <w:bottom w:val="none" w:sz="0" w:space="0" w:color="auto"/>
                        <w:right w:val="none" w:sz="0" w:space="0" w:color="auto"/>
                      </w:divBdr>
                      <w:divsChild>
                        <w:div w:id="1652517336">
                          <w:marLeft w:val="0"/>
                          <w:marRight w:val="0"/>
                          <w:marTop w:val="0"/>
                          <w:marBottom w:val="0"/>
                          <w:divBdr>
                            <w:top w:val="none" w:sz="0" w:space="0" w:color="auto"/>
                            <w:left w:val="none" w:sz="0" w:space="0" w:color="auto"/>
                            <w:bottom w:val="none" w:sz="0" w:space="0" w:color="auto"/>
                            <w:right w:val="none" w:sz="0" w:space="0" w:color="auto"/>
                          </w:divBdr>
                          <w:divsChild>
                            <w:div w:id="1853299836">
                              <w:marLeft w:val="0"/>
                              <w:marRight w:val="0"/>
                              <w:marTop w:val="0"/>
                              <w:marBottom w:val="0"/>
                              <w:divBdr>
                                <w:top w:val="none" w:sz="0" w:space="0" w:color="auto"/>
                                <w:left w:val="none" w:sz="0" w:space="0" w:color="auto"/>
                                <w:bottom w:val="none" w:sz="0" w:space="0" w:color="auto"/>
                                <w:right w:val="none" w:sz="0" w:space="0" w:color="auto"/>
                              </w:divBdr>
                              <w:divsChild>
                                <w:div w:id="1760515751">
                                  <w:marLeft w:val="0"/>
                                  <w:marRight w:val="0"/>
                                  <w:marTop w:val="0"/>
                                  <w:marBottom w:val="0"/>
                                  <w:divBdr>
                                    <w:top w:val="none" w:sz="0" w:space="0" w:color="auto"/>
                                    <w:left w:val="none" w:sz="0" w:space="0" w:color="auto"/>
                                    <w:bottom w:val="none" w:sz="0" w:space="0" w:color="auto"/>
                                    <w:right w:val="none" w:sz="0" w:space="0" w:color="auto"/>
                                  </w:divBdr>
                                  <w:divsChild>
                                    <w:div w:id="776369346">
                                      <w:marLeft w:val="0"/>
                                      <w:marRight w:val="0"/>
                                      <w:marTop w:val="0"/>
                                      <w:marBottom w:val="0"/>
                                      <w:divBdr>
                                        <w:top w:val="none" w:sz="0" w:space="0" w:color="auto"/>
                                        <w:left w:val="none" w:sz="0" w:space="0" w:color="auto"/>
                                        <w:bottom w:val="none" w:sz="0" w:space="0" w:color="auto"/>
                                        <w:right w:val="none" w:sz="0" w:space="0" w:color="auto"/>
                                      </w:divBdr>
                                      <w:divsChild>
                                        <w:div w:id="7504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769636">
      <w:bodyDiv w:val="1"/>
      <w:marLeft w:val="0"/>
      <w:marRight w:val="0"/>
      <w:marTop w:val="0"/>
      <w:marBottom w:val="0"/>
      <w:divBdr>
        <w:top w:val="none" w:sz="0" w:space="0" w:color="auto"/>
        <w:left w:val="none" w:sz="0" w:space="0" w:color="auto"/>
        <w:bottom w:val="none" w:sz="0" w:space="0" w:color="auto"/>
        <w:right w:val="none" w:sz="0" w:space="0" w:color="auto"/>
      </w:divBdr>
      <w:divsChild>
        <w:div w:id="91019121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02122596">
      <w:bodyDiv w:val="1"/>
      <w:marLeft w:val="0"/>
      <w:marRight w:val="0"/>
      <w:marTop w:val="0"/>
      <w:marBottom w:val="0"/>
      <w:divBdr>
        <w:top w:val="none" w:sz="0" w:space="0" w:color="auto"/>
        <w:left w:val="none" w:sz="0" w:space="0" w:color="auto"/>
        <w:bottom w:val="none" w:sz="0" w:space="0" w:color="auto"/>
        <w:right w:val="none" w:sz="0" w:space="0" w:color="auto"/>
      </w:divBdr>
      <w:divsChild>
        <w:div w:id="897789814">
          <w:marLeft w:val="0"/>
          <w:marRight w:val="0"/>
          <w:marTop w:val="0"/>
          <w:marBottom w:val="150"/>
          <w:divBdr>
            <w:top w:val="none" w:sz="0" w:space="5" w:color="auto"/>
            <w:left w:val="none" w:sz="0" w:space="0" w:color="auto"/>
            <w:bottom w:val="single" w:sz="6" w:space="15" w:color="EEEEEE"/>
            <w:right w:val="none" w:sz="0" w:space="0" w:color="auto"/>
          </w:divBdr>
        </w:div>
        <w:div w:id="533494622">
          <w:marLeft w:val="0"/>
          <w:marRight w:val="0"/>
          <w:marTop w:val="0"/>
          <w:marBottom w:val="0"/>
          <w:divBdr>
            <w:top w:val="none" w:sz="0" w:space="0" w:color="auto"/>
            <w:left w:val="none" w:sz="0" w:space="0" w:color="auto"/>
            <w:bottom w:val="none" w:sz="0" w:space="0" w:color="auto"/>
            <w:right w:val="none" w:sz="0" w:space="0" w:color="auto"/>
          </w:divBdr>
          <w:divsChild>
            <w:div w:id="1560046901">
              <w:marLeft w:val="0"/>
              <w:marRight w:val="0"/>
              <w:marTop w:val="0"/>
              <w:marBottom w:val="0"/>
              <w:divBdr>
                <w:top w:val="none" w:sz="0" w:space="0" w:color="auto"/>
                <w:left w:val="none" w:sz="0" w:space="0" w:color="auto"/>
                <w:bottom w:val="none" w:sz="0" w:space="0" w:color="auto"/>
                <w:right w:val="none" w:sz="0" w:space="0" w:color="auto"/>
              </w:divBdr>
              <w:divsChild>
                <w:div w:id="1673603714">
                  <w:marLeft w:val="0"/>
                  <w:marRight w:val="0"/>
                  <w:marTop w:val="0"/>
                  <w:marBottom w:val="0"/>
                  <w:divBdr>
                    <w:top w:val="none" w:sz="0" w:space="0" w:color="auto"/>
                    <w:left w:val="none" w:sz="0" w:space="0" w:color="auto"/>
                    <w:bottom w:val="none" w:sz="0" w:space="0" w:color="auto"/>
                    <w:right w:val="none" w:sz="0" w:space="0" w:color="auto"/>
                  </w:divBdr>
                  <w:divsChild>
                    <w:div w:id="457994097">
                      <w:marLeft w:val="0"/>
                      <w:marRight w:val="0"/>
                      <w:marTop w:val="0"/>
                      <w:marBottom w:val="0"/>
                      <w:divBdr>
                        <w:top w:val="none" w:sz="0" w:space="0" w:color="auto"/>
                        <w:left w:val="none" w:sz="0" w:space="0" w:color="auto"/>
                        <w:bottom w:val="none" w:sz="0" w:space="0" w:color="auto"/>
                        <w:right w:val="none" w:sz="0" w:space="0" w:color="auto"/>
                      </w:divBdr>
                      <w:divsChild>
                        <w:div w:id="360978287">
                          <w:marLeft w:val="0"/>
                          <w:marRight w:val="0"/>
                          <w:marTop w:val="0"/>
                          <w:marBottom w:val="0"/>
                          <w:divBdr>
                            <w:top w:val="none" w:sz="0" w:space="0" w:color="auto"/>
                            <w:left w:val="none" w:sz="0" w:space="0" w:color="auto"/>
                            <w:bottom w:val="none" w:sz="0" w:space="0" w:color="auto"/>
                            <w:right w:val="none" w:sz="0" w:space="0" w:color="auto"/>
                          </w:divBdr>
                          <w:divsChild>
                            <w:div w:id="1733850104">
                              <w:marLeft w:val="0"/>
                              <w:marRight w:val="0"/>
                              <w:marTop w:val="0"/>
                              <w:marBottom w:val="0"/>
                              <w:divBdr>
                                <w:top w:val="none" w:sz="0" w:space="0" w:color="auto"/>
                                <w:left w:val="none" w:sz="0" w:space="0" w:color="auto"/>
                                <w:bottom w:val="none" w:sz="0" w:space="0" w:color="auto"/>
                                <w:right w:val="none" w:sz="0" w:space="0" w:color="auto"/>
                              </w:divBdr>
                              <w:divsChild>
                                <w:div w:id="1205286048">
                                  <w:marLeft w:val="0"/>
                                  <w:marRight w:val="0"/>
                                  <w:marTop w:val="0"/>
                                  <w:marBottom w:val="0"/>
                                  <w:divBdr>
                                    <w:top w:val="none" w:sz="0" w:space="0" w:color="auto"/>
                                    <w:left w:val="none" w:sz="0" w:space="0" w:color="auto"/>
                                    <w:bottom w:val="none" w:sz="0" w:space="0" w:color="auto"/>
                                    <w:right w:val="none" w:sz="0" w:space="0" w:color="auto"/>
                                  </w:divBdr>
                                  <w:divsChild>
                                    <w:div w:id="1595363">
                                      <w:marLeft w:val="0"/>
                                      <w:marRight w:val="0"/>
                                      <w:marTop w:val="0"/>
                                      <w:marBottom w:val="0"/>
                                      <w:divBdr>
                                        <w:top w:val="none" w:sz="0" w:space="0" w:color="auto"/>
                                        <w:left w:val="none" w:sz="0" w:space="0" w:color="auto"/>
                                        <w:bottom w:val="none" w:sz="0" w:space="0" w:color="auto"/>
                                        <w:right w:val="none" w:sz="0" w:space="0" w:color="auto"/>
                                      </w:divBdr>
                                      <w:divsChild>
                                        <w:div w:id="6478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663126">
      <w:bodyDiv w:val="1"/>
      <w:marLeft w:val="0"/>
      <w:marRight w:val="0"/>
      <w:marTop w:val="0"/>
      <w:marBottom w:val="0"/>
      <w:divBdr>
        <w:top w:val="none" w:sz="0" w:space="0" w:color="auto"/>
        <w:left w:val="none" w:sz="0" w:space="0" w:color="auto"/>
        <w:bottom w:val="none" w:sz="0" w:space="0" w:color="auto"/>
        <w:right w:val="none" w:sz="0" w:space="0" w:color="auto"/>
      </w:divBdr>
    </w:div>
    <w:div w:id="1970431305">
      <w:bodyDiv w:val="1"/>
      <w:marLeft w:val="0"/>
      <w:marRight w:val="0"/>
      <w:marTop w:val="0"/>
      <w:marBottom w:val="0"/>
      <w:divBdr>
        <w:top w:val="none" w:sz="0" w:space="0" w:color="auto"/>
        <w:left w:val="none" w:sz="0" w:space="0" w:color="auto"/>
        <w:bottom w:val="none" w:sz="0" w:space="0" w:color="auto"/>
        <w:right w:val="none" w:sz="0" w:space="0" w:color="auto"/>
      </w:divBdr>
      <w:divsChild>
        <w:div w:id="883835926">
          <w:marLeft w:val="0"/>
          <w:marRight w:val="0"/>
          <w:marTop w:val="0"/>
          <w:marBottom w:val="150"/>
          <w:divBdr>
            <w:top w:val="none" w:sz="0" w:space="5" w:color="auto"/>
            <w:left w:val="none" w:sz="0" w:space="0" w:color="auto"/>
            <w:bottom w:val="single" w:sz="6" w:space="15" w:color="EEEEEE"/>
            <w:right w:val="none" w:sz="0" w:space="0" w:color="auto"/>
          </w:divBdr>
        </w:div>
        <w:div w:id="784160453">
          <w:marLeft w:val="0"/>
          <w:marRight w:val="0"/>
          <w:marTop w:val="0"/>
          <w:marBottom w:val="0"/>
          <w:divBdr>
            <w:top w:val="none" w:sz="0" w:space="0" w:color="auto"/>
            <w:left w:val="none" w:sz="0" w:space="0" w:color="auto"/>
            <w:bottom w:val="none" w:sz="0" w:space="0" w:color="auto"/>
            <w:right w:val="none" w:sz="0" w:space="0" w:color="auto"/>
          </w:divBdr>
          <w:divsChild>
            <w:div w:id="960455731">
              <w:marLeft w:val="0"/>
              <w:marRight w:val="0"/>
              <w:marTop w:val="0"/>
              <w:marBottom w:val="0"/>
              <w:divBdr>
                <w:top w:val="none" w:sz="0" w:space="0" w:color="auto"/>
                <w:left w:val="none" w:sz="0" w:space="0" w:color="auto"/>
                <w:bottom w:val="none" w:sz="0" w:space="0" w:color="auto"/>
                <w:right w:val="none" w:sz="0" w:space="0" w:color="auto"/>
              </w:divBdr>
              <w:divsChild>
                <w:div w:id="1502351022">
                  <w:marLeft w:val="0"/>
                  <w:marRight w:val="0"/>
                  <w:marTop w:val="0"/>
                  <w:marBottom w:val="0"/>
                  <w:divBdr>
                    <w:top w:val="none" w:sz="0" w:space="0" w:color="auto"/>
                    <w:left w:val="none" w:sz="0" w:space="0" w:color="auto"/>
                    <w:bottom w:val="none" w:sz="0" w:space="0" w:color="auto"/>
                    <w:right w:val="none" w:sz="0" w:space="0" w:color="auto"/>
                  </w:divBdr>
                  <w:divsChild>
                    <w:div w:id="850879974">
                      <w:marLeft w:val="0"/>
                      <w:marRight w:val="0"/>
                      <w:marTop w:val="0"/>
                      <w:marBottom w:val="0"/>
                      <w:divBdr>
                        <w:top w:val="none" w:sz="0" w:space="0" w:color="auto"/>
                        <w:left w:val="none" w:sz="0" w:space="0" w:color="auto"/>
                        <w:bottom w:val="none" w:sz="0" w:space="0" w:color="auto"/>
                        <w:right w:val="none" w:sz="0" w:space="0" w:color="auto"/>
                      </w:divBdr>
                      <w:divsChild>
                        <w:div w:id="1369405123">
                          <w:marLeft w:val="0"/>
                          <w:marRight w:val="0"/>
                          <w:marTop w:val="0"/>
                          <w:marBottom w:val="0"/>
                          <w:divBdr>
                            <w:top w:val="none" w:sz="0" w:space="0" w:color="auto"/>
                            <w:left w:val="none" w:sz="0" w:space="0" w:color="auto"/>
                            <w:bottom w:val="none" w:sz="0" w:space="0" w:color="auto"/>
                            <w:right w:val="none" w:sz="0" w:space="0" w:color="auto"/>
                          </w:divBdr>
                          <w:divsChild>
                            <w:div w:id="1486094378">
                              <w:marLeft w:val="0"/>
                              <w:marRight w:val="0"/>
                              <w:marTop w:val="0"/>
                              <w:marBottom w:val="0"/>
                              <w:divBdr>
                                <w:top w:val="none" w:sz="0" w:space="0" w:color="auto"/>
                                <w:left w:val="none" w:sz="0" w:space="0" w:color="auto"/>
                                <w:bottom w:val="none" w:sz="0" w:space="0" w:color="auto"/>
                                <w:right w:val="none" w:sz="0" w:space="0" w:color="auto"/>
                              </w:divBdr>
                              <w:divsChild>
                                <w:div w:id="1085539627">
                                  <w:marLeft w:val="0"/>
                                  <w:marRight w:val="0"/>
                                  <w:marTop w:val="0"/>
                                  <w:marBottom w:val="0"/>
                                  <w:divBdr>
                                    <w:top w:val="none" w:sz="0" w:space="0" w:color="auto"/>
                                    <w:left w:val="none" w:sz="0" w:space="0" w:color="auto"/>
                                    <w:bottom w:val="none" w:sz="0" w:space="0" w:color="auto"/>
                                    <w:right w:val="none" w:sz="0" w:space="0" w:color="auto"/>
                                  </w:divBdr>
                                  <w:divsChild>
                                    <w:div w:id="1056390947">
                                      <w:marLeft w:val="0"/>
                                      <w:marRight w:val="0"/>
                                      <w:marTop w:val="0"/>
                                      <w:marBottom w:val="0"/>
                                      <w:divBdr>
                                        <w:top w:val="none" w:sz="0" w:space="0" w:color="auto"/>
                                        <w:left w:val="none" w:sz="0" w:space="0" w:color="auto"/>
                                        <w:bottom w:val="none" w:sz="0" w:space="0" w:color="auto"/>
                                        <w:right w:val="none" w:sz="0" w:space="0" w:color="auto"/>
                                      </w:divBdr>
                                      <w:divsChild>
                                        <w:div w:id="5700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974943">
      <w:bodyDiv w:val="1"/>
      <w:marLeft w:val="0"/>
      <w:marRight w:val="0"/>
      <w:marTop w:val="0"/>
      <w:marBottom w:val="0"/>
      <w:divBdr>
        <w:top w:val="none" w:sz="0" w:space="0" w:color="auto"/>
        <w:left w:val="none" w:sz="0" w:space="0" w:color="auto"/>
        <w:bottom w:val="none" w:sz="0" w:space="0" w:color="auto"/>
        <w:right w:val="none" w:sz="0" w:space="0" w:color="auto"/>
      </w:divBdr>
      <w:divsChild>
        <w:div w:id="1198811403">
          <w:marLeft w:val="0"/>
          <w:marRight w:val="0"/>
          <w:marTop w:val="0"/>
          <w:marBottom w:val="150"/>
          <w:divBdr>
            <w:top w:val="none" w:sz="0" w:space="5" w:color="auto"/>
            <w:left w:val="none" w:sz="0" w:space="0" w:color="auto"/>
            <w:bottom w:val="single" w:sz="6" w:space="15" w:color="EEEEEE"/>
            <w:right w:val="none" w:sz="0" w:space="0" w:color="auto"/>
          </w:divBdr>
        </w:div>
        <w:div w:id="1360858730">
          <w:marLeft w:val="0"/>
          <w:marRight w:val="0"/>
          <w:marTop w:val="0"/>
          <w:marBottom w:val="0"/>
          <w:divBdr>
            <w:top w:val="none" w:sz="0" w:space="0" w:color="auto"/>
            <w:left w:val="none" w:sz="0" w:space="0" w:color="auto"/>
            <w:bottom w:val="none" w:sz="0" w:space="0" w:color="auto"/>
            <w:right w:val="none" w:sz="0" w:space="0" w:color="auto"/>
          </w:divBdr>
          <w:divsChild>
            <w:div w:id="339770529">
              <w:marLeft w:val="0"/>
              <w:marRight w:val="0"/>
              <w:marTop w:val="0"/>
              <w:marBottom w:val="0"/>
              <w:divBdr>
                <w:top w:val="none" w:sz="0" w:space="0" w:color="auto"/>
                <w:left w:val="none" w:sz="0" w:space="0" w:color="auto"/>
                <w:bottom w:val="none" w:sz="0" w:space="0" w:color="auto"/>
                <w:right w:val="none" w:sz="0" w:space="0" w:color="auto"/>
              </w:divBdr>
              <w:divsChild>
                <w:div w:id="675503067">
                  <w:marLeft w:val="0"/>
                  <w:marRight w:val="0"/>
                  <w:marTop w:val="0"/>
                  <w:marBottom w:val="0"/>
                  <w:divBdr>
                    <w:top w:val="none" w:sz="0" w:space="0" w:color="auto"/>
                    <w:left w:val="none" w:sz="0" w:space="0" w:color="auto"/>
                    <w:bottom w:val="none" w:sz="0" w:space="0" w:color="auto"/>
                    <w:right w:val="none" w:sz="0" w:space="0" w:color="auto"/>
                  </w:divBdr>
                  <w:divsChild>
                    <w:div w:id="1771461683">
                      <w:marLeft w:val="0"/>
                      <w:marRight w:val="0"/>
                      <w:marTop w:val="0"/>
                      <w:marBottom w:val="0"/>
                      <w:divBdr>
                        <w:top w:val="none" w:sz="0" w:space="0" w:color="auto"/>
                        <w:left w:val="none" w:sz="0" w:space="0" w:color="auto"/>
                        <w:bottom w:val="none" w:sz="0" w:space="0" w:color="auto"/>
                        <w:right w:val="none" w:sz="0" w:space="0" w:color="auto"/>
                      </w:divBdr>
                      <w:divsChild>
                        <w:div w:id="1490246602">
                          <w:marLeft w:val="0"/>
                          <w:marRight w:val="0"/>
                          <w:marTop w:val="0"/>
                          <w:marBottom w:val="0"/>
                          <w:divBdr>
                            <w:top w:val="none" w:sz="0" w:space="0" w:color="auto"/>
                            <w:left w:val="none" w:sz="0" w:space="0" w:color="auto"/>
                            <w:bottom w:val="none" w:sz="0" w:space="0" w:color="auto"/>
                            <w:right w:val="none" w:sz="0" w:space="0" w:color="auto"/>
                          </w:divBdr>
                          <w:divsChild>
                            <w:div w:id="576132316">
                              <w:marLeft w:val="0"/>
                              <w:marRight w:val="0"/>
                              <w:marTop w:val="0"/>
                              <w:marBottom w:val="0"/>
                              <w:divBdr>
                                <w:top w:val="none" w:sz="0" w:space="0" w:color="auto"/>
                                <w:left w:val="none" w:sz="0" w:space="0" w:color="auto"/>
                                <w:bottom w:val="none" w:sz="0" w:space="0" w:color="auto"/>
                                <w:right w:val="none" w:sz="0" w:space="0" w:color="auto"/>
                              </w:divBdr>
                              <w:divsChild>
                                <w:div w:id="1536775255">
                                  <w:marLeft w:val="0"/>
                                  <w:marRight w:val="0"/>
                                  <w:marTop w:val="0"/>
                                  <w:marBottom w:val="0"/>
                                  <w:divBdr>
                                    <w:top w:val="none" w:sz="0" w:space="0" w:color="auto"/>
                                    <w:left w:val="none" w:sz="0" w:space="0" w:color="auto"/>
                                    <w:bottom w:val="none" w:sz="0" w:space="0" w:color="auto"/>
                                    <w:right w:val="none" w:sz="0" w:space="0" w:color="auto"/>
                                  </w:divBdr>
                                  <w:divsChild>
                                    <w:div w:id="1011569222">
                                      <w:marLeft w:val="0"/>
                                      <w:marRight w:val="0"/>
                                      <w:marTop w:val="0"/>
                                      <w:marBottom w:val="0"/>
                                      <w:divBdr>
                                        <w:top w:val="none" w:sz="0" w:space="0" w:color="auto"/>
                                        <w:left w:val="none" w:sz="0" w:space="0" w:color="auto"/>
                                        <w:bottom w:val="none" w:sz="0" w:space="0" w:color="auto"/>
                                        <w:right w:val="none" w:sz="0" w:space="0" w:color="auto"/>
                                      </w:divBdr>
                                      <w:divsChild>
                                        <w:div w:id="1308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559208">
      <w:bodyDiv w:val="1"/>
      <w:marLeft w:val="0"/>
      <w:marRight w:val="0"/>
      <w:marTop w:val="0"/>
      <w:marBottom w:val="0"/>
      <w:divBdr>
        <w:top w:val="none" w:sz="0" w:space="0" w:color="auto"/>
        <w:left w:val="none" w:sz="0" w:space="0" w:color="auto"/>
        <w:bottom w:val="none" w:sz="0" w:space="0" w:color="auto"/>
        <w:right w:val="none" w:sz="0" w:space="0" w:color="auto"/>
      </w:divBdr>
      <w:divsChild>
        <w:div w:id="1143811908">
          <w:marLeft w:val="0"/>
          <w:marRight w:val="0"/>
          <w:marTop w:val="0"/>
          <w:marBottom w:val="150"/>
          <w:divBdr>
            <w:top w:val="none" w:sz="0" w:space="5" w:color="auto"/>
            <w:left w:val="none" w:sz="0" w:space="0" w:color="auto"/>
            <w:bottom w:val="single" w:sz="6" w:space="15" w:color="EEEEEE"/>
            <w:right w:val="none" w:sz="0" w:space="0" w:color="auto"/>
          </w:divBdr>
        </w:div>
        <w:div w:id="1531528994">
          <w:marLeft w:val="0"/>
          <w:marRight w:val="0"/>
          <w:marTop w:val="0"/>
          <w:marBottom w:val="0"/>
          <w:divBdr>
            <w:top w:val="none" w:sz="0" w:space="0" w:color="auto"/>
            <w:left w:val="none" w:sz="0" w:space="0" w:color="auto"/>
            <w:bottom w:val="none" w:sz="0" w:space="0" w:color="auto"/>
            <w:right w:val="none" w:sz="0" w:space="0" w:color="auto"/>
          </w:divBdr>
          <w:divsChild>
            <w:div w:id="1159074740">
              <w:marLeft w:val="0"/>
              <w:marRight w:val="0"/>
              <w:marTop w:val="0"/>
              <w:marBottom w:val="0"/>
              <w:divBdr>
                <w:top w:val="none" w:sz="0" w:space="0" w:color="auto"/>
                <w:left w:val="none" w:sz="0" w:space="0" w:color="auto"/>
                <w:bottom w:val="none" w:sz="0" w:space="0" w:color="auto"/>
                <w:right w:val="none" w:sz="0" w:space="0" w:color="auto"/>
              </w:divBdr>
              <w:divsChild>
                <w:div w:id="2056804717">
                  <w:marLeft w:val="0"/>
                  <w:marRight w:val="0"/>
                  <w:marTop w:val="0"/>
                  <w:marBottom w:val="0"/>
                  <w:divBdr>
                    <w:top w:val="none" w:sz="0" w:space="0" w:color="auto"/>
                    <w:left w:val="none" w:sz="0" w:space="0" w:color="auto"/>
                    <w:bottom w:val="none" w:sz="0" w:space="0" w:color="auto"/>
                    <w:right w:val="none" w:sz="0" w:space="0" w:color="auto"/>
                  </w:divBdr>
                  <w:divsChild>
                    <w:div w:id="1039741525">
                      <w:marLeft w:val="0"/>
                      <w:marRight w:val="0"/>
                      <w:marTop w:val="0"/>
                      <w:marBottom w:val="0"/>
                      <w:divBdr>
                        <w:top w:val="none" w:sz="0" w:space="0" w:color="auto"/>
                        <w:left w:val="none" w:sz="0" w:space="0" w:color="auto"/>
                        <w:bottom w:val="none" w:sz="0" w:space="0" w:color="auto"/>
                        <w:right w:val="none" w:sz="0" w:space="0" w:color="auto"/>
                      </w:divBdr>
                      <w:divsChild>
                        <w:div w:id="171720346">
                          <w:marLeft w:val="0"/>
                          <w:marRight w:val="0"/>
                          <w:marTop w:val="0"/>
                          <w:marBottom w:val="0"/>
                          <w:divBdr>
                            <w:top w:val="none" w:sz="0" w:space="0" w:color="auto"/>
                            <w:left w:val="none" w:sz="0" w:space="0" w:color="auto"/>
                            <w:bottom w:val="none" w:sz="0" w:space="0" w:color="auto"/>
                            <w:right w:val="none" w:sz="0" w:space="0" w:color="auto"/>
                          </w:divBdr>
                          <w:divsChild>
                            <w:div w:id="452944559">
                              <w:marLeft w:val="0"/>
                              <w:marRight w:val="0"/>
                              <w:marTop w:val="0"/>
                              <w:marBottom w:val="0"/>
                              <w:divBdr>
                                <w:top w:val="none" w:sz="0" w:space="0" w:color="auto"/>
                                <w:left w:val="none" w:sz="0" w:space="0" w:color="auto"/>
                                <w:bottom w:val="none" w:sz="0" w:space="0" w:color="auto"/>
                                <w:right w:val="none" w:sz="0" w:space="0" w:color="auto"/>
                              </w:divBdr>
                              <w:divsChild>
                                <w:div w:id="1672567381">
                                  <w:marLeft w:val="0"/>
                                  <w:marRight w:val="0"/>
                                  <w:marTop w:val="0"/>
                                  <w:marBottom w:val="0"/>
                                  <w:divBdr>
                                    <w:top w:val="none" w:sz="0" w:space="0" w:color="auto"/>
                                    <w:left w:val="none" w:sz="0" w:space="0" w:color="auto"/>
                                    <w:bottom w:val="none" w:sz="0" w:space="0" w:color="auto"/>
                                    <w:right w:val="none" w:sz="0" w:space="0" w:color="auto"/>
                                  </w:divBdr>
                                  <w:divsChild>
                                    <w:div w:id="254289061">
                                      <w:marLeft w:val="0"/>
                                      <w:marRight w:val="0"/>
                                      <w:marTop w:val="0"/>
                                      <w:marBottom w:val="0"/>
                                      <w:divBdr>
                                        <w:top w:val="none" w:sz="0" w:space="0" w:color="auto"/>
                                        <w:left w:val="none" w:sz="0" w:space="0" w:color="auto"/>
                                        <w:bottom w:val="none" w:sz="0" w:space="0" w:color="auto"/>
                                        <w:right w:val="none" w:sz="0" w:space="0" w:color="auto"/>
                                      </w:divBdr>
                                      <w:divsChild>
                                        <w:div w:id="1104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c-programming/c-operators" TargetMode="External"/><Relationship Id="rId18" Type="http://schemas.openxmlformats.org/officeDocument/2006/relationships/image" Target="media/image6.jpeg"/><Relationship Id="rId26" Type="http://schemas.openxmlformats.org/officeDocument/2006/relationships/hyperlink" Target="https://www.programiz.com/c-programming/library-function" TargetMode="External"/><Relationship Id="rId39" Type="http://schemas.openxmlformats.org/officeDocument/2006/relationships/hyperlink" Target="https://www.programiz.com/c-programming/c-structures" TargetMode="External"/><Relationship Id="rId21" Type="http://schemas.openxmlformats.org/officeDocument/2006/relationships/image" Target="media/image9.jpeg"/><Relationship Id="rId34" Type="http://schemas.openxmlformats.org/officeDocument/2006/relationships/image" Target="media/image16.png"/><Relationship Id="rId42" Type="http://schemas.openxmlformats.org/officeDocument/2006/relationships/hyperlink" Target="https://www.programiz.com/c-programming/c-pointer-functions" TargetMode="External"/><Relationship Id="rId47" Type="http://schemas.openxmlformats.org/officeDocument/2006/relationships/image" Target="media/image20.jpeg"/><Relationship Id="rId50" Type="http://schemas.openxmlformats.org/officeDocument/2006/relationships/hyperlink" Target="https://www.programiz.com/c-programming/c-pointers" TargetMode="External"/><Relationship Id="rId55" Type="http://schemas.openxmlformats.org/officeDocument/2006/relationships/hyperlink" Target="https://www.programiz.com/c-programming/c-pointers-arrays" TargetMode="External"/><Relationship Id="rId7" Type="http://schemas.openxmlformats.org/officeDocument/2006/relationships/image" Target="media/image1.jpeg"/><Relationship Id="rId12" Type="http://schemas.openxmlformats.org/officeDocument/2006/relationships/hyperlink" Target="https://www.programiz.com/c-programming/c-operators" TargetMode="External"/><Relationship Id="rId17" Type="http://schemas.openxmlformats.org/officeDocument/2006/relationships/image" Target="media/image5.jpeg"/><Relationship Id="rId25" Type="http://schemas.openxmlformats.org/officeDocument/2006/relationships/hyperlink" Target="https://www.programiz.com/c-programming/c-user-defined-functions" TargetMode="External"/><Relationship Id="rId33" Type="http://schemas.openxmlformats.org/officeDocument/2006/relationships/hyperlink" Target="https://www.programiz.com/c-programming/c-if-else-statement" TargetMode="External"/><Relationship Id="rId38" Type="http://schemas.openxmlformats.org/officeDocument/2006/relationships/hyperlink" Target="https://www.programiz.com/c-programming/c-dynamic-memory-allocation" TargetMode="External"/><Relationship Id="rId46" Type="http://schemas.openxmlformats.org/officeDocument/2006/relationships/image" Target="media/image19.jpe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rogramiz.com/c-programming/c-operators" TargetMode="External"/><Relationship Id="rId20" Type="http://schemas.openxmlformats.org/officeDocument/2006/relationships/image" Target="media/image8.jpeg"/><Relationship Id="rId29" Type="http://schemas.openxmlformats.org/officeDocument/2006/relationships/hyperlink" Target="https://www.programiz.com/c-programming/types-user-defined-functions" TargetMode="External"/><Relationship Id="rId41" Type="http://schemas.openxmlformats.org/officeDocument/2006/relationships/hyperlink" Target="https://www.programiz.com/c-programming/c-user-defined-functions" TargetMode="External"/><Relationship Id="rId54" Type="http://schemas.openxmlformats.org/officeDocument/2006/relationships/hyperlink" Target="https://www.programiz.com/c-programming/c-point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www.programiz.com/c-programming/library-function" TargetMode="External"/><Relationship Id="rId32" Type="http://schemas.openxmlformats.org/officeDocument/2006/relationships/image" Target="media/image15.jpeg"/><Relationship Id="rId37" Type="http://schemas.openxmlformats.org/officeDocument/2006/relationships/hyperlink" Target="https://www.programiz.com/c-programming/c-structures" TargetMode="External"/><Relationship Id="rId40" Type="http://schemas.openxmlformats.org/officeDocument/2006/relationships/hyperlink" Target="https://www.programiz.com/c-programming/c-functions" TargetMode="External"/><Relationship Id="rId45" Type="http://schemas.openxmlformats.org/officeDocument/2006/relationships/image" Target="media/image18.jpeg"/><Relationship Id="rId53" Type="http://schemas.openxmlformats.org/officeDocument/2006/relationships/hyperlink" Target="https://www.programiz.com/c-programming/c-arrays"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rogramiz.com/c-programming/c-operators" TargetMode="External"/><Relationship Id="rId23" Type="http://schemas.openxmlformats.org/officeDocument/2006/relationships/image" Target="media/image11.jpeg"/><Relationship Id="rId28" Type="http://schemas.openxmlformats.org/officeDocument/2006/relationships/hyperlink" Target="https://www.programiz.com/c-programming/c-user-defined-functions" TargetMode="External"/><Relationship Id="rId36" Type="http://schemas.openxmlformats.org/officeDocument/2006/relationships/hyperlink" Target="https://www.programiz.com/c-programming/c-pointers" TargetMode="External"/><Relationship Id="rId49" Type="http://schemas.openxmlformats.org/officeDocument/2006/relationships/hyperlink" Target="https://www.programiz.com/c-programming/c-arrays" TargetMode="External"/><Relationship Id="rId57" Type="http://schemas.openxmlformats.org/officeDocument/2006/relationships/footer" Target="footer1.xml"/><Relationship Id="rId10" Type="http://schemas.openxmlformats.org/officeDocument/2006/relationships/hyperlink" Target="https://www.programiz.com/c-programming/c-operators" TargetMode="External"/><Relationship Id="rId19" Type="http://schemas.openxmlformats.org/officeDocument/2006/relationships/image" Target="media/image7.jpeg"/><Relationship Id="rId31" Type="http://schemas.openxmlformats.org/officeDocument/2006/relationships/image" Target="media/image14.jpeg"/><Relationship Id="rId44" Type="http://schemas.openxmlformats.org/officeDocument/2006/relationships/image" Target="media/image17.jpeg"/><Relationship Id="rId52" Type="http://schemas.openxmlformats.org/officeDocument/2006/relationships/hyperlink" Target="https://stackoverflow.com/questions/17752978/exceptions-to-array-decaying-into-a-pointer" TargetMode="External"/><Relationship Id="rId4" Type="http://schemas.openxmlformats.org/officeDocument/2006/relationships/webSettings" Target="webSettings.xml"/><Relationship Id="rId9" Type="http://schemas.openxmlformats.org/officeDocument/2006/relationships/hyperlink" Target="https://www.programiz.com/c-programming/c-operators" TargetMode="External"/><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image" Target="media/image12.jpeg"/><Relationship Id="rId30" Type="http://schemas.openxmlformats.org/officeDocument/2006/relationships/image" Target="media/image13.jpeg"/><Relationship Id="rId35" Type="http://schemas.openxmlformats.org/officeDocument/2006/relationships/hyperlink" Target="https://www.programiz.com/dsa" TargetMode="External"/><Relationship Id="rId43" Type="http://schemas.openxmlformats.org/officeDocument/2006/relationships/hyperlink" Target="https://www.programiz.com/c-programming/c-structures" TargetMode="External"/><Relationship Id="rId48" Type="http://schemas.openxmlformats.org/officeDocument/2006/relationships/image" Target="media/image21.jpeg"/><Relationship Id="rId56" Type="http://schemas.openxmlformats.org/officeDocument/2006/relationships/hyperlink" Target="https://www.programiz.com/c-programming/c-file-input-output" TargetMode="External"/><Relationship Id="rId8" Type="http://schemas.openxmlformats.org/officeDocument/2006/relationships/image" Target="media/image2.jpeg"/><Relationship Id="rId51" Type="http://schemas.openxmlformats.org/officeDocument/2006/relationships/image" Target="media/image22.jpe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100</Pages>
  <Words>12998</Words>
  <Characters>74089</Characters>
  <Application>Microsoft Office Word</Application>
  <DocSecurity>0</DocSecurity>
  <Lines>617</Lines>
  <Paragraphs>173</Paragraphs>
  <ScaleCrop>false</ScaleCrop>
  <Company/>
  <LinksUpToDate>false</LinksUpToDate>
  <CharactersWithSpaces>86914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36</cp:revision>
  <dcterms:created xsi:type="dcterms:W3CDTF">2019-09-25T07:59:00Z</dcterms:created>
  <dcterms:modified xsi:type="dcterms:W3CDTF">2019-09-25T08:23:00Z</dcterms:modified>
</cp:coreProperties>
</file>