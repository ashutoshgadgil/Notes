
<file path=[Content_Types].xml><?xml version="1.0" encoding="utf-8"?>
<Types xmlns="http://schemas.openxmlformats.org/package/2006/content-types">
  <Override PartName="/word/footnotes.xml" ContentType="application/vnd.openxmlformats-officedocument.wordprocessingml.footnotes+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Default Extension="gif" ContentType="image/gif"/>
  <Override PartName="/word/footer1.xml" ContentType="application/vnd.openxmlformats-officedocument.wordprocessingml.footer+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E4A" w:rsidRPr="00E36E4A" w:rsidRDefault="00E36E4A" w:rsidP="00E36E4A">
      <w:pPr>
        <w:spacing w:after="0" w:line="311" w:lineRule="atLeast"/>
        <w:jc w:val="center"/>
        <w:outlineLvl w:val="0"/>
        <w:rPr>
          <w:rFonts w:ascii="Arial" w:eastAsia="Times New Roman" w:hAnsi="Arial" w:cs="Arial"/>
          <w:color w:val="797979"/>
          <w:kern w:val="36"/>
          <w:sz w:val="36"/>
          <w:szCs w:val="36"/>
          <w:lang w:eastAsia="en-IN"/>
        </w:rPr>
      </w:pPr>
      <w:r w:rsidRPr="00E36E4A">
        <w:rPr>
          <w:rFonts w:ascii="Arial" w:eastAsia="Times New Roman" w:hAnsi="Arial" w:cs="Arial"/>
          <w:color w:val="797979"/>
          <w:kern w:val="36"/>
          <w:sz w:val="36"/>
          <w:szCs w:val="36"/>
          <w:lang w:eastAsia="en-IN"/>
        </w:rPr>
        <w:t>HTML Tutorial</w:t>
      </w:r>
    </w:p>
    <w:p w:rsidR="007926E5" w:rsidRDefault="007926E5" w:rsidP="00E36E4A">
      <w:pPr>
        <w:pBdr>
          <w:bottom w:val="single" w:sz="6" w:space="1" w:color="auto"/>
        </w:pBdr>
        <w:spacing w:after="0" w:line="240" w:lineRule="auto"/>
        <w:jc w:val="center"/>
        <w:rPr>
          <w:rFonts w:ascii="Arial" w:eastAsia="Times New Roman" w:hAnsi="Arial" w:cs="Arial"/>
          <w:sz w:val="16"/>
          <w:szCs w:val="16"/>
          <w:lang w:eastAsia="en-IN"/>
        </w:rPr>
      </w:pPr>
    </w:p>
    <w:p w:rsidR="00E36E4A" w:rsidRPr="00E36E4A" w:rsidRDefault="00E36E4A" w:rsidP="00E36E4A">
      <w:pPr>
        <w:pBdr>
          <w:bottom w:val="single" w:sz="6" w:space="1" w:color="auto"/>
        </w:pBdr>
        <w:spacing w:after="0" w:line="240" w:lineRule="auto"/>
        <w:jc w:val="center"/>
        <w:rPr>
          <w:rFonts w:ascii="Arial" w:eastAsia="Times New Roman" w:hAnsi="Arial" w:cs="Arial"/>
          <w:vanish/>
          <w:sz w:val="16"/>
          <w:szCs w:val="16"/>
          <w:lang w:eastAsia="en-IN"/>
        </w:rPr>
      </w:pPr>
      <w:r w:rsidRPr="00E36E4A">
        <w:rPr>
          <w:rFonts w:ascii="Arial" w:eastAsia="Times New Roman" w:hAnsi="Arial" w:cs="Arial"/>
          <w:vanish/>
          <w:sz w:val="16"/>
          <w:szCs w:val="16"/>
          <w:lang w:eastAsia="en-IN"/>
        </w:rPr>
        <w:t>Top of Form</w:t>
      </w:r>
    </w:p>
    <w:p w:rsidR="00E36E4A" w:rsidRPr="00E36E4A" w:rsidRDefault="00E36E4A" w:rsidP="00E36E4A">
      <w:pPr>
        <w:pBdr>
          <w:top w:val="single" w:sz="6" w:space="1" w:color="auto"/>
        </w:pBdr>
        <w:spacing w:after="0" w:line="240" w:lineRule="auto"/>
        <w:jc w:val="center"/>
        <w:rPr>
          <w:rFonts w:ascii="Arial" w:eastAsia="Times New Roman" w:hAnsi="Arial" w:cs="Arial"/>
          <w:vanish/>
          <w:sz w:val="16"/>
          <w:szCs w:val="16"/>
          <w:lang w:eastAsia="en-IN"/>
        </w:rPr>
      </w:pPr>
      <w:r w:rsidRPr="00E36E4A">
        <w:rPr>
          <w:rFonts w:ascii="Arial" w:eastAsia="Times New Roman" w:hAnsi="Arial" w:cs="Arial"/>
          <w:vanish/>
          <w:sz w:val="16"/>
          <w:szCs w:val="16"/>
          <w:lang w:eastAsia="en-IN"/>
        </w:rPr>
        <w:t>Bottom of Form</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b/>
          <w:bCs/>
          <w:color w:val="000000"/>
          <w:sz w:val="24"/>
          <w:szCs w:val="24"/>
          <w:lang w:eastAsia="en-IN"/>
        </w:rPr>
        <w:t>HTML</w:t>
      </w:r>
      <w:r w:rsidRPr="00E36E4A">
        <w:rPr>
          <w:rFonts w:ascii="Arial" w:eastAsia="Times New Roman" w:hAnsi="Arial" w:cs="Arial"/>
          <w:color w:val="000000"/>
          <w:sz w:val="24"/>
          <w:szCs w:val="24"/>
          <w:lang w:eastAsia="en-IN"/>
        </w:rPr>
        <w:t> stands for </w:t>
      </w:r>
      <w:r w:rsidRPr="00E36E4A">
        <w:rPr>
          <w:rFonts w:ascii="Arial" w:eastAsia="Times New Roman" w:hAnsi="Arial" w:cs="Arial"/>
          <w:b/>
          <w:bCs/>
          <w:color w:val="000000"/>
          <w:sz w:val="24"/>
          <w:szCs w:val="24"/>
          <w:lang w:eastAsia="en-IN"/>
        </w:rPr>
        <w:t>Hyper Text Markup Language</w:t>
      </w:r>
      <w:r w:rsidRPr="00E36E4A">
        <w:rPr>
          <w:rFonts w:ascii="Arial" w:eastAsia="Times New Roman" w:hAnsi="Arial" w:cs="Arial"/>
          <w:color w:val="000000"/>
          <w:sz w:val="24"/>
          <w:szCs w:val="24"/>
          <w:lang w:eastAsia="en-IN"/>
        </w:rPr>
        <w:t>, which is the most widely used language on Web to develop web pages. </w:t>
      </w:r>
      <w:r w:rsidRPr="00E36E4A">
        <w:rPr>
          <w:rFonts w:ascii="Arial" w:eastAsia="Times New Roman" w:hAnsi="Arial" w:cs="Arial"/>
          <w:b/>
          <w:bCs/>
          <w:color w:val="000000"/>
          <w:sz w:val="24"/>
          <w:szCs w:val="24"/>
          <w:lang w:eastAsia="en-IN"/>
        </w:rPr>
        <w:t>HTML</w:t>
      </w:r>
      <w:r w:rsidRPr="00E36E4A">
        <w:rPr>
          <w:rFonts w:ascii="Arial" w:eastAsia="Times New Roman" w:hAnsi="Arial" w:cs="Arial"/>
          <w:color w:val="000000"/>
          <w:sz w:val="24"/>
          <w:szCs w:val="24"/>
          <w:lang w:eastAsia="en-IN"/>
        </w:rPr>
        <w:t> was created by Berners-Lee in late 1991 but "HTML 2.0" was the first standard HTML specification which was published in 1995. HTML 4.01 was a major version of HTML and it was published in late 1999. Though HTML 4.01 version is widely used but currently we are having HTML-5 version which is an extension to HTML 4.01, and this version was published in 2012.</w:t>
      </w:r>
    </w:p>
    <w:p w:rsidR="00E36E4A" w:rsidRPr="00E36E4A" w:rsidRDefault="00E36E4A" w:rsidP="00E36E4A">
      <w:pPr>
        <w:spacing w:before="100" w:beforeAutospacing="1" w:after="100" w:afterAutospacing="1" w:line="240" w:lineRule="auto"/>
        <w:outlineLvl w:val="1"/>
        <w:rPr>
          <w:rFonts w:ascii="Arial" w:eastAsia="Times New Roman" w:hAnsi="Arial" w:cs="Arial"/>
          <w:sz w:val="30"/>
          <w:szCs w:val="30"/>
          <w:lang w:eastAsia="en-IN"/>
        </w:rPr>
      </w:pPr>
      <w:r w:rsidRPr="00E36E4A">
        <w:rPr>
          <w:rFonts w:ascii="Arial" w:eastAsia="Times New Roman" w:hAnsi="Arial" w:cs="Arial"/>
          <w:sz w:val="30"/>
          <w:szCs w:val="30"/>
          <w:lang w:eastAsia="en-IN"/>
        </w:rPr>
        <w:t>Why to Learn HTML?</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Originally, </w:t>
      </w:r>
      <w:r w:rsidRPr="00E36E4A">
        <w:rPr>
          <w:rFonts w:ascii="Arial" w:eastAsia="Times New Roman" w:hAnsi="Arial" w:cs="Arial"/>
          <w:b/>
          <w:bCs/>
          <w:color w:val="000000"/>
          <w:sz w:val="24"/>
          <w:szCs w:val="24"/>
          <w:lang w:eastAsia="en-IN"/>
        </w:rPr>
        <w:t>HTML</w:t>
      </w:r>
      <w:r w:rsidRPr="00E36E4A">
        <w:rPr>
          <w:rFonts w:ascii="Arial" w:eastAsia="Times New Roman" w:hAnsi="Arial" w:cs="Arial"/>
          <w:color w:val="000000"/>
          <w:sz w:val="24"/>
          <w:szCs w:val="24"/>
          <w:lang w:eastAsia="en-IN"/>
        </w:rPr>
        <w:t> was developed with the intent of defining the structure of documents like headings, paragraphs, lists, and so forth to facilitate the sharing of scientific information between researchers. Now, HTML is being widely used to format web pages with the help of different tags available in HTML language.</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b/>
          <w:bCs/>
          <w:color w:val="000000"/>
          <w:sz w:val="24"/>
          <w:szCs w:val="24"/>
          <w:lang w:eastAsia="en-IN"/>
        </w:rPr>
        <w:t>HTML</w:t>
      </w:r>
      <w:r w:rsidRPr="00E36E4A">
        <w:rPr>
          <w:rFonts w:ascii="Arial" w:eastAsia="Times New Roman" w:hAnsi="Arial" w:cs="Arial"/>
          <w:color w:val="000000"/>
          <w:sz w:val="24"/>
          <w:szCs w:val="24"/>
          <w:lang w:eastAsia="en-IN"/>
        </w:rPr>
        <w:t> is a MUST for students and working professionals to become a great Software Engineer specially when they are working in Web Development Domain. I will list down some of the key advantages of learning HTML:</w:t>
      </w:r>
    </w:p>
    <w:p w:rsidR="00E36E4A" w:rsidRPr="00E36E4A" w:rsidRDefault="00E36E4A" w:rsidP="00E36E4A">
      <w:pPr>
        <w:numPr>
          <w:ilvl w:val="0"/>
          <w:numId w:val="1"/>
        </w:numPr>
        <w:spacing w:before="120" w:after="144" w:line="240" w:lineRule="auto"/>
        <w:ind w:left="768" w:right="48"/>
        <w:jc w:val="both"/>
        <w:rPr>
          <w:rFonts w:ascii="Arial" w:eastAsia="Times New Roman" w:hAnsi="Arial" w:cs="Arial"/>
          <w:color w:val="000000"/>
          <w:sz w:val="18"/>
          <w:szCs w:val="18"/>
          <w:lang w:eastAsia="en-IN"/>
        </w:rPr>
      </w:pPr>
      <w:r w:rsidRPr="00E36E4A">
        <w:rPr>
          <w:rFonts w:ascii="Arial" w:eastAsia="Times New Roman" w:hAnsi="Arial" w:cs="Arial"/>
          <w:b/>
          <w:bCs/>
          <w:color w:val="000000"/>
          <w:sz w:val="18"/>
          <w:szCs w:val="18"/>
          <w:lang w:eastAsia="en-IN"/>
        </w:rPr>
        <w:t>Create Web site</w:t>
      </w:r>
      <w:r w:rsidRPr="00E36E4A">
        <w:rPr>
          <w:rFonts w:ascii="Arial" w:eastAsia="Times New Roman" w:hAnsi="Arial" w:cs="Arial"/>
          <w:color w:val="000000"/>
          <w:sz w:val="18"/>
          <w:szCs w:val="18"/>
          <w:lang w:eastAsia="en-IN"/>
        </w:rPr>
        <w:t> - You can create a website or customize an existing web template if you know HTML well.</w:t>
      </w:r>
    </w:p>
    <w:p w:rsidR="00E36E4A" w:rsidRPr="00E36E4A" w:rsidRDefault="00E36E4A" w:rsidP="00E36E4A">
      <w:pPr>
        <w:numPr>
          <w:ilvl w:val="0"/>
          <w:numId w:val="1"/>
        </w:numPr>
        <w:spacing w:before="120" w:after="144" w:line="240" w:lineRule="auto"/>
        <w:ind w:left="768" w:right="48"/>
        <w:jc w:val="both"/>
        <w:rPr>
          <w:rFonts w:ascii="Arial" w:eastAsia="Times New Roman" w:hAnsi="Arial" w:cs="Arial"/>
          <w:color w:val="000000"/>
          <w:sz w:val="18"/>
          <w:szCs w:val="18"/>
          <w:lang w:eastAsia="en-IN"/>
        </w:rPr>
      </w:pPr>
      <w:r w:rsidRPr="00E36E4A">
        <w:rPr>
          <w:rFonts w:ascii="Arial" w:eastAsia="Times New Roman" w:hAnsi="Arial" w:cs="Arial"/>
          <w:b/>
          <w:bCs/>
          <w:color w:val="000000"/>
          <w:sz w:val="18"/>
          <w:szCs w:val="18"/>
          <w:lang w:eastAsia="en-IN"/>
        </w:rPr>
        <w:t>Become a web designer</w:t>
      </w:r>
      <w:r w:rsidRPr="00E36E4A">
        <w:rPr>
          <w:rFonts w:ascii="Arial" w:eastAsia="Times New Roman" w:hAnsi="Arial" w:cs="Arial"/>
          <w:color w:val="000000"/>
          <w:sz w:val="18"/>
          <w:szCs w:val="18"/>
          <w:lang w:eastAsia="en-IN"/>
        </w:rPr>
        <w:t> - If you want to start a carrer as a professional web designer, HTML and CSS designing is a must skill.</w:t>
      </w:r>
    </w:p>
    <w:p w:rsidR="00E36E4A" w:rsidRPr="00E36E4A" w:rsidRDefault="00E36E4A" w:rsidP="00E36E4A">
      <w:pPr>
        <w:numPr>
          <w:ilvl w:val="0"/>
          <w:numId w:val="1"/>
        </w:numPr>
        <w:spacing w:before="120" w:after="144" w:line="240" w:lineRule="auto"/>
        <w:ind w:left="768" w:right="48"/>
        <w:jc w:val="both"/>
        <w:rPr>
          <w:rFonts w:ascii="Arial" w:eastAsia="Times New Roman" w:hAnsi="Arial" w:cs="Arial"/>
          <w:color w:val="000000"/>
          <w:sz w:val="18"/>
          <w:szCs w:val="18"/>
          <w:lang w:eastAsia="en-IN"/>
        </w:rPr>
      </w:pPr>
      <w:r w:rsidRPr="00E36E4A">
        <w:rPr>
          <w:rFonts w:ascii="Arial" w:eastAsia="Times New Roman" w:hAnsi="Arial" w:cs="Arial"/>
          <w:b/>
          <w:bCs/>
          <w:color w:val="000000"/>
          <w:sz w:val="18"/>
          <w:szCs w:val="18"/>
          <w:lang w:eastAsia="en-IN"/>
        </w:rPr>
        <w:t>Understand web</w:t>
      </w:r>
      <w:r w:rsidRPr="00E36E4A">
        <w:rPr>
          <w:rFonts w:ascii="Arial" w:eastAsia="Times New Roman" w:hAnsi="Arial" w:cs="Arial"/>
          <w:color w:val="000000"/>
          <w:sz w:val="18"/>
          <w:szCs w:val="18"/>
          <w:lang w:eastAsia="en-IN"/>
        </w:rPr>
        <w:t> - If you want to optimize your website, to boost its speed and performance, it is good to know HTML to yield best results.</w:t>
      </w:r>
    </w:p>
    <w:p w:rsidR="00E36E4A" w:rsidRPr="00E36E4A" w:rsidRDefault="00E36E4A" w:rsidP="00E36E4A">
      <w:pPr>
        <w:numPr>
          <w:ilvl w:val="0"/>
          <w:numId w:val="1"/>
        </w:numPr>
        <w:spacing w:before="120" w:after="144" w:line="240" w:lineRule="auto"/>
        <w:ind w:left="768" w:right="48"/>
        <w:jc w:val="both"/>
        <w:rPr>
          <w:rFonts w:ascii="Arial" w:eastAsia="Times New Roman" w:hAnsi="Arial" w:cs="Arial"/>
          <w:color w:val="000000"/>
          <w:sz w:val="18"/>
          <w:szCs w:val="18"/>
          <w:lang w:eastAsia="en-IN"/>
        </w:rPr>
      </w:pPr>
      <w:r w:rsidRPr="00E36E4A">
        <w:rPr>
          <w:rFonts w:ascii="Arial" w:eastAsia="Times New Roman" w:hAnsi="Arial" w:cs="Arial"/>
          <w:b/>
          <w:bCs/>
          <w:color w:val="000000"/>
          <w:sz w:val="18"/>
          <w:szCs w:val="18"/>
          <w:lang w:eastAsia="en-IN"/>
        </w:rPr>
        <w:t>Learn other languages</w:t>
      </w:r>
      <w:r w:rsidRPr="00E36E4A">
        <w:rPr>
          <w:rFonts w:ascii="Arial" w:eastAsia="Times New Roman" w:hAnsi="Arial" w:cs="Arial"/>
          <w:color w:val="000000"/>
          <w:sz w:val="18"/>
          <w:szCs w:val="18"/>
          <w:lang w:eastAsia="en-IN"/>
        </w:rPr>
        <w:t> - Once you understands the basic of HTML then other related technologies like javascript, php, or angular are become easier to understand.</w:t>
      </w:r>
    </w:p>
    <w:p w:rsidR="00E36E4A" w:rsidRPr="00E36E4A" w:rsidRDefault="00E36E4A" w:rsidP="00E36E4A">
      <w:pPr>
        <w:spacing w:before="100" w:beforeAutospacing="1" w:after="100" w:afterAutospacing="1" w:line="240" w:lineRule="auto"/>
        <w:outlineLvl w:val="1"/>
        <w:rPr>
          <w:rFonts w:ascii="Arial" w:eastAsia="Times New Roman" w:hAnsi="Arial" w:cs="Arial"/>
          <w:sz w:val="30"/>
          <w:szCs w:val="30"/>
          <w:lang w:eastAsia="en-IN"/>
        </w:rPr>
      </w:pPr>
      <w:r w:rsidRPr="00E36E4A">
        <w:rPr>
          <w:rFonts w:ascii="Arial" w:eastAsia="Times New Roman" w:hAnsi="Arial" w:cs="Arial"/>
          <w:sz w:val="30"/>
          <w:szCs w:val="30"/>
          <w:lang w:eastAsia="en-IN"/>
        </w:rPr>
        <w:t>Hello World using HTML.</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Just to give you a little excitement about HTML, I'm going to give you a small conventional </w:t>
      </w:r>
      <w:r w:rsidRPr="00E36E4A">
        <w:rPr>
          <w:rFonts w:ascii="Arial" w:eastAsia="Times New Roman" w:hAnsi="Arial" w:cs="Arial"/>
          <w:b/>
          <w:bCs/>
          <w:color w:val="000000"/>
          <w:sz w:val="24"/>
          <w:szCs w:val="24"/>
          <w:lang w:eastAsia="en-IN"/>
        </w:rPr>
        <w:t>HTML Hello World</w:t>
      </w:r>
      <w:r w:rsidRPr="00E36E4A">
        <w:rPr>
          <w:rFonts w:ascii="Arial" w:eastAsia="Times New Roman" w:hAnsi="Arial" w:cs="Arial"/>
          <w:color w:val="000000"/>
          <w:sz w:val="24"/>
          <w:szCs w:val="24"/>
          <w:lang w:eastAsia="en-IN"/>
        </w:rPr>
        <w:t> program, You can try it using Demo link.</w:t>
      </w:r>
    </w:p>
    <w:p w:rsidR="00E36E4A" w:rsidRPr="00E36E4A" w:rsidRDefault="00D56B87" w:rsidP="00E36E4A">
      <w:pPr>
        <w:spacing w:after="0" w:line="240" w:lineRule="auto"/>
        <w:jc w:val="right"/>
        <w:rPr>
          <w:rFonts w:ascii="Arial" w:eastAsia="Times New Roman" w:hAnsi="Arial" w:cs="Arial"/>
          <w:sz w:val="18"/>
          <w:szCs w:val="18"/>
          <w:lang w:eastAsia="en-IN"/>
        </w:rPr>
      </w:pPr>
      <w:hyperlink r:id="rId7" w:tgtFrame="_blank" w:history="1">
        <w:r w:rsidR="00E36E4A" w:rsidRPr="00E36E4A">
          <w:rPr>
            <w:rFonts w:ascii="Times New Roman" w:eastAsia="Times New Roman" w:hAnsi="Times New Roman" w:cs="Times New Roman"/>
            <w:color w:val="FFFFFF"/>
            <w:sz w:val="18"/>
            <w:u w:val="single"/>
            <w:lang w:eastAsia="en-IN"/>
          </w:rPr>
          <w:t>Live Demo</w:t>
        </w:r>
      </w:hyperlink>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660066"/>
          <w:sz w:val="23"/>
          <w:lang w:eastAsia="en-IN"/>
        </w:rPr>
        <w:t>&lt;!DOCTYPE html&gt;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88"/>
          <w:sz w:val="23"/>
          <w:lang w:eastAsia="en-IN"/>
        </w:rPr>
        <w:t>&lt;html&gt;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&lt;head&gt;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&lt;title&gt;</w:t>
      </w:r>
      <w:r w:rsidRPr="00E36E4A">
        <w:rPr>
          <w:rFonts w:ascii="Courier New" w:eastAsia="Times New Roman" w:hAnsi="Courier New" w:cs="Courier New"/>
          <w:color w:val="000000"/>
          <w:sz w:val="23"/>
          <w:lang w:eastAsia="en-IN"/>
        </w:rPr>
        <w:t>This is document title</w:t>
      </w:r>
      <w:r w:rsidRPr="00E36E4A">
        <w:rPr>
          <w:rFonts w:ascii="Courier New" w:eastAsia="Times New Roman" w:hAnsi="Courier New" w:cs="Courier New"/>
          <w:color w:val="000088"/>
          <w:sz w:val="23"/>
          <w:lang w:eastAsia="en-IN"/>
        </w:rPr>
        <w:t>&lt;/title&gt;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&lt;/head&gt;</w:t>
      </w:r>
      <w:r w:rsidRPr="00E36E4A">
        <w:rPr>
          <w:rFonts w:ascii="Courier New" w:eastAsia="Times New Roman" w:hAnsi="Courier New" w:cs="Courier New"/>
          <w:color w:val="000000"/>
          <w:sz w:val="23"/>
          <w:lang w:eastAsia="en-IN"/>
        </w:rPr>
        <w:tab/>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&lt;body&gt;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&lt;h1&gt;</w:t>
      </w:r>
      <w:r w:rsidRPr="00E36E4A">
        <w:rPr>
          <w:rFonts w:ascii="Courier New" w:eastAsia="Times New Roman" w:hAnsi="Courier New" w:cs="Courier New"/>
          <w:color w:val="000000"/>
          <w:sz w:val="23"/>
          <w:lang w:eastAsia="en-IN"/>
        </w:rPr>
        <w:t>This is a heading</w:t>
      </w:r>
      <w:r w:rsidRPr="00E36E4A">
        <w:rPr>
          <w:rFonts w:ascii="Courier New" w:eastAsia="Times New Roman" w:hAnsi="Courier New" w:cs="Courier New"/>
          <w:color w:val="000088"/>
          <w:sz w:val="23"/>
          <w:lang w:eastAsia="en-IN"/>
        </w:rPr>
        <w:t>&lt;/h1&gt;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&lt;p&gt;</w:t>
      </w:r>
      <w:r w:rsidRPr="00E36E4A">
        <w:rPr>
          <w:rFonts w:ascii="Courier New" w:eastAsia="Times New Roman" w:hAnsi="Courier New" w:cs="Courier New"/>
          <w:color w:val="000000"/>
          <w:sz w:val="23"/>
          <w:lang w:eastAsia="en-IN"/>
        </w:rPr>
        <w:t>Hello World!</w:t>
      </w:r>
      <w:r w:rsidRPr="00E36E4A">
        <w:rPr>
          <w:rFonts w:ascii="Courier New" w:eastAsia="Times New Roman" w:hAnsi="Courier New" w:cs="Courier New"/>
          <w:color w:val="000088"/>
          <w:sz w:val="23"/>
          <w:lang w:eastAsia="en-IN"/>
        </w:rPr>
        <w:t>&lt;/p&gt;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&lt;/body&gt;</w:t>
      </w:r>
      <w:r w:rsidRPr="00E36E4A">
        <w:rPr>
          <w:rFonts w:ascii="Courier New" w:eastAsia="Times New Roman" w:hAnsi="Courier New" w:cs="Courier New"/>
          <w:color w:val="000000"/>
          <w:sz w:val="23"/>
          <w:lang w:eastAsia="en-IN"/>
        </w:rPr>
        <w:tab/>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36E4A">
        <w:rPr>
          <w:rFonts w:ascii="Courier New" w:eastAsia="Times New Roman" w:hAnsi="Courier New" w:cs="Courier New"/>
          <w:color w:val="000088"/>
          <w:sz w:val="23"/>
          <w:lang w:eastAsia="en-IN"/>
        </w:rPr>
        <w:t>&lt;/html&gt;</w:t>
      </w:r>
    </w:p>
    <w:p w:rsidR="00E36E4A" w:rsidRPr="00E36E4A" w:rsidRDefault="00E36E4A" w:rsidP="00E36E4A">
      <w:pPr>
        <w:spacing w:before="100" w:beforeAutospacing="1" w:after="100" w:afterAutospacing="1" w:line="240" w:lineRule="auto"/>
        <w:outlineLvl w:val="1"/>
        <w:rPr>
          <w:rFonts w:ascii="Arial" w:eastAsia="Times New Roman" w:hAnsi="Arial" w:cs="Arial"/>
          <w:sz w:val="30"/>
          <w:szCs w:val="30"/>
          <w:lang w:eastAsia="en-IN"/>
        </w:rPr>
      </w:pPr>
      <w:r w:rsidRPr="00E36E4A">
        <w:rPr>
          <w:rFonts w:ascii="Arial" w:eastAsia="Times New Roman" w:hAnsi="Arial" w:cs="Arial"/>
          <w:sz w:val="30"/>
          <w:szCs w:val="30"/>
          <w:lang w:eastAsia="en-IN"/>
        </w:rPr>
        <w:t>Applications of HTML</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As mentioned before, HTML is one of the most widely used language over the web. I'm going to list few of them here:</w:t>
      </w:r>
    </w:p>
    <w:p w:rsidR="00E36E4A" w:rsidRPr="00E36E4A" w:rsidRDefault="00E36E4A" w:rsidP="00E36E4A">
      <w:pPr>
        <w:numPr>
          <w:ilvl w:val="0"/>
          <w:numId w:val="2"/>
        </w:numPr>
        <w:spacing w:before="120" w:after="144" w:line="240" w:lineRule="auto"/>
        <w:ind w:left="768" w:right="48"/>
        <w:jc w:val="both"/>
        <w:rPr>
          <w:rFonts w:ascii="Arial" w:eastAsia="Times New Roman" w:hAnsi="Arial" w:cs="Arial"/>
          <w:color w:val="000000"/>
          <w:sz w:val="18"/>
          <w:szCs w:val="18"/>
          <w:lang w:eastAsia="en-IN"/>
        </w:rPr>
      </w:pPr>
      <w:r w:rsidRPr="00E36E4A">
        <w:rPr>
          <w:rFonts w:ascii="Arial" w:eastAsia="Times New Roman" w:hAnsi="Arial" w:cs="Arial"/>
          <w:b/>
          <w:bCs/>
          <w:color w:val="000000"/>
          <w:sz w:val="18"/>
          <w:szCs w:val="18"/>
          <w:lang w:eastAsia="en-IN"/>
        </w:rPr>
        <w:lastRenderedPageBreak/>
        <w:t>Web pages development</w:t>
      </w:r>
      <w:r w:rsidRPr="00E36E4A">
        <w:rPr>
          <w:rFonts w:ascii="Arial" w:eastAsia="Times New Roman" w:hAnsi="Arial" w:cs="Arial"/>
          <w:color w:val="000000"/>
          <w:sz w:val="18"/>
          <w:szCs w:val="18"/>
          <w:lang w:eastAsia="en-IN"/>
        </w:rPr>
        <w:t> - HTML is used to create pages which are rendered over the web. Almost every page of web is having html tags in it to render its details in browser.</w:t>
      </w:r>
    </w:p>
    <w:p w:rsidR="00E36E4A" w:rsidRPr="00E36E4A" w:rsidRDefault="00E36E4A" w:rsidP="00E36E4A">
      <w:pPr>
        <w:numPr>
          <w:ilvl w:val="0"/>
          <w:numId w:val="2"/>
        </w:numPr>
        <w:spacing w:before="120" w:after="144" w:line="240" w:lineRule="auto"/>
        <w:ind w:left="768" w:right="48"/>
        <w:jc w:val="both"/>
        <w:rPr>
          <w:rFonts w:ascii="Arial" w:eastAsia="Times New Roman" w:hAnsi="Arial" w:cs="Arial"/>
          <w:color w:val="000000"/>
          <w:sz w:val="18"/>
          <w:szCs w:val="18"/>
          <w:lang w:eastAsia="en-IN"/>
        </w:rPr>
      </w:pPr>
      <w:r w:rsidRPr="00E36E4A">
        <w:rPr>
          <w:rFonts w:ascii="Arial" w:eastAsia="Times New Roman" w:hAnsi="Arial" w:cs="Arial"/>
          <w:b/>
          <w:bCs/>
          <w:color w:val="000000"/>
          <w:sz w:val="18"/>
          <w:szCs w:val="18"/>
          <w:lang w:eastAsia="en-IN"/>
        </w:rPr>
        <w:t>Internet Navigation</w:t>
      </w:r>
      <w:r w:rsidRPr="00E36E4A">
        <w:rPr>
          <w:rFonts w:ascii="Arial" w:eastAsia="Times New Roman" w:hAnsi="Arial" w:cs="Arial"/>
          <w:color w:val="000000"/>
          <w:sz w:val="18"/>
          <w:szCs w:val="18"/>
          <w:lang w:eastAsia="en-IN"/>
        </w:rPr>
        <w:t> - HTML provides tags which are used to navigate from one page to another and is heavily used in internet navigation.</w:t>
      </w:r>
    </w:p>
    <w:p w:rsidR="00E36E4A" w:rsidRPr="00E36E4A" w:rsidRDefault="00E36E4A" w:rsidP="00E36E4A">
      <w:pPr>
        <w:numPr>
          <w:ilvl w:val="0"/>
          <w:numId w:val="2"/>
        </w:numPr>
        <w:spacing w:before="120" w:after="144" w:line="240" w:lineRule="auto"/>
        <w:ind w:left="768" w:right="48"/>
        <w:jc w:val="both"/>
        <w:rPr>
          <w:rFonts w:ascii="Arial" w:eastAsia="Times New Roman" w:hAnsi="Arial" w:cs="Arial"/>
          <w:color w:val="000000"/>
          <w:sz w:val="18"/>
          <w:szCs w:val="18"/>
          <w:lang w:eastAsia="en-IN"/>
        </w:rPr>
      </w:pPr>
      <w:r w:rsidRPr="00E36E4A">
        <w:rPr>
          <w:rFonts w:ascii="Arial" w:eastAsia="Times New Roman" w:hAnsi="Arial" w:cs="Arial"/>
          <w:b/>
          <w:bCs/>
          <w:color w:val="000000"/>
          <w:sz w:val="18"/>
          <w:szCs w:val="18"/>
          <w:lang w:eastAsia="en-IN"/>
        </w:rPr>
        <w:t>Responsive UI</w:t>
      </w:r>
      <w:r w:rsidRPr="00E36E4A">
        <w:rPr>
          <w:rFonts w:ascii="Arial" w:eastAsia="Times New Roman" w:hAnsi="Arial" w:cs="Arial"/>
          <w:color w:val="000000"/>
          <w:sz w:val="18"/>
          <w:szCs w:val="18"/>
          <w:lang w:eastAsia="en-IN"/>
        </w:rPr>
        <w:t> - HTML pages now-a-days works well on all platform, mobile, tabs, desktop or laptops owing to responsive design strategy.</w:t>
      </w:r>
    </w:p>
    <w:p w:rsidR="00E36E4A" w:rsidRPr="00E36E4A" w:rsidRDefault="00E36E4A" w:rsidP="00E36E4A">
      <w:pPr>
        <w:numPr>
          <w:ilvl w:val="0"/>
          <w:numId w:val="2"/>
        </w:numPr>
        <w:spacing w:before="100" w:beforeAutospacing="1" w:after="65" w:line="240" w:lineRule="auto"/>
        <w:rPr>
          <w:rFonts w:ascii="Arial" w:eastAsia="Times New Roman" w:hAnsi="Arial" w:cs="Arial"/>
          <w:sz w:val="18"/>
          <w:szCs w:val="18"/>
          <w:lang w:eastAsia="en-IN"/>
        </w:rPr>
      </w:pPr>
    </w:p>
    <w:p w:rsidR="00E36E4A" w:rsidRPr="00E36E4A" w:rsidRDefault="00E36E4A" w:rsidP="00E36E4A">
      <w:pPr>
        <w:numPr>
          <w:ilvl w:val="0"/>
          <w:numId w:val="2"/>
        </w:numPr>
        <w:spacing w:before="120" w:after="144" w:line="240" w:lineRule="auto"/>
        <w:ind w:left="768" w:right="48"/>
        <w:jc w:val="both"/>
        <w:rPr>
          <w:rFonts w:ascii="Arial" w:eastAsia="Times New Roman" w:hAnsi="Arial" w:cs="Arial"/>
          <w:color w:val="000000"/>
          <w:sz w:val="18"/>
          <w:szCs w:val="18"/>
          <w:lang w:eastAsia="en-IN"/>
        </w:rPr>
      </w:pPr>
      <w:r w:rsidRPr="00E36E4A">
        <w:rPr>
          <w:rFonts w:ascii="Arial" w:eastAsia="Times New Roman" w:hAnsi="Arial" w:cs="Arial"/>
          <w:b/>
          <w:bCs/>
          <w:color w:val="000000"/>
          <w:sz w:val="18"/>
          <w:szCs w:val="18"/>
          <w:lang w:eastAsia="en-IN"/>
        </w:rPr>
        <w:t>Offline support</w:t>
      </w:r>
      <w:r w:rsidRPr="00E36E4A">
        <w:rPr>
          <w:rFonts w:ascii="Arial" w:eastAsia="Times New Roman" w:hAnsi="Arial" w:cs="Arial"/>
          <w:color w:val="000000"/>
          <w:sz w:val="18"/>
          <w:szCs w:val="18"/>
          <w:lang w:eastAsia="en-IN"/>
        </w:rPr>
        <w:t> HTML pages once loaded can be made available offline on the machine without any need of internet.</w:t>
      </w:r>
    </w:p>
    <w:p w:rsidR="00E36E4A" w:rsidRPr="00E36E4A" w:rsidRDefault="00E36E4A" w:rsidP="00E36E4A">
      <w:pPr>
        <w:numPr>
          <w:ilvl w:val="0"/>
          <w:numId w:val="2"/>
        </w:numPr>
        <w:spacing w:before="120" w:after="144" w:line="240" w:lineRule="auto"/>
        <w:ind w:left="768" w:right="48"/>
        <w:jc w:val="both"/>
        <w:rPr>
          <w:rFonts w:ascii="Arial" w:eastAsia="Times New Roman" w:hAnsi="Arial" w:cs="Arial"/>
          <w:color w:val="000000"/>
          <w:sz w:val="18"/>
          <w:szCs w:val="18"/>
          <w:lang w:eastAsia="en-IN"/>
        </w:rPr>
      </w:pPr>
      <w:r w:rsidRPr="00E36E4A">
        <w:rPr>
          <w:rFonts w:ascii="Arial" w:eastAsia="Times New Roman" w:hAnsi="Arial" w:cs="Arial"/>
          <w:b/>
          <w:bCs/>
          <w:color w:val="000000"/>
          <w:sz w:val="18"/>
          <w:szCs w:val="18"/>
          <w:lang w:eastAsia="en-IN"/>
        </w:rPr>
        <w:t>Game development</w:t>
      </w:r>
      <w:r w:rsidRPr="00E36E4A">
        <w:rPr>
          <w:rFonts w:ascii="Arial" w:eastAsia="Times New Roman" w:hAnsi="Arial" w:cs="Arial"/>
          <w:color w:val="000000"/>
          <w:sz w:val="18"/>
          <w:szCs w:val="18"/>
          <w:lang w:eastAsia="en-IN"/>
        </w:rPr>
        <w:t>- HTML5 has native support for rich experience and is now useful in gaming developent arena as well.</w:t>
      </w:r>
    </w:p>
    <w:p w:rsidR="00E36E4A" w:rsidRPr="00E36E4A" w:rsidRDefault="00E36E4A" w:rsidP="00E36E4A">
      <w:pPr>
        <w:spacing w:before="100" w:beforeAutospacing="1" w:after="100" w:afterAutospacing="1" w:line="240" w:lineRule="auto"/>
        <w:outlineLvl w:val="1"/>
        <w:rPr>
          <w:rFonts w:ascii="Arial" w:eastAsia="Times New Roman" w:hAnsi="Arial" w:cs="Arial"/>
          <w:sz w:val="30"/>
          <w:szCs w:val="30"/>
          <w:lang w:eastAsia="en-IN"/>
        </w:rPr>
      </w:pPr>
      <w:r w:rsidRPr="00E36E4A">
        <w:rPr>
          <w:rFonts w:ascii="Arial" w:eastAsia="Times New Roman" w:hAnsi="Arial" w:cs="Arial"/>
          <w:sz w:val="30"/>
          <w:szCs w:val="30"/>
          <w:lang w:eastAsia="en-IN"/>
        </w:rPr>
        <w:t>Audience</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This </w:t>
      </w:r>
      <w:r w:rsidRPr="00E36E4A">
        <w:rPr>
          <w:rFonts w:ascii="Arial" w:eastAsia="Times New Roman" w:hAnsi="Arial" w:cs="Arial"/>
          <w:b/>
          <w:bCs/>
          <w:color w:val="000000"/>
          <w:sz w:val="24"/>
          <w:szCs w:val="24"/>
          <w:lang w:eastAsia="en-IN"/>
        </w:rPr>
        <w:t>HTML tutorial</w:t>
      </w:r>
      <w:r w:rsidRPr="00E36E4A">
        <w:rPr>
          <w:rFonts w:ascii="Arial" w:eastAsia="Times New Roman" w:hAnsi="Arial" w:cs="Arial"/>
          <w:color w:val="000000"/>
          <w:sz w:val="24"/>
          <w:szCs w:val="24"/>
          <w:lang w:eastAsia="en-IN"/>
        </w:rPr>
        <w:t> is designed for the aspiring Web Designers and Developers with a need to understand the HTML in enough detail along with its simple overview, and practical examples. This tutorial will give you enough ingredients to start with HTML from where you can take yourself at higher level of expertise.</w:t>
      </w:r>
    </w:p>
    <w:p w:rsidR="00E36E4A" w:rsidRPr="00E36E4A" w:rsidRDefault="00E36E4A" w:rsidP="00E36E4A">
      <w:pPr>
        <w:spacing w:before="100" w:beforeAutospacing="1" w:after="100" w:afterAutospacing="1" w:line="240" w:lineRule="auto"/>
        <w:outlineLvl w:val="1"/>
        <w:rPr>
          <w:rFonts w:ascii="Arial" w:eastAsia="Times New Roman" w:hAnsi="Arial" w:cs="Arial"/>
          <w:sz w:val="30"/>
          <w:szCs w:val="30"/>
          <w:lang w:eastAsia="en-IN"/>
        </w:rPr>
      </w:pPr>
      <w:r w:rsidRPr="00E36E4A">
        <w:rPr>
          <w:rFonts w:ascii="Arial" w:eastAsia="Times New Roman" w:hAnsi="Arial" w:cs="Arial"/>
          <w:sz w:val="30"/>
          <w:szCs w:val="30"/>
          <w:lang w:eastAsia="en-IN"/>
        </w:rPr>
        <w:t>Prerequisites</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Before proceeding with this </w:t>
      </w:r>
      <w:r w:rsidRPr="00E36E4A">
        <w:rPr>
          <w:rFonts w:ascii="Arial" w:eastAsia="Times New Roman" w:hAnsi="Arial" w:cs="Arial"/>
          <w:b/>
          <w:bCs/>
          <w:color w:val="000000"/>
          <w:sz w:val="24"/>
          <w:szCs w:val="24"/>
          <w:lang w:eastAsia="en-IN"/>
        </w:rPr>
        <w:t>tutorial</w:t>
      </w:r>
      <w:r w:rsidRPr="00E36E4A">
        <w:rPr>
          <w:rFonts w:ascii="Arial" w:eastAsia="Times New Roman" w:hAnsi="Arial" w:cs="Arial"/>
          <w:color w:val="000000"/>
          <w:sz w:val="24"/>
          <w:szCs w:val="24"/>
          <w:lang w:eastAsia="en-IN"/>
        </w:rPr>
        <w:t> you should have a basic working knowledge with Windows or Linux operating system, additionally you must be familiar with −</w:t>
      </w:r>
    </w:p>
    <w:p w:rsidR="00E36E4A" w:rsidRPr="00E36E4A" w:rsidRDefault="00E36E4A" w:rsidP="00E36E4A">
      <w:pPr>
        <w:numPr>
          <w:ilvl w:val="0"/>
          <w:numId w:val="3"/>
        </w:numPr>
        <w:spacing w:before="100" w:beforeAutospacing="1" w:after="65" w:line="240" w:lineRule="auto"/>
        <w:rPr>
          <w:rFonts w:ascii="Arial" w:eastAsia="Times New Roman" w:hAnsi="Arial" w:cs="Arial"/>
          <w:sz w:val="18"/>
          <w:szCs w:val="18"/>
          <w:lang w:eastAsia="en-IN"/>
        </w:rPr>
      </w:pPr>
      <w:r w:rsidRPr="00E36E4A">
        <w:rPr>
          <w:rFonts w:ascii="Arial" w:eastAsia="Times New Roman" w:hAnsi="Arial" w:cs="Arial"/>
          <w:sz w:val="18"/>
          <w:szCs w:val="18"/>
          <w:lang w:eastAsia="en-IN"/>
        </w:rPr>
        <w:t>Experience with any text editor like notepad, notepad++, or Edit plus etc.</w:t>
      </w:r>
    </w:p>
    <w:p w:rsidR="00E36E4A" w:rsidRPr="00E36E4A" w:rsidRDefault="00E36E4A" w:rsidP="00E36E4A">
      <w:pPr>
        <w:numPr>
          <w:ilvl w:val="0"/>
          <w:numId w:val="3"/>
        </w:numPr>
        <w:spacing w:before="100" w:beforeAutospacing="1" w:after="65" w:line="240" w:lineRule="auto"/>
        <w:rPr>
          <w:rFonts w:ascii="Arial" w:eastAsia="Times New Roman" w:hAnsi="Arial" w:cs="Arial"/>
          <w:sz w:val="18"/>
          <w:szCs w:val="18"/>
          <w:lang w:eastAsia="en-IN"/>
        </w:rPr>
      </w:pPr>
      <w:r w:rsidRPr="00E36E4A">
        <w:rPr>
          <w:rFonts w:ascii="Arial" w:eastAsia="Times New Roman" w:hAnsi="Arial" w:cs="Arial"/>
          <w:sz w:val="18"/>
          <w:szCs w:val="18"/>
          <w:lang w:eastAsia="en-IN"/>
        </w:rPr>
        <w:t>How to create directories and files on your computer.</w:t>
      </w:r>
    </w:p>
    <w:p w:rsidR="00E36E4A" w:rsidRPr="00E36E4A" w:rsidRDefault="00E36E4A" w:rsidP="00E36E4A">
      <w:pPr>
        <w:numPr>
          <w:ilvl w:val="0"/>
          <w:numId w:val="3"/>
        </w:numPr>
        <w:spacing w:before="100" w:beforeAutospacing="1" w:after="65" w:line="240" w:lineRule="auto"/>
        <w:rPr>
          <w:rFonts w:ascii="Arial" w:eastAsia="Times New Roman" w:hAnsi="Arial" w:cs="Arial"/>
          <w:sz w:val="18"/>
          <w:szCs w:val="18"/>
          <w:lang w:eastAsia="en-IN"/>
        </w:rPr>
      </w:pPr>
      <w:r w:rsidRPr="00E36E4A">
        <w:rPr>
          <w:rFonts w:ascii="Arial" w:eastAsia="Times New Roman" w:hAnsi="Arial" w:cs="Arial"/>
          <w:sz w:val="18"/>
          <w:szCs w:val="18"/>
          <w:lang w:eastAsia="en-IN"/>
        </w:rPr>
        <w:t>How to navigate through different directories.</w:t>
      </w:r>
    </w:p>
    <w:p w:rsidR="00E36E4A" w:rsidRPr="00E36E4A" w:rsidRDefault="00E36E4A" w:rsidP="00E36E4A">
      <w:pPr>
        <w:numPr>
          <w:ilvl w:val="0"/>
          <w:numId w:val="3"/>
        </w:numPr>
        <w:spacing w:before="100" w:beforeAutospacing="1" w:after="65" w:line="240" w:lineRule="auto"/>
        <w:rPr>
          <w:rFonts w:ascii="Arial" w:eastAsia="Times New Roman" w:hAnsi="Arial" w:cs="Arial"/>
          <w:sz w:val="18"/>
          <w:szCs w:val="18"/>
          <w:lang w:eastAsia="en-IN"/>
        </w:rPr>
      </w:pPr>
      <w:r w:rsidRPr="00E36E4A">
        <w:rPr>
          <w:rFonts w:ascii="Arial" w:eastAsia="Times New Roman" w:hAnsi="Arial" w:cs="Arial"/>
          <w:sz w:val="18"/>
          <w:szCs w:val="18"/>
          <w:lang w:eastAsia="en-IN"/>
        </w:rPr>
        <w:t>How to type content in a file and save them on a computer.</w:t>
      </w:r>
    </w:p>
    <w:p w:rsidR="00E36E4A" w:rsidRPr="00E36E4A" w:rsidRDefault="00E36E4A" w:rsidP="00E36E4A">
      <w:pPr>
        <w:numPr>
          <w:ilvl w:val="0"/>
          <w:numId w:val="3"/>
        </w:numPr>
        <w:spacing w:before="100" w:beforeAutospacing="1" w:after="65" w:line="240" w:lineRule="auto"/>
        <w:rPr>
          <w:rFonts w:ascii="Arial" w:eastAsia="Times New Roman" w:hAnsi="Arial" w:cs="Arial"/>
          <w:sz w:val="18"/>
          <w:szCs w:val="18"/>
          <w:lang w:eastAsia="en-IN"/>
        </w:rPr>
      </w:pPr>
      <w:r w:rsidRPr="00E36E4A">
        <w:rPr>
          <w:rFonts w:ascii="Arial" w:eastAsia="Times New Roman" w:hAnsi="Arial" w:cs="Arial"/>
          <w:sz w:val="18"/>
          <w:szCs w:val="18"/>
          <w:lang w:eastAsia="en-IN"/>
        </w:rPr>
        <w:t>Understanding about images in different formats like JPEG, PNG format.</w:t>
      </w:r>
    </w:p>
    <w:p w:rsidR="00DE470F" w:rsidRDefault="00DE470F"/>
    <w:p w:rsidR="00E36E4A" w:rsidRDefault="00E36E4A"/>
    <w:p w:rsidR="00E36E4A" w:rsidRDefault="00E36E4A"/>
    <w:p w:rsidR="00E36E4A" w:rsidRPr="00E36E4A" w:rsidRDefault="00E36E4A" w:rsidP="00E36E4A">
      <w:pPr>
        <w:spacing w:after="0" w:line="311" w:lineRule="atLeast"/>
        <w:jc w:val="center"/>
        <w:outlineLvl w:val="0"/>
        <w:rPr>
          <w:rFonts w:ascii="Arial" w:eastAsia="Times New Roman" w:hAnsi="Arial" w:cs="Arial"/>
          <w:color w:val="797979"/>
          <w:kern w:val="36"/>
          <w:sz w:val="36"/>
          <w:szCs w:val="36"/>
          <w:lang w:eastAsia="en-IN"/>
        </w:rPr>
      </w:pPr>
      <w:r w:rsidRPr="00E36E4A">
        <w:rPr>
          <w:rFonts w:ascii="Arial" w:eastAsia="Times New Roman" w:hAnsi="Arial" w:cs="Arial"/>
          <w:color w:val="797979"/>
          <w:kern w:val="36"/>
          <w:sz w:val="36"/>
          <w:szCs w:val="36"/>
          <w:lang w:eastAsia="en-IN"/>
        </w:rPr>
        <w:t>HTML - Overview</w:t>
      </w:r>
    </w:p>
    <w:p w:rsidR="00E36E4A" w:rsidRPr="00E36E4A" w:rsidRDefault="00D56B87" w:rsidP="00E36E4A">
      <w:pPr>
        <w:spacing w:before="65" w:after="130" w:line="240" w:lineRule="auto"/>
        <w:rPr>
          <w:rFonts w:ascii="Times New Roman" w:eastAsia="Times New Roman" w:hAnsi="Times New Roman" w:cs="Times New Roman"/>
          <w:sz w:val="24"/>
          <w:szCs w:val="24"/>
          <w:lang w:eastAsia="en-IN"/>
        </w:rPr>
      </w:pPr>
      <w:r w:rsidRPr="00D56B87">
        <w:rPr>
          <w:rFonts w:ascii="Times New Roman" w:eastAsia="Times New Roman" w:hAnsi="Times New Roman" w:cs="Times New Roman"/>
          <w:sz w:val="24"/>
          <w:szCs w:val="24"/>
          <w:lang w:eastAsia="en-IN"/>
        </w:rPr>
        <w:pict>
          <v:rect id="_x0000_i1025" style="width:0;height:.65pt" o:hralign="center" o:hrstd="t" o:hr="t" fillcolor="#a0a0a0" stroked="f"/>
        </w:pict>
      </w:r>
    </w:p>
    <w:p w:rsidR="00E36E4A" w:rsidRPr="00E36E4A" w:rsidRDefault="00E36E4A" w:rsidP="00E36E4A">
      <w:pPr>
        <w:spacing w:before="65" w:after="130" w:line="240" w:lineRule="auto"/>
        <w:jc w:val="center"/>
        <w:rPr>
          <w:rFonts w:ascii="Arial" w:eastAsia="Times New Roman" w:hAnsi="Arial" w:cs="Arial"/>
          <w:sz w:val="18"/>
          <w:szCs w:val="18"/>
          <w:lang w:eastAsia="en-IN"/>
        </w:rPr>
      </w:pPr>
      <w:r w:rsidRPr="00E36E4A">
        <w:rPr>
          <w:rFonts w:ascii="Arial" w:eastAsia="Times New Roman" w:hAnsi="Arial" w:cs="Arial"/>
          <w:sz w:val="18"/>
          <w:szCs w:val="18"/>
          <w:lang w:eastAsia="en-IN"/>
        </w:rPr>
        <w:t>Advertisements</w:t>
      </w:r>
    </w:p>
    <w:p w:rsidR="00E36E4A" w:rsidRPr="00E36E4A" w:rsidRDefault="00E36E4A" w:rsidP="00E36E4A">
      <w:pPr>
        <w:spacing w:before="65" w:after="130" w:line="240" w:lineRule="auto"/>
        <w:jc w:val="center"/>
        <w:rPr>
          <w:rFonts w:ascii="Arial" w:eastAsia="Times New Roman" w:hAnsi="Arial" w:cs="Arial"/>
          <w:sz w:val="18"/>
          <w:szCs w:val="18"/>
          <w:lang w:eastAsia="en-IN"/>
        </w:rPr>
      </w:pPr>
      <w:r w:rsidRPr="00E36E4A">
        <w:rPr>
          <w:rFonts w:ascii="Arial" w:eastAsia="Times New Roman" w:hAnsi="Arial" w:cs="Arial"/>
          <w:sz w:val="18"/>
          <w:szCs w:val="18"/>
          <w:lang w:eastAsia="en-IN"/>
        </w:rPr>
        <w:t>Ad by Valueimpression</w:t>
      </w:r>
    </w:p>
    <w:p w:rsidR="00E36E4A" w:rsidRPr="00E36E4A" w:rsidRDefault="00E36E4A" w:rsidP="00E36E4A">
      <w:pPr>
        <w:spacing w:before="65" w:after="130" w:line="240" w:lineRule="auto"/>
        <w:rPr>
          <w:rFonts w:ascii="Times New Roman" w:eastAsia="Times New Roman" w:hAnsi="Times New Roman" w:cs="Times New Roman"/>
          <w:sz w:val="24"/>
          <w:szCs w:val="24"/>
          <w:lang w:eastAsia="en-IN"/>
        </w:rPr>
      </w:pPr>
    </w:p>
    <w:p w:rsidR="00E36E4A" w:rsidRPr="00E36E4A" w:rsidRDefault="00D56B87" w:rsidP="00E36E4A">
      <w:pPr>
        <w:spacing w:before="65" w:after="130" w:line="240" w:lineRule="auto"/>
        <w:rPr>
          <w:rFonts w:ascii="Arial" w:eastAsia="Times New Roman" w:hAnsi="Arial" w:cs="Arial"/>
          <w:color w:val="000000"/>
          <w:sz w:val="18"/>
          <w:szCs w:val="18"/>
          <w:lang w:eastAsia="en-IN"/>
        </w:rPr>
      </w:pPr>
      <w:hyperlink r:id="rId8" w:history="1">
        <w:r w:rsidR="00E36E4A" w:rsidRPr="00E36E4A">
          <w:rPr>
            <w:rFonts w:ascii="Arial" w:eastAsia="Times New Roman" w:hAnsi="Arial" w:cs="Arial"/>
            <w:color w:val="000000"/>
            <w:sz w:val="18"/>
            <w:u w:val="single"/>
            <w:lang w:eastAsia="en-IN"/>
          </w:rPr>
          <w:t> Previous Page</w:t>
        </w:r>
      </w:hyperlink>
    </w:p>
    <w:p w:rsidR="00E36E4A" w:rsidRPr="00E36E4A" w:rsidRDefault="00D56B87" w:rsidP="00E36E4A">
      <w:pPr>
        <w:spacing w:before="65" w:after="130" w:line="240" w:lineRule="auto"/>
        <w:rPr>
          <w:rFonts w:ascii="Arial" w:eastAsia="Times New Roman" w:hAnsi="Arial" w:cs="Arial"/>
          <w:color w:val="000000"/>
          <w:sz w:val="18"/>
          <w:szCs w:val="18"/>
          <w:lang w:eastAsia="en-IN"/>
        </w:rPr>
      </w:pPr>
      <w:hyperlink r:id="rId9" w:history="1">
        <w:r w:rsidR="00E36E4A" w:rsidRPr="00E36E4A">
          <w:rPr>
            <w:rFonts w:ascii="Arial" w:eastAsia="Times New Roman" w:hAnsi="Arial" w:cs="Arial"/>
            <w:color w:val="000000"/>
            <w:sz w:val="18"/>
            <w:u w:val="single"/>
            <w:lang w:eastAsia="en-IN"/>
          </w:rPr>
          <w:t>Next Page  </w:t>
        </w:r>
      </w:hyperlink>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HTML stands for </w:t>
      </w:r>
      <w:r w:rsidRPr="00E36E4A">
        <w:rPr>
          <w:rFonts w:ascii="Arial" w:eastAsia="Times New Roman" w:hAnsi="Arial" w:cs="Arial"/>
          <w:b/>
          <w:bCs/>
          <w:color w:val="000000"/>
          <w:sz w:val="24"/>
          <w:szCs w:val="24"/>
          <w:u w:val="single"/>
          <w:lang w:eastAsia="en-IN"/>
        </w:rPr>
        <w:t>H</w:t>
      </w:r>
      <w:r w:rsidRPr="00E36E4A">
        <w:rPr>
          <w:rFonts w:ascii="Arial" w:eastAsia="Times New Roman" w:hAnsi="Arial" w:cs="Arial"/>
          <w:color w:val="000000"/>
          <w:sz w:val="24"/>
          <w:szCs w:val="24"/>
          <w:lang w:eastAsia="en-IN"/>
        </w:rPr>
        <w:t>yper</w:t>
      </w:r>
      <w:r w:rsidRPr="00E36E4A">
        <w:rPr>
          <w:rFonts w:ascii="Arial" w:eastAsia="Times New Roman" w:hAnsi="Arial" w:cs="Arial"/>
          <w:b/>
          <w:bCs/>
          <w:color w:val="000000"/>
          <w:sz w:val="24"/>
          <w:szCs w:val="24"/>
          <w:u w:val="single"/>
          <w:lang w:eastAsia="en-IN"/>
        </w:rPr>
        <w:t>t</w:t>
      </w:r>
      <w:r w:rsidRPr="00E36E4A">
        <w:rPr>
          <w:rFonts w:ascii="Arial" w:eastAsia="Times New Roman" w:hAnsi="Arial" w:cs="Arial"/>
          <w:color w:val="000000"/>
          <w:sz w:val="24"/>
          <w:szCs w:val="24"/>
          <w:lang w:eastAsia="en-IN"/>
        </w:rPr>
        <w:t>ext </w:t>
      </w:r>
      <w:r w:rsidRPr="00E36E4A">
        <w:rPr>
          <w:rFonts w:ascii="Arial" w:eastAsia="Times New Roman" w:hAnsi="Arial" w:cs="Arial"/>
          <w:b/>
          <w:bCs/>
          <w:color w:val="000000"/>
          <w:sz w:val="24"/>
          <w:szCs w:val="24"/>
          <w:u w:val="single"/>
          <w:lang w:eastAsia="en-IN"/>
        </w:rPr>
        <w:t>M</w:t>
      </w:r>
      <w:r w:rsidRPr="00E36E4A">
        <w:rPr>
          <w:rFonts w:ascii="Arial" w:eastAsia="Times New Roman" w:hAnsi="Arial" w:cs="Arial"/>
          <w:color w:val="000000"/>
          <w:sz w:val="24"/>
          <w:szCs w:val="24"/>
          <w:lang w:eastAsia="en-IN"/>
        </w:rPr>
        <w:t>arkup </w:t>
      </w:r>
      <w:r w:rsidRPr="00E36E4A">
        <w:rPr>
          <w:rFonts w:ascii="Arial" w:eastAsia="Times New Roman" w:hAnsi="Arial" w:cs="Arial"/>
          <w:b/>
          <w:bCs/>
          <w:color w:val="000000"/>
          <w:sz w:val="24"/>
          <w:szCs w:val="24"/>
          <w:u w:val="single"/>
          <w:lang w:eastAsia="en-IN"/>
        </w:rPr>
        <w:t>L</w:t>
      </w:r>
      <w:r w:rsidRPr="00E36E4A">
        <w:rPr>
          <w:rFonts w:ascii="Arial" w:eastAsia="Times New Roman" w:hAnsi="Arial" w:cs="Arial"/>
          <w:color w:val="000000"/>
          <w:sz w:val="24"/>
          <w:szCs w:val="24"/>
          <w:lang w:eastAsia="en-IN"/>
        </w:rPr>
        <w:t>anguage, and it is the most widely used language to write Web Pages.</w:t>
      </w:r>
    </w:p>
    <w:p w:rsidR="00E36E4A" w:rsidRPr="00E36E4A" w:rsidRDefault="00E36E4A" w:rsidP="00E36E4A">
      <w:pPr>
        <w:numPr>
          <w:ilvl w:val="0"/>
          <w:numId w:val="4"/>
        </w:numPr>
        <w:spacing w:before="120" w:after="144" w:line="240" w:lineRule="auto"/>
        <w:ind w:left="768" w:right="48"/>
        <w:jc w:val="both"/>
        <w:rPr>
          <w:rFonts w:ascii="Arial" w:eastAsia="Times New Roman" w:hAnsi="Arial" w:cs="Arial"/>
          <w:color w:val="000000"/>
          <w:sz w:val="18"/>
          <w:szCs w:val="18"/>
          <w:lang w:eastAsia="en-IN"/>
        </w:rPr>
      </w:pPr>
      <w:r w:rsidRPr="00E36E4A">
        <w:rPr>
          <w:rFonts w:ascii="Arial" w:eastAsia="Times New Roman" w:hAnsi="Arial" w:cs="Arial"/>
          <w:b/>
          <w:bCs/>
          <w:color w:val="000000"/>
          <w:sz w:val="18"/>
          <w:szCs w:val="18"/>
          <w:lang w:eastAsia="en-IN"/>
        </w:rPr>
        <w:t>Hypertext</w:t>
      </w:r>
      <w:r w:rsidRPr="00E36E4A">
        <w:rPr>
          <w:rFonts w:ascii="Arial" w:eastAsia="Times New Roman" w:hAnsi="Arial" w:cs="Arial"/>
          <w:color w:val="000000"/>
          <w:sz w:val="18"/>
          <w:szCs w:val="18"/>
          <w:lang w:eastAsia="en-IN"/>
        </w:rPr>
        <w:t> refers to the way in which Web pages (HTML documents) are linked together. Thus, the link available on a webpage is called Hypertext.</w:t>
      </w:r>
    </w:p>
    <w:p w:rsidR="00E36E4A" w:rsidRPr="00E36E4A" w:rsidRDefault="00E36E4A" w:rsidP="00E36E4A">
      <w:pPr>
        <w:numPr>
          <w:ilvl w:val="0"/>
          <w:numId w:val="4"/>
        </w:numPr>
        <w:spacing w:before="120" w:after="144" w:line="240" w:lineRule="auto"/>
        <w:ind w:left="768" w:right="48"/>
        <w:jc w:val="both"/>
        <w:rPr>
          <w:rFonts w:ascii="Arial" w:eastAsia="Times New Roman" w:hAnsi="Arial" w:cs="Arial"/>
          <w:color w:val="000000"/>
          <w:sz w:val="18"/>
          <w:szCs w:val="18"/>
          <w:lang w:eastAsia="en-IN"/>
        </w:rPr>
      </w:pPr>
      <w:r w:rsidRPr="00E36E4A">
        <w:rPr>
          <w:rFonts w:ascii="Arial" w:eastAsia="Times New Roman" w:hAnsi="Arial" w:cs="Arial"/>
          <w:color w:val="000000"/>
          <w:sz w:val="18"/>
          <w:szCs w:val="18"/>
          <w:lang w:eastAsia="en-IN"/>
        </w:rPr>
        <w:lastRenderedPageBreak/>
        <w:t>As its name suggests, HTML is a </w:t>
      </w:r>
      <w:r w:rsidRPr="00E36E4A">
        <w:rPr>
          <w:rFonts w:ascii="Arial" w:eastAsia="Times New Roman" w:hAnsi="Arial" w:cs="Arial"/>
          <w:b/>
          <w:bCs/>
          <w:color w:val="000000"/>
          <w:sz w:val="18"/>
          <w:szCs w:val="18"/>
          <w:lang w:eastAsia="en-IN"/>
        </w:rPr>
        <w:t>Markup Language</w:t>
      </w:r>
      <w:r w:rsidRPr="00E36E4A">
        <w:rPr>
          <w:rFonts w:ascii="Arial" w:eastAsia="Times New Roman" w:hAnsi="Arial" w:cs="Arial"/>
          <w:color w:val="000000"/>
          <w:sz w:val="18"/>
          <w:szCs w:val="18"/>
          <w:lang w:eastAsia="en-IN"/>
        </w:rPr>
        <w:t> which means you use HTML to simply "mark-up" a text document with tags that tell a Web browser how to structure it to display.</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Originally, HTML was developed with the intent of defining the structure of documents like headings, paragraphs, lists, and so forth to facilitate the sharing of scientific information between researchers.</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Now, HTML is being widely used to format web pages with the help of different tags available in HTML language.</w:t>
      </w:r>
    </w:p>
    <w:p w:rsidR="00E36E4A" w:rsidRPr="00E36E4A" w:rsidRDefault="00E36E4A" w:rsidP="00E36E4A">
      <w:pPr>
        <w:spacing w:before="100" w:beforeAutospacing="1" w:after="100" w:afterAutospacing="1" w:line="240" w:lineRule="auto"/>
        <w:outlineLvl w:val="1"/>
        <w:rPr>
          <w:rFonts w:ascii="Arial" w:eastAsia="Times New Roman" w:hAnsi="Arial" w:cs="Arial"/>
          <w:sz w:val="30"/>
          <w:szCs w:val="30"/>
          <w:lang w:eastAsia="en-IN"/>
        </w:rPr>
      </w:pPr>
      <w:r w:rsidRPr="00E36E4A">
        <w:rPr>
          <w:rFonts w:ascii="Arial" w:eastAsia="Times New Roman" w:hAnsi="Arial" w:cs="Arial"/>
          <w:sz w:val="30"/>
          <w:szCs w:val="30"/>
          <w:lang w:eastAsia="en-IN"/>
        </w:rPr>
        <w:t>Basic HTML Document</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In its simplest form, following is an example of an HTML document −</w:t>
      </w:r>
    </w:p>
    <w:p w:rsidR="00E36E4A" w:rsidRPr="00E36E4A" w:rsidRDefault="00D56B87" w:rsidP="00E36E4A">
      <w:pPr>
        <w:spacing w:after="0" w:line="240" w:lineRule="auto"/>
        <w:jc w:val="right"/>
        <w:rPr>
          <w:rFonts w:ascii="Arial" w:eastAsia="Times New Roman" w:hAnsi="Arial" w:cs="Arial"/>
          <w:sz w:val="18"/>
          <w:szCs w:val="18"/>
          <w:lang w:eastAsia="en-IN"/>
        </w:rPr>
      </w:pPr>
      <w:hyperlink r:id="rId10" w:tgtFrame="_blank" w:history="1">
        <w:r w:rsidR="00E36E4A" w:rsidRPr="00E36E4A">
          <w:rPr>
            <w:rFonts w:ascii="Arial" w:eastAsia="Times New Roman" w:hAnsi="Arial" w:cs="Arial"/>
            <w:color w:val="FFFFFF"/>
            <w:sz w:val="18"/>
            <w:u w:val="single"/>
            <w:lang w:eastAsia="en-IN"/>
          </w:rPr>
          <w:t>Live Demo</w:t>
        </w:r>
      </w:hyperlink>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660066"/>
          <w:sz w:val="23"/>
          <w:lang w:eastAsia="en-IN"/>
        </w:rPr>
        <w:t>&lt;!DOCTYPE html&gt;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88"/>
          <w:sz w:val="23"/>
          <w:lang w:eastAsia="en-IN"/>
        </w:rPr>
        <w:t>&lt;html&gt;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&lt;head&gt;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&lt;title&gt;</w:t>
      </w:r>
      <w:r w:rsidRPr="00E36E4A">
        <w:rPr>
          <w:rFonts w:ascii="Courier New" w:eastAsia="Times New Roman" w:hAnsi="Courier New" w:cs="Courier New"/>
          <w:color w:val="000000"/>
          <w:sz w:val="23"/>
          <w:lang w:eastAsia="en-IN"/>
        </w:rPr>
        <w:t>This is document title</w:t>
      </w:r>
      <w:r w:rsidRPr="00E36E4A">
        <w:rPr>
          <w:rFonts w:ascii="Courier New" w:eastAsia="Times New Roman" w:hAnsi="Courier New" w:cs="Courier New"/>
          <w:color w:val="000088"/>
          <w:sz w:val="23"/>
          <w:lang w:eastAsia="en-IN"/>
        </w:rPr>
        <w:t>&lt;/title&gt;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&lt;/head&gt;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ab/>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&lt;body&gt;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&lt;h1&gt;</w:t>
      </w:r>
      <w:r w:rsidRPr="00E36E4A">
        <w:rPr>
          <w:rFonts w:ascii="Courier New" w:eastAsia="Times New Roman" w:hAnsi="Courier New" w:cs="Courier New"/>
          <w:color w:val="000000"/>
          <w:sz w:val="23"/>
          <w:lang w:eastAsia="en-IN"/>
        </w:rPr>
        <w:t>This is a heading</w:t>
      </w:r>
      <w:r w:rsidRPr="00E36E4A">
        <w:rPr>
          <w:rFonts w:ascii="Courier New" w:eastAsia="Times New Roman" w:hAnsi="Courier New" w:cs="Courier New"/>
          <w:color w:val="000088"/>
          <w:sz w:val="23"/>
          <w:lang w:eastAsia="en-IN"/>
        </w:rPr>
        <w:t>&lt;/h1&gt;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&lt;p&gt;</w:t>
      </w:r>
      <w:r w:rsidRPr="00E36E4A">
        <w:rPr>
          <w:rFonts w:ascii="Courier New" w:eastAsia="Times New Roman" w:hAnsi="Courier New" w:cs="Courier New"/>
          <w:color w:val="000000"/>
          <w:sz w:val="23"/>
          <w:lang w:eastAsia="en-IN"/>
        </w:rPr>
        <w:t>Document content goes here.....</w:t>
      </w:r>
      <w:r w:rsidRPr="00E36E4A">
        <w:rPr>
          <w:rFonts w:ascii="Courier New" w:eastAsia="Times New Roman" w:hAnsi="Courier New" w:cs="Courier New"/>
          <w:color w:val="000088"/>
          <w:sz w:val="23"/>
          <w:lang w:eastAsia="en-IN"/>
        </w:rPr>
        <w:t>&lt;/p&gt;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&lt;/body&gt;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ab/>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36E4A">
        <w:rPr>
          <w:rFonts w:ascii="Courier New" w:eastAsia="Times New Roman" w:hAnsi="Courier New" w:cs="Courier New"/>
          <w:color w:val="000088"/>
          <w:sz w:val="23"/>
          <w:lang w:eastAsia="en-IN"/>
        </w:rPr>
        <w:t>&lt;/html&gt;</w:t>
      </w:r>
    </w:p>
    <w:p w:rsidR="00E36E4A" w:rsidRPr="00E36E4A" w:rsidRDefault="00E36E4A" w:rsidP="00E36E4A">
      <w:pPr>
        <w:spacing w:before="100" w:beforeAutospacing="1" w:after="100" w:afterAutospacing="1" w:line="240" w:lineRule="auto"/>
        <w:outlineLvl w:val="1"/>
        <w:rPr>
          <w:rFonts w:ascii="Arial" w:eastAsia="Times New Roman" w:hAnsi="Arial" w:cs="Arial"/>
          <w:sz w:val="30"/>
          <w:szCs w:val="30"/>
          <w:lang w:eastAsia="en-IN"/>
        </w:rPr>
      </w:pPr>
      <w:r w:rsidRPr="00E36E4A">
        <w:rPr>
          <w:rFonts w:ascii="Arial" w:eastAsia="Times New Roman" w:hAnsi="Arial" w:cs="Arial"/>
          <w:sz w:val="30"/>
          <w:szCs w:val="30"/>
          <w:lang w:eastAsia="en-IN"/>
        </w:rPr>
        <w:t>HTML Tags</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As told earlier, HTML is a markup language and makes use of various tags to format the content. These tags are enclosed within angle braces </w:t>
      </w:r>
      <w:r w:rsidRPr="00E36E4A">
        <w:rPr>
          <w:rFonts w:ascii="Arial" w:eastAsia="Times New Roman" w:hAnsi="Arial" w:cs="Arial"/>
          <w:b/>
          <w:bCs/>
          <w:color w:val="000000"/>
          <w:sz w:val="24"/>
          <w:szCs w:val="24"/>
          <w:lang w:eastAsia="en-IN"/>
        </w:rPr>
        <w:t>&lt;Tag Name&gt;</w:t>
      </w:r>
      <w:r w:rsidRPr="00E36E4A">
        <w:rPr>
          <w:rFonts w:ascii="Arial" w:eastAsia="Times New Roman" w:hAnsi="Arial" w:cs="Arial"/>
          <w:color w:val="000000"/>
          <w:sz w:val="24"/>
          <w:szCs w:val="24"/>
          <w:lang w:eastAsia="en-IN"/>
        </w:rPr>
        <w:t>. Except few tags, most of the tags have their corresponding closing tags. For example, </w:t>
      </w:r>
      <w:r w:rsidRPr="00E36E4A">
        <w:rPr>
          <w:rFonts w:ascii="Arial" w:eastAsia="Times New Roman" w:hAnsi="Arial" w:cs="Arial"/>
          <w:b/>
          <w:bCs/>
          <w:color w:val="000000"/>
          <w:sz w:val="24"/>
          <w:szCs w:val="24"/>
          <w:lang w:eastAsia="en-IN"/>
        </w:rPr>
        <w:t>&lt;html&gt;</w:t>
      </w:r>
      <w:r w:rsidRPr="00E36E4A">
        <w:rPr>
          <w:rFonts w:ascii="Arial" w:eastAsia="Times New Roman" w:hAnsi="Arial" w:cs="Arial"/>
          <w:color w:val="000000"/>
          <w:sz w:val="24"/>
          <w:szCs w:val="24"/>
          <w:lang w:eastAsia="en-IN"/>
        </w:rPr>
        <w:t> has its closing tag </w:t>
      </w:r>
      <w:r w:rsidRPr="00E36E4A">
        <w:rPr>
          <w:rFonts w:ascii="Arial" w:eastAsia="Times New Roman" w:hAnsi="Arial" w:cs="Arial"/>
          <w:b/>
          <w:bCs/>
          <w:color w:val="000000"/>
          <w:sz w:val="24"/>
          <w:szCs w:val="24"/>
          <w:lang w:eastAsia="en-IN"/>
        </w:rPr>
        <w:t>&lt;/html&gt;</w:t>
      </w:r>
      <w:r w:rsidRPr="00E36E4A">
        <w:rPr>
          <w:rFonts w:ascii="Arial" w:eastAsia="Times New Roman" w:hAnsi="Arial" w:cs="Arial"/>
          <w:color w:val="000000"/>
          <w:sz w:val="24"/>
          <w:szCs w:val="24"/>
          <w:lang w:eastAsia="en-IN"/>
        </w:rPr>
        <w:t> and </w:t>
      </w:r>
      <w:r w:rsidRPr="00E36E4A">
        <w:rPr>
          <w:rFonts w:ascii="Arial" w:eastAsia="Times New Roman" w:hAnsi="Arial" w:cs="Arial"/>
          <w:b/>
          <w:bCs/>
          <w:color w:val="000000"/>
          <w:sz w:val="24"/>
          <w:szCs w:val="24"/>
          <w:lang w:eastAsia="en-IN"/>
        </w:rPr>
        <w:t>&lt;body&gt;</w:t>
      </w:r>
      <w:r w:rsidRPr="00E36E4A">
        <w:rPr>
          <w:rFonts w:ascii="Arial" w:eastAsia="Times New Roman" w:hAnsi="Arial" w:cs="Arial"/>
          <w:color w:val="000000"/>
          <w:sz w:val="24"/>
          <w:szCs w:val="24"/>
          <w:lang w:eastAsia="en-IN"/>
        </w:rPr>
        <w:t> tag has its closing tag </w:t>
      </w:r>
      <w:r w:rsidRPr="00E36E4A">
        <w:rPr>
          <w:rFonts w:ascii="Arial" w:eastAsia="Times New Roman" w:hAnsi="Arial" w:cs="Arial"/>
          <w:b/>
          <w:bCs/>
          <w:color w:val="000000"/>
          <w:sz w:val="24"/>
          <w:szCs w:val="24"/>
          <w:lang w:eastAsia="en-IN"/>
        </w:rPr>
        <w:t>&lt;/body&gt;</w:t>
      </w:r>
      <w:r w:rsidRPr="00E36E4A">
        <w:rPr>
          <w:rFonts w:ascii="Arial" w:eastAsia="Times New Roman" w:hAnsi="Arial" w:cs="Arial"/>
          <w:color w:val="000000"/>
          <w:sz w:val="24"/>
          <w:szCs w:val="24"/>
          <w:lang w:eastAsia="en-IN"/>
        </w:rPr>
        <w:t> tag etc.</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Above example of HTML document uses the following tags −</w:t>
      </w:r>
    </w:p>
    <w:tbl>
      <w:tblPr>
        <w:tblW w:w="8666"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689"/>
        <w:gridCol w:w="7977"/>
      </w:tblGrid>
      <w:tr w:rsidR="00E36E4A" w:rsidRP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E36E4A" w:rsidRPr="00E36E4A" w:rsidRDefault="00E36E4A" w:rsidP="00E36E4A">
            <w:pPr>
              <w:spacing w:after="259" w:line="240" w:lineRule="auto"/>
              <w:jc w:val="center"/>
              <w:rPr>
                <w:rFonts w:ascii="Arial" w:eastAsia="Times New Roman" w:hAnsi="Arial" w:cs="Arial"/>
                <w:b/>
                <w:bCs/>
                <w:sz w:val="18"/>
                <w:szCs w:val="18"/>
                <w:lang w:eastAsia="en-IN"/>
              </w:rPr>
            </w:pPr>
            <w:r w:rsidRPr="00E36E4A">
              <w:rPr>
                <w:rFonts w:ascii="Arial" w:eastAsia="Times New Roman" w:hAnsi="Arial" w:cs="Arial"/>
                <w:b/>
                <w:bCs/>
                <w:sz w:val="18"/>
                <w:szCs w:val="18"/>
                <w:lang w:eastAsia="en-IN"/>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E36E4A" w:rsidRPr="00E36E4A" w:rsidRDefault="00E36E4A" w:rsidP="00E36E4A">
            <w:pPr>
              <w:spacing w:after="259" w:line="240" w:lineRule="auto"/>
              <w:jc w:val="center"/>
              <w:rPr>
                <w:rFonts w:ascii="Arial" w:eastAsia="Times New Roman" w:hAnsi="Arial" w:cs="Arial"/>
                <w:b/>
                <w:bCs/>
                <w:sz w:val="18"/>
                <w:szCs w:val="18"/>
                <w:lang w:eastAsia="en-IN"/>
              </w:rPr>
            </w:pPr>
            <w:r w:rsidRPr="00E36E4A">
              <w:rPr>
                <w:rFonts w:ascii="Arial" w:eastAsia="Times New Roman" w:hAnsi="Arial" w:cs="Arial"/>
                <w:b/>
                <w:bCs/>
                <w:sz w:val="18"/>
                <w:szCs w:val="18"/>
                <w:lang w:eastAsia="en-IN"/>
              </w:rPr>
              <w:t>Tag &amp; Description</w:t>
            </w:r>
          </w:p>
        </w:tc>
      </w:tr>
      <w:tr w:rsidR="00E36E4A" w:rsidRP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259" w:line="240" w:lineRule="auto"/>
              <w:rPr>
                <w:rFonts w:ascii="Arial" w:eastAsia="Times New Roman" w:hAnsi="Arial" w:cs="Arial"/>
                <w:sz w:val="18"/>
                <w:szCs w:val="18"/>
                <w:lang w:eastAsia="en-IN"/>
              </w:rPr>
            </w:pPr>
            <w:r w:rsidRPr="00E36E4A">
              <w:rPr>
                <w:rFonts w:ascii="Arial" w:eastAsia="Times New Roman" w:hAnsi="Arial" w:cs="Arial"/>
                <w:sz w:val="18"/>
                <w:szCs w:val="18"/>
                <w:lang w:eastAsia="en-IN"/>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259" w:line="240" w:lineRule="auto"/>
              <w:rPr>
                <w:rFonts w:ascii="Arial" w:eastAsia="Times New Roman" w:hAnsi="Arial" w:cs="Arial"/>
                <w:sz w:val="18"/>
                <w:szCs w:val="18"/>
                <w:lang w:eastAsia="en-IN"/>
              </w:rPr>
            </w:pPr>
            <w:r w:rsidRPr="00E36E4A">
              <w:rPr>
                <w:rFonts w:ascii="Arial" w:eastAsia="Times New Roman" w:hAnsi="Arial" w:cs="Arial"/>
                <w:b/>
                <w:bCs/>
                <w:sz w:val="18"/>
                <w:szCs w:val="18"/>
                <w:lang w:eastAsia="en-IN"/>
              </w:rPr>
              <w:t>&lt;!DOCTYPE...&gt;</w:t>
            </w:r>
          </w:p>
          <w:p w:rsidR="00E36E4A" w:rsidRPr="00E36E4A" w:rsidRDefault="00E36E4A" w:rsidP="00E36E4A">
            <w:pPr>
              <w:spacing w:before="120" w:after="144" w:line="240" w:lineRule="auto"/>
              <w:ind w:left="48" w:right="48"/>
              <w:jc w:val="both"/>
              <w:rPr>
                <w:rFonts w:ascii="Arial" w:eastAsia="Times New Roman" w:hAnsi="Arial" w:cs="Arial"/>
                <w:color w:val="000000"/>
                <w:sz w:val="18"/>
                <w:szCs w:val="18"/>
                <w:lang w:eastAsia="en-IN"/>
              </w:rPr>
            </w:pPr>
            <w:r w:rsidRPr="00E36E4A">
              <w:rPr>
                <w:rFonts w:ascii="Arial" w:eastAsia="Times New Roman" w:hAnsi="Arial" w:cs="Arial"/>
                <w:color w:val="000000"/>
                <w:sz w:val="18"/>
                <w:szCs w:val="18"/>
                <w:lang w:eastAsia="en-IN"/>
              </w:rPr>
              <w:t>This tag defines the document type and HTML version.</w:t>
            </w:r>
          </w:p>
        </w:tc>
      </w:tr>
      <w:tr w:rsidR="00E36E4A" w:rsidRP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0" w:line="240" w:lineRule="auto"/>
              <w:rPr>
                <w:rFonts w:ascii="Arial" w:eastAsia="Times New Roman" w:hAnsi="Arial" w:cs="Arial"/>
                <w:sz w:val="18"/>
                <w:szCs w:val="18"/>
                <w:lang w:eastAsia="en-IN"/>
              </w:rPr>
            </w:pPr>
            <w:r w:rsidRPr="00E36E4A">
              <w:rPr>
                <w:rFonts w:ascii="Arial" w:eastAsia="Times New Roman" w:hAnsi="Arial" w:cs="Arial"/>
                <w:sz w:val="18"/>
                <w:szCs w:val="18"/>
                <w:lang w:eastAsia="en-IN"/>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0" w:line="240" w:lineRule="auto"/>
              <w:rPr>
                <w:rFonts w:ascii="Arial" w:eastAsia="Times New Roman" w:hAnsi="Arial" w:cs="Arial"/>
                <w:sz w:val="18"/>
                <w:szCs w:val="18"/>
                <w:lang w:eastAsia="en-IN"/>
              </w:rPr>
            </w:pPr>
            <w:r w:rsidRPr="00E36E4A">
              <w:rPr>
                <w:rFonts w:ascii="Arial" w:eastAsia="Times New Roman" w:hAnsi="Arial" w:cs="Arial"/>
                <w:b/>
                <w:bCs/>
                <w:sz w:val="18"/>
                <w:szCs w:val="18"/>
                <w:lang w:eastAsia="en-IN"/>
              </w:rPr>
              <w:t>&lt;html&gt;</w:t>
            </w:r>
          </w:p>
          <w:p w:rsidR="00E36E4A" w:rsidRPr="00E36E4A" w:rsidRDefault="00E36E4A" w:rsidP="00E36E4A">
            <w:pPr>
              <w:spacing w:before="120" w:after="144" w:line="240" w:lineRule="auto"/>
              <w:ind w:left="48" w:right="48"/>
              <w:jc w:val="both"/>
              <w:rPr>
                <w:rFonts w:ascii="Arial" w:eastAsia="Times New Roman" w:hAnsi="Arial" w:cs="Arial"/>
                <w:color w:val="000000"/>
                <w:sz w:val="18"/>
                <w:szCs w:val="18"/>
                <w:lang w:eastAsia="en-IN"/>
              </w:rPr>
            </w:pPr>
            <w:r w:rsidRPr="00E36E4A">
              <w:rPr>
                <w:rFonts w:ascii="Arial" w:eastAsia="Times New Roman" w:hAnsi="Arial" w:cs="Arial"/>
                <w:color w:val="000000"/>
                <w:sz w:val="18"/>
                <w:szCs w:val="18"/>
                <w:lang w:eastAsia="en-IN"/>
              </w:rPr>
              <w:t>This tag encloses the complete HTML document and mainly comprises of document header which is represented by &lt;head&gt;...&lt;/head&gt; and document body which is represented by &lt;body&gt;...&lt;/body&gt; tags.</w:t>
            </w:r>
          </w:p>
        </w:tc>
      </w:tr>
      <w:tr w:rsidR="00E36E4A" w:rsidRP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0" w:line="240" w:lineRule="auto"/>
              <w:rPr>
                <w:rFonts w:ascii="Arial" w:eastAsia="Times New Roman" w:hAnsi="Arial" w:cs="Arial"/>
                <w:sz w:val="18"/>
                <w:szCs w:val="18"/>
                <w:lang w:eastAsia="en-IN"/>
              </w:rPr>
            </w:pPr>
            <w:r w:rsidRPr="00E36E4A">
              <w:rPr>
                <w:rFonts w:ascii="Arial" w:eastAsia="Times New Roman" w:hAnsi="Arial" w:cs="Arial"/>
                <w:sz w:val="18"/>
                <w:szCs w:val="18"/>
                <w:lang w:eastAsia="en-IN"/>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0" w:line="240" w:lineRule="auto"/>
              <w:rPr>
                <w:rFonts w:ascii="Arial" w:eastAsia="Times New Roman" w:hAnsi="Arial" w:cs="Arial"/>
                <w:sz w:val="18"/>
                <w:szCs w:val="18"/>
                <w:lang w:eastAsia="en-IN"/>
              </w:rPr>
            </w:pPr>
            <w:r w:rsidRPr="00E36E4A">
              <w:rPr>
                <w:rFonts w:ascii="Arial" w:eastAsia="Times New Roman" w:hAnsi="Arial" w:cs="Arial"/>
                <w:b/>
                <w:bCs/>
                <w:sz w:val="18"/>
                <w:szCs w:val="18"/>
                <w:lang w:eastAsia="en-IN"/>
              </w:rPr>
              <w:t>&lt;head&gt;</w:t>
            </w:r>
          </w:p>
          <w:p w:rsidR="00E36E4A" w:rsidRPr="00E36E4A" w:rsidRDefault="00E36E4A" w:rsidP="00E36E4A">
            <w:pPr>
              <w:spacing w:before="120" w:after="144" w:line="240" w:lineRule="auto"/>
              <w:ind w:left="48" w:right="48"/>
              <w:jc w:val="both"/>
              <w:rPr>
                <w:rFonts w:ascii="Arial" w:eastAsia="Times New Roman" w:hAnsi="Arial" w:cs="Arial"/>
                <w:color w:val="000000"/>
                <w:sz w:val="18"/>
                <w:szCs w:val="18"/>
                <w:lang w:eastAsia="en-IN"/>
              </w:rPr>
            </w:pPr>
            <w:r w:rsidRPr="00E36E4A">
              <w:rPr>
                <w:rFonts w:ascii="Arial" w:eastAsia="Times New Roman" w:hAnsi="Arial" w:cs="Arial"/>
                <w:color w:val="000000"/>
                <w:sz w:val="18"/>
                <w:szCs w:val="18"/>
                <w:lang w:eastAsia="en-IN"/>
              </w:rPr>
              <w:t xml:space="preserve">This tag represents the document's header which can keep other HTML tags like &lt;title&gt;, &lt;link&gt; </w:t>
            </w:r>
            <w:r w:rsidRPr="00E36E4A">
              <w:rPr>
                <w:rFonts w:ascii="Arial" w:eastAsia="Times New Roman" w:hAnsi="Arial" w:cs="Arial"/>
                <w:color w:val="000000"/>
                <w:sz w:val="18"/>
                <w:szCs w:val="18"/>
                <w:lang w:eastAsia="en-IN"/>
              </w:rPr>
              <w:lastRenderedPageBreak/>
              <w:t>etc.</w:t>
            </w:r>
          </w:p>
        </w:tc>
      </w:tr>
      <w:tr w:rsidR="00E36E4A" w:rsidRP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0" w:line="240" w:lineRule="auto"/>
              <w:rPr>
                <w:rFonts w:ascii="Arial" w:eastAsia="Times New Roman" w:hAnsi="Arial" w:cs="Arial"/>
                <w:sz w:val="18"/>
                <w:szCs w:val="18"/>
                <w:lang w:eastAsia="en-IN"/>
              </w:rPr>
            </w:pPr>
            <w:r w:rsidRPr="00E36E4A">
              <w:rPr>
                <w:rFonts w:ascii="Arial" w:eastAsia="Times New Roman" w:hAnsi="Arial" w:cs="Arial"/>
                <w:sz w:val="18"/>
                <w:szCs w:val="18"/>
                <w:lang w:eastAsia="en-IN"/>
              </w:rPr>
              <w:lastRenderedPageBreak/>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0" w:line="240" w:lineRule="auto"/>
              <w:rPr>
                <w:rFonts w:ascii="Arial" w:eastAsia="Times New Roman" w:hAnsi="Arial" w:cs="Arial"/>
                <w:sz w:val="18"/>
                <w:szCs w:val="18"/>
                <w:lang w:eastAsia="en-IN"/>
              </w:rPr>
            </w:pPr>
            <w:r w:rsidRPr="00E36E4A">
              <w:rPr>
                <w:rFonts w:ascii="Arial" w:eastAsia="Times New Roman" w:hAnsi="Arial" w:cs="Arial"/>
                <w:b/>
                <w:bCs/>
                <w:sz w:val="18"/>
                <w:szCs w:val="18"/>
                <w:lang w:eastAsia="en-IN"/>
              </w:rPr>
              <w:t>&lt;title&gt;</w:t>
            </w:r>
          </w:p>
          <w:p w:rsidR="00E36E4A" w:rsidRPr="00E36E4A" w:rsidRDefault="00E36E4A" w:rsidP="00E36E4A">
            <w:pPr>
              <w:spacing w:before="120" w:after="144" w:line="240" w:lineRule="auto"/>
              <w:ind w:left="48" w:right="48"/>
              <w:jc w:val="both"/>
              <w:rPr>
                <w:rFonts w:ascii="Arial" w:eastAsia="Times New Roman" w:hAnsi="Arial" w:cs="Arial"/>
                <w:color w:val="000000"/>
                <w:sz w:val="18"/>
                <w:szCs w:val="18"/>
                <w:lang w:eastAsia="en-IN"/>
              </w:rPr>
            </w:pPr>
            <w:r w:rsidRPr="00E36E4A">
              <w:rPr>
                <w:rFonts w:ascii="Arial" w:eastAsia="Times New Roman" w:hAnsi="Arial" w:cs="Arial"/>
                <w:color w:val="000000"/>
                <w:sz w:val="18"/>
                <w:szCs w:val="18"/>
                <w:lang w:eastAsia="en-IN"/>
              </w:rPr>
              <w:t>The &lt;title&gt; tag is used inside the &lt;head&gt; tag to mention the document title.</w:t>
            </w:r>
          </w:p>
        </w:tc>
      </w:tr>
      <w:tr w:rsidR="00E36E4A" w:rsidRP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0" w:line="240" w:lineRule="auto"/>
              <w:rPr>
                <w:rFonts w:ascii="Arial" w:eastAsia="Times New Roman" w:hAnsi="Arial" w:cs="Arial"/>
                <w:sz w:val="18"/>
                <w:szCs w:val="18"/>
                <w:lang w:eastAsia="en-IN"/>
              </w:rPr>
            </w:pPr>
            <w:r w:rsidRPr="00E36E4A">
              <w:rPr>
                <w:rFonts w:ascii="Arial" w:eastAsia="Times New Roman" w:hAnsi="Arial" w:cs="Arial"/>
                <w:sz w:val="18"/>
                <w:szCs w:val="18"/>
                <w:lang w:eastAsia="en-IN"/>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0" w:line="240" w:lineRule="auto"/>
              <w:rPr>
                <w:rFonts w:ascii="Arial" w:eastAsia="Times New Roman" w:hAnsi="Arial" w:cs="Arial"/>
                <w:sz w:val="18"/>
                <w:szCs w:val="18"/>
                <w:lang w:eastAsia="en-IN"/>
              </w:rPr>
            </w:pPr>
            <w:r w:rsidRPr="00E36E4A">
              <w:rPr>
                <w:rFonts w:ascii="Arial" w:eastAsia="Times New Roman" w:hAnsi="Arial" w:cs="Arial"/>
                <w:b/>
                <w:bCs/>
                <w:sz w:val="18"/>
                <w:szCs w:val="18"/>
                <w:lang w:eastAsia="en-IN"/>
              </w:rPr>
              <w:t>&lt;body&gt;</w:t>
            </w:r>
          </w:p>
          <w:p w:rsidR="00E36E4A" w:rsidRPr="00E36E4A" w:rsidRDefault="00E36E4A" w:rsidP="00E36E4A">
            <w:pPr>
              <w:spacing w:before="120" w:after="144" w:line="240" w:lineRule="auto"/>
              <w:ind w:left="48" w:right="48"/>
              <w:jc w:val="both"/>
              <w:rPr>
                <w:rFonts w:ascii="Arial" w:eastAsia="Times New Roman" w:hAnsi="Arial" w:cs="Arial"/>
                <w:color w:val="000000"/>
                <w:sz w:val="18"/>
                <w:szCs w:val="18"/>
                <w:lang w:eastAsia="en-IN"/>
              </w:rPr>
            </w:pPr>
            <w:r w:rsidRPr="00E36E4A">
              <w:rPr>
                <w:rFonts w:ascii="Arial" w:eastAsia="Times New Roman" w:hAnsi="Arial" w:cs="Arial"/>
                <w:color w:val="000000"/>
                <w:sz w:val="18"/>
                <w:szCs w:val="18"/>
                <w:lang w:eastAsia="en-IN"/>
              </w:rPr>
              <w:t>This tag represents the document's body which keeps other HTML tags like &lt;h1&gt;, &lt;div&gt;, &lt;p&gt; etc.</w:t>
            </w:r>
          </w:p>
        </w:tc>
      </w:tr>
      <w:tr w:rsidR="00E36E4A" w:rsidRP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0" w:line="240" w:lineRule="auto"/>
              <w:rPr>
                <w:rFonts w:ascii="Arial" w:eastAsia="Times New Roman" w:hAnsi="Arial" w:cs="Arial"/>
                <w:sz w:val="18"/>
                <w:szCs w:val="18"/>
                <w:lang w:eastAsia="en-IN"/>
              </w:rPr>
            </w:pPr>
            <w:r w:rsidRPr="00E36E4A">
              <w:rPr>
                <w:rFonts w:ascii="Arial" w:eastAsia="Times New Roman" w:hAnsi="Arial" w:cs="Arial"/>
                <w:sz w:val="18"/>
                <w:szCs w:val="18"/>
                <w:lang w:eastAsia="en-IN"/>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0" w:line="240" w:lineRule="auto"/>
              <w:rPr>
                <w:rFonts w:ascii="Arial" w:eastAsia="Times New Roman" w:hAnsi="Arial" w:cs="Arial"/>
                <w:sz w:val="18"/>
                <w:szCs w:val="18"/>
                <w:lang w:eastAsia="en-IN"/>
              </w:rPr>
            </w:pPr>
            <w:r w:rsidRPr="00E36E4A">
              <w:rPr>
                <w:rFonts w:ascii="Arial" w:eastAsia="Times New Roman" w:hAnsi="Arial" w:cs="Arial"/>
                <w:b/>
                <w:bCs/>
                <w:sz w:val="18"/>
                <w:szCs w:val="18"/>
                <w:lang w:eastAsia="en-IN"/>
              </w:rPr>
              <w:t>&lt;h1&gt;</w:t>
            </w:r>
          </w:p>
          <w:p w:rsidR="00E36E4A" w:rsidRPr="00E36E4A" w:rsidRDefault="00E36E4A" w:rsidP="00E36E4A">
            <w:pPr>
              <w:spacing w:before="120" w:after="144" w:line="240" w:lineRule="auto"/>
              <w:ind w:left="48" w:right="48"/>
              <w:jc w:val="both"/>
              <w:rPr>
                <w:rFonts w:ascii="Arial" w:eastAsia="Times New Roman" w:hAnsi="Arial" w:cs="Arial"/>
                <w:color w:val="000000"/>
                <w:sz w:val="18"/>
                <w:szCs w:val="18"/>
                <w:lang w:eastAsia="en-IN"/>
              </w:rPr>
            </w:pPr>
            <w:r w:rsidRPr="00E36E4A">
              <w:rPr>
                <w:rFonts w:ascii="Arial" w:eastAsia="Times New Roman" w:hAnsi="Arial" w:cs="Arial"/>
                <w:color w:val="000000"/>
                <w:sz w:val="18"/>
                <w:szCs w:val="18"/>
                <w:lang w:eastAsia="en-IN"/>
              </w:rPr>
              <w:t>This tag represents the heading.</w:t>
            </w:r>
          </w:p>
        </w:tc>
      </w:tr>
      <w:tr w:rsidR="00E36E4A" w:rsidRP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0" w:line="240" w:lineRule="auto"/>
              <w:rPr>
                <w:rFonts w:ascii="Arial" w:eastAsia="Times New Roman" w:hAnsi="Arial" w:cs="Arial"/>
                <w:sz w:val="18"/>
                <w:szCs w:val="18"/>
                <w:lang w:eastAsia="en-IN"/>
              </w:rPr>
            </w:pPr>
            <w:r w:rsidRPr="00E36E4A">
              <w:rPr>
                <w:rFonts w:ascii="Arial" w:eastAsia="Times New Roman" w:hAnsi="Arial" w:cs="Arial"/>
                <w:sz w:val="18"/>
                <w:szCs w:val="18"/>
                <w:lang w:eastAsia="en-IN"/>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0" w:line="240" w:lineRule="auto"/>
              <w:rPr>
                <w:rFonts w:ascii="Arial" w:eastAsia="Times New Roman" w:hAnsi="Arial" w:cs="Arial"/>
                <w:sz w:val="18"/>
                <w:szCs w:val="18"/>
                <w:lang w:eastAsia="en-IN"/>
              </w:rPr>
            </w:pPr>
            <w:r w:rsidRPr="00E36E4A">
              <w:rPr>
                <w:rFonts w:ascii="Arial" w:eastAsia="Times New Roman" w:hAnsi="Arial" w:cs="Arial"/>
                <w:b/>
                <w:bCs/>
                <w:sz w:val="18"/>
                <w:szCs w:val="18"/>
                <w:lang w:eastAsia="en-IN"/>
              </w:rPr>
              <w:t>&lt;p&gt;</w:t>
            </w:r>
          </w:p>
          <w:p w:rsidR="00E36E4A" w:rsidRPr="00E36E4A" w:rsidRDefault="00E36E4A" w:rsidP="00E36E4A">
            <w:pPr>
              <w:spacing w:before="120" w:after="144" w:line="240" w:lineRule="auto"/>
              <w:ind w:left="48" w:right="48"/>
              <w:jc w:val="both"/>
              <w:rPr>
                <w:rFonts w:ascii="Arial" w:eastAsia="Times New Roman" w:hAnsi="Arial" w:cs="Arial"/>
                <w:color w:val="000000"/>
                <w:sz w:val="18"/>
                <w:szCs w:val="18"/>
                <w:lang w:eastAsia="en-IN"/>
              </w:rPr>
            </w:pPr>
            <w:r w:rsidRPr="00E36E4A">
              <w:rPr>
                <w:rFonts w:ascii="Arial" w:eastAsia="Times New Roman" w:hAnsi="Arial" w:cs="Arial"/>
                <w:color w:val="000000"/>
                <w:sz w:val="18"/>
                <w:szCs w:val="18"/>
                <w:lang w:eastAsia="en-IN"/>
              </w:rPr>
              <w:t>This tag represents a paragraph.</w:t>
            </w:r>
          </w:p>
        </w:tc>
      </w:tr>
    </w:tbl>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To learn HTML, you will need to study various tags and understand how they behave, while formatting a textual document. Learning HTML is simple as users have to learn the usage of different tags in order to format the text or images to make a beautiful webpage.</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World Wide Web Consortium (W3C) recommends to use lowercase tags starting from HTML 4.</w:t>
      </w:r>
    </w:p>
    <w:p w:rsidR="00E36E4A" w:rsidRPr="00E36E4A" w:rsidRDefault="00E36E4A" w:rsidP="00E36E4A">
      <w:pPr>
        <w:spacing w:before="100" w:beforeAutospacing="1" w:after="100" w:afterAutospacing="1" w:line="240" w:lineRule="auto"/>
        <w:outlineLvl w:val="1"/>
        <w:rPr>
          <w:rFonts w:ascii="Arial" w:eastAsia="Times New Roman" w:hAnsi="Arial" w:cs="Arial"/>
          <w:sz w:val="30"/>
          <w:szCs w:val="30"/>
          <w:lang w:eastAsia="en-IN"/>
        </w:rPr>
      </w:pPr>
      <w:r w:rsidRPr="00E36E4A">
        <w:rPr>
          <w:rFonts w:ascii="Arial" w:eastAsia="Times New Roman" w:hAnsi="Arial" w:cs="Arial"/>
          <w:sz w:val="30"/>
          <w:szCs w:val="30"/>
          <w:lang w:eastAsia="en-IN"/>
        </w:rPr>
        <w:t>HTML Document Structure</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A typical HTML document will have the following structure −</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88"/>
          <w:sz w:val="23"/>
          <w:lang w:eastAsia="en-IN"/>
        </w:rPr>
        <w:t>&lt;html&gt;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&lt;head&gt;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Document header related tags</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&lt;/head&gt;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&lt;body&gt;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Document body related tags</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&lt;/body&gt;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36E4A">
        <w:rPr>
          <w:rFonts w:ascii="Courier New" w:eastAsia="Times New Roman" w:hAnsi="Courier New" w:cs="Courier New"/>
          <w:color w:val="000088"/>
          <w:sz w:val="23"/>
          <w:lang w:eastAsia="en-IN"/>
        </w:rPr>
        <w:t>&lt;/html&gt;</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We will study all the header and body tags in subsequent chapters, but for now let's see what is document declaration tag.</w:t>
      </w:r>
    </w:p>
    <w:p w:rsidR="00E36E4A" w:rsidRPr="00E36E4A" w:rsidRDefault="00E36E4A" w:rsidP="00E36E4A">
      <w:pPr>
        <w:spacing w:before="100" w:beforeAutospacing="1" w:after="100" w:afterAutospacing="1" w:line="240" w:lineRule="auto"/>
        <w:outlineLvl w:val="1"/>
        <w:rPr>
          <w:rFonts w:ascii="Arial" w:eastAsia="Times New Roman" w:hAnsi="Arial" w:cs="Arial"/>
          <w:sz w:val="30"/>
          <w:szCs w:val="30"/>
          <w:lang w:eastAsia="en-IN"/>
        </w:rPr>
      </w:pPr>
      <w:r w:rsidRPr="00E36E4A">
        <w:rPr>
          <w:rFonts w:ascii="Arial" w:eastAsia="Times New Roman" w:hAnsi="Arial" w:cs="Arial"/>
          <w:sz w:val="30"/>
          <w:szCs w:val="30"/>
          <w:lang w:eastAsia="en-IN"/>
        </w:rPr>
        <w:t>The &lt;!DOCTYPE&gt; Declaration</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The &lt;!DOCTYPE&gt; declaration tag is used by the web browser to understand the version of the HTML used in the document. Current version of HTML is 5 and it makes use of the following declaration −</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36E4A">
        <w:rPr>
          <w:rFonts w:ascii="Courier New" w:eastAsia="Times New Roman" w:hAnsi="Courier New" w:cs="Courier New"/>
          <w:color w:val="660066"/>
          <w:sz w:val="23"/>
          <w:lang w:eastAsia="en-IN"/>
        </w:rPr>
        <w:t>&lt;!DOCTYPE html&gt;</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lastRenderedPageBreak/>
        <w:t>There are many other declaration types which can be used in HTML document depending on what version of HTML is being used. We will see more details on this while discussing &lt;!DOCTYPE...&gt; tag along with other HTML tags.</w:t>
      </w:r>
    </w:p>
    <w:p w:rsidR="00E36E4A" w:rsidRDefault="00E36E4A"/>
    <w:p w:rsidR="00E36E4A" w:rsidRDefault="00E36E4A" w:rsidP="00E36E4A">
      <w:pPr>
        <w:pStyle w:val="Heading1"/>
        <w:spacing w:before="0" w:beforeAutospacing="0" w:after="0" w:afterAutospacing="0" w:line="311" w:lineRule="atLeast"/>
        <w:jc w:val="center"/>
        <w:rPr>
          <w:rFonts w:ascii="Arial" w:hAnsi="Arial" w:cs="Arial"/>
          <w:b w:val="0"/>
          <w:bCs w:val="0"/>
          <w:color w:val="797979"/>
          <w:sz w:val="36"/>
          <w:szCs w:val="36"/>
        </w:rPr>
      </w:pPr>
      <w:r>
        <w:rPr>
          <w:rFonts w:ascii="Arial" w:hAnsi="Arial" w:cs="Arial"/>
          <w:b w:val="0"/>
          <w:bCs w:val="0"/>
          <w:color w:val="797979"/>
          <w:sz w:val="36"/>
          <w:szCs w:val="36"/>
        </w:rPr>
        <w:t>HTML - Basic Tags</w:t>
      </w:r>
    </w:p>
    <w:p w:rsidR="00E36E4A" w:rsidRDefault="00D56B87" w:rsidP="00E36E4A">
      <w:pPr>
        <w:spacing w:before="65" w:after="130"/>
        <w:rPr>
          <w:rFonts w:ascii="Times New Roman" w:hAnsi="Times New Roman" w:cs="Times New Roman"/>
          <w:sz w:val="24"/>
          <w:szCs w:val="24"/>
        </w:rPr>
      </w:pPr>
      <w:r>
        <w:pict>
          <v:rect id="_x0000_i1026" style="width:0;height:.65pt" o:hralign="center" o:hrstd="t" o:hr="t" fillcolor="#a0a0a0" stroked="f"/>
        </w:pict>
      </w:r>
    </w:p>
    <w:p w:rsidR="00E36E4A" w:rsidRDefault="00E36E4A" w:rsidP="00E36E4A">
      <w:pPr>
        <w:spacing w:before="65" w:after="130"/>
        <w:jc w:val="center"/>
        <w:rPr>
          <w:rFonts w:ascii="Arial" w:hAnsi="Arial" w:cs="Arial"/>
          <w:sz w:val="18"/>
          <w:szCs w:val="18"/>
        </w:rPr>
      </w:pPr>
      <w:r>
        <w:rPr>
          <w:rFonts w:ascii="Arial" w:hAnsi="Arial" w:cs="Arial"/>
          <w:sz w:val="18"/>
          <w:szCs w:val="18"/>
        </w:rPr>
        <w:t>Advertisements</w:t>
      </w:r>
    </w:p>
    <w:p w:rsidR="00E36E4A" w:rsidRDefault="00E36E4A" w:rsidP="00E36E4A">
      <w:pPr>
        <w:spacing w:before="65" w:after="130"/>
        <w:jc w:val="center"/>
        <w:rPr>
          <w:rFonts w:ascii="Arial" w:hAnsi="Arial" w:cs="Arial"/>
          <w:sz w:val="18"/>
          <w:szCs w:val="18"/>
        </w:rPr>
      </w:pPr>
      <w:r>
        <w:rPr>
          <w:rFonts w:ascii="Arial" w:hAnsi="Arial" w:cs="Arial"/>
          <w:sz w:val="18"/>
          <w:szCs w:val="18"/>
        </w:rPr>
        <w:t>Ad by Valueimpression</w:t>
      </w:r>
    </w:p>
    <w:p w:rsidR="00E36E4A" w:rsidRDefault="00E36E4A" w:rsidP="00E36E4A">
      <w:pPr>
        <w:spacing w:before="65" w:after="130"/>
        <w:rPr>
          <w:rFonts w:ascii="Times New Roman" w:hAnsi="Times New Roman" w:cs="Times New Roman"/>
          <w:sz w:val="24"/>
          <w:szCs w:val="24"/>
        </w:rPr>
      </w:pPr>
    </w:p>
    <w:p w:rsidR="00E36E4A" w:rsidRDefault="00D56B87" w:rsidP="00E36E4A">
      <w:pPr>
        <w:spacing w:before="65" w:after="130"/>
        <w:rPr>
          <w:rFonts w:ascii="Arial" w:hAnsi="Arial" w:cs="Arial"/>
          <w:color w:val="000000"/>
          <w:sz w:val="18"/>
          <w:szCs w:val="18"/>
        </w:rPr>
      </w:pPr>
      <w:hyperlink r:id="rId11" w:history="1">
        <w:r w:rsidR="00E36E4A">
          <w:rPr>
            <w:rStyle w:val="Hyperlink"/>
            <w:rFonts w:ascii="Arial" w:hAnsi="Arial" w:cs="Arial"/>
            <w:color w:val="000000"/>
            <w:sz w:val="18"/>
            <w:szCs w:val="18"/>
          </w:rPr>
          <w:t> Previous Page</w:t>
        </w:r>
      </w:hyperlink>
    </w:p>
    <w:p w:rsidR="00E36E4A" w:rsidRDefault="00D56B87" w:rsidP="00E36E4A">
      <w:pPr>
        <w:spacing w:before="65" w:after="130"/>
        <w:rPr>
          <w:rFonts w:ascii="Arial" w:hAnsi="Arial" w:cs="Arial"/>
          <w:color w:val="000000"/>
          <w:sz w:val="18"/>
          <w:szCs w:val="18"/>
        </w:rPr>
      </w:pPr>
      <w:hyperlink r:id="rId12" w:history="1">
        <w:r w:rsidR="00E36E4A">
          <w:rPr>
            <w:rStyle w:val="Hyperlink"/>
            <w:rFonts w:ascii="Arial" w:hAnsi="Arial" w:cs="Arial"/>
            <w:color w:val="000000"/>
            <w:sz w:val="18"/>
            <w:szCs w:val="18"/>
          </w:rPr>
          <w:t>Next Page  </w:t>
        </w:r>
      </w:hyperlink>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Heading Tags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Any document starts with a heading. You can use different sizes for your headings. HTML also has six levels of headings, which use the elements </w:t>
      </w:r>
      <w:r>
        <w:rPr>
          <w:rFonts w:ascii="Arial" w:hAnsi="Arial" w:cs="Arial"/>
          <w:b/>
          <w:bCs/>
          <w:color w:val="000000"/>
        </w:rPr>
        <w:t>&lt;h1&gt;, &lt;h2&gt;, &lt;h3&gt;, &lt;h4&gt;, &lt;h5&gt;,</w:t>
      </w:r>
      <w:r>
        <w:rPr>
          <w:rFonts w:ascii="Arial" w:hAnsi="Arial" w:cs="Arial"/>
          <w:color w:val="000000"/>
        </w:rPr>
        <w:t> and </w:t>
      </w:r>
      <w:r>
        <w:rPr>
          <w:rFonts w:ascii="Arial" w:hAnsi="Arial" w:cs="Arial"/>
          <w:b/>
          <w:bCs/>
          <w:color w:val="000000"/>
        </w:rPr>
        <w:t>&lt;h6&gt;</w:t>
      </w:r>
      <w:r>
        <w:rPr>
          <w:rFonts w:ascii="Arial" w:hAnsi="Arial" w:cs="Arial"/>
          <w:color w:val="000000"/>
        </w:rPr>
        <w:t>. While displaying any heading, browser adds one line before and one line after that heading.</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D56B87" w:rsidP="00E36E4A">
      <w:pPr>
        <w:jc w:val="right"/>
        <w:rPr>
          <w:rFonts w:ascii="Arial" w:hAnsi="Arial" w:cs="Arial"/>
          <w:sz w:val="18"/>
          <w:szCs w:val="18"/>
        </w:rPr>
      </w:pPr>
      <w:hyperlink r:id="rId13"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Heading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&lt;h1&gt;</w:t>
      </w:r>
      <w:r>
        <w:rPr>
          <w:rStyle w:val="pln"/>
          <w:color w:val="000000"/>
          <w:sz w:val="23"/>
          <w:szCs w:val="23"/>
        </w:rPr>
        <w:t>This is heading 1</w:t>
      </w:r>
      <w:r>
        <w:rPr>
          <w:rStyle w:val="tag"/>
          <w:color w:val="000088"/>
          <w:sz w:val="23"/>
          <w:szCs w:val="23"/>
        </w:rPr>
        <w:t>&lt;/h1&gt;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&lt;h2&gt;</w:t>
      </w:r>
      <w:r>
        <w:rPr>
          <w:rStyle w:val="pln"/>
          <w:color w:val="000000"/>
          <w:sz w:val="23"/>
          <w:szCs w:val="23"/>
        </w:rPr>
        <w:t>This is heading 2</w:t>
      </w:r>
      <w:r>
        <w:rPr>
          <w:rStyle w:val="tag"/>
          <w:color w:val="000088"/>
          <w:sz w:val="23"/>
          <w:szCs w:val="23"/>
        </w:rPr>
        <w:t>&lt;/h2&gt;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&lt;h3&gt;</w:t>
      </w:r>
      <w:r>
        <w:rPr>
          <w:rStyle w:val="pln"/>
          <w:color w:val="000000"/>
          <w:sz w:val="23"/>
          <w:szCs w:val="23"/>
        </w:rPr>
        <w:t>This is heading 3</w:t>
      </w:r>
      <w:r>
        <w:rPr>
          <w:rStyle w:val="tag"/>
          <w:color w:val="000088"/>
          <w:sz w:val="23"/>
          <w:szCs w:val="23"/>
        </w:rPr>
        <w:t>&lt;/h3&gt;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&lt;h4&gt;</w:t>
      </w:r>
      <w:r>
        <w:rPr>
          <w:rStyle w:val="pln"/>
          <w:color w:val="000000"/>
          <w:sz w:val="23"/>
          <w:szCs w:val="23"/>
        </w:rPr>
        <w:t>This is heading 4</w:t>
      </w:r>
      <w:r>
        <w:rPr>
          <w:rStyle w:val="tag"/>
          <w:color w:val="000088"/>
          <w:sz w:val="23"/>
          <w:szCs w:val="23"/>
        </w:rPr>
        <w:t>&lt;/h4&gt;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&lt;h5&gt;</w:t>
      </w:r>
      <w:r>
        <w:rPr>
          <w:rStyle w:val="pln"/>
          <w:color w:val="000000"/>
          <w:sz w:val="23"/>
          <w:szCs w:val="23"/>
        </w:rPr>
        <w:t>This is heading 5</w:t>
      </w:r>
      <w:r>
        <w:rPr>
          <w:rStyle w:val="tag"/>
          <w:color w:val="000088"/>
          <w:sz w:val="23"/>
          <w:szCs w:val="23"/>
        </w:rPr>
        <w:t>&lt;/h5&gt;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&lt;h6&gt;</w:t>
      </w:r>
      <w:r>
        <w:rPr>
          <w:rStyle w:val="pln"/>
          <w:color w:val="000000"/>
          <w:sz w:val="23"/>
          <w:szCs w:val="23"/>
        </w:rPr>
        <w:t>This is heading 6</w:t>
      </w:r>
      <w:r>
        <w:rPr>
          <w:rStyle w:val="tag"/>
          <w:color w:val="000088"/>
          <w:sz w:val="23"/>
          <w:szCs w:val="23"/>
        </w:rPr>
        <w:t>&lt;/h6&gt;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Paragraph Tag</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&lt;p&gt;</w:t>
      </w:r>
      <w:r>
        <w:rPr>
          <w:rFonts w:ascii="Arial" w:hAnsi="Arial" w:cs="Arial"/>
          <w:color w:val="000000"/>
        </w:rPr>
        <w:t> tag offers a way to structure your text into different paragraphs. Each paragraph of text should go in between an opening &lt;p&gt; and a closing &lt;/p&gt; tag as shown below in the example −</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lastRenderedPageBreak/>
        <w:t>Example</w:t>
      </w:r>
    </w:p>
    <w:p w:rsidR="00E36E4A" w:rsidRDefault="00D56B87" w:rsidP="00E36E4A">
      <w:pPr>
        <w:jc w:val="right"/>
        <w:rPr>
          <w:rFonts w:ascii="Arial" w:hAnsi="Arial" w:cs="Arial"/>
          <w:sz w:val="18"/>
          <w:szCs w:val="18"/>
        </w:rPr>
      </w:pPr>
      <w:hyperlink r:id="rId14"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Paragraph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Here is a first paragraph of text.</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Here is a second paragraph of text.</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Here is a third paragraph of text.</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Line Break Tag</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Whenever you use the </w:t>
      </w:r>
      <w:r>
        <w:rPr>
          <w:rFonts w:ascii="Arial" w:hAnsi="Arial" w:cs="Arial"/>
          <w:b/>
          <w:bCs/>
          <w:color w:val="000000"/>
        </w:rPr>
        <w:t>&lt;br /&gt;</w:t>
      </w:r>
      <w:r>
        <w:rPr>
          <w:rFonts w:ascii="Arial" w:hAnsi="Arial" w:cs="Arial"/>
          <w:color w:val="000000"/>
        </w:rPr>
        <w:t> element, anything following it starts from the next line. This tag is an example of an </w:t>
      </w:r>
      <w:r>
        <w:rPr>
          <w:rFonts w:ascii="Arial" w:hAnsi="Arial" w:cs="Arial"/>
          <w:b/>
          <w:bCs/>
          <w:color w:val="000000"/>
        </w:rPr>
        <w:t>empty</w:t>
      </w:r>
      <w:r>
        <w:rPr>
          <w:rFonts w:ascii="Arial" w:hAnsi="Arial" w:cs="Arial"/>
          <w:color w:val="000000"/>
        </w:rPr>
        <w:t> element, where you do not need opening and closing tags, as there is nothing to go in between them.</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&lt;br /&gt; tag has a space between the characters </w:t>
      </w:r>
      <w:r>
        <w:rPr>
          <w:rFonts w:ascii="Arial" w:hAnsi="Arial" w:cs="Arial"/>
          <w:b/>
          <w:bCs/>
          <w:color w:val="000000"/>
        </w:rPr>
        <w:t>br</w:t>
      </w:r>
      <w:r>
        <w:rPr>
          <w:rFonts w:ascii="Arial" w:hAnsi="Arial" w:cs="Arial"/>
          <w:color w:val="000000"/>
        </w:rPr>
        <w:t> and the forward slash. If you omit this space, older browsers will have trouble rendering the line break, while if you miss the forward slash character and just use &lt;br&gt; it is not valid in XHTML.</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D56B87" w:rsidP="00E36E4A">
      <w:pPr>
        <w:jc w:val="right"/>
        <w:rPr>
          <w:rFonts w:ascii="Arial" w:hAnsi="Arial" w:cs="Arial"/>
          <w:sz w:val="18"/>
          <w:szCs w:val="18"/>
        </w:rPr>
      </w:pPr>
      <w:hyperlink r:id="rId15"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Line Break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Hello</w:t>
      </w:r>
      <w:r>
        <w:rPr>
          <w:rStyle w:val="tag"/>
          <w:color w:val="000088"/>
          <w:sz w:val="23"/>
          <w:szCs w:val="23"/>
        </w:rPr>
        <w:t>&lt;br</w:t>
      </w:r>
      <w:r>
        <w:rPr>
          <w:rStyle w:val="pln"/>
          <w:color w:val="000000"/>
          <w:sz w:val="23"/>
          <w:szCs w:val="23"/>
        </w:rPr>
        <w:t xml:space="preserve"> </w:t>
      </w:r>
      <w:r>
        <w:rPr>
          <w:rStyle w:val="tag"/>
          <w:color w:val="000088"/>
          <w:sz w:val="23"/>
          <w:szCs w:val="23"/>
        </w:rPr>
        <w:t>/&gt;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You delivered your assignment ontime.</w:t>
      </w:r>
      <w:r>
        <w:rPr>
          <w:rStyle w:val="tag"/>
          <w:color w:val="000088"/>
          <w:sz w:val="23"/>
          <w:szCs w:val="23"/>
        </w:rPr>
        <w:t>&lt;br</w:t>
      </w:r>
      <w:r>
        <w:rPr>
          <w:rStyle w:val="pln"/>
          <w:color w:val="000000"/>
          <w:sz w:val="23"/>
          <w:szCs w:val="23"/>
        </w:rPr>
        <w:t xml:space="preserve"> </w:t>
      </w:r>
      <w:r>
        <w:rPr>
          <w:rStyle w:val="tag"/>
          <w:color w:val="000088"/>
          <w:sz w:val="23"/>
          <w:szCs w:val="23"/>
        </w:rPr>
        <w:t>/&gt;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Thanks</w:t>
      </w:r>
      <w:r>
        <w:rPr>
          <w:rStyle w:val="tag"/>
          <w:color w:val="000088"/>
          <w:sz w:val="23"/>
          <w:szCs w:val="23"/>
        </w:rPr>
        <w:t>&lt;br</w:t>
      </w:r>
      <w:r>
        <w:rPr>
          <w:rStyle w:val="pln"/>
          <w:color w:val="000000"/>
          <w:sz w:val="23"/>
          <w:szCs w:val="23"/>
        </w:rPr>
        <w:t xml:space="preserve"> </w:t>
      </w:r>
      <w:r>
        <w:rPr>
          <w:rStyle w:val="tag"/>
          <w:color w:val="000088"/>
          <w:sz w:val="23"/>
          <w:szCs w:val="23"/>
        </w:rPr>
        <w:t>/&gt;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Mahnaz</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155200" w:rsidRDefault="00155200" w:rsidP="00E36E4A">
      <w:pPr>
        <w:pStyle w:val="Heading2"/>
        <w:rPr>
          <w:rFonts w:ascii="Arial" w:hAnsi="Arial" w:cs="Arial"/>
          <w:b w:val="0"/>
          <w:bCs w:val="0"/>
          <w:sz w:val="30"/>
          <w:szCs w:val="30"/>
        </w:rPr>
      </w:pP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lastRenderedPageBreak/>
        <w:t>Centering Content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w:t>
      </w:r>
      <w:r>
        <w:rPr>
          <w:rFonts w:ascii="Arial" w:hAnsi="Arial" w:cs="Arial"/>
          <w:b/>
          <w:bCs/>
          <w:color w:val="000000"/>
        </w:rPr>
        <w:t>&lt;center&gt;</w:t>
      </w:r>
      <w:r>
        <w:rPr>
          <w:rFonts w:ascii="Arial" w:hAnsi="Arial" w:cs="Arial"/>
          <w:color w:val="000000"/>
        </w:rPr>
        <w:t> tag to put any content in the center of the page or any table cell.</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D56B87" w:rsidP="00E36E4A">
      <w:pPr>
        <w:jc w:val="right"/>
        <w:rPr>
          <w:rFonts w:ascii="Arial" w:hAnsi="Arial" w:cs="Arial"/>
          <w:sz w:val="18"/>
          <w:szCs w:val="18"/>
        </w:rPr>
      </w:pPr>
      <w:hyperlink r:id="rId16"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Centring Content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This text is not in the center.</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&lt;center&gt;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This text is in the center.</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&lt;/center&gt;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Horizontal Lines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Horizontal lines are used to visually break-up sections of a document. The </w:t>
      </w:r>
      <w:r>
        <w:rPr>
          <w:rFonts w:ascii="Arial" w:hAnsi="Arial" w:cs="Arial"/>
          <w:b/>
          <w:bCs/>
          <w:color w:val="000000"/>
        </w:rPr>
        <w:t>&lt;hr&gt;</w:t>
      </w:r>
      <w:r>
        <w:rPr>
          <w:rFonts w:ascii="Arial" w:hAnsi="Arial" w:cs="Arial"/>
          <w:color w:val="000000"/>
        </w:rPr>
        <w:t> tag creates a line from the current position in the document to the right margin and breaks the line accordingly.</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example, you may want to give a line between two paragraphs as in the given example below −</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D56B87" w:rsidP="00E36E4A">
      <w:pPr>
        <w:jc w:val="right"/>
        <w:rPr>
          <w:rFonts w:ascii="Arial" w:hAnsi="Arial" w:cs="Arial"/>
          <w:sz w:val="18"/>
          <w:szCs w:val="18"/>
        </w:rPr>
      </w:pPr>
      <w:hyperlink r:id="rId17"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Horizontal Line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This is paragraph one and should be on top</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&lt;hr</w:t>
      </w:r>
      <w:r>
        <w:rPr>
          <w:rStyle w:val="pln"/>
          <w:color w:val="000000"/>
          <w:sz w:val="23"/>
          <w:szCs w:val="23"/>
        </w:rPr>
        <w:t xml:space="preserve"> </w:t>
      </w:r>
      <w:r>
        <w:rPr>
          <w:rStyle w:val="tag"/>
          <w:color w:val="000088"/>
          <w:sz w:val="23"/>
          <w:szCs w:val="23"/>
        </w:rPr>
        <w:t>/&gt;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This is paragraph two and should be at bottom</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lastRenderedPageBreak/>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Again </w:t>
      </w:r>
      <w:r>
        <w:rPr>
          <w:rFonts w:ascii="Arial" w:hAnsi="Arial" w:cs="Arial"/>
          <w:b/>
          <w:bCs/>
          <w:color w:val="000000"/>
        </w:rPr>
        <w:t>&lt;hr /&gt;</w:t>
      </w:r>
      <w:r>
        <w:rPr>
          <w:rFonts w:ascii="Arial" w:hAnsi="Arial" w:cs="Arial"/>
          <w:color w:val="000000"/>
        </w:rPr>
        <w:t> tag is an example of the </w:t>
      </w:r>
      <w:r>
        <w:rPr>
          <w:rFonts w:ascii="Arial" w:hAnsi="Arial" w:cs="Arial"/>
          <w:b/>
          <w:bCs/>
          <w:color w:val="000000"/>
        </w:rPr>
        <w:t>empty</w:t>
      </w:r>
      <w:r>
        <w:rPr>
          <w:rFonts w:ascii="Arial" w:hAnsi="Arial" w:cs="Arial"/>
          <w:color w:val="000000"/>
        </w:rPr>
        <w:t> element, where you do not need opening and closing tags, as there is nothing to go in between them.</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&lt;hr /&gt;</w:t>
      </w:r>
      <w:r>
        <w:rPr>
          <w:rFonts w:ascii="Arial" w:hAnsi="Arial" w:cs="Arial"/>
          <w:color w:val="000000"/>
        </w:rPr>
        <w:t> element has a space between the characters </w:t>
      </w:r>
      <w:r>
        <w:rPr>
          <w:rFonts w:ascii="Arial" w:hAnsi="Arial" w:cs="Arial"/>
          <w:b/>
          <w:bCs/>
          <w:color w:val="000000"/>
        </w:rPr>
        <w:t>hr</w:t>
      </w:r>
      <w:r>
        <w:rPr>
          <w:rFonts w:ascii="Arial" w:hAnsi="Arial" w:cs="Arial"/>
          <w:color w:val="000000"/>
        </w:rPr>
        <w:t> and the forward slash. If you omit this space, older browsers will have trouble rendering the horizontal line, while if you miss the forward slash character and just use </w:t>
      </w:r>
      <w:r>
        <w:rPr>
          <w:rFonts w:ascii="Arial" w:hAnsi="Arial" w:cs="Arial"/>
          <w:b/>
          <w:bCs/>
          <w:color w:val="000000"/>
        </w:rPr>
        <w:t>&lt;hr&gt;</w:t>
      </w:r>
      <w:r>
        <w:rPr>
          <w:rFonts w:ascii="Arial" w:hAnsi="Arial" w:cs="Arial"/>
          <w:color w:val="000000"/>
        </w:rPr>
        <w:t> it is not valid in XHTML</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Preserve Formatting</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Sometimes, you want your text to follow the exact format of how it is written in the HTML document. In these cases, you can use the preformatted tag </w:t>
      </w:r>
      <w:r>
        <w:rPr>
          <w:rFonts w:ascii="Arial" w:hAnsi="Arial" w:cs="Arial"/>
          <w:b/>
          <w:bCs/>
          <w:color w:val="000000"/>
        </w:rPr>
        <w:t>&lt;pre&gt;</w:t>
      </w:r>
      <w:r>
        <w:rPr>
          <w:rFonts w:ascii="Arial" w:hAnsi="Arial" w:cs="Arial"/>
          <w:color w:val="000000"/>
        </w:rPr>
        <w: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Any text between the opening </w:t>
      </w:r>
      <w:r>
        <w:rPr>
          <w:rFonts w:ascii="Arial" w:hAnsi="Arial" w:cs="Arial"/>
          <w:b/>
          <w:bCs/>
          <w:color w:val="000000"/>
        </w:rPr>
        <w:t>&lt;pre&gt;</w:t>
      </w:r>
      <w:r>
        <w:rPr>
          <w:rFonts w:ascii="Arial" w:hAnsi="Arial" w:cs="Arial"/>
          <w:color w:val="000000"/>
        </w:rPr>
        <w:t> tag and the closing </w:t>
      </w:r>
      <w:r>
        <w:rPr>
          <w:rFonts w:ascii="Arial" w:hAnsi="Arial" w:cs="Arial"/>
          <w:b/>
          <w:bCs/>
          <w:color w:val="000000"/>
        </w:rPr>
        <w:t>&lt;/pre&gt;</w:t>
      </w:r>
      <w:r>
        <w:rPr>
          <w:rFonts w:ascii="Arial" w:hAnsi="Arial" w:cs="Arial"/>
          <w:color w:val="000000"/>
        </w:rPr>
        <w:t> tag will preserve the formatting of the source document.</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D56B87" w:rsidP="00E36E4A">
      <w:pPr>
        <w:jc w:val="right"/>
        <w:rPr>
          <w:rFonts w:ascii="Arial" w:hAnsi="Arial" w:cs="Arial"/>
          <w:sz w:val="18"/>
          <w:szCs w:val="18"/>
        </w:rPr>
      </w:pPr>
      <w:hyperlink r:id="rId18"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Preserve Formatting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&lt;pre&gt;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function testFunction( strText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alert (strText)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&lt;/pre&gt;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using the same code without keeping it inside </w:t>
      </w:r>
      <w:r>
        <w:rPr>
          <w:rFonts w:ascii="Arial" w:hAnsi="Arial" w:cs="Arial"/>
          <w:b/>
          <w:bCs/>
          <w:color w:val="000000"/>
        </w:rPr>
        <w:t>&lt;pre&gt;...&lt;/pre&gt;</w:t>
      </w:r>
      <w:r>
        <w:rPr>
          <w:rFonts w:ascii="Arial" w:hAnsi="Arial" w:cs="Arial"/>
          <w:color w:val="000000"/>
        </w:rPr>
        <w:t> tags</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Nonbreaking Spaces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Suppose you want to use the phrase "12 Angry Men." Here, you would not want a browser to split the "12, Angry" and "Men" across two lines −</w:t>
      </w:r>
    </w:p>
    <w:p w:rsidR="00E36E4A" w:rsidRDefault="00E36E4A" w:rsidP="00E36E4A">
      <w:pPr>
        <w:pStyle w:val="HTMLPreformatted"/>
        <w:rPr>
          <w:sz w:val="23"/>
          <w:szCs w:val="23"/>
        </w:rPr>
      </w:pPr>
      <w:r>
        <w:rPr>
          <w:sz w:val="23"/>
          <w:szCs w:val="23"/>
        </w:rPr>
        <w:t>An example of this technique appears in the movie "12 Angry Men."</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cases, where you do not want the client browser to break text, you should use a nonbreaking space entity </w:t>
      </w:r>
      <w:r>
        <w:rPr>
          <w:rFonts w:ascii="Arial" w:hAnsi="Arial" w:cs="Arial"/>
          <w:b/>
          <w:bCs/>
          <w:color w:val="000000"/>
        </w:rPr>
        <w:t>&amp;nbsp;</w:t>
      </w:r>
      <w:r>
        <w:rPr>
          <w:rFonts w:ascii="Arial" w:hAnsi="Arial" w:cs="Arial"/>
          <w:color w:val="000000"/>
        </w:rPr>
        <w:t xml:space="preserve"> instead of a normal space. For example, when </w:t>
      </w:r>
      <w:r>
        <w:rPr>
          <w:rFonts w:ascii="Arial" w:hAnsi="Arial" w:cs="Arial"/>
          <w:color w:val="000000"/>
        </w:rPr>
        <w:lastRenderedPageBreak/>
        <w:t>coding the "12 Angry Men" in a paragraph, you should use something similar to the following code −</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D56B87" w:rsidP="00E36E4A">
      <w:pPr>
        <w:jc w:val="right"/>
        <w:rPr>
          <w:rFonts w:ascii="Arial" w:hAnsi="Arial" w:cs="Arial"/>
          <w:sz w:val="18"/>
          <w:szCs w:val="18"/>
        </w:rPr>
      </w:pPr>
      <w:hyperlink r:id="rId19"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Nonbreaking Spaces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An example of this technique appears in the movie "12&amp;nbsp;Angry&amp;nbsp;Men."</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1"/>
        <w:spacing w:before="0" w:beforeAutospacing="0" w:after="0" w:afterAutospacing="0" w:line="311" w:lineRule="atLeast"/>
        <w:jc w:val="center"/>
        <w:rPr>
          <w:rFonts w:ascii="Arial" w:hAnsi="Arial" w:cs="Arial"/>
          <w:b w:val="0"/>
          <w:bCs w:val="0"/>
          <w:color w:val="797979"/>
          <w:sz w:val="36"/>
          <w:szCs w:val="36"/>
        </w:rPr>
      </w:pPr>
      <w:r>
        <w:rPr>
          <w:rFonts w:ascii="Arial" w:hAnsi="Arial" w:cs="Arial"/>
          <w:b w:val="0"/>
          <w:bCs w:val="0"/>
          <w:color w:val="797979"/>
          <w:sz w:val="36"/>
          <w:szCs w:val="36"/>
        </w:rPr>
        <w:t>HTML - Elements</w:t>
      </w:r>
    </w:p>
    <w:p w:rsidR="00E36E4A" w:rsidRDefault="00D56B87" w:rsidP="00E36E4A">
      <w:pPr>
        <w:spacing w:before="65" w:after="130"/>
        <w:rPr>
          <w:rFonts w:ascii="Times New Roman" w:hAnsi="Times New Roman" w:cs="Times New Roman"/>
          <w:sz w:val="24"/>
          <w:szCs w:val="24"/>
        </w:rPr>
      </w:pPr>
      <w:r>
        <w:pict>
          <v:rect id="_x0000_i1027" style="width:0;height:.65pt" o:hralign="center" o:hrstd="t" o:hr="t" fillcolor="#a0a0a0" stroked="f"/>
        </w:pict>
      </w:r>
    </w:p>
    <w:p w:rsidR="003425E8" w:rsidRDefault="003425E8" w:rsidP="00E36E4A">
      <w:pPr>
        <w:pStyle w:val="NormalWeb"/>
        <w:spacing w:before="120" w:beforeAutospacing="0" w:after="144" w:afterAutospacing="0"/>
        <w:ind w:left="48" w:right="48"/>
        <w:jc w:val="both"/>
        <w:rPr>
          <w:rFonts w:ascii="Arial" w:hAnsi="Arial" w:cs="Arial"/>
          <w:color w:val="000000"/>
        </w:rPr>
      </w:pP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w:t>
      </w:r>
      <w:r>
        <w:rPr>
          <w:rFonts w:ascii="Arial" w:hAnsi="Arial" w:cs="Arial"/>
          <w:b/>
          <w:bCs/>
          <w:color w:val="000000"/>
        </w:rPr>
        <w:t>HTML element</w:t>
      </w:r>
      <w:r>
        <w:rPr>
          <w:rFonts w:ascii="Arial" w:hAnsi="Arial" w:cs="Arial"/>
          <w:color w:val="000000"/>
        </w:rPr>
        <w:t> is defined by a starting tag. If the element contains other content, it ends with a closing tag, where the element name is preceded by a forward slash as shown below with few tags −</w:t>
      </w:r>
    </w:p>
    <w:tbl>
      <w:tblPr>
        <w:tblW w:w="8666"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2043"/>
        <w:gridCol w:w="4728"/>
        <w:gridCol w:w="1895"/>
      </w:tblGrid>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E36E4A" w:rsidRDefault="00E36E4A">
            <w:pPr>
              <w:spacing w:after="259"/>
              <w:jc w:val="center"/>
              <w:rPr>
                <w:rFonts w:ascii="Arial" w:hAnsi="Arial" w:cs="Arial"/>
                <w:b/>
                <w:bCs/>
                <w:sz w:val="18"/>
                <w:szCs w:val="18"/>
              </w:rPr>
            </w:pPr>
            <w:r>
              <w:rPr>
                <w:rFonts w:ascii="Arial" w:hAnsi="Arial" w:cs="Arial"/>
                <w:b/>
                <w:bCs/>
                <w:sz w:val="18"/>
                <w:szCs w:val="18"/>
              </w:rPr>
              <w:t>Start Tag</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E36E4A" w:rsidRDefault="00E36E4A">
            <w:pPr>
              <w:spacing w:after="259"/>
              <w:jc w:val="center"/>
              <w:rPr>
                <w:rFonts w:ascii="Arial" w:hAnsi="Arial" w:cs="Arial"/>
                <w:b/>
                <w:bCs/>
                <w:sz w:val="18"/>
                <w:szCs w:val="18"/>
              </w:rPr>
            </w:pPr>
            <w:r>
              <w:rPr>
                <w:rFonts w:ascii="Arial" w:hAnsi="Arial" w:cs="Arial"/>
                <w:b/>
                <w:bCs/>
                <w:sz w:val="18"/>
                <w:szCs w:val="18"/>
              </w:rPr>
              <w:t>Content</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E36E4A" w:rsidRDefault="00E36E4A">
            <w:pPr>
              <w:spacing w:after="259"/>
              <w:jc w:val="center"/>
              <w:rPr>
                <w:rFonts w:ascii="Arial" w:hAnsi="Arial" w:cs="Arial"/>
                <w:b/>
                <w:bCs/>
                <w:sz w:val="18"/>
                <w:szCs w:val="18"/>
              </w:rPr>
            </w:pPr>
            <w:r>
              <w:rPr>
                <w:rFonts w:ascii="Arial" w:hAnsi="Arial" w:cs="Arial"/>
                <w:b/>
                <w:bCs/>
                <w:sz w:val="18"/>
                <w:szCs w:val="18"/>
              </w:rPr>
              <w:t>End Tag</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&lt;p&gt;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This is paragraph content.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&lt;/p&gt;</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&lt;h1&gt;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This is heading content.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&lt;/h1&gt;</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&lt;div&gt;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This is division content.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&lt;/div&gt;</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&lt;br /&gt;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p>
        </w:tc>
      </w:tr>
    </w:tbl>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So here </w:t>
      </w:r>
      <w:r>
        <w:rPr>
          <w:rFonts w:ascii="Arial" w:hAnsi="Arial" w:cs="Arial"/>
          <w:b/>
          <w:bCs/>
          <w:color w:val="000000"/>
        </w:rPr>
        <w:t>&lt;p&gt;....&lt;/p&gt;</w:t>
      </w:r>
      <w:r>
        <w:rPr>
          <w:rFonts w:ascii="Arial" w:hAnsi="Arial" w:cs="Arial"/>
          <w:color w:val="000000"/>
        </w:rPr>
        <w:t> is an HTML element, </w:t>
      </w:r>
      <w:r>
        <w:rPr>
          <w:rFonts w:ascii="Arial" w:hAnsi="Arial" w:cs="Arial"/>
          <w:b/>
          <w:bCs/>
          <w:color w:val="000000"/>
        </w:rPr>
        <w:t>&lt;h1&gt;...&lt;/h1&gt;</w:t>
      </w:r>
      <w:r>
        <w:rPr>
          <w:rFonts w:ascii="Arial" w:hAnsi="Arial" w:cs="Arial"/>
          <w:color w:val="000000"/>
        </w:rPr>
        <w:t> is another HTML element. There are some HTML elements which don't need to be closed, such as </w:t>
      </w:r>
      <w:r>
        <w:rPr>
          <w:rFonts w:ascii="Arial" w:hAnsi="Arial" w:cs="Arial"/>
          <w:b/>
          <w:bCs/>
          <w:color w:val="000000"/>
        </w:rPr>
        <w:t>&lt;img.../&gt;</w:t>
      </w:r>
      <w:r>
        <w:rPr>
          <w:rFonts w:ascii="Arial" w:hAnsi="Arial" w:cs="Arial"/>
          <w:color w:val="000000"/>
        </w:rPr>
        <w:t>, </w:t>
      </w:r>
      <w:r>
        <w:rPr>
          <w:rFonts w:ascii="Arial" w:hAnsi="Arial" w:cs="Arial"/>
          <w:b/>
          <w:bCs/>
          <w:color w:val="000000"/>
        </w:rPr>
        <w:t>&lt;hr /&gt;</w:t>
      </w:r>
      <w:r>
        <w:rPr>
          <w:rFonts w:ascii="Arial" w:hAnsi="Arial" w:cs="Arial"/>
          <w:color w:val="000000"/>
        </w:rPr>
        <w:t> and </w:t>
      </w:r>
      <w:r>
        <w:rPr>
          <w:rFonts w:ascii="Arial" w:hAnsi="Arial" w:cs="Arial"/>
          <w:b/>
          <w:bCs/>
          <w:color w:val="000000"/>
        </w:rPr>
        <w:t>&lt;br /&gt;</w:t>
      </w:r>
      <w:r>
        <w:rPr>
          <w:rFonts w:ascii="Arial" w:hAnsi="Arial" w:cs="Arial"/>
          <w:color w:val="000000"/>
        </w:rPr>
        <w:t> elements. These are known as </w:t>
      </w:r>
      <w:r>
        <w:rPr>
          <w:rFonts w:ascii="Arial" w:hAnsi="Arial" w:cs="Arial"/>
          <w:b/>
          <w:bCs/>
          <w:color w:val="000000"/>
        </w:rPr>
        <w:t>void elements</w:t>
      </w:r>
      <w:r>
        <w:rPr>
          <w:rFonts w:ascii="Arial" w:hAnsi="Arial" w:cs="Arial"/>
          <w:color w:val="000000"/>
        </w:rPr>
        <w: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HTML documents consists of a tree of these elements and they specify how HTML documents should be built, and what kind of content should be placed in what part of an HTML document.</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lastRenderedPageBreak/>
        <w:t>HTML Tag vs. Element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HTML element is defined by a </w:t>
      </w:r>
      <w:r>
        <w:rPr>
          <w:rFonts w:ascii="Arial" w:hAnsi="Arial" w:cs="Arial"/>
          <w:i/>
          <w:iCs/>
          <w:color w:val="000000"/>
        </w:rPr>
        <w:t>starting tag</w:t>
      </w:r>
      <w:r>
        <w:rPr>
          <w:rFonts w:ascii="Arial" w:hAnsi="Arial" w:cs="Arial"/>
          <w:color w:val="000000"/>
        </w:rPr>
        <w:t>. If the element contains other content, it ends with a </w:t>
      </w:r>
      <w:r>
        <w:rPr>
          <w:rFonts w:ascii="Arial" w:hAnsi="Arial" w:cs="Arial"/>
          <w:i/>
          <w:iCs/>
          <w:color w:val="000000"/>
        </w:rPr>
        <w:t>closing tag</w:t>
      </w:r>
      <w:r>
        <w:rPr>
          <w:rFonts w:ascii="Arial" w:hAnsi="Arial" w:cs="Arial"/>
          <w:color w:val="000000"/>
        </w:rPr>
        <w: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example, </w:t>
      </w:r>
      <w:r>
        <w:rPr>
          <w:rFonts w:ascii="Arial" w:hAnsi="Arial" w:cs="Arial"/>
          <w:b/>
          <w:bCs/>
          <w:color w:val="000000"/>
        </w:rPr>
        <w:t>&lt;p&gt;</w:t>
      </w:r>
      <w:r>
        <w:rPr>
          <w:rFonts w:ascii="Arial" w:hAnsi="Arial" w:cs="Arial"/>
          <w:color w:val="000000"/>
        </w:rPr>
        <w:t> is starting tag of a paragraph and </w:t>
      </w:r>
      <w:r>
        <w:rPr>
          <w:rFonts w:ascii="Arial" w:hAnsi="Arial" w:cs="Arial"/>
          <w:b/>
          <w:bCs/>
          <w:color w:val="000000"/>
        </w:rPr>
        <w:t>&lt;/p&gt;</w:t>
      </w:r>
      <w:r>
        <w:rPr>
          <w:rFonts w:ascii="Arial" w:hAnsi="Arial" w:cs="Arial"/>
          <w:color w:val="000000"/>
        </w:rPr>
        <w:t> is closing tag of the same paragraph but </w:t>
      </w:r>
      <w:r>
        <w:rPr>
          <w:rFonts w:ascii="Arial" w:hAnsi="Arial" w:cs="Arial"/>
          <w:b/>
          <w:bCs/>
          <w:color w:val="000000"/>
        </w:rPr>
        <w:t>&lt;p&gt;This is paragraph&lt;/p&gt;</w:t>
      </w:r>
      <w:r>
        <w:rPr>
          <w:rFonts w:ascii="Arial" w:hAnsi="Arial" w:cs="Arial"/>
          <w:color w:val="000000"/>
        </w:rPr>
        <w:t> is a paragraph element.</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Nested HTML Elements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is very much allowed to keep one HTML element inside another HTML element −</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D56B87" w:rsidP="00E36E4A">
      <w:pPr>
        <w:jc w:val="right"/>
        <w:rPr>
          <w:rFonts w:ascii="Arial" w:hAnsi="Arial" w:cs="Arial"/>
          <w:sz w:val="18"/>
          <w:szCs w:val="18"/>
        </w:rPr>
      </w:pPr>
      <w:hyperlink r:id="rId20"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Nested Elements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&lt;h1&gt;</w:t>
      </w:r>
      <w:r>
        <w:rPr>
          <w:rStyle w:val="pln"/>
          <w:color w:val="000000"/>
          <w:sz w:val="23"/>
          <w:szCs w:val="23"/>
        </w:rPr>
        <w:t xml:space="preserve">This is </w:t>
      </w:r>
      <w:r>
        <w:rPr>
          <w:rStyle w:val="tag"/>
          <w:color w:val="000088"/>
          <w:sz w:val="23"/>
          <w:szCs w:val="23"/>
        </w:rPr>
        <w:t>&lt;i&gt;</w:t>
      </w:r>
      <w:r>
        <w:rPr>
          <w:rStyle w:val="pln"/>
          <w:color w:val="000000"/>
          <w:sz w:val="23"/>
          <w:szCs w:val="23"/>
        </w:rPr>
        <w:t>italic</w:t>
      </w:r>
      <w:r>
        <w:rPr>
          <w:rStyle w:val="tag"/>
          <w:color w:val="000088"/>
          <w:sz w:val="23"/>
          <w:szCs w:val="23"/>
        </w:rPr>
        <w:t>&lt;/i&gt;</w:t>
      </w:r>
      <w:r>
        <w:rPr>
          <w:rStyle w:val="pln"/>
          <w:color w:val="000000"/>
          <w:sz w:val="23"/>
          <w:szCs w:val="23"/>
        </w:rPr>
        <w:t xml:space="preserve"> heading</w:t>
      </w:r>
      <w:r>
        <w:rPr>
          <w:rStyle w:val="tag"/>
          <w:color w:val="000088"/>
          <w:sz w:val="23"/>
          <w:szCs w:val="23"/>
        </w:rPr>
        <w:t>&lt;/h1&gt;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This is </w:t>
      </w:r>
      <w:r>
        <w:rPr>
          <w:rStyle w:val="tag"/>
          <w:color w:val="000088"/>
          <w:sz w:val="23"/>
          <w:szCs w:val="23"/>
        </w:rPr>
        <w:t>&lt;u&gt;</w:t>
      </w:r>
      <w:r>
        <w:rPr>
          <w:rStyle w:val="pln"/>
          <w:color w:val="000000"/>
          <w:sz w:val="23"/>
          <w:szCs w:val="23"/>
        </w:rPr>
        <w:t>underlined</w:t>
      </w:r>
      <w:r>
        <w:rPr>
          <w:rStyle w:val="tag"/>
          <w:color w:val="000088"/>
          <w:sz w:val="23"/>
          <w:szCs w:val="23"/>
        </w:rPr>
        <w:t>&lt;/u&gt;</w:t>
      </w:r>
      <w:r>
        <w:rPr>
          <w:rStyle w:val="pln"/>
          <w:color w:val="000000"/>
          <w:sz w:val="23"/>
          <w:szCs w:val="23"/>
        </w:rPr>
        <w:t xml:space="preserve"> paragraph</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display the following result −</w:t>
      </w:r>
    </w:p>
    <w:p w:rsidR="00E36E4A" w:rsidRDefault="00E36E4A"/>
    <w:p w:rsidR="00E36E4A" w:rsidRDefault="00E36E4A" w:rsidP="00E36E4A">
      <w:pPr>
        <w:pStyle w:val="Heading1"/>
        <w:spacing w:before="0" w:beforeAutospacing="0" w:after="0" w:afterAutospacing="0" w:line="311" w:lineRule="atLeast"/>
        <w:jc w:val="center"/>
        <w:rPr>
          <w:rFonts w:ascii="Arial" w:hAnsi="Arial" w:cs="Arial"/>
          <w:b w:val="0"/>
          <w:bCs w:val="0"/>
          <w:color w:val="797979"/>
          <w:sz w:val="36"/>
          <w:szCs w:val="36"/>
        </w:rPr>
      </w:pPr>
      <w:r>
        <w:rPr>
          <w:rFonts w:ascii="Arial" w:hAnsi="Arial" w:cs="Arial"/>
          <w:b w:val="0"/>
          <w:bCs w:val="0"/>
          <w:color w:val="797979"/>
          <w:sz w:val="36"/>
          <w:szCs w:val="36"/>
        </w:rPr>
        <w:t>HTML - Attributes</w:t>
      </w:r>
    </w:p>
    <w:p w:rsidR="00E36E4A" w:rsidRDefault="00D56B87" w:rsidP="00E36E4A">
      <w:pPr>
        <w:spacing w:before="65" w:after="130"/>
        <w:rPr>
          <w:rFonts w:ascii="Times New Roman" w:hAnsi="Times New Roman" w:cs="Times New Roman"/>
          <w:sz w:val="24"/>
          <w:szCs w:val="24"/>
        </w:rPr>
      </w:pPr>
      <w:r>
        <w:pict>
          <v:rect id="_x0000_i1028" style="width:0;height:.65pt" o:hralign="center" o:hrstd="t" o:hr="t" fillcolor="#a0a0a0" stroked="f"/>
        </w:pic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have seen few HTML tags and their usage like heading tags </w:t>
      </w:r>
      <w:r>
        <w:rPr>
          <w:rFonts w:ascii="Arial" w:hAnsi="Arial" w:cs="Arial"/>
          <w:b/>
          <w:bCs/>
          <w:color w:val="000000"/>
        </w:rPr>
        <w:t>&lt;h1&gt;, &lt;h2&gt;,</w:t>
      </w:r>
      <w:r>
        <w:rPr>
          <w:rFonts w:ascii="Arial" w:hAnsi="Arial" w:cs="Arial"/>
          <w:color w:val="000000"/>
        </w:rPr>
        <w:t> paragraph tag </w:t>
      </w:r>
      <w:r>
        <w:rPr>
          <w:rFonts w:ascii="Arial" w:hAnsi="Arial" w:cs="Arial"/>
          <w:b/>
          <w:bCs/>
          <w:color w:val="000000"/>
        </w:rPr>
        <w:t>&lt;p&gt;</w:t>
      </w:r>
      <w:r>
        <w:rPr>
          <w:rFonts w:ascii="Arial" w:hAnsi="Arial" w:cs="Arial"/>
          <w:color w:val="000000"/>
        </w:rPr>
        <w:t> and other tags. We used them so far in their simplest form, but most of the HTML tags can also have attributes, which are extra bits of information.</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attribute is used to define the characteristics of an HTML element and is placed inside the element's opening tag. All attributes are made up of two parts − a </w:t>
      </w:r>
      <w:r>
        <w:rPr>
          <w:rFonts w:ascii="Arial" w:hAnsi="Arial" w:cs="Arial"/>
          <w:b/>
          <w:bCs/>
          <w:color w:val="000000"/>
        </w:rPr>
        <w:t>name</w:t>
      </w:r>
      <w:r>
        <w:rPr>
          <w:rFonts w:ascii="Arial" w:hAnsi="Arial" w:cs="Arial"/>
          <w:color w:val="000000"/>
        </w:rPr>
        <w:t> and a </w:t>
      </w:r>
      <w:r>
        <w:rPr>
          <w:rFonts w:ascii="Arial" w:hAnsi="Arial" w:cs="Arial"/>
          <w:b/>
          <w:bCs/>
          <w:color w:val="000000"/>
        </w:rPr>
        <w:t>value</w:t>
      </w:r>
    </w:p>
    <w:p w:rsidR="00E36E4A" w:rsidRDefault="00E36E4A" w:rsidP="00E36E4A">
      <w:pPr>
        <w:pStyle w:val="NormalWeb"/>
        <w:numPr>
          <w:ilvl w:val="0"/>
          <w:numId w:val="5"/>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name</w:t>
      </w:r>
      <w:r>
        <w:rPr>
          <w:rFonts w:ascii="Arial" w:hAnsi="Arial" w:cs="Arial"/>
          <w:color w:val="000000"/>
          <w:sz w:val="18"/>
          <w:szCs w:val="18"/>
        </w:rPr>
        <w:t> is the property you want to set. For example, the paragraph </w:t>
      </w:r>
      <w:r>
        <w:rPr>
          <w:rFonts w:ascii="Arial" w:hAnsi="Arial" w:cs="Arial"/>
          <w:b/>
          <w:bCs/>
          <w:color w:val="000000"/>
          <w:sz w:val="18"/>
          <w:szCs w:val="18"/>
        </w:rPr>
        <w:t>&lt;p&gt;</w:t>
      </w:r>
      <w:r>
        <w:rPr>
          <w:rFonts w:ascii="Arial" w:hAnsi="Arial" w:cs="Arial"/>
          <w:color w:val="000000"/>
          <w:sz w:val="18"/>
          <w:szCs w:val="18"/>
        </w:rPr>
        <w:t> element in the example carries an attribute whose name is </w:t>
      </w:r>
      <w:r>
        <w:rPr>
          <w:rFonts w:ascii="Arial" w:hAnsi="Arial" w:cs="Arial"/>
          <w:b/>
          <w:bCs/>
          <w:color w:val="000000"/>
          <w:sz w:val="18"/>
          <w:szCs w:val="18"/>
        </w:rPr>
        <w:t>align</w:t>
      </w:r>
      <w:r>
        <w:rPr>
          <w:rFonts w:ascii="Arial" w:hAnsi="Arial" w:cs="Arial"/>
          <w:color w:val="000000"/>
          <w:sz w:val="18"/>
          <w:szCs w:val="18"/>
        </w:rPr>
        <w:t>, which you can use to indicate the alignment of paragraph on the page.</w:t>
      </w:r>
    </w:p>
    <w:p w:rsidR="00E36E4A" w:rsidRDefault="00E36E4A" w:rsidP="00E36E4A">
      <w:pPr>
        <w:pStyle w:val="NormalWeb"/>
        <w:numPr>
          <w:ilvl w:val="0"/>
          <w:numId w:val="5"/>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value</w:t>
      </w:r>
      <w:r>
        <w:rPr>
          <w:rFonts w:ascii="Arial" w:hAnsi="Arial" w:cs="Arial"/>
          <w:color w:val="000000"/>
          <w:sz w:val="18"/>
          <w:szCs w:val="18"/>
        </w:rPr>
        <w:t> is what you want the value of the property to be set and always put within quotations. The below example shows three possible values of align attribute: </w:t>
      </w:r>
      <w:r>
        <w:rPr>
          <w:rFonts w:ascii="Arial" w:hAnsi="Arial" w:cs="Arial"/>
          <w:b/>
          <w:bCs/>
          <w:color w:val="000000"/>
          <w:sz w:val="18"/>
          <w:szCs w:val="18"/>
        </w:rPr>
        <w:t>left, center</w:t>
      </w:r>
      <w:r>
        <w:rPr>
          <w:rFonts w:ascii="Arial" w:hAnsi="Arial" w:cs="Arial"/>
          <w:color w:val="000000"/>
          <w:sz w:val="18"/>
          <w:szCs w:val="18"/>
        </w:rPr>
        <w:t> and </w:t>
      </w:r>
      <w:r>
        <w:rPr>
          <w:rFonts w:ascii="Arial" w:hAnsi="Arial" w:cs="Arial"/>
          <w:b/>
          <w:bCs/>
          <w:color w:val="000000"/>
          <w:sz w:val="18"/>
          <w:szCs w:val="18"/>
        </w:rPr>
        <w:t>right</w:t>
      </w:r>
      <w:r>
        <w:rPr>
          <w:rFonts w:ascii="Arial" w:hAnsi="Arial" w:cs="Arial"/>
          <w:color w:val="000000"/>
          <w:sz w:val="18"/>
          <w:szCs w:val="18"/>
        </w:rPr>
        <w: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Attribute names and attribute values are case-insensitive. However, the World Wide Web Consortium (W3C) recommends lowercase attributes/attribute values in their HTML 4 recommendation.</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lastRenderedPageBreak/>
        <w:t>Example</w:t>
      </w:r>
    </w:p>
    <w:p w:rsidR="00E36E4A" w:rsidRDefault="00D56B87" w:rsidP="00E36E4A">
      <w:pPr>
        <w:jc w:val="right"/>
        <w:rPr>
          <w:rFonts w:ascii="Arial" w:hAnsi="Arial" w:cs="Arial"/>
          <w:sz w:val="18"/>
          <w:szCs w:val="18"/>
        </w:rPr>
      </w:pPr>
      <w:hyperlink r:id="rId21"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Align Attribute  Example</w:t>
      </w:r>
      <w:r>
        <w:rPr>
          <w:rStyle w:val="tag"/>
          <w:color w:val="000088"/>
          <w:sz w:val="23"/>
          <w:szCs w:val="23"/>
        </w:rPr>
        <w:t>&lt;/title&gt;</w:t>
      </w: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color w:val="660066"/>
          <w:sz w:val="23"/>
          <w:szCs w:val="23"/>
        </w:rPr>
        <w:t>align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"left"</w:t>
      </w:r>
      <w:r>
        <w:rPr>
          <w:rStyle w:val="tag"/>
          <w:color w:val="000088"/>
          <w:sz w:val="23"/>
          <w:szCs w:val="23"/>
        </w:rPr>
        <w:t>&gt;</w:t>
      </w:r>
      <w:r>
        <w:rPr>
          <w:rStyle w:val="pln"/>
          <w:color w:val="000000"/>
          <w:sz w:val="23"/>
          <w:szCs w:val="23"/>
        </w:rPr>
        <w:t>This is left aligned</w:t>
      </w:r>
      <w:r>
        <w:rPr>
          <w:rStyle w:val="tag"/>
          <w:color w:val="000088"/>
          <w:sz w:val="23"/>
          <w:szCs w:val="23"/>
        </w:rPr>
        <w:t>&lt;/p&gt;</w:t>
      </w: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color w:val="660066"/>
          <w:sz w:val="23"/>
          <w:szCs w:val="23"/>
        </w:rPr>
        <w:t>align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"center"</w:t>
      </w:r>
      <w:r>
        <w:rPr>
          <w:rStyle w:val="tag"/>
          <w:color w:val="000088"/>
          <w:sz w:val="23"/>
          <w:szCs w:val="23"/>
        </w:rPr>
        <w:t>&gt;</w:t>
      </w:r>
      <w:r>
        <w:rPr>
          <w:rStyle w:val="pln"/>
          <w:color w:val="000000"/>
          <w:sz w:val="23"/>
          <w:szCs w:val="23"/>
        </w:rPr>
        <w:t>This is center aligned</w:t>
      </w:r>
      <w:r>
        <w:rPr>
          <w:rStyle w:val="tag"/>
          <w:color w:val="000088"/>
          <w:sz w:val="23"/>
          <w:szCs w:val="23"/>
        </w:rPr>
        <w:t>&lt;/p&gt;</w:t>
      </w: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color w:val="660066"/>
          <w:sz w:val="23"/>
          <w:szCs w:val="23"/>
        </w:rPr>
        <w:t>align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"right"</w:t>
      </w:r>
      <w:r>
        <w:rPr>
          <w:rStyle w:val="tag"/>
          <w:color w:val="000088"/>
          <w:sz w:val="23"/>
          <w:szCs w:val="23"/>
        </w:rPr>
        <w:t>&gt;</w:t>
      </w:r>
      <w:r>
        <w:rPr>
          <w:rStyle w:val="pln"/>
          <w:color w:val="000000"/>
          <w:sz w:val="23"/>
          <w:szCs w:val="23"/>
        </w:rPr>
        <w:t>This is right aligned</w:t>
      </w:r>
      <w:r>
        <w:rPr>
          <w:rStyle w:val="tag"/>
          <w:color w:val="000088"/>
          <w:sz w:val="23"/>
          <w:szCs w:val="23"/>
        </w:rPr>
        <w:t>&lt;/p&gt;</w:t>
      </w: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display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Core Attributes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four core attributes that can be used on the majority of HTML elements (although not all) are −</w:t>
      </w:r>
    </w:p>
    <w:p w:rsidR="00E36E4A" w:rsidRDefault="00E36E4A" w:rsidP="00E36E4A">
      <w:pPr>
        <w:numPr>
          <w:ilvl w:val="0"/>
          <w:numId w:val="6"/>
        </w:numPr>
        <w:spacing w:before="100" w:beforeAutospacing="1" w:after="65" w:line="240" w:lineRule="auto"/>
        <w:rPr>
          <w:rFonts w:ascii="Arial" w:hAnsi="Arial" w:cs="Arial"/>
          <w:sz w:val="18"/>
          <w:szCs w:val="18"/>
        </w:rPr>
      </w:pPr>
      <w:r>
        <w:rPr>
          <w:rFonts w:ascii="Arial" w:hAnsi="Arial" w:cs="Arial"/>
          <w:sz w:val="18"/>
          <w:szCs w:val="18"/>
        </w:rPr>
        <w:t>Id</w:t>
      </w:r>
    </w:p>
    <w:p w:rsidR="00E36E4A" w:rsidRDefault="00E36E4A" w:rsidP="00E36E4A">
      <w:pPr>
        <w:numPr>
          <w:ilvl w:val="0"/>
          <w:numId w:val="6"/>
        </w:numPr>
        <w:spacing w:before="100" w:beforeAutospacing="1" w:after="65" w:line="240" w:lineRule="auto"/>
        <w:rPr>
          <w:rFonts w:ascii="Arial" w:hAnsi="Arial" w:cs="Arial"/>
          <w:sz w:val="18"/>
          <w:szCs w:val="18"/>
        </w:rPr>
      </w:pPr>
      <w:r>
        <w:rPr>
          <w:rFonts w:ascii="Arial" w:hAnsi="Arial" w:cs="Arial"/>
          <w:sz w:val="18"/>
          <w:szCs w:val="18"/>
        </w:rPr>
        <w:t>Title</w:t>
      </w:r>
    </w:p>
    <w:p w:rsidR="00E36E4A" w:rsidRDefault="00E36E4A" w:rsidP="00E36E4A">
      <w:pPr>
        <w:numPr>
          <w:ilvl w:val="0"/>
          <w:numId w:val="6"/>
        </w:numPr>
        <w:spacing w:before="100" w:beforeAutospacing="1" w:after="65" w:line="240" w:lineRule="auto"/>
        <w:rPr>
          <w:rFonts w:ascii="Arial" w:hAnsi="Arial" w:cs="Arial"/>
          <w:sz w:val="18"/>
          <w:szCs w:val="18"/>
        </w:rPr>
      </w:pPr>
      <w:r>
        <w:rPr>
          <w:rFonts w:ascii="Arial" w:hAnsi="Arial" w:cs="Arial"/>
          <w:sz w:val="18"/>
          <w:szCs w:val="18"/>
        </w:rPr>
        <w:t>Class</w:t>
      </w:r>
    </w:p>
    <w:p w:rsidR="00E36E4A" w:rsidRDefault="00E36E4A" w:rsidP="00E36E4A">
      <w:pPr>
        <w:numPr>
          <w:ilvl w:val="0"/>
          <w:numId w:val="6"/>
        </w:numPr>
        <w:spacing w:before="100" w:beforeAutospacing="1" w:after="65" w:line="240" w:lineRule="auto"/>
        <w:rPr>
          <w:rFonts w:ascii="Arial" w:hAnsi="Arial" w:cs="Arial"/>
          <w:sz w:val="18"/>
          <w:szCs w:val="18"/>
        </w:rPr>
      </w:pPr>
      <w:r>
        <w:rPr>
          <w:rFonts w:ascii="Arial" w:hAnsi="Arial" w:cs="Arial"/>
          <w:sz w:val="18"/>
          <w:szCs w:val="18"/>
        </w:rPr>
        <w:t>Style</w:t>
      </w:r>
    </w:p>
    <w:p w:rsidR="00E36E4A" w:rsidRDefault="00E36E4A" w:rsidP="00E36E4A">
      <w:pPr>
        <w:pStyle w:val="Heading3"/>
        <w:rPr>
          <w:rFonts w:ascii="Arial" w:hAnsi="Arial" w:cs="Arial"/>
          <w:b w:val="0"/>
          <w:bCs w:val="0"/>
          <w:sz w:val="23"/>
          <w:szCs w:val="23"/>
        </w:rPr>
      </w:pPr>
      <w:r>
        <w:rPr>
          <w:rFonts w:ascii="Arial" w:hAnsi="Arial" w:cs="Arial"/>
          <w:b w:val="0"/>
          <w:bCs w:val="0"/>
          <w:sz w:val="23"/>
          <w:szCs w:val="23"/>
        </w:rPr>
        <w:t>The Id Attribute</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id</w:t>
      </w:r>
      <w:r>
        <w:rPr>
          <w:rFonts w:ascii="Arial" w:hAnsi="Arial" w:cs="Arial"/>
          <w:color w:val="000000"/>
        </w:rPr>
        <w:t> attribute of an HTML tag can be used to uniquely identify any element within an HTML page. There are two primary reasons that you might want to use an id attribute on an element −</w:t>
      </w:r>
    </w:p>
    <w:p w:rsidR="00E36E4A" w:rsidRDefault="00E36E4A" w:rsidP="00E36E4A">
      <w:pPr>
        <w:pStyle w:val="NormalWeb"/>
        <w:numPr>
          <w:ilvl w:val="0"/>
          <w:numId w:val="7"/>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If an element carries an id attribute as a unique identifier, it is possible to identify just that element and its content.</w:t>
      </w:r>
    </w:p>
    <w:p w:rsidR="00E36E4A" w:rsidRDefault="00E36E4A" w:rsidP="00E36E4A">
      <w:pPr>
        <w:pStyle w:val="NormalWeb"/>
        <w:numPr>
          <w:ilvl w:val="0"/>
          <w:numId w:val="7"/>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If you have two elements of the same name within a Web page (or style sheet), you can use the id attribute to distinguish between elements that have the same name.</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will discuss style sheet in separate tutorial. For now, let's use the id attribute to distinguish between two paragraph elements as shown below.</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w:t>
      </w:r>
    </w:p>
    <w:p w:rsidR="00E36E4A" w:rsidRDefault="00E36E4A" w:rsidP="00E36E4A">
      <w:pPr>
        <w:pStyle w:val="HTMLPreformatted"/>
        <w:rPr>
          <w:sz w:val="23"/>
          <w:szCs w:val="23"/>
        </w:rPr>
      </w:pPr>
      <w:r>
        <w:rPr>
          <w:sz w:val="23"/>
          <w:szCs w:val="23"/>
        </w:rPr>
        <w:t>&lt;p id = "html"&gt;This para explains what is HTML&lt;/p&gt;</w:t>
      </w:r>
    </w:p>
    <w:p w:rsidR="00E36E4A" w:rsidRDefault="00E36E4A" w:rsidP="00E36E4A">
      <w:pPr>
        <w:pStyle w:val="HTMLPreformatted"/>
        <w:rPr>
          <w:sz w:val="23"/>
          <w:szCs w:val="23"/>
        </w:rPr>
      </w:pPr>
      <w:r>
        <w:rPr>
          <w:sz w:val="23"/>
          <w:szCs w:val="23"/>
        </w:rPr>
        <w:t>&lt;p id = "css"&gt;This para explains what is Cascading Style Sheet&lt;/p&gt;</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The title Attribute</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title</w:t>
      </w:r>
      <w:r>
        <w:rPr>
          <w:rFonts w:ascii="Arial" w:hAnsi="Arial" w:cs="Arial"/>
          <w:color w:val="000000"/>
        </w:rPr>
        <w:t> attribute gives a suggested title for the element. They syntax for the </w:t>
      </w:r>
      <w:r>
        <w:rPr>
          <w:rFonts w:ascii="Arial" w:hAnsi="Arial" w:cs="Arial"/>
          <w:b/>
          <w:bCs/>
          <w:color w:val="000000"/>
        </w:rPr>
        <w:t>title</w:t>
      </w:r>
      <w:r>
        <w:rPr>
          <w:rFonts w:ascii="Arial" w:hAnsi="Arial" w:cs="Arial"/>
          <w:color w:val="000000"/>
        </w:rPr>
        <w:t> attribute is similar as explained for </w:t>
      </w:r>
      <w:r>
        <w:rPr>
          <w:rFonts w:ascii="Arial" w:hAnsi="Arial" w:cs="Arial"/>
          <w:b/>
          <w:bCs/>
          <w:color w:val="000000"/>
        </w:rPr>
        <w:t>id</w:t>
      </w:r>
      <w:r>
        <w:rPr>
          <w:rFonts w:ascii="Arial" w:hAnsi="Arial" w:cs="Arial"/>
          <w:color w:val="000000"/>
        </w:rPr>
        <w:t> attribute −</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The behavior of this attribute will depend upon the element that carries it, although it is often displayed as a tooltip when cursor comes over the element or while the element is loading.</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w:t>
      </w:r>
    </w:p>
    <w:p w:rsidR="00E36E4A" w:rsidRDefault="00D56B87" w:rsidP="00E36E4A">
      <w:pPr>
        <w:jc w:val="right"/>
        <w:rPr>
          <w:rFonts w:ascii="Arial" w:hAnsi="Arial" w:cs="Arial"/>
          <w:sz w:val="18"/>
          <w:szCs w:val="18"/>
        </w:rPr>
      </w:pPr>
      <w:hyperlink r:id="rId22"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The title Attribute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&lt;h3</w:t>
      </w:r>
      <w:r>
        <w:rPr>
          <w:rStyle w:val="pln"/>
          <w:color w:val="000000"/>
          <w:sz w:val="23"/>
          <w:szCs w:val="23"/>
        </w:rPr>
        <w:t xml:space="preserve"> </w:t>
      </w:r>
      <w:r>
        <w:rPr>
          <w:rStyle w:val="atn"/>
          <w:color w:val="660066"/>
          <w:sz w:val="23"/>
          <w:szCs w:val="23"/>
        </w:rPr>
        <w:t>title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 HTML!"</w:t>
      </w:r>
      <w:r>
        <w:rPr>
          <w:rStyle w:val="tag"/>
          <w:color w:val="000088"/>
          <w:sz w:val="23"/>
          <w:szCs w:val="23"/>
        </w:rPr>
        <w:t>&gt;</w:t>
      </w:r>
      <w:r>
        <w:rPr>
          <w:rStyle w:val="pln"/>
          <w:color w:val="000000"/>
          <w:sz w:val="23"/>
          <w:szCs w:val="23"/>
        </w:rPr>
        <w:t>Titled Heading Tag Example</w:t>
      </w:r>
      <w:r>
        <w:rPr>
          <w:rStyle w:val="tag"/>
          <w:color w:val="000088"/>
          <w:sz w:val="23"/>
          <w:szCs w:val="23"/>
        </w:rPr>
        <w:t>&lt;/h3&gt;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try to bring your cursor over "Titled Heading Tag Example" and you will see that whatever title you used in your code is coming out as a tooltip of the cursor.</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The class Attribute</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class</w:t>
      </w:r>
      <w:r>
        <w:rPr>
          <w:rFonts w:ascii="Arial" w:hAnsi="Arial" w:cs="Arial"/>
          <w:color w:val="000000"/>
        </w:rPr>
        <w:t> attribute is used to associate an element with a style sheet, and specifies the class of element. You will learn more about the use of the class attribute when you will learn Cascading Style Sheet (CSS). So for now you can avoid it.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value of the attribute may also be a space-separated list of class names. For example −</w:t>
      </w:r>
    </w:p>
    <w:p w:rsidR="00E36E4A" w:rsidRDefault="00E36E4A" w:rsidP="00E36E4A">
      <w:pPr>
        <w:pStyle w:val="HTMLPreformatted"/>
        <w:rPr>
          <w:sz w:val="23"/>
          <w:szCs w:val="23"/>
        </w:rPr>
      </w:pPr>
      <w:r>
        <w:rPr>
          <w:sz w:val="23"/>
          <w:szCs w:val="23"/>
        </w:rPr>
        <w:t>class = "className1 className2 className3"</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The style Attribute</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style attribute allows you to specify Cascading Style Sheet (CSS) rules within the element.</w:t>
      </w:r>
    </w:p>
    <w:p w:rsidR="00E36E4A" w:rsidRDefault="00D56B87" w:rsidP="00E36E4A">
      <w:pPr>
        <w:jc w:val="right"/>
        <w:rPr>
          <w:rFonts w:ascii="Arial" w:hAnsi="Arial" w:cs="Arial"/>
          <w:sz w:val="18"/>
          <w:szCs w:val="18"/>
        </w:rPr>
      </w:pPr>
      <w:hyperlink r:id="rId23"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The style Attribute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color w:val="660066"/>
          <w:sz w:val="23"/>
          <w:szCs w:val="23"/>
        </w:rPr>
        <w:t>style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font</w:t>
      </w:r>
      <w:r>
        <w:rPr>
          <w:rStyle w:val="pun"/>
          <w:color w:val="666600"/>
          <w:sz w:val="23"/>
          <w:szCs w:val="23"/>
        </w:rPr>
        <w:t>-</w:t>
      </w:r>
      <w:r>
        <w:rPr>
          <w:rStyle w:val="pln"/>
          <w:color w:val="000000"/>
          <w:sz w:val="23"/>
          <w:szCs w:val="23"/>
        </w:rPr>
        <w:t>family</w:t>
      </w:r>
      <w:r>
        <w:rPr>
          <w:rStyle w:val="pun"/>
          <w:color w:val="666600"/>
          <w:sz w:val="23"/>
          <w:szCs w:val="23"/>
        </w:rPr>
        <w:t>:</w:t>
      </w:r>
      <w:r>
        <w:rPr>
          <w:rStyle w:val="pln"/>
          <w:color w:val="000000"/>
          <w:sz w:val="23"/>
          <w:szCs w:val="23"/>
        </w:rPr>
        <w:t>arial</w:t>
      </w:r>
      <w:r>
        <w:rPr>
          <w:rStyle w:val="pun"/>
          <w:color w:val="666600"/>
          <w:sz w:val="23"/>
          <w:szCs w:val="23"/>
        </w:rPr>
        <w:t>;</w:t>
      </w:r>
      <w:r>
        <w:rPr>
          <w:rStyle w:val="pln"/>
          <w:color w:val="000000"/>
          <w:sz w:val="23"/>
          <w:szCs w:val="23"/>
        </w:rPr>
        <w:t xml:space="preserve"> color</w:t>
      </w:r>
      <w:r>
        <w:rPr>
          <w:rStyle w:val="pun"/>
          <w:color w:val="666600"/>
          <w:sz w:val="23"/>
          <w:szCs w:val="23"/>
        </w:rPr>
        <w:t>:#</w:t>
      </w:r>
      <w:r>
        <w:rPr>
          <w:rStyle w:val="pln"/>
          <w:color w:val="000000"/>
          <w:sz w:val="23"/>
          <w:szCs w:val="23"/>
        </w:rPr>
        <w:t>FF0000</w:t>
      </w:r>
      <w:r>
        <w:rPr>
          <w:rStyle w:val="pun"/>
          <w:color w:val="666600"/>
          <w:sz w:val="23"/>
          <w:szCs w:val="23"/>
        </w:rPr>
        <w:t>;</w:t>
      </w:r>
      <w:r>
        <w:rPr>
          <w:rStyle w:val="atv"/>
          <w:color w:val="008800"/>
          <w:sz w:val="23"/>
          <w:szCs w:val="23"/>
        </w:rPr>
        <w:t>"</w:t>
      </w:r>
      <w:r>
        <w:rPr>
          <w:rStyle w:val="tag"/>
          <w:color w:val="000088"/>
          <w:sz w:val="23"/>
          <w:szCs w:val="23"/>
        </w:rPr>
        <w:t>&gt;</w:t>
      </w:r>
      <w:r>
        <w:rPr>
          <w:rStyle w:val="pln"/>
          <w:color w:val="000000"/>
          <w:sz w:val="23"/>
          <w:szCs w:val="23"/>
        </w:rPr>
        <w:t>Some text...</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lastRenderedPageBreak/>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At this point of time, we are not learning CSS, so just let's proceed without bothering much about CSS. Here, you need to understand what are HTML attributes and how they can be used while formatting content.</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Internationalization Attributes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three internationalization attributes, which are available for most (although not all) XHTML elements.</w:t>
      </w:r>
    </w:p>
    <w:p w:rsidR="00E36E4A" w:rsidRDefault="00E36E4A" w:rsidP="00E36E4A">
      <w:pPr>
        <w:numPr>
          <w:ilvl w:val="0"/>
          <w:numId w:val="8"/>
        </w:numPr>
        <w:spacing w:before="100" w:beforeAutospacing="1" w:after="65" w:line="240" w:lineRule="auto"/>
        <w:rPr>
          <w:rFonts w:ascii="Arial" w:hAnsi="Arial" w:cs="Arial"/>
          <w:sz w:val="18"/>
          <w:szCs w:val="18"/>
        </w:rPr>
      </w:pPr>
      <w:r>
        <w:rPr>
          <w:rFonts w:ascii="Arial" w:hAnsi="Arial" w:cs="Arial"/>
          <w:sz w:val="18"/>
          <w:szCs w:val="18"/>
        </w:rPr>
        <w:t>dir</w:t>
      </w:r>
    </w:p>
    <w:p w:rsidR="00E36E4A" w:rsidRDefault="00E36E4A" w:rsidP="00E36E4A">
      <w:pPr>
        <w:numPr>
          <w:ilvl w:val="0"/>
          <w:numId w:val="8"/>
        </w:numPr>
        <w:spacing w:before="100" w:beforeAutospacing="1" w:after="65" w:line="240" w:lineRule="auto"/>
        <w:rPr>
          <w:rFonts w:ascii="Arial" w:hAnsi="Arial" w:cs="Arial"/>
          <w:sz w:val="18"/>
          <w:szCs w:val="18"/>
        </w:rPr>
      </w:pPr>
      <w:r>
        <w:rPr>
          <w:rFonts w:ascii="Arial" w:hAnsi="Arial" w:cs="Arial"/>
          <w:sz w:val="18"/>
          <w:szCs w:val="18"/>
        </w:rPr>
        <w:t>lang</w:t>
      </w:r>
    </w:p>
    <w:p w:rsidR="00E36E4A" w:rsidRDefault="00E36E4A" w:rsidP="00E36E4A">
      <w:pPr>
        <w:numPr>
          <w:ilvl w:val="0"/>
          <w:numId w:val="8"/>
        </w:numPr>
        <w:spacing w:before="100" w:beforeAutospacing="1" w:after="65" w:line="240" w:lineRule="auto"/>
        <w:rPr>
          <w:rFonts w:ascii="Arial" w:hAnsi="Arial" w:cs="Arial"/>
          <w:sz w:val="18"/>
          <w:szCs w:val="18"/>
        </w:rPr>
      </w:pPr>
      <w:r>
        <w:rPr>
          <w:rFonts w:ascii="Arial" w:hAnsi="Arial" w:cs="Arial"/>
          <w:sz w:val="18"/>
          <w:szCs w:val="18"/>
        </w:rPr>
        <w:t>xml:lang</w:t>
      </w:r>
    </w:p>
    <w:p w:rsidR="00E36E4A" w:rsidRDefault="00E36E4A" w:rsidP="00E36E4A">
      <w:pPr>
        <w:pStyle w:val="Heading3"/>
        <w:rPr>
          <w:rFonts w:ascii="Arial" w:hAnsi="Arial" w:cs="Arial"/>
          <w:b w:val="0"/>
          <w:bCs w:val="0"/>
          <w:sz w:val="23"/>
          <w:szCs w:val="23"/>
        </w:rPr>
      </w:pPr>
      <w:r>
        <w:rPr>
          <w:rFonts w:ascii="Arial" w:hAnsi="Arial" w:cs="Arial"/>
          <w:b w:val="0"/>
          <w:bCs w:val="0"/>
          <w:sz w:val="23"/>
          <w:szCs w:val="23"/>
        </w:rPr>
        <w:t>The dir Attribute</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dir</w:t>
      </w:r>
      <w:r>
        <w:rPr>
          <w:rFonts w:ascii="Arial" w:hAnsi="Arial" w:cs="Arial"/>
          <w:color w:val="000000"/>
        </w:rPr>
        <w:t> attribute allows you to indicate to the browser about the direction in which the text should flow. The dir attribute can take one of two values, as you can see in the table that follows −</w:t>
      </w:r>
    </w:p>
    <w:tbl>
      <w:tblPr>
        <w:tblW w:w="8666"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836"/>
        <w:gridCol w:w="7830"/>
      </w:tblGrid>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E36E4A" w:rsidRDefault="00E36E4A">
            <w:pPr>
              <w:spacing w:after="259"/>
              <w:jc w:val="center"/>
              <w:rPr>
                <w:rFonts w:ascii="Arial" w:hAnsi="Arial" w:cs="Arial"/>
                <w:b/>
                <w:bCs/>
                <w:sz w:val="18"/>
                <w:szCs w:val="18"/>
              </w:rPr>
            </w:pPr>
            <w:r>
              <w:rPr>
                <w:rFonts w:ascii="Arial" w:hAnsi="Arial" w:cs="Arial"/>
                <w:b/>
                <w:bCs/>
                <w:sz w:val="18"/>
                <w:szCs w:val="18"/>
              </w:rPr>
              <w:t>Value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E36E4A" w:rsidRDefault="00E36E4A">
            <w:pPr>
              <w:spacing w:after="259"/>
              <w:jc w:val="center"/>
              <w:rPr>
                <w:rFonts w:ascii="Arial" w:hAnsi="Arial" w:cs="Arial"/>
                <w:b/>
                <w:bCs/>
                <w:sz w:val="18"/>
                <w:szCs w:val="18"/>
              </w:rPr>
            </w:pPr>
            <w:r>
              <w:rPr>
                <w:rFonts w:ascii="Arial" w:hAnsi="Arial" w:cs="Arial"/>
                <w:b/>
                <w:bCs/>
                <w:sz w:val="18"/>
                <w:szCs w:val="18"/>
              </w:rPr>
              <w:t>Meaning</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ltr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Left to right (the default value)</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rtl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Right to left (for languages such as Hebrew or Arabic that are read right to left)</w:t>
            </w:r>
          </w:p>
        </w:tc>
      </w:tr>
    </w:tbl>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w:t>
      </w:r>
    </w:p>
    <w:p w:rsidR="00E36E4A" w:rsidRDefault="00D56B87" w:rsidP="00E36E4A">
      <w:pPr>
        <w:jc w:val="right"/>
        <w:rPr>
          <w:rFonts w:ascii="Arial" w:hAnsi="Arial" w:cs="Arial"/>
          <w:sz w:val="18"/>
          <w:szCs w:val="18"/>
        </w:rPr>
      </w:pPr>
      <w:hyperlink r:id="rId24"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w:t>
      </w:r>
      <w:r>
        <w:rPr>
          <w:rStyle w:val="pln"/>
          <w:color w:val="000000"/>
          <w:sz w:val="23"/>
          <w:szCs w:val="23"/>
        </w:rPr>
        <w:t xml:space="preserve"> </w:t>
      </w:r>
      <w:r>
        <w:rPr>
          <w:rStyle w:val="atn"/>
          <w:color w:val="660066"/>
          <w:sz w:val="23"/>
          <w:szCs w:val="23"/>
        </w:rPr>
        <w:t>dir</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"rtl"</w:t>
      </w:r>
      <w:r>
        <w:rPr>
          <w:rStyle w:val="tag"/>
          <w:color w:val="000088"/>
          <w:sz w:val="23"/>
          <w:szCs w:val="23"/>
        </w:rPr>
        <w:t>&gt;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Display Directions</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is how IE 5 renders right-to-left directed text.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t>
      </w:r>
      <w:r>
        <w:rPr>
          <w:rFonts w:ascii="Arial" w:hAnsi="Arial" w:cs="Arial"/>
          <w:i/>
          <w:iCs/>
          <w:color w:val="000000"/>
        </w:rPr>
        <w:t>dir</w:t>
      </w:r>
      <w:r>
        <w:rPr>
          <w:rFonts w:ascii="Arial" w:hAnsi="Arial" w:cs="Arial"/>
          <w:color w:val="000000"/>
        </w:rPr>
        <w:t> attribute is used within the &lt;html&gt; tag, it determines how text will be presented within the entire document. When used within another tag, it controls the text's direction for just the content of that tag.</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lastRenderedPageBreak/>
        <w:t>The lang Attribute</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lang</w:t>
      </w:r>
      <w:r>
        <w:rPr>
          <w:rFonts w:ascii="Arial" w:hAnsi="Arial" w:cs="Arial"/>
          <w:color w:val="000000"/>
        </w:rPr>
        <w:t> attribute allows you to indicate the main language used in a document, but this attribute was kept in HTML only for backwards compatibility with earlier versions of HTML. This attribute has been replaced by the </w:t>
      </w:r>
      <w:r>
        <w:rPr>
          <w:rFonts w:ascii="Arial" w:hAnsi="Arial" w:cs="Arial"/>
          <w:b/>
          <w:bCs/>
          <w:color w:val="000000"/>
        </w:rPr>
        <w:t>xml:lang</w:t>
      </w:r>
      <w:r>
        <w:rPr>
          <w:rFonts w:ascii="Arial" w:hAnsi="Arial" w:cs="Arial"/>
          <w:color w:val="000000"/>
        </w:rPr>
        <w:t> attribute in new XHTML documents.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values of the </w:t>
      </w:r>
      <w:r>
        <w:rPr>
          <w:rFonts w:ascii="Arial" w:hAnsi="Arial" w:cs="Arial"/>
          <w:i/>
          <w:iCs/>
          <w:color w:val="000000"/>
        </w:rPr>
        <w:t>lang</w:t>
      </w:r>
      <w:r>
        <w:rPr>
          <w:rFonts w:ascii="Arial" w:hAnsi="Arial" w:cs="Arial"/>
          <w:color w:val="000000"/>
        </w:rPr>
        <w:t> attribute are ISO-639 standard two-character language codes. Check </w:t>
      </w:r>
      <w:hyperlink r:id="rId25" w:history="1">
        <w:r>
          <w:rPr>
            <w:rStyle w:val="Hyperlink"/>
            <w:rFonts w:ascii="Arial" w:hAnsi="Arial" w:cs="Arial"/>
            <w:b/>
            <w:bCs/>
            <w:color w:val="313131"/>
          </w:rPr>
          <w:t>HTML Language Codes: ISO 639</w:t>
        </w:r>
      </w:hyperlink>
      <w:r>
        <w:rPr>
          <w:rFonts w:ascii="Arial" w:hAnsi="Arial" w:cs="Arial"/>
          <w:color w:val="000000"/>
        </w:rPr>
        <w:t> for a complete list of language codes.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w:t>
      </w:r>
    </w:p>
    <w:p w:rsidR="00E36E4A" w:rsidRDefault="00D56B87" w:rsidP="00E36E4A">
      <w:pPr>
        <w:jc w:val="right"/>
        <w:rPr>
          <w:rFonts w:ascii="Arial" w:hAnsi="Arial" w:cs="Arial"/>
          <w:sz w:val="18"/>
          <w:szCs w:val="18"/>
        </w:rPr>
      </w:pPr>
      <w:hyperlink r:id="rId26"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w:t>
      </w:r>
      <w:r>
        <w:rPr>
          <w:rStyle w:val="pln"/>
          <w:color w:val="000000"/>
          <w:sz w:val="23"/>
          <w:szCs w:val="23"/>
        </w:rPr>
        <w:t xml:space="preserve"> </w:t>
      </w:r>
      <w:r>
        <w:rPr>
          <w:rStyle w:val="atn"/>
          <w:color w:val="660066"/>
          <w:sz w:val="23"/>
          <w:szCs w:val="23"/>
        </w:rPr>
        <w:t>lang</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"en"</w:t>
      </w:r>
      <w:r>
        <w:rPr>
          <w:rStyle w:val="tag"/>
          <w:color w:val="000088"/>
          <w:sz w:val="23"/>
          <w:szCs w:val="23"/>
        </w:rPr>
        <w:t>&gt;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English Language Page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page is using English Language</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The xml:lang Attribute</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i/>
          <w:iCs/>
          <w:color w:val="000000"/>
        </w:rPr>
        <w:t>xml:lang</w:t>
      </w:r>
      <w:r>
        <w:rPr>
          <w:rFonts w:ascii="Arial" w:hAnsi="Arial" w:cs="Arial"/>
          <w:color w:val="000000"/>
        </w:rPr>
        <w:t> attribute is the XHTML replacement for the </w:t>
      </w:r>
      <w:r>
        <w:rPr>
          <w:rFonts w:ascii="Arial" w:hAnsi="Arial" w:cs="Arial"/>
          <w:i/>
          <w:iCs/>
          <w:color w:val="000000"/>
        </w:rPr>
        <w:t>lang</w:t>
      </w:r>
      <w:r>
        <w:rPr>
          <w:rFonts w:ascii="Arial" w:hAnsi="Arial" w:cs="Arial"/>
          <w:color w:val="000000"/>
        </w:rPr>
        <w:t> attribute. The value of the </w:t>
      </w:r>
      <w:r>
        <w:rPr>
          <w:rFonts w:ascii="Arial" w:hAnsi="Arial" w:cs="Arial"/>
          <w:i/>
          <w:iCs/>
          <w:color w:val="000000"/>
        </w:rPr>
        <w:t>xml:lang</w:t>
      </w:r>
      <w:r>
        <w:rPr>
          <w:rFonts w:ascii="Arial" w:hAnsi="Arial" w:cs="Arial"/>
          <w:color w:val="000000"/>
        </w:rPr>
        <w:t> attribute should be an ISO-639 country code as mentioned in previous section.</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Generic Attributes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Here's a table of some other attributes that are readily usable with many of the HTML tags.</w:t>
      </w:r>
    </w:p>
    <w:tbl>
      <w:tblPr>
        <w:tblW w:w="8666"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149"/>
        <w:gridCol w:w="2851"/>
        <w:gridCol w:w="4666"/>
      </w:tblGrid>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E36E4A" w:rsidRDefault="00E36E4A">
            <w:pPr>
              <w:spacing w:after="259"/>
              <w:jc w:val="center"/>
              <w:rPr>
                <w:rFonts w:ascii="Arial" w:hAnsi="Arial" w:cs="Arial"/>
                <w:b/>
                <w:bCs/>
                <w:sz w:val="18"/>
                <w:szCs w:val="18"/>
              </w:rPr>
            </w:pPr>
            <w:r>
              <w:rPr>
                <w:rFonts w:ascii="Arial" w:hAnsi="Arial" w:cs="Arial"/>
                <w:b/>
                <w:bCs/>
                <w:sz w:val="18"/>
                <w:szCs w:val="18"/>
              </w:rPr>
              <w:t>Attribute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E36E4A" w:rsidRDefault="00E36E4A">
            <w:pPr>
              <w:spacing w:after="259"/>
              <w:jc w:val="center"/>
              <w:rPr>
                <w:rFonts w:ascii="Arial" w:hAnsi="Arial" w:cs="Arial"/>
                <w:b/>
                <w:bCs/>
                <w:sz w:val="18"/>
                <w:szCs w:val="18"/>
              </w:rPr>
            </w:pPr>
            <w:r>
              <w:rPr>
                <w:rFonts w:ascii="Arial" w:hAnsi="Arial" w:cs="Arial"/>
                <w:b/>
                <w:bCs/>
                <w:sz w:val="18"/>
                <w:szCs w:val="18"/>
              </w:rPr>
              <w:t>Options</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E36E4A" w:rsidRDefault="00E36E4A">
            <w:pPr>
              <w:spacing w:after="259"/>
              <w:jc w:val="center"/>
              <w:rPr>
                <w:rFonts w:ascii="Arial" w:hAnsi="Arial" w:cs="Arial"/>
                <w:b/>
                <w:bCs/>
                <w:sz w:val="18"/>
                <w:szCs w:val="18"/>
              </w:rPr>
            </w:pPr>
            <w:r>
              <w:rPr>
                <w:rFonts w:ascii="Arial" w:hAnsi="Arial" w:cs="Arial"/>
                <w:b/>
                <w:bCs/>
                <w:sz w:val="18"/>
                <w:szCs w:val="18"/>
              </w:rPr>
              <w:t>Function</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align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right, left, center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Horizontally aligns tags</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valign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top, middle, bottom</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Vertically aligns tags within an HTML element.</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bgcolor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numeric, hexidecimal, RGB values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Places a background color behind an element</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lastRenderedPageBreak/>
              <w:t>background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URL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Places a background image behind an element</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id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User Defined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Names an element for use with Cascading Style Sheets.</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class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User Defined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Classifies an element for use with Cascading Style Sheets.</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width</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Numeric Value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Specifies the width of tables, images, or table cells.</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height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Numeric Value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Specifies the height of tables, images, or table cells.</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title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User Defined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"Pop-up" title of the elements.</w:t>
            </w:r>
          </w:p>
        </w:tc>
      </w:tr>
    </w:tbl>
    <w:p w:rsidR="00E36E4A" w:rsidRDefault="00E36E4A"/>
    <w:p w:rsidR="00E36E4A" w:rsidRDefault="00E36E4A"/>
    <w:p w:rsidR="00E36E4A" w:rsidRDefault="00E36E4A" w:rsidP="00E36E4A">
      <w:pPr>
        <w:pStyle w:val="Heading1"/>
        <w:spacing w:before="0" w:beforeAutospacing="0" w:after="0" w:afterAutospacing="0" w:line="311" w:lineRule="atLeast"/>
        <w:jc w:val="center"/>
        <w:rPr>
          <w:rFonts w:ascii="Arial" w:hAnsi="Arial" w:cs="Arial"/>
          <w:b w:val="0"/>
          <w:bCs w:val="0"/>
          <w:color w:val="797979"/>
          <w:sz w:val="36"/>
          <w:szCs w:val="36"/>
        </w:rPr>
      </w:pPr>
      <w:r>
        <w:rPr>
          <w:rFonts w:ascii="Arial" w:hAnsi="Arial" w:cs="Arial"/>
          <w:b w:val="0"/>
          <w:bCs w:val="0"/>
          <w:color w:val="797979"/>
          <w:sz w:val="36"/>
          <w:szCs w:val="36"/>
        </w:rPr>
        <w:t>HTML - Formatting</w:t>
      </w:r>
    </w:p>
    <w:p w:rsidR="00E36E4A" w:rsidRDefault="00D56B87" w:rsidP="00E36E4A">
      <w:pPr>
        <w:spacing w:before="65" w:after="130"/>
        <w:rPr>
          <w:rFonts w:ascii="Times New Roman" w:hAnsi="Times New Roman" w:cs="Times New Roman"/>
          <w:sz w:val="24"/>
          <w:szCs w:val="24"/>
        </w:rPr>
      </w:pPr>
      <w:r>
        <w:pict>
          <v:rect id="_x0000_i1029" style="width:0;height:.65pt" o:hralign="center" o:hrstd="t" o:hr="t" fillcolor="#a0a0a0" stroked="f"/>
        </w:pic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use a word processor, you must be familiar with the ability to make text bold, italicized, or underlined; these are just three of the ten options available to indicate how text can appear in HTML and XHTML.</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Bold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Anything that appears within </w:t>
      </w:r>
      <w:r>
        <w:rPr>
          <w:rFonts w:ascii="Arial" w:hAnsi="Arial" w:cs="Arial"/>
          <w:b/>
          <w:bCs/>
          <w:color w:val="000000"/>
        </w:rPr>
        <w:t>&lt;b&gt;...&lt;/b&gt;</w:t>
      </w:r>
      <w:r>
        <w:rPr>
          <w:rFonts w:ascii="Arial" w:hAnsi="Arial" w:cs="Arial"/>
          <w:color w:val="000000"/>
        </w:rPr>
        <w:t> element, is displayed in bold as shown below −</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D56B87" w:rsidP="00E36E4A">
      <w:pPr>
        <w:jc w:val="right"/>
        <w:rPr>
          <w:rFonts w:ascii="Arial" w:hAnsi="Arial" w:cs="Arial"/>
          <w:sz w:val="18"/>
          <w:szCs w:val="18"/>
        </w:rPr>
      </w:pPr>
      <w:hyperlink r:id="rId27"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Bold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following word uses a </w:t>
      </w:r>
      <w:r>
        <w:rPr>
          <w:rStyle w:val="tag"/>
          <w:color w:val="000088"/>
          <w:sz w:val="23"/>
          <w:szCs w:val="23"/>
        </w:rPr>
        <w:t>&lt;b&gt;</w:t>
      </w:r>
      <w:r>
        <w:rPr>
          <w:rStyle w:val="pln"/>
          <w:color w:val="000000"/>
          <w:sz w:val="23"/>
          <w:szCs w:val="23"/>
        </w:rPr>
        <w:t>bold</w:t>
      </w:r>
      <w:r>
        <w:rPr>
          <w:rStyle w:val="tag"/>
          <w:color w:val="000088"/>
          <w:sz w:val="23"/>
          <w:szCs w:val="23"/>
        </w:rPr>
        <w:t>&lt;/b&gt;</w:t>
      </w:r>
      <w:r>
        <w:rPr>
          <w:rStyle w:val="pln"/>
          <w:color w:val="000000"/>
          <w:sz w:val="23"/>
          <w:szCs w:val="23"/>
        </w:rPr>
        <w:t xml:space="preserve"> typeface.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lastRenderedPageBreak/>
        <w:t>Italic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Anything that appears within </w:t>
      </w:r>
      <w:r>
        <w:rPr>
          <w:rFonts w:ascii="Arial" w:hAnsi="Arial" w:cs="Arial"/>
          <w:b/>
          <w:bCs/>
          <w:color w:val="000000"/>
        </w:rPr>
        <w:t>&lt;i&gt;...&lt;/i&gt;</w:t>
      </w:r>
      <w:r>
        <w:rPr>
          <w:rFonts w:ascii="Arial" w:hAnsi="Arial" w:cs="Arial"/>
          <w:color w:val="000000"/>
        </w:rPr>
        <w:t> element is displayed in italicized as shown below −</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D56B87" w:rsidP="00E36E4A">
      <w:pPr>
        <w:jc w:val="right"/>
        <w:rPr>
          <w:rFonts w:ascii="Arial" w:hAnsi="Arial" w:cs="Arial"/>
          <w:sz w:val="18"/>
          <w:szCs w:val="18"/>
        </w:rPr>
      </w:pPr>
      <w:hyperlink r:id="rId28"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Italic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following word uses an </w:t>
      </w:r>
      <w:r>
        <w:rPr>
          <w:rStyle w:val="tag"/>
          <w:color w:val="000088"/>
          <w:sz w:val="23"/>
          <w:szCs w:val="23"/>
        </w:rPr>
        <w:t>&lt;i&gt;</w:t>
      </w:r>
      <w:r>
        <w:rPr>
          <w:rStyle w:val="pln"/>
          <w:color w:val="000000"/>
          <w:sz w:val="23"/>
          <w:szCs w:val="23"/>
        </w:rPr>
        <w:t>italicized</w:t>
      </w:r>
      <w:r>
        <w:rPr>
          <w:rStyle w:val="tag"/>
          <w:color w:val="000088"/>
          <w:sz w:val="23"/>
          <w:szCs w:val="23"/>
        </w:rPr>
        <w:t>&lt;/i&gt;</w:t>
      </w:r>
      <w:r>
        <w:rPr>
          <w:rStyle w:val="pln"/>
          <w:color w:val="000000"/>
          <w:sz w:val="23"/>
          <w:szCs w:val="23"/>
        </w:rPr>
        <w:t xml:space="preserve"> typeface.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Underlined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Anything that appears within </w:t>
      </w:r>
      <w:r>
        <w:rPr>
          <w:rFonts w:ascii="Arial" w:hAnsi="Arial" w:cs="Arial"/>
          <w:b/>
          <w:bCs/>
          <w:color w:val="000000"/>
        </w:rPr>
        <w:t>&lt;u&gt;...&lt;/u&gt;</w:t>
      </w:r>
      <w:r>
        <w:rPr>
          <w:rFonts w:ascii="Arial" w:hAnsi="Arial" w:cs="Arial"/>
          <w:color w:val="000000"/>
        </w:rPr>
        <w:t> element, is displayed with underline as shown below −</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D56B87" w:rsidP="00E36E4A">
      <w:pPr>
        <w:jc w:val="right"/>
        <w:rPr>
          <w:rFonts w:ascii="Arial" w:hAnsi="Arial" w:cs="Arial"/>
          <w:sz w:val="18"/>
          <w:szCs w:val="18"/>
        </w:rPr>
      </w:pPr>
      <w:hyperlink r:id="rId29"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Underlined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following word uses an </w:t>
      </w:r>
      <w:r>
        <w:rPr>
          <w:rStyle w:val="tag"/>
          <w:color w:val="000088"/>
          <w:sz w:val="23"/>
          <w:szCs w:val="23"/>
        </w:rPr>
        <w:t>&lt;u&gt;</w:t>
      </w:r>
      <w:r>
        <w:rPr>
          <w:rStyle w:val="pln"/>
          <w:color w:val="000000"/>
          <w:sz w:val="23"/>
          <w:szCs w:val="23"/>
        </w:rPr>
        <w:t>underlined</w:t>
      </w:r>
      <w:r>
        <w:rPr>
          <w:rStyle w:val="tag"/>
          <w:color w:val="000088"/>
          <w:sz w:val="23"/>
          <w:szCs w:val="23"/>
        </w:rPr>
        <w:t>&lt;/u&gt;</w:t>
      </w:r>
      <w:r>
        <w:rPr>
          <w:rStyle w:val="pln"/>
          <w:color w:val="000000"/>
          <w:sz w:val="23"/>
          <w:szCs w:val="23"/>
        </w:rPr>
        <w:t xml:space="preserve"> typeface.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F90F4D" w:rsidRDefault="00F90F4D" w:rsidP="00E36E4A">
      <w:pPr>
        <w:pStyle w:val="Heading2"/>
        <w:rPr>
          <w:rFonts w:ascii="Arial" w:hAnsi="Arial" w:cs="Arial"/>
          <w:b w:val="0"/>
          <w:bCs w:val="0"/>
          <w:sz w:val="30"/>
          <w:szCs w:val="30"/>
        </w:rPr>
      </w:pPr>
    </w:p>
    <w:p w:rsidR="00F90F4D" w:rsidRDefault="00F90F4D" w:rsidP="00E36E4A">
      <w:pPr>
        <w:pStyle w:val="Heading2"/>
        <w:rPr>
          <w:rFonts w:ascii="Arial" w:hAnsi="Arial" w:cs="Arial"/>
          <w:b w:val="0"/>
          <w:bCs w:val="0"/>
          <w:sz w:val="30"/>
          <w:szCs w:val="30"/>
        </w:rPr>
      </w:pP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lastRenderedPageBreak/>
        <w:t>Strike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Anything that appears within </w:t>
      </w:r>
      <w:r>
        <w:rPr>
          <w:rFonts w:ascii="Arial" w:hAnsi="Arial" w:cs="Arial"/>
          <w:b/>
          <w:bCs/>
          <w:color w:val="000000"/>
        </w:rPr>
        <w:t>&lt;strike&gt;...&lt;/strike&gt;</w:t>
      </w:r>
      <w:r>
        <w:rPr>
          <w:rFonts w:ascii="Arial" w:hAnsi="Arial" w:cs="Arial"/>
          <w:color w:val="000000"/>
        </w:rPr>
        <w:t> element is displayed with strikethrough, which is a thin line through the text as shown below −</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D56B87" w:rsidP="00E36E4A">
      <w:pPr>
        <w:jc w:val="right"/>
        <w:rPr>
          <w:rFonts w:ascii="Arial" w:hAnsi="Arial" w:cs="Arial"/>
          <w:sz w:val="18"/>
          <w:szCs w:val="18"/>
        </w:rPr>
      </w:pPr>
      <w:hyperlink r:id="rId30"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Strike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following word uses a </w:t>
      </w:r>
      <w:r>
        <w:rPr>
          <w:rStyle w:val="tag"/>
          <w:color w:val="000088"/>
          <w:sz w:val="23"/>
          <w:szCs w:val="23"/>
        </w:rPr>
        <w:t>&lt;strike&gt;</w:t>
      </w:r>
      <w:r>
        <w:rPr>
          <w:rStyle w:val="pln"/>
          <w:color w:val="000000"/>
          <w:sz w:val="23"/>
          <w:szCs w:val="23"/>
        </w:rPr>
        <w:t>strikethrough</w:t>
      </w:r>
      <w:r>
        <w:rPr>
          <w:rStyle w:val="tag"/>
          <w:color w:val="000088"/>
          <w:sz w:val="23"/>
          <w:szCs w:val="23"/>
        </w:rPr>
        <w:t>&lt;/strike&gt;</w:t>
      </w:r>
      <w:r>
        <w:rPr>
          <w:rStyle w:val="pln"/>
          <w:color w:val="000000"/>
          <w:sz w:val="23"/>
          <w:szCs w:val="23"/>
        </w:rPr>
        <w:t xml:space="preserve"> typeface.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Monospaced Font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content of a </w:t>
      </w:r>
      <w:r>
        <w:rPr>
          <w:rFonts w:ascii="Arial" w:hAnsi="Arial" w:cs="Arial"/>
          <w:b/>
          <w:bCs/>
          <w:color w:val="000000"/>
        </w:rPr>
        <w:t>&lt;tt&gt;...&lt;/tt&gt;</w:t>
      </w:r>
      <w:r>
        <w:rPr>
          <w:rFonts w:ascii="Arial" w:hAnsi="Arial" w:cs="Arial"/>
          <w:color w:val="000000"/>
        </w:rPr>
        <w:t> element is written in monospaced font. Most of the fonts are known as variable-width fonts because different letters are of different widths (for example, the letter 'm' is wider than the letter 'i'). In a monospaced font, however, each letter has the same width.</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D56B87" w:rsidP="00E36E4A">
      <w:pPr>
        <w:jc w:val="right"/>
        <w:rPr>
          <w:rFonts w:ascii="Arial" w:hAnsi="Arial" w:cs="Arial"/>
          <w:sz w:val="18"/>
          <w:szCs w:val="18"/>
        </w:rPr>
      </w:pPr>
      <w:hyperlink r:id="rId31"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Monospaced Font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following word uses a </w:t>
      </w:r>
      <w:r>
        <w:rPr>
          <w:rStyle w:val="tag"/>
          <w:color w:val="000088"/>
          <w:sz w:val="23"/>
          <w:szCs w:val="23"/>
        </w:rPr>
        <w:t>&lt;tt&gt;</w:t>
      </w:r>
      <w:r>
        <w:rPr>
          <w:rStyle w:val="pln"/>
          <w:color w:val="000000"/>
          <w:sz w:val="23"/>
          <w:szCs w:val="23"/>
        </w:rPr>
        <w:t>monospaced</w:t>
      </w:r>
      <w:r>
        <w:rPr>
          <w:rStyle w:val="tag"/>
          <w:color w:val="000088"/>
          <w:sz w:val="23"/>
          <w:szCs w:val="23"/>
        </w:rPr>
        <w:t>&lt;/tt&gt;</w:t>
      </w:r>
      <w:r>
        <w:rPr>
          <w:rStyle w:val="pln"/>
          <w:color w:val="000000"/>
          <w:sz w:val="23"/>
          <w:szCs w:val="23"/>
        </w:rPr>
        <w:t xml:space="preserve"> typeface.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21229A" w:rsidRDefault="0021229A" w:rsidP="00E36E4A">
      <w:pPr>
        <w:pStyle w:val="Heading2"/>
        <w:rPr>
          <w:rFonts w:ascii="Arial" w:hAnsi="Arial" w:cs="Arial"/>
          <w:b w:val="0"/>
          <w:bCs w:val="0"/>
          <w:sz w:val="30"/>
          <w:szCs w:val="30"/>
        </w:rPr>
      </w:pPr>
    </w:p>
    <w:p w:rsidR="0021229A" w:rsidRDefault="0021229A" w:rsidP="00E36E4A">
      <w:pPr>
        <w:pStyle w:val="Heading2"/>
        <w:rPr>
          <w:rFonts w:ascii="Arial" w:hAnsi="Arial" w:cs="Arial"/>
          <w:b w:val="0"/>
          <w:bCs w:val="0"/>
          <w:sz w:val="30"/>
          <w:szCs w:val="30"/>
        </w:rPr>
      </w:pP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Superscript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content of a </w:t>
      </w:r>
      <w:r>
        <w:rPr>
          <w:rFonts w:ascii="Arial" w:hAnsi="Arial" w:cs="Arial"/>
          <w:b/>
          <w:bCs/>
          <w:color w:val="000000"/>
        </w:rPr>
        <w:t>&lt;sup&gt;...&lt;/sup&gt;</w:t>
      </w:r>
      <w:r>
        <w:rPr>
          <w:rFonts w:ascii="Arial" w:hAnsi="Arial" w:cs="Arial"/>
          <w:color w:val="000000"/>
        </w:rPr>
        <w:t> element is written in superscript; the font size used is the same size as the characters surrounding it but is displayed half a character's height above the other characters.</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D56B87" w:rsidP="00E36E4A">
      <w:pPr>
        <w:jc w:val="right"/>
        <w:rPr>
          <w:rFonts w:ascii="Arial" w:hAnsi="Arial" w:cs="Arial"/>
          <w:sz w:val="18"/>
          <w:szCs w:val="18"/>
        </w:rPr>
      </w:pPr>
      <w:hyperlink r:id="rId32"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Superscript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following word uses a </w:t>
      </w:r>
      <w:r>
        <w:rPr>
          <w:rStyle w:val="tag"/>
          <w:color w:val="000088"/>
          <w:sz w:val="23"/>
          <w:szCs w:val="23"/>
        </w:rPr>
        <w:t>&lt;sup&gt;</w:t>
      </w:r>
      <w:r>
        <w:rPr>
          <w:rStyle w:val="pln"/>
          <w:color w:val="000000"/>
          <w:sz w:val="23"/>
          <w:szCs w:val="23"/>
        </w:rPr>
        <w:t>superscript</w:t>
      </w:r>
      <w:r>
        <w:rPr>
          <w:rStyle w:val="tag"/>
          <w:color w:val="000088"/>
          <w:sz w:val="23"/>
          <w:szCs w:val="23"/>
        </w:rPr>
        <w:t>&lt;/sup&gt;</w:t>
      </w:r>
      <w:r>
        <w:rPr>
          <w:rStyle w:val="pln"/>
          <w:color w:val="000000"/>
          <w:sz w:val="23"/>
          <w:szCs w:val="23"/>
        </w:rPr>
        <w:t xml:space="preserve"> typeface.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Subscript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content of a </w:t>
      </w:r>
      <w:r>
        <w:rPr>
          <w:rFonts w:ascii="Arial" w:hAnsi="Arial" w:cs="Arial"/>
          <w:b/>
          <w:bCs/>
          <w:color w:val="000000"/>
        </w:rPr>
        <w:t>&lt;sub&gt;...&lt;/sub&gt;</w:t>
      </w:r>
      <w:r>
        <w:rPr>
          <w:rFonts w:ascii="Arial" w:hAnsi="Arial" w:cs="Arial"/>
          <w:color w:val="000000"/>
        </w:rPr>
        <w:t> element is written in subscript; the font size used is the same as the characters surrounding it, but is displayed half a character's height beneath the other characters.</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D56B87" w:rsidP="00E36E4A">
      <w:pPr>
        <w:jc w:val="right"/>
        <w:rPr>
          <w:rFonts w:ascii="Arial" w:hAnsi="Arial" w:cs="Arial"/>
          <w:sz w:val="18"/>
          <w:szCs w:val="18"/>
        </w:rPr>
      </w:pPr>
      <w:hyperlink r:id="rId33"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Subscript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following word uses a </w:t>
      </w:r>
      <w:r>
        <w:rPr>
          <w:rStyle w:val="tag"/>
          <w:color w:val="000088"/>
          <w:sz w:val="23"/>
          <w:szCs w:val="23"/>
        </w:rPr>
        <w:t>&lt;sub&gt;</w:t>
      </w:r>
      <w:r>
        <w:rPr>
          <w:rStyle w:val="pln"/>
          <w:color w:val="000000"/>
          <w:sz w:val="23"/>
          <w:szCs w:val="23"/>
        </w:rPr>
        <w:t>subscript</w:t>
      </w:r>
      <w:r>
        <w:rPr>
          <w:rStyle w:val="tag"/>
          <w:color w:val="000088"/>
          <w:sz w:val="23"/>
          <w:szCs w:val="23"/>
        </w:rPr>
        <w:t>&lt;/sub&gt;</w:t>
      </w:r>
      <w:r>
        <w:rPr>
          <w:rStyle w:val="pln"/>
          <w:color w:val="000000"/>
          <w:sz w:val="23"/>
          <w:szCs w:val="23"/>
        </w:rPr>
        <w:t xml:space="preserve"> typeface.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lastRenderedPageBreak/>
        <w:t>Inserted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Anything that appears within </w:t>
      </w:r>
      <w:r>
        <w:rPr>
          <w:rFonts w:ascii="Arial" w:hAnsi="Arial" w:cs="Arial"/>
          <w:b/>
          <w:bCs/>
          <w:color w:val="000000"/>
        </w:rPr>
        <w:t>&lt;ins&gt;...&lt;/ins&gt;</w:t>
      </w:r>
      <w:r>
        <w:rPr>
          <w:rFonts w:ascii="Arial" w:hAnsi="Arial" w:cs="Arial"/>
          <w:color w:val="000000"/>
        </w:rPr>
        <w:t> element is displayed as inserted text.</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D56B87" w:rsidP="00E36E4A">
      <w:pPr>
        <w:jc w:val="right"/>
        <w:rPr>
          <w:rFonts w:ascii="Arial" w:hAnsi="Arial" w:cs="Arial"/>
          <w:sz w:val="18"/>
          <w:szCs w:val="18"/>
        </w:rPr>
      </w:pPr>
      <w:hyperlink r:id="rId34"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Inserted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I want to drink </w:t>
      </w:r>
      <w:r>
        <w:rPr>
          <w:rStyle w:val="tag"/>
          <w:color w:val="000088"/>
          <w:sz w:val="23"/>
          <w:szCs w:val="23"/>
        </w:rPr>
        <w:t>&lt;del&gt;</w:t>
      </w:r>
      <w:r>
        <w:rPr>
          <w:rStyle w:val="pln"/>
          <w:color w:val="000000"/>
          <w:sz w:val="23"/>
          <w:szCs w:val="23"/>
        </w:rPr>
        <w:t>cola</w:t>
      </w:r>
      <w:r>
        <w:rPr>
          <w:rStyle w:val="tag"/>
          <w:color w:val="000088"/>
          <w:sz w:val="23"/>
          <w:szCs w:val="23"/>
        </w:rPr>
        <w:t>&lt;/del&gt;</w:t>
      </w:r>
      <w:r>
        <w:rPr>
          <w:rStyle w:val="pln"/>
          <w:color w:val="000000"/>
          <w:sz w:val="23"/>
          <w:szCs w:val="23"/>
        </w:rPr>
        <w:t xml:space="preserve"> </w:t>
      </w:r>
      <w:r>
        <w:rPr>
          <w:rStyle w:val="tag"/>
          <w:color w:val="000088"/>
          <w:sz w:val="23"/>
          <w:szCs w:val="23"/>
        </w:rPr>
        <w:t>&lt;ins&gt;</w:t>
      </w:r>
      <w:r>
        <w:rPr>
          <w:rStyle w:val="pln"/>
          <w:color w:val="000000"/>
          <w:sz w:val="23"/>
          <w:szCs w:val="23"/>
        </w:rPr>
        <w:t>wine</w:t>
      </w:r>
      <w:r>
        <w:rPr>
          <w:rStyle w:val="tag"/>
          <w:color w:val="000088"/>
          <w:sz w:val="23"/>
          <w:szCs w:val="23"/>
        </w:rPr>
        <w:t>&lt;/ins&gt;&lt;/p&gt;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Deleted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Anything that appears within </w:t>
      </w:r>
      <w:r>
        <w:rPr>
          <w:rFonts w:ascii="Arial" w:hAnsi="Arial" w:cs="Arial"/>
          <w:b/>
          <w:bCs/>
          <w:color w:val="000000"/>
        </w:rPr>
        <w:t>&lt;del&gt;...&lt;/del&gt;</w:t>
      </w:r>
      <w:r>
        <w:rPr>
          <w:rFonts w:ascii="Arial" w:hAnsi="Arial" w:cs="Arial"/>
          <w:color w:val="000000"/>
        </w:rPr>
        <w:t> element, is displayed as deleted text.</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D56B87" w:rsidP="00E36E4A">
      <w:pPr>
        <w:jc w:val="right"/>
        <w:rPr>
          <w:rFonts w:ascii="Arial" w:hAnsi="Arial" w:cs="Arial"/>
          <w:sz w:val="18"/>
          <w:szCs w:val="18"/>
        </w:rPr>
      </w:pPr>
      <w:hyperlink r:id="rId35"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Deleted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I want to drink </w:t>
      </w:r>
      <w:r>
        <w:rPr>
          <w:rStyle w:val="tag"/>
          <w:color w:val="000088"/>
          <w:sz w:val="23"/>
          <w:szCs w:val="23"/>
        </w:rPr>
        <w:t>&lt;del&gt;</w:t>
      </w:r>
      <w:r>
        <w:rPr>
          <w:rStyle w:val="pln"/>
          <w:color w:val="000000"/>
          <w:sz w:val="23"/>
          <w:szCs w:val="23"/>
        </w:rPr>
        <w:t>cola</w:t>
      </w:r>
      <w:r>
        <w:rPr>
          <w:rStyle w:val="tag"/>
          <w:color w:val="000088"/>
          <w:sz w:val="23"/>
          <w:szCs w:val="23"/>
        </w:rPr>
        <w:t>&lt;/del&gt;</w:t>
      </w:r>
      <w:r>
        <w:rPr>
          <w:rStyle w:val="pln"/>
          <w:color w:val="000000"/>
          <w:sz w:val="23"/>
          <w:szCs w:val="23"/>
        </w:rPr>
        <w:t xml:space="preserve"> </w:t>
      </w:r>
      <w:r>
        <w:rPr>
          <w:rStyle w:val="tag"/>
          <w:color w:val="000088"/>
          <w:sz w:val="23"/>
          <w:szCs w:val="23"/>
        </w:rPr>
        <w:t>&lt;ins&gt;</w:t>
      </w:r>
      <w:r>
        <w:rPr>
          <w:rStyle w:val="pln"/>
          <w:color w:val="000000"/>
          <w:sz w:val="23"/>
          <w:szCs w:val="23"/>
        </w:rPr>
        <w:t>wine</w:t>
      </w:r>
      <w:r>
        <w:rPr>
          <w:rStyle w:val="tag"/>
          <w:color w:val="000088"/>
          <w:sz w:val="23"/>
          <w:szCs w:val="23"/>
        </w:rPr>
        <w:t>&lt;/ins&gt;&lt;/p&gt;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B53EA2" w:rsidRDefault="00B53EA2" w:rsidP="00E36E4A">
      <w:pPr>
        <w:pStyle w:val="Heading2"/>
        <w:rPr>
          <w:rFonts w:ascii="Arial" w:hAnsi="Arial" w:cs="Arial"/>
          <w:b w:val="0"/>
          <w:bCs w:val="0"/>
          <w:sz w:val="30"/>
          <w:szCs w:val="30"/>
        </w:rPr>
      </w:pPr>
    </w:p>
    <w:p w:rsidR="00B53EA2" w:rsidRDefault="00B53EA2" w:rsidP="00E36E4A">
      <w:pPr>
        <w:pStyle w:val="Heading2"/>
        <w:rPr>
          <w:rFonts w:ascii="Arial" w:hAnsi="Arial" w:cs="Arial"/>
          <w:b w:val="0"/>
          <w:bCs w:val="0"/>
          <w:sz w:val="30"/>
          <w:szCs w:val="30"/>
        </w:rPr>
      </w:pPr>
    </w:p>
    <w:p w:rsidR="00B53EA2" w:rsidRDefault="00B53EA2" w:rsidP="00E36E4A">
      <w:pPr>
        <w:pStyle w:val="Heading2"/>
        <w:rPr>
          <w:rFonts w:ascii="Arial" w:hAnsi="Arial" w:cs="Arial"/>
          <w:b w:val="0"/>
          <w:bCs w:val="0"/>
          <w:sz w:val="30"/>
          <w:szCs w:val="30"/>
        </w:rPr>
      </w:pPr>
    </w:p>
    <w:p w:rsidR="00B53EA2" w:rsidRDefault="00B53EA2" w:rsidP="00E36E4A">
      <w:pPr>
        <w:pStyle w:val="Heading2"/>
        <w:rPr>
          <w:rFonts w:ascii="Arial" w:hAnsi="Arial" w:cs="Arial"/>
          <w:b w:val="0"/>
          <w:bCs w:val="0"/>
          <w:sz w:val="30"/>
          <w:szCs w:val="30"/>
        </w:rPr>
      </w:pP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lastRenderedPageBreak/>
        <w:t>Larger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content of the </w:t>
      </w:r>
      <w:r>
        <w:rPr>
          <w:rFonts w:ascii="Arial" w:hAnsi="Arial" w:cs="Arial"/>
          <w:b/>
          <w:bCs/>
          <w:color w:val="000000"/>
        </w:rPr>
        <w:t>&lt;big&gt;...&lt;/big&gt;</w:t>
      </w:r>
      <w:r>
        <w:rPr>
          <w:rFonts w:ascii="Arial" w:hAnsi="Arial" w:cs="Arial"/>
          <w:color w:val="000000"/>
        </w:rPr>
        <w:t> element is displayed one font size larger than the rest of the text surrounding it as shown below −</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D56B87" w:rsidP="00E36E4A">
      <w:pPr>
        <w:jc w:val="right"/>
        <w:rPr>
          <w:rFonts w:ascii="Arial" w:hAnsi="Arial" w:cs="Arial"/>
          <w:sz w:val="18"/>
          <w:szCs w:val="18"/>
        </w:rPr>
      </w:pPr>
      <w:hyperlink r:id="rId36"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Larger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following word uses a </w:t>
      </w:r>
      <w:r>
        <w:rPr>
          <w:rStyle w:val="tag"/>
          <w:color w:val="000088"/>
          <w:sz w:val="23"/>
          <w:szCs w:val="23"/>
        </w:rPr>
        <w:t>&lt;big&gt;</w:t>
      </w:r>
      <w:r>
        <w:rPr>
          <w:rStyle w:val="pln"/>
          <w:color w:val="000000"/>
          <w:sz w:val="23"/>
          <w:szCs w:val="23"/>
        </w:rPr>
        <w:t>big</w:t>
      </w:r>
      <w:r>
        <w:rPr>
          <w:rStyle w:val="tag"/>
          <w:color w:val="000088"/>
          <w:sz w:val="23"/>
          <w:szCs w:val="23"/>
        </w:rPr>
        <w:t>&lt;/big&gt;</w:t>
      </w:r>
      <w:r>
        <w:rPr>
          <w:rStyle w:val="pln"/>
          <w:color w:val="000000"/>
          <w:sz w:val="23"/>
          <w:szCs w:val="23"/>
        </w:rPr>
        <w:t xml:space="preserve"> typeface.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Smaller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content of the </w:t>
      </w:r>
      <w:r>
        <w:rPr>
          <w:rFonts w:ascii="Arial" w:hAnsi="Arial" w:cs="Arial"/>
          <w:b/>
          <w:bCs/>
          <w:color w:val="000000"/>
        </w:rPr>
        <w:t>&lt;small&gt;...&lt;/small&gt;</w:t>
      </w:r>
      <w:r>
        <w:rPr>
          <w:rFonts w:ascii="Arial" w:hAnsi="Arial" w:cs="Arial"/>
          <w:color w:val="000000"/>
        </w:rPr>
        <w:t> element is displayed one font size smaller than the rest of the text surrounding it as shown below −</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D56B87" w:rsidP="00E36E4A">
      <w:pPr>
        <w:jc w:val="right"/>
        <w:rPr>
          <w:rFonts w:ascii="Arial" w:hAnsi="Arial" w:cs="Arial"/>
          <w:sz w:val="18"/>
          <w:szCs w:val="18"/>
        </w:rPr>
      </w:pPr>
      <w:hyperlink r:id="rId37"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Smaller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following word uses a </w:t>
      </w:r>
      <w:r>
        <w:rPr>
          <w:rStyle w:val="tag"/>
          <w:color w:val="000088"/>
          <w:sz w:val="23"/>
          <w:szCs w:val="23"/>
        </w:rPr>
        <w:t>&lt;small&gt;</w:t>
      </w:r>
      <w:r>
        <w:rPr>
          <w:rStyle w:val="pln"/>
          <w:color w:val="000000"/>
          <w:sz w:val="23"/>
          <w:szCs w:val="23"/>
        </w:rPr>
        <w:t>small</w:t>
      </w:r>
      <w:r>
        <w:rPr>
          <w:rStyle w:val="tag"/>
          <w:color w:val="000088"/>
          <w:sz w:val="23"/>
          <w:szCs w:val="23"/>
        </w:rPr>
        <w:t>&lt;/small&gt;</w:t>
      </w:r>
      <w:r>
        <w:rPr>
          <w:rStyle w:val="pln"/>
          <w:color w:val="000000"/>
          <w:sz w:val="23"/>
          <w:szCs w:val="23"/>
        </w:rPr>
        <w:t xml:space="preserve"> typeface.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903120" w:rsidRDefault="00903120" w:rsidP="00E36E4A">
      <w:pPr>
        <w:pStyle w:val="Heading2"/>
        <w:rPr>
          <w:rFonts w:ascii="Arial" w:hAnsi="Arial" w:cs="Arial"/>
          <w:b w:val="0"/>
          <w:bCs w:val="0"/>
          <w:sz w:val="30"/>
          <w:szCs w:val="30"/>
        </w:rPr>
      </w:pPr>
    </w:p>
    <w:p w:rsidR="00903120" w:rsidRDefault="00903120" w:rsidP="00E36E4A">
      <w:pPr>
        <w:pStyle w:val="Heading2"/>
        <w:rPr>
          <w:rFonts w:ascii="Arial" w:hAnsi="Arial" w:cs="Arial"/>
          <w:b w:val="0"/>
          <w:bCs w:val="0"/>
          <w:sz w:val="30"/>
          <w:szCs w:val="30"/>
        </w:rPr>
      </w:pP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lastRenderedPageBreak/>
        <w:t>Grouping Content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&lt;div&gt;</w:t>
      </w:r>
      <w:r>
        <w:rPr>
          <w:rFonts w:ascii="Arial" w:hAnsi="Arial" w:cs="Arial"/>
          <w:color w:val="000000"/>
        </w:rPr>
        <w:t> and </w:t>
      </w:r>
      <w:r>
        <w:rPr>
          <w:rFonts w:ascii="Arial" w:hAnsi="Arial" w:cs="Arial"/>
          <w:b/>
          <w:bCs/>
          <w:color w:val="000000"/>
        </w:rPr>
        <w:t>&lt;span&gt;</w:t>
      </w:r>
      <w:r>
        <w:rPr>
          <w:rFonts w:ascii="Arial" w:hAnsi="Arial" w:cs="Arial"/>
          <w:color w:val="000000"/>
        </w:rPr>
        <w:t> elements allow you to group together several elements to create sections or subsections of a page.</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example, you might want to put all of the footnotes on a page within a &lt;div&gt; element to indicate that all of the elements within that &lt;div&gt; element relate to the footnotes. You might then attach a style to this &lt;div&gt; element so that they appear using a special set of style rules.</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D56B87" w:rsidP="00E36E4A">
      <w:pPr>
        <w:jc w:val="right"/>
        <w:rPr>
          <w:rFonts w:ascii="Arial" w:hAnsi="Arial" w:cs="Arial"/>
          <w:sz w:val="18"/>
          <w:szCs w:val="18"/>
        </w:rPr>
      </w:pPr>
      <w:hyperlink r:id="rId38"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Div Tag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&lt;div</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rFonts w:eastAsiaTheme="majorEastAsia"/>
          <w:color w:val="008800"/>
          <w:sz w:val="23"/>
          <w:szCs w:val="23"/>
        </w:rPr>
        <w:t>"menu"</w:t>
      </w:r>
      <w:r>
        <w:rPr>
          <w:rStyle w:val="pln"/>
          <w:color w:val="000000"/>
          <w:sz w:val="23"/>
          <w:szCs w:val="23"/>
        </w:rPr>
        <w:t xml:space="preserve"> </w:t>
      </w:r>
      <w:r>
        <w:rPr>
          <w:rStyle w:val="atn"/>
          <w:color w:val="660066"/>
          <w:sz w:val="23"/>
          <w:szCs w:val="23"/>
        </w:rPr>
        <w:t>align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rFonts w:eastAsiaTheme="majorEastAsia"/>
          <w:color w:val="008800"/>
          <w:sz w:val="23"/>
          <w:szCs w:val="23"/>
        </w:rPr>
        <w:t>"middle"</w:t>
      </w:r>
      <w:r>
        <w:rPr>
          <w:rStyle w:val="pln"/>
          <w:color w:val="000000"/>
          <w:sz w:val="23"/>
          <w:szCs w:val="23"/>
        </w:rPr>
        <w:t xml:space="preserve"> </w:t>
      </w:r>
      <w:r>
        <w:rPr>
          <w:rStyle w:val="tag"/>
          <w:color w:val="000088"/>
          <w:sz w:val="23"/>
          <w:szCs w:val="23"/>
        </w:rPr>
        <w:t>&gt;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&lt;a</w:t>
      </w:r>
      <w:r>
        <w:rPr>
          <w:rStyle w:val="pln"/>
          <w:color w:val="000000"/>
          <w:sz w:val="23"/>
          <w:szCs w:val="23"/>
        </w:rPr>
        <w:t xml:space="preserve"> </w:t>
      </w:r>
      <w:r>
        <w:rPr>
          <w:rStyle w:val="atn"/>
          <w:color w:val="660066"/>
          <w:sz w:val="23"/>
          <w:szCs w:val="23"/>
        </w:rPr>
        <w:t>href</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rFonts w:eastAsiaTheme="majorEastAsia"/>
          <w:color w:val="008800"/>
          <w:sz w:val="23"/>
          <w:szCs w:val="23"/>
        </w:rPr>
        <w:t>"/index.htm"</w:t>
      </w:r>
      <w:r>
        <w:rPr>
          <w:rStyle w:val="tag"/>
          <w:color w:val="000088"/>
          <w:sz w:val="23"/>
          <w:szCs w:val="23"/>
        </w:rPr>
        <w:t>&gt;</w:t>
      </w:r>
      <w:r>
        <w:rPr>
          <w:rStyle w:val="pln"/>
          <w:color w:val="000000"/>
          <w:sz w:val="23"/>
          <w:szCs w:val="23"/>
        </w:rPr>
        <w:t>HOME</w:t>
      </w:r>
      <w:r>
        <w:rPr>
          <w:rStyle w:val="tag"/>
          <w:color w:val="000088"/>
          <w:sz w:val="23"/>
          <w:szCs w:val="23"/>
        </w:rPr>
        <w:t>&lt;/a&gt;</w:t>
      </w:r>
      <w:r>
        <w:rPr>
          <w:rStyle w:val="pln"/>
          <w:color w:val="000000"/>
          <w:sz w:val="23"/>
          <w:szCs w:val="23"/>
        </w:rPr>
        <w:t xml:space="preserve"> |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&lt;a</w:t>
      </w:r>
      <w:r>
        <w:rPr>
          <w:rStyle w:val="pln"/>
          <w:color w:val="000000"/>
          <w:sz w:val="23"/>
          <w:szCs w:val="23"/>
        </w:rPr>
        <w:t xml:space="preserve"> </w:t>
      </w:r>
      <w:r>
        <w:rPr>
          <w:rStyle w:val="atn"/>
          <w:color w:val="660066"/>
          <w:sz w:val="23"/>
          <w:szCs w:val="23"/>
        </w:rPr>
        <w:t>href</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rFonts w:eastAsiaTheme="majorEastAsia"/>
          <w:color w:val="008800"/>
          <w:sz w:val="23"/>
          <w:szCs w:val="23"/>
        </w:rPr>
        <w:t>"/about/contact_us.htm"</w:t>
      </w:r>
      <w:r>
        <w:rPr>
          <w:rStyle w:val="tag"/>
          <w:color w:val="000088"/>
          <w:sz w:val="23"/>
          <w:szCs w:val="23"/>
        </w:rPr>
        <w:t>&gt;</w:t>
      </w:r>
      <w:r>
        <w:rPr>
          <w:rStyle w:val="pln"/>
          <w:color w:val="000000"/>
          <w:sz w:val="23"/>
          <w:szCs w:val="23"/>
        </w:rPr>
        <w:t>CONTACT</w:t>
      </w:r>
      <w:r>
        <w:rPr>
          <w:rStyle w:val="tag"/>
          <w:color w:val="000088"/>
          <w:sz w:val="23"/>
          <w:szCs w:val="23"/>
        </w:rPr>
        <w:t>&lt;/a&gt;</w:t>
      </w:r>
      <w:r>
        <w:rPr>
          <w:rStyle w:val="pln"/>
          <w:color w:val="000000"/>
          <w:sz w:val="23"/>
          <w:szCs w:val="23"/>
        </w:rPr>
        <w:t xml:space="preserve"> |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&lt;a</w:t>
      </w:r>
      <w:r>
        <w:rPr>
          <w:rStyle w:val="pln"/>
          <w:color w:val="000000"/>
          <w:sz w:val="23"/>
          <w:szCs w:val="23"/>
        </w:rPr>
        <w:t xml:space="preserve"> </w:t>
      </w:r>
      <w:r>
        <w:rPr>
          <w:rStyle w:val="atn"/>
          <w:color w:val="660066"/>
          <w:sz w:val="23"/>
          <w:szCs w:val="23"/>
        </w:rPr>
        <w:t>href</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rFonts w:eastAsiaTheme="majorEastAsia"/>
          <w:color w:val="008800"/>
          <w:sz w:val="23"/>
          <w:szCs w:val="23"/>
        </w:rPr>
        <w:t>"/about/index.htm"</w:t>
      </w:r>
      <w:r>
        <w:rPr>
          <w:rStyle w:val="tag"/>
          <w:color w:val="000088"/>
          <w:sz w:val="23"/>
          <w:szCs w:val="23"/>
        </w:rPr>
        <w:t>&gt;</w:t>
      </w:r>
      <w:r>
        <w:rPr>
          <w:rStyle w:val="pln"/>
          <w:color w:val="000000"/>
          <w:sz w:val="23"/>
          <w:szCs w:val="23"/>
        </w:rPr>
        <w:t>ABOUT</w:t>
      </w:r>
      <w:r>
        <w:rPr>
          <w:rStyle w:val="tag"/>
          <w:color w:val="000088"/>
          <w:sz w:val="23"/>
          <w:szCs w:val="23"/>
        </w:rPr>
        <w:t>&lt;/a&gt;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&lt;/div&gt;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&lt;div</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rFonts w:eastAsiaTheme="majorEastAsia"/>
          <w:color w:val="008800"/>
          <w:sz w:val="23"/>
          <w:szCs w:val="23"/>
        </w:rPr>
        <w:t>"content"</w:t>
      </w:r>
      <w:r>
        <w:rPr>
          <w:rStyle w:val="pln"/>
          <w:color w:val="000000"/>
          <w:sz w:val="23"/>
          <w:szCs w:val="23"/>
        </w:rPr>
        <w:t xml:space="preserve"> </w:t>
      </w:r>
      <w:r>
        <w:rPr>
          <w:rStyle w:val="atn"/>
          <w:color w:val="660066"/>
          <w:sz w:val="23"/>
          <w:szCs w:val="23"/>
        </w:rPr>
        <w:t>align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rFonts w:eastAsiaTheme="majorEastAsia"/>
          <w:color w:val="008800"/>
          <w:sz w:val="23"/>
          <w:szCs w:val="23"/>
        </w:rPr>
        <w:t>"left"</w:t>
      </w:r>
      <w:r>
        <w:rPr>
          <w:rStyle w:val="pln"/>
          <w:color w:val="000000"/>
          <w:sz w:val="23"/>
          <w:szCs w:val="23"/>
        </w:rPr>
        <w:t xml:space="preserve"> </w:t>
      </w:r>
      <w:r>
        <w:rPr>
          <w:rStyle w:val="atn"/>
          <w:color w:val="660066"/>
          <w:sz w:val="23"/>
          <w:szCs w:val="23"/>
        </w:rPr>
        <w:t>bgcolor</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rFonts w:eastAsiaTheme="majorEastAsia"/>
          <w:color w:val="008800"/>
          <w:sz w:val="23"/>
          <w:szCs w:val="23"/>
        </w:rPr>
        <w:t>"white"</w:t>
      </w:r>
      <w:r>
        <w:rPr>
          <w:rStyle w:val="tag"/>
          <w:color w:val="000088"/>
          <w:sz w:val="23"/>
          <w:szCs w:val="23"/>
        </w:rPr>
        <w:t>&gt;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&lt;h5&gt;</w:t>
      </w:r>
      <w:r>
        <w:rPr>
          <w:rStyle w:val="pln"/>
          <w:color w:val="000000"/>
          <w:sz w:val="23"/>
          <w:szCs w:val="23"/>
        </w:rPr>
        <w:t>Content Articles</w:t>
      </w:r>
      <w:r>
        <w:rPr>
          <w:rStyle w:val="tag"/>
          <w:color w:val="000088"/>
          <w:sz w:val="23"/>
          <w:szCs w:val="23"/>
        </w:rPr>
        <w:t>&lt;/h5&gt;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Actual content goes here.....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&lt;/div&gt;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&lt;span&gt; element, on the other hand, can be used to group inline elements only. So, if you have a part of a sentence or paragraph which you want to group together, you could use the &lt;span&gt; element as follows.</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D56B87" w:rsidP="00E36E4A">
      <w:pPr>
        <w:jc w:val="right"/>
        <w:rPr>
          <w:rFonts w:ascii="Arial" w:hAnsi="Arial" w:cs="Arial"/>
          <w:sz w:val="18"/>
          <w:szCs w:val="18"/>
        </w:rPr>
      </w:pPr>
      <w:hyperlink r:id="rId39"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Span Tag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&lt;p&gt;</w:t>
      </w:r>
      <w:r>
        <w:rPr>
          <w:rStyle w:val="pln"/>
          <w:color w:val="000000"/>
          <w:sz w:val="23"/>
          <w:szCs w:val="23"/>
        </w:rPr>
        <w:t xml:space="preserve">This is the example of </w:t>
      </w:r>
      <w:r>
        <w:rPr>
          <w:rStyle w:val="tag"/>
          <w:color w:val="000088"/>
          <w:sz w:val="23"/>
          <w:szCs w:val="23"/>
        </w:rPr>
        <w:t>&lt;span</w:t>
      </w:r>
      <w:r>
        <w:rPr>
          <w:rStyle w:val="pln"/>
          <w:color w:val="000000"/>
          <w:sz w:val="23"/>
          <w:szCs w:val="23"/>
        </w:rPr>
        <w:t xml:space="preserve"> </w:t>
      </w:r>
      <w:r>
        <w:rPr>
          <w:rStyle w:val="atn"/>
          <w:color w:val="660066"/>
          <w:sz w:val="23"/>
          <w:szCs w:val="23"/>
        </w:rPr>
        <w:t>style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rFonts w:eastAsiaTheme="majorEastAsia"/>
          <w:color w:val="008800"/>
          <w:sz w:val="23"/>
          <w:szCs w:val="23"/>
        </w:rPr>
        <w:t>"</w:t>
      </w:r>
      <w:r>
        <w:rPr>
          <w:rStyle w:val="pln"/>
          <w:color w:val="000000"/>
          <w:sz w:val="23"/>
          <w:szCs w:val="23"/>
        </w:rPr>
        <w:t>color</w:t>
      </w:r>
      <w:r>
        <w:rPr>
          <w:rStyle w:val="pun"/>
          <w:color w:val="666600"/>
          <w:sz w:val="23"/>
          <w:szCs w:val="23"/>
        </w:rPr>
        <w:t>:</w:t>
      </w:r>
      <w:r>
        <w:rPr>
          <w:rStyle w:val="pln"/>
          <w:color w:val="000000"/>
          <w:sz w:val="23"/>
          <w:szCs w:val="23"/>
        </w:rPr>
        <w:t>green</w:t>
      </w:r>
      <w:r>
        <w:rPr>
          <w:rStyle w:val="atv"/>
          <w:rFonts w:eastAsiaTheme="majorEastAsia"/>
          <w:color w:val="008800"/>
          <w:sz w:val="23"/>
          <w:szCs w:val="23"/>
        </w:rPr>
        <w:t>"</w:t>
      </w:r>
      <w:r>
        <w:rPr>
          <w:rStyle w:val="tag"/>
          <w:color w:val="000088"/>
          <w:sz w:val="23"/>
          <w:szCs w:val="23"/>
        </w:rPr>
        <w:t>&gt;</w:t>
      </w:r>
      <w:r>
        <w:rPr>
          <w:rStyle w:val="pln"/>
          <w:color w:val="000000"/>
          <w:sz w:val="23"/>
          <w:szCs w:val="23"/>
        </w:rPr>
        <w:t>span tag</w:t>
      </w:r>
      <w:r>
        <w:rPr>
          <w:rStyle w:val="tag"/>
          <w:color w:val="000088"/>
          <w:sz w:val="23"/>
          <w:szCs w:val="23"/>
        </w:rPr>
        <w:t>&lt;/span&gt;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and the </w:t>
      </w:r>
      <w:r>
        <w:rPr>
          <w:rStyle w:val="tag"/>
          <w:color w:val="000088"/>
          <w:sz w:val="23"/>
          <w:szCs w:val="23"/>
        </w:rPr>
        <w:t>&lt;span</w:t>
      </w:r>
      <w:r>
        <w:rPr>
          <w:rStyle w:val="pln"/>
          <w:color w:val="000000"/>
          <w:sz w:val="23"/>
          <w:szCs w:val="23"/>
        </w:rPr>
        <w:t xml:space="preserve"> </w:t>
      </w:r>
      <w:r>
        <w:rPr>
          <w:rStyle w:val="atn"/>
          <w:color w:val="660066"/>
          <w:sz w:val="23"/>
          <w:szCs w:val="23"/>
        </w:rPr>
        <w:t>style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rFonts w:eastAsiaTheme="majorEastAsia"/>
          <w:color w:val="008800"/>
          <w:sz w:val="23"/>
          <w:szCs w:val="23"/>
        </w:rPr>
        <w:t>"</w:t>
      </w:r>
      <w:r>
        <w:rPr>
          <w:rStyle w:val="pln"/>
          <w:color w:val="000000"/>
          <w:sz w:val="23"/>
          <w:szCs w:val="23"/>
        </w:rPr>
        <w:t>color</w:t>
      </w:r>
      <w:r>
        <w:rPr>
          <w:rStyle w:val="pun"/>
          <w:color w:val="666600"/>
          <w:sz w:val="23"/>
          <w:szCs w:val="23"/>
        </w:rPr>
        <w:t>:</w:t>
      </w:r>
      <w:r>
        <w:rPr>
          <w:rStyle w:val="pln"/>
          <w:color w:val="000000"/>
          <w:sz w:val="23"/>
          <w:szCs w:val="23"/>
        </w:rPr>
        <w:t>red</w:t>
      </w:r>
      <w:r>
        <w:rPr>
          <w:rStyle w:val="atv"/>
          <w:rFonts w:eastAsiaTheme="majorEastAsia"/>
          <w:color w:val="008800"/>
          <w:sz w:val="23"/>
          <w:szCs w:val="23"/>
        </w:rPr>
        <w:t>"</w:t>
      </w:r>
      <w:r>
        <w:rPr>
          <w:rStyle w:val="tag"/>
          <w:color w:val="000088"/>
          <w:sz w:val="23"/>
          <w:szCs w:val="23"/>
        </w:rPr>
        <w:t>&gt;</w:t>
      </w:r>
      <w:r>
        <w:rPr>
          <w:rStyle w:val="pln"/>
          <w:color w:val="000000"/>
          <w:sz w:val="23"/>
          <w:szCs w:val="23"/>
        </w:rPr>
        <w:t>div tag</w:t>
      </w:r>
      <w:r>
        <w:rPr>
          <w:rStyle w:val="tag"/>
          <w:color w:val="000088"/>
          <w:sz w:val="23"/>
          <w:szCs w:val="23"/>
        </w:rPr>
        <w:t>&lt;/span&gt;</w:t>
      </w:r>
      <w:r>
        <w:rPr>
          <w:rStyle w:val="pln"/>
          <w:color w:val="000000"/>
          <w:sz w:val="23"/>
          <w:szCs w:val="23"/>
        </w:rPr>
        <w:t xml:space="preserve"> alongwith CSS</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6F625D" w:rsidRDefault="006F625D" w:rsidP="00E36E4A">
      <w:pPr>
        <w:pStyle w:val="Heading1"/>
        <w:spacing w:before="0" w:beforeAutospacing="0" w:after="0" w:afterAutospacing="0" w:line="311" w:lineRule="atLeast"/>
        <w:jc w:val="center"/>
        <w:rPr>
          <w:rFonts w:ascii="Arial" w:hAnsi="Arial" w:cs="Arial"/>
          <w:b w:val="0"/>
          <w:bCs w:val="0"/>
          <w:color w:val="797979"/>
          <w:sz w:val="36"/>
          <w:szCs w:val="36"/>
        </w:rPr>
      </w:pPr>
    </w:p>
    <w:p w:rsidR="00E36E4A" w:rsidRDefault="00E36E4A" w:rsidP="00E36E4A">
      <w:pPr>
        <w:pStyle w:val="Heading1"/>
        <w:spacing w:before="0" w:beforeAutospacing="0" w:after="0" w:afterAutospacing="0" w:line="311" w:lineRule="atLeast"/>
        <w:jc w:val="center"/>
        <w:rPr>
          <w:rFonts w:ascii="Arial" w:hAnsi="Arial" w:cs="Arial"/>
          <w:b w:val="0"/>
          <w:bCs w:val="0"/>
          <w:color w:val="797979"/>
          <w:sz w:val="36"/>
          <w:szCs w:val="36"/>
        </w:rPr>
      </w:pPr>
      <w:r>
        <w:rPr>
          <w:rFonts w:ascii="Arial" w:hAnsi="Arial" w:cs="Arial"/>
          <w:b w:val="0"/>
          <w:bCs w:val="0"/>
          <w:color w:val="797979"/>
          <w:sz w:val="36"/>
          <w:szCs w:val="36"/>
        </w:rPr>
        <w:t>HTML - Phrase Tags</w:t>
      </w:r>
    </w:p>
    <w:p w:rsidR="00E36E4A" w:rsidRDefault="00D56B87" w:rsidP="00E36E4A">
      <w:pPr>
        <w:spacing w:before="65" w:after="130"/>
        <w:rPr>
          <w:rFonts w:ascii="Times New Roman" w:hAnsi="Times New Roman" w:cs="Times New Roman"/>
          <w:sz w:val="24"/>
          <w:szCs w:val="24"/>
        </w:rPr>
      </w:pPr>
      <w:r>
        <w:pict>
          <v:rect id="_x0000_i1030" style="width:0;height:.65pt" o:hralign="center" o:hrstd="t" o:hr="t" fillcolor="#a0a0a0" stroked="f"/>
        </w:pic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phrase tags have been desicolgned for specific purposes, though they are displayed in a similar way as other basic tags like </w:t>
      </w:r>
      <w:r>
        <w:rPr>
          <w:rFonts w:ascii="Arial" w:hAnsi="Arial" w:cs="Arial"/>
          <w:b/>
          <w:bCs/>
          <w:color w:val="000000"/>
        </w:rPr>
        <w:t>&lt;b&gt;, &lt;i&gt;, &lt;pre&gt;</w:t>
      </w:r>
      <w:r>
        <w:rPr>
          <w:rFonts w:ascii="Arial" w:hAnsi="Arial" w:cs="Arial"/>
          <w:color w:val="000000"/>
        </w:rPr>
        <w:t>, and </w:t>
      </w:r>
      <w:r>
        <w:rPr>
          <w:rFonts w:ascii="Arial" w:hAnsi="Arial" w:cs="Arial"/>
          <w:b/>
          <w:bCs/>
          <w:color w:val="000000"/>
        </w:rPr>
        <w:t>&lt;tt&gt;</w:t>
      </w:r>
      <w:r>
        <w:rPr>
          <w:rFonts w:ascii="Arial" w:hAnsi="Arial" w:cs="Arial"/>
          <w:color w:val="000000"/>
        </w:rPr>
        <w:t>, you have seen in previous chapter. This chapter will take you through all the important phrase tags, so let's start seeing them one by one.</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Emphasized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Anything that appears within </w:t>
      </w:r>
      <w:r>
        <w:rPr>
          <w:rFonts w:ascii="Arial" w:hAnsi="Arial" w:cs="Arial"/>
          <w:b/>
          <w:bCs/>
          <w:color w:val="000000"/>
        </w:rPr>
        <w:t>&lt;em&gt;...&lt;/em&gt;</w:t>
      </w:r>
      <w:r>
        <w:rPr>
          <w:rFonts w:ascii="Arial" w:hAnsi="Arial" w:cs="Arial"/>
          <w:color w:val="000000"/>
        </w:rPr>
        <w:t> element is displayed as emphasized text.</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D56B87" w:rsidP="00E36E4A">
      <w:pPr>
        <w:jc w:val="right"/>
        <w:rPr>
          <w:rFonts w:ascii="Arial" w:hAnsi="Arial" w:cs="Arial"/>
          <w:sz w:val="18"/>
          <w:szCs w:val="18"/>
        </w:rPr>
      </w:pPr>
      <w:hyperlink r:id="rId40"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Emphasized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following word uses an </w:t>
      </w:r>
      <w:r>
        <w:rPr>
          <w:rStyle w:val="tag"/>
          <w:color w:val="000088"/>
          <w:sz w:val="23"/>
          <w:szCs w:val="23"/>
        </w:rPr>
        <w:t>&lt;em&gt;</w:t>
      </w:r>
      <w:r>
        <w:rPr>
          <w:rStyle w:val="pln"/>
          <w:color w:val="000000"/>
          <w:sz w:val="23"/>
          <w:szCs w:val="23"/>
        </w:rPr>
        <w:t>emphasized</w:t>
      </w:r>
      <w:r>
        <w:rPr>
          <w:rStyle w:val="tag"/>
          <w:color w:val="000088"/>
          <w:sz w:val="23"/>
          <w:szCs w:val="23"/>
        </w:rPr>
        <w:t>&lt;/em&gt;</w:t>
      </w:r>
      <w:r>
        <w:rPr>
          <w:rStyle w:val="pln"/>
          <w:color w:val="000000"/>
          <w:sz w:val="23"/>
          <w:szCs w:val="23"/>
        </w:rPr>
        <w:t xml:space="preserve"> typeface.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Marked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Anything that appears with-in </w:t>
      </w:r>
      <w:r>
        <w:rPr>
          <w:rFonts w:ascii="Arial" w:hAnsi="Arial" w:cs="Arial"/>
          <w:b/>
          <w:bCs/>
          <w:color w:val="000000"/>
        </w:rPr>
        <w:t>&lt;mark&gt;...&lt;/mark&gt;</w:t>
      </w:r>
      <w:r>
        <w:rPr>
          <w:rFonts w:ascii="Arial" w:hAnsi="Arial" w:cs="Arial"/>
          <w:color w:val="000000"/>
        </w:rPr>
        <w:t> element, is displayed as marked with yellow ink.</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D56B87" w:rsidP="00E36E4A">
      <w:pPr>
        <w:jc w:val="right"/>
        <w:rPr>
          <w:rFonts w:ascii="Arial" w:hAnsi="Arial" w:cs="Arial"/>
          <w:sz w:val="18"/>
          <w:szCs w:val="18"/>
        </w:rPr>
      </w:pPr>
      <w:hyperlink r:id="rId41"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lastRenderedPageBreak/>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Marked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following word has been </w:t>
      </w:r>
      <w:r>
        <w:rPr>
          <w:rStyle w:val="tag"/>
          <w:color w:val="000088"/>
          <w:sz w:val="23"/>
          <w:szCs w:val="23"/>
        </w:rPr>
        <w:t>&lt;mark&gt;</w:t>
      </w:r>
      <w:r>
        <w:rPr>
          <w:rStyle w:val="pln"/>
          <w:color w:val="000000"/>
          <w:sz w:val="23"/>
          <w:szCs w:val="23"/>
        </w:rPr>
        <w:t>marked</w:t>
      </w:r>
      <w:r>
        <w:rPr>
          <w:rStyle w:val="tag"/>
          <w:color w:val="000088"/>
          <w:sz w:val="23"/>
          <w:szCs w:val="23"/>
        </w:rPr>
        <w:t>&lt;/mark&gt;</w:t>
      </w:r>
      <w:r>
        <w:rPr>
          <w:rStyle w:val="pln"/>
          <w:color w:val="000000"/>
          <w:sz w:val="23"/>
          <w:szCs w:val="23"/>
        </w:rPr>
        <w:t xml:space="preserve"> with yellow</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Strong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Anything that appears within </w:t>
      </w:r>
      <w:r>
        <w:rPr>
          <w:rFonts w:ascii="Arial" w:hAnsi="Arial" w:cs="Arial"/>
          <w:b/>
          <w:bCs/>
          <w:color w:val="000000"/>
        </w:rPr>
        <w:t>&lt;strong&gt;...&lt;/strong&gt;</w:t>
      </w:r>
      <w:r>
        <w:rPr>
          <w:rFonts w:ascii="Arial" w:hAnsi="Arial" w:cs="Arial"/>
          <w:color w:val="000000"/>
        </w:rPr>
        <w:t> element is displayed as important text.</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D56B87" w:rsidP="00E36E4A">
      <w:pPr>
        <w:jc w:val="right"/>
        <w:rPr>
          <w:rFonts w:ascii="Arial" w:hAnsi="Arial" w:cs="Arial"/>
          <w:sz w:val="18"/>
          <w:szCs w:val="18"/>
        </w:rPr>
      </w:pPr>
      <w:hyperlink r:id="rId42"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Strong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following word uses a </w:t>
      </w:r>
      <w:r>
        <w:rPr>
          <w:rStyle w:val="tag"/>
          <w:color w:val="000088"/>
          <w:sz w:val="23"/>
          <w:szCs w:val="23"/>
        </w:rPr>
        <w:t>&lt;strong&gt;</w:t>
      </w:r>
      <w:r>
        <w:rPr>
          <w:rStyle w:val="pln"/>
          <w:color w:val="000000"/>
          <w:sz w:val="23"/>
          <w:szCs w:val="23"/>
        </w:rPr>
        <w:t>strong</w:t>
      </w:r>
      <w:r>
        <w:rPr>
          <w:rStyle w:val="tag"/>
          <w:color w:val="000088"/>
          <w:sz w:val="23"/>
          <w:szCs w:val="23"/>
        </w:rPr>
        <w:t>&lt;/strong&gt;</w:t>
      </w:r>
      <w:r>
        <w:rPr>
          <w:rStyle w:val="pln"/>
          <w:color w:val="000000"/>
          <w:sz w:val="23"/>
          <w:szCs w:val="23"/>
        </w:rPr>
        <w:t xml:space="preserve"> typeface.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Text Abbreviation</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abbreviate a text by putting it inside opening &lt;abbr&gt; and closing &lt;/abbr&gt; tags. If present, the title attribute must contain this full description and nothing else.</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D56B87" w:rsidP="00E36E4A">
      <w:pPr>
        <w:jc w:val="right"/>
        <w:rPr>
          <w:rFonts w:ascii="Arial" w:hAnsi="Arial" w:cs="Arial"/>
          <w:sz w:val="18"/>
          <w:szCs w:val="18"/>
        </w:rPr>
      </w:pPr>
      <w:hyperlink r:id="rId43"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&lt;title&gt;</w:t>
      </w:r>
      <w:r>
        <w:rPr>
          <w:rStyle w:val="pln"/>
          <w:color w:val="000000"/>
          <w:sz w:val="23"/>
          <w:szCs w:val="23"/>
        </w:rPr>
        <w:t>Text Abbreviation</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My best friend's name is  </w:t>
      </w:r>
      <w:r>
        <w:rPr>
          <w:rStyle w:val="tag"/>
          <w:color w:val="000088"/>
          <w:sz w:val="23"/>
          <w:szCs w:val="23"/>
        </w:rPr>
        <w:t>&lt;abbr</w:t>
      </w:r>
      <w:r>
        <w:rPr>
          <w:rStyle w:val="pln"/>
          <w:color w:val="000000"/>
          <w:sz w:val="23"/>
          <w:szCs w:val="23"/>
        </w:rPr>
        <w:t xml:space="preserve"> </w:t>
      </w:r>
      <w:r>
        <w:rPr>
          <w:rStyle w:val="atn"/>
          <w:color w:val="660066"/>
          <w:sz w:val="23"/>
          <w:szCs w:val="23"/>
        </w:rPr>
        <w:t>title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rFonts w:eastAsiaTheme="majorEastAsia"/>
          <w:color w:val="008800"/>
          <w:sz w:val="23"/>
          <w:szCs w:val="23"/>
        </w:rPr>
        <w:t>"Abhishek"</w:t>
      </w:r>
      <w:r>
        <w:rPr>
          <w:rStyle w:val="tag"/>
          <w:color w:val="000088"/>
          <w:sz w:val="23"/>
          <w:szCs w:val="23"/>
        </w:rPr>
        <w:t>&gt;</w:t>
      </w:r>
      <w:r>
        <w:rPr>
          <w:rStyle w:val="pln"/>
          <w:color w:val="000000"/>
          <w:sz w:val="23"/>
          <w:szCs w:val="23"/>
        </w:rPr>
        <w:t>Abhy</w:t>
      </w:r>
      <w:r>
        <w:rPr>
          <w:rStyle w:val="tag"/>
          <w:color w:val="000088"/>
          <w:sz w:val="23"/>
          <w:szCs w:val="23"/>
        </w:rPr>
        <w:t>&lt;/abbr&gt;</w:t>
      </w:r>
      <w:r>
        <w:rPr>
          <w:rStyle w:val="pln"/>
          <w:color w:val="000000"/>
          <w:sz w:val="23"/>
          <w:szCs w:val="23"/>
        </w:rPr>
        <w:t>.</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Acronym Element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&lt;acronym&gt;</w:t>
      </w:r>
      <w:r>
        <w:rPr>
          <w:rFonts w:ascii="Arial" w:hAnsi="Arial" w:cs="Arial"/>
          <w:color w:val="000000"/>
        </w:rPr>
        <w:t> element allows you to indicate that the text between &lt;acronym&gt; and &lt;/acronym&gt; tags is an acronym.</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At present, the major browsers do not change the appearance of the content of the &lt;acronym&gt; element.</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D56B87" w:rsidP="00E36E4A">
      <w:pPr>
        <w:jc w:val="right"/>
        <w:rPr>
          <w:rFonts w:ascii="Arial" w:hAnsi="Arial" w:cs="Arial"/>
          <w:sz w:val="18"/>
          <w:szCs w:val="18"/>
        </w:rPr>
      </w:pPr>
      <w:hyperlink r:id="rId44"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Acronym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This chapter covers marking up text in </w:t>
      </w:r>
      <w:r>
        <w:rPr>
          <w:rStyle w:val="tag"/>
          <w:color w:val="000088"/>
          <w:sz w:val="23"/>
          <w:szCs w:val="23"/>
        </w:rPr>
        <w:t>&lt;acronym&gt;</w:t>
      </w:r>
      <w:r>
        <w:rPr>
          <w:rStyle w:val="pln"/>
          <w:color w:val="000000"/>
          <w:sz w:val="23"/>
          <w:szCs w:val="23"/>
        </w:rPr>
        <w:t>XHTML</w:t>
      </w:r>
      <w:r>
        <w:rPr>
          <w:rStyle w:val="tag"/>
          <w:color w:val="000088"/>
          <w:sz w:val="23"/>
          <w:szCs w:val="23"/>
        </w:rPr>
        <w:t>&lt;/acronym&gt;</w:t>
      </w:r>
      <w:r>
        <w:rPr>
          <w:rStyle w:val="pln"/>
          <w:color w:val="000000"/>
          <w:sz w:val="23"/>
          <w:szCs w:val="23"/>
        </w:rPr>
        <w:t>.</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Text Direction</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&lt;bdo&gt;...&lt;/bdo&gt;</w:t>
      </w:r>
      <w:r>
        <w:rPr>
          <w:rFonts w:ascii="Arial" w:hAnsi="Arial" w:cs="Arial"/>
          <w:color w:val="000000"/>
        </w:rPr>
        <w:t> element stands for Bi-Directional Override and it is used to override the current text direction.</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D56B87" w:rsidP="00E36E4A">
      <w:pPr>
        <w:jc w:val="right"/>
        <w:rPr>
          <w:rFonts w:ascii="Arial" w:hAnsi="Arial" w:cs="Arial"/>
          <w:sz w:val="18"/>
          <w:szCs w:val="18"/>
        </w:rPr>
      </w:pPr>
      <w:hyperlink r:id="rId45"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Text Direction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This text will go left to right.</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&lt;p&gt;&lt;bdo</w:t>
      </w:r>
      <w:r>
        <w:rPr>
          <w:rStyle w:val="pln"/>
          <w:color w:val="000000"/>
          <w:sz w:val="23"/>
          <w:szCs w:val="23"/>
        </w:rPr>
        <w:t xml:space="preserve"> </w:t>
      </w:r>
      <w:r>
        <w:rPr>
          <w:rStyle w:val="atn"/>
          <w:color w:val="660066"/>
          <w:sz w:val="23"/>
          <w:szCs w:val="23"/>
        </w:rPr>
        <w:t>dir</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rFonts w:eastAsiaTheme="majorEastAsia"/>
          <w:color w:val="008800"/>
          <w:sz w:val="23"/>
          <w:szCs w:val="23"/>
        </w:rPr>
        <w:t>"rtl"</w:t>
      </w:r>
      <w:r>
        <w:rPr>
          <w:rStyle w:val="tag"/>
          <w:color w:val="000088"/>
          <w:sz w:val="23"/>
          <w:szCs w:val="23"/>
        </w:rPr>
        <w:t>&gt;</w:t>
      </w:r>
      <w:r>
        <w:rPr>
          <w:rStyle w:val="pln"/>
          <w:color w:val="000000"/>
          <w:sz w:val="23"/>
          <w:szCs w:val="23"/>
        </w:rPr>
        <w:t>This text will go right to left.</w:t>
      </w:r>
      <w:r>
        <w:rPr>
          <w:rStyle w:val="tag"/>
          <w:color w:val="000088"/>
          <w:sz w:val="23"/>
          <w:szCs w:val="23"/>
        </w:rPr>
        <w:t>&lt;/bdo&gt;&lt;/p&gt;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Special Terms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&lt;dfn&gt;...&lt;/dfn&gt;</w:t>
      </w:r>
      <w:r>
        <w:rPr>
          <w:rFonts w:ascii="Arial" w:hAnsi="Arial" w:cs="Arial"/>
          <w:color w:val="000000"/>
        </w:rPr>
        <w:t> element (or HTML Definition Element) allows you to specify that you are introducing a special term. It's usage is similar to italic words in the midst of a paragraph.</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Typically, you would use the &lt;dfn&gt; element the first time you introduce a key term. Most recent browsers render the content of a &lt;dfn&gt; element in an italic font.</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D56B87" w:rsidP="00E36E4A">
      <w:pPr>
        <w:jc w:val="right"/>
        <w:rPr>
          <w:rFonts w:ascii="Arial" w:hAnsi="Arial" w:cs="Arial"/>
          <w:sz w:val="18"/>
          <w:szCs w:val="18"/>
        </w:rPr>
      </w:pPr>
      <w:hyperlink r:id="rId46"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Special Terms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following word is a </w:t>
      </w:r>
      <w:r>
        <w:rPr>
          <w:rStyle w:val="tag"/>
          <w:color w:val="000088"/>
          <w:sz w:val="23"/>
          <w:szCs w:val="23"/>
        </w:rPr>
        <w:t>&lt;dfn&gt;</w:t>
      </w:r>
      <w:r>
        <w:rPr>
          <w:rStyle w:val="pln"/>
          <w:color w:val="000000"/>
          <w:sz w:val="23"/>
          <w:szCs w:val="23"/>
        </w:rPr>
        <w:t>special</w:t>
      </w:r>
      <w:r>
        <w:rPr>
          <w:rStyle w:val="tag"/>
          <w:color w:val="000088"/>
          <w:sz w:val="23"/>
          <w:szCs w:val="23"/>
        </w:rPr>
        <w:t>&lt;/dfn&gt;</w:t>
      </w:r>
      <w:r>
        <w:rPr>
          <w:rStyle w:val="pln"/>
          <w:color w:val="000000"/>
          <w:sz w:val="23"/>
          <w:szCs w:val="23"/>
        </w:rPr>
        <w:t xml:space="preserve"> term.</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Quoting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you want to quote a passage from another source, you should put it in between </w:t>
      </w:r>
      <w:r>
        <w:rPr>
          <w:rFonts w:ascii="Arial" w:hAnsi="Arial" w:cs="Arial"/>
          <w:b/>
          <w:bCs/>
          <w:color w:val="000000"/>
        </w:rPr>
        <w:t>&lt;blockquote&gt;...&lt;/blockquote&gt;</w:t>
      </w:r>
      <w:r>
        <w:rPr>
          <w:rFonts w:ascii="Arial" w:hAnsi="Arial" w:cs="Arial"/>
          <w:color w:val="000000"/>
        </w:rPr>
        <w:t> tags.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Text inside a &lt;blockquote&gt; element is usually indented from the left and right edges of the surrounding text, and sometimes uses an italicized font.</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D56B87" w:rsidP="00E36E4A">
      <w:pPr>
        <w:jc w:val="right"/>
        <w:rPr>
          <w:rFonts w:ascii="Arial" w:hAnsi="Arial" w:cs="Arial"/>
          <w:sz w:val="18"/>
          <w:szCs w:val="18"/>
        </w:rPr>
      </w:pPr>
      <w:hyperlink r:id="rId47"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Blockquote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following description of XHTML is taken from the W3C Web site: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&lt;blockquote&gt;</w:t>
      </w:r>
      <w:r>
        <w:rPr>
          <w:rStyle w:val="pln"/>
          <w:color w:val="000000"/>
          <w:sz w:val="23"/>
          <w:szCs w:val="23"/>
        </w:rPr>
        <w:t xml:space="preserve">XHTML 1.0 is the W3C's first Recommendation for XHTML,following on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from earlier work on HTML 4.01, HTML 4.0, HTML 3.2 and HTML 2.0.</w:t>
      </w:r>
      <w:r>
        <w:rPr>
          <w:rStyle w:val="tag"/>
          <w:color w:val="000088"/>
          <w:sz w:val="23"/>
          <w:szCs w:val="23"/>
        </w:rPr>
        <w:t>&lt;/blockquote&gt;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Short Quotations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&lt;q&gt;...&lt;/q&gt;</w:t>
      </w:r>
      <w:r>
        <w:rPr>
          <w:rFonts w:ascii="Arial" w:hAnsi="Arial" w:cs="Arial"/>
          <w:color w:val="000000"/>
        </w:rPr>
        <w:t> element is used when you want to add a double quote within a sentence.</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D56B87" w:rsidP="00E36E4A">
      <w:pPr>
        <w:jc w:val="right"/>
        <w:rPr>
          <w:rFonts w:ascii="Arial" w:hAnsi="Arial" w:cs="Arial"/>
          <w:sz w:val="18"/>
          <w:szCs w:val="18"/>
        </w:rPr>
      </w:pPr>
      <w:hyperlink r:id="rId48"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Double Quote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Amit is in Spain, </w:t>
      </w:r>
      <w:r>
        <w:rPr>
          <w:rStyle w:val="tag"/>
          <w:color w:val="000088"/>
          <w:sz w:val="23"/>
          <w:szCs w:val="23"/>
        </w:rPr>
        <w:t>&lt;q&gt;</w:t>
      </w:r>
      <w:r>
        <w:rPr>
          <w:rStyle w:val="pln"/>
          <w:color w:val="000000"/>
          <w:sz w:val="23"/>
          <w:szCs w:val="23"/>
        </w:rPr>
        <w:t>I think I am wrong</w:t>
      </w:r>
      <w:r>
        <w:rPr>
          <w:rStyle w:val="tag"/>
          <w:color w:val="000088"/>
          <w:sz w:val="23"/>
          <w:szCs w:val="23"/>
        </w:rPr>
        <w:t>&lt;/q&gt;</w:t>
      </w:r>
      <w:r>
        <w:rPr>
          <w:rStyle w:val="pln"/>
          <w:color w:val="000000"/>
          <w:sz w:val="23"/>
          <w:szCs w:val="23"/>
        </w:rPr>
        <w:t>.</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Text Citations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are quoting a text, you can indicate the source placing it between an opening </w:t>
      </w:r>
      <w:r>
        <w:rPr>
          <w:rFonts w:ascii="Arial" w:hAnsi="Arial" w:cs="Arial"/>
          <w:b/>
          <w:bCs/>
          <w:color w:val="000000"/>
        </w:rPr>
        <w:t>&lt;cite&gt;</w:t>
      </w:r>
      <w:r>
        <w:rPr>
          <w:rFonts w:ascii="Arial" w:hAnsi="Arial" w:cs="Arial"/>
          <w:color w:val="000000"/>
        </w:rPr>
        <w:t> tag and closing </w:t>
      </w:r>
      <w:r>
        <w:rPr>
          <w:rFonts w:ascii="Arial" w:hAnsi="Arial" w:cs="Arial"/>
          <w:b/>
          <w:bCs/>
          <w:color w:val="000000"/>
        </w:rPr>
        <w:t>&lt;/cite&gt;</w:t>
      </w:r>
      <w:r>
        <w:rPr>
          <w:rFonts w:ascii="Arial" w:hAnsi="Arial" w:cs="Arial"/>
          <w:color w:val="000000"/>
        </w:rPr>
        <w:t> tag</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you would expect in a print publication, the content of the &lt;cite&gt; element is rendered in italicized text by default.</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D56B87" w:rsidP="00E36E4A">
      <w:pPr>
        <w:jc w:val="right"/>
        <w:rPr>
          <w:rFonts w:ascii="Arial" w:hAnsi="Arial" w:cs="Arial"/>
          <w:sz w:val="18"/>
          <w:szCs w:val="18"/>
        </w:rPr>
      </w:pPr>
      <w:hyperlink r:id="rId49"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lastRenderedPageBreak/>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Citations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This HTML tutorial is derived from </w:t>
      </w:r>
      <w:r>
        <w:rPr>
          <w:rStyle w:val="tag"/>
          <w:color w:val="000088"/>
          <w:sz w:val="23"/>
          <w:szCs w:val="23"/>
        </w:rPr>
        <w:t>&lt;cite&gt;</w:t>
      </w:r>
      <w:r>
        <w:rPr>
          <w:rStyle w:val="pln"/>
          <w:color w:val="000000"/>
          <w:sz w:val="23"/>
          <w:szCs w:val="23"/>
        </w:rPr>
        <w:t>W3 Standard for HTML</w:t>
      </w:r>
      <w:r>
        <w:rPr>
          <w:rStyle w:val="tag"/>
          <w:color w:val="000088"/>
          <w:sz w:val="23"/>
          <w:szCs w:val="23"/>
        </w:rPr>
        <w:t>&lt;/cite&gt;</w:t>
      </w:r>
      <w:r>
        <w:rPr>
          <w:rStyle w:val="pln"/>
          <w:color w:val="000000"/>
          <w:sz w:val="23"/>
          <w:szCs w:val="23"/>
        </w:rPr>
        <w:t>.</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Computer Code</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Any programming code to appear on a Web page should be placed inside </w:t>
      </w:r>
      <w:r>
        <w:rPr>
          <w:rFonts w:ascii="Arial" w:hAnsi="Arial" w:cs="Arial"/>
          <w:b/>
          <w:bCs/>
          <w:color w:val="000000"/>
        </w:rPr>
        <w:t>&lt;code&gt;...&lt;/code&gt;</w:t>
      </w:r>
      <w:r>
        <w:rPr>
          <w:rFonts w:ascii="Arial" w:hAnsi="Arial" w:cs="Arial"/>
          <w:color w:val="000000"/>
        </w:rPr>
        <w:t> tags. Usually the content of the &lt;code&gt; element is presented in a monospaced font, just like the code in most programming books.</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D56B87" w:rsidP="00E36E4A">
      <w:pPr>
        <w:jc w:val="right"/>
        <w:rPr>
          <w:rFonts w:ascii="Arial" w:hAnsi="Arial" w:cs="Arial"/>
          <w:sz w:val="18"/>
          <w:szCs w:val="18"/>
        </w:rPr>
      </w:pPr>
      <w:hyperlink r:id="rId50"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Computer Code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Regular text. </w:t>
      </w:r>
      <w:r>
        <w:rPr>
          <w:rStyle w:val="tag"/>
          <w:color w:val="000088"/>
          <w:sz w:val="23"/>
          <w:szCs w:val="23"/>
        </w:rPr>
        <w:t>&lt;code&gt;</w:t>
      </w:r>
      <w:r>
        <w:rPr>
          <w:rStyle w:val="pln"/>
          <w:color w:val="000000"/>
          <w:sz w:val="23"/>
          <w:szCs w:val="23"/>
        </w:rPr>
        <w:t>This is code.</w:t>
      </w:r>
      <w:r>
        <w:rPr>
          <w:rStyle w:val="tag"/>
          <w:color w:val="000088"/>
          <w:sz w:val="23"/>
          <w:szCs w:val="23"/>
        </w:rPr>
        <w:t>&lt;/code&gt;</w:t>
      </w:r>
      <w:r>
        <w:rPr>
          <w:rStyle w:val="pln"/>
          <w:color w:val="000000"/>
          <w:sz w:val="23"/>
          <w:szCs w:val="23"/>
        </w:rPr>
        <w:t xml:space="preserve"> Regular text.</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Keyboard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you are talking about computers, if you want to tell a reader to enter some text, you can use the </w:t>
      </w:r>
      <w:r>
        <w:rPr>
          <w:rFonts w:ascii="Arial" w:hAnsi="Arial" w:cs="Arial"/>
          <w:b/>
          <w:bCs/>
          <w:color w:val="000000"/>
        </w:rPr>
        <w:t>&lt;kbd&gt;...&lt;/kbd&gt;</w:t>
      </w:r>
      <w:r>
        <w:rPr>
          <w:rFonts w:ascii="Arial" w:hAnsi="Arial" w:cs="Arial"/>
          <w:color w:val="000000"/>
        </w:rPr>
        <w:t> element to indicate what should be typed in, as in this example.</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D56B87" w:rsidP="00E36E4A">
      <w:pPr>
        <w:jc w:val="right"/>
        <w:rPr>
          <w:rFonts w:ascii="Arial" w:hAnsi="Arial" w:cs="Arial"/>
          <w:sz w:val="18"/>
          <w:szCs w:val="18"/>
        </w:rPr>
      </w:pPr>
      <w:hyperlink r:id="rId51"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Keyboard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Regular text. </w:t>
      </w:r>
      <w:r>
        <w:rPr>
          <w:rStyle w:val="tag"/>
          <w:color w:val="000088"/>
          <w:sz w:val="23"/>
          <w:szCs w:val="23"/>
        </w:rPr>
        <w:t>&lt;kbd&gt;</w:t>
      </w:r>
      <w:r>
        <w:rPr>
          <w:rStyle w:val="pln"/>
          <w:color w:val="000000"/>
          <w:sz w:val="23"/>
          <w:szCs w:val="23"/>
        </w:rPr>
        <w:t>This is inside kbd element</w:t>
      </w:r>
      <w:r>
        <w:rPr>
          <w:rStyle w:val="tag"/>
          <w:color w:val="000088"/>
          <w:sz w:val="23"/>
          <w:szCs w:val="23"/>
        </w:rPr>
        <w:t>&lt;/kbd&gt;</w:t>
      </w:r>
      <w:r>
        <w:rPr>
          <w:rStyle w:val="pln"/>
          <w:color w:val="000000"/>
          <w:sz w:val="23"/>
          <w:szCs w:val="23"/>
        </w:rPr>
        <w:t xml:space="preserve"> Regular text.</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Programming Variables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element is usually used in conjunction with the </w:t>
      </w:r>
      <w:r>
        <w:rPr>
          <w:rFonts w:ascii="Arial" w:hAnsi="Arial" w:cs="Arial"/>
          <w:b/>
          <w:bCs/>
          <w:color w:val="000000"/>
        </w:rPr>
        <w:t>&lt;pre&gt;</w:t>
      </w:r>
      <w:r>
        <w:rPr>
          <w:rFonts w:ascii="Arial" w:hAnsi="Arial" w:cs="Arial"/>
          <w:color w:val="000000"/>
        </w:rPr>
        <w:t> and </w:t>
      </w:r>
      <w:r>
        <w:rPr>
          <w:rFonts w:ascii="Arial" w:hAnsi="Arial" w:cs="Arial"/>
          <w:b/>
          <w:bCs/>
          <w:color w:val="000000"/>
        </w:rPr>
        <w:t>&lt;code&gt;</w:t>
      </w:r>
      <w:r>
        <w:rPr>
          <w:rFonts w:ascii="Arial" w:hAnsi="Arial" w:cs="Arial"/>
          <w:color w:val="000000"/>
        </w:rPr>
        <w:t> elements to indicate that the content of that element is a variable.</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D56B87" w:rsidP="00E36E4A">
      <w:pPr>
        <w:jc w:val="right"/>
        <w:rPr>
          <w:rFonts w:ascii="Arial" w:hAnsi="Arial" w:cs="Arial"/>
          <w:sz w:val="18"/>
          <w:szCs w:val="18"/>
        </w:rPr>
      </w:pPr>
      <w:hyperlink r:id="rId52"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Variable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&lt;p&gt;&lt;code&gt;</w:t>
      </w:r>
      <w:r>
        <w:rPr>
          <w:rStyle w:val="pln"/>
          <w:color w:val="000000"/>
          <w:sz w:val="23"/>
          <w:szCs w:val="23"/>
        </w:rPr>
        <w:t>document.write("</w:t>
      </w:r>
      <w:r>
        <w:rPr>
          <w:rStyle w:val="tag"/>
          <w:color w:val="000088"/>
          <w:sz w:val="23"/>
          <w:szCs w:val="23"/>
        </w:rPr>
        <w:t>&lt;var&gt;</w:t>
      </w:r>
      <w:r>
        <w:rPr>
          <w:rStyle w:val="pln"/>
          <w:color w:val="000000"/>
          <w:sz w:val="23"/>
          <w:szCs w:val="23"/>
        </w:rPr>
        <w:t>user-name</w:t>
      </w:r>
      <w:r>
        <w:rPr>
          <w:rStyle w:val="tag"/>
          <w:color w:val="000088"/>
          <w:sz w:val="23"/>
          <w:szCs w:val="23"/>
        </w:rPr>
        <w:t>&lt;/var&gt;</w:t>
      </w:r>
      <w:r>
        <w:rPr>
          <w:rStyle w:val="pln"/>
          <w:color w:val="000000"/>
          <w:sz w:val="23"/>
          <w:szCs w:val="23"/>
        </w:rPr>
        <w:t>")</w:t>
      </w:r>
      <w:r>
        <w:rPr>
          <w:rStyle w:val="tag"/>
          <w:color w:val="000088"/>
          <w:sz w:val="23"/>
          <w:szCs w:val="23"/>
        </w:rPr>
        <w:t>&lt;/code&gt;&lt;/p&gt;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Program Output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&lt;samp&gt;...&lt;/samp&gt;</w:t>
      </w:r>
      <w:r>
        <w:rPr>
          <w:rFonts w:ascii="Arial" w:hAnsi="Arial" w:cs="Arial"/>
          <w:color w:val="000000"/>
        </w:rPr>
        <w:t> element indicates sample output from a program, and script etc. Again, it is mainly used when documenting programming or coding concepts.</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D56B87" w:rsidP="00E36E4A">
      <w:pPr>
        <w:jc w:val="right"/>
        <w:rPr>
          <w:rFonts w:ascii="Arial" w:hAnsi="Arial" w:cs="Arial"/>
          <w:sz w:val="18"/>
          <w:szCs w:val="18"/>
        </w:rPr>
      </w:pPr>
      <w:hyperlink r:id="rId53"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Program Output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Result produced by the program is </w:t>
      </w:r>
      <w:r>
        <w:rPr>
          <w:rStyle w:val="tag"/>
          <w:color w:val="000088"/>
          <w:sz w:val="23"/>
          <w:szCs w:val="23"/>
        </w:rPr>
        <w:t>&lt;samp&gt;</w:t>
      </w:r>
      <w:r>
        <w:rPr>
          <w:rStyle w:val="pln"/>
          <w:color w:val="000000"/>
          <w:sz w:val="23"/>
          <w:szCs w:val="23"/>
        </w:rPr>
        <w:t>Hello World!</w:t>
      </w:r>
      <w:r>
        <w:rPr>
          <w:rStyle w:val="tag"/>
          <w:color w:val="000088"/>
          <w:sz w:val="23"/>
          <w:szCs w:val="23"/>
        </w:rPr>
        <w:t>&lt;/samp&gt;&lt;/p&gt;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Address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&lt;address&gt;...&lt;/address&gt;</w:t>
      </w:r>
      <w:r>
        <w:rPr>
          <w:rFonts w:ascii="Arial" w:hAnsi="Arial" w:cs="Arial"/>
          <w:color w:val="000000"/>
        </w:rPr>
        <w:t> element is used to contain any address.</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D56B87" w:rsidP="00E36E4A">
      <w:pPr>
        <w:jc w:val="right"/>
        <w:rPr>
          <w:rFonts w:ascii="Arial" w:hAnsi="Arial" w:cs="Arial"/>
          <w:sz w:val="18"/>
          <w:szCs w:val="18"/>
        </w:rPr>
      </w:pPr>
      <w:hyperlink r:id="rId54"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Address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&lt;address&gt;</w:t>
      </w:r>
      <w:r>
        <w:rPr>
          <w:rStyle w:val="pln"/>
          <w:color w:val="000000"/>
          <w:sz w:val="23"/>
          <w:szCs w:val="23"/>
        </w:rPr>
        <w:t>388A, Road No 22, Jubilee Hills -  Hyderabad</w:t>
      </w:r>
      <w:r>
        <w:rPr>
          <w:rStyle w:val="tag"/>
          <w:color w:val="000088"/>
          <w:sz w:val="23"/>
          <w:szCs w:val="23"/>
        </w:rPr>
        <w:t>&lt;/address&gt;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p w:rsidR="00E36E4A" w:rsidRDefault="00E36E4A"/>
    <w:p w:rsidR="00E36E4A" w:rsidRDefault="00E36E4A" w:rsidP="00E36E4A">
      <w:pPr>
        <w:pStyle w:val="Heading1"/>
        <w:spacing w:before="0" w:beforeAutospacing="0" w:after="0" w:afterAutospacing="0" w:line="311" w:lineRule="atLeast"/>
        <w:jc w:val="center"/>
        <w:rPr>
          <w:rFonts w:ascii="Arial" w:hAnsi="Arial" w:cs="Arial"/>
          <w:b w:val="0"/>
          <w:bCs w:val="0"/>
          <w:color w:val="797979"/>
          <w:sz w:val="36"/>
          <w:szCs w:val="36"/>
        </w:rPr>
      </w:pPr>
      <w:r>
        <w:rPr>
          <w:rFonts w:ascii="Arial" w:hAnsi="Arial" w:cs="Arial"/>
          <w:b w:val="0"/>
          <w:bCs w:val="0"/>
          <w:color w:val="797979"/>
          <w:sz w:val="36"/>
          <w:szCs w:val="36"/>
        </w:rPr>
        <w:t>HTML - Comments</w:t>
      </w:r>
    </w:p>
    <w:p w:rsidR="00E36E4A" w:rsidRDefault="00D56B87" w:rsidP="00E36E4A">
      <w:pPr>
        <w:spacing w:before="65" w:after="130"/>
        <w:rPr>
          <w:rFonts w:ascii="Times New Roman" w:hAnsi="Times New Roman" w:cs="Times New Roman"/>
          <w:sz w:val="24"/>
          <w:szCs w:val="24"/>
        </w:rPr>
      </w:pPr>
      <w:r>
        <w:pict>
          <v:rect id="_x0000_i1031" style="width:0;height:.65pt" o:hralign="center" o:hrstd="t" o:hr="t" fillcolor="#a0a0a0" stroked="f"/>
        </w:pic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Comment is a piece of code which is ignored by any web browser. It is a good practice to add comments into your HTML code, especially in complex documents, to indicate sections of a document, and any other notes to anyone looking at the code. Comments help you and others understand your code and increases code readability.</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HTML comments are placed in between </w:t>
      </w:r>
      <w:r>
        <w:rPr>
          <w:rFonts w:ascii="Arial" w:hAnsi="Arial" w:cs="Arial"/>
          <w:b/>
          <w:bCs/>
          <w:color w:val="000000"/>
        </w:rPr>
        <w:t>&lt;!-- ... --&gt;</w:t>
      </w:r>
      <w:r>
        <w:rPr>
          <w:rFonts w:ascii="Arial" w:hAnsi="Arial" w:cs="Arial"/>
          <w:color w:val="000000"/>
        </w:rPr>
        <w:t> tags. So, any content placed with-in &lt;!-- ... --&gt; tags will be treated as comment and will be completely ignored by the browser.</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D56B87" w:rsidP="00E36E4A">
      <w:pPr>
        <w:jc w:val="right"/>
        <w:rPr>
          <w:rFonts w:ascii="Arial" w:hAnsi="Arial" w:cs="Arial"/>
          <w:sz w:val="18"/>
          <w:szCs w:val="18"/>
        </w:rPr>
      </w:pPr>
      <w:hyperlink r:id="rId55"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lastRenderedPageBreak/>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r>
        <w:rPr>
          <w:rStyle w:val="com"/>
          <w:color w:val="880000"/>
          <w:sz w:val="23"/>
          <w:szCs w:val="23"/>
        </w:rPr>
        <w:t>&lt;!-- Document Header Starts --&gt;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This is document title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r>
        <w:rPr>
          <w:rStyle w:val="com"/>
          <w:color w:val="880000"/>
          <w:sz w:val="23"/>
          <w:szCs w:val="23"/>
        </w:rPr>
        <w:t>&lt;!-- Document Header Ends --&gt;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Document content goes here.....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without displaying the content given as a part of comments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Valid vs Invalid Comments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Comments do not nest which means a comment cannot be put inside another comment. Second the double-dash sequence "--" may not appear inside a comment except as part of the closing --&gt; tag. You must also make sure that there are no spaces in the start-of comment string.</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the given comment is a valid comment and will be wiped off by the browser.</w:t>
      </w:r>
    </w:p>
    <w:p w:rsidR="00E36E4A" w:rsidRDefault="00D56B87" w:rsidP="00E36E4A">
      <w:pPr>
        <w:jc w:val="right"/>
        <w:rPr>
          <w:rFonts w:ascii="Arial" w:hAnsi="Arial" w:cs="Arial"/>
          <w:sz w:val="18"/>
          <w:szCs w:val="18"/>
        </w:rPr>
      </w:pPr>
      <w:hyperlink r:id="rId56"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Valid Comment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&lt;!--   This is valid comment --&gt;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Document content goes here.....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But, following line is not a valid comment and will be displayed by the browser. This is because there is a space between the left angle bracket and the exclamation mark.</w:t>
      </w:r>
    </w:p>
    <w:p w:rsidR="00E36E4A" w:rsidRDefault="00D56B87" w:rsidP="00E36E4A">
      <w:pPr>
        <w:jc w:val="right"/>
        <w:rPr>
          <w:rFonts w:ascii="Arial" w:hAnsi="Arial" w:cs="Arial"/>
          <w:sz w:val="18"/>
          <w:szCs w:val="18"/>
        </w:rPr>
      </w:pPr>
      <w:hyperlink r:id="rId57"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&lt;head&gt;</w:t>
      </w: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Invalid Comment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&lt; !--   This is not a valid comment --&gt;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Document content goes here.....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Multiline Comments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So far we have seen single line comments, but HTML supports multi-line comments as well.</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comment multiple lines by the special beginning tag &lt;!-- and ending tag --&gt; placed before the first line and end of the last line as shown in the given example below.</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D56B87" w:rsidP="00E36E4A">
      <w:pPr>
        <w:jc w:val="right"/>
        <w:rPr>
          <w:rFonts w:ascii="Arial" w:hAnsi="Arial" w:cs="Arial"/>
          <w:sz w:val="18"/>
          <w:szCs w:val="18"/>
        </w:rPr>
      </w:pPr>
      <w:hyperlink r:id="rId58"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Multiline Comments</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pln"/>
          <w:color w:val="000000"/>
          <w:sz w:val="23"/>
          <w:szCs w:val="23"/>
        </w:rPr>
        <w:t xml:space="preserve">      </w:t>
      </w:r>
      <w:r>
        <w:rPr>
          <w:rStyle w:val="com"/>
          <w:color w:val="880000"/>
          <w:sz w:val="23"/>
          <w:szCs w:val="23"/>
        </w:rPr>
        <w:t xml:space="preserve">&lt;!--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com"/>
          <w:color w:val="880000"/>
          <w:sz w:val="23"/>
          <w:szCs w:val="23"/>
        </w:rPr>
        <w:t xml:space="preserve">         This is a multiline comment and it can</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com"/>
          <w:color w:val="880000"/>
          <w:sz w:val="23"/>
          <w:szCs w:val="23"/>
        </w:rPr>
        <w:t xml:space="preserve">         span through as many as lines you like.</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com"/>
          <w:color w:val="880000"/>
          <w:sz w:val="23"/>
          <w:szCs w:val="23"/>
        </w:rPr>
        <w:t xml:space="preserve">      --&gt;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Document content goes here.....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Conditional Comments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Conditional comments only work in Internet Explorer (IE) on Windows but they are ignored by other browsers. They are supported from Explorer 5 onwards, and you can use them to give conditional instructions to different versions of IE.</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D56B87" w:rsidP="00E36E4A">
      <w:pPr>
        <w:jc w:val="right"/>
        <w:rPr>
          <w:rFonts w:ascii="Arial" w:hAnsi="Arial" w:cs="Arial"/>
          <w:sz w:val="18"/>
          <w:szCs w:val="18"/>
        </w:rPr>
      </w:pPr>
      <w:hyperlink r:id="rId59"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lastRenderedPageBreak/>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Conditional Comments</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pln"/>
          <w:color w:val="000000"/>
          <w:sz w:val="23"/>
          <w:szCs w:val="23"/>
        </w:rPr>
        <w:t xml:space="preserve">      </w:t>
      </w:r>
      <w:r>
        <w:rPr>
          <w:rStyle w:val="com"/>
          <w:color w:val="880000"/>
          <w:sz w:val="23"/>
          <w:szCs w:val="23"/>
        </w:rPr>
        <w:t>&lt;!--[if IE 6]&gt;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com"/>
          <w:color w:val="880000"/>
          <w:sz w:val="23"/>
          <w:szCs w:val="23"/>
        </w:rPr>
        <w:t xml:space="preserve">         Special instructions for IE 6 here</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com"/>
          <w:color w:val="880000"/>
          <w:sz w:val="23"/>
          <w:szCs w:val="23"/>
        </w:rPr>
        <w:t xml:space="preserve">      &lt;![endif]--&gt;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Document content goes here.....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will come across a situation where you will need to apply a different style sheet based on different versions of Internet Explorer, in such situation conditional comments will be helpful.</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Using Comment Tag</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few browsers that support &lt;comment&gt; tag to comment a part of HTML code.</w:t>
      </w:r>
    </w:p>
    <w:p w:rsidR="00E36E4A" w:rsidRDefault="00E36E4A" w:rsidP="00E36E4A">
      <w:pPr>
        <w:pStyle w:val="NormalWeb"/>
        <w:shd w:val="clear" w:color="auto" w:fill="F9F9F9"/>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Note</w:t>
      </w:r>
      <w:r>
        <w:rPr>
          <w:rFonts w:ascii="Arial" w:hAnsi="Arial" w:cs="Arial"/>
          <w:color w:val="000000"/>
          <w:sz w:val="18"/>
          <w:szCs w:val="18"/>
        </w:rPr>
        <w:t> − The &lt;comment&gt; tag deprecated in HTML5. Do not use this element.</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D56B87" w:rsidP="00E36E4A">
      <w:pPr>
        <w:jc w:val="right"/>
        <w:rPr>
          <w:rFonts w:ascii="Arial" w:hAnsi="Arial" w:cs="Arial"/>
          <w:sz w:val="18"/>
          <w:szCs w:val="18"/>
        </w:rPr>
      </w:pPr>
      <w:hyperlink r:id="rId60"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Using Comment Tag</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This is </w:t>
      </w:r>
      <w:r>
        <w:rPr>
          <w:rStyle w:val="tag"/>
          <w:color w:val="000088"/>
          <w:sz w:val="23"/>
          <w:szCs w:val="23"/>
        </w:rPr>
        <w:t>&lt;comment&gt;</w:t>
      </w:r>
      <w:r>
        <w:rPr>
          <w:rStyle w:val="pln"/>
          <w:color w:val="000000"/>
          <w:sz w:val="23"/>
          <w:szCs w:val="23"/>
        </w:rPr>
        <w:t>not</w:t>
      </w:r>
      <w:r>
        <w:rPr>
          <w:rStyle w:val="tag"/>
          <w:color w:val="000088"/>
          <w:sz w:val="23"/>
          <w:szCs w:val="23"/>
        </w:rPr>
        <w:t>&lt;/comment&gt;</w:t>
      </w:r>
      <w:r>
        <w:rPr>
          <w:rStyle w:val="pln"/>
          <w:color w:val="000000"/>
          <w:sz w:val="23"/>
          <w:szCs w:val="23"/>
        </w:rPr>
        <w:t xml:space="preserve"> Internet Explorer.</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are using IE, then it will produce following result −</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But if you are not using IE, then it will produce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Commenting Script Code</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Though you will learn JavaScript with HTML, in a separate tutorial, but here you must make a note that if you are using Java Script or VB Script in your HTML code </w:t>
      </w:r>
      <w:r>
        <w:rPr>
          <w:rFonts w:ascii="Arial" w:hAnsi="Arial" w:cs="Arial"/>
          <w:color w:val="000000"/>
        </w:rPr>
        <w:lastRenderedPageBreak/>
        <w:t>then it is recommended to put that script code inside proper HTML comments so that old browsers can work properly.</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D56B87" w:rsidP="00E36E4A">
      <w:pPr>
        <w:jc w:val="right"/>
        <w:rPr>
          <w:rFonts w:ascii="Arial" w:hAnsi="Arial" w:cs="Arial"/>
          <w:sz w:val="18"/>
          <w:szCs w:val="18"/>
        </w:rPr>
      </w:pPr>
      <w:hyperlink r:id="rId61"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Commenting Script Code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"Hello World!"</w:t>
      </w:r>
      <w:r>
        <w:rPr>
          <w:rStyle w:val="pun"/>
          <w:color w:val="666600"/>
          <w:sz w:val="23"/>
          <w:szCs w:val="23"/>
        </w:rPr>
        <w: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Hello , World!</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Commenting Style Sheets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Though you will learn using style sheets with HTML in a separate tutorial, but here you must make a note that if you are using Cascading Style Sheet (CSS) in your HTML code then it is recommended to put that style sheet code inside proper HTML comments so that old browsers can work properly.</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D56B87" w:rsidP="00E36E4A">
      <w:pPr>
        <w:jc w:val="right"/>
        <w:rPr>
          <w:rFonts w:ascii="Arial" w:hAnsi="Arial" w:cs="Arial"/>
          <w:sz w:val="18"/>
          <w:szCs w:val="18"/>
        </w:rPr>
      </w:pPr>
      <w:hyperlink r:id="rId62"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Commenting Style Sheets</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pln"/>
          <w:color w:val="000000"/>
          <w:sz w:val="23"/>
          <w:szCs w:val="23"/>
        </w:rPr>
        <w:t xml:space="preserve">         </w:t>
      </w:r>
      <w:r>
        <w:rPr>
          <w:rStyle w:val="com"/>
          <w:color w:val="880000"/>
          <w:sz w:val="23"/>
          <w:szCs w:val="23"/>
        </w:rPr>
        <w:t>&lt;!--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com"/>
          <w:color w:val="880000"/>
          <w:sz w:val="23"/>
          <w:szCs w:val="23"/>
        </w:rPr>
        <w:t xml:space="preserve">            .example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com"/>
          <w:color w:val="880000"/>
          <w:sz w:val="23"/>
          <w:szCs w:val="23"/>
        </w:rPr>
        <w:t xml:space="preserve">               border:1px solid #4a7d49;</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com"/>
          <w:color w:val="88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com"/>
          <w:color w:val="880000"/>
          <w:sz w:val="23"/>
          <w:szCs w:val="23"/>
        </w:rPr>
        <w:t xml:space="preserve">         //--&gt;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&lt;div</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"example"</w:t>
      </w:r>
      <w:r>
        <w:rPr>
          <w:rStyle w:val="tag"/>
          <w:color w:val="000088"/>
          <w:sz w:val="23"/>
          <w:szCs w:val="23"/>
        </w:rPr>
        <w:t>&gt;</w:t>
      </w:r>
      <w:r>
        <w:rPr>
          <w:rStyle w:val="pln"/>
          <w:color w:val="000000"/>
          <w:sz w:val="23"/>
          <w:szCs w:val="23"/>
        </w:rPr>
        <w:t>Hello , World!</w:t>
      </w:r>
      <w:r>
        <w:rPr>
          <w:rStyle w:val="tag"/>
          <w:color w:val="000088"/>
          <w:sz w:val="23"/>
          <w:szCs w:val="23"/>
        </w:rPr>
        <w:t>&lt;/div&gt;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p w:rsidR="00A209E6" w:rsidRDefault="00A209E6" w:rsidP="00A209E6">
      <w:pPr>
        <w:pStyle w:val="Heading1"/>
        <w:shd w:val="clear" w:color="auto" w:fill="FFFFFF"/>
        <w:spacing w:before="130" w:beforeAutospacing="0" w:after="130" w:afterAutospacing="0"/>
        <w:rPr>
          <w:rFonts w:ascii="Segoe UI" w:hAnsi="Segoe UI" w:cs="Segoe UI"/>
          <w:b w:val="0"/>
          <w:bCs w:val="0"/>
          <w:color w:val="000000"/>
          <w:sz w:val="55"/>
          <w:szCs w:val="55"/>
        </w:rPr>
      </w:pPr>
      <w:r>
        <w:rPr>
          <w:rFonts w:ascii="Segoe UI" w:hAnsi="Segoe UI" w:cs="Segoe UI"/>
          <w:b w:val="0"/>
          <w:bCs w:val="0"/>
          <w:color w:val="000000"/>
          <w:sz w:val="55"/>
          <w:szCs w:val="55"/>
        </w:rPr>
        <w:t>HTML </w:t>
      </w:r>
      <w:r>
        <w:rPr>
          <w:rStyle w:val="colorh1"/>
          <w:rFonts w:ascii="Segoe UI" w:hAnsi="Segoe UI" w:cs="Segoe UI"/>
          <w:b w:val="0"/>
          <w:bCs w:val="0"/>
          <w:color w:val="000000"/>
          <w:sz w:val="55"/>
          <w:szCs w:val="55"/>
        </w:rPr>
        <w:t>Images</w:t>
      </w:r>
    </w:p>
    <w:p w:rsidR="00A209E6" w:rsidRDefault="00D56B87" w:rsidP="00A209E6">
      <w:pPr>
        <w:shd w:val="clear" w:color="auto" w:fill="FFFFFF"/>
        <w:rPr>
          <w:rFonts w:ascii="Verdana" w:hAnsi="Verdana" w:cs="Times New Roman"/>
          <w:color w:val="000000"/>
          <w:sz w:val="20"/>
          <w:szCs w:val="20"/>
        </w:rPr>
      </w:pPr>
      <w:hyperlink r:id="rId63" w:history="1">
        <w:r w:rsidR="00A209E6">
          <w:rPr>
            <w:rStyle w:val="Hyperlink"/>
            <w:rFonts w:ascii="Verdana" w:hAnsi="Verdana" w:cs="Verdana"/>
            <w:color w:val="FFFFFF"/>
            <w:bdr w:val="single" w:sz="4" w:space="5" w:color="4CAF50" w:frame="1"/>
            <w:shd w:val="clear" w:color="auto" w:fill="4CAF50"/>
          </w:rPr>
          <w:t>❮</w:t>
        </w:r>
        <w:r w:rsidR="00A209E6">
          <w:rPr>
            <w:rStyle w:val="Hyperlink"/>
            <w:rFonts w:ascii="Verdana" w:hAnsi="Verdana"/>
            <w:color w:val="FFFFFF"/>
            <w:bdr w:val="single" w:sz="4" w:space="5" w:color="4CAF50" w:frame="1"/>
            <w:shd w:val="clear" w:color="auto" w:fill="4CAF50"/>
          </w:rPr>
          <w:t xml:space="preserve"> Previous</w:t>
        </w:r>
      </w:hyperlink>
      <w:hyperlink r:id="rId64" w:history="1">
        <w:r w:rsidR="00A209E6">
          <w:rPr>
            <w:rStyle w:val="Hyperlink"/>
            <w:rFonts w:ascii="Verdana" w:hAnsi="Verdana"/>
            <w:color w:val="FFFFFF"/>
            <w:bdr w:val="single" w:sz="4" w:space="5" w:color="4CAF50" w:frame="1"/>
            <w:shd w:val="clear" w:color="auto" w:fill="4CAF50"/>
          </w:rPr>
          <w:t xml:space="preserve">Next </w:t>
        </w:r>
        <w:r w:rsidR="00A209E6">
          <w:rPr>
            <w:rStyle w:val="Hyperlink"/>
            <w:rFonts w:ascii="Verdana" w:hAnsi="Verdana" w:cs="Verdana"/>
            <w:color w:val="FFFFFF"/>
            <w:bdr w:val="single" w:sz="4" w:space="5" w:color="4CAF50" w:frame="1"/>
            <w:shd w:val="clear" w:color="auto" w:fill="4CAF50"/>
          </w:rPr>
          <w:t>❯</w:t>
        </w:r>
      </w:hyperlink>
    </w:p>
    <w:p w:rsidR="00A209E6" w:rsidRDefault="00D56B87" w:rsidP="00A209E6">
      <w:pPr>
        <w:spacing w:before="259" w:after="259"/>
        <w:rPr>
          <w:rFonts w:ascii="Times New Roman" w:hAnsi="Times New Roman"/>
          <w:sz w:val="24"/>
          <w:szCs w:val="24"/>
        </w:rPr>
      </w:pPr>
      <w:r>
        <w:pict>
          <v:rect id="_x0000_i1032" style="width:0;height:0" o:hralign="center" o:hrstd="t" o:hrnoshade="t" o:hr="t" fillcolor="black" stroked="f"/>
        </w:pict>
      </w:r>
    </w:p>
    <w:p w:rsidR="00A209E6" w:rsidRDefault="00A209E6" w:rsidP="00A209E6">
      <w:pPr>
        <w:pStyle w:val="intro"/>
        <w:shd w:val="clear" w:color="auto" w:fill="FFFFFF"/>
        <w:spacing w:before="288" w:beforeAutospacing="0" w:after="288" w:afterAutospacing="0"/>
        <w:rPr>
          <w:rFonts w:ascii="Verdana" w:hAnsi="Verdana"/>
          <w:color w:val="000000"/>
          <w:sz w:val="21"/>
          <w:szCs w:val="21"/>
        </w:rPr>
      </w:pPr>
      <w:r>
        <w:rPr>
          <w:rFonts w:ascii="Verdana" w:hAnsi="Verdana"/>
          <w:color w:val="000000"/>
          <w:sz w:val="21"/>
          <w:szCs w:val="21"/>
        </w:rPr>
        <w:t>Images can improve the design and the appearance of a web page.</w:t>
      </w:r>
    </w:p>
    <w:p w:rsidR="00A209E6" w:rsidRDefault="00D56B87" w:rsidP="00A209E6">
      <w:pPr>
        <w:spacing w:before="259" w:after="259"/>
        <w:rPr>
          <w:rFonts w:ascii="Times New Roman" w:hAnsi="Times New Roman"/>
          <w:sz w:val="24"/>
          <w:szCs w:val="24"/>
        </w:rPr>
      </w:pPr>
      <w:r>
        <w:pict>
          <v:rect id="_x0000_i1033" style="width:0;height:0" o:hralign="center" o:hrstd="t" o:hrnoshade="t" o:hr="t" fillcolor="black" stroked="f"/>
        </w:pict>
      </w:r>
    </w:p>
    <w:p w:rsidR="00A209E6" w:rsidRDefault="00A209E6" w:rsidP="00A209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="pic_trulli.jpg"</w:t>
      </w:r>
      <w:r>
        <w:rPr>
          <w:rStyle w:val="attributecolor"/>
          <w:rFonts w:ascii="Consolas" w:hAnsi="Consolas" w:cs="Consolas"/>
          <w:color w:val="FF0000"/>
          <w:sz w:val="20"/>
          <w:szCs w:val="20"/>
        </w:rPr>
        <w:t> alt</w:t>
      </w:r>
      <w:r>
        <w:rPr>
          <w:rStyle w:val="attributevaluecolor"/>
          <w:rFonts w:ascii="Consolas" w:hAnsi="Consolas" w:cs="Consolas"/>
          <w:color w:val="0000CD"/>
        </w:rPr>
        <w:t>="Italian Trulli"</w:t>
      </w:r>
      <w:r>
        <w:rPr>
          <w:rStyle w:val="tagcolor"/>
          <w:rFonts w:ascii="Consolas" w:hAnsi="Consolas" w:cs="Consolas"/>
          <w:color w:val="0000CD"/>
          <w:sz w:val="20"/>
          <w:szCs w:val="20"/>
        </w:rPr>
        <w:t>&gt;</w:t>
      </w:r>
    </w:p>
    <w:p w:rsidR="00A209E6" w:rsidRDefault="00D56B87" w:rsidP="00A209E6">
      <w:pPr>
        <w:shd w:val="clear" w:color="auto" w:fill="F1F1F1"/>
        <w:rPr>
          <w:rFonts w:ascii="Verdana" w:hAnsi="Verdana" w:cs="Times New Roman"/>
          <w:color w:val="000000"/>
          <w:sz w:val="20"/>
          <w:szCs w:val="20"/>
        </w:rPr>
      </w:pPr>
      <w:hyperlink r:id="rId65" w:tgtFrame="_blank" w:history="1">
        <w:r w:rsidR="00A209E6">
          <w:rPr>
            <w:rStyle w:val="Hyperlink"/>
            <w:rFonts w:ascii="Verdana" w:hAnsi="Verdana"/>
            <w:color w:val="FFFFFF"/>
            <w:sz w:val="20"/>
            <w:szCs w:val="20"/>
            <w:bdr w:val="none" w:sz="0" w:space="0" w:color="auto" w:frame="1"/>
            <w:shd w:val="clear" w:color="auto" w:fill="4CAF50"/>
          </w:rPr>
          <w:t>Try it Yourself »</w:t>
        </w:r>
      </w:hyperlink>
    </w:p>
    <w:p w:rsidR="00A209E6" w:rsidRDefault="00A209E6" w:rsidP="00A209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="img_girl.jpg"</w:t>
      </w:r>
      <w:r>
        <w:rPr>
          <w:rStyle w:val="attributecolor"/>
          <w:rFonts w:ascii="Consolas" w:hAnsi="Consolas" w:cs="Consolas"/>
          <w:color w:val="FF0000"/>
          <w:sz w:val="20"/>
          <w:szCs w:val="20"/>
        </w:rPr>
        <w:t> alt</w:t>
      </w:r>
      <w:r>
        <w:rPr>
          <w:rStyle w:val="attributevaluecolor"/>
          <w:rFonts w:ascii="Consolas" w:hAnsi="Consolas" w:cs="Consolas"/>
          <w:color w:val="0000CD"/>
        </w:rPr>
        <w:t>="Girl in a jacket"</w:t>
      </w:r>
      <w:r>
        <w:rPr>
          <w:rStyle w:val="tagcolor"/>
          <w:rFonts w:ascii="Consolas" w:hAnsi="Consolas" w:cs="Consolas"/>
          <w:color w:val="0000CD"/>
          <w:sz w:val="20"/>
          <w:szCs w:val="20"/>
        </w:rPr>
        <w:t>&gt;</w:t>
      </w:r>
    </w:p>
    <w:p w:rsidR="00A209E6" w:rsidRDefault="00D56B87" w:rsidP="00A209E6">
      <w:pPr>
        <w:shd w:val="clear" w:color="auto" w:fill="F1F1F1"/>
        <w:rPr>
          <w:rFonts w:ascii="Verdana" w:hAnsi="Verdana" w:cs="Times New Roman"/>
          <w:color w:val="000000"/>
          <w:sz w:val="20"/>
          <w:szCs w:val="20"/>
        </w:rPr>
      </w:pPr>
      <w:hyperlink r:id="rId66" w:tgtFrame="_blank" w:history="1">
        <w:r w:rsidR="00A209E6">
          <w:rPr>
            <w:rStyle w:val="Hyperlink"/>
            <w:rFonts w:ascii="Verdana" w:hAnsi="Verdana"/>
            <w:color w:val="FFFFFF"/>
            <w:sz w:val="20"/>
            <w:szCs w:val="20"/>
            <w:bdr w:val="none" w:sz="0" w:space="0" w:color="auto" w:frame="1"/>
            <w:shd w:val="clear" w:color="auto" w:fill="4CAF50"/>
          </w:rPr>
          <w:t>Try it Yourself »</w:t>
        </w:r>
      </w:hyperlink>
    </w:p>
    <w:p w:rsidR="00A209E6" w:rsidRDefault="00A209E6" w:rsidP="00A209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="img_chania.jpg"</w:t>
      </w:r>
      <w:r>
        <w:rPr>
          <w:rStyle w:val="attributecolor"/>
          <w:rFonts w:ascii="Consolas" w:hAnsi="Consolas" w:cs="Consolas"/>
          <w:color w:val="FF0000"/>
          <w:sz w:val="20"/>
          <w:szCs w:val="20"/>
        </w:rPr>
        <w:t> alt</w:t>
      </w:r>
      <w:r>
        <w:rPr>
          <w:rStyle w:val="attributevaluecolor"/>
          <w:rFonts w:ascii="Consolas" w:hAnsi="Consolas" w:cs="Consolas"/>
          <w:color w:val="0000CD"/>
        </w:rPr>
        <w:t>="Flowers in Chania"</w:t>
      </w:r>
      <w:r>
        <w:rPr>
          <w:rStyle w:val="tagcolor"/>
          <w:rFonts w:ascii="Consolas" w:hAnsi="Consolas" w:cs="Consolas"/>
          <w:color w:val="0000CD"/>
          <w:sz w:val="20"/>
          <w:szCs w:val="20"/>
        </w:rPr>
        <w:t>&gt;</w:t>
      </w:r>
    </w:p>
    <w:p w:rsidR="00A209E6" w:rsidRDefault="00D56B87" w:rsidP="00A209E6">
      <w:pPr>
        <w:shd w:val="clear" w:color="auto" w:fill="F1F1F1"/>
        <w:rPr>
          <w:rFonts w:ascii="Verdana" w:hAnsi="Verdana" w:cs="Times New Roman"/>
          <w:color w:val="000000"/>
          <w:sz w:val="20"/>
          <w:szCs w:val="20"/>
        </w:rPr>
      </w:pPr>
      <w:hyperlink r:id="rId67" w:tgtFrame="_blank" w:history="1">
        <w:r w:rsidR="00A209E6">
          <w:rPr>
            <w:rStyle w:val="Hyperlink"/>
            <w:rFonts w:ascii="Verdana" w:hAnsi="Verdana"/>
            <w:color w:val="FFFFFF"/>
            <w:sz w:val="20"/>
            <w:szCs w:val="20"/>
            <w:bdr w:val="none" w:sz="0" w:space="0" w:color="auto" w:frame="1"/>
            <w:shd w:val="clear" w:color="auto" w:fill="4CAF50"/>
          </w:rPr>
          <w:t>Try it Yourself »</w:t>
        </w:r>
      </w:hyperlink>
    </w:p>
    <w:p w:rsidR="00A209E6" w:rsidRDefault="00D56B87" w:rsidP="00A209E6">
      <w:pPr>
        <w:spacing w:before="259" w:after="259"/>
        <w:rPr>
          <w:rFonts w:ascii="Times New Roman" w:hAnsi="Times New Roman"/>
          <w:sz w:val="24"/>
          <w:szCs w:val="24"/>
        </w:rPr>
      </w:pPr>
      <w:r>
        <w:pict>
          <v:rect id="_x0000_i1034" style="width:0;height:0" o:hralign="center" o:hrstd="t" o:hrnoshade="t" o:hr="t" fillcolor="black" stroked="f"/>
        </w:pict>
      </w:r>
    </w:p>
    <w:p w:rsidR="00A209E6" w:rsidRDefault="00A209E6" w:rsidP="00A209E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HTML Images Syntax</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In HTML, images are defined with the </w:t>
      </w:r>
      <w:r>
        <w:rPr>
          <w:rStyle w:val="HTMLCode"/>
          <w:rFonts w:ascii="Consolas" w:hAnsi="Consolas" w:cs="Consolas"/>
          <w:color w:val="DC143C"/>
          <w:shd w:val="clear" w:color="auto" w:fill="F1F1F1"/>
        </w:rPr>
        <w:t>&lt;img&gt;</w:t>
      </w:r>
      <w:r>
        <w:rPr>
          <w:rFonts w:ascii="Verdana" w:hAnsi="Verdana"/>
          <w:color w:val="000000"/>
          <w:sz w:val="20"/>
          <w:szCs w:val="20"/>
        </w:rPr>
        <w:t> tag.</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&lt;img&gt;</w:t>
      </w:r>
      <w:r>
        <w:rPr>
          <w:rFonts w:ascii="Verdana" w:hAnsi="Verdana"/>
          <w:color w:val="000000"/>
          <w:sz w:val="20"/>
          <w:szCs w:val="20"/>
        </w:rPr>
        <w:t> tag is empty, it contains attributes only, and does not have a closing tag.</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src</w:t>
      </w:r>
      <w:r>
        <w:rPr>
          <w:rFonts w:ascii="Verdana" w:hAnsi="Verdana"/>
          <w:color w:val="000000"/>
          <w:sz w:val="20"/>
          <w:szCs w:val="20"/>
        </w:rPr>
        <w:t> attribute specifies the URL (web address) of the image: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w:t>
      </w:r>
      <w:r>
        <w:rPr>
          <w:rStyle w:val="attributevaluecolor"/>
          <w:rFonts w:ascii="Consolas" w:hAnsi="Consolas" w:cs="Consolas"/>
          <w:i/>
          <w:iCs/>
          <w:color w:val="0000CD"/>
        </w:rPr>
        <w:t>url</w:t>
      </w:r>
      <w:r>
        <w:rPr>
          <w:rStyle w:val="attributevaluecolor"/>
          <w:rFonts w:ascii="Consolas" w:hAnsi="Consolas" w:cs="Consolas"/>
          <w:color w:val="0000CD"/>
        </w:rPr>
        <w:t>"</w:t>
      </w:r>
      <w:r>
        <w:rPr>
          <w:rStyle w:val="tagcolor"/>
          <w:rFonts w:ascii="Consolas" w:hAnsi="Consolas" w:cs="Consolas"/>
          <w:color w:val="0000CD"/>
          <w:sz w:val="20"/>
          <w:szCs w:val="20"/>
        </w:rPr>
        <w:t>&gt;</w:t>
      </w:r>
    </w:p>
    <w:p w:rsidR="00A209E6" w:rsidRDefault="00D56B87" w:rsidP="00A209E6">
      <w:pPr>
        <w:spacing w:before="259" w:after="259"/>
        <w:rPr>
          <w:rFonts w:ascii="Times New Roman" w:hAnsi="Times New Roman" w:cs="Times New Roman"/>
          <w:sz w:val="24"/>
          <w:szCs w:val="24"/>
        </w:rPr>
      </w:pPr>
      <w:r>
        <w:lastRenderedPageBreak/>
        <w:pict>
          <v:rect id="_x0000_i1035" style="width:0;height:0" o:hralign="center" o:hrstd="t" o:hrnoshade="t" o:hr="t" fillcolor="black" stroked="f"/>
        </w:pict>
      </w:r>
    </w:p>
    <w:p w:rsidR="00A209E6" w:rsidRDefault="00A209E6" w:rsidP="00A209E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The alt Attribute</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alt</w:t>
      </w:r>
      <w:r>
        <w:rPr>
          <w:rFonts w:ascii="Verdana" w:hAnsi="Verdana"/>
          <w:color w:val="000000"/>
          <w:sz w:val="20"/>
          <w:szCs w:val="20"/>
        </w:rPr>
        <w:t> attribute provides an alternate text for an image, if the user for some reason cannot view it (because of slow connection, an error in the src attribute, or if the user uses a screen reader).</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value of the </w:t>
      </w:r>
      <w:r>
        <w:rPr>
          <w:rStyle w:val="HTMLCode"/>
          <w:rFonts w:ascii="Consolas" w:hAnsi="Consolas" w:cs="Consolas"/>
          <w:color w:val="DC143C"/>
          <w:shd w:val="clear" w:color="auto" w:fill="F1F1F1"/>
        </w:rPr>
        <w:t>alt</w:t>
      </w:r>
      <w:r>
        <w:rPr>
          <w:rFonts w:ascii="Verdana" w:hAnsi="Verdana"/>
          <w:color w:val="000000"/>
          <w:sz w:val="20"/>
          <w:szCs w:val="20"/>
        </w:rPr>
        <w:t> attribute should describe the image:</w:t>
      </w:r>
    </w:p>
    <w:p w:rsidR="00A209E6" w:rsidRDefault="00A209E6" w:rsidP="00A209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="img_chania.jpg"</w:t>
      </w:r>
      <w:r>
        <w:rPr>
          <w:rStyle w:val="attributecolor"/>
          <w:rFonts w:ascii="Consolas" w:hAnsi="Consolas" w:cs="Consolas"/>
          <w:color w:val="FF0000"/>
          <w:sz w:val="20"/>
          <w:szCs w:val="20"/>
        </w:rPr>
        <w:t> alt</w:t>
      </w:r>
      <w:r>
        <w:rPr>
          <w:rStyle w:val="attributevaluecolor"/>
          <w:rFonts w:ascii="Consolas" w:hAnsi="Consolas" w:cs="Consolas"/>
          <w:color w:val="0000CD"/>
        </w:rPr>
        <w:t>="Flowers in Chania"</w:t>
      </w:r>
      <w:r>
        <w:rPr>
          <w:rStyle w:val="tagcolor"/>
          <w:rFonts w:ascii="Consolas" w:hAnsi="Consolas" w:cs="Consolas"/>
          <w:color w:val="0000CD"/>
          <w:sz w:val="20"/>
          <w:szCs w:val="20"/>
        </w:rPr>
        <w:t>&gt;</w:t>
      </w:r>
    </w:p>
    <w:p w:rsidR="00A209E6" w:rsidRDefault="00D56B87" w:rsidP="00A209E6">
      <w:pPr>
        <w:shd w:val="clear" w:color="auto" w:fill="F1F1F1"/>
        <w:rPr>
          <w:rFonts w:ascii="Verdana" w:hAnsi="Verdana" w:cs="Times New Roman"/>
          <w:color w:val="000000"/>
          <w:sz w:val="20"/>
          <w:szCs w:val="20"/>
        </w:rPr>
      </w:pPr>
      <w:hyperlink r:id="rId68" w:tgtFrame="_blank" w:history="1">
        <w:r w:rsidR="00A209E6">
          <w:rPr>
            <w:rStyle w:val="Hyperlink"/>
            <w:rFonts w:ascii="Verdana" w:hAnsi="Verdana"/>
            <w:color w:val="FFFFFF"/>
            <w:sz w:val="20"/>
            <w:szCs w:val="20"/>
            <w:bdr w:val="none" w:sz="0" w:space="0" w:color="auto" w:frame="1"/>
            <w:shd w:val="clear" w:color="auto" w:fill="4CAF50"/>
          </w:rPr>
          <w:t>Try it Yourself »</w:t>
        </w:r>
      </w:hyperlink>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a browser cannot find an image, it will display the value of the </w:t>
      </w:r>
      <w:r>
        <w:rPr>
          <w:rStyle w:val="HTMLCode"/>
          <w:rFonts w:ascii="Consolas" w:hAnsi="Consolas" w:cs="Consolas"/>
          <w:color w:val="DC143C"/>
          <w:shd w:val="clear" w:color="auto" w:fill="F1F1F1"/>
        </w:rPr>
        <w:t>alt</w:t>
      </w:r>
      <w:r>
        <w:rPr>
          <w:rFonts w:ascii="Verdana" w:hAnsi="Verdana"/>
          <w:color w:val="000000"/>
          <w:sz w:val="20"/>
          <w:szCs w:val="20"/>
        </w:rPr>
        <w:t> attribute:</w:t>
      </w:r>
    </w:p>
    <w:p w:rsidR="00A209E6" w:rsidRDefault="00A209E6" w:rsidP="00A209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="wrongname.gif"</w:t>
      </w:r>
      <w:r>
        <w:rPr>
          <w:rStyle w:val="attributecolor"/>
          <w:rFonts w:ascii="Consolas" w:hAnsi="Consolas" w:cs="Consolas"/>
          <w:color w:val="FF0000"/>
          <w:sz w:val="20"/>
          <w:szCs w:val="20"/>
        </w:rPr>
        <w:t> alt</w:t>
      </w:r>
      <w:r>
        <w:rPr>
          <w:rStyle w:val="attributevaluecolor"/>
          <w:rFonts w:ascii="Consolas" w:hAnsi="Consolas" w:cs="Consolas"/>
          <w:color w:val="0000CD"/>
        </w:rPr>
        <w:t>="Flowers in Chania"</w:t>
      </w:r>
      <w:r>
        <w:rPr>
          <w:rStyle w:val="tagcolor"/>
          <w:rFonts w:ascii="Consolas" w:hAnsi="Consolas" w:cs="Consolas"/>
          <w:color w:val="0000CD"/>
          <w:sz w:val="20"/>
          <w:szCs w:val="20"/>
        </w:rPr>
        <w:t>&gt;</w:t>
      </w:r>
    </w:p>
    <w:p w:rsidR="00A209E6" w:rsidRDefault="00D56B87" w:rsidP="00A209E6">
      <w:pPr>
        <w:shd w:val="clear" w:color="auto" w:fill="F1F1F1"/>
        <w:rPr>
          <w:rFonts w:ascii="Verdana" w:hAnsi="Verdana" w:cs="Times New Roman"/>
          <w:color w:val="000000"/>
          <w:sz w:val="20"/>
          <w:szCs w:val="20"/>
        </w:rPr>
      </w:pPr>
      <w:hyperlink r:id="rId69" w:tgtFrame="_blank" w:history="1">
        <w:r w:rsidR="00A209E6">
          <w:rPr>
            <w:rStyle w:val="Hyperlink"/>
            <w:rFonts w:ascii="Verdana" w:hAnsi="Verdana"/>
            <w:color w:val="FFFFFF"/>
            <w:sz w:val="20"/>
            <w:szCs w:val="20"/>
            <w:bdr w:val="none" w:sz="0" w:space="0" w:color="auto" w:frame="1"/>
            <w:shd w:val="clear" w:color="auto" w:fill="4CAF50"/>
          </w:rPr>
          <w:t>Try it Yourself »</w:t>
        </w:r>
      </w:hyperlink>
    </w:p>
    <w:p w:rsidR="00A209E6" w:rsidRDefault="00A209E6" w:rsidP="00A209E6">
      <w:pPr>
        <w:pStyle w:val="NormalWeb"/>
        <w:shd w:val="clear" w:color="auto" w:fill="FFFFCC"/>
        <w:spacing w:before="240" w:beforeAutospacing="0" w:after="240" w:afterAutospacing="0"/>
        <w:rPr>
          <w:rFonts w:ascii="Verdana" w:hAnsi="Verdana"/>
          <w:color w:val="000000"/>
          <w:sz w:val="20"/>
          <w:szCs w:val="20"/>
        </w:rPr>
      </w:pPr>
      <w:r>
        <w:rPr>
          <w:rStyle w:val="Strong"/>
          <w:rFonts w:ascii="Verdana" w:eastAsiaTheme="majorEastAsia" w:hAnsi="Verdana"/>
          <w:color w:val="000000"/>
          <w:sz w:val="20"/>
          <w:szCs w:val="20"/>
        </w:rPr>
        <w:t>Note:</w:t>
      </w:r>
      <w:r>
        <w:rPr>
          <w:rFonts w:ascii="Verdana" w:hAnsi="Verdana"/>
          <w:color w:val="000000"/>
          <w:sz w:val="20"/>
          <w:szCs w:val="20"/>
        </w:rPr>
        <w:t> The </w:t>
      </w:r>
      <w:r>
        <w:rPr>
          <w:rStyle w:val="HTMLCode"/>
          <w:rFonts w:ascii="Consolas" w:hAnsi="Consolas" w:cs="Consolas"/>
          <w:color w:val="DC143C"/>
          <w:shd w:val="clear" w:color="auto" w:fill="F1F1F1"/>
        </w:rPr>
        <w:t>alt</w:t>
      </w:r>
      <w:r>
        <w:rPr>
          <w:rFonts w:ascii="Verdana" w:hAnsi="Verdana"/>
          <w:color w:val="000000"/>
          <w:sz w:val="20"/>
          <w:szCs w:val="20"/>
        </w:rPr>
        <w:t> attribute is required. A web page will not validate correctly without it.</w:t>
      </w:r>
    </w:p>
    <w:p w:rsidR="00A209E6" w:rsidRDefault="00D56B87" w:rsidP="00A209E6">
      <w:pPr>
        <w:spacing w:before="259" w:after="259"/>
        <w:rPr>
          <w:rFonts w:ascii="Times New Roman" w:hAnsi="Times New Roman"/>
          <w:sz w:val="24"/>
          <w:szCs w:val="24"/>
        </w:rPr>
      </w:pPr>
      <w:r>
        <w:pict>
          <v:rect id="_x0000_i1036" style="width:0;height:0" o:hralign="center" o:hrstd="t" o:hrnoshade="t" o:hr="t" fillcolor="black" stroked="f"/>
        </w:pict>
      </w:r>
    </w:p>
    <w:p w:rsidR="00A209E6" w:rsidRDefault="00D56B87" w:rsidP="00A209E6">
      <w:pPr>
        <w:spacing w:before="259" w:after="259"/>
      </w:pPr>
      <w:r>
        <w:pict>
          <v:rect id="_x0000_i1037" style="width:0;height:0" o:hralign="center" o:hrstd="t" o:hrnoshade="t" o:hr="t" fillcolor="black" stroked="f"/>
        </w:pict>
      </w:r>
    </w:p>
    <w:p w:rsidR="00A209E6" w:rsidRDefault="00A209E6" w:rsidP="00A209E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Image Size - Width and Height</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You can use the </w:t>
      </w:r>
      <w:r>
        <w:rPr>
          <w:rStyle w:val="HTMLCode"/>
          <w:rFonts w:ascii="Consolas" w:hAnsi="Consolas" w:cs="Consolas"/>
          <w:color w:val="DC143C"/>
          <w:shd w:val="clear" w:color="auto" w:fill="F1F1F1"/>
        </w:rPr>
        <w:t>style</w:t>
      </w:r>
      <w:r>
        <w:rPr>
          <w:rFonts w:ascii="Verdana" w:hAnsi="Verdana"/>
          <w:color w:val="000000"/>
          <w:sz w:val="20"/>
          <w:szCs w:val="20"/>
        </w:rPr>
        <w:t> attribute to specify the width and height of an image.</w:t>
      </w:r>
    </w:p>
    <w:p w:rsidR="00A209E6" w:rsidRDefault="00A209E6" w:rsidP="00A209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="img_girl.jpg"</w:t>
      </w:r>
      <w:r>
        <w:rPr>
          <w:rStyle w:val="attributecolor"/>
          <w:rFonts w:ascii="Consolas" w:hAnsi="Consolas" w:cs="Consolas"/>
          <w:color w:val="FF0000"/>
          <w:sz w:val="20"/>
          <w:szCs w:val="20"/>
        </w:rPr>
        <w:t> alt</w:t>
      </w:r>
      <w:r>
        <w:rPr>
          <w:rStyle w:val="attributevaluecolor"/>
          <w:rFonts w:ascii="Consolas" w:hAnsi="Consolas" w:cs="Consolas"/>
          <w:color w:val="0000CD"/>
        </w:rPr>
        <w:t>="Girl in a jacket"</w:t>
      </w:r>
      <w:r>
        <w:rPr>
          <w:rStyle w:val="attributecolor"/>
          <w:rFonts w:ascii="Consolas" w:hAnsi="Consolas" w:cs="Consolas"/>
          <w:color w:val="FF0000"/>
          <w:sz w:val="20"/>
          <w:szCs w:val="20"/>
        </w:rPr>
        <w:t> style</w:t>
      </w:r>
      <w:r>
        <w:rPr>
          <w:rStyle w:val="attributevaluecolor"/>
          <w:rFonts w:ascii="Consolas" w:hAnsi="Consolas" w:cs="Consolas"/>
          <w:color w:val="0000CD"/>
        </w:rPr>
        <w:t>="width:500px;height:600px;"</w:t>
      </w:r>
      <w:r>
        <w:rPr>
          <w:rStyle w:val="tagcolor"/>
          <w:rFonts w:ascii="Consolas" w:hAnsi="Consolas" w:cs="Consolas"/>
          <w:color w:val="0000CD"/>
          <w:sz w:val="20"/>
          <w:szCs w:val="20"/>
        </w:rPr>
        <w:t>&gt;</w:t>
      </w:r>
    </w:p>
    <w:p w:rsidR="00A209E6" w:rsidRDefault="00D56B87" w:rsidP="00A209E6">
      <w:pPr>
        <w:shd w:val="clear" w:color="auto" w:fill="F1F1F1"/>
        <w:rPr>
          <w:rFonts w:ascii="Verdana" w:hAnsi="Verdana" w:cs="Times New Roman"/>
          <w:color w:val="000000"/>
          <w:sz w:val="20"/>
          <w:szCs w:val="20"/>
        </w:rPr>
      </w:pPr>
      <w:hyperlink r:id="rId70" w:tgtFrame="_blank" w:history="1">
        <w:r w:rsidR="00A209E6">
          <w:rPr>
            <w:rStyle w:val="Hyperlink"/>
            <w:rFonts w:ascii="Verdana" w:hAnsi="Verdana"/>
            <w:color w:val="FFFFFF"/>
            <w:sz w:val="20"/>
            <w:szCs w:val="20"/>
            <w:bdr w:val="none" w:sz="0" w:space="0" w:color="auto" w:frame="1"/>
            <w:shd w:val="clear" w:color="auto" w:fill="4CAF50"/>
          </w:rPr>
          <w:t>Try it Yourself »</w:t>
        </w:r>
      </w:hyperlink>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Alternatively, you can use the </w:t>
      </w:r>
      <w:r>
        <w:rPr>
          <w:rStyle w:val="HTMLCode"/>
          <w:rFonts w:ascii="Consolas" w:hAnsi="Consolas" w:cs="Consolas"/>
          <w:color w:val="DC143C"/>
          <w:shd w:val="clear" w:color="auto" w:fill="F1F1F1"/>
        </w:rPr>
        <w:t>width</w:t>
      </w:r>
      <w:r>
        <w:rPr>
          <w:rFonts w:ascii="Verdana" w:hAnsi="Verdana"/>
          <w:color w:val="000000"/>
          <w:sz w:val="20"/>
          <w:szCs w:val="20"/>
        </w:rPr>
        <w:t> and </w:t>
      </w:r>
      <w:r>
        <w:rPr>
          <w:rStyle w:val="HTMLCode"/>
          <w:rFonts w:ascii="Consolas" w:hAnsi="Consolas" w:cs="Consolas"/>
          <w:color w:val="DC143C"/>
          <w:shd w:val="clear" w:color="auto" w:fill="F1F1F1"/>
        </w:rPr>
        <w:t>height</w:t>
      </w:r>
      <w:r>
        <w:rPr>
          <w:rFonts w:ascii="Verdana" w:hAnsi="Verdana"/>
          <w:color w:val="000000"/>
          <w:sz w:val="20"/>
          <w:szCs w:val="20"/>
        </w:rPr>
        <w:t> attributes:</w:t>
      </w:r>
    </w:p>
    <w:p w:rsidR="00A209E6" w:rsidRDefault="00A209E6" w:rsidP="00A209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="img_girl.jpg"</w:t>
      </w:r>
      <w:r>
        <w:rPr>
          <w:rStyle w:val="attributecolor"/>
          <w:rFonts w:ascii="Consolas" w:hAnsi="Consolas" w:cs="Consolas"/>
          <w:color w:val="FF0000"/>
          <w:sz w:val="20"/>
          <w:szCs w:val="20"/>
        </w:rPr>
        <w:t> alt</w:t>
      </w:r>
      <w:r>
        <w:rPr>
          <w:rStyle w:val="attributevaluecolor"/>
          <w:rFonts w:ascii="Consolas" w:hAnsi="Consolas" w:cs="Consolas"/>
          <w:color w:val="0000CD"/>
        </w:rPr>
        <w:t>="Girl in a jacket"</w:t>
      </w:r>
      <w:r>
        <w:rPr>
          <w:rStyle w:val="attributecolor"/>
          <w:rFonts w:ascii="Consolas" w:hAnsi="Consolas" w:cs="Consolas"/>
          <w:color w:val="FF0000"/>
          <w:sz w:val="20"/>
          <w:szCs w:val="20"/>
        </w:rPr>
        <w:t> width</w:t>
      </w:r>
      <w:r>
        <w:rPr>
          <w:rStyle w:val="attributevaluecolor"/>
          <w:rFonts w:ascii="Consolas" w:hAnsi="Consolas" w:cs="Consolas"/>
          <w:color w:val="0000CD"/>
        </w:rPr>
        <w:t>="500"</w:t>
      </w:r>
      <w:r>
        <w:rPr>
          <w:rStyle w:val="attributecolor"/>
          <w:rFonts w:ascii="Consolas" w:hAnsi="Consolas" w:cs="Consolas"/>
          <w:color w:val="FF0000"/>
          <w:sz w:val="20"/>
          <w:szCs w:val="20"/>
        </w:rPr>
        <w:t> height</w:t>
      </w:r>
      <w:r>
        <w:rPr>
          <w:rStyle w:val="attributevaluecolor"/>
          <w:rFonts w:ascii="Consolas" w:hAnsi="Consolas" w:cs="Consolas"/>
          <w:color w:val="0000CD"/>
        </w:rPr>
        <w:t>="600"</w:t>
      </w:r>
      <w:r>
        <w:rPr>
          <w:rStyle w:val="tagcolor"/>
          <w:rFonts w:ascii="Consolas" w:hAnsi="Consolas" w:cs="Consolas"/>
          <w:color w:val="0000CD"/>
          <w:sz w:val="20"/>
          <w:szCs w:val="20"/>
        </w:rPr>
        <w:t>&gt;</w:t>
      </w:r>
    </w:p>
    <w:p w:rsidR="00A209E6" w:rsidRDefault="00D56B87" w:rsidP="00A209E6">
      <w:pPr>
        <w:shd w:val="clear" w:color="auto" w:fill="F1F1F1"/>
        <w:rPr>
          <w:rFonts w:ascii="Verdana" w:hAnsi="Verdana" w:cs="Times New Roman"/>
          <w:color w:val="000000"/>
          <w:sz w:val="20"/>
          <w:szCs w:val="20"/>
        </w:rPr>
      </w:pPr>
      <w:hyperlink r:id="rId71" w:tgtFrame="_blank" w:history="1">
        <w:r w:rsidR="00A209E6">
          <w:rPr>
            <w:rStyle w:val="Hyperlink"/>
            <w:rFonts w:ascii="Verdana" w:hAnsi="Verdana"/>
            <w:color w:val="FFFFFF"/>
            <w:sz w:val="20"/>
            <w:szCs w:val="20"/>
            <w:bdr w:val="none" w:sz="0" w:space="0" w:color="auto" w:frame="1"/>
            <w:shd w:val="clear" w:color="auto" w:fill="4CAF50"/>
          </w:rPr>
          <w:t>Try it Yourself »</w:t>
        </w:r>
      </w:hyperlink>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lastRenderedPageBreak/>
        <w:t>The </w:t>
      </w:r>
      <w:r>
        <w:rPr>
          <w:rStyle w:val="HTMLCode"/>
          <w:rFonts w:ascii="Consolas" w:hAnsi="Consolas" w:cs="Consolas"/>
          <w:color w:val="DC143C"/>
          <w:shd w:val="clear" w:color="auto" w:fill="F1F1F1"/>
        </w:rPr>
        <w:t>width</w:t>
      </w:r>
      <w:r>
        <w:rPr>
          <w:rFonts w:ascii="Verdana" w:hAnsi="Verdana"/>
          <w:color w:val="000000"/>
          <w:sz w:val="20"/>
          <w:szCs w:val="20"/>
        </w:rPr>
        <w:t> and </w:t>
      </w:r>
      <w:r>
        <w:rPr>
          <w:rStyle w:val="HTMLCode"/>
          <w:rFonts w:ascii="Consolas" w:hAnsi="Consolas" w:cs="Consolas"/>
          <w:color w:val="DC143C"/>
          <w:shd w:val="clear" w:color="auto" w:fill="F1F1F1"/>
        </w:rPr>
        <w:t>height</w:t>
      </w:r>
      <w:r>
        <w:rPr>
          <w:rFonts w:ascii="Verdana" w:hAnsi="Verdana"/>
          <w:color w:val="000000"/>
          <w:sz w:val="20"/>
          <w:szCs w:val="20"/>
        </w:rPr>
        <w:t> attributes always defines the width and height of the image in pixels.</w:t>
      </w:r>
    </w:p>
    <w:p w:rsidR="00A209E6" w:rsidRDefault="00A209E6" w:rsidP="00A209E6">
      <w:pPr>
        <w:pStyle w:val="NormalWeb"/>
        <w:shd w:val="clear" w:color="auto" w:fill="FFFFCC"/>
        <w:spacing w:before="240" w:beforeAutospacing="0" w:after="240" w:afterAutospacing="0"/>
        <w:rPr>
          <w:rFonts w:ascii="Verdana" w:hAnsi="Verdana"/>
          <w:color w:val="000000"/>
          <w:sz w:val="20"/>
          <w:szCs w:val="20"/>
        </w:rPr>
      </w:pPr>
      <w:r>
        <w:rPr>
          <w:rStyle w:val="Strong"/>
          <w:rFonts w:ascii="Verdana" w:eastAsiaTheme="majorEastAsia" w:hAnsi="Verdana"/>
          <w:color w:val="000000"/>
          <w:sz w:val="20"/>
          <w:szCs w:val="20"/>
        </w:rPr>
        <w:t>Note:</w:t>
      </w:r>
      <w:r>
        <w:rPr>
          <w:rFonts w:ascii="Verdana" w:hAnsi="Verdana"/>
          <w:color w:val="000000"/>
          <w:sz w:val="20"/>
          <w:szCs w:val="20"/>
        </w:rPr>
        <w:t> Always specify the width and height of an image. If width and height are not specified, the page might flicker while the image loads.</w:t>
      </w:r>
    </w:p>
    <w:p w:rsidR="00A209E6" w:rsidRDefault="00D56B87" w:rsidP="00A209E6">
      <w:pPr>
        <w:spacing w:before="259" w:after="259"/>
        <w:rPr>
          <w:rFonts w:ascii="Times New Roman" w:hAnsi="Times New Roman"/>
          <w:sz w:val="24"/>
          <w:szCs w:val="24"/>
        </w:rPr>
      </w:pPr>
      <w:r>
        <w:pict>
          <v:rect id="_x0000_i1038" style="width:0;height:0" o:hralign="center" o:hrstd="t" o:hrnoshade="t" o:hr="t" fillcolor="black" stroked="f"/>
        </w:pict>
      </w:r>
    </w:p>
    <w:p w:rsidR="00A209E6" w:rsidRDefault="00A209E6" w:rsidP="00A209E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Width and Height, or Style?</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width</w:t>
      </w:r>
      <w:r>
        <w:rPr>
          <w:rFonts w:ascii="Verdana" w:hAnsi="Verdana"/>
          <w:color w:val="000000"/>
          <w:sz w:val="20"/>
          <w:szCs w:val="20"/>
        </w:rPr>
        <w:t>, </w:t>
      </w:r>
      <w:r>
        <w:rPr>
          <w:rStyle w:val="HTMLCode"/>
          <w:rFonts w:ascii="Consolas" w:hAnsi="Consolas" w:cs="Consolas"/>
          <w:color w:val="DC143C"/>
          <w:shd w:val="clear" w:color="auto" w:fill="F1F1F1"/>
        </w:rPr>
        <w:t>height</w:t>
      </w:r>
      <w:r>
        <w:rPr>
          <w:rFonts w:ascii="Verdana" w:hAnsi="Verdana"/>
          <w:color w:val="000000"/>
          <w:sz w:val="20"/>
          <w:szCs w:val="20"/>
        </w:rPr>
        <w:t>, and </w:t>
      </w:r>
      <w:r>
        <w:rPr>
          <w:rStyle w:val="HTMLCode"/>
          <w:rFonts w:ascii="Consolas" w:hAnsi="Consolas" w:cs="Consolas"/>
          <w:color w:val="DC143C"/>
          <w:shd w:val="clear" w:color="auto" w:fill="F1F1F1"/>
        </w:rPr>
        <w:t>style</w:t>
      </w:r>
      <w:r>
        <w:rPr>
          <w:rFonts w:ascii="Verdana" w:hAnsi="Verdana"/>
          <w:color w:val="000000"/>
          <w:sz w:val="20"/>
          <w:szCs w:val="20"/>
        </w:rPr>
        <w:t> attributes are valid in HTML.</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However, we suggest using the </w:t>
      </w:r>
      <w:r>
        <w:rPr>
          <w:rStyle w:val="HTMLCode"/>
          <w:rFonts w:ascii="Consolas" w:hAnsi="Consolas" w:cs="Consolas"/>
          <w:color w:val="DC143C"/>
          <w:shd w:val="clear" w:color="auto" w:fill="F1F1F1"/>
        </w:rPr>
        <w:t>style</w:t>
      </w:r>
      <w:r>
        <w:rPr>
          <w:rFonts w:ascii="Verdana" w:hAnsi="Verdana"/>
          <w:color w:val="000000"/>
          <w:sz w:val="20"/>
          <w:szCs w:val="20"/>
        </w:rPr>
        <w:t> attribute. It prevents styles sheets from changing the size of images:</w:t>
      </w:r>
    </w:p>
    <w:p w:rsidR="00A209E6" w:rsidRDefault="00A209E6" w:rsidP="00A209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!DOCTYPE</w:t>
      </w:r>
      <w:r>
        <w:rPr>
          <w:rStyle w:val="attributecolor"/>
          <w:rFonts w:ascii="Consolas" w:hAnsi="Consolas" w:cs="Consolas"/>
          <w:color w:val="FF0000"/>
          <w:sz w:val="20"/>
          <w:szCs w:val="20"/>
        </w:rPr>
        <w:t> html</w:t>
      </w:r>
      <w:r>
        <w:rPr>
          <w:rStyle w:val="tagcolor"/>
          <w:rFonts w:ascii="Consolas" w:hAnsi="Consolas" w:cs="Consolas"/>
          <w:color w:val="0000CD"/>
          <w:sz w:val="20"/>
          <w:szCs w:val="20"/>
        </w:rPr>
        <w:t>&gt;</w:t>
      </w:r>
      <w:r>
        <w:rPr>
          <w:rFonts w:ascii="Consolas" w:hAnsi="Consolas" w:cs="Consolas"/>
          <w:color w:val="000000"/>
          <w:sz w:val="20"/>
          <w:szCs w:val="20"/>
        </w:rPr>
        <w:br/>
      </w:r>
      <w:r>
        <w:rPr>
          <w:rStyle w:val="tagcolor"/>
          <w:rFonts w:ascii="Consolas" w:hAnsi="Consolas" w:cs="Consolas"/>
          <w:color w:val="0000CD"/>
          <w:sz w:val="20"/>
          <w:szCs w:val="20"/>
        </w:rPr>
        <w:t>&lt;</w:t>
      </w:r>
      <w:r>
        <w:rPr>
          <w:rStyle w:val="tagnamecolor"/>
          <w:rFonts w:ascii="Consolas" w:hAnsi="Consolas" w:cs="Consolas"/>
          <w:color w:val="A52A2A"/>
          <w:sz w:val="20"/>
          <w:szCs w:val="20"/>
        </w:rPr>
        <w:t>html</w:t>
      </w:r>
      <w:r>
        <w:rPr>
          <w:rStyle w:val="tagcolor"/>
          <w:rFonts w:ascii="Consolas" w:hAnsi="Consolas" w:cs="Consolas"/>
          <w:color w:val="0000CD"/>
          <w:sz w:val="20"/>
          <w:szCs w:val="20"/>
        </w:rPr>
        <w:t>&gt;</w:t>
      </w:r>
      <w:r>
        <w:rPr>
          <w:rFonts w:ascii="Consolas" w:hAnsi="Consolas" w:cs="Consolas"/>
          <w:color w:val="000000"/>
          <w:sz w:val="20"/>
          <w:szCs w:val="20"/>
        </w:rPr>
        <w:br/>
      </w:r>
      <w:r>
        <w:rPr>
          <w:rStyle w:val="tagcolor"/>
          <w:rFonts w:ascii="Consolas" w:hAnsi="Consolas" w:cs="Consolas"/>
          <w:color w:val="0000CD"/>
          <w:sz w:val="20"/>
          <w:szCs w:val="20"/>
        </w:rPr>
        <w:t>&lt;</w:t>
      </w:r>
      <w:r>
        <w:rPr>
          <w:rStyle w:val="tagnamecolor"/>
          <w:rFonts w:ascii="Consolas" w:hAnsi="Consolas" w:cs="Consolas"/>
          <w:color w:val="A52A2A"/>
          <w:sz w:val="20"/>
          <w:szCs w:val="20"/>
        </w:rPr>
        <w:t>head</w:t>
      </w:r>
      <w:r>
        <w:rPr>
          <w:rStyle w:val="tagcolor"/>
          <w:rFonts w:ascii="Consolas" w:hAnsi="Consolas" w:cs="Consolas"/>
          <w:color w:val="0000CD"/>
          <w:sz w:val="20"/>
          <w:szCs w:val="20"/>
        </w:rPr>
        <w:t>&gt;</w:t>
      </w:r>
      <w:r>
        <w:rPr>
          <w:rFonts w:ascii="Consolas" w:hAnsi="Consolas" w:cs="Consolas"/>
          <w:color w:val="000000"/>
          <w:sz w:val="20"/>
          <w:szCs w:val="20"/>
        </w:rPr>
        <w:br/>
      </w:r>
      <w:r>
        <w:rPr>
          <w:rStyle w:val="tagcolor"/>
          <w:rFonts w:ascii="Consolas" w:hAnsi="Consolas" w:cs="Consolas"/>
          <w:color w:val="0000CD"/>
          <w:sz w:val="20"/>
          <w:szCs w:val="20"/>
        </w:rPr>
        <w:t>&lt;</w:t>
      </w:r>
      <w:r>
        <w:rPr>
          <w:rStyle w:val="tagnamecolor"/>
          <w:rFonts w:ascii="Consolas" w:hAnsi="Consolas" w:cs="Consolas"/>
          <w:color w:val="A52A2A"/>
          <w:sz w:val="20"/>
          <w:szCs w:val="20"/>
        </w:rPr>
        <w:t>style</w:t>
      </w:r>
      <w:r>
        <w:rPr>
          <w:rStyle w:val="tagcolor"/>
          <w:rFonts w:ascii="Consolas" w:hAnsi="Consolas" w:cs="Consolas"/>
          <w:color w:val="0000CD"/>
          <w:sz w:val="20"/>
          <w:szCs w:val="20"/>
        </w:rPr>
        <w:t>&gt;</w:t>
      </w:r>
      <w:r>
        <w:rPr>
          <w:rFonts w:ascii="Consolas" w:hAnsi="Consolas" w:cs="Consolas"/>
          <w:color w:val="A52A2A"/>
          <w:sz w:val="20"/>
          <w:szCs w:val="20"/>
        </w:rPr>
        <w:br/>
      </w:r>
      <w:r>
        <w:rPr>
          <w:rStyle w:val="cssselectorcolor"/>
          <w:rFonts w:ascii="Consolas" w:hAnsi="Consolas" w:cs="Consolas"/>
          <w:color w:val="A52A2A"/>
          <w:sz w:val="20"/>
          <w:szCs w:val="20"/>
        </w:rPr>
        <w:t>img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100%</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Style w:val="tagcolor"/>
          <w:rFonts w:ascii="Consolas" w:hAnsi="Consolas" w:cs="Consolas"/>
          <w:color w:val="0000CD"/>
          <w:sz w:val="20"/>
          <w:szCs w:val="20"/>
        </w:rPr>
        <w:t>&lt;</w:t>
      </w:r>
      <w:r>
        <w:rPr>
          <w:rStyle w:val="tagnamecolor"/>
          <w:rFonts w:ascii="Consolas" w:hAnsi="Consolas" w:cs="Consolas"/>
          <w:color w:val="A52A2A"/>
          <w:sz w:val="20"/>
          <w:szCs w:val="20"/>
        </w:rPr>
        <w:t>/style</w:t>
      </w:r>
      <w:r>
        <w:rPr>
          <w:rStyle w:val="tagcolor"/>
          <w:rFonts w:ascii="Consolas" w:hAnsi="Consolas" w:cs="Consolas"/>
          <w:color w:val="0000CD"/>
          <w:sz w:val="20"/>
          <w:szCs w:val="20"/>
        </w:rPr>
        <w:t>&gt;</w:t>
      </w:r>
      <w:r>
        <w:rPr>
          <w:rFonts w:ascii="Consolas" w:hAnsi="Consolas" w:cs="Consolas"/>
          <w:color w:val="000000"/>
          <w:sz w:val="20"/>
          <w:szCs w:val="20"/>
        </w:rPr>
        <w:br/>
      </w:r>
      <w:r>
        <w:rPr>
          <w:rStyle w:val="tagcolor"/>
          <w:rFonts w:ascii="Consolas" w:hAnsi="Consolas" w:cs="Consolas"/>
          <w:color w:val="0000CD"/>
          <w:sz w:val="20"/>
          <w:szCs w:val="20"/>
        </w:rPr>
        <w:t>&lt;</w:t>
      </w:r>
      <w:r>
        <w:rPr>
          <w:rStyle w:val="tagnamecolor"/>
          <w:rFonts w:ascii="Consolas" w:hAnsi="Consolas" w:cs="Consolas"/>
          <w:color w:val="A52A2A"/>
          <w:sz w:val="20"/>
          <w:szCs w:val="20"/>
        </w:rPr>
        <w:t>/head</w:t>
      </w:r>
      <w:r>
        <w:rPr>
          <w:rStyle w:val="tagcolor"/>
          <w:rFonts w:ascii="Consolas" w:hAnsi="Consolas" w:cs="Consolas"/>
          <w:color w:val="0000CD"/>
          <w:sz w:val="20"/>
          <w:szCs w:val="20"/>
        </w:rPr>
        <w:t>&gt;</w:t>
      </w:r>
      <w:r>
        <w:rPr>
          <w:rFonts w:ascii="Consolas" w:hAnsi="Consolas" w:cs="Consolas"/>
          <w:color w:val="000000"/>
          <w:sz w:val="20"/>
          <w:szCs w:val="20"/>
        </w:rPr>
        <w:br/>
      </w:r>
      <w:r>
        <w:rPr>
          <w:rStyle w:val="tagcolor"/>
          <w:rFonts w:ascii="Consolas" w:hAnsi="Consolas" w:cs="Consolas"/>
          <w:color w:val="0000CD"/>
          <w:sz w:val="20"/>
          <w:szCs w:val="20"/>
        </w:rPr>
        <w:t>&lt;</w:t>
      </w:r>
      <w:r>
        <w:rPr>
          <w:rStyle w:val="tagnamecolor"/>
          <w:rFonts w:ascii="Consolas" w:hAnsi="Consolas" w:cs="Consolas"/>
          <w:color w:val="A52A2A"/>
          <w:sz w:val="20"/>
          <w:szCs w:val="20"/>
        </w:rPr>
        <w:t>body</w:t>
      </w:r>
      <w:r>
        <w:rPr>
          <w:rStyle w:val="tagcolo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00"/>
          <w:sz w:val="20"/>
          <w:szCs w:val="20"/>
        </w:rPr>
        <w:br/>
      </w: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="html5.gif"</w:t>
      </w:r>
      <w:r>
        <w:rPr>
          <w:rStyle w:val="attributecolor"/>
          <w:rFonts w:ascii="Consolas" w:hAnsi="Consolas" w:cs="Consolas"/>
          <w:color w:val="FF0000"/>
          <w:sz w:val="20"/>
          <w:szCs w:val="20"/>
        </w:rPr>
        <w:t> alt</w:t>
      </w:r>
      <w:r>
        <w:rPr>
          <w:rStyle w:val="attributevaluecolor"/>
          <w:rFonts w:ascii="Consolas" w:hAnsi="Consolas" w:cs="Consolas"/>
          <w:color w:val="0000CD"/>
        </w:rPr>
        <w:t>="HTML5 Icon"</w:t>
      </w:r>
      <w:r>
        <w:rPr>
          <w:rStyle w:val="attributecolor"/>
          <w:rFonts w:ascii="Consolas" w:hAnsi="Consolas" w:cs="Consolas"/>
          <w:color w:val="FF0000"/>
          <w:sz w:val="20"/>
          <w:szCs w:val="20"/>
        </w:rPr>
        <w:t> width</w:t>
      </w:r>
      <w:r>
        <w:rPr>
          <w:rStyle w:val="attributevaluecolor"/>
          <w:rFonts w:ascii="Consolas" w:hAnsi="Consolas" w:cs="Consolas"/>
          <w:color w:val="0000CD"/>
        </w:rPr>
        <w:t>="128"</w:t>
      </w:r>
      <w:r>
        <w:rPr>
          <w:rStyle w:val="attributecolor"/>
          <w:rFonts w:ascii="Consolas" w:hAnsi="Consolas" w:cs="Consolas"/>
          <w:color w:val="FF0000"/>
          <w:sz w:val="20"/>
          <w:szCs w:val="20"/>
        </w:rPr>
        <w:t> height</w:t>
      </w:r>
      <w:r>
        <w:rPr>
          <w:rStyle w:val="attributevaluecolor"/>
          <w:rFonts w:ascii="Consolas" w:hAnsi="Consolas" w:cs="Consolas"/>
          <w:color w:val="0000CD"/>
        </w:rPr>
        <w:t>="128"</w:t>
      </w:r>
      <w:r>
        <w:rPr>
          <w:rStyle w:val="tagcolor"/>
          <w:rFonts w:ascii="Consolas" w:hAnsi="Consolas" w:cs="Consolas"/>
          <w:color w:val="0000CD"/>
          <w:sz w:val="20"/>
          <w:szCs w:val="20"/>
        </w:rPr>
        <w:t>&gt;</w:t>
      </w:r>
      <w:r>
        <w:rPr>
          <w:rFonts w:ascii="Consolas" w:hAnsi="Consolas" w:cs="Consolas"/>
          <w:color w:val="000000"/>
          <w:sz w:val="20"/>
          <w:szCs w:val="20"/>
        </w:rPr>
        <w:br/>
      </w: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="html5.gif"</w:t>
      </w:r>
      <w:r>
        <w:rPr>
          <w:rStyle w:val="attributecolor"/>
          <w:rFonts w:ascii="Consolas" w:hAnsi="Consolas" w:cs="Consolas"/>
          <w:color w:val="FF0000"/>
          <w:sz w:val="20"/>
          <w:szCs w:val="20"/>
        </w:rPr>
        <w:t> alt</w:t>
      </w:r>
      <w:r>
        <w:rPr>
          <w:rStyle w:val="attributevaluecolor"/>
          <w:rFonts w:ascii="Consolas" w:hAnsi="Consolas" w:cs="Consolas"/>
          <w:color w:val="0000CD"/>
        </w:rPr>
        <w:t>="HTML5 Icon"</w:t>
      </w:r>
      <w:r>
        <w:rPr>
          <w:rStyle w:val="attributecolor"/>
          <w:rFonts w:ascii="Consolas" w:hAnsi="Consolas" w:cs="Consolas"/>
          <w:color w:val="FF0000"/>
          <w:sz w:val="20"/>
          <w:szCs w:val="20"/>
        </w:rPr>
        <w:t> style</w:t>
      </w:r>
      <w:r>
        <w:rPr>
          <w:rStyle w:val="attributevaluecolor"/>
          <w:rFonts w:ascii="Consolas" w:hAnsi="Consolas" w:cs="Consolas"/>
          <w:color w:val="0000CD"/>
        </w:rPr>
        <w:t>="width:128px;height:128px;"</w:t>
      </w:r>
      <w:r>
        <w:rPr>
          <w:rStyle w:val="tagcolo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00"/>
          <w:sz w:val="20"/>
          <w:szCs w:val="20"/>
        </w:rPr>
        <w:br/>
      </w:r>
      <w:r>
        <w:rPr>
          <w:rStyle w:val="tagcolor"/>
          <w:rFonts w:ascii="Consolas" w:hAnsi="Consolas" w:cs="Consolas"/>
          <w:color w:val="0000CD"/>
          <w:sz w:val="20"/>
          <w:szCs w:val="20"/>
        </w:rPr>
        <w:t>&lt;</w:t>
      </w:r>
      <w:r>
        <w:rPr>
          <w:rStyle w:val="tagnamecolor"/>
          <w:rFonts w:ascii="Consolas" w:hAnsi="Consolas" w:cs="Consolas"/>
          <w:color w:val="A52A2A"/>
          <w:sz w:val="20"/>
          <w:szCs w:val="20"/>
        </w:rPr>
        <w:t>/body</w:t>
      </w:r>
      <w:r>
        <w:rPr>
          <w:rStyle w:val="tagcolor"/>
          <w:rFonts w:ascii="Consolas" w:hAnsi="Consolas" w:cs="Consolas"/>
          <w:color w:val="0000CD"/>
          <w:sz w:val="20"/>
          <w:szCs w:val="20"/>
        </w:rPr>
        <w:t>&gt;</w:t>
      </w:r>
      <w:r>
        <w:rPr>
          <w:rFonts w:ascii="Consolas" w:hAnsi="Consolas" w:cs="Consolas"/>
          <w:color w:val="000000"/>
          <w:sz w:val="20"/>
          <w:szCs w:val="20"/>
        </w:rPr>
        <w:br/>
      </w:r>
      <w:r>
        <w:rPr>
          <w:rStyle w:val="tagcolor"/>
          <w:rFonts w:ascii="Consolas" w:hAnsi="Consolas" w:cs="Consolas"/>
          <w:color w:val="0000CD"/>
          <w:sz w:val="20"/>
          <w:szCs w:val="20"/>
        </w:rPr>
        <w:t>&lt;</w:t>
      </w:r>
      <w:r>
        <w:rPr>
          <w:rStyle w:val="tagnamecolor"/>
          <w:rFonts w:ascii="Consolas" w:hAnsi="Consolas" w:cs="Consolas"/>
          <w:color w:val="A52A2A"/>
          <w:sz w:val="20"/>
          <w:szCs w:val="20"/>
        </w:rPr>
        <w:t>/html</w:t>
      </w:r>
      <w:r>
        <w:rPr>
          <w:rStyle w:val="tagcolor"/>
          <w:rFonts w:ascii="Consolas" w:hAnsi="Consolas" w:cs="Consolas"/>
          <w:color w:val="0000CD"/>
          <w:sz w:val="20"/>
          <w:szCs w:val="20"/>
        </w:rPr>
        <w:t>&gt;</w:t>
      </w:r>
    </w:p>
    <w:p w:rsidR="00A209E6" w:rsidRDefault="00D56B87" w:rsidP="00A209E6">
      <w:pPr>
        <w:shd w:val="clear" w:color="auto" w:fill="F1F1F1"/>
        <w:rPr>
          <w:rFonts w:ascii="Verdana" w:hAnsi="Verdana" w:cs="Times New Roman"/>
          <w:color w:val="000000"/>
          <w:sz w:val="20"/>
          <w:szCs w:val="20"/>
        </w:rPr>
      </w:pPr>
      <w:hyperlink r:id="rId72" w:tgtFrame="_blank" w:history="1">
        <w:r w:rsidR="00A209E6">
          <w:rPr>
            <w:rStyle w:val="Hyperlink"/>
            <w:rFonts w:ascii="Verdana" w:hAnsi="Verdana"/>
            <w:color w:val="FFFFFF"/>
            <w:sz w:val="20"/>
            <w:szCs w:val="20"/>
            <w:bdr w:val="none" w:sz="0" w:space="0" w:color="auto" w:frame="1"/>
            <w:shd w:val="clear" w:color="auto" w:fill="4CAF50"/>
          </w:rPr>
          <w:t>Try it Yourself »</w:t>
        </w:r>
      </w:hyperlink>
    </w:p>
    <w:p w:rsidR="00A209E6" w:rsidRDefault="00D56B87" w:rsidP="00A209E6">
      <w:pPr>
        <w:spacing w:before="259" w:after="259"/>
        <w:rPr>
          <w:rFonts w:ascii="Times New Roman" w:hAnsi="Times New Roman"/>
          <w:sz w:val="24"/>
          <w:szCs w:val="24"/>
        </w:rPr>
      </w:pPr>
      <w:r>
        <w:pict>
          <v:rect id="_x0000_i1039" style="width:0;height:0" o:hralign="center" o:hrstd="t" o:hrnoshade="t" o:hr="t" fillcolor="black" stroked="f"/>
        </w:pict>
      </w:r>
    </w:p>
    <w:p w:rsidR="00A209E6" w:rsidRDefault="00A209E6" w:rsidP="00A209E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Images in Another Folder</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not specified, the browser expects to find the image in the same folder as the web page.</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However, it is common to store images in a sub-folder. You must then include the folder name in the </w:t>
      </w:r>
      <w:r>
        <w:rPr>
          <w:rStyle w:val="HTMLCode"/>
          <w:rFonts w:ascii="Consolas" w:hAnsi="Consolas" w:cs="Consolas"/>
          <w:color w:val="DC143C"/>
          <w:shd w:val="clear" w:color="auto" w:fill="F1F1F1"/>
        </w:rPr>
        <w:t>src</w:t>
      </w:r>
      <w:r>
        <w:rPr>
          <w:rFonts w:ascii="Verdana" w:hAnsi="Verdana"/>
          <w:color w:val="000000"/>
          <w:sz w:val="20"/>
          <w:szCs w:val="20"/>
        </w:rPr>
        <w:t> attribute:</w:t>
      </w:r>
    </w:p>
    <w:p w:rsidR="00A209E6" w:rsidRDefault="00A209E6" w:rsidP="00A209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lastRenderedPageBreak/>
        <w:t>Example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="/images/html5.gif"</w:t>
      </w:r>
      <w:r>
        <w:rPr>
          <w:rStyle w:val="attributecolor"/>
          <w:rFonts w:ascii="Consolas" w:hAnsi="Consolas" w:cs="Consolas"/>
          <w:color w:val="FF0000"/>
          <w:sz w:val="20"/>
          <w:szCs w:val="20"/>
        </w:rPr>
        <w:t> alt</w:t>
      </w:r>
      <w:r>
        <w:rPr>
          <w:rStyle w:val="attributevaluecolor"/>
          <w:rFonts w:ascii="Consolas" w:hAnsi="Consolas" w:cs="Consolas"/>
          <w:color w:val="0000CD"/>
        </w:rPr>
        <w:t>="HTML5 Icon"</w:t>
      </w:r>
      <w:r>
        <w:rPr>
          <w:rStyle w:val="attributecolor"/>
          <w:rFonts w:ascii="Consolas" w:hAnsi="Consolas" w:cs="Consolas"/>
          <w:color w:val="FF0000"/>
          <w:sz w:val="20"/>
          <w:szCs w:val="20"/>
        </w:rPr>
        <w:t> style</w:t>
      </w:r>
      <w:r>
        <w:rPr>
          <w:rStyle w:val="attributevaluecolor"/>
          <w:rFonts w:ascii="Consolas" w:hAnsi="Consolas" w:cs="Consolas"/>
          <w:color w:val="0000CD"/>
        </w:rPr>
        <w:t>="width:128px;height:128px;"</w:t>
      </w:r>
      <w:r>
        <w:rPr>
          <w:rStyle w:val="tagcolor"/>
          <w:rFonts w:ascii="Consolas" w:hAnsi="Consolas" w:cs="Consolas"/>
          <w:color w:val="0000CD"/>
          <w:sz w:val="20"/>
          <w:szCs w:val="20"/>
        </w:rPr>
        <w:t>&gt;</w:t>
      </w:r>
    </w:p>
    <w:p w:rsidR="00A209E6" w:rsidRDefault="00D56B87" w:rsidP="00A209E6">
      <w:pPr>
        <w:shd w:val="clear" w:color="auto" w:fill="F1F1F1"/>
        <w:rPr>
          <w:rFonts w:ascii="Verdana" w:hAnsi="Verdana" w:cs="Times New Roman"/>
          <w:color w:val="000000"/>
          <w:sz w:val="20"/>
          <w:szCs w:val="20"/>
        </w:rPr>
      </w:pPr>
      <w:hyperlink r:id="rId73" w:tgtFrame="_blank" w:history="1">
        <w:r w:rsidR="00A209E6">
          <w:rPr>
            <w:rStyle w:val="Hyperlink"/>
            <w:rFonts w:ascii="Verdana" w:hAnsi="Verdana"/>
            <w:color w:val="FFFFFF"/>
            <w:sz w:val="20"/>
            <w:szCs w:val="20"/>
            <w:bdr w:val="none" w:sz="0" w:space="0" w:color="auto" w:frame="1"/>
            <w:shd w:val="clear" w:color="auto" w:fill="4CAF50"/>
          </w:rPr>
          <w:t>Try it Yourself »</w:t>
        </w:r>
      </w:hyperlink>
    </w:p>
    <w:p w:rsidR="00A209E6" w:rsidRDefault="00D56B87" w:rsidP="00A209E6">
      <w:pPr>
        <w:spacing w:before="259" w:after="259"/>
        <w:rPr>
          <w:rFonts w:ascii="Times New Roman" w:hAnsi="Times New Roman"/>
          <w:sz w:val="24"/>
          <w:szCs w:val="24"/>
        </w:rPr>
      </w:pPr>
      <w:r>
        <w:pict>
          <v:rect id="_x0000_i1040" style="width:0;height:0" o:hralign="center" o:hrstd="t" o:hrnoshade="t" o:hr="t" fillcolor="black" stroked="f"/>
        </w:pict>
      </w:r>
    </w:p>
    <w:p w:rsidR="00A209E6" w:rsidRDefault="00A209E6" w:rsidP="00A209E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Images on Another Server</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Some web sites store their images on image servers.</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Actually, you can access images from any web address in the world:</w:t>
      </w:r>
    </w:p>
    <w:p w:rsidR="00A209E6" w:rsidRDefault="00A209E6" w:rsidP="00A209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="https://www.w3schools.com/images/w3schools_green.jpg"</w:t>
      </w:r>
      <w:r>
        <w:rPr>
          <w:rStyle w:val="attributecolor"/>
          <w:rFonts w:ascii="Consolas" w:hAnsi="Consolas" w:cs="Consolas"/>
          <w:color w:val="FF0000"/>
          <w:sz w:val="20"/>
          <w:szCs w:val="20"/>
        </w:rPr>
        <w:t> alt</w:t>
      </w:r>
      <w:r>
        <w:rPr>
          <w:rStyle w:val="attributevaluecolor"/>
          <w:rFonts w:ascii="Consolas" w:hAnsi="Consolas" w:cs="Consolas"/>
          <w:color w:val="0000CD"/>
        </w:rPr>
        <w:t>="W3Schools.com"</w:t>
      </w:r>
      <w:r>
        <w:rPr>
          <w:rStyle w:val="tagcolor"/>
          <w:rFonts w:ascii="Consolas" w:hAnsi="Consolas" w:cs="Consolas"/>
          <w:color w:val="0000CD"/>
          <w:sz w:val="20"/>
          <w:szCs w:val="20"/>
        </w:rPr>
        <w:t>&gt;</w:t>
      </w:r>
    </w:p>
    <w:p w:rsidR="00A209E6" w:rsidRDefault="00D56B87" w:rsidP="00A209E6">
      <w:pPr>
        <w:shd w:val="clear" w:color="auto" w:fill="F1F1F1"/>
        <w:rPr>
          <w:rFonts w:ascii="Verdana" w:hAnsi="Verdana" w:cs="Times New Roman"/>
          <w:color w:val="000000"/>
          <w:sz w:val="20"/>
          <w:szCs w:val="20"/>
        </w:rPr>
      </w:pPr>
      <w:hyperlink r:id="rId74" w:tgtFrame="_blank" w:history="1">
        <w:r w:rsidR="00A209E6">
          <w:rPr>
            <w:rStyle w:val="Hyperlink"/>
            <w:rFonts w:ascii="Verdana" w:hAnsi="Verdana"/>
            <w:color w:val="FFFFFF"/>
            <w:sz w:val="20"/>
            <w:szCs w:val="20"/>
            <w:bdr w:val="none" w:sz="0" w:space="0" w:color="auto" w:frame="1"/>
            <w:shd w:val="clear" w:color="auto" w:fill="4CAF50"/>
          </w:rPr>
          <w:t>Try it Yourself »</w:t>
        </w:r>
      </w:hyperlink>
    </w:p>
    <w:p w:rsidR="00A209E6" w:rsidRDefault="00A209E6" w:rsidP="00A209E6">
      <w:pPr>
        <w:pStyle w:val="NormalWeb"/>
        <w:shd w:val="clear" w:color="auto" w:fill="FFFFCC"/>
        <w:spacing w:before="240" w:beforeAutospacing="0" w:after="240" w:afterAutospacing="0"/>
        <w:rPr>
          <w:rFonts w:ascii="Verdana" w:hAnsi="Verdana"/>
          <w:color w:val="000000"/>
          <w:sz w:val="20"/>
          <w:szCs w:val="20"/>
        </w:rPr>
      </w:pPr>
      <w:r>
        <w:rPr>
          <w:rFonts w:ascii="Verdana" w:hAnsi="Verdana"/>
          <w:color w:val="000000"/>
          <w:sz w:val="20"/>
          <w:szCs w:val="20"/>
        </w:rPr>
        <w:t>You can read more about file paths in the chapter </w:t>
      </w:r>
      <w:hyperlink r:id="rId75" w:history="1">
        <w:r>
          <w:rPr>
            <w:rStyle w:val="Hyperlink"/>
            <w:rFonts w:ascii="Verdana" w:hAnsi="Verdana"/>
            <w:sz w:val="20"/>
            <w:szCs w:val="20"/>
          </w:rPr>
          <w:t>HTML File Paths</w:t>
        </w:r>
      </w:hyperlink>
      <w:r>
        <w:rPr>
          <w:rFonts w:ascii="Verdana" w:hAnsi="Verdana"/>
          <w:color w:val="000000"/>
          <w:sz w:val="20"/>
          <w:szCs w:val="20"/>
        </w:rPr>
        <w:t>.</w:t>
      </w:r>
    </w:p>
    <w:p w:rsidR="00A209E6" w:rsidRDefault="00D56B87" w:rsidP="00A209E6">
      <w:pPr>
        <w:spacing w:before="259" w:after="259"/>
        <w:rPr>
          <w:rFonts w:ascii="Times New Roman" w:hAnsi="Times New Roman"/>
          <w:sz w:val="24"/>
          <w:szCs w:val="24"/>
        </w:rPr>
      </w:pPr>
      <w:r>
        <w:pict>
          <v:rect id="_x0000_i1041" style="width:0;height:0" o:hralign="center" o:hrstd="t" o:hrnoshade="t" o:hr="t" fillcolor="black" stroked="f"/>
        </w:pict>
      </w:r>
    </w:p>
    <w:p w:rsidR="00A209E6" w:rsidRDefault="00A209E6" w:rsidP="00A209E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Animated Images</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HTML allows animated GIFs:</w:t>
      </w:r>
    </w:p>
    <w:p w:rsidR="00A209E6" w:rsidRDefault="00A209E6" w:rsidP="00A209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="programming.gif"</w:t>
      </w:r>
      <w:r>
        <w:rPr>
          <w:rStyle w:val="attributecolor"/>
          <w:rFonts w:ascii="Consolas" w:hAnsi="Consolas" w:cs="Consolas"/>
          <w:color w:val="FF0000"/>
          <w:sz w:val="20"/>
          <w:szCs w:val="20"/>
        </w:rPr>
        <w:t> alt</w:t>
      </w:r>
      <w:r>
        <w:rPr>
          <w:rStyle w:val="attributevaluecolor"/>
          <w:rFonts w:ascii="Consolas" w:hAnsi="Consolas" w:cs="Consolas"/>
          <w:color w:val="0000CD"/>
        </w:rPr>
        <w:t>="Computer Man"</w:t>
      </w:r>
      <w:r>
        <w:rPr>
          <w:rStyle w:val="attributecolor"/>
          <w:rFonts w:ascii="Consolas" w:hAnsi="Consolas" w:cs="Consolas"/>
          <w:color w:val="FF0000"/>
          <w:sz w:val="20"/>
          <w:szCs w:val="20"/>
        </w:rPr>
        <w:t> style</w:t>
      </w:r>
      <w:r>
        <w:rPr>
          <w:rStyle w:val="attributevaluecolor"/>
          <w:rFonts w:ascii="Consolas" w:hAnsi="Consolas" w:cs="Consolas"/>
          <w:color w:val="0000CD"/>
        </w:rPr>
        <w:t>="width:48px;height:48px;"</w:t>
      </w:r>
      <w:r>
        <w:rPr>
          <w:rStyle w:val="tagcolor"/>
          <w:rFonts w:ascii="Consolas" w:hAnsi="Consolas" w:cs="Consolas"/>
          <w:color w:val="0000CD"/>
          <w:sz w:val="20"/>
          <w:szCs w:val="20"/>
        </w:rPr>
        <w:t>&gt;</w:t>
      </w:r>
    </w:p>
    <w:p w:rsidR="00A209E6" w:rsidRDefault="00D56B87" w:rsidP="00A209E6">
      <w:pPr>
        <w:shd w:val="clear" w:color="auto" w:fill="F1F1F1"/>
        <w:rPr>
          <w:rFonts w:ascii="Verdana" w:hAnsi="Verdana" w:cs="Times New Roman"/>
          <w:color w:val="000000"/>
          <w:sz w:val="20"/>
          <w:szCs w:val="20"/>
        </w:rPr>
      </w:pPr>
      <w:hyperlink r:id="rId76" w:tgtFrame="_blank" w:history="1">
        <w:r w:rsidR="00A209E6">
          <w:rPr>
            <w:rStyle w:val="Hyperlink"/>
            <w:rFonts w:ascii="Verdana" w:hAnsi="Verdana"/>
            <w:color w:val="FFFFFF"/>
            <w:sz w:val="20"/>
            <w:szCs w:val="20"/>
            <w:bdr w:val="none" w:sz="0" w:space="0" w:color="auto" w:frame="1"/>
            <w:shd w:val="clear" w:color="auto" w:fill="4CAF50"/>
          </w:rPr>
          <w:t>Try it Yourself »</w:t>
        </w:r>
      </w:hyperlink>
    </w:p>
    <w:p w:rsidR="00A209E6" w:rsidRDefault="00D56B87" w:rsidP="00A209E6">
      <w:pPr>
        <w:spacing w:before="259" w:after="259"/>
        <w:rPr>
          <w:rFonts w:ascii="Times New Roman" w:hAnsi="Times New Roman"/>
          <w:sz w:val="24"/>
          <w:szCs w:val="24"/>
        </w:rPr>
      </w:pPr>
      <w:r>
        <w:pict>
          <v:rect id="_x0000_i1042" style="width:0;height:0" o:hralign="center" o:hrstd="t" o:hrnoshade="t" o:hr="t" fillcolor="black" stroked="f"/>
        </w:pict>
      </w:r>
    </w:p>
    <w:p w:rsidR="00A209E6" w:rsidRDefault="00A209E6" w:rsidP="00A209E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Image as a Link</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To use an image as a link, put the </w:t>
      </w:r>
      <w:r>
        <w:rPr>
          <w:rStyle w:val="HTMLCode"/>
          <w:rFonts w:ascii="Consolas" w:hAnsi="Consolas" w:cs="Consolas"/>
          <w:color w:val="DC143C"/>
          <w:shd w:val="clear" w:color="auto" w:fill="F1F1F1"/>
        </w:rPr>
        <w:t>&lt;img&gt;</w:t>
      </w:r>
      <w:r>
        <w:rPr>
          <w:rFonts w:ascii="Verdana" w:hAnsi="Verdana"/>
          <w:color w:val="000000"/>
          <w:sz w:val="20"/>
          <w:szCs w:val="20"/>
        </w:rPr>
        <w:t> tag inside the </w:t>
      </w:r>
      <w:r>
        <w:rPr>
          <w:rStyle w:val="HTMLCode"/>
          <w:rFonts w:ascii="Consolas" w:hAnsi="Consolas" w:cs="Consolas"/>
          <w:color w:val="DC143C"/>
          <w:shd w:val="clear" w:color="auto" w:fill="F1F1F1"/>
        </w:rPr>
        <w:t>&lt;a&gt;</w:t>
      </w:r>
      <w:r>
        <w:rPr>
          <w:rFonts w:ascii="Verdana" w:hAnsi="Verdana"/>
          <w:color w:val="000000"/>
          <w:sz w:val="20"/>
          <w:szCs w:val="20"/>
        </w:rPr>
        <w:t> tag:</w:t>
      </w:r>
    </w:p>
    <w:p w:rsidR="00A209E6" w:rsidRDefault="00A209E6" w:rsidP="00A209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a</w:t>
      </w:r>
      <w:r>
        <w:rPr>
          <w:rStyle w:val="attributecolor"/>
          <w:rFonts w:ascii="Consolas" w:hAnsi="Consolas" w:cs="Consolas"/>
          <w:color w:val="FF0000"/>
          <w:sz w:val="20"/>
          <w:szCs w:val="20"/>
        </w:rPr>
        <w:t> href</w:t>
      </w:r>
      <w:r>
        <w:rPr>
          <w:rStyle w:val="attributevaluecolor"/>
          <w:rFonts w:ascii="Consolas" w:hAnsi="Consolas" w:cs="Consolas"/>
          <w:color w:val="0000CD"/>
        </w:rPr>
        <w:t>="default.asp"</w:t>
      </w:r>
      <w:r>
        <w:rPr>
          <w:rStyle w:val="tagcolor"/>
          <w:rFonts w:ascii="Consolas" w:hAnsi="Consolas" w:cs="Consolas"/>
          <w:color w:val="0000CD"/>
          <w:sz w:val="20"/>
          <w:szCs w:val="20"/>
        </w:rPr>
        <w:t>&gt;</w:t>
      </w:r>
      <w:r>
        <w:rPr>
          <w:rFonts w:ascii="Consolas" w:hAnsi="Consolas" w:cs="Consolas"/>
          <w:color w:val="000000"/>
          <w:sz w:val="20"/>
          <w:szCs w:val="20"/>
        </w:rPr>
        <w:br/>
        <w:t>  </w:t>
      </w: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="smiley.gif"</w:t>
      </w:r>
      <w:r>
        <w:rPr>
          <w:rStyle w:val="attributecolor"/>
          <w:rFonts w:ascii="Consolas" w:hAnsi="Consolas" w:cs="Consolas"/>
          <w:color w:val="FF0000"/>
          <w:sz w:val="20"/>
          <w:szCs w:val="20"/>
        </w:rPr>
        <w:t> alt</w:t>
      </w:r>
      <w:r>
        <w:rPr>
          <w:rStyle w:val="attributevaluecolor"/>
          <w:rFonts w:ascii="Consolas" w:hAnsi="Consolas" w:cs="Consolas"/>
          <w:color w:val="0000CD"/>
        </w:rPr>
        <w:t xml:space="preserve">="HTML </w:t>
      </w:r>
      <w:r>
        <w:rPr>
          <w:rStyle w:val="attributevaluecolor"/>
          <w:rFonts w:ascii="Consolas" w:hAnsi="Consolas" w:cs="Consolas"/>
          <w:color w:val="0000CD"/>
        </w:rPr>
        <w:lastRenderedPageBreak/>
        <w:t>tutorial"</w:t>
      </w:r>
      <w:r>
        <w:rPr>
          <w:rStyle w:val="attributecolor"/>
          <w:rFonts w:ascii="Consolas" w:hAnsi="Consolas" w:cs="Consolas"/>
          <w:color w:val="FF0000"/>
          <w:sz w:val="20"/>
          <w:szCs w:val="20"/>
        </w:rPr>
        <w:t> style</w:t>
      </w:r>
      <w:r>
        <w:rPr>
          <w:rStyle w:val="attributevaluecolor"/>
          <w:rFonts w:ascii="Consolas" w:hAnsi="Consolas" w:cs="Consolas"/>
          <w:color w:val="0000CD"/>
        </w:rPr>
        <w:t>="width:42px;height:42px;border:0;"</w:t>
      </w:r>
      <w:r>
        <w:rPr>
          <w:rStyle w:val="tagcolor"/>
          <w:rFonts w:ascii="Consolas" w:hAnsi="Consolas" w:cs="Consolas"/>
          <w:color w:val="0000CD"/>
          <w:sz w:val="20"/>
          <w:szCs w:val="20"/>
        </w:rPr>
        <w:t>&gt;</w:t>
      </w:r>
      <w:r>
        <w:rPr>
          <w:rFonts w:ascii="Consolas" w:hAnsi="Consolas" w:cs="Consolas"/>
          <w:color w:val="000000"/>
          <w:sz w:val="20"/>
          <w:szCs w:val="20"/>
        </w:rPr>
        <w:br/>
      </w:r>
      <w:r>
        <w:rPr>
          <w:rStyle w:val="tagcolor"/>
          <w:rFonts w:ascii="Consolas" w:hAnsi="Consolas" w:cs="Consolas"/>
          <w:color w:val="0000CD"/>
          <w:sz w:val="20"/>
          <w:szCs w:val="20"/>
        </w:rPr>
        <w:t>&lt;</w:t>
      </w:r>
      <w:r>
        <w:rPr>
          <w:rStyle w:val="tagnamecolor"/>
          <w:rFonts w:ascii="Consolas" w:hAnsi="Consolas" w:cs="Consolas"/>
          <w:color w:val="A52A2A"/>
          <w:sz w:val="20"/>
          <w:szCs w:val="20"/>
        </w:rPr>
        <w:t>/a</w:t>
      </w:r>
      <w:r>
        <w:rPr>
          <w:rStyle w:val="tagcolor"/>
          <w:rFonts w:ascii="Consolas" w:hAnsi="Consolas" w:cs="Consolas"/>
          <w:color w:val="0000CD"/>
          <w:sz w:val="20"/>
          <w:szCs w:val="20"/>
        </w:rPr>
        <w:t>&gt;</w:t>
      </w:r>
    </w:p>
    <w:p w:rsidR="00A209E6" w:rsidRDefault="00D56B87" w:rsidP="00A209E6">
      <w:pPr>
        <w:shd w:val="clear" w:color="auto" w:fill="F1F1F1"/>
        <w:rPr>
          <w:rFonts w:ascii="Verdana" w:hAnsi="Verdana" w:cs="Times New Roman"/>
          <w:color w:val="000000"/>
          <w:sz w:val="20"/>
          <w:szCs w:val="20"/>
        </w:rPr>
      </w:pPr>
      <w:hyperlink r:id="rId77" w:tgtFrame="_blank" w:history="1">
        <w:r w:rsidR="00A209E6">
          <w:rPr>
            <w:rStyle w:val="Hyperlink"/>
            <w:rFonts w:ascii="Verdana" w:hAnsi="Verdana"/>
            <w:color w:val="FFFFFF"/>
            <w:sz w:val="20"/>
            <w:szCs w:val="20"/>
            <w:bdr w:val="none" w:sz="0" w:space="0" w:color="auto" w:frame="1"/>
            <w:shd w:val="clear" w:color="auto" w:fill="4CAF50"/>
          </w:rPr>
          <w:t>Try it Yourself »</w:t>
        </w:r>
      </w:hyperlink>
    </w:p>
    <w:p w:rsidR="00A209E6" w:rsidRDefault="00A209E6" w:rsidP="00A209E6">
      <w:pPr>
        <w:pStyle w:val="NormalWeb"/>
        <w:shd w:val="clear" w:color="auto" w:fill="FFFFCC"/>
        <w:spacing w:before="240" w:beforeAutospacing="0" w:after="240" w:afterAutospacing="0"/>
        <w:rPr>
          <w:rFonts w:ascii="Verdana" w:hAnsi="Verdana"/>
          <w:color w:val="000000"/>
          <w:sz w:val="20"/>
          <w:szCs w:val="20"/>
        </w:rPr>
      </w:pPr>
      <w:r>
        <w:rPr>
          <w:rStyle w:val="Strong"/>
          <w:rFonts w:ascii="Verdana" w:eastAsiaTheme="majorEastAsia" w:hAnsi="Verdana"/>
          <w:color w:val="000000"/>
          <w:sz w:val="20"/>
          <w:szCs w:val="20"/>
        </w:rPr>
        <w:t>Note:</w:t>
      </w:r>
      <w:r>
        <w:rPr>
          <w:rFonts w:ascii="Verdana" w:hAnsi="Verdana"/>
          <w:color w:val="000000"/>
          <w:sz w:val="20"/>
          <w:szCs w:val="20"/>
        </w:rPr>
        <w:t> </w:t>
      </w:r>
      <w:r>
        <w:rPr>
          <w:rStyle w:val="HTMLCode"/>
          <w:rFonts w:ascii="Consolas" w:hAnsi="Consolas" w:cs="Consolas"/>
          <w:color w:val="DC143C"/>
          <w:shd w:val="clear" w:color="auto" w:fill="F1F1F1"/>
        </w:rPr>
        <w:t>border:0;</w:t>
      </w:r>
      <w:r>
        <w:rPr>
          <w:rFonts w:ascii="Verdana" w:hAnsi="Verdana"/>
          <w:color w:val="000000"/>
          <w:sz w:val="20"/>
          <w:szCs w:val="20"/>
        </w:rPr>
        <w:t> is added to prevent IE9 (and earlier) from displaying a border around the image (when the image is a link).</w:t>
      </w:r>
    </w:p>
    <w:p w:rsidR="00A209E6" w:rsidRDefault="00D56B87" w:rsidP="00A209E6">
      <w:pPr>
        <w:spacing w:before="259" w:after="259"/>
        <w:rPr>
          <w:rFonts w:ascii="Times New Roman" w:hAnsi="Times New Roman"/>
          <w:sz w:val="24"/>
          <w:szCs w:val="24"/>
        </w:rPr>
      </w:pPr>
      <w:r>
        <w:pict>
          <v:rect id="_x0000_i1043" style="width:0;height:0" o:hralign="center" o:hrstd="t" o:hrnoshade="t" o:hr="t" fillcolor="black" stroked="f"/>
        </w:pict>
      </w:r>
    </w:p>
    <w:p w:rsidR="00A209E6" w:rsidRDefault="00A209E6" w:rsidP="00A209E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Image Floating</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Use the CSS </w:t>
      </w:r>
      <w:r>
        <w:rPr>
          <w:rStyle w:val="HTMLCode"/>
          <w:rFonts w:ascii="Consolas" w:hAnsi="Consolas" w:cs="Consolas"/>
          <w:color w:val="DC143C"/>
          <w:shd w:val="clear" w:color="auto" w:fill="F1F1F1"/>
        </w:rPr>
        <w:t>float</w:t>
      </w:r>
      <w:r>
        <w:rPr>
          <w:rFonts w:ascii="Verdana" w:hAnsi="Verdana"/>
          <w:color w:val="000000"/>
          <w:sz w:val="20"/>
          <w:szCs w:val="20"/>
        </w:rPr>
        <w:t> property to let the image float to the right or to the left of a text:</w:t>
      </w:r>
    </w:p>
    <w:p w:rsidR="00A209E6" w:rsidRDefault="00A209E6" w:rsidP="00A209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p</w:t>
      </w:r>
      <w:r>
        <w:rPr>
          <w:rStyle w:val="tagcolor"/>
          <w:rFonts w:ascii="Consolas" w:hAnsi="Consolas" w:cs="Consolas"/>
          <w:color w:val="0000CD"/>
          <w:sz w:val="20"/>
          <w:szCs w:val="20"/>
        </w:rPr>
        <w:t>&gt;&lt;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="smiley.gif"</w:t>
      </w:r>
      <w:r>
        <w:rPr>
          <w:rStyle w:val="attributecolor"/>
          <w:rFonts w:ascii="Consolas" w:hAnsi="Consolas" w:cs="Consolas"/>
          <w:color w:val="FF0000"/>
          <w:sz w:val="20"/>
          <w:szCs w:val="20"/>
        </w:rPr>
        <w:t> alt</w:t>
      </w:r>
      <w:r>
        <w:rPr>
          <w:rStyle w:val="attributevaluecolor"/>
          <w:rFonts w:ascii="Consolas" w:hAnsi="Consolas" w:cs="Consolas"/>
          <w:color w:val="0000CD"/>
        </w:rPr>
        <w:t>="Smiley face"</w:t>
      </w:r>
      <w:r>
        <w:rPr>
          <w:rStyle w:val="attributecolor"/>
          <w:rFonts w:ascii="Consolas" w:hAnsi="Consolas" w:cs="Consolas"/>
          <w:color w:val="FF0000"/>
          <w:sz w:val="20"/>
          <w:szCs w:val="20"/>
        </w:rPr>
        <w:t> style</w:t>
      </w:r>
      <w:r>
        <w:rPr>
          <w:rStyle w:val="attributevaluecolor"/>
          <w:rFonts w:ascii="Consolas" w:hAnsi="Consolas" w:cs="Consolas"/>
          <w:color w:val="0000CD"/>
        </w:rPr>
        <w:t>="float:right;width:42px;height:42px;"</w:t>
      </w:r>
      <w:r>
        <w:rPr>
          <w:rStyle w:val="tagcolor"/>
          <w:rFonts w:ascii="Consolas" w:hAnsi="Consolas" w:cs="Consolas"/>
          <w:color w:val="0000CD"/>
          <w:sz w:val="20"/>
          <w:szCs w:val="20"/>
        </w:rPr>
        <w:t>&gt;</w:t>
      </w:r>
      <w:r>
        <w:rPr>
          <w:rFonts w:ascii="Consolas" w:hAnsi="Consolas" w:cs="Consolas"/>
          <w:color w:val="000000"/>
          <w:sz w:val="20"/>
          <w:szCs w:val="20"/>
        </w:rPr>
        <w:br/>
        <w:t>The image will float to the right of the text.</w:t>
      </w:r>
      <w:r>
        <w:rPr>
          <w:rStyle w:val="tagcolor"/>
          <w:rFonts w:ascii="Consolas" w:hAnsi="Consolas" w:cs="Consolas"/>
          <w:color w:val="0000CD"/>
          <w:sz w:val="20"/>
          <w:szCs w:val="20"/>
        </w:rPr>
        <w:t>&lt;</w:t>
      </w:r>
      <w:r>
        <w:rPr>
          <w:rStyle w:val="tagnamecolor"/>
          <w:rFonts w:ascii="Consolas" w:hAnsi="Consolas" w:cs="Consolas"/>
          <w:color w:val="A52A2A"/>
          <w:sz w:val="20"/>
          <w:szCs w:val="20"/>
        </w:rPr>
        <w:t>/p</w:t>
      </w:r>
      <w:r>
        <w:rPr>
          <w:rStyle w:val="tagcolo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00"/>
          <w:sz w:val="20"/>
          <w:szCs w:val="20"/>
        </w:rPr>
        <w:br/>
      </w:r>
      <w:r>
        <w:rPr>
          <w:rStyle w:val="tagcolor"/>
          <w:rFonts w:ascii="Consolas" w:hAnsi="Consolas" w:cs="Consolas"/>
          <w:color w:val="0000CD"/>
          <w:sz w:val="20"/>
          <w:szCs w:val="20"/>
        </w:rPr>
        <w:t>&lt;</w:t>
      </w:r>
      <w:r>
        <w:rPr>
          <w:rStyle w:val="tagnamecolor"/>
          <w:rFonts w:ascii="Consolas" w:hAnsi="Consolas" w:cs="Consolas"/>
          <w:color w:val="A52A2A"/>
          <w:sz w:val="20"/>
          <w:szCs w:val="20"/>
        </w:rPr>
        <w:t>p</w:t>
      </w:r>
      <w:r>
        <w:rPr>
          <w:rStyle w:val="tagcolor"/>
          <w:rFonts w:ascii="Consolas" w:hAnsi="Consolas" w:cs="Consolas"/>
          <w:color w:val="0000CD"/>
          <w:sz w:val="20"/>
          <w:szCs w:val="20"/>
        </w:rPr>
        <w:t>&gt;&lt;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="smiley.gif"</w:t>
      </w:r>
      <w:r>
        <w:rPr>
          <w:rStyle w:val="attributecolor"/>
          <w:rFonts w:ascii="Consolas" w:hAnsi="Consolas" w:cs="Consolas"/>
          <w:color w:val="FF0000"/>
          <w:sz w:val="20"/>
          <w:szCs w:val="20"/>
        </w:rPr>
        <w:t> alt</w:t>
      </w:r>
      <w:r>
        <w:rPr>
          <w:rStyle w:val="attributevaluecolor"/>
          <w:rFonts w:ascii="Consolas" w:hAnsi="Consolas" w:cs="Consolas"/>
          <w:color w:val="0000CD"/>
        </w:rPr>
        <w:t>="Smiley face"</w:t>
      </w:r>
      <w:r>
        <w:rPr>
          <w:rStyle w:val="attributecolor"/>
          <w:rFonts w:ascii="Consolas" w:hAnsi="Consolas" w:cs="Consolas"/>
          <w:color w:val="FF0000"/>
          <w:sz w:val="20"/>
          <w:szCs w:val="20"/>
        </w:rPr>
        <w:t> style</w:t>
      </w:r>
      <w:r>
        <w:rPr>
          <w:rStyle w:val="attributevaluecolor"/>
          <w:rFonts w:ascii="Consolas" w:hAnsi="Consolas" w:cs="Consolas"/>
          <w:color w:val="0000CD"/>
        </w:rPr>
        <w:t>="float:left;width:42px;height:42px;"</w:t>
      </w:r>
      <w:r>
        <w:rPr>
          <w:rStyle w:val="tagcolor"/>
          <w:rFonts w:ascii="Consolas" w:hAnsi="Consolas" w:cs="Consolas"/>
          <w:color w:val="0000CD"/>
          <w:sz w:val="20"/>
          <w:szCs w:val="20"/>
        </w:rPr>
        <w:t>&gt;</w:t>
      </w:r>
      <w:r>
        <w:rPr>
          <w:rFonts w:ascii="Consolas" w:hAnsi="Consolas" w:cs="Consolas"/>
          <w:color w:val="000000"/>
          <w:sz w:val="20"/>
          <w:szCs w:val="20"/>
        </w:rPr>
        <w:br/>
        <w:t>The image will float to the left of the text.</w:t>
      </w:r>
      <w:r>
        <w:rPr>
          <w:rStyle w:val="tagcolor"/>
          <w:rFonts w:ascii="Consolas" w:hAnsi="Consolas" w:cs="Consolas"/>
          <w:color w:val="0000CD"/>
          <w:sz w:val="20"/>
          <w:szCs w:val="20"/>
        </w:rPr>
        <w:t>&lt;</w:t>
      </w:r>
      <w:r>
        <w:rPr>
          <w:rStyle w:val="tagnamecolor"/>
          <w:rFonts w:ascii="Consolas" w:hAnsi="Consolas" w:cs="Consolas"/>
          <w:color w:val="A52A2A"/>
          <w:sz w:val="20"/>
          <w:szCs w:val="20"/>
        </w:rPr>
        <w:t>/p</w:t>
      </w:r>
      <w:r>
        <w:rPr>
          <w:rStyle w:val="tagcolor"/>
          <w:rFonts w:ascii="Consolas" w:hAnsi="Consolas" w:cs="Consolas"/>
          <w:color w:val="0000CD"/>
          <w:sz w:val="20"/>
          <w:szCs w:val="20"/>
        </w:rPr>
        <w:t>&gt;</w:t>
      </w:r>
    </w:p>
    <w:p w:rsidR="00A209E6" w:rsidRDefault="00D56B87" w:rsidP="00A209E6">
      <w:pPr>
        <w:shd w:val="clear" w:color="auto" w:fill="F1F1F1"/>
        <w:rPr>
          <w:rFonts w:ascii="Verdana" w:hAnsi="Verdana" w:cs="Times New Roman"/>
          <w:color w:val="000000"/>
          <w:sz w:val="20"/>
          <w:szCs w:val="20"/>
        </w:rPr>
      </w:pPr>
      <w:hyperlink r:id="rId78" w:tgtFrame="_blank" w:history="1">
        <w:r w:rsidR="00A209E6">
          <w:rPr>
            <w:rStyle w:val="Hyperlink"/>
            <w:rFonts w:ascii="Verdana" w:hAnsi="Verdana"/>
            <w:color w:val="FFFFFF"/>
            <w:sz w:val="20"/>
            <w:szCs w:val="20"/>
            <w:bdr w:val="none" w:sz="0" w:space="0" w:color="auto" w:frame="1"/>
            <w:shd w:val="clear" w:color="auto" w:fill="4CAF50"/>
          </w:rPr>
          <w:t>Try it Yourself »</w:t>
        </w:r>
      </w:hyperlink>
    </w:p>
    <w:p w:rsidR="00A209E6" w:rsidRDefault="00A209E6" w:rsidP="00A209E6">
      <w:pPr>
        <w:pStyle w:val="NormalWeb"/>
        <w:shd w:val="clear" w:color="auto" w:fill="FFFFCC"/>
        <w:spacing w:before="240" w:beforeAutospacing="0" w:after="240" w:afterAutospacing="0"/>
        <w:rPr>
          <w:rFonts w:ascii="Verdana" w:hAnsi="Verdana"/>
          <w:color w:val="000000"/>
          <w:sz w:val="20"/>
          <w:szCs w:val="20"/>
        </w:rPr>
      </w:pPr>
      <w:r>
        <w:rPr>
          <w:rStyle w:val="Strong"/>
          <w:rFonts w:ascii="Verdana" w:eastAsiaTheme="majorEastAsia" w:hAnsi="Verdana"/>
          <w:color w:val="000000"/>
          <w:sz w:val="20"/>
          <w:szCs w:val="20"/>
        </w:rPr>
        <w:t>Tip:</w:t>
      </w:r>
      <w:r>
        <w:rPr>
          <w:rFonts w:ascii="Verdana" w:hAnsi="Verdana"/>
          <w:color w:val="000000"/>
          <w:sz w:val="20"/>
          <w:szCs w:val="20"/>
        </w:rPr>
        <w:t> To learn more about CSS Float, read our </w:t>
      </w:r>
      <w:hyperlink r:id="rId79" w:history="1">
        <w:r>
          <w:rPr>
            <w:rStyle w:val="Hyperlink"/>
            <w:rFonts w:ascii="Verdana" w:hAnsi="Verdana"/>
            <w:sz w:val="20"/>
            <w:szCs w:val="20"/>
          </w:rPr>
          <w:t>CSS Float Tutorial</w:t>
        </w:r>
      </w:hyperlink>
      <w:r>
        <w:rPr>
          <w:rFonts w:ascii="Verdana" w:hAnsi="Verdana"/>
          <w:color w:val="000000"/>
          <w:sz w:val="20"/>
          <w:szCs w:val="20"/>
        </w:rPr>
        <w:t>.</w:t>
      </w:r>
    </w:p>
    <w:p w:rsidR="00E36E4A" w:rsidRDefault="00E36E4A"/>
    <w:p w:rsidR="00906184" w:rsidRDefault="00906184"/>
    <w:p w:rsidR="00906184" w:rsidRDefault="00906184"/>
    <w:p w:rsidR="00906184" w:rsidRDefault="00906184"/>
    <w:p w:rsidR="00906184" w:rsidRDefault="00906184"/>
    <w:p w:rsidR="00906184" w:rsidRDefault="00906184"/>
    <w:p w:rsidR="00906184" w:rsidRDefault="00906184"/>
    <w:p w:rsidR="00906184" w:rsidRDefault="00906184"/>
    <w:p w:rsidR="00906184" w:rsidRDefault="00906184"/>
    <w:p w:rsidR="00906184" w:rsidRDefault="00906184"/>
    <w:p w:rsidR="00906184" w:rsidRDefault="00906184"/>
    <w:p w:rsidR="00906184" w:rsidRDefault="00906184"/>
    <w:p w:rsidR="00906184" w:rsidRDefault="00906184" w:rsidP="00906184">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HTML Form</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An </w:t>
      </w:r>
      <w:r>
        <w:rPr>
          <w:rFonts w:ascii="Verdana" w:hAnsi="Verdana"/>
          <w:b/>
          <w:bCs/>
          <w:color w:val="000000"/>
          <w:sz w:val="17"/>
          <w:szCs w:val="17"/>
        </w:rPr>
        <w:t>HTML form</w:t>
      </w:r>
      <w:r>
        <w:rPr>
          <w:rFonts w:ascii="Verdana" w:hAnsi="Verdana"/>
          <w:color w:val="000000"/>
          <w:sz w:val="17"/>
          <w:szCs w:val="17"/>
        </w:rPr>
        <w:t> is </w:t>
      </w:r>
      <w:r>
        <w:rPr>
          <w:rFonts w:ascii="Verdana" w:hAnsi="Verdana"/>
          <w:i/>
          <w:iCs/>
          <w:color w:val="000000"/>
          <w:sz w:val="17"/>
          <w:szCs w:val="17"/>
        </w:rPr>
        <w:t>a section of a document</w:t>
      </w:r>
      <w:r>
        <w:rPr>
          <w:rFonts w:ascii="Verdana" w:hAnsi="Verdana"/>
          <w:color w:val="000000"/>
          <w:sz w:val="17"/>
          <w:szCs w:val="17"/>
        </w:rPr>
        <w:t> which contains controls such as text fields, password fields, checkboxes, radio buttons, submit button, menus etc.</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An HTML form facilitates the user to enter data that is to be sent to the server for processing such as name, email address, password, phone number, etc. .</w:t>
      </w:r>
    </w:p>
    <w:p w:rsidR="00906184" w:rsidRDefault="00D56B87" w:rsidP="00906184">
      <w:pPr>
        <w:rPr>
          <w:rFonts w:ascii="Times New Roman" w:hAnsi="Times New Roman"/>
          <w:sz w:val="24"/>
          <w:szCs w:val="24"/>
        </w:rPr>
      </w:pPr>
      <w:r>
        <w:pict>
          <v:rect id="_x0000_i1044" style="width:0;height:.65pt" o:hralign="center" o:hrstd="t" o:hrnoshade="t" o:hr="t" fillcolor="#d4d4d4" stroked="f"/>
        </w:pict>
      </w:r>
    </w:p>
    <w:p w:rsidR="00906184" w:rsidRDefault="00906184" w:rsidP="00906184">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Why use HTML Form</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HTML forms are required if you want to collect some data from of the site visitor.</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For example: If a user want to purchase some items on internet, he/she must fill the form such as shipping address and credit/debit card details so that item can be sent to the given address.</w:t>
      </w:r>
    </w:p>
    <w:p w:rsidR="00906184" w:rsidRDefault="00D56B87" w:rsidP="00906184">
      <w:pPr>
        <w:rPr>
          <w:rFonts w:ascii="Times New Roman" w:hAnsi="Times New Roman"/>
          <w:sz w:val="24"/>
          <w:szCs w:val="24"/>
        </w:rPr>
      </w:pPr>
      <w:r>
        <w:pict>
          <v:rect id="_x0000_i1045" style="width:0;height:.65pt" o:hralign="center" o:hrstd="t" o:hrnoshade="t" o:hr="t" fillcolor="#d4d4d4" stroked="f"/>
        </w:pict>
      </w:r>
    </w:p>
    <w:p w:rsidR="00906184" w:rsidRDefault="00906184" w:rsidP="00906184">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HTML Form Syntax</w:t>
      </w:r>
    </w:p>
    <w:p w:rsidR="00906184" w:rsidRDefault="00906184" w:rsidP="00906184">
      <w:pPr>
        <w:numPr>
          <w:ilvl w:val="0"/>
          <w:numId w:val="9"/>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action</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"server url"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method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"get|post"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//input controls e.g. textfield, textarea, radiobutton, button  </w:t>
      </w:r>
    </w:p>
    <w:p w:rsidR="00906184" w:rsidRDefault="00906184" w:rsidP="00906184">
      <w:pPr>
        <w:numPr>
          <w:ilvl w:val="0"/>
          <w:numId w:val="9"/>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D56B87" w:rsidP="00906184">
      <w:pPr>
        <w:spacing w:line="240" w:lineRule="auto"/>
        <w:rPr>
          <w:rFonts w:ascii="Times New Roman" w:hAnsi="Times New Roman"/>
          <w:sz w:val="24"/>
          <w:szCs w:val="24"/>
        </w:rPr>
      </w:pPr>
      <w:r>
        <w:pict>
          <v:rect id="_x0000_i1046" style="width:0;height:.65pt" o:hralign="center" o:hrstd="t" o:hrnoshade="t" o:hr="t" fillcolor="#d4d4d4" stroked="f"/>
        </w:pict>
      </w:r>
    </w:p>
    <w:p w:rsidR="00906184" w:rsidRDefault="00906184" w:rsidP="00906184">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HTML Form Tags</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Let's see the list of HTML 5 form tags.</w:t>
      </w:r>
    </w:p>
    <w:tbl>
      <w:tblPr>
        <w:tblW w:w="1127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477"/>
        <w:gridCol w:w="8797"/>
      </w:tblGrid>
      <w:tr w:rsidR="00906184" w:rsidTr="00906184">
        <w:tc>
          <w:tcPr>
            <w:tcW w:w="0" w:type="auto"/>
            <w:shd w:val="clear" w:color="auto" w:fill="C7CCBE"/>
            <w:tcMar>
              <w:top w:w="156" w:type="dxa"/>
              <w:left w:w="156" w:type="dxa"/>
              <w:bottom w:w="156" w:type="dxa"/>
              <w:right w:w="156" w:type="dxa"/>
            </w:tcMar>
            <w:hideMark/>
          </w:tcPr>
          <w:p w:rsidR="00906184" w:rsidRDefault="00906184">
            <w:pPr>
              <w:rPr>
                <w:b/>
                <w:bCs/>
                <w:color w:val="000000"/>
              </w:rPr>
            </w:pPr>
            <w:r>
              <w:rPr>
                <w:b/>
                <w:bCs/>
                <w:color w:val="000000"/>
              </w:rPr>
              <w:t>Tag</w:t>
            </w:r>
          </w:p>
        </w:tc>
        <w:tc>
          <w:tcPr>
            <w:tcW w:w="0" w:type="auto"/>
            <w:shd w:val="clear" w:color="auto" w:fill="C7CCBE"/>
            <w:tcMar>
              <w:top w:w="156" w:type="dxa"/>
              <w:left w:w="156" w:type="dxa"/>
              <w:bottom w:w="156" w:type="dxa"/>
              <w:right w:w="156" w:type="dxa"/>
            </w:tcMar>
            <w:hideMark/>
          </w:tcPr>
          <w:p w:rsidR="00906184" w:rsidRDefault="00906184">
            <w:pPr>
              <w:rPr>
                <w:b/>
                <w:bCs/>
                <w:color w:val="000000"/>
              </w:rPr>
            </w:pPr>
            <w:r>
              <w:rPr>
                <w:b/>
                <w:bCs/>
                <w:color w:val="000000"/>
              </w:rPr>
              <w:t>Description</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&lt;form&gt;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It defines an HTML form to enter inputs by the used side.</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&lt;input&gt;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It defines an input control.</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&lt;textarea&gt;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It defines a multi-line input control.</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&lt;label&gt;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It defines a label for an input element.</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&lt;fieldset&gt;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It groups the related element in a form.</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&lt;legend&gt;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It defines a caption for a &lt;fieldset&gt; element.</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lastRenderedPageBreak/>
              <w:t>&lt;select&gt;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It defines a drop-down list.</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&lt;optgroup&gt;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It defines a group of related options in a drop-down list.</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&lt;option&gt;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It defines an option in a drop-down list.</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&lt;button&gt;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It defines a clickable button.</w:t>
            </w:r>
          </w:p>
        </w:tc>
      </w:tr>
    </w:tbl>
    <w:p w:rsidR="00906184" w:rsidRDefault="00906184" w:rsidP="00906184">
      <w:pPr>
        <w:pStyle w:val="Heading2"/>
        <w:shd w:val="clear" w:color="auto" w:fill="FFFFFF"/>
        <w:spacing w:line="312" w:lineRule="atLeast"/>
        <w:rPr>
          <w:ins w:id="0" w:author="Unknown"/>
          <w:rFonts w:ascii="Helvetica" w:hAnsi="Helvetica" w:cs="Helvetica"/>
          <w:b w:val="0"/>
          <w:bCs w:val="0"/>
          <w:color w:val="610B38"/>
          <w:sz w:val="32"/>
          <w:szCs w:val="32"/>
        </w:rPr>
      </w:pPr>
      <w:ins w:id="1" w:author="Unknown">
        <w:r>
          <w:rPr>
            <w:rFonts w:ascii="Helvetica" w:hAnsi="Helvetica" w:cs="Helvetica"/>
            <w:b w:val="0"/>
            <w:bCs w:val="0"/>
            <w:color w:val="610B38"/>
            <w:sz w:val="32"/>
            <w:szCs w:val="32"/>
          </w:rPr>
          <w:t>HTML 5 Form Tags</w:t>
        </w:r>
      </w:ins>
    </w:p>
    <w:p w:rsidR="00906184" w:rsidRDefault="00906184" w:rsidP="00906184">
      <w:pPr>
        <w:pStyle w:val="NormalWeb"/>
        <w:shd w:val="clear" w:color="auto" w:fill="FFFFFF"/>
        <w:rPr>
          <w:ins w:id="2" w:author="Unknown"/>
          <w:rFonts w:ascii="Verdana" w:hAnsi="Verdana"/>
          <w:color w:val="000000"/>
          <w:sz w:val="17"/>
          <w:szCs w:val="17"/>
        </w:rPr>
      </w:pPr>
      <w:ins w:id="3" w:author="Unknown">
        <w:r>
          <w:rPr>
            <w:rFonts w:ascii="Verdana" w:hAnsi="Verdana"/>
            <w:color w:val="000000"/>
            <w:sz w:val="17"/>
            <w:szCs w:val="17"/>
          </w:rPr>
          <w:t>Let's see the list of HTML 5 form tags.</w:t>
        </w:r>
      </w:ins>
    </w:p>
    <w:tbl>
      <w:tblPr>
        <w:tblW w:w="1127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314"/>
        <w:gridCol w:w="8960"/>
      </w:tblGrid>
      <w:tr w:rsidR="00906184" w:rsidTr="00906184">
        <w:tc>
          <w:tcPr>
            <w:tcW w:w="0" w:type="auto"/>
            <w:shd w:val="clear" w:color="auto" w:fill="C7CCBE"/>
            <w:tcMar>
              <w:top w:w="156" w:type="dxa"/>
              <w:left w:w="156" w:type="dxa"/>
              <w:bottom w:w="156" w:type="dxa"/>
              <w:right w:w="156" w:type="dxa"/>
            </w:tcMar>
            <w:hideMark/>
          </w:tcPr>
          <w:p w:rsidR="00906184" w:rsidRDefault="00906184">
            <w:pPr>
              <w:rPr>
                <w:b/>
                <w:bCs/>
                <w:color w:val="000000"/>
              </w:rPr>
            </w:pPr>
            <w:r>
              <w:rPr>
                <w:b/>
                <w:bCs/>
                <w:color w:val="000000"/>
              </w:rPr>
              <w:t>Tag</w:t>
            </w:r>
          </w:p>
        </w:tc>
        <w:tc>
          <w:tcPr>
            <w:tcW w:w="0" w:type="auto"/>
            <w:shd w:val="clear" w:color="auto" w:fill="C7CCBE"/>
            <w:tcMar>
              <w:top w:w="156" w:type="dxa"/>
              <w:left w:w="156" w:type="dxa"/>
              <w:bottom w:w="156" w:type="dxa"/>
              <w:right w:w="156" w:type="dxa"/>
            </w:tcMar>
            <w:hideMark/>
          </w:tcPr>
          <w:p w:rsidR="00906184" w:rsidRDefault="00906184">
            <w:pPr>
              <w:rPr>
                <w:b/>
                <w:bCs/>
                <w:color w:val="000000"/>
              </w:rPr>
            </w:pPr>
            <w:r>
              <w:rPr>
                <w:b/>
                <w:bCs/>
                <w:color w:val="000000"/>
              </w:rPr>
              <w:t>Description</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&lt;datalist&gt;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It specifies a list of pre-defined options for input control.</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&lt;keygen&gt;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It defines a key-pair generator field for forms.</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&lt;output&gt;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It defines the result of a calculation.</w:t>
            </w:r>
          </w:p>
        </w:tc>
      </w:tr>
    </w:tbl>
    <w:p w:rsidR="00906184" w:rsidRDefault="00D56B87" w:rsidP="00906184">
      <w:pPr>
        <w:rPr>
          <w:ins w:id="4" w:author="Unknown"/>
          <w:rFonts w:ascii="Times New Roman" w:hAnsi="Times New Roman"/>
          <w:sz w:val="24"/>
          <w:szCs w:val="24"/>
        </w:rPr>
      </w:pPr>
      <w:ins w:id="5" w:author="Unknown">
        <w:r>
          <w:pict>
            <v:rect id="_x0000_i1047" style="width:0;height:.65pt" o:hralign="center" o:hrstd="t" o:hrnoshade="t" o:hr="t" fillcolor="#d4d4d4" stroked="f"/>
          </w:pict>
        </w:r>
      </w:ins>
    </w:p>
    <w:p w:rsidR="00906184" w:rsidRDefault="00906184" w:rsidP="00906184">
      <w:pPr>
        <w:pStyle w:val="Heading2"/>
        <w:shd w:val="clear" w:color="auto" w:fill="FFFFFF"/>
        <w:spacing w:line="312" w:lineRule="atLeast"/>
        <w:rPr>
          <w:ins w:id="6" w:author="Unknown"/>
          <w:rFonts w:ascii="Helvetica" w:hAnsi="Helvetica" w:cs="Helvetica"/>
          <w:b w:val="0"/>
          <w:bCs w:val="0"/>
          <w:color w:val="610B38"/>
          <w:sz w:val="32"/>
          <w:szCs w:val="32"/>
        </w:rPr>
      </w:pPr>
      <w:ins w:id="7" w:author="Unknown">
        <w:r>
          <w:rPr>
            <w:rFonts w:ascii="Helvetica" w:hAnsi="Helvetica" w:cs="Helvetica"/>
            <w:b w:val="0"/>
            <w:bCs w:val="0"/>
            <w:color w:val="610B38"/>
            <w:sz w:val="32"/>
            <w:szCs w:val="32"/>
          </w:rPr>
          <w:t>HTML &lt;form&gt; element</w:t>
        </w:r>
      </w:ins>
    </w:p>
    <w:p w:rsidR="00906184" w:rsidRDefault="00906184" w:rsidP="00906184">
      <w:pPr>
        <w:pStyle w:val="NormalWeb"/>
        <w:shd w:val="clear" w:color="auto" w:fill="FFFFFF"/>
        <w:rPr>
          <w:ins w:id="8" w:author="Unknown"/>
          <w:rFonts w:ascii="Verdana" w:hAnsi="Verdana"/>
          <w:color w:val="000000"/>
          <w:sz w:val="17"/>
          <w:szCs w:val="17"/>
        </w:rPr>
      </w:pPr>
      <w:ins w:id="9" w:author="Unknown">
        <w:r>
          <w:rPr>
            <w:rFonts w:ascii="Verdana" w:hAnsi="Verdana"/>
            <w:color w:val="000000"/>
            <w:sz w:val="17"/>
            <w:szCs w:val="17"/>
          </w:rPr>
          <w:t>The HTML &lt;form&gt; element provide a document section to take input from user. It provides various interactive controls for submitting information to web server such as text field, text area, password field, etc.</w:t>
        </w:r>
      </w:ins>
    </w:p>
    <w:p w:rsidR="00906184" w:rsidRDefault="00906184" w:rsidP="00906184">
      <w:pPr>
        <w:pStyle w:val="Heading4"/>
        <w:pBdr>
          <w:top w:val="single" w:sz="4" w:space="13" w:color="FFC0CB"/>
          <w:left w:val="single" w:sz="18" w:space="26" w:color="FFA500"/>
          <w:bottom w:val="single" w:sz="4" w:space="13" w:color="FFC0CB"/>
          <w:right w:val="single" w:sz="4" w:space="10" w:color="FFC0CB"/>
        </w:pBdr>
        <w:shd w:val="clear" w:color="auto" w:fill="FFFFFF"/>
        <w:rPr>
          <w:ins w:id="10" w:author="Unknown"/>
          <w:rFonts w:ascii="Arial" w:hAnsi="Arial" w:cs="Arial"/>
          <w:b w:val="0"/>
          <w:bCs w:val="0"/>
          <w:color w:val="008000"/>
          <w:sz w:val="20"/>
          <w:szCs w:val="20"/>
        </w:rPr>
      </w:pPr>
      <w:ins w:id="11" w:author="Unknown">
        <w:r>
          <w:rPr>
            <w:rFonts w:ascii="Arial" w:hAnsi="Arial" w:cs="Arial"/>
            <w:b w:val="0"/>
            <w:bCs w:val="0"/>
            <w:color w:val="008000"/>
            <w:sz w:val="20"/>
            <w:szCs w:val="20"/>
          </w:rPr>
          <w:t>Note: The &lt;form&gt; element does not itself create a form but it is container to contain all required form elements, such as &lt;input&gt;, &lt;label&gt;, etc.</w:t>
        </w:r>
      </w:ins>
    </w:p>
    <w:p w:rsidR="00906184" w:rsidRDefault="00906184" w:rsidP="00906184">
      <w:pPr>
        <w:pStyle w:val="NormalWeb"/>
        <w:shd w:val="clear" w:color="auto" w:fill="FFFFFF"/>
        <w:rPr>
          <w:ins w:id="12" w:author="Unknown"/>
          <w:rFonts w:ascii="Verdana" w:hAnsi="Verdana"/>
          <w:color w:val="000000"/>
          <w:sz w:val="17"/>
          <w:szCs w:val="17"/>
        </w:rPr>
      </w:pPr>
      <w:ins w:id="13" w:author="Unknown">
        <w:r>
          <w:rPr>
            <w:rStyle w:val="Strong"/>
            <w:rFonts w:ascii="Verdana" w:hAnsi="Verdana"/>
            <w:color w:val="000000"/>
            <w:sz w:val="17"/>
            <w:szCs w:val="17"/>
          </w:rPr>
          <w:t>Syntax:</w:t>
        </w:r>
      </w:ins>
    </w:p>
    <w:p w:rsidR="00906184" w:rsidRDefault="00906184" w:rsidP="00906184">
      <w:pPr>
        <w:numPr>
          <w:ilvl w:val="0"/>
          <w:numId w:val="10"/>
        </w:numPr>
        <w:shd w:val="clear" w:color="auto" w:fill="FFFFFF"/>
        <w:spacing w:after="0" w:line="272" w:lineRule="atLeast"/>
        <w:ind w:left="0"/>
        <w:rPr>
          <w:ins w:id="14" w:author="Unknown"/>
          <w:rFonts w:ascii="Verdana" w:hAnsi="Verdana"/>
          <w:color w:val="000000"/>
          <w:sz w:val="17"/>
          <w:szCs w:val="17"/>
        </w:rPr>
      </w:pPr>
      <w:ins w:id="15"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0"/>
        </w:numPr>
        <w:shd w:val="clear" w:color="auto" w:fill="FFFFFF"/>
        <w:spacing w:after="0" w:line="272" w:lineRule="atLeast"/>
        <w:ind w:left="0"/>
        <w:rPr>
          <w:ins w:id="16" w:author="Unknown"/>
          <w:rFonts w:ascii="Verdana" w:hAnsi="Verdana"/>
          <w:color w:val="000000"/>
          <w:sz w:val="17"/>
          <w:szCs w:val="17"/>
        </w:rPr>
      </w:pPr>
      <w:ins w:id="17" w:author="Unknown">
        <w:r>
          <w:rPr>
            <w:rFonts w:ascii="Verdana" w:hAnsi="Verdana"/>
            <w:color w:val="000000"/>
            <w:sz w:val="17"/>
            <w:szCs w:val="17"/>
            <w:bdr w:val="none" w:sz="0" w:space="0" w:color="auto" w:frame="1"/>
          </w:rPr>
          <w:t>//Form elements  </w:t>
        </w:r>
      </w:ins>
    </w:p>
    <w:p w:rsidR="00906184" w:rsidRDefault="00906184" w:rsidP="00906184">
      <w:pPr>
        <w:numPr>
          <w:ilvl w:val="0"/>
          <w:numId w:val="10"/>
        </w:numPr>
        <w:shd w:val="clear" w:color="auto" w:fill="FFFFFF"/>
        <w:spacing w:after="0" w:line="272" w:lineRule="atLeast"/>
        <w:ind w:left="0"/>
        <w:rPr>
          <w:ins w:id="18" w:author="Unknown"/>
          <w:rFonts w:ascii="Verdana" w:hAnsi="Verdana"/>
          <w:color w:val="000000"/>
          <w:sz w:val="17"/>
          <w:szCs w:val="17"/>
        </w:rPr>
      </w:pPr>
      <w:ins w:id="19"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D56B87" w:rsidP="00906184">
      <w:pPr>
        <w:spacing w:line="240" w:lineRule="auto"/>
        <w:rPr>
          <w:ins w:id="20" w:author="Unknown"/>
          <w:rFonts w:ascii="Times New Roman" w:hAnsi="Times New Roman"/>
          <w:sz w:val="24"/>
          <w:szCs w:val="24"/>
        </w:rPr>
      </w:pPr>
      <w:ins w:id="21" w:author="Unknown">
        <w:r>
          <w:pict>
            <v:rect id="_x0000_i1048" style="width:0;height:.65pt" o:hralign="center" o:hrstd="t" o:hrnoshade="t" o:hr="t" fillcolor="#d4d4d4" stroked="f"/>
          </w:pict>
        </w:r>
      </w:ins>
    </w:p>
    <w:p w:rsidR="00906184" w:rsidRDefault="00906184" w:rsidP="00906184">
      <w:pPr>
        <w:pStyle w:val="Heading2"/>
        <w:shd w:val="clear" w:color="auto" w:fill="FFFFFF"/>
        <w:spacing w:line="312" w:lineRule="atLeast"/>
        <w:rPr>
          <w:ins w:id="22" w:author="Unknown"/>
          <w:rFonts w:ascii="Helvetica" w:hAnsi="Helvetica" w:cs="Helvetica"/>
          <w:b w:val="0"/>
          <w:bCs w:val="0"/>
          <w:color w:val="610B38"/>
          <w:sz w:val="32"/>
          <w:szCs w:val="32"/>
        </w:rPr>
      </w:pPr>
      <w:ins w:id="23" w:author="Unknown">
        <w:r>
          <w:rPr>
            <w:rFonts w:ascii="Helvetica" w:hAnsi="Helvetica" w:cs="Helvetica"/>
            <w:b w:val="0"/>
            <w:bCs w:val="0"/>
            <w:color w:val="610B38"/>
            <w:sz w:val="32"/>
            <w:szCs w:val="32"/>
          </w:rPr>
          <w:t>HTML &lt;input&gt; element</w:t>
        </w:r>
      </w:ins>
    </w:p>
    <w:p w:rsidR="00906184" w:rsidRDefault="00906184" w:rsidP="00906184">
      <w:pPr>
        <w:pStyle w:val="NormalWeb"/>
        <w:shd w:val="clear" w:color="auto" w:fill="FFFFFF"/>
        <w:rPr>
          <w:ins w:id="24" w:author="Unknown"/>
          <w:rFonts w:ascii="Verdana" w:hAnsi="Verdana"/>
          <w:color w:val="000000"/>
          <w:sz w:val="17"/>
          <w:szCs w:val="17"/>
        </w:rPr>
      </w:pPr>
      <w:ins w:id="25" w:author="Unknown">
        <w:r>
          <w:rPr>
            <w:rFonts w:ascii="Verdana" w:hAnsi="Verdana"/>
            <w:color w:val="000000"/>
            <w:sz w:val="17"/>
            <w:szCs w:val="17"/>
          </w:rPr>
          <w:t>The HTML &lt;input&gt; element is fundamental form element. It is used to create form fields, to take input from user. We can apply different input filed to gather different information form user. Following is the example to show the simple text input.</w:t>
        </w:r>
      </w:ins>
    </w:p>
    <w:p w:rsidR="00906184" w:rsidRDefault="00906184" w:rsidP="00906184">
      <w:pPr>
        <w:pStyle w:val="Heading2"/>
        <w:shd w:val="clear" w:color="auto" w:fill="FFFFFF"/>
        <w:spacing w:line="312" w:lineRule="atLeast"/>
        <w:rPr>
          <w:ins w:id="26" w:author="Unknown"/>
          <w:rFonts w:ascii="Helvetica" w:hAnsi="Helvetica" w:cs="Helvetica"/>
          <w:b w:val="0"/>
          <w:bCs w:val="0"/>
          <w:color w:val="610B38"/>
          <w:sz w:val="32"/>
          <w:szCs w:val="32"/>
        </w:rPr>
      </w:pPr>
      <w:ins w:id="27" w:author="Unknown">
        <w:r>
          <w:rPr>
            <w:rFonts w:ascii="Helvetica" w:hAnsi="Helvetica" w:cs="Helvetica"/>
            <w:b w:val="0"/>
            <w:bCs w:val="0"/>
            <w:color w:val="610B38"/>
            <w:sz w:val="32"/>
            <w:szCs w:val="32"/>
          </w:rPr>
          <w:lastRenderedPageBreak/>
          <w:t>Example:</w:t>
        </w:r>
      </w:ins>
    </w:p>
    <w:p w:rsidR="00906184" w:rsidRDefault="00906184" w:rsidP="00906184">
      <w:pPr>
        <w:numPr>
          <w:ilvl w:val="0"/>
          <w:numId w:val="11"/>
        </w:numPr>
        <w:shd w:val="clear" w:color="auto" w:fill="FFFFFF"/>
        <w:spacing w:after="0" w:line="272" w:lineRule="atLeast"/>
        <w:ind w:left="0"/>
        <w:rPr>
          <w:ins w:id="28" w:author="Unknown"/>
          <w:rFonts w:ascii="Verdana" w:hAnsi="Verdana" w:cs="Times New Roman"/>
          <w:color w:val="000000"/>
          <w:sz w:val="17"/>
          <w:szCs w:val="17"/>
        </w:rPr>
      </w:pPr>
      <w:ins w:id="29"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1"/>
        </w:numPr>
        <w:shd w:val="clear" w:color="auto" w:fill="FFFFFF"/>
        <w:spacing w:after="0" w:line="272" w:lineRule="atLeast"/>
        <w:ind w:left="0"/>
        <w:rPr>
          <w:ins w:id="30" w:author="Unknown"/>
          <w:rFonts w:ascii="Verdana" w:hAnsi="Verdana"/>
          <w:color w:val="000000"/>
          <w:sz w:val="17"/>
          <w:szCs w:val="17"/>
        </w:rPr>
      </w:pPr>
      <w:ins w:id="31"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1"/>
        </w:numPr>
        <w:shd w:val="clear" w:color="auto" w:fill="FFFFFF"/>
        <w:spacing w:after="0" w:line="272" w:lineRule="atLeast"/>
        <w:ind w:left="0"/>
        <w:rPr>
          <w:ins w:id="32" w:author="Unknown"/>
          <w:rFonts w:ascii="Verdana" w:hAnsi="Verdana"/>
          <w:color w:val="000000"/>
          <w:sz w:val="17"/>
          <w:szCs w:val="17"/>
        </w:rPr>
      </w:pPr>
      <w:ins w:id="33" w:author="Unknown">
        <w:r>
          <w:rPr>
            <w:rFonts w:ascii="Verdana" w:hAnsi="Verdana"/>
            <w:color w:val="000000"/>
            <w:sz w:val="17"/>
            <w:szCs w:val="17"/>
            <w:bdr w:val="none" w:sz="0" w:space="0" w:color="auto" w:frame="1"/>
          </w:rPr>
          <w:t>     Enter your name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1"/>
        </w:numPr>
        <w:shd w:val="clear" w:color="auto" w:fill="FFFFFF"/>
        <w:spacing w:after="0" w:line="272" w:lineRule="atLeast"/>
        <w:ind w:left="0"/>
        <w:rPr>
          <w:ins w:id="34" w:author="Unknown"/>
          <w:rFonts w:ascii="Verdana" w:hAnsi="Verdana"/>
          <w:color w:val="000000"/>
          <w:sz w:val="17"/>
          <w:szCs w:val="17"/>
        </w:rPr>
      </w:pPr>
      <w:ins w:id="35"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"username"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1"/>
        </w:numPr>
        <w:shd w:val="clear" w:color="auto" w:fill="FFFFFF"/>
        <w:spacing w:after="0" w:line="272" w:lineRule="atLeast"/>
        <w:ind w:left="0"/>
        <w:rPr>
          <w:ins w:id="36" w:author="Unknown"/>
          <w:rFonts w:ascii="Verdana" w:hAnsi="Verdana"/>
          <w:color w:val="000000"/>
          <w:sz w:val="17"/>
          <w:szCs w:val="17"/>
        </w:rPr>
      </w:pPr>
      <w:ins w:id="37"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1"/>
        </w:numPr>
        <w:shd w:val="clear" w:color="auto" w:fill="FFFFFF"/>
        <w:spacing w:after="0" w:line="272" w:lineRule="atLeast"/>
        <w:ind w:left="0"/>
        <w:rPr>
          <w:ins w:id="38" w:author="Unknown"/>
          <w:rFonts w:ascii="Verdana" w:hAnsi="Verdana"/>
          <w:color w:val="000000"/>
          <w:sz w:val="17"/>
          <w:szCs w:val="17"/>
        </w:rPr>
      </w:pPr>
      <w:ins w:id="39"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pStyle w:val="NormalWeb"/>
        <w:shd w:val="clear" w:color="auto" w:fill="FFFFFF"/>
        <w:rPr>
          <w:ins w:id="40" w:author="Unknown"/>
          <w:rFonts w:ascii="Verdana" w:hAnsi="Verdana"/>
          <w:color w:val="000000"/>
          <w:sz w:val="17"/>
          <w:szCs w:val="17"/>
        </w:rPr>
      </w:pPr>
      <w:ins w:id="41" w:author="Unknown">
        <w:r>
          <w:rPr>
            <w:rStyle w:val="Strong"/>
            <w:rFonts w:ascii="Verdana" w:hAnsi="Verdana"/>
            <w:color w:val="000000"/>
            <w:sz w:val="17"/>
            <w:szCs w:val="17"/>
          </w:rPr>
          <w:t>Output:</w:t>
        </w:r>
      </w:ins>
    </w:p>
    <w:p w:rsidR="00906184" w:rsidRDefault="00D56B87" w:rsidP="00906184">
      <w:pPr>
        <w:rPr>
          <w:ins w:id="42" w:author="Unknown"/>
          <w:rFonts w:ascii="Times New Roman" w:hAnsi="Times New Roman"/>
          <w:sz w:val="24"/>
          <w:szCs w:val="24"/>
        </w:rPr>
      </w:pPr>
      <w:ins w:id="43" w:author="Unknown">
        <w:r>
          <w:fldChar w:fldCharType="begin"/>
        </w:r>
        <w:r w:rsidR="00906184">
          <w:instrText xml:space="preserve"> INCLUDEPICTURE "https://static.javatpoint.com/htmlpages/images/html-form.png" \* MERGEFORMATINET </w:instrText>
        </w:r>
      </w:ins>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alt="HTML Form" style="width:24pt;height:24pt"/>
        </w:pict>
      </w:r>
      <w:ins w:id="44" w:author="Unknown">
        <w:r>
          <w:fldChar w:fldCharType="end"/>
        </w:r>
      </w:ins>
    </w:p>
    <w:p w:rsidR="00906184" w:rsidRDefault="00D56B87" w:rsidP="00906184">
      <w:pPr>
        <w:rPr>
          <w:ins w:id="45" w:author="Unknown"/>
        </w:rPr>
      </w:pPr>
      <w:ins w:id="46" w:author="Unknown">
        <w:r>
          <w:pict>
            <v:rect id="_x0000_i1050" style="width:0;height:.65pt" o:hralign="center" o:hrstd="t" o:hrnoshade="t" o:hr="t" fillcolor="#d4d4d4" stroked="f"/>
          </w:pict>
        </w:r>
      </w:ins>
    </w:p>
    <w:p w:rsidR="00906184" w:rsidRDefault="00906184" w:rsidP="00906184">
      <w:pPr>
        <w:pStyle w:val="Heading2"/>
        <w:shd w:val="clear" w:color="auto" w:fill="FFFFFF"/>
        <w:spacing w:line="312" w:lineRule="atLeast"/>
        <w:rPr>
          <w:ins w:id="47" w:author="Unknown"/>
          <w:rFonts w:ascii="Helvetica" w:hAnsi="Helvetica" w:cs="Helvetica"/>
          <w:b w:val="0"/>
          <w:bCs w:val="0"/>
          <w:color w:val="610B38"/>
          <w:sz w:val="32"/>
          <w:szCs w:val="32"/>
        </w:rPr>
      </w:pPr>
      <w:ins w:id="48" w:author="Unknown">
        <w:r>
          <w:rPr>
            <w:rFonts w:ascii="Helvetica" w:hAnsi="Helvetica" w:cs="Helvetica"/>
            <w:b w:val="0"/>
            <w:bCs w:val="0"/>
            <w:color w:val="610B38"/>
            <w:sz w:val="32"/>
            <w:szCs w:val="32"/>
          </w:rPr>
          <w:t>HTML TextField Control</w:t>
        </w:r>
      </w:ins>
    </w:p>
    <w:p w:rsidR="00906184" w:rsidRDefault="00906184" w:rsidP="00906184">
      <w:pPr>
        <w:pStyle w:val="NormalWeb"/>
        <w:shd w:val="clear" w:color="auto" w:fill="FFFFFF"/>
        <w:rPr>
          <w:ins w:id="49" w:author="Unknown"/>
          <w:rFonts w:ascii="Verdana" w:hAnsi="Verdana"/>
          <w:color w:val="000000"/>
          <w:sz w:val="17"/>
          <w:szCs w:val="17"/>
        </w:rPr>
      </w:pPr>
      <w:ins w:id="50" w:author="Unknown">
        <w:r>
          <w:rPr>
            <w:rFonts w:ascii="Verdana" w:hAnsi="Verdana"/>
            <w:color w:val="000000"/>
            <w:sz w:val="17"/>
            <w:szCs w:val="17"/>
          </w:rPr>
          <w:t>The type="text" attribute of input tag creates textfield control also known as single line textfield control. The name attribute is optional, but it is required for the server side component such as JSP, ASP, PHP etc.</w:t>
        </w:r>
      </w:ins>
    </w:p>
    <w:p w:rsidR="00906184" w:rsidRDefault="00906184" w:rsidP="00906184">
      <w:pPr>
        <w:numPr>
          <w:ilvl w:val="0"/>
          <w:numId w:val="12"/>
        </w:numPr>
        <w:shd w:val="clear" w:color="auto" w:fill="FFFFFF"/>
        <w:spacing w:after="0" w:line="272" w:lineRule="atLeast"/>
        <w:ind w:left="0"/>
        <w:rPr>
          <w:ins w:id="51" w:author="Unknown"/>
          <w:rFonts w:ascii="Verdana" w:hAnsi="Verdana"/>
          <w:color w:val="000000"/>
          <w:sz w:val="17"/>
          <w:szCs w:val="17"/>
        </w:rPr>
      </w:pPr>
      <w:ins w:id="52"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2"/>
        </w:numPr>
        <w:shd w:val="clear" w:color="auto" w:fill="FFFFFF"/>
        <w:spacing w:after="0" w:line="272" w:lineRule="atLeast"/>
        <w:ind w:left="0"/>
        <w:rPr>
          <w:ins w:id="53" w:author="Unknown"/>
          <w:rFonts w:ascii="Verdana" w:hAnsi="Verdana"/>
          <w:color w:val="000000"/>
          <w:sz w:val="17"/>
          <w:szCs w:val="17"/>
        </w:rPr>
      </w:pPr>
      <w:ins w:id="54" w:author="Unknown">
        <w:r>
          <w:rPr>
            <w:rFonts w:ascii="Verdana" w:hAnsi="Verdana"/>
            <w:color w:val="000000"/>
            <w:sz w:val="17"/>
            <w:szCs w:val="17"/>
            <w:bdr w:val="none" w:sz="0" w:space="0" w:color="auto" w:frame="1"/>
          </w:rPr>
          <w:t>    First Name: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"firstname"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2"/>
        </w:numPr>
        <w:shd w:val="clear" w:color="auto" w:fill="FFFFFF"/>
        <w:spacing w:after="0" w:line="272" w:lineRule="atLeast"/>
        <w:ind w:left="0"/>
        <w:rPr>
          <w:ins w:id="55" w:author="Unknown"/>
          <w:rFonts w:ascii="Verdana" w:hAnsi="Verdana"/>
          <w:color w:val="000000"/>
          <w:sz w:val="17"/>
          <w:szCs w:val="17"/>
        </w:rPr>
      </w:pPr>
      <w:ins w:id="56" w:author="Unknown">
        <w:r>
          <w:rPr>
            <w:rFonts w:ascii="Verdana" w:hAnsi="Verdana"/>
            <w:color w:val="000000"/>
            <w:sz w:val="17"/>
            <w:szCs w:val="17"/>
            <w:bdr w:val="none" w:sz="0" w:space="0" w:color="auto" w:frame="1"/>
          </w:rPr>
          <w:t>    Last Name: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"lastname"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2"/>
        </w:numPr>
        <w:shd w:val="clear" w:color="auto" w:fill="FFFFFF"/>
        <w:spacing w:after="0" w:line="272" w:lineRule="atLeast"/>
        <w:ind w:left="0"/>
        <w:rPr>
          <w:ins w:id="57" w:author="Unknown"/>
          <w:rFonts w:ascii="Verdana" w:hAnsi="Verdana"/>
          <w:color w:val="000000"/>
          <w:sz w:val="17"/>
          <w:szCs w:val="17"/>
        </w:rPr>
      </w:pPr>
      <w:ins w:id="58"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pStyle w:val="NormalWeb"/>
        <w:shd w:val="clear" w:color="auto" w:fill="FFFFFF"/>
        <w:rPr>
          <w:ins w:id="59" w:author="Unknown"/>
          <w:rFonts w:ascii="Verdana" w:hAnsi="Verdana"/>
          <w:color w:val="000000"/>
          <w:sz w:val="17"/>
          <w:szCs w:val="17"/>
        </w:rPr>
      </w:pPr>
      <w:ins w:id="60" w:author="Unknown">
        <w:r>
          <w:rPr>
            <w:rStyle w:val="Strong"/>
            <w:rFonts w:ascii="Verdana" w:hAnsi="Verdana"/>
            <w:color w:val="000000"/>
            <w:sz w:val="17"/>
            <w:szCs w:val="17"/>
          </w:rPr>
          <w:t>Output:</w:t>
        </w:r>
      </w:ins>
    </w:p>
    <w:p w:rsidR="00906184" w:rsidRDefault="00D56B87" w:rsidP="00906184">
      <w:pPr>
        <w:rPr>
          <w:ins w:id="61" w:author="Unknown"/>
          <w:rFonts w:ascii="Times New Roman" w:hAnsi="Times New Roman"/>
          <w:sz w:val="24"/>
          <w:szCs w:val="24"/>
        </w:rPr>
      </w:pPr>
      <w:ins w:id="62" w:author="Unknown">
        <w:r>
          <w:fldChar w:fldCharType="begin"/>
        </w:r>
        <w:r w:rsidR="00906184">
          <w:instrText xml:space="preserve"> INCLUDEPICTURE "https://static.javatpoint.com/htmlpages/images/html-textfield-control.png" \* MERGEFORMATINET </w:instrText>
        </w:r>
      </w:ins>
      <w:r>
        <w:fldChar w:fldCharType="separate"/>
      </w:r>
      <w:r>
        <w:pict>
          <v:shape id="_x0000_i1051" type="#_x0000_t75" alt="HTML TextField Control" style="width:24pt;height:24pt"/>
        </w:pict>
      </w:r>
      <w:ins w:id="63" w:author="Unknown">
        <w:r>
          <w:fldChar w:fldCharType="end"/>
        </w:r>
      </w:ins>
    </w:p>
    <w:p w:rsidR="00906184" w:rsidRDefault="00906184" w:rsidP="00906184">
      <w:pPr>
        <w:pStyle w:val="Heading4"/>
        <w:pBdr>
          <w:top w:val="single" w:sz="4" w:space="13" w:color="FFC0CB"/>
          <w:left w:val="single" w:sz="18" w:space="26" w:color="FFA500"/>
          <w:bottom w:val="single" w:sz="4" w:space="13" w:color="FFC0CB"/>
          <w:right w:val="single" w:sz="4" w:space="10" w:color="FFC0CB"/>
        </w:pBdr>
        <w:shd w:val="clear" w:color="auto" w:fill="FFFFFF"/>
        <w:rPr>
          <w:ins w:id="64" w:author="Unknown"/>
          <w:rFonts w:ascii="Arial" w:hAnsi="Arial" w:cs="Arial"/>
          <w:b w:val="0"/>
          <w:bCs w:val="0"/>
          <w:color w:val="008000"/>
          <w:sz w:val="20"/>
          <w:szCs w:val="20"/>
        </w:rPr>
      </w:pPr>
      <w:ins w:id="65" w:author="Unknown">
        <w:r>
          <w:rPr>
            <w:rFonts w:ascii="Arial" w:hAnsi="Arial" w:cs="Arial"/>
            <w:b w:val="0"/>
            <w:bCs w:val="0"/>
            <w:color w:val="008000"/>
            <w:sz w:val="20"/>
            <w:szCs w:val="20"/>
          </w:rPr>
          <w:t>Note: If you will omit 'name' attribute then the text filed input will not be submitted to server.</w:t>
        </w:r>
      </w:ins>
    </w:p>
    <w:p w:rsidR="00906184" w:rsidRDefault="00D56B87" w:rsidP="00906184">
      <w:pPr>
        <w:rPr>
          <w:ins w:id="66" w:author="Unknown"/>
          <w:rFonts w:ascii="Times New Roman" w:hAnsi="Times New Roman" w:cs="Times New Roman"/>
          <w:sz w:val="24"/>
          <w:szCs w:val="24"/>
        </w:rPr>
      </w:pPr>
      <w:ins w:id="67" w:author="Unknown">
        <w:r>
          <w:pict>
            <v:rect id="_x0000_i1052" style="width:0;height:.65pt" o:hralign="center" o:hrstd="t" o:hrnoshade="t" o:hr="t" fillcolor="#d4d4d4" stroked="f"/>
          </w:pict>
        </w:r>
      </w:ins>
    </w:p>
    <w:p w:rsidR="00906184" w:rsidRDefault="00906184" w:rsidP="00906184">
      <w:pPr>
        <w:pStyle w:val="Heading2"/>
        <w:shd w:val="clear" w:color="auto" w:fill="FFFFFF"/>
        <w:spacing w:line="312" w:lineRule="atLeast"/>
        <w:rPr>
          <w:ins w:id="68" w:author="Unknown"/>
          <w:rFonts w:ascii="Helvetica" w:hAnsi="Helvetica" w:cs="Helvetica"/>
          <w:b w:val="0"/>
          <w:bCs w:val="0"/>
          <w:color w:val="610B38"/>
          <w:sz w:val="32"/>
          <w:szCs w:val="32"/>
        </w:rPr>
      </w:pPr>
      <w:ins w:id="69" w:author="Unknown">
        <w:r>
          <w:rPr>
            <w:rFonts w:ascii="Helvetica" w:hAnsi="Helvetica" w:cs="Helvetica"/>
            <w:b w:val="0"/>
            <w:bCs w:val="0"/>
            <w:color w:val="610B38"/>
            <w:sz w:val="32"/>
            <w:szCs w:val="32"/>
          </w:rPr>
          <w:t>HTML &lt;textarea&gt; tag in form</w:t>
        </w:r>
      </w:ins>
    </w:p>
    <w:p w:rsidR="00906184" w:rsidRDefault="00906184" w:rsidP="00906184">
      <w:pPr>
        <w:pStyle w:val="NormalWeb"/>
        <w:shd w:val="clear" w:color="auto" w:fill="FFFFFF"/>
        <w:rPr>
          <w:ins w:id="70" w:author="Unknown"/>
          <w:rFonts w:ascii="Verdana" w:hAnsi="Verdana"/>
          <w:color w:val="000000"/>
          <w:sz w:val="17"/>
          <w:szCs w:val="17"/>
        </w:rPr>
      </w:pPr>
      <w:ins w:id="71" w:author="Unknown">
        <w:r>
          <w:rPr>
            <w:rFonts w:ascii="Verdana" w:hAnsi="Verdana"/>
            <w:color w:val="000000"/>
            <w:sz w:val="17"/>
            <w:szCs w:val="17"/>
          </w:rPr>
          <w:t>The &lt;textarea&gt; tag in HTML is used to insert multiple-line text in a form. The size of &lt;textarea&gt; can be specify either using "rows" or "cols" attribute or by CSS.</w:t>
        </w:r>
      </w:ins>
    </w:p>
    <w:p w:rsidR="00906184" w:rsidRDefault="00906184" w:rsidP="00906184">
      <w:pPr>
        <w:pStyle w:val="NormalWeb"/>
        <w:shd w:val="clear" w:color="auto" w:fill="FFFFFF"/>
        <w:rPr>
          <w:ins w:id="72" w:author="Unknown"/>
          <w:rFonts w:ascii="Verdana" w:hAnsi="Verdana"/>
          <w:color w:val="000000"/>
          <w:sz w:val="17"/>
          <w:szCs w:val="17"/>
        </w:rPr>
      </w:pPr>
      <w:ins w:id="73" w:author="Unknown">
        <w:r>
          <w:rPr>
            <w:rStyle w:val="Strong"/>
            <w:rFonts w:ascii="Verdana" w:hAnsi="Verdana"/>
            <w:color w:val="000000"/>
            <w:sz w:val="17"/>
            <w:szCs w:val="17"/>
          </w:rPr>
          <w:t>Example:</w:t>
        </w:r>
      </w:ins>
    </w:p>
    <w:p w:rsidR="00906184" w:rsidRDefault="00906184" w:rsidP="00906184">
      <w:pPr>
        <w:numPr>
          <w:ilvl w:val="0"/>
          <w:numId w:val="13"/>
        </w:numPr>
        <w:shd w:val="clear" w:color="auto" w:fill="FFFFFF"/>
        <w:spacing w:after="0" w:line="272" w:lineRule="atLeast"/>
        <w:ind w:left="0"/>
        <w:rPr>
          <w:ins w:id="74" w:author="Unknown"/>
          <w:rFonts w:ascii="Verdana" w:hAnsi="Verdana"/>
          <w:color w:val="000000"/>
          <w:sz w:val="17"/>
          <w:szCs w:val="17"/>
        </w:rPr>
      </w:pPr>
      <w:ins w:id="75" w:author="Unknown">
        <w:r>
          <w:rPr>
            <w:rFonts w:ascii="Verdana" w:hAnsi="Verdana"/>
            <w:color w:val="000000"/>
            <w:sz w:val="17"/>
            <w:szCs w:val="17"/>
            <w:bdr w:val="none" w:sz="0" w:space="0" w:color="auto" w:frame="1"/>
          </w:rPr>
          <w:t>&lt;!DOCTYPE 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3"/>
        </w:numPr>
        <w:shd w:val="clear" w:color="auto" w:fill="FFFFFF"/>
        <w:spacing w:after="0" w:line="272" w:lineRule="atLeast"/>
        <w:ind w:left="0"/>
        <w:rPr>
          <w:ins w:id="76" w:author="Unknown"/>
          <w:rFonts w:ascii="Verdana" w:hAnsi="Verdana"/>
          <w:color w:val="000000"/>
          <w:sz w:val="17"/>
          <w:szCs w:val="17"/>
        </w:rPr>
      </w:pPr>
      <w:ins w:id="77"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3"/>
        </w:numPr>
        <w:shd w:val="clear" w:color="auto" w:fill="FFFFFF"/>
        <w:spacing w:after="0" w:line="272" w:lineRule="atLeast"/>
        <w:ind w:left="0"/>
        <w:rPr>
          <w:ins w:id="78" w:author="Unknown"/>
          <w:rFonts w:ascii="Verdana" w:hAnsi="Verdana"/>
          <w:color w:val="000000"/>
          <w:sz w:val="17"/>
          <w:szCs w:val="17"/>
        </w:rPr>
      </w:pPr>
      <w:ins w:id="79"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head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3"/>
        </w:numPr>
        <w:shd w:val="clear" w:color="auto" w:fill="FFFFFF"/>
        <w:spacing w:after="0" w:line="272" w:lineRule="atLeast"/>
        <w:ind w:left="0"/>
        <w:rPr>
          <w:ins w:id="80" w:author="Unknown"/>
          <w:rFonts w:ascii="Verdana" w:hAnsi="Verdana"/>
          <w:color w:val="000000"/>
          <w:sz w:val="17"/>
          <w:szCs w:val="17"/>
        </w:rPr>
      </w:pPr>
      <w:ins w:id="81"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title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Form in HTML</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title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3"/>
        </w:numPr>
        <w:shd w:val="clear" w:color="auto" w:fill="FFFFFF"/>
        <w:spacing w:after="0" w:line="272" w:lineRule="atLeast"/>
        <w:ind w:left="0"/>
        <w:rPr>
          <w:ins w:id="82" w:author="Unknown"/>
          <w:rFonts w:ascii="Verdana" w:hAnsi="Verdana"/>
          <w:color w:val="000000"/>
          <w:sz w:val="17"/>
          <w:szCs w:val="17"/>
        </w:rPr>
      </w:pPr>
      <w:ins w:id="83"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head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3"/>
        </w:numPr>
        <w:shd w:val="clear" w:color="auto" w:fill="FFFFFF"/>
        <w:spacing w:after="0" w:line="272" w:lineRule="atLeast"/>
        <w:ind w:left="0"/>
        <w:rPr>
          <w:ins w:id="84" w:author="Unknown"/>
          <w:rFonts w:ascii="Verdana" w:hAnsi="Verdana"/>
          <w:color w:val="000000"/>
          <w:sz w:val="17"/>
          <w:szCs w:val="17"/>
        </w:rPr>
      </w:pPr>
      <w:ins w:id="85"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3"/>
        </w:numPr>
        <w:shd w:val="clear" w:color="auto" w:fill="FFFFFF"/>
        <w:spacing w:after="0" w:line="272" w:lineRule="atLeast"/>
        <w:ind w:left="0"/>
        <w:rPr>
          <w:ins w:id="86" w:author="Unknown"/>
          <w:rFonts w:ascii="Verdana" w:hAnsi="Verdana"/>
          <w:color w:val="000000"/>
          <w:sz w:val="17"/>
          <w:szCs w:val="17"/>
        </w:rPr>
      </w:pPr>
      <w:ins w:id="87"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3"/>
        </w:numPr>
        <w:shd w:val="clear" w:color="auto" w:fill="FFFFFF"/>
        <w:spacing w:after="0" w:line="272" w:lineRule="atLeast"/>
        <w:ind w:left="0"/>
        <w:rPr>
          <w:ins w:id="88" w:author="Unknown"/>
          <w:rFonts w:ascii="Verdana" w:hAnsi="Verdana"/>
          <w:color w:val="000000"/>
          <w:sz w:val="17"/>
          <w:szCs w:val="17"/>
        </w:rPr>
      </w:pPr>
      <w:ins w:id="89" w:author="Unknown">
        <w:r>
          <w:rPr>
            <w:rFonts w:ascii="Verdana" w:hAnsi="Verdana"/>
            <w:color w:val="000000"/>
            <w:sz w:val="17"/>
            <w:szCs w:val="17"/>
            <w:bdr w:val="none" w:sz="0" w:space="0" w:color="auto" w:frame="1"/>
          </w:rPr>
          <w:t>        Enter your address:</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3"/>
        </w:numPr>
        <w:shd w:val="clear" w:color="auto" w:fill="FFFFFF"/>
        <w:spacing w:after="0" w:line="272" w:lineRule="atLeast"/>
        <w:ind w:left="0"/>
        <w:rPr>
          <w:ins w:id="90" w:author="Unknown"/>
          <w:rFonts w:ascii="Verdana" w:hAnsi="Verdana"/>
          <w:color w:val="000000"/>
          <w:sz w:val="17"/>
          <w:szCs w:val="17"/>
        </w:rPr>
      </w:pPr>
      <w:ins w:id="91" w:author="Unknown">
        <w:r>
          <w:rPr>
            <w:rFonts w:ascii="Verdana" w:hAnsi="Verdana"/>
            <w:color w:val="000000"/>
            <w:sz w:val="17"/>
            <w:szCs w:val="17"/>
            <w:bdr w:val="none" w:sz="0" w:space="0" w:color="auto" w:frame="1"/>
          </w:rPr>
          <w:lastRenderedPageBreak/>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textarea</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rows</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"2"</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cols</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"20"</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textarea</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3"/>
        </w:numPr>
        <w:shd w:val="clear" w:color="auto" w:fill="FFFFFF"/>
        <w:spacing w:after="0" w:line="272" w:lineRule="atLeast"/>
        <w:ind w:left="0"/>
        <w:rPr>
          <w:ins w:id="92" w:author="Unknown"/>
          <w:rFonts w:ascii="Verdana" w:hAnsi="Verdana"/>
          <w:color w:val="000000"/>
          <w:sz w:val="17"/>
          <w:szCs w:val="17"/>
        </w:rPr>
      </w:pPr>
      <w:ins w:id="93"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3"/>
        </w:numPr>
        <w:shd w:val="clear" w:color="auto" w:fill="FFFFFF"/>
        <w:spacing w:after="0" w:line="272" w:lineRule="atLeast"/>
        <w:ind w:left="0"/>
        <w:rPr>
          <w:ins w:id="94" w:author="Unknown"/>
          <w:rFonts w:ascii="Verdana" w:hAnsi="Verdana"/>
          <w:color w:val="000000"/>
          <w:sz w:val="17"/>
          <w:szCs w:val="17"/>
        </w:rPr>
      </w:pPr>
      <w:ins w:id="95"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3"/>
        </w:numPr>
        <w:shd w:val="clear" w:color="auto" w:fill="FFFFFF"/>
        <w:spacing w:after="0" w:line="272" w:lineRule="atLeast"/>
        <w:ind w:left="0"/>
        <w:rPr>
          <w:ins w:id="96" w:author="Unknown"/>
          <w:rFonts w:ascii="Verdana" w:hAnsi="Verdana"/>
          <w:color w:val="000000"/>
          <w:sz w:val="17"/>
          <w:szCs w:val="17"/>
        </w:rPr>
      </w:pPr>
      <w:ins w:id="97"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pStyle w:val="NormalWeb"/>
        <w:shd w:val="clear" w:color="auto" w:fill="FFFFFF"/>
        <w:rPr>
          <w:ins w:id="98" w:author="Unknown"/>
          <w:rFonts w:ascii="Verdana" w:hAnsi="Verdana"/>
          <w:color w:val="000000"/>
          <w:sz w:val="17"/>
          <w:szCs w:val="17"/>
        </w:rPr>
      </w:pPr>
      <w:ins w:id="99" w:author="Unknown">
        <w:r>
          <w:rPr>
            <w:rStyle w:val="Strong"/>
            <w:rFonts w:ascii="Verdana" w:hAnsi="Verdana"/>
            <w:color w:val="000000"/>
            <w:sz w:val="17"/>
            <w:szCs w:val="17"/>
          </w:rPr>
          <w:t>Output:</w:t>
        </w:r>
      </w:ins>
    </w:p>
    <w:p w:rsidR="00906184" w:rsidRDefault="00D56B87" w:rsidP="00906184">
      <w:pPr>
        <w:rPr>
          <w:ins w:id="100" w:author="Unknown"/>
          <w:rFonts w:ascii="Times New Roman" w:hAnsi="Times New Roman"/>
          <w:sz w:val="24"/>
          <w:szCs w:val="24"/>
        </w:rPr>
      </w:pPr>
      <w:ins w:id="101" w:author="Unknown">
        <w:r>
          <w:fldChar w:fldCharType="begin"/>
        </w:r>
        <w:r w:rsidR="00906184">
          <w:instrText xml:space="preserve"> INCLUDEPICTURE "https://static.javatpoint.com/htmlpages/images/html-textarea-tag-in-form.png" \* MERGEFORMATINET </w:instrText>
        </w:r>
      </w:ins>
      <w:r>
        <w:fldChar w:fldCharType="separate"/>
      </w:r>
      <w:r>
        <w:pict>
          <v:shape id="_x0000_i1053" type="#_x0000_t75" alt="HTML textarea tag in form" style="width:24pt;height:24pt"/>
        </w:pict>
      </w:r>
      <w:ins w:id="102" w:author="Unknown">
        <w:r>
          <w:fldChar w:fldCharType="end"/>
        </w:r>
      </w:ins>
    </w:p>
    <w:p w:rsidR="00906184" w:rsidRDefault="00D56B87" w:rsidP="00906184">
      <w:pPr>
        <w:rPr>
          <w:ins w:id="103" w:author="Unknown"/>
        </w:rPr>
      </w:pPr>
      <w:ins w:id="104" w:author="Unknown">
        <w:r>
          <w:pict>
            <v:rect id="_x0000_i1054" style="width:0;height:.65pt" o:hralign="center" o:hrstd="t" o:hrnoshade="t" o:hr="t" fillcolor="#d4d4d4" stroked="f"/>
          </w:pict>
        </w:r>
      </w:ins>
    </w:p>
    <w:p w:rsidR="00906184" w:rsidRDefault="00906184" w:rsidP="00906184">
      <w:pPr>
        <w:pStyle w:val="Heading2"/>
        <w:shd w:val="clear" w:color="auto" w:fill="FFFFFF"/>
        <w:spacing w:line="312" w:lineRule="atLeast"/>
        <w:rPr>
          <w:ins w:id="105" w:author="Unknown"/>
          <w:rFonts w:ascii="Helvetica" w:hAnsi="Helvetica" w:cs="Helvetica"/>
          <w:b w:val="0"/>
          <w:bCs w:val="0"/>
          <w:color w:val="610B38"/>
          <w:sz w:val="32"/>
          <w:szCs w:val="32"/>
        </w:rPr>
      </w:pPr>
      <w:ins w:id="106" w:author="Unknown">
        <w:r>
          <w:rPr>
            <w:rFonts w:ascii="Helvetica" w:hAnsi="Helvetica" w:cs="Helvetica"/>
            <w:b w:val="0"/>
            <w:bCs w:val="0"/>
            <w:color w:val="610B38"/>
            <w:sz w:val="32"/>
            <w:szCs w:val="32"/>
          </w:rPr>
          <w:t>Label Tag in Form</w:t>
        </w:r>
      </w:ins>
    </w:p>
    <w:p w:rsidR="00906184" w:rsidRDefault="00906184" w:rsidP="00906184">
      <w:pPr>
        <w:pStyle w:val="NormalWeb"/>
        <w:shd w:val="clear" w:color="auto" w:fill="FFFFFF"/>
        <w:rPr>
          <w:ins w:id="107" w:author="Unknown"/>
          <w:rFonts w:ascii="Verdana" w:hAnsi="Verdana"/>
          <w:color w:val="000000"/>
          <w:sz w:val="17"/>
          <w:szCs w:val="17"/>
        </w:rPr>
      </w:pPr>
      <w:ins w:id="108" w:author="Unknown">
        <w:r>
          <w:rPr>
            <w:rFonts w:ascii="Verdana" w:hAnsi="Verdana"/>
            <w:color w:val="000000"/>
            <w:sz w:val="17"/>
            <w:szCs w:val="17"/>
          </w:rPr>
          <w:t>It is considered better to have label in form. As it makes the code parser/browser/user friendly.</w:t>
        </w:r>
      </w:ins>
    </w:p>
    <w:p w:rsidR="00906184" w:rsidRDefault="00906184" w:rsidP="00906184">
      <w:pPr>
        <w:pStyle w:val="NormalWeb"/>
        <w:shd w:val="clear" w:color="auto" w:fill="FFFFFF"/>
        <w:rPr>
          <w:ins w:id="109" w:author="Unknown"/>
          <w:rFonts w:ascii="Verdana" w:hAnsi="Verdana"/>
          <w:color w:val="000000"/>
          <w:sz w:val="17"/>
          <w:szCs w:val="17"/>
        </w:rPr>
      </w:pPr>
      <w:ins w:id="110" w:author="Unknown">
        <w:r>
          <w:rPr>
            <w:rFonts w:ascii="Verdana" w:hAnsi="Verdana"/>
            <w:color w:val="000000"/>
            <w:sz w:val="17"/>
            <w:szCs w:val="17"/>
          </w:rPr>
          <w:t>If you click on the label tag, it will focus on the text control. To do so, you need to have for attribute in label tag that must be same as id attribute of input tag.</w:t>
        </w:r>
      </w:ins>
    </w:p>
    <w:p w:rsidR="00906184" w:rsidRDefault="00906184" w:rsidP="00906184">
      <w:pPr>
        <w:pStyle w:val="Heading4"/>
        <w:pBdr>
          <w:top w:val="single" w:sz="4" w:space="13" w:color="FFC0CB"/>
          <w:left w:val="single" w:sz="18" w:space="26" w:color="FFA500"/>
          <w:bottom w:val="single" w:sz="4" w:space="13" w:color="FFC0CB"/>
          <w:right w:val="single" w:sz="4" w:space="10" w:color="FFC0CB"/>
        </w:pBdr>
        <w:shd w:val="clear" w:color="auto" w:fill="FFFFFF"/>
        <w:rPr>
          <w:ins w:id="111" w:author="Unknown"/>
          <w:rFonts w:ascii="Arial" w:hAnsi="Arial" w:cs="Arial"/>
          <w:b w:val="0"/>
          <w:bCs w:val="0"/>
          <w:color w:val="008000"/>
          <w:sz w:val="20"/>
          <w:szCs w:val="20"/>
        </w:rPr>
      </w:pPr>
      <w:ins w:id="112" w:author="Unknown">
        <w:r>
          <w:rPr>
            <w:rFonts w:ascii="Arial" w:hAnsi="Arial" w:cs="Arial"/>
            <w:b w:val="0"/>
            <w:bCs w:val="0"/>
            <w:color w:val="008000"/>
            <w:sz w:val="20"/>
            <w:szCs w:val="20"/>
          </w:rPr>
          <w:t>NOTE: It is good to use &lt;label&gt; tag with form, although it is optional but if you will use it, then it will provide a focus when you tap or click on label tag. It is more worthy with touchscreens.</w:t>
        </w:r>
      </w:ins>
    </w:p>
    <w:p w:rsidR="00906184" w:rsidRDefault="00906184" w:rsidP="00906184">
      <w:pPr>
        <w:numPr>
          <w:ilvl w:val="0"/>
          <w:numId w:val="14"/>
        </w:numPr>
        <w:shd w:val="clear" w:color="auto" w:fill="FFFFFF"/>
        <w:spacing w:after="0" w:line="272" w:lineRule="atLeast"/>
        <w:ind w:left="0"/>
        <w:rPr>
          <w:ins w:id="113" w:author="Unknown"/>
          <w:rFonts w:ascii="Verdana" w:hAnsi="Verdana" w:cs="Times New Roman"/>
          <w:color w:val="000000"/>
          <w:sz w:val="17"/>
          <w:szCs w:val="17"/>
        </w:rPr>
      </w:pPr>
      <w:ins w:id="114"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4"/>
        </w:numPr>
        <w:shd w:val="clear" w:color="auto" w:fill="FFFFFF"/>
        <w:spacing w:after="0" w:line="272" w:lineRule="atLeast"/>
        <w:ind w:left="0"/>
        <w:rPr>
          <w:ins w:id="115" w:author="Unknown"/>
          <w:rFonts w:ascii="Verdana" w:hAnsi="Verdana"/>
          <w:color w:val="000000"/>
          <w:sz w:val="17"/>
          <w:szCs w:val="17"/>
        </w:rPr>
      </w:pPr>
      <w:ins w:id="116"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"firstname"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First Name: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4"/>
        </w:numPr>
        <w:shd w:val="clear" w:color="auto" w:fill="FFFFFF"/>
        <w:spacing w:after="0" w:line="272" w:lineRule="atLeast"/>
        <w:ind w:left="0"/>
        <w:rPr>
          <w:ins w:id="117" w:author="Unknown"/>
          <w:rFonts w:ascii="Verdana" w:hAnsi="Verdana"/>
          <w:color w:val="000000"/>
          <w:sz w:val="17"/>
          <w:szCs w:val="17"/>
        </w:rPr>
      </w:pPr>
      <w:ins w:id="118"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"firstname"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"firstname"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4"/>
        </w:numPr>
        <w:shd w:val="clear" w:color="auto" w:fill="FFFFFF"/>
        <w:spacing w:after="0" w:line="272" w:lineRule="atLeast"/>
        <w:ind w:left="0"/>
        <w:rPr>
          <w:ins w:id="119" w:author="Unknown"/>
          <w:rFonts w:ascii="Verdana" w:hAnsi="Verdana"/>
          <w:color w:val="000000"/>
          <w:sz w:val="17"/>
          <w:szCs w:val="17"/>
        </w:rPr>
      </w:pPr>
      <w:ins w:id="120"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"lastname"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Last Name: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4"/>
        </w:numPr>
        <w:shd w:val="clear" w:color="auto" w:fill="FFFFFF"/>
        <w:spacing w:after="0" w:line="272" w:lineRule="atLeast"/>
        <w:ind w:left="0"/>
        <w:rPr>
          <w:ins w:id="121" w:author="Unknown"/>
          <w:rFonts w:ascii="Verdana" w:hAnsi="Verdana"/>
          <w:color w:val="000000"/>
          <w:sz w:val="17"/>
          <w:szCs w:val="17"/>
        </w:rPr>
      </w:pPr>
      <w:ins w:id="122"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"lastname"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"lastname"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4"/>
        </w:numPr>
        <w:shd w:val="clear" w:color="auto" w:fill="FFFFFF"/>
        <w:spacing w:after="0" w:line="272" w:lineRule="atLeast"/>
        <w:ind w:left="0"/>
        <w:rPr>
          <w:ins w:id="123" w:author="Unknown"/>
          <w:rFonts w:ascii="Verdana" w:hAnsi="Verdana"/>
          <w:color w:val="000000"/>
          <w:sz w:val="17"/>
          <w:szCs w:val="17"/>
        </w:rPr>
      </w:pPr>
      <w:ins w:id="124"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pStyle w:val="NormalWeb"/>
        <w:shd w:val="clear" w:color="auto" w:fill="FFFFFF"/>
        <w:rPr>
          <w:ins w:id="125" w:author="Unknown"/>
          <w:rFonts w:ascii="Verdana" w:hAnsi="Verdana"/>
          <w:color w:val="000000"/>
          <w:sz w:val="17"/>
          <w:szCs w:val="17"/>
        </w:rPr>
      </w:pPr>
      <w:ins w:id="126" w:author="Unknown">
        <w:r>
          <w:rPr>
            <w:rStyle w:val="Strong"/>
            <w:rFonts w:ascii="Verdana" w:hAnsi="Verdana"/>
            <w:color w:val="000000"/>
            <w:sz w:val="17"/>
            <w:szCs w:val="17"/>
          </w:rPr>
          <w:t>Output:</w:t>
        </w:r>
      </w:ins>
    </w:p>
    <w:p w:rsidR="00906184" w:rsidRDefault="00D56B87" w:rsidP="00906184">
      <w:pPr>
        <w:rPr>
          <w:ins w:id="127" w:author="Unknown"/>
          <w:rFonts w:ascii="Times New Roman" w:hAnsi="Times New Roman"/>
          <w:sz w:val="24"/>
          <w:szCs w:val="24"/>
        </w:rPr>
      </w:pPr>
      <w:ins w:id="128" w:author="Unknown">
        <w:r>
          <w:fldChar w:fldCharType="begin"/>
        </w:r>
        <w:r w:rsidR="00906184">
          <w:instrText xml:space="preserve"> INCLUDEPICTURE "https://static.javatpoint.com/htmlpages/images/html-label-tag-in-form.png" \* MERGEFORMATINET </w:instrText>
        </w:r>
      </w:ins>
      <w:r>
        <w:fldChar w:fldCharType="separate"/>
      </w:r>
      <w:r>
        <w:pict>
          <v:shape id="_x0000_i1055" type="#_x0000_t75" alt="HTML Label Tag in Form" style="width:24pt;height:24pt"/>
        </w:pict>
      </w:r>
      <w:ins w:id="129" w:author="Unknown">
        <w:r>
          <w:fldChar w:fldCharType="end"/>
        </w:r>
      </w:ins>
    </w:p>
    <w:p w:rsidR="00906184" w:rsidRDefault="00D56B87" w:rsidP="00906184">
      <w:pPr>
        <w:rPr>
          <w:ins w:id="130" w:author="Unknown"/>
        </w:rPr>
      </w:pPr>
      <w:ins w:id="131" w:author="Unknown">
        <w:r>
          <w:pict>
            <v:rect id="_x0000_i1056" style="width:0;height:.65pt" o:hralign="center" o:hrstd="t" o:hrnoshade="t" o:hr="t" fillcolor="#d4d4d4" stroked="f"/>
          </w:pict>
        </w:r>
      </w:ins>
    </w:p>
    <w:p w:rsidR="00906184" w:rsidRDefault="00906184" w:rsidP="00906184">
      <w:pPr>
        <w:pStyle w:val="Heading2"/>
        <w:shd w:val="clear" w:color="auto" w:fill="FFFFFF"/>
        <w:spacing w:line="312" w:lineRule="atLeast"/>
        <w:rPr>
          <w:ins w:id="132" w:author="Unknown"/>
          <w:rFonts w:ascii="Helvetica" w:hAnsi="Helvetica" w:cs="Helvetica"/>
          <w:b w:val="0"/>
          <w:bCs w:val="0"/>
          <w:color w:val="610B38"/>
          <w:sz w:val="32"/>
          <w:szCs w:val="32"/>
        </w:rPr>
      </w:pPr>
      <w:ins w:id="133" w:author="Unknown">
        <w:r>
          <w:rPr>
            <w:rFonts w:ascii="Helvetica" w:hAnsi="Helvetica" w:cs="Helvetica"/>
            <w:b w:val="0"/>
            <w:bCs w:val="0"/>
            <w:color w:val="610B38"/>
            <w:sz w:val="32"/>
            <w:szCs w:val="32"/>
          </w:rPr>
          <w:t>HTML Password Field Control</w:t>
        </w:r>
      </w:ins>
    </w:p>
    <w:p w:rsidR="00906184" w:rsidRDefault="00906184" w:rsidP="00906184">
      <w:pPr>
        <w:pStyle w:val="NormalWeb"/>
        <w:shd w:val="clear" w:color="auto" w:fill="FFFFFF"/>
        <w:rPr>
          <w:ins w:id="134" w:author="Unknown"/>
          <w:rFonts w:ascii="Verdana" w:hAnsi="Verdana"/>
          <w:color w:val="000000"/>
          <w:sz w:val="17"/>
          <w:szCs w:val="17"/>
        </w:rPr>
      </w:pPr>
      <w:ins w:id="135" w:author="Unknown">
        <w:r>
          <w:rPr>
            <w:rFonts w:ascii="Verdana" w:hAnsi="Verdana"/>
            <w:color w:val="000000"/>
            <w:sz w:val="17"/>
            <w:szCs w:val="17"/>
          </w:rPr>
          <w:t>The password is not visible to the user in password field control.</w:t>
        </w:r>
      </w:ins>
    </w:p>
    <w:p w:rsidR="00906184" w:rsidRDefault="00906184" w:rsidP="00906184">
      <w:pPr>
        <w:numPr>
          <w:ilvl w:val="0"/>
          <w:numId w:val="15"/>
        </w:numPr>
        <w:shd w:val="clear" w:color="auto" w:fill="FFFFFF"/>
        <w:spacing w:after="0" w:line="272" w:lineRule="atLeast"/>
        <w:ind w:left="0"/>
        <w:rPr>
          <w:ins w:id="136" w:author="Unknown"/>
          <w:rFonts w:ascii="Verdana" w:hAnsi="Verdana"/>
          <w:color w:val="000000"/>
          <w:sz w:val="17"/>
          <w:szCs w:val="17"/>
        </w:rPr>
      </w:pPr>
      <w:ins w:id="137"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5"/>
        </w:numPr>
        <w:shd w:val="clear" w:color="auto" w:fill="FFFFFF"/>
        <w:spacing w:after="0" w:line="272" w:lineRule="atLeast"/>
        <w:ind w:left="0"/>
        <w:rPr>
          <w:ins w:id="138" w:author="Unknown"/>
          <w:rFonts w:ascii="Verdana" w:hAnsi="Verdana"/>
          <w:color w:val="000000"/>
          <w:sz w:val="17"/>
          <w:szCs w:val="17"/>
        </w:rPr>
      </w:pPr>
      <w:ins w:id="139"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Password: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5"/>
        </w:numPr>
        <w:shd w:val="clear" w:color="auto" w:fill="FFFFFF"/>
        <w:spacing w:after="0" w:line="272" w:lineRule="atLeast"/>
        <w:ind w:left="0"/>
        <w:rPr>
          <w:ins w:id="140" w:author="Unknown"/>
          <w:rFonts w:ascii="Verdana" w:hAnsi="Verdana"/>
          <w:color w:val="000000"/>
          <w:sz w:val="17"/>
          <w:szCs w:val="17"/>
        </w:rPr>
      </w:pPr>
      <w:ins w:id="141"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5"/>
        </w:numPr>
        <w:shd w:val="clear" w:color="auto" w:fill="FFFFFF"/>
        <w:spacing w:after="0" w:line="272" w:lineRule="atLeast"/>
        <w:ind w:left="0"/>
        <w:rPr>
          <w:ins w:id="142" w:author="Unknown"/>
          <w:rFonts w:ascii="Verdana" w:hAnsi="Verdana"/>
          <w:color w:val="000000"/>
          <w:sz w:val="17"/>
          <w:szCs w:val="17"/>
        </w:rPr>
      </w:pPr>
      <w:ins w:id="143"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pStyle w:val="NormalWeb"/>
        <w:shd w:val="clear" w:color="auto" w:fill="FFFFFF"/>
        <w:rPr>
          <w:ins w:id="144" w:author="Unknown"/>
          <w:rFonts w:ascii="Verdana" w:hAnsi="Verdana"/>
          <w:color w:val="000000"/>
          <w:sz w:val="17"/>
          <w:szCs w:val="17"/>
        </w:rPr>
      </w:pPr>
      <w:ins w:id="145" w:author="Unknown">
        <w:r>
          <w:rPr>
            <w:rStyle w:val="Strong"/>
            <w:rFonts w:ascii="Verdana" w:hAnsi="Verdana"/>
            <w:color w:val="000000"/>
            <w:sz w:val="17"/>
            <w:szCs w:val="17"/>
          </w:rPr>
          <w:t>Output:</w:t>
        </w:r>
      </w:ins>
    </w:p>
    <w:p w:rsidR="00906184" w:rsidRDefault="00D56B87" w:rsidP="00906184">
      <w:pPr>
        <w:rPr>
          <w:ins w:id="146" w:author="Unknown"/>
          <w:rFonts w:ascii="Times New Roman" w:hAnsi="Times New Roman"/>
          <w:sz w:val="24"/>
          <w:szCs w:val="24"/>
        </w:rPr>
      </w:pPr>
      <w:ins w:id="147" w:author="Unknown">
        <w:r>
          <w:fldChar w:fldCharType="begin"/>
        </w:r>
        <w:r w:rsidR="00906184">
          <w:instrText xml:space="preserve"> INCLUDEPICTURE "https://static.javatpoint.com/htmlpages/images/html-password-field-control.png" \* MERGEFORMATINET </w:instrText>
        </w:r>
      </w:ins>
      <w:r>
        <w:fldChar w:fldCharType="separate"/>
      </w:r>
      <w:r>
        <w:pict>
          <v:shape id="_x0000_i1057" type="#_x0000_t75" alt="HTML Password Field Control" style="width:24pt;height:24pt"/>
        </w:pict>
      </w:r>
      <w:ins w:id="148" w:author="Unknown">
        <w:r>
          <w:fldChar w:fldCharType="end"/>
        </w:r>
      </w:ins>
    </w:p>
    <w:p w:rsidR="00906184" w:rsidRDefault="00D56B87" w:rsidP="00906184">
      <w:pPr>
        <w:rPr>
          <w:ins w:id="149" w:author="Unknown"/>
        </w:rPr>
      </w:pPr>
      <w:ins w:id="150" w:author="Unknown">
        <w:r>
          <w:pict>
            <v:rect id="_x0000_i1058" style="width:0;height:.65pt" o:hralign="center" o:hrstd="t" o:hrnoshade="t" o:hr="t" fillcolor="#d4d4d4" stroked="f"/>
          </w:pict>
        </w:r>
      </w:ins>
    </w:p>
    <w:p w:rsidR="00906184" w:rsidRDefault="00906184" w:rsidP="00906184">
      <w:pPr>
        <w:pStyle w:val="Heading2"/>
        <w:shd w:val="clear" w:color="auto" w:fill="FFFFFF"/>
        <w:spacing w:line="312" w:lineRule="atLeast"/>
        <w:rPr>
          <w:ins w:id="151" w:author="Unknown"/>
          <w:rFonts w:ascii="Helvetica" w:hAnsi="Helvetica" w:cs="Helvetica"/>
          <w:b w:val="0"/>
          <w:bCs w:val="0"/>
          <w:color w:val="610B38"/>
          <w:sz w:val="32"/>
          <w:szCs w:val="32"/>
        </w:rPr>
      </w:pPr>
      <w:ins w:id="152" w:author="Unknown">
        <w:r>
          <w:rPr>
            <w:rFonts w:ascii="Helvetica" w:hAnsi="Helvetica" w:cs="Helvetica"/>
            <w:b w:val="0"/>
            <w:bCs w:val="0"/>
            <w:color w:val="610B38"/>
            <w:sz w:val="32"/>
            <w:szCs w:val="32"/>
          </w:rPr>
          <w:lastRenderedPageBreak/>
          <w:t>HTML 5 Email Field Control</w:t>
        </w:r>
      </w:ins>
    </w:p>
    <w:p w:rsidR="00906184" w:rsidRDefault="00906184" w:rsidP="00906184">
      <w:pPr>
        <w:pStyle w:val="NormalWeb"/>
        <w:shd w:val="clear" w:color="auto" w:fill="FFFFFF"/>
        <w:rPr>
          <w:ins w:id="153" w:author="Unknown"/>
          <w:rFonts w:ascii="Verdana" w:hAnsi="Verdana"/>
          <w:color w:val="000000"/>
          <w:sz w:val="17"/>
          <w:szCs w:val="17"/>
        </w:rPr>
      </w:pPr>
      <w:ins w:id="154" w:author="Unknown">
        <w:r>
          <w:rPr>
            <w:rFonts w:ascii="Verdana" w:hAnsi="Verdana"/>
            <w:color w:val="000000"/>
            <w:sz w:val="17"/>
            <w:szCs w:val="17"/>
          </w:rPr>
          <w:t>The email field in new in HTML 5. It validates the text for correct email address. You must use @ and . in this field.</w:t>
        </w:r>
      </w:ins>
    </w:p>
    <w:p w:rsidR="00906184" w:rsidRDefault="00906184" w:rsidP="00906184">
      <w:pPr>
        <w:numPr>
          <w:ilvl w:val="0"/>
          <w:numId w:val="16"/>
        </w:numPr>
        <w:shd w:val="clear" w:color="auto" w:fill="FFFFFF"/>
        <w:spacing w:after="0" w:line="272" w:lineRule="atLeast"/>
        <w:ind w:left="0"/>
        <w:rPr>
          <w:ins w:id="155" w:author="Unknown"/>
          <w:rFonts w:ascii="Verdana" w:hAnsi="Verdana"/>
          <w:color w:val="000000"/>
          <w:sz w:val="17"/>
          <w:szCs w:val="17"/>
        </w:rPr>
      </w:pPr>
      <w:ins w:id="156"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6"/>
        </w:numPr>
        <w:shd w:val="clear" w:color="auto" w:fill="FFFFFF"/>
        <w:spacing w:after="0" w:line="272" w:lineRule="atLeast"/>
        <w:ind w:left="0"/>
        <w:rPr>
          <w:ins w:id="157" w:author="Unknown"/>
          <w:rFonts w:ascii="Verdana" w:hAnsi="Verdana"/>
          <w:color w:val="000000"/>
          <w:sz w:val="17"/>
          <w:szCs w:val="17"/>
        </w:rPr>
      </w:pPr>
      <w:ins w:id="158"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"email"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Email: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6"/>
        </w:numPr>
        <w:shd w:val="clear" w:color="auto" w:fill="FFFFFF"/>
        <w:spacing w:after="0" w:line="272" w:lineRule="atLeast"/>
        <w:ind w:left="0"/>
        <w:rPr>
          <w:ins w:id="159" w:author="Unknown"/>
          <w:rFonts w:ascii="Verdana" w:hAnsi="Verdana"/>
          <w:color w:val="000000"/>
          <w:sz w:val="17"/>
          <w:szCs w:val="17"/>
        </w:rPr>
      </w:pPr>
      <w:ins w:id="160"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"email"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"email"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"email"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6"/>
        </w:numPr>
        <w:shd w:val="clear" w:color="auto" w:fill="FFFFFF"/>
        <w:spacing w:after="0" w:line="272" w:lineRule="atLeast"/>
        <w:ind w:left="0"/>
        <w:rPr>
          <w:ins w:id="161" w:author="Unknown"/>
          <w:rFonts w:ascii="Verdana" w:hAnsi="Verdana"/>
          <w:color w:val="000000"/>
          <w:sz w:val="17"/>
          <w:szCs w:val="17"/>
        </w:rPr>
      </w:pPr>
      <w:ins w:id="162"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pStyle w:val="NormalWeb"/>
        <w:shd w:val="clear" w:color="auto" w:fill="FFFFFF"/>
        <w:rPr>
          <w:ins w:id="163" w:author="Unknown"/>
          <w:rFonts w:ascii="Verdana" w:hAnsi="Verdana"/>
          <w:color w:val="000000"/>
          <w:sz w:val="17"/>
          <w:szCs w:val="17"/>
        </w:rPr>
      </w:pPr>
      <w:ins w:id="164" w:author="Unknown">
        <w:r>
          <w:rPr>
            <w:rFonts w:ascii="Verdana" w:hAnsi="Verdana"/>
            <w:color w:val="000000"/>
            <w:sz w:val="17"/>
            <w:szCs w:val="17"/>
          </w:rPr>
          <w:t>It will display in browser like below:</w:t>
        </w:r>
      </w:ins>
    </w:p>
    <w:p w:rsidR="00906184" w:rsidRDefault="00D56B87" w:rsidP="00906184">
      <w:pPr>
        <w:rPr>
          <w:ins w:id="165" w:author="Unknown"/>
          <w:rFonts w:ascii="Times New Roman" w:hAnsi="Times New Roman"/>
          <w:sz w:val="24"/>
          <w:szCs w:val="24"/>
        </w:rPr>
      </w:pPr>
      <w:ins w:id="166" w:author="Unknown">
        <w:r>
          <w:fldChar w:fldCharType="begin"/>
        </w:r>
        <w:r w:rsidR="00906184">
          <w:instrText xml:space="preserve"> INCLUDEPICTURE "https://static.javatpoint.com/htmlpages/images/html-5-email-field-control.png" \* MERGEFORMATINET </w:instrText>
        </w:r>
      </w:ins>
      <w:r>
        <w:fldChar w:fldCharType="separate"/>
      </w:r>
      <w:r>
        <w:pict>
          <v:shape id="_x0000_i1059" type="#_x0000_t75" alt="HTML 5 Email Field Control" style="width:24pt;height:24pt"/>
        </w:pict>
      </w:r>
      <w:ins w:id="167" w:author="Unknown">
        <w:r>
          <w:fldChar w:fldCharType="end"/>
        </w:r>
      </w:ins>
    </w:p>
    <w:p w:rsidR="00906184" w:rsidRDefault="00906184" w:rsidP="00906184">
      <w:pPr>
        <w:pStyle w:val="Heading4"/>
        <w:pBdr>
          <w:top w:val="single" w:sz="4" w:space="13" w:color="FFC0CB"/>
          <w:left w:val="single" w:sz="18" w:space="26" w:color="FFA500"/>
          <w:bottom w:val="single" w:sz="4" w:space="13" w:color="FFC0CB"/>
          <w:right w:val="single" w:sz="4" w:space="10" w:color="FFC0CB"/>
        </w:pBdr>
        <w:shd w:val="clear" w:color="auto" w:fill="FFFFFF"/>
        <w:rPr>
          <w:ins w:id="168" w:author="Unknown"/>
          <w:rFonts w:ascii="Arial" w:hAnsi="Arial" w:cs="Arial"/>
          <w:b w:val="0"/>
          <w:bCs w:val="0"/>
          <w:color w:val="008000"/>
          <w:sz w:val="20"/>
          <w:szCs w:val="20"/>
        </w:rPr>
      </w:pPr>
      <w:ins w:id="169" w:author="Unknown">
        <w:r>
          <w:rPr>
            <w:rFonts w:ascii="Arial" w:hAnsi="Arial" w:cs="Arial"/>
            <w:b w:val="0"/>
            <w:bCs w:val="0"/>
            <w:color w:val="008000"/>
            <w:sz w:val="20"/>
            <w:szCs w:val="20"/>
          </w:rPr>
          <w:t>Note: If we will not enter the correct email, it will display error like:</w:t>
        </w:r>
      </w:ins>
    </w:p>
    <w:p w:rsidR="00906184" w:rsidRDefault="00D56B87" w:rsidP="00906184">
      <w:pPr>
        <w:rPr>
          <w:ins w:id="170" w:author="Unknown"/>
          <w:rFonts w:ascii="Times New Roman" w:hAnsi="Times New Roman" w:cs="Times New Roman"/>
          <w:sz w:val="24"/>
          <w:szCs w:val="24"/>
        </w:rPr>
      </w:pPr>
      <w:ins w:id="171" w:author="Unknown">
        <w:r>
          <w:fldChar w:fldCharType="begin"/>
        </w:r>
        <w:r w:rsidR="00906184">
          <w:instrText xml:space="preserve"> INCLUDEPICTURE "https://static.javatpoint.com/htmlpages/images/html-5-email-field-control2.png" \* MERGEFORMATINET </w:instrText>
        </w:r>
      </w:ins>
      <w:r>
        <w:fldChar w:fldCharType="separate"/>
      </w:r>
      <w:r>
        <w:pict>
          <v:shape id="_x0000_i1060" type="#_x0000_t75" alt="HTML 5 Email Field Control" style="width:24pt;height:24pt"/>
        </w:pict>
      </w:r>
      <w:ins w:id="172" w:author="Unknown">
        <w:r>
          <w:fldChar w:fldCharType="end"/>
        </w:r>
      </w:ins>
    </w:p>
    <w:p w:rsidR="00906184" w:rsidRDefault="00D56B87" w:rsidP="00906184">
      <w:pPr>
        <w:rPr>
          <w:ins w:id="173" w:author="Unknown"/>
        </w:rPr>
      </w:pPr>
      <w:ins w:id="174" w:author="Unknown">
        <w:r>
          <w:pict>
            <v:rect id="_x0000_i1061" style="width:0;height:.65pt" o:hralign="center" o:hrstd="t" o:hrnoshade="t" o:hr="t" fillcolor="#d4d4d4" stroked="f"/>
          </w:pict>
        </w:r>
      </w:ins>
    </w:p>
    <w:p w:rsidR="00906184" w:rsidRDefault="00906184" w:rsidP="00906184">
      <w:pPr>
        <w:pStyle w:val="Heading2"/>
        <w:shd w:val="clear" w:color="auto" w:fill="FFFFFF"/>
        <w:spacing w:line="312" w:lineRule="atLeast"/>
        <w:rPr>
          <w:ins w:id="175" w:author="Unknown"/>
          <w:rFonts w:ascii="Helvetica" w:hAnsi="Helvetica" w:cs="Helvetica"/>
          <w:b w:val="0"/>
          <w:bCs w:val="0"/>
          <w:color w:val="610B38"/>
          <w:sz w:val="32"/>
          <w:szCs w:val="32"/>
        </w:rPr>
      </w:pPr>
      <w:ins w:id="176" w:author="Unknown">
        <w:r>
          <w:rPr>
            <w:rFonts w:ascii="Helvetica" w:hAnsi="Helvetica" w:cs="Helvetica"/>
            <w:b w:val="0"/>
            <w:bCs w:val="0"/>
            <w:color w:val="610B38"/>
            <w:sz w:val="32"/>
            <w:szCs w:val="32"/>
          </w:rPr>
          <w:t>Radio Button Control</w:t>
        </w:r>
      </w:ins>
    </w:p>
    <w:p w:rsidR="00906184" w:rsidRDefault="00906184" w:rsidP="00906184">
      <w:pPr>
        <w:pStyle w:val="NormalWeb"/>
        <w:shd w:val="clear" w:color="auto" w:fill="FFFFFF"/>
        <w:rPr>
          <w:ins w:id="177" w:author="Unknown"/>
          <w:rFonts w:ascii="Verdana" w:hAnsi="Verdana"/>
          <w:color w:val="000000"/>
          <w:sz w:val="17"/>
          <w:szCs w:val="17"/>
        </w:rPr>
      </w:pPr>
      <w:ins w:id="178" w:author="Unknown">
        <w:r>
          <w:rPr>
            <w:rFonts w:ascii="Verdana" w:hAnsi="Verdana"/>
            <w:color w:val="000000"/>
            <w:sz w:val="17"/>
            <w:szCs w:val="17"/>
          </w:rPr>
          <w:t>The radio button is used to select one option from multiple options. It is used for selection of gender, quiz questions etc.</w:t>
        </w:r>
      </w:ins>
    </w:p>
    <w:p w:rsidR="00906184" w:rsidRDefault="00906184" w:rsidP="00906184">
      <w:pPr>
        <w:pStyle w:val="NormalWeb"/>
        <w:shd w:val="clear" w:color="auto" w:fill="FFFFFF"/>
        <w:rPr>
          <w:ins w:id="179" w:author="Unknown"/>
          <w:rFonts w:ascii="Verdana" w:hAnsi="Verdana"/>
          <w:color w:val="000000"/>
          <w:sz w:val="17"/>
          <w:szCs w:val="17"/>
        </w:rPr>
      </w:pPr>
      <w:ins w:id="180" w:author="Unknown">
        <w:r>
          <w:rPr>
            <w:rFonts w:ascii="Verdana" w:hAnsi="Verdana"/>
            <w:color w:val="000000"/>
            <w:sz w:val="17"/>
            <w:szCs w:val="17"/>
          </w:rPr>
          <w:t>If you use one name for all the radio buttons, only one radio button can be selected at a time.</w:t>
        </w:r>
      </w:ins>
    </w:p>
    <w:p w:rsidR="00906184" w:rsidRDefault="00906184" w:rsidP="00906184">
      <w:pPr>
        <w:pStyle w:val="NormalWeb"/>
        <w:shd w:val="clear" w:color="auto" w:fill="FFFFFF"/>
        <w:rPr>
          <w:ins w:id="181" w:author="Unknown"/>
          <w:rFonts w:ascii="Verdana" w:hAnsi="Verdana"/>
          <w:color w:val="000000"/>
          <w:sz w:val="17"/>
          <w:szCs w:val="17"/>
        </w:rPr>
      </w:pPr>
      <w:ins w:id="182" w:author="Unknown">
        <w:r>
          <w:rPr>
            <w:rFonts w:ascii="Verdana" w:hAnsi="Verdana"/>
            <w:color w:val="000000"/>
            <w:sz w:val="17"/>
            <w:szCs w:val="17"/>
          </w:rPr>
          <w:t>Using radio buttons for multiple options, you can only choose a single option at a time.</w:t>
        </w:r>
      </w:ins>
    </w:p>
    <w:p w:rsidR="00906184" w:rsidRDefault="00906184" w:rsidP="00906184">
      <w:pPr>
        <w:numPr>
          <w:ilvl w:val="0"/>
          <w:numId w:val="17"/>
        </w:numPr>
        <w:shd w:val="clear" w:color="auto" w:fill="FFFFFF"/>
        <w:spacing w:after="0" w:line="272" w:lineRule="atLeast"/>
        <w:ind w:left="0"/>
        <w:rPr>
          <w:ins w:id="183" w:author="Unknown"/>
          <w:rFonts w:ascii="Verdana" w:hAnsi="Verdana"/>
          <w:color w:val="000000"/>
          <w:sz w:val="17"/>
          <w:szCs w:val="17"/>
        </w:rPr>
      </w:pPr>
      <w:ins w:id="184"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7"/>
        </w:numPr>
        <w:shd w:val="clear" w:color="auto" w:fill="FFFFFF"/>
        <w:spacing w:after="0" w:line="272" w:lineRule="atLeast"/>
        <w:ind w:left="0"/>
        <w:rPr>
          <w:ins w:id="185" w:author="Unknown"/>
          <w:rFonts w:ascii="Verdana" w:hAnsi="Verdana"/>
          <w:color w:val="000000"/>
          <w:sz w:val="17"/>
          <w:szCs w:val="17"/>
        </w:rPr>
      </w:pPr>
      <w:ins w:id="186"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"gender"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Gender: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7"/>
        </w:numPr>
        <w:shd w:val="clear" w:color="auto" w:fill="FFFFFF"/>
        <w:spacing w:after="0" w:line="272" w:lineRule="atLeast"/>
        <w:ind w:left="0"/>
        <w:rPr>
          <w:ins w:id="187" w:author="Unknown"/>
          <w:rFonts w:ascii="Verdana" w:hAnsi="Verdana"/>
          <w:color w:val="000000"/>
          <w:sz w:val="17"/>
          <w:szCs w:val="17"/>
        </w:rPr>
      </w:pPr>
      <w:ins w:id="188"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"radio"</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"gender"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"gender"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"male"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Male  </w:t>
        </w:r>
      </w:ins>
    </w:p>
    <w:p w:rsidR="00906184" w:rsidRDefault="00906184" w:rsidP="00906184">
      <w:pPr>
        <w:numPr>
          <w:ilvl w:val="0"/>
          <w:numId w:val="17"/>
        </w:numPr>
        <w:shd w:val="clear" w:color="auto" w:fill="FFFFFF"/>
        <w:spacing w:after="0" w:line="272" w:lineRule="atLeast"/>
        <w:ind w:left="0"/>
        <w:rPr>
          <w:ins w:id="189" w:author="Unknown"/>
          <w:rFonts w:ascii="Verdana" w:hAnsi="Verdana"/>
          <w:color w:val="000000"/>
          <w:sz w:val="17"/>
          <w:szCs w:val="17"/>
        </w:rPr>
      </w:pPr>
      <w:ins w:id="190"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"radio"</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"gender"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"gender"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"female"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Female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7"/>
        </w:numPr>
        <w:shd w:val="clear" w:color="auto" w:fill="FFFFFF"/>
        <w:spacing w:after="0" w:line="272" w:lineRule="atLeast"/>
        <w:ind w:left="0"/>
        <w:rPr>
          <w:ins w:id="191" w:author="Unknown"/>
          <w:rFonts w:ascii="Verdana" w:hAnsi="Verdana"/>
          <w:color w:val="000000"/>
          <w:sz w:val="17"/>
          <w:szCs w:val="17"/>
        </w:rPr>
      </w:pPr>
      <w:ins w:id="192"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D56B87" w:rsidP="00906184">
      <w:pPr>
        <w:spacing w:line="240" w:lineRule="auto"/>
        <w:rPr>
          <w:ins w:id="193" w:author="Unknown"/>
          <w:rFonts w:ascii="Times New Roman" w:hAnsi="Times New Roman"/>
          <w:sz w:val="24"/>
          <w:szCs w:val="24"/>
        </w:rPr>
      </w:pPr>
      <w:ins w:id="194" w:author="Unknown">
        <w:r>
          <w:fldChar w:fldCharType="begin"/>
        </w:r>
        <w:r w:rsidR="00906184">
          <w:instrText xml:space="preserve"> INCLUDEPICTURE "https://static.javatpoint.com/htmlpages/images/radio-button-control.png" \* MERGEFORMATINET </w:instrText>
        </w:r>
      </w:ins>
      <w:r>
        <w:fldChar w:fldCharType="separate"/>
      </w:r>
      <w:r>
        <w:pict>
          <v:shape id="_x0000_i1062" type="#_x0000_t75" alt="Radio Button Control" style="width:24pt;height:24pt"/>
        </w:pict>
      </w:r>
      <w:ins w:id="195" w:author="Unknown">
        <w:r>
          <w:fldChar w:fldCharType="end"/>
        </w:r>
      </w:ins>
    </w:p>
    <w:p w:rsidR="00906184" w:rsidRDefault="00D56B87" w:rsidP="00906184">
      <w:pPr>
        <w:rPr>
          <w:ins w:id="196" w:author="Unknown"/>
        </w:rPr>
      </w:pPr>
      <w:ins w:id="197" w:author="Unknown">
        <w:r>
          <w:pict>
            <v:rect id="_x0000_i1063" style="width:0;height:.65pt" o:hralign="center" o:hrstd="t" o:hrnoshade="t" o:hr="t" fillcolor="#d4d4d4" stroked="f"/>
          </w:pict>
        </w:r>
      </w:ins>
    </w:p>
    <w:p w:rsidR="00906184" w:rsidRDefault="00906184" w:rsidP="00906184">
      <w:pPr>
        <w:pStyle w:val="Heading2"/>
        <w:shd w:val="clear" w:color="auto" w:fill="FFFFFF"/>
        <w:spacing w:line="312" w:lineRule="atLeast"/>
        <w:rPr>
          <w:ins w:id="198" w:author="Unknown"/>
          <w:rFonts w:ascii="Helvetica" w:hAnsi="Helvetica" w:cs="Helvetica"/>
          <w:b w:val="0"/>
          <w:bCs w:val="0"/>
          <w:color w:val="610B38"/>
          <w:sz w:val="32"/>
          <w:szCs w:val="32"/>
        </w:rPr>
      </w:pPr>
      <w:ins w:id="199" w:author="Unknown">
        <w:r>
          <w:rPr>
            <w:rFonts w:ascii="Helvetica" w:hAnsi="Helvetica" w:cs="Helvetica"/>
            <w:b w:val="0"/>
            <w:bCs w:val="0"/>
            <w:color w:val="610B38"/>
            <w:sz w:val="32"/>
            <w:szCs w:val="32"/>
          </w:rPr>
          <w:t>Checkbox Control</w:t>
        </w:r>
      </w:ins>
    </w:p>
    <w:p w:rsidR="00906184" w:rsidRDefault="00906184" w:rsidP="00906184">
      <w:pPr>
        <w:pStyle w:val="NormalWeb"/>
        <w:shd w:val="clear" w:color="auto" w:fill="FFFFFF"/>
        <w:rPr>
          <w:ins w:id="200" w:author="Unknown"/>
          <w:rFonts w:ascii="Verdana" w:hAnsi="Verdana"/>
          <w:color w:val="000000"/>
          <w:sz w:val="17"/>
          <w:szCs w:val="17"/>
        </w:rPr>
      </w:pPr>
      <w:ins w:id="201" w:author="Unknown">
        <w:r>
          <w:rPr>
            <w:rFonts w:ascii="Verdana" w:hAnsi="Verdana"/>
            <w:color w:val="000000"/>
            <w:sz w:val="17"/>
            <w:szCs w:val="17"/>
          </w:rPr>
          <w:t>The checkbox control is used to check multiple options from given checkboxes.</w:t>
        </w:r>
      </w:ins>
    </w:p>
    <w:p w:rsidR="00906184" w:rsidRDefault="00906184" w:rsidP="00906184">
      <w:pPr>
        <w:numPr>
          <w:ilvl w:val="0"/>
          <w:numId w:val="18"/>
        </w:numPr>
        <w:shd w:val="clear" w:color="auto" w:fill="FFFFFF"/>
        <w:spacing w:after="0" w:line="272" w:lineRule="atLeast"/>
        <w:ind w:left="0"/>
        <w:rPr>
          <w:ins w:id="202" w:author="Unknown"/>
          <w:rFonts w:ascii="Verdana" w:hAnsi="Verdana"/>
          <w:color w:val="000000"/>
          <w:sz w:val="17"/>
          <w:szCs w:val="17"/>
        </w:rPr>
      </w:pPr>
      <w:ins w:id="203"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8"/>
        </w:numPr>
        <w:shd w:val="clear" w:color="auto" w:fill="FFFFFF"/>
        <w:spacing w:after="0" w:line="272" w:lineRule="atLeast"/>
        <w:ind w:left="0"/>
        <w:rPr>
          <w:ins w:id="204" w:author="Unknown"/>
          <w:rFonts w:ascii="Verdana" w:hAnsi="Verdana"/>
          <w:color w:val="000000"/>
          <w:sz w:val="17"/>
          <w:szCs w:val="17"/>
        </w:rPr>
      </w:pPr>
      <w:ins w:id="205" w:author="Unknown">
        <w:r>
          <w:rPr>
            <w:rFonts w:ascii="Verdana" w:hAnsi="Verdana"/>
            <w:color w:val="000000"/>
            <w:sz w:val="17"/>
            <w:szCs w:val="17"/>
            <w:bdr w:val="none" w:sz="0" w:space="0" w:color="auto" w:frame="1"/>
          </w:rPr>
          <w:t>Hobby:</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8"/>
        </w:numPr>
        <w:shd w:val="clear" w:color="auto" w:fill="FFFFFF"/>
        <w:spacing w:after="0" w:line="272" w:lineRule="atLeast"/>
        <w:ind w:left="0"/>
        <w:rPr>
          <w:ins w:id="206" w:author="Unknown"/>
          <w:rFonts w:ascii="Verdana" w:hAnsi="Verdana"/>
          <w:color w:val="000000"/>
          <w:sz w:val="17"/>
          <w:szCs w:val="17"/>
        </w:rPr>
      </w:pPr>
      <w:ins w:id="207"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"checkbox"</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"cricket"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"cricket"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"cricket"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8"/>
        </w:numPr>
        <w:shd w:val="clear" w:color="auto" w:fill="FFFFFF"/>
        <w:spacing w:after="0" w:line="272" w:lineRule="atLeast"/>
        <w:ind w:left="0"/>
        <w:rPr>
          <w:ins w:id="208" w:author="Unknown"/>
          <w:rFonts w:ascii="Verdana" w:hAnsi="Verdana"/>
          <w:color w:val="000000"/>
          <w:sz w:val="17"/>
          <w:szCs w:val="17"/>
        </w:rPr>
      </w:pPr>
      <w:ins w:id="209"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"cricket"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Cricket</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8"/>
        </w:numPr>
        <w:shd w:val="clear" w:color="auto" w:fill="FFFFFF"/>
        <w:spacing w:after="0" w:line="272" w:lineRule="atLeast"/>
        <w:ind w:left="0"/>
        <w:rPr>
          <w:ins w:id="210" w:author="Unknown"/>
          <w:rFonts w:ascii="Verdana" w:hAnsi="Verdana"/>
          <w:color w:val="000000"/>
          <w:sz w:val="17"/>
          <w:szCs w:val="17"/>
        </w:rPr>
      </w:pPr>
      <w:ins w:id="211"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"checkbox"</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"football"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"football"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"football"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8"/>
        </w:numPr>
        <w:shd w:val="clear" w:color="auto" w:fill="FFFFFF"/>
        <w:spacing w:after="0" w:line="272" w:lineRule="atLeast"/>
        <w:ind w:left="0"/>
        <w:rPr>
          <w:ins w:id="212" w:author="Unknown"/>
          <w:rFonts w:ascii="Verdana" w:hAnsi="Verdana"/>
          <w:color w:val="000000"/>
          <w:sz w:val="17"/>
          <w:szCs w:val="17"/>
        </w:rPr>
      </w:pPr>
      <w:ins w:id="213"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"football"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Football</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8"/>
        </w:numPr>
        <w:shd w:val="clear" w:color="auto" w:fill="FFFFFF"/>
        <w:spacing w:after="0" w:line="272" w:lineRule="atLeast"/>
        <w:ind w:left="0"/>
        <w:rPr>
          <w:ins w:id="214" w:author="Unknown"/>
          <w:rFonts w:ascii="Verdana" w:hAnsi="Verdana"/>
          <w:color w:val="000000"/>
          <w:sz w:val="17"/>
          <w:szCs w:val="17"/>
        </w:rPr>
      </w:pPr>
      <w:ins w:id="215" w:author="Unknown">
        <w:r>
          <w:rPr>
            <w:rFonts w:ascii="Verdana" w:hAnsi="Verdana"/>
            <w:color w:val="000000"/>
            <w:sz w:val="17"/>
            <w:szCs w:val="17"/>
            <w:bdr w:val="none" w:sz="0" w:space="0" w:color="auto" w:frame="1"/>
          </w:rPr>
          <w:lastRenderedPageBreak/>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"checkbox"</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"hockey"</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"hockey"</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"hockey"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8"/>
        </w:numPr>
        <w:shd w:val="clear" w:color="auto" w:fill="FFFFFF"/>
        <w:spacing w:after="0" w:line="272" w:lineRule="atLeast"/>
        <w:ind w:left="0"/>
        <w:rPr>
          <w:ins w:id="216" w:author="Unknown"/>
          <w:rFonts w:ascii="Verdana" w:hAnsi="Verdana"/>
          <w:color w:val="000000"/>
          <w:sz w:val="17"/>
          <w:szCs w:val="17"/>
        </w:rPr>
      </w:pPr>
      <w:ins w:id="217"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"hockey"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Hockey</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8"/>
        </w:numPr>
        <w:shd w:val="clear" w:color="auto" w:fill="FFFFFF"/>
        <w:spacing w:after="0" w:line="272" w:lineRule="atLeast"/>
        <w:ind w:left="0"/>
        <w:rPr>
          <w:ins w:id="218" w:author="Unknown"/>
          <w:rFonts w:ascii="Verdana" w:hAnsi="Verdana"/>
          <w:color w:val="000000"/>
          <w:sz w:val="17"/>
          <w:szCs w:val="17"/>
        </w:rPr>
      </w:pPr>
      <w:ins w:id="219"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pStyle w:val="Heading4"/>
        <w:pBdr>
          <w:top w:val="single" w:sz="4" w:space="13" w:color="FFC0CB"/>
          <w:left w:val="single" w:sz="18" w:space="26" w:color="FFA500"/>
          <w:bottom w:val="single" w:sz="4" w:space="13" w:color="FFC0CB"/>
          <w:right w:val="single" w:sz="4" w:space="10" w:color="FFC0CB"/>
        </w:pBdr>
        <w:shd w:val="clear" w:color="auto" w:fill="FFFFFF"/>
        <w:rPr>
          <w:ins w:id="220" w:author="Unknown"/>
          <w:rFonts w:ascii="Arial" w:hAnsi="Arial" w:cs="Arial"/>
          <w:b w:val="0"/>
          <w:bCs w:val="0"/>
          <w:color w:val="008000"/>
          <w:sz w:val="20"/>
          <w:szCs w:val="20"/>
        </w:rPr>
      </w:pPr>
      <w:ins w:id="221" w:author="Unknown">
        <w:r>
          <w:rPr>
            <w:rFonts w:ascii="Arial" w:hAnsi="Arial" w:cs="Arial"/>
            <w:b w:val="0"/>
            <w:bCs w:val="0"/>
            <w:color w:val="008000"/>
            <w:sz w:val="20"/>
            <w:szCs w:val="20"/>
          </w:rPr>
          <w:t>Note: These are similar to radio button except it can choose multiple options at a time and radio button can select one button at a time, and its display.</w:t>
        </w:r>
      </w:ins>
    </w:p>
    <w:p w:rsidR="00906184" w:rsidRDefault="00906184" w:rsidP="00906184">
      <w:pPr>
        <w:pStyle w:val="NormalWeb"/>
        <w:shd w:val="clear" w:color="auto" w:fill="FFFFFF"/>
        <w:rPr>
          <w:ins w:id="222" w:author="Unknown"/>
          <w:rFonts w:ascii="Verdana" w:hAnsi="Verdana"/>
          <w:color w:val="000000"/>
          <w:sz w:val="17"/>
          <w:szCs w:val="17"/>
        </w:rPr>
      </w:pPr>
      <w:ins w:id="223" w:author="Unknown">
        <w:r>
          <w:rPr>
            <w:rStyle w:val="Strong"/>
            <w:rFonts w:ascii="Verdana" w:hAnsi="Verdana"/>
            <w:color w:val="000000"/>
            <w:sz w:val="17"/>
            <w:szCs w:val="17"/>
          </w:rPr>
          <w:t>Output:</w:t>
        </w:r>
      </w:ins>
    </w:p>
    <w:p w:rsidR="00906184" w:rsidRDefault="00D56B87" w:rsidP="00906184">
      <w:pPr>
        <w:rPr>
          <w:ins w:id="224" w:author="Unknown"/>
          <w:rFonts w:ascii="Times New Roman" w:hAnsi="Times New Roman"/>
          <w:sz w:val="24"/>
          <w:szCs w:val="24"/>
        </w:rPr>
      </w:pPr>
      <w:ins w:id="225" w:author="Unknown">
        <w:r>
          <w:fldChar w:fldCharType="begin"/>
        </w:r>
        <w:r w:rsidR="00906184">
          <w:instrText xml:space="preserve"> INCLUDEPICTURE "https://static.javatpoint.com/htmlpages/images/checkbox-control.png" \* MERGEFORMATINET </w:instrText>
        </w:r>
      </w:ins>
      <w:r>
        <w:fldChar w:fldCharType="separate"/>
      </w:r>
      <w:r>
        <w:pict>
          <v:shape id="_x0000_i1064" type="#_x0000_t75" alt="Checkbox Control" style="width:24pt;height:24pt"/>
        </w:pict>
      </w:r>
      <w:ins w:id="226" w:author="Unknown">
        <w:r>
          <w:fldChar w:fldCharType="end"/>
        </w:r>
      </w:ins>
    </w:p>
    <w:p w:rsidR="00906184" w:rsidRDefault="00D56B87" w:rsidP="00906184">
      <w:pPr>
        <w:rPr>
          <w:ins w:id="227" w:author="Unknown"/>
        </w:rPr>
      </w:pPr>
      <w:ins w:id="228" w:author="Unknown">
        <w:r>
          <w:pict>
            <v:rect id="_x0000_i1065" style="width:0;height:.65pt" o:hralign="center" o:hrstd="t" o:hrnoshade="t" o:hr="t" fillcolor="#d4d4d4" stroked="f"/>
          </w:pict>
        </w:r>
      </w:ins>
    </w:p>
    <w:p w:rsidR="00906184" w:rsidRDefault="00906184" w:rsidP="00906184">
      <w:pPr>
        <w:pStyle w:val="Heading2"/>
        <w:shd w:val="clear" w:color="auto" w:fill="FFFFFF"/>
        <w:spacing w:line="312" w:lineRule="atLeast"/>
        <w:rPr>
          <w:ins w:id="229" w:author="Unknown"/>
          <w:rFonts w:ascii="Helvetica" w:hAnsi="Helvetica" w:cs="Helvetica"/>
          <w:b w:val="0"/>
          <w:bCs w:val="0"/>
          <w:color w:val="610B38"/>
          <w:sz w:val="32"/>
          <w:szCs w:val="32"/>
        </w:rPr>
      </w:pPr>
      <w:ins w:id="230" w:author="Unknown">
        <w:r>
          <w:rPr>
            <w:rFonts w:ascii="Helvetica" w:hAnsi="Helvetica" w:cs="Helvetica"/>
            <w:b w:val="0"/>
            <w:bCs w:val="0"/>
            <w:color w:val="610B38"/>
            <w:sz w:val="32"/>
            <w:szCs w:val="32"/>
          </w:rPr>
          <w:t>Submit button control</w:t>
        </w:r>
      </w:ins>
    </w:p>
    <w:p w:rsidR="00906184" w:rsidRDefault="00906184" w:rsidP="00906184">
      <w:pPr>
        <w:pStyle w:val="NormalWeb"/>
        <w:shd w:val="clear" w:color="auto" w:fill="FFFFFF"/>
        <w:rPr>
          <w:ins w:id="231" w:author="Unknown"/>
          <w:rFonts w:ascii="Verdana" w:hAnsi="Verdana"/>
          <w:color w:val="000000"/>
          <w:sz w:val="17"/>
          <w:szCs w:val="17"/>
        </w:rPr>
      </w:pPr>
      <w:ins w:id="232" w:author="Unknown">
        <w:r>
          <w:rPr>
            <w:rFonts w:ascii="Verdana" w:hAnsi="Verdana"/>
            <w:color w:val="000000"/>
            <w:sz w:val="17"/>
            <w:szCs w:val="17"/>
          </w:rPr>
          <w:t>HTML </w:t>
        </w:r>
        <w:r>
          <w:rPr>
            <w:rStyle w:val="Strong"/>
            <w:rFonts w:ascii="Verdana" w:hAnsi="Verdana"/>
            <w:color w:val="000000"/>
            <w:sz w:val="17"/>
            <w:szCs w:val="17"/>
          </w:rPr>
          <w:t>&lt;input type="submit"&gt;</w:t>
        </w:r>
        <w:r>
          <w:rPr>
            <w:rFonts w:ascii="Verdana" w:hAnsi="Verdana"/>
            <w:color w:val="000000"/>
            <w:sz w:val="17"/>
            <w:szCs w:val="17"/>
          </w:rPr>
          <w:t> are used to add a submit button on web page. When user clicks on submit button, then form get submit to the server.</w:t>
        </w:r>
      </w:ins>
    </w:p>
    <w:p w:rsidR="00906184" w:rsidRDefault="00906184" w:rsidP="00906184">
      <w:pPr>
        <w:pStyle w:val="NormalWeb"/>
        <w:shd w:val="clear" w:color="auto" w:fill="FFFFFF"/>
        <w:rPr>
          <w:ins w:id="233" w:author="Unknown"/>
          <w:rFonts w:ascii="Verdana" w:hAnsi="Verdana"/>
          <w:color w:val="000000"/>
          <w:sz w:val="17"/>
          <w:szCs w:val="17"/>
        </w:rPr>
      </w:pPr>
      <w:ins w:id="234" w:author="Unknown">
        <w:r>
          <w:rPr>
            <w:rFonts w:ascii="Verdana" w:hAnsi="Verdana"/>
            <w:color w:val="000000"/>
            <w:sz w:val="17"/>
            <w:szCs w:val="17"/>
          </w:rPr>
          <w:t>Syntax:</w:t>
        </w:r>
      </w:ins>
    </w:p>
    <w:p w:rsidR="00906184" w:rsidRDefault="00906184" w:rsidP="00906184">
      <w:pPr>
        <w:numPr>
          <w:ilvl w:val="0"/>
          <w:numId w:val="19"/>
        </w:numPr>
        <w:shd w:val="clear" w:color="auto" w:fill="FFFFFF"/>
        <w:spacing w:after="0" w:line="272" w:lineRule="atLeast"/>
        <w:ind w:left="0"/>
        <w:rPr>
          <w:ins w:id="235" w:author="Unknown"/>
          <w:rFonts w:ascii="Verdana" w:hAnsi="Verdana"/>
          <w:color w:val="000000"/>
          <w:sz w:val="17"/>
          <w:szCs w:val="17"/>
        </w:rPr>
      </w:pPr>
      <w:ins w:id="236"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pStyle w:val="NormalWeb"/>
        <w:shd w:val="clear" w:color="auto" w:fill="FFFFFF"/>
        <w:rPr>
          <w:ins w:id="237" w:author="Unknown"/>
          <w:rFonts w:ascii="Verdana" w:hAnsi="Verdana"/>
          <w:color w:val="000000"/>
          <w:sz w:val="17"/>
          <w:szCs w:val="17"/>
        </w:rPr>
      </w:pPr>
      <w:ins w:id="238" w:author="Unknown">
        <w:r>
          <w:rPr>
            <w:rFonts w:ascii="Verdana" w:hAnsi="Verdana"/>
            <w:color w:val="000000"/>
            <w:sz w:val="17"/>
            <w:szCs w:val="17"/>
          </w:rPr>
          <w:t>The type = submit , specifying that it is a submit button</w:t>
        </w:r>
      </w:ins>
    </w:p>
    <w:p w:rsidR="00906184" w:rsidRDefault="00906184" w:rsidP="00906184">
      <w:pPr>
        <w:pStyle w:val="NormalWeb"/>
        <w:shd w:val="clear" w:color="auto" w:fill="FFFFFF"/>
        <w:rPr>
          <w:ins w:id="239" w:author="Unknown"/>
          <w:rFonts w:ascii="Verdana" w:hAnsi="Verdana"/>
          <w:color w:val="000000"/>
          <w:sz w:val="17"/>
          <w:szCs w:val="17"/>
        </w:rPr>
      </w:pPr>
      <w:ins w:id="240" w:author="Unknown">
        <w:r>
          <w:rPr>
            <w:rFonts w:ascii="Verdana" w:hAnsi="Verdana"/>
            <w:color w:val="000000"/>
            <w:sz w:val="17"/>
            <w:szCs w:val="17"/>
          </w:rPr>
          <w:t>The value attribute can be anything which we write on button on web page.</w:t>
        </w:r>
      </w:ins>
    </w:p>
    <w:p w:rsidR="00906184" w:rsidRDefault="00906184" w:rsidP="00906184">
      <w:pPr>
        <w:pStyle w:val="NormalWeb"/>
        <w:shd w:val="clear" w:color="auto" w:fill="FFFFFF"/>
        <w:rPr>
          <w:ins w:id="241" w:author="Unknown"/>
          <w:rFonts w:ascii="Verdana" w:hAnsi="Verdana"/>
          <w:color w:val="000000"/>
          <w:sz w:val="17"/>
          <w:szCs w:val="17"/>
        </w:rPr>
      </w:pPr>
      <w:ins w:id="242" w:author="Unknown">
        <w:r>
          <w:rPr>
            <w:rFonts w:ascii="Verdana" w:hAnsi="Verdana"/>
            <w:color w:val="000000"/>
            <w:sz w:val="17"/>
            <w:szCs w:val="17"/>
          </w:rPr>
          <w:t>The name attribute can be omit here.</w:t>
        </w:r>
      </w:ins>
    </w:p>
    <w:p w:rsidR="00906184" w:rsidRDefault="00906184" w:rsidP="00906184">
      <w:pPr>
        <w:pStyle w:val="NormalWeb"/>
        <w:shd w:val="clear" w:color="auto" w:fill="FFFFFF"/>
        <w:rPr>
          <w:ins w:id="243" w:author="Unknown"/>
          <w:rFonts w:ascii="Verdana" w:hAnsi="Verdana"/>
          <w:color w:val="000000"/>
          <w:sz w:val="17"/>
          <w:szCs w:val="17"/>
        </w:rPr>
      </w:pPr>
      <w:ins w:id="244" w:author="Unknown">
        <w:r>
          <w:rPr>
            <w:rStyle w:val="Strong"/>
            <w:rFonts w:ascii="Verdana" w:hAnsi="Verdana"/>
            <w:color w:val="000000"/>
            <w:sz w:val="17"/>
            <w:szCs w:val="17"/>
          </w:rPr>
          <w:t>Example:</w:t>
        </w:r>
      </w:ins>
    </w:p>
    <w:p w:rsidR="00906184" w:rsidRDefault="00906184" w:rsidP="00906184">
      <w:pPr>
        <w:numPr>
          <w:ilvl w:val="0"/>
          <w:numId w:val="20"/>
        </w:numPr>
        <w:shd w:val="clear" w:color="auto" w:fill="FFFFFF"/>
        <w:spacing w:after="0" w:line="272" w:lineRule="atLeast"/>
        <w:ind w:left="0"/>
        <w:rPr>
          <w:ins w:id="245" w:author="Unknown"/>
          <w:rFonts w:ascii="Verdana" w:hAnsi="Verdana"/>
          <w:color w:val="000000"/>
          <w:sz w:val="17"/>
          <w:szCs w:val="17"/>
        </w:rPr>
      </w:pPr>
      <w:ins w:id="246"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0"/>
        </w:numPr>
        <w:shd w:val="clear" w:color="auto" w:fill="FFFFFF"/>
        <w:spacing w:after="0" w:line="272" w:lineRule="atLeast"/>
        <w:ind w:left="0"/>
        <w:rPr>
          <w:ins w:id="247" w:author="Unknown"/>
          <w:rFonts w:ascii="Verdana" w:hAnsi="Verdana"/>
          <w:color w:val="000000"/>
          <w:sz w:val="17"/>
          <w:szCs w:val="17"/>
        </w:rPr>
      </w:pPr>
      <w:ins w:id="248"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"name"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name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0"/>
        </w:numPr>
        <w:shd w:val="clear" w:color="auto" w:fill="FFFFFF"/>
        <w:spacing w:after="0" w:line="272" w:lineRule="atLeast"/>
        <w:ind w:left="0"/>
        <w:rPr>
          <w:ins w:id="249" w:author="Unknown"/>
          <w:rFonts w:ascii="Verdana" w:hAnsi="Verdana"/>
          <w:color w:val="000000"/>
          <w:sz w:val="17"/>
          <w:szCs w:val="17"/>
        </w:rPr>
      </w:pPr>
      <w:ins w:id="250"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"name"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"name"</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0"/>
        </w:numPr>
        <w:shd w:val="clear" w:color="auto" w:fill="FFFFFF"/>
        <w:spacing w:after="0" w:line="272" w:lineRule="atLeast"/>
        <w:ind w:left="0"/>
        <w:rPr>
          <w:ins w:id="251" w:author="Unknown"/>
          <w:rFonts w:ascii="Verdana" w:hAnsi="Verdana"/>
          <w:color w:val="000000"/>
          <w:sz w:val="17"/>
          <w:szCs w:val="17"/>
        </w:rPr>
      </w:pPr>
      <w:ins w:id="252"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Password</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0"/>
        </w:numPr>
        <w:shd w:val="clear" w:color="auto" w:fill="FFFFFF"/>
        <w:spacing w:after="0" w:line="272" w:lineRule="atLeast"/>
        <w:ind w:left="0"/>
        <w:rPr>
          <w:ins w:id="253" w:author="Unknown"/>
          <w:rFonts w:ascii="Verdana" w:hAnsi="Verdana"/>
          <w:color w:val="000000"/>
          <w:sz w:val="17"/>
          <w:szCs w:val="17"/>
        </w:rPr>
      </w:pPr>
      <w:ins w:id="254"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0"/>
        </w:numPr>
        <w:shd w:val="clear" w:color="auto" w:fill="FFFFFF"/>
        <w:spacing w:after="0" w:line="272" w:lineRule="atLeast"/>
        <w:ind w:left="0"/>
        <w:rPr>
          <w:ins w:id="255" w:author="Unknown"/>
          <w:rFonts w:ascii="Verdana" w:hAnsi="Verdana"/>
          <w:color w:val="000000"/>
          <w:sz w:val="17"/>
          <w:szCs w:val="17"/>
        </w:rPr>
      </w:pPr>
      <w:ins w:id="256"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0"/>
        </w:numPr>
        <w:shd w:val="clear" w:color="auto" w:fill="FFFFFF"/>
        <w:spacing w:after="0" w:line="272" w:lineRule="atLeast"/>
        <w:ind w:left="0"/>
        <w:rPr>
          <w:ins w:id="257" w:author="Unknown"/>
          <w:rFonts w:ascii="Verdana" w:hAnsi="Verdana"/>
          <w:color w:val="000000"/>
          <w:sz w:val="17"/>
          <w:szCs w:val="17"/>
        </w:rPr>
      </w:pPr>
      <w:ins w:id="258"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pStyle w:val="NormalWeb"/>
        <w:shd w:val="clear" w:color="auto" w:fill="FFFFFF"/>
        <w:rPr>
          <w:ins w:id="259" w:author="Unknown"/>
          <w:rFonts w:ascii="Verdana" w:hAnsi="Verdana"/>
          <w:color w:val="000000"/>
          <w:sz w:val="17"/>
          <w:szCs w:val="17"/>
        </w:rPr>
      </w:pPr>
      <w:ins w:id="260" w:author="Unknown">
        <w:r>
          <w:rPr>
            <w:rStyle w:val="Strong"/>
            <w:rFonts w:ascii="Verdana" w:hAnsi="Verdana"/>
            <w:color w:val="000000"/>
            <w:sz w:val="17"/>
            <w:szCs w:val="17"/>
          </w:rPr>
          <w:t>Output:</w:t>
        </w:r>
      </w:ins>
    </w:p>
    <w:p w:rsidR="00906184" w:rsidRDefault="00D56B87" w:rsidP="00906184">
      <w:pPr>
        <w:rPr>
          <w:ins w:id="261" w:author="Unknown"/>
          <w:rFonts w:ascii="Times New Roman" w:hAnsi="Times New Roman"/>
          <w:sz w:val="24"/>
          <w:szCs w:val="24"/>
        </w:rPr>
      </w:pPr>
      <w:ins w:id="262" w:author="Unknown">
        <w:r>
          <w:fldChar w:fldCharType="begin"/>
        </w:r>
        <w:r w:rsidR="00906184">
          <w:instrText xml:space="preserve"> INCLUDEPICTURE "https://static.javatpoint.com/htmlpages/images/submit-button-control.png" \* MERGEFORMATINET </w:instrText>
        </w:r>
      </w:ins>
      <w:r>
        <w:fldChar w:fldCharType="separate"/>
      </w:r>
      <w:r>
        <w:pict>
          <v:shape id="_x0000_i1066" type="#_x0000_t75" alt="Submit button control" style="width:24pt;height:24pt"/>
        </w:pict>
      </w:r>
      <w:ins w:id="263" w:author="Unknown">
        <w:r>
          <w:fldChar w:fldCharType="end"/>
        </w:r>
      </w:ins>
    </w:p>
    <w:p w:rsidR="00906184" w:rsidRDefault="00D56B87" w:rsidP="00906184">
      <w:pPr>
        <w:rPr>
          <w:ins w:id="264" w:author="Unknown"/>
        </w:rPr>
      </w:pPr>
      <w:ins w:id="265" w:author="Unknown">
        <w:r>
          <w:pict>
            <v:rect id="_x0000_i1067" style="width:0;height:.65pt" o:hralign="center" o:hrstd="t" o:hrnoshade="t" o:hr="t" fillcolor="#d4d4d4" stroked="f"/>
          </w:pict>
        </w:r>
      </w:ins>
    </w:p>
    <w:p w:rsidR="009E26D0" w:rsidRDefault="009E26D0" w:rsidP="00906184">
      <w:pPr>
        <w:pStyle w:val="Heading2"/>
        <w:shd w:val="clear" w:color="auto" w:fill="FFFFFF"/>
        <w:spacing w:line="312" w:lineRule="atLeast"/>
        <w:rPr>
          <w:rFonts w:ascii="Helvetica" w:hAnsi="Helvetica" w:cs="Helvetica"/>
          <w:b w:val="0"/>
          <w:bCs w:val="0"/>
          <w:color w:val="610B38"/>
          <w:sz w:val="32"/>
          <w:szCs w:val="32"/>
        </w:rPr>
      </w:pPr>
    </w:p>
    <w:p w:rsidR="009E26D0" w:rsidRDefault="009E26D0" w:rsidP="00906184">
      <w:pPr>
        <w:pStyle w:val="Heading2"/>
        <w:shd w:val="clear" w:color="auto" w:fill="FFFFFF"/>
        <w:spacing w:line="312" w:lineRule="atLeast"/>
        <w:rPr>
          <w:rFonts w:ascii="Helvetica" w:hAnsi="Helvetica" w:cs="Helvetica"/>
          <w:b w:val="0"/>
          <w:bCs w:val="0"/>
          <w:color w:val="610B38"/>
          <w:sz w:val="32"/>
          <w:szCs w:val="32"/>
        </w:rPr>
      </w:pPr>
    </w:p>
    <w:p w:rsidR="00906184" w:rsidRDefault="00906184" w:rsidP="00906184">
      <w:pPr>
        <w:pStyle w:val="Heading2"/>
        <w:shd w:val="clear" w:color="auto" w:fill="FFFFFF"/>
        <w:spacing w:line="312" w:lineRule="atLeast"/>
        <w:rPr>
          <w:ins w:id="266" w:author="Unknown"/>
          <w:rFonts w:ascii="Helvetica" w:hAnsi="Helvetica" w:cs="Helvetica"/>
          <w:b w:val="0"/>
          <w:bCs w:val="0"/>
          <w:color w:val="610B38"/>
          <w:sz w:val="32"/>
          <w:szCs w:val="32"/>
        </w:rPr>
      </w:pPr>
      <w:ins w:id="267" w:author="Unknown">
        <w:r>
          <w:rPr>
            <w:rFonts w:ascii="Helvetica" w:hAnsi="Helvetica" w:cs="Helvetica"/>
            <w:b w:val="0"/>
            <w:bCs w:val="0"/>
            <w:color w:val="610B38"/>
            <w:sz w:val="32"/>
            <w:szCs w:val="32"/>
          </w:rPr>
          <w:lastRenderedPageBreak/>
          <w:t>HTML &lt;fieldset&gt; element:</w:t>
        </w:r>
      </w:ins>
    </w:p>
    <w:p w:rsidR="00906184" w:rsidRDefault="00906184" w:rsidP="00906184">
      <w:pPr>
        <w:pStyle w:val="NormalWeb"/>
        <w:shd w:val="clear" w:color="auto" w:fill="FFFFFF"/>
        <w:rPr>
          <w:ins w:id="268" w:author="Unknown"/>
          <w:rFonts w:ascii="Verdana" w:hAnsi="Verdana"/>
          <w:color w:val="000000"/>
          <w:sz w:val="17"/>
          <w:szCs w:val="17"/>
        </w:rPr>
      </w:pPr>
      <w:ins w:id="269" w:author="Unknown">
        <w:r>
          <w:rPr>
            <w:rFonts w:ascii="Verdana" w:hAnsi="Verdana"/>
            <w:color w:val="000000"/>
            <w:sz w:val="17"/>
            <w:szCs w:val="17"/>
          </w:rPr>
          <w:t>The &lt;fieldset&gt; element in HTML is used to group the related information of a form. This element is used with &lt;legend&gt; element which provide caption for the grouped elements.</w:t>
        </w:r>
      </w:ins>
    </w:p>
    <w:p w:rsidR="00906184" w:rsidRDefault="00906184" w:rsidP="00906184">
      <w:pPr>
        <w:pStyle w:val="NormalWeb"/>
        <w:shd w:val="clear" w:color="auto" w:fill="FFFFFF"/>
        <w:rPr>
          <w:ins w:id="270" w:author="Unknown"/>
          <w:rFonts w:ascii="Verdana" w:hAnsi="Verdana"/>
          <w:color w:val="000000"/>
          <w:sz w:val="17"/>
          <w:szCs w:val="17"/>
        </w:rPr>
      </w:pPr>
      <w:ins w:id="271" w:author="Unknown">
        <w:r>
          <w:rPr>
            <w:rStyle w:val="Strong"/>
            <w:rFonts w:ascii="Verdana" w:hAnsi="Verdana"/>
            <w:color w:val="000000"/>
            <w:sz w:val="17"/>
            <w:szCs w:val="17"/>
          </w:rPr>
          <w:t>Example:</w:t>
        </w:r>
      </w:ins>
    </w:p>
    <w:p w:rsidR="00906184" w:rsidRDefault="00906184" w:rsidP="00906184">
      <w:pPr>
        <w:numPr>
          <w:ilvl w:val="0"/>
          <w:numId w:val="21"/>
        </w:numPr>
        <w:shd w:val="clear" w:color="auto" w:fill="FFFFFF"/>
        <w:spacing w:after="0" w:line="272" w:lineRule="atLeast"/>
        <w:ind w:left="0"/>
        <w:rPr>
          <w:ins w:id="272" w:author="Unknown"/>
          <w:rFonts w:ascii="Verdana" w:hAnsi="Verdana"/>
          <w:color w:val="000000"/>
          <w:sz w:val="17"/>
          <w:szCs w:val="17"/>
        </w:rPr>
      </w:pPr>
      <w:ins w:id="273"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1"/>
        </w:numPr>
        <w:shd w:val="clear" w:color="auto" w:fill="FFFFFF"/>
        <w:spacing w:after="0" w:line="272" w:lineRule="atLeast"/>
        <w:ind w:left="0"/>
        <w:rPr>
          <w:ins w:id="274" w:author="Unknown"/>
          <w:rFonts w:ascii="Verdana" w:hAnsi="Verdana"/>
          <w:color w:val="000000"/>
          <w:sz w:val="17"/>
          <w:szCs w:val="17"/>
        </w:rPr>
      </w:pPr>
      <w:ins w:id="275"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fieldset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1"/>
        </w:numPr>
        <w:shd w:val="clear" w:color="auto" w:fill="FFFFFF"/>
        <w:spacing w:after="0" w:line="272" w:lineRule="atLeast"/>
        <w:ind w:left="0"/>
        <w:rPr>
          <w:ins w:id="276" w:author="Unknown"/>
          <w:rFonts w:ascii="Verdana" w:hAnsi="Verdana"/>
          <w:color w:val="000000"/>
          <w:sz w:val="17"/>
          <w:szCs w:val="17"/>
        </w:rPr>
      </w:pPr>
      <w:ins w:id="277"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legend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User Information:</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legend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1"/>
        </w:numPr>
        <w:shd w:val="clear" w:color="auto" w:fill="FFFFFF"/>
        <w:spacing w:after="0" w:line="272" w:lineRule="atLeast"/>
        <w:ind w:left="0"/>
        <w:rPr>
          <w:ins w:id="278" w:author="Unknown"/>
          <w:rFonts w:ascii="Verdana" w:hAnsi="Verdana"/>
          <w:color w:val="000000"/>
          <w:sz w:val="17"/>
          <w:szCs w:val="17"/>
        </w:rPr>
      </w:pPr>
      <w:ins w:id="279"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"name"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name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1"/>
        </w:numPr>
        <w:shd w:val="clear" w:color="auto" w:fill="FFFFFF"/>
        <w:spacing w:after="0" w:line="272" w:lineRule="atLeast"/>
        <w:ind w:left="0"/>
        <w:rPr>
          <w:ins w:id="280" w:author="Unknown"/>
          <w:rFonts w:ascii="Verdana" w:hAnsi="Verdana"/>
          <w:color w:val="000000"/>
          <w:sz w:val="17"/>
          <w:szCs w:val="17"/>
        </w:rPr>
      </w:pPr>
      <w:ins w:id="281"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"name"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"name"</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1"/>
        </w:numPr>
        <w:shd w:val="clear" w:color="auto" w:fill="FFFFFF"/>
        <w:spacing w:after="0" w:line="272" w:lineRule="atLeast"/>
        <w:ind w:left="0"/>
        <w:rPr>
          <w:ins w:id="282" w:author="Unknown"/>
          <w:rFonts w:ascii="Verdana" w:hAnsi="Verdana"/>
          <w:color w:val="000000"/>
          <w:sz w:val="17"/>
          <w:szCs w:val="17"/>
        </w:rPr>
      </w:pPr>
      <w:ins w:id="283"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Password</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1"/>
        </w:numPr>
        <w:shd w:val="clear" w:color="auto" w:fill="FFFFFF"/>
        <w:spacing w:after="0" w:line="272" w:lineRule="atLeast"/>
        <w:ind w:left="0"/>
        <w:rPr>
          <w:ins w:id="284" w:author="Unknown"/>
          <w:rFonts w:ascii="Verdana" w:hAnsi="Verdana"/>
          <w:color w:val="000000"/>
          <w:sz w:val="17"/>
          <w:szCs w:val="17"/>
        </w:rPr>
      </w:pPr>
      <w:ins w:id="285"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1"/>
        </w:numPr>
        <w:shd w:val="clear" w:color="auto" w:fill="FFFFFF"/>
        <w:spacing w:after="0" w:line="272" w:lineRule="atLeast"/>
        <w:ind w:left="0"/>
        <w:rPr>
          <w:ins w:id="286" w:author="Unknown"/>
          <w:rFonts w:ascii="Verdana" w:hAnsi="Verdana"/>
          <w:color w:val="000000"/>
          <w:sz w:val="17"/>
          <w:szCs w:val="17"/>
        </w:rPr>
      </w:pPr>
      <w:ins w:id="287"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1"/>
        </w:numPr>
        <w:shd w:val="clear" w:color="auto" w:fill="FFFFFF"/>
        <w:spacing w:after="0" w:line="272" w:lineRule="atLeast"/>
        <w:ind w:left="0"/>
        <w:rPr>
          <w:ins w:id="288" w:author="Unknown"/>
          <w:rFonts w:ascii="Verdana" w:hAnsi="Verdana"/>
          <w:color w:val="000000"/>
          <w:sz w:val="17"/>
          <w:szCs w:val="17"/>
        </w:rPr>
      </w:pPr>
      <w:ins w:id="289"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fieldset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1"/>
        </w:numPr>
        <w:shd w:val="clear" w:color="auto" w:fill="FFFFFF"/>
        <w:spacing w:after="0" w:line="272" w:lineRule="atLeast"/>
        <w:ind w:left="0"/>
        <w:rPr>
          <w:ins w:id="290" w:author="Unknown"/>
          <w:rFonts w:ascii="Verdana" w:hAnsi="Verdana"/>
          <w:color w:val="000000"/>
          <w:sz w:val="17"/>
          <w:szCs w:val="17"/>
        </w:rPr>
      </w:pPr>
      <w:ins w:id="291" w:author="Unknown">
        <w:r>
          <w:rPr>
            <w:rFonts w:ascii="Verdana" w:hAnsi="Verdana"/>
            <w:color w:val="000000"/>
            <w:sz w:val="17"/>
            <w:szCs w:val="17"/>
            <w:bdr w:val="none" w:sz="0" w:space="0" w:color="auto" w:frame="1"/>
          </w:rPr>
          <w:t>lt;/form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pStyle w:val="NormalWeb"/>
        <w:shd w:val="clear" w:color="auto" w:fill="FFFFFF"/>
        <w:rPr>
          <w:ins w:id="292" w:author="Unknown"/>
          <w:rFonts w:ascii="Verdana" w:hAnsi="Verdana"/>
          <w:color w:val="000000"/>
          <w:sz w:val="17"/>
          <w:szCs w:val="17"/>
        </w:rPr>
      </w:pPr>
      <w:ins w:id="293" w:author="Unknown">
        <w:r>
          <w:rPr>
            <w:rStyle w:val="Strong"/>
            <w:rFonts w:ascii="Verdana" w:hAnsi="Verdana"/>
            <w:color w:val="000000"/>
            <w:sz w:val="17"/>
            <w:szCs w:val="17"/>
          </w:rPr>
          <w:t>Output:</w:t>
        </w:r>
      </w:ins>
    </w:p>
    <w:p w:rsidR="00906184" w:rsidRDefault="00D56B87" w:rsidP="00906184">
      <w:pPr>
        <w:rPr>
          <w:ins w:id="294" w:author="Unknown"/>
          <w:rFonts w:ascii="Times New Roman" w:hAnsi="Times New Roman"/>
          <w:sz w:val="24"/>
          <w:szCs w:val="24"/>
        </w:rPr>
      </w:pPr>
      <w:ins w:id="295" w:author="Unknown">
        <w:r>
          <w:fldChar w:fldCharType="begin"/>
        </w:r>
        <w:r w:rsidR="00906184">
          <w:instrText xml:space="preserve"> INCLUDEPICTURE "https://static.javatpoint.com/htmlpages/images/html-fieldset-element.png" \* MERGEFORMATINET </w:instrText>
        </w:r>
      </w:ins>
      <w:r>
        <w:fldChar w:fldCharType="separate"/>
      </w:r>
      <w:r>
        <w:pict>
          <v:shape id="_x0000_i1068" type="#_x0000_t75" alt="HTML fieldset element" style="width:24pt;height:24pt"/>
        </w:pict>
      </w:r>
      <w:ins w:id="296" w:author="Unknown">
        <w:r>
          <w:fldChar w:fldCharType="end"/>
        </w:r>
      </w:ins>
    </w:p>
    <w:p w:rsidR="00906184" w:rsidRDefault="00D56B87" w:rsidP="00906184">
      <w:pPr>
        <w:rPr>
          <w:ins w:id="297" w:author="Unknown"/>
        </w:rPr>
      </w:pPr>
      <w:ins w:id="298" w:author="Unknown">
        <w:r>
          <w:pict>
            <v:rect id="_x0000_i1069" style="width:0;height:.65pt" o:hralign="center" o:hrstd="t" o:hrnoshade="t" o:hr="t" fillcolor="#d4d4d4" stroked="f"/>
          </w:pict>
        </w:r>
      </w:ins>
    </w:p>
    <w:p w:rsidR="00906184" w:rsidRDefault="00906184" w:rsidP="00906184">
      <w:pPr>
        <w:pStyle w:val="Heading2"/>
        <w:shd w:val="clear" w:color="auto" w:fill="FFFFFF"/>
        <w:spacing w:line="312" w:lineRule="atLeast"/>
        <w:rPr>
          <w:ins w:id="299" w:author="Unknown"/>
          <w:rFonts w:ascii="Helvetica" w:hAnsi="Helvetica" w:cs="Helvetica"/>
          <w:b w:val="0"/>
          <w:bCs w:val="0"/>
          <w:color w:val="610B38"/>
          <w:sz w:val="32"/>
          <w:szCs w:val="32"/>
        </w:rPr>
      </w:pPr>
      <w:ins w:id="300" w:author="Unknown">
        <w:r>
          <w:rPr>
            <w:rFonts w:ascii="Helvetica" w:hAnsi="Helvetica" w:cs="Helvetica"/>
            <w:b w:val="0"/>
            <w:bCs w:val="0"/>
            <w:color w:val="610B38"/>
            <w:sz w:val="32"/>
            <w:szCs w:val="32"/>
          </w:rPr>
          <w:t>HTML Form Example</w:t>
        </w:r>
      </w:ins>
    </w:p>
    <w:p w:rsidR="00906184" w:rsidRDefault="00906184" w:rsidP="00906184">
      <w:pPr>
        <w:pStyle w:val="NormalWeb"/>
        <w:shd w:val="clear" w:color="auto" w:fill="FFFFFF"/>
        <w:rPr>
          <w:ins w:id="301" w:author="Unknown"/>
          <w:rFonts w:ascii="Verdana" w:hAnsi="Verdana"/>
          <w:color w:val="000000"/>
          <w:sz w:val="17"/>
          <w:szCs w:val="17"/>
        </w:rPr>
      </w:pPr>
      <w:ins w:id="302" w:author="Unknown">
        <w:r>
          <w:rPr>
            <w:rFonts w:ascii="Verdana" w:hAnsi="Verdana"/>
            <w:color w:val="000000"/>
            <w:sz w:val="17"/>
            <w:szCs w:val="17"/>
          </w:rPr>
          <w:t>Following is the example for a simple form of registration.</w:t>
        </w:r>
      </w:ins>
    </w:p>
    <w:p w:rsidR="00906184" w:rsidRDefault="00906184" w:rsidP="00906184">
      <w:pPr>
        <w:numPr>
          <w:ilvl w:val="0"/>
          <w:numId w:val="22"/>
        </w:numPr>
        <w:shd w:val="clear" w:color="auto" w:fill="FFFFFF"/>
        <w:spacing w:after="0" w:line="272" w:lineRule="atLeast"/>
        <w:ind w:left="0"/>
        <w:rPr>
          <w:ins w:id="303" w:author="Unknown"/>
          <w:rFonts w:ascii="Verdana" w:hAnsi="Verdana"/>
          <w:color w:val="000000"/>
          <w:sz w:val="17"/>
          <w:szCs w:val="17"/>
        </w:rPr>
      </w:pPr>
      <w:ins w:id="304" w:author="Unknown">
        <w:r>
          <w:rPr>
            <w:rFonts w:ascii="Verdana" w:hAnsi="Verdana"/>
            <w:color w:val="000000"/>
            <w:sz w:val="17"/>
            <w:szCs w:val="17"/>
            <w:bdr w:val="none" w:sz="0" w:space="0" w:color="auto" w:frame="1"/>
          </w:rPr>
          <w:t>&lt;!DOCTYPE 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05" w:author="Unknown"/>
          <w:rFonts w:ascii="Verdana" w:hAnsi="Verdana"/>
          <w:color w:val="000000"/>
          <w:sz w:val="17"/>
          <w:szCs w:val="17"/>
        </w:rPr>
      </w:pPr>
      <w:ins w:id="306"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07" w:author="Unknown"/>
          <w:rFonts w:ascii="Verdana" w:hAnsi="Verdana"/>
          <w:color w:val="000000"/>
          <w:sz w:val="17"/>
          <w:szCs w:val="17"/>
        </w:rPr>
      </w:pPr>
      <w:ins w:id="308"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head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09" w:author="Unknown"/>
          <w:rFonts w:ascii="Verdana" w:hAnsi="Verdana"/>
          <w:color w:val="000000"/>
          <w:sz w:val="17"/>
          <w:szCs w:val="17"/>
        </w:rPr>
      </w:pPr>
      <w:ins w:id="310"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title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Form in HTML</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title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11" w:author="Unknown"/>
          <w:rFonts w:ascii="Verdana" w:hAnsi="Verdana"/>
          <w:color w:val="000000"/>
          <w:sz w:val="17"/>
          <w:szCs w:val="17"/>
        </w:rPr>
      </w:pPr>
      <w:ins w:id="312"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head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13" w:author="Unknown"/>
          <w:rFonts w:ascii="Verdana" w:hAnsi="Verdana"/>
          <w:color w:val="000000"/>
          <w:sz w:val="17"/>
          <w:szCs w:val="17"/>
        </w:rPr>
      </w:pPr>
      <w:ins w:id="314"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15" w:author="Unknown"/>
          <w:rFonts w:ascii="Verdana" w:hAnsi="Verdana"/>
          <w:color w:val="000000"/>
          <w:sz w:val="17"/>
          <w:szCs w:val="17"/>
        </w:rPr>
      </w:pPr>
      <w:ins w:id="316"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h2</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Registration form</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h2</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17" w:author="Unknown"/>
          <w:rFonts w:ascii="Verdana" w:hAnsi="Verdana"/>
          <w:color w:val="000000"/>
          <w:sz w:val="17"/>
          <w:szCs w:val="17"/>
        </w:rPr>
      </w:pPr>
      <w:ins w:id="318"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19" w:author="Unknown"/>
          <w:rFonts w:ascii="Verdana" w:hAnsi="Verdana"/>
          <w:color w:val="000000"/>
          <w:sz w:val="17"/>
          <w:szCs w:val="17"/>
        </w:rPr>
      </w:pPr>
      <w:ins w:id="320"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fieldset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21" w:author="Unknown"/>
          <w:rFonts w:ascii="Verdana" w:hAnsi="Verdana"/>
          <w:color w:val="000000"/>
          <w:sz w:val="17"/>
          <w:szCs w:val="17"/>
        </w:rPr>
      </w:pPr>
      <w:ins w:id="322"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legend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User personal information</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legend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23" w:author="Unknown"/>
          <w:rFonts w:ascii="Verdana" w:hAnsi="Verdana"/>
          <w:color w:val="000000"/>
          <w:sz w:val="17"/>
          <w:szCs w:val="17"/>
        </w:rPr>
      </w:pPr>
      <w:ins w:id="324"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your full name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25" w:author="Unknown"/>
          <w:rFonts w:ascii="Verdana" w:hAnsi="Verdana"/>
          <w:color w:val="000000"/>
          <w:sz w:val="17"/>
          <w:szCs w:val="17"/>
        </w:rPr>
      </w:pPr>
      <w:ins w:id="326"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"name"</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27" w:author="Unknown"/>
          <w:rFonts w:ascii="Verdana" w:hAnsi="Verdana"/>
          <w:color w:val="000000"/>
          <w:sz w:val="17"/>
          <w:szCs w:val="17"/>
        </w:rPr>
      </w:pPr>
      <w:ins w:id="328"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your email</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29" w:author="Unknown"/>
          <w:rFonts w:ascii="Verdana" w:hAnsi="Verdana"/>
          <w:color w:val="000000"/>
          <w:sz w:val="17"/>
          <w:szCs w:val="17"/>
        </w:rPr>
      </w:pPr>
      <w:ins w:id="330"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"email"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"email"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31" w:author="Unknown"/>
          <w:rFonts w:ascii="Verdana" w:hAnsi="Verdana"/>
          <w:color w:val="000000"/>
          <w:sz w:val="17"/>
          <w:szCs w:val="17"/>
        </w:rPr>
      </w:pPr>
      <w:ins w:id="332"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your password</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33" w:author="Unknown"/>
          <w:rFonts w:ascii="Verdana" w:hAnsi="Verdana"/>
          <w:color w:val="000000"/>
          <w:sz w:val="17"/>
          <w:szCs w:val="17"/>
        </w:rPr>
      </w:pPr>
      <w:ins w:id="334"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35" w:author="Unknown"/>
          <w:rFonts w:ascii="Verdana" w:hAnsi="Verdana"/>
          <w:color w:val="000000"/>
          <w:sz w:val="17"/>
          <w:szCs w:val="17"/>
        </w:rPr>
      </w:pPr>
      <w:ins w:id="336"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confirm your password</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37" w:author="Unknown"/>
          <w:rFonts w:ascii="Verdana" w:hAnsi="Verdana"/>
          <w:color w:val="000000"/>
          <w:sz w:val="17"/>
          <w:szCs w:val="17"/>
        </w:rPr>
      </w:pPr>
      <w:ins w:id="338"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39" w:author="Unknown"/>
          <w:rFonts w:ascii="Verdana" w:hAnsi="Verdana"/>
          <w:color w:val="000000"/>
          <w:sz w:val="17"/>
          <w:szCs w:val="17"/>
        </w:rPr>
      </w:pPr>
      <w:ins w:id="340"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your gender</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41" w:author="Unknown"/>
          <w:rFonts w:ascii="Verdana" w:hAnsi="Verdana"/>
          <w:color w:val="000000"/>
          <w:sz w:val="17"/>
          <w:szCs w:val="17"/>
        </w:rPr>
      </w:pPr>
      <w:ins w:id="342"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"radio"</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"gender"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"gender"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"male"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Male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43" w:author="Unknown"/>
          <w:rFonts w:ascii="Verdana" w:hAnsi="Verdana"/>
          <w:color w:val="000000"/>
          <w:sz w:val="17"/>
          <w:szCs w:val="17"/>
        </w:rPr>
      </w:pPr>
      <w:ins w:id="344"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"radio"</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"gender"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"gender"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"female"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Female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45" w:author="Unknown"/>
          <w:rFonts w:ascii="Verdana" w:hAnsi="Verdana"/>
          <w:color w:val="000000"/>
          <w:sz w:val="17"/>
          <w:szCs w:val="17"/>
        </w:rPr>
      </w:pPr>
      <w:ins w:id="346"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"radio"</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"gender"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"gender"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"others"</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others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47" w:author="Unknown"/>
          <w:rFonts w:ascii="Verdana" w:hAnsi="Verdana"/>
          <w:color w:val="000000"/>
          <w:sz w:val="17"/>
          <w:szCs w:val="17"/>
        </w:rPr>
      </w:pPr>
      <w:ins w:id="348" w:author="Unknown">
        <w:r>
          <w:rPr>
            <w:rFonts w:ascii="Verdana" w:hAnsi="Verdana"/>
            <w:color w:val="000000"/>
            <w:sz w:val="17"/>
            <w:szCs w:val="17"/>
            <w:bdr w:val="none" w:sz="0" w:space="0" w:color="auto" w:frame="1"/>
          </w:rPr>
          <w:lastRenderedPageBreak/>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your Address:</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49" w:author="Unknown"/>
          <w:rFonts w:ascii="Verdana" w:hAnsi="Verdana"/>
          <w:color w:val="000000"/>
          <w:sz w:val="17"/>
          <w:szCs w:val="17"/>
        </w:rPr>
      </w:pPr>
      <w:ins w:id="350"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textarea</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textarea</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51" w:author="Unknown"/>
          <w:rFonts w:ascii="Verdana" w:hAnsi="Verdana"/>
          <w:color w:val="000000"/>
          <w:sz w:val="17"/>
          <w:szCs w:val="17"/>
        </w:rPr>
      </w:pPr>
      <w:ins w:id="352"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"sign-up"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53" w:author="Unknown"/>
          <w:rFonts w:ascii="Verdana" w:hAnsi="Verdana"/>
          <w:color w:val="000000"/>
          <w:sz w:val="17"/>
          <w:szCs w:val="17"/>
        </w:rPr>
      </w:pPr>
      <w:ins w:id="354"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fieldset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55" w:author="Unknown"/>
          <w:rFonts w:ascii="Verdana" w:hAnsi="Verdana"/>
          <w:color w:val="000000"/>
          <w:sz w:val="17"/>
          <w:szCs w:val="17"/>
        </w:rPr>
      </w:pPr>
      <w:ins w:id="356"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57" w:author="Unknown"/>
          <w:rFonts w:ascii="Verdana" w:hAnsi="Verdana"/>
          <w:color w:val="000000"/>
          <w:sz w:val="17"/>
          <w:szCs w:val="17"/>
        </w:rPr>
      </w:pPr>
      <w:ins w:id="358"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59" w:author="Unknown"/>
          <w:rFonts w:ascii="Verdana" w:hAnsi="Verdana"/>
          <w:color w:val="000000"/>
          <w:sz w:val="17"/>
          <w:szCs w:val="17"/>
        </w:rPr>
      </w:pPr>
      <w:ins w:id="360"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D56B87" w:rsidP="00906184">
      <w:pPr>
        <w:spacing w:line="240" w:lineRule="auto"/>
        <w:rPr>
          <w:ins w:id="361" w:author="Unknown"/>
          <w:rFonts w:ascii="Times New Roman" w:hAnsi="Times New Roman"/>
          <w:sz w:val="24"/>
          <w:szCs w:val="24"/>
        </w:rPr>
      </w:pPr>
      <w:ins w:id="362" w:author="Unknown">
        <w:r>
          <w:rPr>
            <w:rStyle w:val="testit"/>
            <w:rFonts w:ascii="Verdana" w:hAnsi="Verdana"/>
            <w:color w:val="000000"/>
            <w:sz w:val="17"/>
            <w:szCs w:val="17"/>
            <w:shd w:val="clear" w:color="auto" w:fill="FFFFFF"/>
          </w:rPr>
          <w:fldChar w:fldCharType="begin"/>
        </w:r>
        <w:r w:rsidR="00906184">
          <w:rPr>
            <w:rStyle w:val="testit"/>
            <w:rFonts w:ascii="Verdana" w:hAnsi="Verdana"/>
            <w:color w:val="000000"/>
            <w:sz w:val="17"/>
            <w:szCs w:val="17"/>
            <w:shd w:val="clear" w:color="auto" w:fill="FFFFFF"/>
          </w:rPr>
          <w:instrText xml:space="preserve"> HYPERLINK "http://www.javatpoint.com/oprweb/test.jsp?filename=htmlform2" \t "_blank" </w:instrText>
        </w:r>
        <w:r>
          <w:rPr>
            <w:rStyle w:val="testit"/>
            <w:rFonts w:ascii="Verdana" w:hAnsi="Verdana"/>
            <w:color w:val="000000"/>
            <w:sz w:val="17"/>
            <w:szCs w:val="17"/>
            <w:shd w:val="clear" w:color="auto" w:fill="FFFFFF"/>
          </w:rPr>
          <w:fldChar w:fldCharType="separate"/>
        </w:r>
        <w:r w:rsidR="00906184">
          <w:rPr>
            <w:rStyle w:val="Hyperlink"/>
            <w:rFonts w:ascii="Verdana" w:hAnsi="Verdana"/>
            <w:b/>
            <w:bCs/>
            <w:color w:val="FFFFFF"/>
            <w:sz w:val="17"/>
            <w:szCs w:val="17"/>
            <w:shd w:val="clear" w:color="auto" w:fill="8BC34A"/>
          </w:rPr>
          <w:t>Test it Now</w:t>
        </w:r>
        <w:r>
          <w:rPr>
            <w:rStyle w:val="testit"/>
            <w:rFonts w:ascii="Verdana" w:hAnsi="Verdana"/>
            <w:color w:val="000000"/>
            <w:sz w:val="17"/>
            <w:szCs w:val="17"/>
            <w:shd w:val="clear" w:color="auto" w:fill="FFFFFF"/>
          </w:rPr>
          <w:fldChar w:fldCharType="end"/>
        </w:r>
      </w:ins>
    </w:p>
    <w:p w:rsidR="00906184" w:rsidRDefault="00906184" w:rsidP="00906184">
      <w:pPr>
        <w:pStyle w:val="NormalWeb"/>
        <w:shd w:val="clear" w:color="auto" w:fill="FFFFFF"/>
        <w:rPr>
          <w:ins w:id="363" w:author="Unknown"/>
          <w:rFonts w:ascii="Verdana" w:hAnsi="Verdana"/>
          <w:color w:val="000000"/>
          <w:sz w:val="17"/>
          <w:szCs w:val="17"/>
        </w:rPr>
      </w:pPr>
      <w:ins w:id="364" w:author="Unknown">
        <w:r>
          <w:rPr>
            <w:rStyle w:val="Strong"/>
            <w:rFonts w:ascii="Verdana" w:hAnsi="Verdana"/>
            <w:color w:val="000000"/>
            <w:sz w:val="17"/>
            <w:szCs w:val="17"/>
          </w:rPr>
          <w:t>Output:</w:t>
        </w:r>
      </w:ins>
    </w:p>
    <w:p w:rsidR="00906184" w:rsidRDefault="00D56B87" w:rsidP="00906184">
      <w:pPr>
        <w:rPr>
          <w:ins w:id="365" w:author="Unknown"/>
          <w:rFonts w:ascii="Times New Roman" w:hAnsi="Times New Roman"/>
          <w:sz w:val="24"/>
          <w:szCs w:val="24"/>
        </w:rPr>
      </w:pPr>
      <w:ins w:id="366" w:author="Unknown">
        <w:r>
          <w:fldChar w:fldCharType="begin"/>
        </w:r>
        <w:r w:rsidR="00906184">
          <w:instrText xml:space="preserve"> INCLUDEPICTURE "https://static.javatpoint.com/htmlpages/images/html-form-example.png" \* MERGEFORMATINET </w:instrText>
        </w:r>
      </w:ins>
      <w:r>
        <w:fldChar w:fldCharType="separate"/>
      </w:r>
      <w:r>
        <w:pict>
          <v:shape id="_x0000_i1070" type="#_x0000_t75" alt="HTML Form Example" style="width:24pt;height:24pt"/>
        </w:pict>
      </w:r>
      <w:ins w:id="367" w:author="Unknown">
        <w:r>
          <w:fldChar w:fldCharType="end"/>
        </w:r>
      </w:ins>
    </w:p>
    <w:p w:rsidR="00906184" w:rsidRDefault="00D56B87" w:rsidP="00906184">
      <w:pPr>
        <w:rPr>
          <w:ins w:id="368" w:author="Unknown"/>
        </w:rPr>
      </w:pPr>
      <w:ins w:id="369" w:author="Unknown">
        <w:r>
          <w:pict>
            <v:rect id="_x0000_i1071" style="width:0;height:.65pt" o:hralign="center" o:hrstd="t" o:hrnoshade="t" o:hr="t" fillcolor="#d4d4d4" stroked="f"/>
          </w:pict>
        </w:r>
      </w:ins>
    </w:p>
    <w:p w:rsidR="00906184" w:rsidRDefault="00906184" w:rsidP="00906184">
      <w:pPr>
        <w:pStyle w:val="Heading2"/>
        <w:shd w:val="clear" w:color="auto" w:fill="FFFFFF"/>
        <w:spacing w:line="312" w:lineRule="atLeast"/>
        <w:rPr>
          <w:ins w:id="370" w:author="Unknown"/>
          <w:rFonts w:ascii="Helvetica" w:hAnsi="Helvetica" w:cs="Helvetica"/>
          <w:b w:val="0"/>
          <w:bCs w:val="0"/>
          <w:color w:val="610B38"/>
          <w:sz w:val="32"/>
          <w:szCs w:val="32"/>
        </w:rPr>
      </w:pPr>
      <w:ins w:id="371" w:author="Unknown">
        <w:r>
          <w:rPr>
            <w:rFonts w:ascii="Helvetica" w:hAnsi="Helvetica" w:cs="Helvetica"/>
            <w:b w:val="0"/>
            <w:bCs w:val="0"/>
            <w:color w:val="610B38"/>
            <w:sz w:val="32"/>
            <w:szCs w:val="32"/>
          </w:rPr>
          <w:t>HTML Form Example</w:t>
        </w:r>
      </w:ins>
    </w:p>
    <w:p w:rsidR="00906184" w:rsidRDefault="00906184" w:rsidP="00906184">
      <w:pPr>
        <w:pStyle w:val="NormalWeb"/>
        <w:shd w:val="clear" w:color="auto" w:fill="FFFFFF"/>
        <w:rPr>
          <w:ins w:id="372" w:author="Unknown"/>
          <w:rFonts w:ascii="Verdana" w:hAnsi="Verdana"/>
          <w:color w:val="000000"/>
          <w:sz w:val="17"/>
          <w:szCs w:val="17"/>
        </w:rPr>
      </w:pPr>
      <w:ins w:id="373" w:author="Unknown">
        <w:r>
          <w:rPr>
            <w:rFonts w:ascii="Verdana" w:hAnsi="Verdana"/>
            <w:color w:val="000000"/>
            <w:sz w:val="17"/>
            <w:szCs w:val="17"/>
          </w:rPr>
          <w:t>Let's see a simple example of creating HTML form.</w:t>
        </w:r>
      </w:ins>
    </w:p>
    <w:p w:rsidR="00906184" w:rsidRDefault="00906184" w:rsidP="00906184">
      <w:pPr>
        <w:numPr>
          <w:ilvl w:val="0"/>
          <w:numId w:val="23"/>
        </w:numPr>
        <w:shd w:val="clear" w:color="auto" w:fill="FFFFFF"/>
        <w:spacing w:after="0" w:line="272" w:lineRule="atLeast"/>
        <w:ind w:left="0"/>
        <w:rPr>
          <w:ins w:id="374" w:author="Unknown"/>
          <w:rFonts w:ascii="Verdana" w:hAnsi="Verdana"/>
          <w:color w:val="000000"/>
          <w:sz w:val="17"/>
          <w:szCs w:val="17"/>
        </w:rPr>
      </w:pPr>
      <w:ins w:id="375"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action</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376" w:author="Unknown"/>
          <w:rFonts w:ascii="Verdana" w:hAnsi="Verdana"/>
          <w:color w:val="000000"/>
          <w:sz w:val="17"/>
          <w:szCs w:val="17"/>
        </w:rPr>
      </w:pPr>
      <w:ins w:id="377"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table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378" w:author="Unknown"/>
          <w:rFonts w:ascii="Verdana" w:hAnsi="Verdana"/>
          <w:color w:val="000000"/>
          <w:sz w:val="17"/>
          <w:szCs w:val="17"/>
        </w:rPr>
      </w:pPr>
      <w:ins w:id="379"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380" w:author="Unknown"/>
          <w:rFonts w:ascii="Verdana" w:hAnsi="Verdana"/>
          <w:color w:val="000000"/>
          <w:sz w:val="17"/>
          <w:szCs w:val="17"/>
        </w:rPr>
      </w:pPr>
      <w:ins w:id="381"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class</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"tdLabel"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"register_name"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class</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name: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382" w:author="Unknown"/>
          <w:rFonts w:ascii="Verdana" w:hAnsi="Verdana"/>
          <w:color w:val="000000"/>
          <w:sz w:val="17"/>
          <w:szCs w:val="17"/>
        </w:rPr>
      </w:pPr>
      <w:ins w:id="383"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"name"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"register_name"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style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"width:160px"</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384" w:author="Unknown"/>
          <w:rFonts w:ascii="Verdana" w:hAnsi="Verdana"/>
          <w:color w:val="000000"/>
          <w:sz w:val="17"/>
          <w:szCs w:val="17"/>
        </w:rPr>
      </w:pPr>
      <w:ins w:id="385"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386" w:author="Unknown"/>
          <w:rFonts w:ascii="Verdana" w:hAnsi="Verdana"/>
          <w:color w:val="000000"/>
          <w:sz w:val="17"/>
          <w:szCs w:val="17"/>
        </w:rPr>
      </w:pPr>
      <w:ins w:id="387"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388" w:author="Unknown"/>
          <w:rFonts w:ascii="Verdana" w:hAnsi="Verdana"/>
          <w:color w:val="000000"/>
          <w:sz w:val="17"/>
          <w:szCs w:val="17"/>
        </w:rPr>
      </w:pPr>
      <w:ins w:id="389"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class</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"tdLabel"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"register_password"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class</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password:</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390" w:author="Unknown"/>
          <w:rFonts w:ascii="Verdana" w:hAnsi="Verdana"/>
          <w:color w:val="000000"/>
          <w:sz w:val="17"/>
          <w:szCs w:val="17"/>
        </w:rPr>
      </w:pPr>
      <w:ins w:id="391"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"register_password"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style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"width:160px"</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392" w:author="Unknown"/>
          <w:rFonts w:ascii="Verdana" w:hAnsi="Verdana"/>
          <w:color w:val="000000"/>
          <w:sz w:val="17"/>
          <w:szCs w:val="17"/>
        </w:rPr>
      </w:pPr>
      <w:ins w:id="393"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394" w:author="Unknown"/>
          <w:rFonts w:ascii="Verdana" w:hAnsi="Verdana"/>
          <w:color w:val="000000"/>
          <w:sz w:val="17"/>
          <w:szCs w:val="17"/>
        </w:rPr>
      </w:pPr>
      <w:ins w:id="395"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396" w:author="Unknown"/>
          <w:rFonts w:ascii="Verdana" w:hAnsi="Verdana"/>
          <w:color w:val="000000"/>
          <w:sz w:val="17"/>
          <w:szCs w:val="17"/>
        </w:rPr>
      </w:pPr>
      <w:ins w:id="397"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class</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"tdLabel"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"register_email"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class</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Email:</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398" w:author="Unknown"/>
          <w:rFonts w:ascii="Verdana" w:hAnsi="Verdana"/>
          <w:color w:val="000000"/>
          <w:sz w:val="17"/>
          <w:szCs w:val="17"/>
        </w:rPr>
      </w:pPr>
      <w:ins w:id="399"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td</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00" w:author="Unknown"/>
          <w:rFonts w:ascii="Verdana" w:hAnsi="Verdana"/>
          <w:color w:val="000000"/>
          <w:sz w:val="17"/>
          <w:szCs w:val="17"/>
        </w:rPr>
      </w:pPr>
      <w:ins w:id="401" w:author="Unknown">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"email"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"email"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"register_email"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style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"width:160px"</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02" w:author="Unknown"/>
          <w:rFonts w:ascii="Verdana" w:hAnsi="Verdana"/>
          <w:color w:val="000000"/>
          <w:sz w:val="17"/>
          <w:szCs w:val="17"/>
        </w:rPr>
      </w:pPr>
      <w:ins w:id="403"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04" w:author="Unknown"/>
          <w:rFonts w:ascii="Verdana" w:hAnsi="Verdana"/>
          <w:color w:val="000000"/>
          <w:sz w:val="17"/>
          <w:szCs w:val="17"/>
        </w:rPr>
      </w:pPr>
      <w:ins w:id="405"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06" w:author="Unknown"/>
          <w:rFonts w:ascii="Verdana" w:hAnsi="Verdana"/>
          <w:color w:val="000000"/>
          <w:sz w:val="17"/>
          <w:szCs w:val="17"/>
        </w:rPr>
      </w:pPr>
      <w:ins w:id="407"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class</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"tdLabel"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"register_gender"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class</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Gender:</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08" w:author="Unknown"/>
          <w:rFonts w:ascii="Verdana" w:hAnsi="Verdana"/>
          <w:color w:val="000000"/>
          <w:sz w:val="17"/>
          <w:szCs w:val="17"/>
        </w:rPr>
      </w:pPr>
      <w:ins w:id="409"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10" w:author="Unknown"/>
          <w:rFonts w:ascii="Verdana" w:hAnsi="Verdana"/>
          <w:color w:val="000000"/>
          <w:sz w:val="17"/>
          <w:szCs w:val="17"/>
        </w:rPr>
      </w:pPr>
      <w:ins w:id="411"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"radio"</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"gender"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"register_gendermale"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"male"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12" w:author="Unknown"/>
          <w:rFonts w:ascii="Verdana" w:hAnsi="Verdana"/>
          <w:color w:val="000000"/>
          <w:sz w:val="17"/>
          <w:szCs w:val="17"/>
        </w:rPr>
      </w:pPr>
      <w:ins w:id="413"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"register_gendermale"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male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14" w:author="Unknown"/>
          <w:rFonts w:ascii="Verdana" w:hAnsi="Verdana"/>
          <w:color w:val="000000"/>
          <w:sz w:val="17"/>
          <w:szCs w:val="17"/>
        </w:rPr>
      </w:pPr>
      <w:ins w:id="415"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"radio"</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"gender"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"register_genderfemale"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"female"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16" w:author="Unknown"/>
          <w:rFonts w:ascii="Verdana" w:hAnsi="Verdana"/>
          <w:color w:val="000000"/>
          <w:sz w:val="17"/>
          <w:szCs w:val="17"/>
        </w:rPr>
      </w:pPr>
      <w:ins w:id="417"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"register_genderfemale"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female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18" w:author="Unknown"/>
          <w:rFonts w:ascii="Verdana" w:hAnsi="Verdana"/>
          <w:color w:val="000000"/>
          <w:sz w:val="17"/>
          <w:szCs w:val="17"/>
        </w:rPr>
      </w:pPr>
      <w:ins w:id="419"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20" w:author="Unknown"/>
          <w:rFonts w:ascii="Verdana" w:hAnsi="Verdana"/>
          <w:color w:val="000000"/>
          <w:sz w:val="17"/>
          <w:szCs w:val="17"/>
        </w:rPr>
      </w:pPr>
      <w:ins w:id="421"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22" w:author="Unknown"/>
          <w:rFonts w:ascii="Verdana" w:hAnsi="Verdana"/>
          <w:color w:val="000000"/>
          <w:sz w:val="17"/>
          <w:szCs w:val="17"/>
        </w:rPr>
      </w:pPr>
      <w:ins w:id="423"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24" w:author="Unknown"/>
          <w:rFonts w:ascii="Verdana" w:hAnsi="Verdana"/>
          <w:color w:val="000000"/>
          <w:sz w:val="17"/>
          <w:szCs w:val="17"/>
        </w:rPr>
      </w:pPr>
      <w:ins w:id="425"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class</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"tdLabel"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"register_country"</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class</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Select Country:</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26" w:author="Unknown"/>
          <w:rFonts w:ascii="Verdana" w:hAnsi="Verdana"/>
          <w:color w:val="000000"/>
          <w:sz w:val="17"/>
          <w:szCs w:val="17"/>
        </w:rPr>
      </w:pPr>
      <w:ins w:id="427"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select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"country"</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"register_country"</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style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"width:160px"</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28" w:author="Unknown"/>
          <w:rFonts w:ascii="Verdana" w:hAnsi="Verdana"/>
          <w:color w:val="000000"/>
          <w:sz w:val="17"/>
          <w:szCs w:val="17"/>
        </w:rPr>
      </w:pPr>
      <w:ins w:id="429"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option</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"india"</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india</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option</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30" w:author="Unknown"/>
          <w:rFonts w:ascii="Verdana" w:hAnsi="Verdana"/>
          <w:color w:val="000000"/>
          <w:sz w:val="17"/>
          <w:szCs w:val="17"/>
        </w:rPr>
      </w:pPr>
      <w:ins w:id="431" w:author="Unknown">
        <w:r>
          <w:rPr>
            <w:rFonts w:ascii="Verdana" w:hAnsi="Verdana"/>
            <w:color w:val="000000"/>
            <w:sz w:val="17"/>
            <w:szCs w:val="17"/>
            <w:bdr w:val="none" w:sz="0" w:space="0" w:color="auto" w:frame="1"/>
          </w:rPr>
          <w:lastRenderedPageBreak/>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option</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"pakistan"</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pakistan</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option</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32" w:author="Unknown"/>
          <w:rFonts w:ascii="Verdana" w:hAnsi="Verdana"/>
          <w:color w:val="000000"/>
          <w:sz w:val="17"/>
          <w:szCs w:val="17"/>
        </w:rPr>
      </w:pPr>
      <w:ins w:id="433"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option</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"africa"</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africa</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option</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34" w:author="Unknown"/>
          <w:rFonts w:ascii="Verdana" w:hAnsi="Verdana"/>
          <w:color w:val="000000"/>
          <w:sz w:val="17"/>
          <w:szCs w:val="17"/>
        </w:rPr>
      </w:pPr>
      <w:ins w:id="435"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option</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"china"</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china</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option</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36" w:author="Unknown"/>
          <w:rFonts w:ascii="Verdana" w:hAnsi="Verdana"/>
          <w:color w:val="000000"/>
          <w:sz w:val="17"/>
          <w:szCs w:val="17"/>
        </w:rPr>
      </w:pPr>
      <w:ins w:id="437"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option</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"other"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other</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option</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38" w:author="Unknown"/>
          <w:rFonts w:ascii="Verdana" w:hAnsi="Verdana"/>
          <w:color w:val="000000"/>
          <w:sz w:val="17"/>
          <w:szCs w:val="17"/>
        </w:rPr>
      </w:pPr>
      <w:ins w:id="439"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select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40" w:author="Unknown"/>
          <w:rFonts w:ascii="Verdana" w:hAnsi="Verdana"/>
          <w:color w:val="000000"/>
          <w:sz w:val="17"/>
          <w:szCs w:val="17"/>
        </w:rPr>
      </w:pPr>
      <w:ins w:id="441"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42" w:author="Unknown"/>
          <w:rFonts w:ascii="Verdana" w:hAnsi="Verdana"/>
          <w:color w:val="000000"/>
          <w:sz w:val="17"/>
          <w:szCs w:val="17"/>
        </w:rPr>
      </w:pPr>
      <w:ins w:id="443"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44" w:author="Unknown"/>
          <w:rFonts w:ascii="Verdana" w:hAnsi="Verdana"/>
          <w:color w:val="000000"/>
          <w:sz w:val="17"/>
          <w:szCs w:val="17"/>
        </w:rPr>
      </w:pPr>
      <w:ins w:id="445"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46" w:author="Unknown"/>
          <w:rFonts w:ascii="Verdana" w:hAnsi="Verdana"/>
          <w:color w:val="000000"/>
          <w:sz w:val="17"/>
          <w:szCs w:val="17"/>
        </w:rPr>
      </w:pPr>
      <w:ins w:id="447"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colspan</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"2"</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div</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align</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"right"</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"register_0"</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48" w:author="Unknown"/>
          <w:rFonts w:ascii="Verdana" w:hAnsi="Verdana"/>
          <w:color w:val="000000"/>
          <w:sz w:val="17"/>
          <w:szCs w:val="17"/>
        </w:rPr>
      </w:pPr>
      <w:ins w:id="449"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div</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50" w:author="Unknown"/>
          <w:rFonts w:ascii="Verdana" w:hAnsi="Verdana"/>
          <w:color w:val="000000"/>
          <w:sz w:val="17"/>
          <w:szCs w:val="17"/>
        </w:rPr>
      </w:pPr>
      <w:ins w:id="451"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52" w:author="Unknown"/>
          <w:rFonts w:ascii="Verdana" w:hAnsi="Verdana"/>
          <w:color w:val="000000"/>
          <w:sz w:val="17"/>
          <w:szCs w:val="17"/>
        </w:rPr>
      </w:pPr>
      <w:ins w:id="453"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table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54" w:author="Unknown"/>
          <w:rFonts w:ascii="Verdana" w:hAnsi="Verdana"/>
          <w:color w:val="000000"/>
          <w:sz w:val="17"/>
          <w:szCs w:val="17"/>
        </w:rPr>
      </w:pPr>
      <w:ins w:id="455"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p w:rsidR="00906184" w:rsidRDefault="00906184"/>
    <w:p w:rsidR="00906184" w:rsidRDefault="00906184"/>
    <w:p w:rsidR="00906184" w:rsidRDefault="00906184" w:rsidP="00906184">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HTML Form Input Types</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In HTML &lt;input type=" "&gt; is an important element of HTML form. The "type" attribute of input element can be various types, which defines information field. Such as &lt;input type="text" name="name"&gt; gives a text box.</w:t>
      </w:r>
    </w:p>
    <w:p w:rsidR="00906184" w:rsidRDefault="00906184" w:rsidP="00906184">
      <w:pPr>
        <w:pStyle w:val="Heading2"/>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sz w:val="27"/>
          <w:szCs w:val="27"/>
        </w:rPr>
        <w:t>Following is a list of all types of &lt;input&gt; element of HTML.</w:t>
      </w:r>
    </w:p>
    <w:tbl>
      <w:tblPr>
        <w:tblW w:w="1127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1539"/>
        <w:gridCol w:w="9735"/>
      </w:tblGrid>
      <w:tr w:rsidR="00906184" w:rsidTr="00906184">
        <w:tc>
          <w:tcPr>
            <w:tcW w:w="0" w:type="auto"/>
            <w:shd w:val="clear" w:color="auto" w:fill="C7CCBE"/>
            <w:tcMar>
              <w:top w:w="156" w:type="dxa"/>
              <w:left w:w="156" w:type="dxa"/>
              <w:bottom w:w="156" w:type="dxa"/>
              <w:right w:w="156" w:type="dxa"/>
            </w:tcMar>
            <w:hideMark/>
          </w:tcPr>
          <w:p w:rsidR="00906184" w:rsidRDefault="00906184">
            <w:pPr>
              <w:rPr>
                <w:b/>
                <w:bCs/>
                <w:color w:val="000000"/>
              </w:rPr>
            </w:pPr>
            <w:r>
              <w:rPr>
                <w:b/>
                <w:bCs/>
                <w:color w:val="000000"/>
              </w:rPr>
              <w:t>type=" "</w:t>
            </w:r>
          </w:p>
        </w:tc>
        <w:tc>
          <w:tcPr>
            <w:tcW w:w="0" w:type="auto"/>
            <w:shd w:val="clear" w:color="auto" w:fill="C7CCBE"/>
            <w:tcMar>
              <w:top w:w="156" w:type="dxa"/>
              <w:left w:w="156" w:type="dxa"/>
              <w:bottom w:w="156" w:type="dxa"/>
              <w:right w:w="156" w:type="dxa"/>
            </w:tcMar>
            <w:hideMark/>
          </w:tcPr>
          <w:p w:rsidR="00906184" w:rsidRDefault="00906184">
            <w:pPr>
              <w:rPr>
                <w:b/>
                <w:bCs/>
                <w:color w:val="000000"/>
              </w:rPr>
            </w:pPr>
            <w:r>
              <w:rPr>
                <w:b/>
                <w:bCs/>
                <w:color w:val="000000"/>
              </w:rPr>
              <w:t>Description</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text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 one-line text input field</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password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 one-line password input field</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submit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 submit button to submit the form to server</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reset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 reset button to reset all values in the form.</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radio</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 radio button which allows select one option.</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checkbox</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checkboxes which allow select multiple options form.</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button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 simple push button, which can be programmed to perform a task on an event.</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file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to select the file from device storage.</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lastRenderedPageBreak/>
              <w:t>image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 graphical submit button.</w:t>
            </w:r>
          </w:p>
        </w:tc>
      </w:tr>
    </w:tbl>
    <w:p w:rsidR="00906184" w:rsidRDefault="00D56B87" w:rsidP="00906184">
      <w:pPr>
        <w:rPr>
          <w:rFonts w:ascii="Times New Roman" w:hAnsi="Times New Roman" w:cs="Times New Roman"/>
          <w:sz w:val="24"/>
          <w:szCs w:val="24"/>
        </w:rPr>
      </w:pPr>
      <w:r>
        <w:pict>
          <v:rect id="_x0000_i1072" style="width:0;height:.65pt" o:hralign="center" o:hrstd="t" o:hrnoshade="t" o:hr="t" fillcolor="#d4d4d4" stroked="f"/>
        </w:pict>
      </w:r>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HTML5 added new types on &lt;input&gt; element. Following is the list of types of elements of HTML5</w:t>
      </w:r>
    </w:p>
    <w:tbl>
      <w:tblPr>
        <w:tblW w:w="1127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384"/>
        <w:gridCol w:w="8890"/>
      </w:tblGrid>
      <w:tr w:rsidR="00906184" w:rsidTr="00906184">
        <w:tc>
          <w:tcPr>
            <w:tcW w:w="0" w:type="auto"/>
            <w:shd w:val="clear" w:color="auto" w:fill="C7CCBE"/>
            <w:tcMar>
              <w:top w:w="156" w:type="dxa"/>
              <w:left w:w="156" w:type="dxa"/>
              <w:bottom w:w="156" w:type="dxa"/>
              <w:right w:w="156" w:type="dxa"/>
            </w:tcMar>
            <w:hideMark/>
          </w:tcPr>
          <w:p w:rsidR="00906184" w:rsidRDefault="00906184">
            <w:pPr>
              <w:rPr>
                <w:b/>
                <w:bCs/>
                <w:color w:val="000000"/>
              </w:rPr>
            </w:pPr>
            <w:r>
              <w:rPr>
                <w:b/>
                <w:bCs/>
                <w:color w:val="000000"/>
              </w:rPr>
              <w:t>type=" "</w:t>
            </w:r>
          </w:p>
        </w:tc>
        <w:tc>
          <w:tcPr>
            <w:tcW w:w="0" w:type="auto"/>
            <w:shd w:val="clear" w:color="auto" w:fill="C7CCBE"/>
            <w:tcMar>
              <w:top w:w="156" w:type="dxa"/>
              <w:left w:w="156" w:type="dxa"/>
              <w:bottom w:w="156" w:type="dxa"/>
              <w:right w:w="156" w:type="dxa"/>
            </w:tcMar>
            <w:hideMark/>
          </w:tcPr>
          <w:p w:rsidR="00906184" w:rsidRDefault="00906184">
            <w:pPr>
              <w:rPr>
                <w:b/>
                <w:bCs/>
                <w:color w:val="000000"/>
              </w:rPr>
            </w:pPr>
            <w:r>
              <w:rPr>
                <w:b/>
                <w:bCs/>
                <w:color w:val="000000"/>
              </w:rPr>
              <w:t>Description</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color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an input field with a specific color.</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date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an input field for selection of date.</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datetime-local</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an input field for entering a date without time zone.</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email</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an input field for entering an email address.</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month</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 control with month and year, without time zone.</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number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an input field to enter a number.</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url</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 field for entering URL</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week</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 field to enter the date with week-year, without time zone.</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search</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 single line text field for entering a search string.</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tel</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an input field for entering the telephone number.</w:t>
            </w:r>
          </w:p>
        </w:tc>
      </w:tr>
    </w:tbl>
    <w:p w:rsidR="00906184" w:rsidRDefault="00D56B87" w:rsidP="00906184">
      <w:pPr>
        <w:rPr>
          <w:rFonts w:ascii="Times New Roman" w:hAnsi="Times New Roman"/>
          <w:sz w:val="24"/>
          <w:szCs w:val="24"/>
        </w:rPr>
      </w:pPr>
      <w:r>
        <w:pict>
          <v:rect id="_x0000_i1073" style="width:0;height:.65pt" o:hralign="center" o:hrstd="t" o:hrnoshade="t" o:hr="t" fillcolor="#d4d4d4" stroked="f"/>
        </w:pict>
      </w:r>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Following is the description about types of &lt;input&gt; element with examples.</w: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1. &lt;input type="text"&gt;: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&lt;input&gt; element of type "text" are used to define a single-line input text field.</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24"/>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first name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"firstname"</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last name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"lastname"</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lastRenderedPageBreak/>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strong</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Note: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strong</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The default maximum cahracter lenght is 20.</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D56B87" w:rsidP="00906184">
      <w:pPr>
        <w:spacing w:line="240" w:lineRule="auto"/>
        <w:rPr>
          <w:rFonts w:ascii="Times New Roman" w:hAnsi="Times New Roman"/>
          <w:sz w:val="24"/>
          <w:szCs w:val="24"/>
        </w:rPr>
      </w:pPr>
      <w:hyperlink r:id="rId80"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3"/>
        <w:shd w:val="clear" w:color="auto" w:fill="F9FBF9"/>
        <w:spacing w:line="312" w:lineRule="atLeast"/>
        <w:rPr>
          <w:rFonts w:ascii="Verdana" w:hAnsi="Verdana"/>
          <w:color w:val="000000"/>
          <w:sz w:val="27"/>
          <w:szCs w:val="27"/>
        </w:rPr>
      </w:pPr>
      <w:r>
        <w:rPr>
          <w:rFonts w:ascii="Verdana" w:hAnsi="Verdana"/>
          <w:color w:val="000000"/>
        </w:rPr>
        <w:t>Input "text" type:</w:t>
      </w:r>
    </w:p>
    <w:p w:rsidR="00906184" w:rsidRDefault="00906184" w:rsidP="00906184">
      <w:pPr>
        <w:pStyle w:val="NormalWeb"/>
        <w:shd w:val="clear" w:color="auto" w:fill="F9FBF9"/>
        <w:rPr>
          <w:rFonts w:ascii="Verdana" w:hAnsi="Verdana"/>
          <w:color w:val="000000"/>
          <w:sz w:val="17"/>
          <w:szCs w:val="17"/>
        </w:rPr>
      </w:pPr>
      <w:r>
        <w:rPr>
          <w:rFonts w:ascii="Verdana" w:hAnsi="Verdana"/>
          <w:color w:val="000000"/>
          <w:sz w:val="17"/>
          <w:szCs w:val="17"/>
        </w:rPr>
        <w:t>The </w:t>
      </w:r>
      <w:r>
        <w:rPr>
          <w:rStyle w:val="Strong"/>
          <w:rFonts w:ascii="Verdana" w:hAnsi="Verdana"/>
          <w:color w:val="000000"/>
          <w:sz w:val="17"/>
          <w:szCs w:val="17"/>
        </w:rPr>
        <w:t>"text"</w:t>
      </w:r>
      <w:r>
        <w:rPr>
          <w:rFonts w:ascii="Verdana" w:hAnsi="Verdana"/>
          <w:color w:val="000000"/>
          <w:sz w:val="17"/>
          <w:szCs w:val="17"/>
        </w:rPr>
        <w:t>field defines a sinlge line input text field.</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color w:val="000000"/>
          <w:sz w:val="17"/>
          <w:szCs w:val="17"/>
        </w:rPr>
        <w:t>Enter first name</w:t>
      </w:r>
      <w:r>
        <w:rPr>
          <w:rFonts w:ascii="Verdana" w:hAnsi="Verdana"/>
          <w:color w:val="000000"/>
          <w:sz w:val="17"/>
          <w:szCs w:val="17"/>
        </w:rPr>
        <w:br/>
      </w:r>
      <w:r w:rsidR="00D56B87">
        <w:rPr>
          <w:rFonts w:ascii="Verdana" w:hAnsi="Verdana"/>
          <w:color w:val="000000"/>
          <w:sz w:val="17"/>
          <w:szCs w:val="17"/>
        </w:rPr>
        <w:object w:dxaOrig="225" w:dyaOrig="225">
          <v:shape id="_x0000_i1222" type="#_x0000_t75" style="width:60.95pt;height:18.15pt" o:ole="">
            <v:imagedata r:id="rId81" o:title=""/>
          </v:shape>
          <w:control r:id="rId82" w:name="DefaultOcxName" w:shapeid="_x0000_i1222"/>
        </w:object>
      </w:r>
      <w:r>
        <w:rPr>
          <w:rFonts w:ascii="Verdana" w:hAnsi="Verdana"/>
          <w:color w:val="000000"/>
          <w:sz w:val="17"/>
          <w:szCs w:val="17"/>
        </w:rPr>
        <w:br/>
        <w:t>Enter last name</w:t>
      </w:r>
      <w:r>
        <w:rPr>
          <w:rFonts w:ascii="Verdana" w:hAnsi="Verdana"/>
          <w:color w:val="000000"/>
          <w:sz w:val="17"/>
          <w:szCs w:val="17"/>
        </w:rPr>
        <w:br/>
      </w:r>
      <w:r w:rsidR="00D56B87">
        <w:rPr>
          <w:rFonts w:ascii="Verdana" w:hAnsi="Verdana"/>
          <w:color w:val="000000"/>
          <w:sz w:val="17"/>
          <w:szCs w:val="17"/>
        </w:rPr>
        <w:object w:dxaOrig="225" w:dyaOrig="225">
          <v:shape id="_x0000_i1226" type="#_x0000_t75" style="width:60.95pt;height:18.15pt" o:ole="">
            <v:imagedata r:id="rId81" o:title=""/>
          </v:shape>
          <w:control r:id="rId83" w:name="DefaultOcxName1" w:shapeid="_x0000_i1226"/>
        </w:object>
      </w:r>
    </w:p>
    <w:p w:rsidR="00906184" w:rsidRDefault="00906184" w:rsidP="00906184">
      <w:pPr>
        <w:pStyle w:val="NormalWeb"/>
        <w:shd w:val="clear" w:color="auto" w:fill="F9FBF9"/>
        <w:rPr>
          <w:rFonts w:ascii="Verdana" w:hAnsi="Verdana"/>
          <w:color w:val="000000"/>
          <w:sz w:val="17"/>
          <w:szCs w:val="17"/>
        </w:rPr>
      </w:pPr>
      <w:r>
        <w:rPr>
          <w:rStyle w:val="Strong"/>
          <w:rFonts w:ascii="Verdana" w:hAnsi="Verdana"/>
          <w:color w:val="000000"/>
          <w:sz w:val="17"/>
          <w:szCs w:val="17"/>
        </w:rPr>
        <w:t>Note:</w:t>
      </w:r>
      <w:r>
        <w:rPr>
          <w:rFonts w:ascii="Verdana" w:hAnsi="Verdana"/>
          <w:color w:val="000000"/>
          <w:sz w:val="17"/>
          <w:szCs w:val="17"/>
        </w:rPr>
        <w:t>The default maximum cahracter lenght is 20.</w:t>
      </w:r>
    </w:p>
    <w:p w:rsidR="00906184" w:rsidRDefault="00906184" w:rsidP="00906184">
      <w:pPr>
        <w:pStyle w:val="z-BottomofForm"/>
      </w:pPr>
      <w:r>
        <w:t>Bottom of Form</w:t>
      </w:r>
    </w:p>
    <w:p w:rsidR="00906184" w:rsidRDefault="00D56B87" w:rsidP="00906184">
      <w:pPr>
        <w:rPr>
          <w:rFonts w:ascii="Times New Roman" w:hAnsi="Times New Roman"/>
          <w:sz w:val="24"/>
          <w:szCs w:val="24"/>
        </w:rPr>
      </w:pPr>
      <w:r>
        <w:pict>
          <v:rect id="_x0000_i1078"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2. &lt;input type="password"&gt;: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element of type "password" allow a user to enter the password securely in a webpage. The entered text in password filed converted into "*" or ".", so that it cannot be read by another user.</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25"/>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User name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"firstname"</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Password</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5"/>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D56B87" w:rsidP="00906184">
      <w:pPr>
        <w:spacing w:line="240" w:lineRule="auto"/>
        <w:rPr>
          <w:rFonts w:ascii="Times New Roman" w:hAnsi="Times New Roman"/>
          <w:sz w:val="24"/>
          <w:szCs w:val="24"/>
        </w:rPr>
      </w:pPr>
      <w:hyperlink r:id="rId84"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3"/>
        <w:shd w:val="clear" w:color="auto" w:fill="F9FBF9"/>
        <w:spacing w:line="312" w:lineRule="atLeast"/>
        <w:rPr>
          <w:rFonts w:ascii="Verdana" w:hAnsi="Verdana"/>
          <w:color w:val="000000"/>
          <w:sz w:val="27"/>
          <w:szCs w:val="27"/>
        </w:rPr>
      </w:pPr>
      <w:r>
        <w:rPr>
          <w:rFonts w:ascii="Verdana" w:hAnsi="Verdana"/>
          <w:color w:val="000000"/>
        </w:rPr>
        <w:t>Input "password" type:</w:t>
      </w:r>
    </w:p>
    <w:p w:rsidR="00906184" w:rsidRDefault="00906184" w:rsidP="00906184">
      <w:pPr>
        <w:pStyle w:val="NormalWeb"/>
        <w:shd w:val="clear" w:color="auto" w:fill="F9FBF9"/>
        <w:rPr>
          <w:rFonts w:ascii="Verdana" w:hAnsi="Verdana"/>
          <w:color w:val="000000"/>
          <w:sz w:val="17"/>
          <w:szCs w:val="17"/>
        </w:rPr>
      </w:pPr>
      <w:r>
        <w:rPr>
          <w:rFonts w:ascii="Verdana" w:hAnsi="Verdana"/>
          <w:color w:val="000000"/>
          <w:sz w:val="17"/>
          <w:szCs w:val="17"/>
        </w:rPr>
        <w:t>The </w:t>
      </w:r>
      <w:r>
        <w:rPr>
          <w:rStyle w:val="Strong"/>
          <w:rFonts w:ascii="Verdana" w:hAnsi="Verdana"/>
          <w:color w:val="000000"/>
          <w:sz w:val="17"/>
          <w:szCs w:val="17"/>
        </w:rPr>
        <w:t>"password"</w:t>
      </w:r>
      <w:r>
        <w:rPr>
          <w:rFonts w:ascii="Verdana" w:hAnsi="Verdana"/>
          <w:color w:val="000000"/>
          <w:sz w:val="17"/>
          <w:szCs w:val="17"/>
        </w:rPr>
        <w:t>field defines a sinlge line input password field to enter the password securely.</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color w:val="000000"/>
          <w:sz w:val="17"/>
          <w:szCs w:val="17"/>
        </w:rPr>
        <w:t>Enter User name</w:t>
      </w:r>
      <w:r>
        <w:rPr>
          <w:rFonts w:ascii="Verdana" w:hAnsi="Verdana"/>
          <w:color w:val="000000"/>
          <w:sz w:val="17"/>
          <w:szCs w:val="17"/>
        </w:rPr>
        <w:br/>
      </w:r>
      <w:r w:rsidR="00D56B87">
        <w:rPr>
          <w:rFonts w:ascii="Verdana" w:hAnsi="Verdana"/>
          <w:color w:val="000000"/>
          <w:sz w:val="17"/>
          <w:szCs w:val="17"/>
        </w:rPr>
        <w:object w:dxaOrig="225" w:dyaOrig="225">
          <v:shape id="_x0000_i1230" type="#_x0000_t75" style="width:60.95pt;height:18.15pt" o:ole="">
            <v:imagedata r:id="rId81" o:title=""/>
          </v:shape>
          <w:control r:id="rId85" w:name="DefaultOcxName2" w:shapeid="_x0000_i1230"/>
        </w:object>
      </w:r>
      <w:r>
        <w:rPr>
          <w:rFonts w:ascii="Verdana" w:hAnsi="Verdana"/>
          <w:color w:val="000000"/>
          <w:sz w:val="17"/>
          <w:szCs w:val="17"/>
        </w:rPr>
        <w:br/>
        <w:t>Enter Password</w:t>
      </w:r>
      <w:r>
        <w:rPr>
          <w:rFonts w:ascii="Verdana" w:hAnsi="Verdana"/>
          <w:color w:val="000000"/>
          <w:sz w:val="17"/>
          <w:szCs w:val="17"/>
        </w:rPr>
        <w:br/>
      </w:r>
      <w:r w:rsidR="00D56B87">
        <w:rPr>
          <w:rFonts w:ascii="Verdana" w:hAnsi="Verdana"/>
          <w:color w:val="000000"/>
          <w:sz w:val="17"/>
          <w:szCs w:val="17"/>
        </w:rPr>
        <w:object w:dxaOrig="225" w:dyaOrig="225">
          <v:shape id="_x0000_i1235" type="#_x0000_t75" style="width:60.95pt;height:18.15pt" o:ole="">
            <v:imagedata r:id="rId81" o:title=""/>
          </v:shape>
          <w:control r:id="rId86" w:name="DefaultOcxName3" w:shapeid="_x0000_i1235"/>
        </w:object>
      </w:r>
      <w:r>
        <w:rPr>
          <w:rFonts w:ascii="Verdana" w:hAnsi="Verdana"/>
          <w:color w:val="000000"/>
          <w:sz w:val="17"/>
          <w:szCs w:val="17"/>
        </w:rPr>
        <w:br/>
      </w:r>
      <w:r>
        <w:rPr>
          <w:rFonts w:ascii="Verdana" w:hAnsi="Verdana"/>
          <w:color w:val="000000"/>
          <w:sz w:val="17"/>
          <w:szCs w:val="17"/>
        </w:rPr>
        <w:br/>
      </w:r>
      <w:r w:rsidR="00D56B87">
        <w:rPr>
          <w:rFonts w:ascii="Verdana" w:hAnsi="Verdana"/>
          <w:color w:val="000000"/>
          <w:sz w:val="17"/>
          <w:szCs w:val="17"/>
        </w:rPr>
        <w:object w:dxaOrig="225" w:dyaOrig="225">
          <v:shape id="_x0000_i1238" type="#_x0000_t75" style="width:36.3pt;height:22.7pt" o:ole="">
            <v:imagedata r:id="rId87" o:title=""/>
          </v:shape>
          <w:control r:id="rId88" w:name="DefaultOcxName4" w:shapeid="_x0000_i1238"/>
        </w:object>
      </w:r>
    </w:p>
    <w:p w:rsidR="00906184" w:rsidRDefault="00906184" w:rsidP="00906184">
      <w:pPr>
        <w:pStyle w:val="z-BottomofForm"/>
      </w:pPr>
      <w:r>
        <w:t>Bottom of Form</w:t>
      </w:r>
    </w:p>
    <w:p w:rsidR="00906184" w:rsidRDefault="00D56B87" w:rsidP="00906184">
      <w:pPr>
        <w:rPr>
          <w:rFonts w:ascii="Times New Roman" w:hAnsi="Times New Roman"/>
          <w:sz w:val="24"/>
          <w:szCs w:val="24"/>
        </w:rPr>
      </w:pPr>
      <w:r>
        <w:pict>
          <v:rect id="_x0000_i1085"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lastRenderedPageBreak/>
        <w:t>3. &lt;input type="submit"&gt;: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element of type "submit" defines a submit button to submit the form to the server when the "click" event occurs.</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26"/>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action</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"https://www.javatpoint.com/html-tutorial"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User name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"firstname"</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Password</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6"/>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D56B87" w:rsidP="00906184">
      <w:pPr>
        <w:spacing w:line="240" w:lineRule="auto"/>
        <w:rPr>
          <w:rFonts w:ascii="Times New Roman" w:hAnsi="Times New Roman"/>
          <w:sz w:val="24"/>
          <w:szCs w:val="24"/>
        </w:rPr>
      </w:pPr>
      <w:hyperlink r:id="rId89"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3"/>
        <w:shd w:val="clear" w:color="auto" w:fill="F9FBF9"/>
        <w:spacing w:line="312" w:lineRule="atLeast"/>
        <w:rPr>
          <w:rFonts w:ascii="Verdana" w:hAnsi="Verdana"/>
          <w:color w:val="000000"/>
          <w:sz w:val="27"/>
          <w:szCs w:val="27"/>
        </w:rPr>
      </w:pPr>
      <w:r>
        <w:rPr>
          <w:rFonts w:ascii="Verdana" w:hAnsi="Verdana"/>
          <w:color w:val="000000"/>
        </w:rPr>
        <w:t>Input "submit" type:</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color w:val="000000"/>
          <w:sz w:val="17"/>
          <w:szCs w:val="17"/>
        </w:rPr>
        <w:t>Enter User name</w:t>
      </w:r>
      <w:r>
        <w:rPr>
          <w:rFonts w:ascii="Verdana" w:hAnsi="Verdana"/>
          <w:color w:val="000000"/>
          <w:sz w:val="17"/>
          <w:szCs w:val="17"/>
        </w:rPr>
        <w:br/>
      </w:r>
      <w:r w:rsidR="00D56B87">
        <w:rPr>
          <w:rFonts w:ascii="Verdana" w:hAnsi="Verdana"/>
          <w:color w:val="000000"/>
          <w:sz w:val="17"/>
          <w:szCs w:val="17"/>
        </w:rPr>
        <w:object w:dxaOrig="225" w:dyaOrig="225">
          <v:shape id="_x0000_i1242" type="#_x0000_t75" style="width:60.95pt;height:18.15pt" o:ole="">
            <v:imagedata r:id="rId81" o:title=""/>
          </v:shape>
          <w:control r:id="rId90" w:name="DefaultOcxName5" w:shapeid="_x0000_i1242"/>
        </w:object>
      </w:r>
      <w:r>
        <w:rPr>
          <w:rFonts w:ascii="Verdana" w:hAnsi="Verdana"/>
          <w:color w:val="000000"/>
          <w:sz w:val="17"/>
          <w:szCs w:val="17"/>
        </w:rPr>
        <w:br/>
        <w:t>Enter Password</w:t>
      </w:r>
      <w:r>
        <w:rPr>
          <w:rFonts w:ascii="Verdana" w:hAnsi="Verdana"/>
          <w:color w:val="000000"/>
          <w:sz w:val="17"/>
          <w:szCs w:val="17"/>
        </w:rPr>
        <w:br/>
      </w:r>
      <w:r w:rsidR="00D56B87">
        <w:rPr>
          <w:rFonts w:ascii="Verdana" w:hAnsi="Verdana"/>
          <w:color w:val="000000"/>
          <w:sz w:val="17"/>
          <w:szCs w:val="17"/>
        </w:rPr>
        <w:object w:dxaOrig="225" w:dyaOrig="225">
          <v:shape id="_x0000_i1247" type="#_x0000_t75" style="width:60.95pt;height:18.15pt" o:ole="">
            <v:imagedata r:id="rId81" o:title=""/>
          </v:shape>
          <w:control r:id="rId91" w:name="DefaultOcxName6" w:shapeid="_x0000_i1247"/>
        </w:object>
      </w:r>
      <w:r>
        <w:rPr>
          <w:rFonts w:ascii="Verdana" w:hAnsi="Verdana"/>
          <w:color w:val="000000"/>
          <w:sz w:val="17"/>
          <w:szCs w:val="17"/>
        </w:rPr>
        <w:br/>
      </w:r>
      <w:r>
        <w:rPr>
          <w:rFonts w:ascii="Verdana" w:hAnsi="Verdana"/>
          <w:color w:val="000000"/>
          <w:sz w:val="17"/>
          <w:szCs w:val="17"/>
        </w:rPr>
        <w:br/>
      </w:r>
      <w:r w:rsidR="00D56B87">
        <w:rPr>
          <w:rFonts w:ascii="Verdana" w:hAnsi="Verdana"/>
          <w:color w:val="000000"/>
          <w:sz w:val="17"/>
          <w:szCs w:val="17"/>
        </w:rPr>
        <w:object w:dxaOrig="225" w:dyaOrig="225">
          <v:shape id="_x0000_i1250" type="#_x0000_t75" style="width:36.3pt;height:22.7pt" o:ole="">
            <v:imagedata r:id="rId92" o:title=""/>
          </v:shape>
          <w:control r:id="rId93" w:name="DefaultOcxName7" w:shapeid="_x0000_i1250"/>
        </w:object>
      </w:r>
    </w:p>
    <w:p w:rsidR="00906184" w:rsidRDefault="00906184" w:rsidP="00906184">
      <w:pPr>
        <w:pStyle w:val="z-BottomofForm"/>
      </w:pPr>
      <w:r>
        <w:t>Bottom of Form</w:t>
      </w:r>
    </w:p>
    <w:p w:rsidR="00906184" w:rsidRDefault="00906184" w:rsidP="00906184">
      <w:pPr>
        <w:pStyle w:val="NormalWeb"/>
        <w:shd w:val="clear" w:color="auto" w:fill="F9FBF9"/>
        <w:rPr>
          <w:rFonts w:ascii="Verdana" w:hAnsi="Verdana"/>
          <w:color w:val="000000"/>
          <w:sz w:val="17"/>
          <w:szCs w:val="17"/>
        </w:rPr>
      </w:pPr>
      <w:r>
        <w:rPr>
          <w:rFonts w:ascii="Verdana" w:hAnsi="Verdana"/>
          <w:color w:val="000000"/>
          <w:sz w:val="17"/>
          <w:szCs w:val="17"/>
        </w:rPr>
        <w:t>After clicking on submit button, this will submit the form to server and will redirect the page to </w:t>
      </w:r>
      <w:r>
        <w:rPr>
          <w:rStyle w:val="Strong"/>
          <w:rFonts w:ascii="Verdana" w:hAnsi="Verdana"/>
          <w:color w:val="000000"/>
          <w:sz w:val="17"/>
          <w:szCs w:val="17"/>
        </w:rPr>
        <w:t>action </w:t>
      </w:r>
      <w:r>
        <w:rPr>
          <w:rFonts w:ascii="Verdana" w:hAnsi="Verdana"/>
          <w:color w:val="000000"/>
          <w:sz w:val="17"/>
          <w:szCs w:val="17"/>
        </w:rPr>
        <w:t>value.We will learn about "action" attribute in later chapters</w:t>
      </w:r>
    </w:p>
    <w:p w:rsidR="00906184" w:rsidRDefault="00D56B87" w:rsidP="00906184">
      <w:pPr>
        <w:rPr>
          <w:rFonts w:ascii="Times New Roman" w:hAnsi="Times New Roman"/>
          <w:sz w:val="24"/>
          <w:szCs w:val="24"/>
        </w:rPr>
      </w:pPr>
      <w:r>
        <w:pict>
          <v:rect id="_x0000_i1092"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4. &lt;input type="reset"&gt;: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type "reset" is also defined as a button but when the user performs a click event, it by default reset the all inputted values.</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27"/>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User id: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"user-id"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"user"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Password: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"login"</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"reset"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"Reset"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7"/>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D56B87" w:rsidP="00906184">
      <w:pPr>
        <w:spacing w:line="240" w:lineRule="auto"/>
        <w:rPr>
          <w:rFonts w:ascii="Times New Roman" w:hAnsi="Times New Roman"/>
          <w:sz w:val="24"/>
          <w:szCs w:val="24"/>
        </w:rPr>
      </w:pPr>
      <w:hyperlink r:id="rId94"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3"/>
        <w:shd w:val="clear" w:color="auto" w:fill="F9FBF9"/>
        <w:spacing w:line="312" w:lineRule="atLeast"/>
        <w:rPr>
          <w:rFonts w:ascii="Verdana" w:hAnsi="Verdana"/>
          <w:color w:val="000000"/>
          <w:sz w:val="27"/>
          <w:szCs w:val="27"/>
        </w:rPr>
      </w:pPr>
      <w:r>
        <w:rPr>
          <w:rFonts w:ascii="Verdana" w:hAnsi="Verdana"/>
          <w:color w:val="000000"/>
        </w:rPr>
        <w:lastRenderedPageBreak/>
        <w:t>Input "reset" type:</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color w:val="000000"/>
          <w:sz w:val="17"/>
          <w:szCs w:val="17"/>
        </w:rPr>
        <w:t>User id: </w:t>
      </w:r>
      <w:r w:rsidR="00D56B87">
        <w:rPr>
          <w:rFonts w:ascii="Verdana" w:hAnsi="Verdana"/>
          <w:color w:val="000000"/>
          <w:sz w:val="17"/>
          <w:szCs w:val="17"/>
        </w:rPr>
        <w:object w:dxaOrig="225" w:dyaOrig="225">
          <v:shape id="_x0000_i1254" type="#_x0000_t75" style="width:60.95pt;height:18.15pt" o:ole="">
            <v:imagedata r:id="rId95" o:title=""/>
          </v:shape>
          <w:control r:id="rId96" w:name="DefaultOcxName8" w:shapeid="_x0000_i1254"/>
        </w:object>
      </w:r>
      <w:r>
        <w:rPr>
          <w:rFonts w:ascii="Verdana" w:hAnsi="Verdana"/>
          <w:color w:val="000000"/>
          <w:sz w:val="17"/>
          <w:szCs w:val="17"/>
        </w:rPr>
        <w:t> Password: </w:t>
      </w:r>
      <w:r w:rsidR="00D56B87">
        <w:rPr>
          <w:rFonts w:ascii="Verdana" w:hAnsi="Verdana"/>
          <w:color w:val="000000"/>
          <w:sz w:val="17"/>
          <w:szCs w:val="17"/>
        </w:rPr>
        <w:object w:dxaOrig="225" w:dyaOrig="225">
          <v:shape id="_x0000_i1259" type="#_x0000_t75" style="width:60.95pt;height:18.15pt" o:ole="">
            <v:imagedata r:id="rId97" o:title=""/>
          </v:shape>
          <w:control r:id="rId98" w:name="DefaultOcxName9" w:shapeid="_x0000_i1259"/>
        </w:object>
      </w:r>
      <w:r>
        <w:rPr>
          <w:rFonts w:ascii="Verdana" w:hAnsi="Verdana"/>
          <w:color w:val="000000"/>
          <w:sz w:val="17"/>
          <w:szCs w:val="17"/>
        </w:rPr>
        <w:br/>
      </w:r>
      <w:r>
        <w:rPr>
          <w:rFonts w:ascii="Verdana" w:hAnsi="Verdana"/>
          <w:color w:val="000000"/>
          <w:sz w:val="17"/>
          <w:szCs w:val="17"/>
        </w:rPr>
        <w:br/>
      </w:r>
      <w:r w:rsidR="00D56B87">
        <w:rPr>
          <w:rFonts w:ascii="Verdana" w:hAnsi="Verdana"/>
          <w:color w:val="000000"/>
          <w:sz w:val="17"/>
          <w:szCs w:val="17"/>
        </w:rPr>
        <w:object w:dxaOrig="225" w:dyaOrig="225">
          <v:shape id="_x0000_i1262" type="#_x0000_t75" style="width:29.2pt;height:22.7pt" o:ole="">
            <v:imagedata r:id="rId99" o:title=""/>
          </v:shape>
          <w:control r:id="rId100" w:name="DefaultOcxName10" w:shapeid="_x0000_i1262"/>
        </w:object>
      </w:r>
      <w:r>
        <w:rPr>
          <w:rFonts w:ascii="Verdana" w:hAnsi="Verdana"/>
          <w:color w:val="000000"/>
          <w:sz w:val="17"/>
          <w:szCs w:val="17"/>
        </w:rPr>
        <w:t> </w:t>
      </w:r>
      <w:r w:rsidR="00D56B87">
        <w:rPr>
          <w:rFonts w:ascii="Verdana" w:hAnsi="Verdana"/>
          <w:color w:val="000000"/>
          <w:sz w:val="17"/>
          <w:szCs w:val="17"/>
        </w:rPr>
        <w:object w:dxaOrig="225" w:dyaOrig="225">
          <v:shape id="_x0000_i1265" type="#_x0000_t75" style="width:33.75pt;height:22.7pt" o:ole="">
            <v:imagedata r:id="rId101" o:title=""/>
          </v:shape>
          <w:control r:id="rId102" w:name="DefaultOcxName11" w:shapeid="_x0000_i1265"/>
        </w:object>
      </w:r>
    </w:p>
    <w:p w:rsidR="00906184" w:rsidRDefault="00906184" w:rsidP="00906184">
      <w:pPr>
        <w:pStyle w:val="z-BottomofForm"/>
      </w:pPr>
      <w:r>
        <w:t>Bottom of Form</w:t>
      </w:r>
    </w:p>
    <w:p w:rsidR="00906184" w:rsidRDefault="00906184" w:rsidP="00906184">
      <w:pPr>
        <w:pStyle w:val="NormalWeb"/>
        <w:shd w:val="clear" w:color="auto" w:fill="F9FBF9"/>
        <w:rPr>
          <w:rFonts w:ascii="Verdana" w:hAnsi="Verdana"/>
          <w:color w:val="000000"/>
          <w:sz w:val="17"/>
          <w:szCs w:val="17"/>
        </w:rPr>
      </w:pPr>
      <w:r>
        <w:rPr>
          <w:rFonts w:ascii="Verdana" w:hAnsi="Verdana"/>
          <w:color w:val="000000"/>
          <w:sz w:val="17"/>
          <w:szCs w:val="17"/>
        </w:rPr>
        <w:t>Try to change the input values of user id and password, then when you click on reset, it will reset input fields with default values.</w:t>
      </w:r>
    </w:p>
    <w:p w:rsidR="00906184" w:rsidRDefault="00D56B87" w:rsidP="00906184">
      <w:pPr>
        <w:rPr>
          <w:rFonts w:ascii="Times New Roman" w:hAnsi="Times New Roman"/>
          <w:sz w:val="24"/>
          <w:szCs w:val="24"/>
        </w:rPr>
      </w:pPr>
      <w:r>
        <w:pict>
          <v:rect id="_x0000_i1101"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5. &lt;input type="radio"&gt;: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type "radio" defines the radio buttons, which allow choosing an option between a set of related options. At a time only one radio button option can be selected at a time.</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28"/>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Kindly Select your favorite color</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"radio"</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"color"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Red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"radio"</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"color"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"blue"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blue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"radio"</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"color"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"green"</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green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"radio"</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"color"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"pink"</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pink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8"/>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D56B87" w:rsidP="00906184">
      <w:pPr>
        <w:spacing w:line="240" w:lineRule="auto"/>
        <w:rPr>
          <w:rFonts w:ascii="Times New Roman" w:hAnsi="Times New Roman"/>
          <w:sz w:val="24"/>
          <w:szCs w:val="24"/>
        </w:rPr>
      </w:pPr>
      <w:hyperlink r:id="rId103"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3"/>
        <w:shd w:val="clear" w:color="auto" w:fill="F9FBF9"/>
        <w:spacing w:line="312" w:lineRule="atLeast"/>
        <w:rPr>
          <w:rFonts w:ascii="Verdana" w:hAnsi="Verdana"/>
          <w:color w:val="000000"/>
          <w:sz w:val="27"/>
          <w:szCs w:val="27"/>
        </w:rPr>
      </w:pPr>
      <w:r>
        <w:rPr>
          <w:rFonts w:ascii="Verdana" w:hAnsi="Verdana"/>
          <w:color w:val="000000"/>
        </w:rPr>
        <w:t>Input "radio" type</w:t>
      </w:r>
    </w:p>
    <w:p w:rsidR="00906184" w:rsidRDefault="00906184" w:rsidP="00906184">
      <w:pPr>
        <w:pStyle w:val="z-TopofForm"/>
      </w:pPr>
      <w:r>
        <w:t>Top of Form</w:t>
      </w:r>
    </w:p>
    <w:p w:rsidR="00906184" w:rsidRDefault="00906184" w:rsidP="00906184">
      <w:pPr>
        <w:pStyle w:val="NormalWeb"/>
        <w:shd w:val="clear" w:color="auto" w:fill="F9FBF9"/>
        <w:rPr>
          <w:rFonts w:ascii="Verdana" w:hAnsi="Verdana"/>
          <w:color w:val="000000"/>
          <w:sz w:val="17"/>
          <w:szCs w:val="17"/>
        </w:rPr>
      </w:pPr>
      <w:r>
        <w:rPr>
          <w:rFonts w:ascii="Verdana" w:hAnsi="Verdana"/>
          <w:color w:val="000000"/>
          <w:sz w:val="17"/>
          <w:szCs w:val="17"/>
        </w:rPr>
        <w:t>Kindly Select your favorite color</w:t>
      </w:r>
    </w:p>
    <w:p w:rsidR="00906184" w:rsidRDefault="00D56B87" w:rsidP="00906184">
      <w:pPr>
        <w:shd w:val="clear" w:color="auto" w:fill="F9FBF9"/>
        <w:rPr>
          <w:rFonts w:ascii="Verdana" w:hAnsi="Verdana"/>
          <w:color w:val="000000"/>
          <w:sz w:val="17"/>
          <w:szCs w:val="17"/>
        </w:rPr>
      </w:pPr>
      <w:r>
        <w:rPr>
          <w:rFonts w:ascii="Verdana" w:hAnsi="Verdana"/>
          <w:color w:val="000000"/>
          <w:sz w:val="17"/>
          <w:szCs w:val="17"/>
        </w:rPr>
        <w:object w:dxaOrig="225" w:dyaOrig="225">
          <v:shape id="_x0000_i1268" type="#_x0000_t75" style="width:20.1pt;height:18.15pt" o:ole="">
            <v:imagedata r:id="rId104" o:title=""/>
          </v:shape>
          <w:control r:id="rId105" w:name="DefaultOcxName12" w:shapeid="_x0000_i1268"/>
        </w:object>
      </w:r>
      <w:r w:rsidR="00906184">
        <w:rPr>
          <w:rFonts w:ascii="Verdana" w:hAnsi="Verdana"/>
          <w:color w:val="000000"/>
          <w:sz w:val="17"/>
          <w:szCs w:val="17"/>
        </w:rPr>
        <w:t> Red</w:t>
      </w:r>
      <w:r w:rsidR="00906184">
        <w:rPr>
          <w:rFonts w:ascii="Verdana" w:hAnsi="Verdana"/>
          <w:color w:val="000000"/>
          <w:sz w:val="17"/>
          <w:szCs w:val="17"/>
        </w:rPr>
        <w:br/>
      </w:r>
      <w:r>
        <w:rPr>
          <w:rFonts w:ascii="Verdana" w:hAnsi="Verdana"/>
          <w:color w:val="000000"/>
          <w:sz w:val="17"/>
          <w:szCs w:val="17"/>
        </w:rPr>
        <w:object w:dxaOrig="225" w:dyaOrig="225">
          <v:shape id="_x0000_i1272" type="#_x0000_t75" style="width:20.1pt;height:18.15pt" o:ole="">
            <v:imagedata r:id="rId104" o:title=""/>
          </v:shape>
          <w:control r:id="rId106" w:name="DefaultOcxName13" w:shapeid="_x0000_i1272"/>
        </w:object>
      </w:r>
      <w:r w:rsidR="00906184">
        <w:rPr>
          <w:rFonts w:ascii="Verdana" w:hAnsi="Verdana"/>
          <w:color w:val="000000"/>
          <w:sz w:val="17"/>
          <w:szCs w:val="17"/>
        </w:rPr>
        <w:t> blue</w:t>
      </w:r>
      <w:r w:rsidR="00906184">
        <w:rPr>
          <w:rFonts w:ascii="Verdana" w:hAnsi="Verdana"/>
          <w:color w:val="000000"/>
          <w:sz w:val="17"/>
          <w:szCs w:val="17"/>
        </w:rPr>
        <w:br/>
      </w:r>
      <w:r>
        <w:rPr>
          <w:rFonts w:ascii="Verdana" w:hAnsi="Verdana"/>
          <w:color w:val="000000"/>
          <w:sz w:val="17"/>
          <w:szCs w:val="17"/>
        </w:rPr>
        <w:object w:dxaOrig="225" w:dyaOrig="225">
          <v:shape id="_x0000_i1275" type="#_x0000_t75" style="width:20.1pt;height:18.15pt" o:ole="">
            <v:imagedata r:id="rId104" o:title=""/>
          </v:shape>
          <w:control r:id="rId107" w:name="DefaultOcxName14" w:shapeid="_x0000_i1275"/>
        </w:object>
      </w:r>
      <w:r w:rsidR="00906184">
        <w:rPr>
          <w:rFonts w:ascii="Verdana" w:hAnsi="Verdana"/>
          <w:color w:val="000000"/>
          <w:sz w:val="17"/>
          <w:szCs w:val="17"/>
        </w:rPr>
        <w:t>green</w:t>
      </w:r>
      <w:r w:rsidR="00906184">
        <w:rPr>
          <w:rFonts w:ascii="Verdana" w:hAnsi="Verdana"/>
          <w:color w:val="000000"/>
          <w:sz w:val="17"/>
          <w:szCs w:val="17"/>
        </w:rPr>
        <w:br/>
      </w:r>
      <w:r>
        <w:rPr>
          <w:rFonts w:ascii="Verdana" w:hAnsi="Verdana"/>
          <w:color w:val="000000"/>
          <w:sz w:val="17"/>
          <w:szCs w:val="17"/>
        </w:rPr>
        <w:object w:dxaOrig="225" w:dyaOrig="225">
          <v:shape id="_x0000_i1278" type="#_x0000_t75" style="width:20.1pt;height:18.15pt" o:ole="">
            <v:imagedata r:id="rId104" o:title=""/>
          </v:shape>
          <w:control r:id="rId108" w:name="DefaultOcxName15" w:shapeid="_x0000_i1278"/>
        </w:object>
      </w:r>
      <w:r w:rsidR="00906184">
        <w:rPr>
          <w:rFonts w:ascii="Verdana" w:hAnsi="Verdana"/>
          <w:color w:val="000000"/>
          <w:sz w:val="17"/>
          <w:szCs w:val="17"/>
        </w:rPr>
        <w:t>pink</w:t>
      </w:r>
      <w:r w:rsidR="00906184">
        <w:rPr>
          <w:rFonts w:ascii="Verdana" w:hAnsi="Verdana"/>
          <w:color w:val="000000"/>
          <w:sz w:val="17"/>
          <w:szCs w:val="17"/>
        </w:rPr>
        <w:br/>
      </w:r>
      <w:r>
        <w:rPr>
          <w:rFonts w:ascii="Verdana" w:hAnsi="Verdana"/>
          <w:color w:val="000000"/>
          <w:sz w:val="17"/>
          <w:szCs w:val="17"/>
        </w:rPr>
        <w:object w:dxaOrig="225" w:dyaOrig="225">
          <v:shape id="_x0000_i1281" type="#_x0000_t75" style="width:36.3pt;height:22.7pt" o:ole="">
            <v:imagedata r:id="rId109" o:title=""/>
          </v:shape>
          <w:control r:id="rId110" w:name="DefaultOcxName16" w:shapeid="_x0000_i1281"/>
        </w:object>
      </w:r>
    </w:p>
    <w:p w:rsidR="00906184" w:rsidRDefault="00906184" w:rsidP="00906184">
      <w:pPr>
        <w:pStyle w:val="z-BottomofForm"/>
      </w:pPr>
      <w:r>
        <w:t>Bottom of Form</w:t>
      </w:r>
    </w:p>
    <w:p w:rsidR="00906184" w:rsidRDefault="00D56B87" w:rsidP="00906184">
      <w:pPr>
        <w:rPr>
          <w:rFonts w:ascii="Times New Roman" w:hAnsi="Times New Roman"/>
          <w:sz w:val="24"/>
          <w:szCs w:val="24"/>
        </w:rPr>
      </w:pPr>
      <w:r>
        <w:pict>
          <v:rect id="_x0000_i1112" style="width:0;height:.65pt" o:hralign="center" o:hrstd="t" o:hrnoshade="t" o:hr="t" fillcolor="#d4d4d4" stroked="f"/>
        </w:pict>
      </w:r>
    </w:p>
    <w:p w:rsidR="00444F20" w:rsidRDefault="00444F20" w:rsidP="00906184">
      <w:pPr>
        <w:pStyle w:val="Heading3"/>
        <w:shd w:val="clear" w:color="auto" w:fill="FFFFFF"/>
        <w:spacing w:line="312" w:lineRule="atLeast"/>
        <w:rPr>
          <w:rFonts w:ascii="Helvetica" w:hAnsi="Helvetica" w:cs="Helvetica"/>
          <w:b w:val="0"/>
          <w:bCs w:val="0"/>
          <w:color w:val="610B38"/>
          <w:sz w:val="32"/>
          <w:szCs w:val="32"/>
        </w:rPr>
      </w:pPr>
    </w:p>
    <w:p w:rsidR="00494EF1" w:rsidRDefault="00494EF1" w:rsidP="00906184">
      <w:pPr>
        <w:pStyle w:val="Heading3"/>
        <w:shd w:val="clear" w:color="auto" w:fill="FFFFFF"/>
        <w:spacing w:line="312" w:lineRule="atLeast"/>
        <w:rPr>
          <w:rFonts w:ascii="Helvetica" w:hAnsi="Helvetica" w:cs="Helvetica"/>
          <w:b w:val="0"/>
          <w:bCs w:val="0"/>
          <w:color w:val="610B38"/>
          <w:sz w:val="32"/>
          <w:szCs w:val="32"/>
        </w:rPr>
      </w:pP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6. &lt;input type="checkbox"&gt;: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type "checkbox" are displayed as square boxes which can be checked or unchecked to select the choices from the given options.</w:t>
      </w:r>
    </w:p>
    <w:p w:rsidR="00906184" w:rsidRDefault="00906184" w:rsidP="00906184">
      <w:pPr>
        <w:pStyle w:val="Heading4"/>
        <w:pBdr>
          <w:top w:val="single" w:sz="4" w:space="13" w:color="FFC0CB"/>
          <w:left w:val="single" w:sz="18" w:space="26" w:color="FFA500"/>
          <w:bottom w:val="single" w:sz="4" w:space="13" w:color="FFC0CB"/>
          <w:right w:val="single" w:sz="4" w:space="10" w:color="FFC0CB"/>
        </w:pBdr>
        <w:shd w:val="clear" w:color="auto" w:fill="FFFFFF"/>
        <w:rPr>
          <w:rFonts w:ascii="Arial" w:hAnsi="Arial" w:cs="Arial"/>
          <w:b w:val="0"/>
          <w:bCs w:val="0"/>
          <w:color w:val="008000"/>
          <w:sz w:val="20"/>
          <w:szCs w:val="20"/>
        </w:rPr>
      </w:pPr>
      <w:r>
        <w:rPr>
          <w:rFonts w:ascii="Arial" w:hAnsi="Arial" w:cs="Arial"/>
          <w:b w:val="0"/>
          <w:bCs w:val="0"/>
          <w:color w:val="008000"/>
          <w:sz w:val="20"/>
          <w:szCs w:val="20"/>
        </w:rPr>
        <w:t>Note: The "radio" buttons are similar to checkboxes, but there is an important difference between both types: radio buttons allow the user to select only one option at a time, whereas checkbox allows a user to select zero to multiple options at a time.</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29"/>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your Name: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"name"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Kindly Select your favourite sports</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"checkbox"</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"sport1"</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"cricket"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Cricket</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"checkbox"</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"sport2"</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"tennis"</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Tennis</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"checkbox"</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"sport3"</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"football"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Football</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"checkbox"</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"sport4"</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"baseball"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Baseball</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"checkbox"</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"sport5"</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"badminton"</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Badminton</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D56B87" w:rsidP="00906184">
      <w:pPr>
        <w:spacing w:line="240" w:lineRule="auto"/>
        <w:rPr>
          <w:rFonts w:ascii="Times New Roman" w:hAnsi="Times New Roman"/>
          <w:sz w:val="24"/>
          <w:szCs w:val="24"/>
        </w:rPr>
      </w:pPr>
      <w:hyperlink r:id="rId111"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2"/>
        <w:shd w:val="clear" w:color="auto" w:fill="F9FBF9"/>
        <w:spacing w:line="312" w:lineRule="atLeast"/>
        <w:rPr>
          <w:rFonts w:ascii="Verdana" w:hAnsi="Verdana"/>
          <w:color w:val="000000"/>
        </w:rPr>
      </w:pPr>
      <w:r>
        <w:rPr>
          <w:rFonts w:ascii="Verdana" w:hAnsi="Verdana"/>
          <w:color w:val="000000"/>
        </w:rPr>
        <w:t>Input "checkbox" type</w:t>
      </w:r>
    </w:p>
    <w:p w:rsidR="00906184" w:rsidRDefault="00906184" w:rsidP="00906184">
      <w:pPr>
        <w:shd w:val="clear" w:color="auto" w:fill="F9FBF9"/>
        <w:rPr>
          <w:rFonts w:ascii="Verdana" w:hAnsi="Verdana"/>
          <w:color w:val="000000"/>
          <w:sz w:val="17"/>
          <w:szCs w:val="17"/>
        </w:rPr>
      </w:pPr>
    </w:p>
    <w:p w:rsidR="00906184" w:rsidRDefault="00906184" w:rsidP="00906184">
      <w:pPr>
        <w:pStyle w:val="Heading3"/>
        <w:shd w:val="clear" w:color="auto" w:fill="F9FBF9"/>
        <w:spacing w:line="312" w:lineRule="atLeast"/>
        <w:rPr>
          <w:rFonts w:ascii="Verdana" w:hAnsi="Verdana"/>
          <w:color w:val="000000"/>
          <w:sz w:val="27"/>
          <w:szCs w:val="27"/>
        </w:rPr>
      </w:pPr>
      <w:r>
        <w:rPr>
          <w:rFonts w:ascii="Verdana" w:hAnsi="Verdana"/>
          <w:color w:val="000000"/>
        </w:rPr>
        <w:t>Registration Form</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color w:val="000000"/>
          <w:sz w:val="17"/>
          <w:szCs w:val="17"/>
        </w:rPr>
        <w:t>Enter your Name: </w:t>
      </w:r>
      <w:r w:rsidR="00D56B87">
        <w:rPr>
          <w:rFonts w:ascii="Verdana" w:hAnsi="Verdana"/>
          <w:color w:val="000000"/>
          <w:sz w:val="17"/>
          <w:szCs w:val="17"/>
        </w:rPr>
        <w:object w:dxaOrig="225" w:dyaOrig="225">
          <v:shape id="_x0000_i1285" type="#_x0000_t75" style="width:60.95pt;height:18.15pt" o:ole="">
            <v:imagedata r:id="rId81" o:title=""/>
          </v:shape>
          <w:control r:id="rId112" w:name="DefaultOcxName17" w:shapeid="_x0000_i1285"/>
        </w:object>
      </w:r>
    </w:p>
    <w:p w:rsidR="00906184" w:rsidRDefault="00906184" w:rsidP="00906184">
      <w:pPr>
        <w:pStyle w:val="NormalWeb"/>
        <w:shd w:val="clear" w:color="auto" w:fill="F9FBF9"/>
        <w:rPr>
          <w:rFonts w:ascii="Verdana" w:hAnsi="Verdana"/>
          <w:color w:val="000000"/>
          <w:sz w:val="17"/>
          <w:szCs w:val="17"/>
        </w:rPr>
      </w:pPr>
      <w:r>
        <w:rPr>
          <w:rFonts w:ascii="Verdana" w:hAnsi="Verdana"/>
          <w:color w:val="000000"/>
          <w:sz w:val="17"/>
          <w:szCs w:val="17"/>
        </w:rPr>
        <w:t>Kindly Select your favorite sports</w:t>
      </w:r>
    </w:p>
    <w:p w:rsidR="00906184" w:rsidRDefault="00D56B87" w:rsidP="00906184">
      <w:pPr>
        <w:shd w:val="clear" w:color="auto" w:fill="F9FBF9"/>
        <w:rPr>
          <w:rFonts w:ascii="Verdana" w:hAnsi="Verdana"/>
          <w:color w:val="000000"/>
          <w:sz w:val="17"/>
          <w:szCs w:val="17"/>
        </w:rPr>
      </w:pPr>
      <w:r>
        <w:rPr>
          <w:rFonts w:ascii="Verdana" w:hAnsi="Verdana"/>
          <w:color w:val="000000"/>
          <w:sz w:val="17"/>
          <w:szCs w:val="17"/>
        </w:rPr>
        <w:object w:dxaOrig="225" w:dyaOrig="225">
          <v:shape id="_x0000_i1289" type="#_x0000_t75" style="width:20.1pt;height:18.15pt" o:ole="">
            <v:imagedata r:id="rId113" o:title=""/>
          </v:shape>
          <w:control r:id="rId114" w:name="DefaultOcxName18" w:shapeid="_x0000_i1289"/>
        </w:object>
      </w:r>
      <w:r w:rsidR="00906184">
        <w:rPr>
          <w:rFonts w:ascii="Verdana" w:hAnsi="Verdana"/>
          <w:color w:val="000000"/>
          <w:sz w:val="17"/>
          <w:szCs w:val="17"/>
        </w:rPr>
        <w:t>Cricket</w:t>
      </w:r>
      <w:r w:rsidR="00906184">
        <w:rPr>
          <w:rFonts w:ascii="Verdana" w:hAnsi="Verdana"/>
          <w:color w:val="000000"/>
          <w:sz w:val="17"/>
          <w:szCs w:val="17"/>
        </w:rPr>
        <w:br/>
      </w:r>
      <w:r>
        <w:rPr>
          <w:rFonts w:ascii="Verdana" w:hAnsi="Verdana"/>
          <w:color w:val="000000"/>
          <w:sz w:val="17"/>
          <w:szCs w:val="17"/>
        </w:rPr>
        <w:object w:dxaOrig="225" w:dyaOrig="225">
          <v:shape id="_x0000_i1292" type="#_x0000_t75" style="width:20.1pt;height:18.15pt" o:ole="">
            <v:imagedata r:id="rId113" o:title=""/>
          </v:shape>
          <w:control r:id="rId115" w:name="DefaultOcxName19" w:shapeid="_x0000_i1292"/>
        </w:object>
      </w:r>
      <w:r w:rsidR="00906184">
        <w:rPr>
          <w:rFonts w:ascii="Verdana" w:hAnsi="Verdana"/>
          <w:color w:val="000000"/>
          <w:sz w:val="17"/>
          <w:szCs w:val="17"/>
        </w:rPr>
        <w:t>Tennis</w:t>
      </w:r>
      <w:r w:rsidR="00906184">
        <w:rPr>
          <w:rFonts w:ascii="Verdana" w:hAnsi="Verdana"/>
          <w:color w:val="000000"/>
          <w:sz w:val="17"/>
          <w:szCs w:val="17"/>
        </w:rPr>
        <w:br/>
      </w:r>
      <w:r>
        <w:rPr>
          <w:rFonts w:ascii="Verdana" w:hAnsi="Verdana"/>
          <w:color w:val="000000"/>
          <w:sz w:val="17"/>
          <w:szCs w:val="17"/>
        </w:rPr>
        <w:object w:dxaOrig="225" w:dyaOrig="225">
          <v:shape id="_x0000_i1295" type="#_x0000_t75" style="width:20.1pt;height:18.15pt" o:ole="">
            <v:imagedata r:id="rId113" o:title=""/>
          </v:shape>
          <w:control r:id="rId116" w:name="DefaultOcxName20" w:shapeid="_x0000_i1295"/>
        </w:object>
      </w:r>
      <w:r w:rsidR="00906184">
        <w:rPr>
          <w:rFonts w:ascii="Verdana" w:hAnsi="Verdana"/>
          <w:color w:val="000000"/>
          <w:sz w:val="17"/>
          <w:szCs w:val="17"/>
        </w:rPr>
        <w:t>Football</w:t>
      </w:r>
      <w:r w:rsidR="00906184">
        <w:rPr>
          <w:rFonts w:ascii="Verdana" w:hAnsi="Verdana"/>
          <w:color w:val="000000"/>
          <w:sz w:val="17"/>
          <w:szCs w:val="17"/>
        </w:rPr>
        <w:br/>
      </w:r>
      <w:r>
        <w:rPr>
          <w:rFonts w:ascii="Verdana" w:hAnsi="Verdana"/>
          <w:color w:val="000000"/>
          <w:sz w:val="17"/>
          <w:szCs w:val="17"/>
        </w:rPr>
        <w:object w:dxaOrig="225" w:dyaOrig="225">
          <v:shape id="_x0000_i1298" type="#_x0000_t75" style="width:20.1pt;height:18.15pt" o:ole="">
            <v:imagedata r:id="rId113" o:title=""/>
          </v:shape>
          <w:control r:id="rId117" w:name="DefaultOcxName21" w:shapeid="_x0000_i1298"/>
        </w:object>
      </w:r>
      <w:r w:rsidR="00906184">
        <w:rPr>
          <w:rFonts w:ascii="Verdana" w:hAnsi="Verdana"/>
          <w:color w:val="000000"/>
          <w:sz w:val="17"/>
          <w:szCs w:val="17"/>
        </w:rPr>
        <w:t>Baseball</w:t>
      </w:r>
      <w:r w:rsidR="00906184">
        <w:rPr>
          <w:rFonts w:ascii="Verdana" w:hAnsi="Verdana"/>
          <w:color w:val="000000"/>
          <w:sz w:val="17"/>
          <w:szCs w:val="17"/>
        </w:rPr>
        <w:br/>
      </w:r>
      <w:r>
        <w:rPr>
          <w:rFonts w:ascii="Verdana" w:hAnsi="Verdana"/>
          <w:color w:val="000000"/>
          <w:sz w:val="17"/>
          <w:szCs w:val="17"/>
        </w:rPr>
        <w:object w:dxaOrig="225" w:dyaOrig="225">
          <v:shape id="_x0000_i1301" type="#_x0000_t75" style="width:20.1pt;height:18.15pt" o:ole="">
            <v:imagedata r:id="rId113" o:title=""/>
          </v:shape>
          <w:control r:id="rId118" w:name="DefaultOcxName22" w:shapeid="_x0000_i1301"/>
        </w:object>
      </w:r>
      <w:r w:rsidR="00906184">
        <w:rPr>
          <w:rFonts w:ascii="Verdana" w:hAnsi="Verdana"/>
          <w:color w:val="000000"/>
          <w:sz w:val="17"/>
          <w:szCs w:val="17"/>
        </w:rPr>
        <w:t>Badminton</w:t>
      </w:r>
      <w:r w:rsidR="00906184">
        <w:rPr>
          <w:rFonts w:ascii="Verdana" w:hAnsi="Verdana"/>
          <w:color w:val="000000"/>
          <w:sz w:val="17"/>
          <w:szCs w:val="17"/>
        </w:rPr>
        <w:br/>
      </w:r>
      <w:r w:rsidR="00906184">
        <w:rPr>
          <w:rFonts w:ascii="Verdana" w:hAnsi="Verdana"/>
          <w:color w:val="000000"/>
          <w:sz w:val="17"/>
          <w:szCs w:val="17"/>
        </w:rPr>
        <w:br/>
      </w:r>
      <w:r>
        <w:rPr>
          <w:rFonts w:ascii="Verdana" w:hAnsi="Verdana"/>
          <w:color w:val="000000"/>
          <w:sz w:val="17"/>
          <w:szCs w:val="17"/>
        </w:rPr>
        <w:object w:dxaOrig="225" w:dyaOrig="225">
          <v:shape id="_x0000_i1304" type="#_x0000_t75" style="width:36.3pt;height:22.7pt" o:ole="">
            <v:imagedata r:id="rId119" o:title=""/>
          </v:shape>
          <w:control r:id="rId120" w:name="DefaultOcxName23" w:shapeid="_x0000_i1304"/>
        </w:object>
      </w:r>
    </w:p>
    <w:p w:rsidR="00906184" w:rsidRDefault="00906184" w:rsidP="00906184">
      <w:pPr>
        <w:pStyle w:val="z-BottomofForm"/>
      </w:pPr>
      <w:r>
        <w:lastRenderedPageBreak/>
        <w:t>Bottom of Form</w:t>
      </w:r>
    </w:p>
    <w:p w:rsidR="00906184" w:rsidRDefault="00D56B87" w:rsidP="00906184">
      <w:pPr>
        <w:rPr>
          <w:rFonts w:ascii="Times New Roman" w:hAnsi="Times New Roman"/>
          <w:sz w:val="24"/>
          <w:szCs w:val="24"/>
        </w:rPr>
      </w:pPr>
      <w:r>
        <w:pict>
          <v:rect id="_x0000_i1127"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7. &lt;input type="button"&gt;: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type "button" defines a simple push button, which can be programmed to control a functionally on any event such as, click event.</w:t>
      </w:r>
    </w:p>
    <w:p w:rsidR="00906184" w:rsidRDefault="00906184" w:rsidP="00906184">
      <w:pPr>
        <w:pStyle w:val="Heading4"/>
        <w:pBdr>
          <w:top w:val="single" w:sz="4" w:space="13" w:color="FFC0CB"/>
          <w:left w:val="single" w:sz="18" w:space="26" w:color="FFA500"/>
          <w:bottom w:val="single" w:sz="4" w:space="13" w:color="FFC0CB"/>
          <w:right w:val="single" w:sz="4" w:space="10" w:color="FFC0CB"/>
        </w:pBdr>
        <w:shd w:val="clear" w:color="auto" w:fill="FFFFFF"/>
        <w:rPr>
          <w:rFonts w:ascii="Arial" w:hAnsi="Arial" w:cs="Arial"/>
          <w:b w:val="0"/>
          <w:bCs w:val="0"/>
          <w:color w:val="008000"/>
          <w:sz w:val="20"/>
          <w:szCs w:val="20"/>
        </w:rPr>
      </w:pPr>
      <w:r>
        <w:rPr>
          <w:rFonts w:ascii="Arial" w:hAnsi="Arial" w:cs="Arial"/>
          <w:b w:val="0"/>
          <w:bCs w:val="0"/>
          <w:color w:val="008000"/>
          <w:sz w:val="20"/>
          <w:szCs w:val="20"/>
        </w:rPr>
        <w:t>Note: It mainly works with JavaScript.</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30"/>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"button"</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"Clcik me "</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onclick</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"alert('you are learning 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0"/>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D56B87" w:rsidP="00906184">
      <w:pPr>
        <w:spacing w:line="240" w:lineRule="auto"/>
        <w:rPr>
          <w:rFonts w:ascii="Times New Roman" w:hAnsi="Times New Roman"/>
          <w:sz w:val="24"/>
          <w:szCs w:val="24"/>
        </w:rPr>
      </w:pPr>
      <w:hyperlink r:id="rId121"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2"/>
        <w:shd w:val="clear" w:color="auto" w:fill="F9FBF9"/>
        <w:spacing w:line="312" w:lineRule="atLeast"/>
        <w:rPr>
          <w:rFonts w:ascii="Verdana" w:hAnsi="Verdana"/>
          <w:color w:val="000000"/>
        </w:rPr>
      </w:pPr>
      <w:r>
        <w:rPr>
          <w:rFonts w:ascii="Verdana" w:hAnsi="Verdana"/>
          <w:color w:val="000000"/>
        </w:rPr>
        <w:t>Input "button" type.</w:t>
      </w:r>
    </w:p>
    <w:p w:rsidR="00906184" w:rsidRDefault="00906184" w:rsidP="00906184">
      <w:pPr>
        <w:pStyle w:val="NormalWeb"/>
        <w:shd w:val="clear" w:color="auto" w:fill="F9FBF9"/>
        <w:rPr>
          <w:rFonts w:ascii="Verdana" w:hAnsi="Verdana"/>
          <w:color w:val="000000"/>
          <w:sz w:val="17"/>
          <w:szCs w:val="17"/>
        </w:rPr>
      </w:pPr>
      <w:r>
        <w:rPr>
          <w:rFonts w:ascii="Verdana" w:hAnsi="Verdana"/>
          <w:color w:val="000000"/>
          <w:sz w:val="17"/>
          <w:szCs w:val="17"/>
        </w:rPr>
        <w:t>Click the button to see the result:</w:t>
      </w:r>
    </w:p>
    <w:p w:rsidR="00906184" w:rsidRDefault="00906184" w:rsidP="00906184">
      <w:pPr>
        <w:pStyle w:val="z-TopofForm"/>
      </w:pPr>
      <w:r>
        <w:t>Top of Form</w:t>
      </w:r>
    </w:p>
    <w:p w:rsidR="00906184" w:rsidRDefault="00906184" w:rsidP="00906184">
      <w:pPr>
        <w:pStyle w:val="z-BottomofForm"/>
      </w:pPr>
      <w:r>
        <w:t>Bottom of Form</w:t>
      </w:r>
    </w:p>
    <w:p w:rsidR="00906184" w:rsidRDefault="00906184" w:rsidP="00906184">
      <w:pPr>
        <w:pStyle w:val="Heading4"/>
        <w:pBdr>
          <w:top w:val="single" w:sz="4" w:space="13" w:color="FFC0CB"/>
          <w:left w:val="single" w:sz="18" w:space="26" w:color="FFA500"/>
          <w:bottom w:val="single" w:sz="4" w:space="13" w:color="FFC0CB"/>
          <w:right w:val="single" w:sz="4" w:space="10" w:color="FFC0CB"/>
        </w:pBdr>
        <w:shd w:val="clear" w:color="auto" w:fill="FFFFFF"/>
        <w:rPr>
          <w:rFonts w:ascii="Arial" w:hAnsi="Arial" w:cs="Arial"/>
          <w:b w:val="0"/>
          <w:bCs w:val="0"/>
          <w:color w:val="008000"/>
          <w:sz w:val="20"/>
          <w:szCs w:val="20"/>
        </w:rPr>
      </w:pPr>
      <w:r>
        <w:rPr>
          <w:rFonts w:ascii="Arial" w:hAnsi="Arial" w:cs="Arial"/>
          <w:b w:val="0"/>
          <w:bCs w:val="0"/>
          <w:color w:val="008000"/>
          <w:sz w:val="20"/>
          <w:szCs w:val="20"/>
        </w:rPr>
        <w:t>Note: In the above example we have used the "alert" of JS, which you will learn in our JS tutorial. It is used to show a pop window.</w:t>
      </w:r>
    </w:p>
    <w:p w:rsidR="00906184" w:rsidRDefault="00D56B87" w:rsidP="00906184">
      <w:pPr>
        <w:rPr>
          <w:rFonts w:ascii="Times New Roman" w:hAnsi="Times New Roman" w:cs="Times New Roman"/>
          <w:sz w:val="24"/>
          <w:szCs w:val="24"/>
        </w:rPr>
      </w:pPr>
      <w:r>
        <w:pict>
          <v:rect id="_x0000_i1128"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8. &lt;input type="file"&gt;: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element with type "file" is used to select one or more files from user device storage. Once you select the file, and after submission, this file can be uploaded to the server with the help of JS code and file API.</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31"/>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Select file to upload:</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"file"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"newfile"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1"/>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D56B87" w:rsidP="00906184">
      <w:pPr>
        <w:spacing w:line="240" w:lineRule="auto"/>
        <w:rPr>
          <w:rFonts w:ascii="Times New Roman" w:hAnsi="Times New Roman"/>
          <w:sz w:val="24"/>
          <w:szCs w:val="24"/>
        </w:rPr>
      </w:pPr>
      <w:hyperlink r:id="rId122"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2"/>
        <w:shd w:val="clear" w:color="auto" w:fill="F9FBF9"/>
        <w:spacing w:line="312" w:lineRule="atLeast"/>
        <w:rPr>
          <w:rFonts w:ascii="Verdana" w:hAnsi="Verdana"/>
          <w:color w:val="000000"/>
        </w:rPr>
      </w:pPr>
      <w:r>
        <w:rPr>
          <w:rFonts w:ascii="Verdana" w:hAnsi="Verdana"/>
          <w:color w:val="000000"/>
        </w:rPr>
        <w:t>Input "file" type.</w:t>
      </w:r>
    </w:p>
    <w:p w:rsidR="00906184" w:rsidRDefault="00906184" w:rsidP="00906184">
      <w:pPr>
        <w:pStyle w:val="NormalWeb"/>
        <w:shd w:val="clear" w:color="auto" w:fill="F9FBF9"/>
        <w:rPr>
          <w:rFonts w:ascii="Verdana" w:hAnsi="Verdana"/>
          <w:color w:val="000000"/>
          <w:sz w:val="17"/>
          <w:szCs w:val="17"/>
        </w:rPr>
      </w:pPr>
      <w:r>
        <w:rPr>
          <w:rFonts w:ascii="Verdana" w:hAnsi="Verdana"/>
          <w:color w:val="000000"/>
          <w:sz w:val="17"/>
          <w:szCs w:val="17"/>
        </w:rPr>
        <w:t>We can choose any type of file until we do not specify it! The selected file will appear at next to "choose file" option</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color w:val="000000"/>
          <w:sz w:val="17"/>
          <w:szCs w:val="17"/>
        </w:rPr>
        <w:t>Select file to upload:  </w:t>
      </w:r>
      <w:r w:rsidR="00D56B87">
        <w:rPr>
          <w:rFonts w:ascii="Verdana" w:hAnsi="Verdana"/>
          <w:color w:val="000000"/>
          <w:sz w:val="17"/>
          <w:szCs w:val="17"/>
        </w:rPr>
        <w:object w:dxaOrig="225" w:dyaOrig="225">
          <v:shape id="_x0000_i1307" type="#_x0000_t75" style="width:36.3pt;height:22.7pt" o:ole="">
            <v:imagedata r:id="rId123" o:title=""/>
          </v:shape>
          <w:control r:id="rId124" w:name="DefaultOcxName24" w:shapeid="_x0000_i1307"/>
        </w:object>
      </w:r>
    </w:p>
    <w:p w:rsidR="00906184" w:rsidRDefault="00906184" w:rsidP="00906184">
      <w:pPr>
        <w:pStyle w:val="z-BottomofForm"/>
      </w:pPr>
      <w:r>
        <w:lastRenderedPageBreak/>
        <w:t>Bottom of Form</w:t>
      </w:r>
    </w:p>
    <w:p w:rsidR="00906184" w:rsidRDefault="00D56B87" w:rsidP="00906184">
      <w:pPr>
        <w:rPr>
          <w:rFonts w:ascii="Times New Roman" w:hAnsi="Times New Roman"/>
          <w:sz w:val="24"/>
          <w:szCs w:val="24"/>
        </w:rPr>
      </w:pPr>
      <w:r>
        <w:pict>
          <v:rect id="_x0000_i1131"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9. &lt;input type="image"&gt;: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type "image" is used to represent a submit button in the form of image.</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32"/>
        </w:numPr>
        <w:shd w:val="clear" w:color="auto" w:fill="FFFFFF"/>
        <w:spacing w:after="0" w:line="272" w:lineRule="atLeast"/>
        <w:ind w:left="0"/>
        <w:rPr>
          <w:rFonts w:ascii="Verdana" w:hAnsi="Verdana" w:cs="Times New Roman"/>
          <w:color w:val="000000"/>
          <w:sz w:val="17"/>
          <w:szCs w:val="17"/>
        </w:rPr>
      </w:pPr>
      <w:r>
        <w:rPr>
          <w:rFonts w:ascii="Verdana" w:hAnsi="Verdana"/>
          <w:color w:val="000000"/>
          <w:sz w:val="17"/>
          <w:szCs w:val="17"/>
          <w:bdr w:val="none" w:sz="0" w:space="0" w:color="auto" w:frame="1"/>
        </w:rPr>
        <w:t>&lt;!DOCTYPE 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2"/>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2"/>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2"/>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h2</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Input "image" type.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h2</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2"/>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We can create an image as submit button</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User id:</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"name"</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"image"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alt</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src</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"login.png"</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width</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"100px"</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906184" w:rsidRDefault="00906184" w:rsidP="00906184">
      <w:pPr>
        <w:numPr>
          <w:ilvl w:val="0"/>
          <w:numId w:val="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2"/>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D56B87" w:rsidP="00906184">
      <w:pPr>
        <w:spacing w:line="240" w:lineRule="auto"/>
        <w:rPr>
          <w:rFonts w:ascii="Times New Roman" w:hAnsi="Times New Roman"/>
          <w:sz w:val="24"/>
          <w:szCs w:val="24"/>
        </w:rPr>
      </w:pPr>
      <w:r>
        <w:pict>
          <v:rect id="_x0000_i1132" style="width:0;height:.65pt" o:hralign="center" o:hrstd="t" o:hrnoshade="t" o:hr="t" fillcolor="#d4d4d4" stroked="f"/>
        </w:pict>
      </w:r>
    </w:p>
    <w:p w:rsidR="00906184" w:rsidRDefault="00906184" w:rsidP="00906184">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HTML5 newly added &lt;input&gt; types element</w: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1. &lt;input type="color"&gt;: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type "color" is used to define an input field which contains a colour. It allows a user to specify the colour by the visual colour interface on a browser.</w:t>
      </w:r>
    </w:p>
    <w:p w:rsidR="00906184" w:rsidRDefault="00906184" w:rsidP="00906184">
      <w:pPr>
        <w:pStyle w:val="Heading4"/>
        <w:pBdr>
          <w:top w:val="single" w:sz="4" w:space="13" w:color="FFC0CB"/>
          <w:left w:val="single" w:sz="18" w:space="26" w:color="FFA500"/>
          <w:bottom w:val="single" w:sz="4" w:space="13" w:color="FFC0CB"/>
          <w:right w:val="single" w:sz="4" w:space="10" w:color="FFC0CB"/>
        </w:pBdr>
        <w:shd w:val="clear" w:color="auto" w:fill="FFFFFF"/>
        <w:rPr>
          <w:rFonts w:ascii="Arial" w:hAnsi="Arial" w:cs="Arial"/>
          <w:b w:val="0"/>
          <w:bCs w:val="0"/>
          <w:color w:val="008000"/>
          <w:sz w:val="20"/>
          <w:szCs w:val="20"/>
        </w:rPr>
      </w:pPr>
      <w:r>
        <w:rPr>
          <w:rFonts w:ascii="Arial" w:hAnsi="Arial" w:cs="Arial"/>
          <w:b w:val="0"/>
          <w:bCs w:val="0"/>
          <w:color w:val="008000"/>
          <w:sz w:val="20"/>
          <w:szCs w:val="20"/>
        </w:rPr>
        <w:t>Note: The "color" type only supports color value in hexadecimal format, and the default value is #000000 (black).</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33"/>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Pick your Favorite color: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"color"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"upclick"</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"#a52a2a"</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Upclick</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"color"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"downclick"</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"#f5f5dc"</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Downclick  </w:t>
      </w:r>
    </w:p>
    <w:p w:rsidR="00906184" w:rsidRDefault="00906184" w:rsidP="00906184">
      <w:pPr>
        <w:numPr>
          <w:ilvl w:val="0"/>
          <w:numId w:val="33"/>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D56B87" w:rsidP="00906184">
      <w:pPr>
        <w:spacing w:line="240" w:lineRule="auto"/>
        <w:rPr>
          <w:rFonts w:ascii="Times New Roman" w:hAnsi="Times New Roman"/>
          <w:sz w:val="24"/>
          <w:szCs w:val="24"/>
        </w:rPr>
      </w:pPr>
      <w:hyperlink r:id="rId125"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3"/>
        <w:shd w:val="clear" w:color="auto" w:fill="F9FBF9"/>
        <w:spacing w:line="312" w:lineRule="atLeast"/>
        <w:rPr>
          <w:rFonts w:ascii="Verdana" w:hAnsi="Verdana"/>
          <w:color w:val="000000"/>
          <w:sz w:val="27"/>
          <w:szCs w:val="27"/>
        </w:rPr>
      </w:pPr>
      <w:r>
        <w:rPr>
          <w:rFonts w:ascii="Verdana" w:hAnsi="Verdana"/>
          <w:color w:val="000000"/>
        </w:rPr>
        <w:t>Input "color" types:</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color w:val="000000"/>
          <w:sz w:val="17"/>
          <w:szCs w:val="17"/>
        </w:rPr>
        <w:t>Pick your Favorite color:</w:t>
      </w:r>
      <w:r>
        <w:rPr>
          <w:rFonts w:ascii="Verdana" w:hAnsi="Verdana"/>
          <w:color w:val="000000"/>
          <w:sz w:val="17"/>
          <w:szCs w:val="17"/>
        </w:rPr>
        <w:br/>
      </w:r>
      <w:r>
        <w:rPr>
          <w:rFonts w:ascii="Verdana" w:hAnsi="Verdana"/>
          <w:color w:val="000000"/>
          <w:sz w:val="17"/>
          <w:szCs w:val="17"/>
        </w:rPr>
        <w:br/>
        <w:t> Up-click</w:t>
      </w:r>
      <w:r>
        <w:rPr>
          <w:rFonts w:ascii="Verdana" w:hAnsi="Verdana"/>
          <w:color w:val="000000"/>
          <w:sz w:val="17"/>
          <w:szCs w:val="17"/>
        </w:rPr>
        <w:br/>
      </w:r>
      <w:r>
        <w:rPr>
          <w:rFonts w:ascii="Verdana" w:hAnsi="Verdana"/>
          <w:color w:val="000000"/>
          <w:sz w:val="17"/>
          <w:szCs w:val="17"/>
        </w:rPr>
        <w:br/>
        <w:t> Down-click</w:t>
      </w:r>
    </w:p>
    <w:p w:rsidR="00906184" w:rsidRDefault="00906184" w:rsidP="00906184">
      <w:pPr>
        <w:pStyle w:val="z-BottomofForm"/>
      </w:pPr>
      <w:r>
        <w:lastRenderedPageBreak/>
        <w:t>Bottom of Form</w:t>
      </w:r>
    </w:p>
    <w:p w:rsidR="00906184" w:rsidRDefault="00906184" w:rsidP="00906184">
      <w:pPr>
        <w:pStyle w:val="NormalWeb"/>
        <w:shd w:val="clear" w:color="auto" w:fill="F9FBF9"/>
        <w:rPr>
          <w:rFonts w:ascii="Verdana" w:hAnsi="Verdana"/>
          <w:color w:val="000000"/>
          <w:sz w:val="17"/>
          <w:szCs w:val="17"/>
        </w:rPr>
      </w:pPr>
      <w:r>
        <w:rPr>
          <w:rStyle w:val="Strong"/>
          <w:rFonts w:ascii="Verdana" w:hAnsi="Verdana"/>
          <w:color w:val="000000"/>
          <w:sz w:val="17"/>
          <w:szCs w:val="17"/>
        </w:rPr>
        <w:t>Note:</w:t>
      </w:r>
      <w:r>
        <w:rPr>
          <w:rFonts w:ascii="Verdana" w:hAnsi="Verdana"/>
          <w:color w:val="000000"/>
          <w:sz w:val="17"/>
          <w:szCs w:val="17"/>
        </w:rPr>
        <w:t>The default value of "color" type is #000000 (black). It only supports color value in hexadecimal format.</w:t>
      </w:r>
    </w:p>
    <w:p w:rsidR="00906184" w:rsidRDefault="00D56B87" w:rsidP="00906184">
      <w:pPr>
        <w:rPr>
          <w:rFonts w:ascii="Times New Roman" w:hAnsi="Times New Roman"/>
          <w:sz w:val="24"/>
          <w:szCs w:val="24"/>
        </w:rPr>
      </w:pPr>
      <w:r>
        <w:pict>
          <v:rect id="_x0000_i1133"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2. &lt;input type="date"&gt;: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element of type "date" generates an input field, which allows a user to input the date in a given format. A user can enter the date by text field or by date picker interface.</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34"/>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Select Start and End Date: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"date"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"Startdate"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Start date: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"date"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"Enddate"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End date: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D56B87" w:rsidP="00906184">
      <w:pPr>
        <w:spacing w:line="240" w:lineRule="auto"/>
        <w:rPr>
          <w:rFonts w:ascii="Times New Roman" w:hAnsi="Times New Roman"/>
          <w:sz w:val="24"/>
          <w:szCs w:val="24"/>
        </w:rPr>
      </w:pPr>
      <w:hyperlink r:id="rId126"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3"/>
        <w:shd w:val="clear" w:color="auto" w:fill="F9FBF9"/>
        <w:spacing w:line="312" w:lineRule="atLeast"/>
        <w:rPr>
          <w:rFonts w:ascii="Verdana" w:hAnsi="Verdana"/>
          <w:color w:val="000000"/>
          <w:sz w:val="27"/>
          <w:szCs w:val="27"/>
        </w:rPr>
      </w:pPr>
      <w:r>
        <w:rPr>
          <w:rFonts w:ascii="Verdana" w:hAnsi="Verdana"/>
          <w:color w:val="000000"/>
        </w:rPr>
        <w:t>Input "date" type</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color w:val="000000"/>
          <w:sz w:val="17"/>
          <w:szCs w:val="17"/>
        </w:rPr>
        <w:t>Select Start and End Date:</w:t>
      </w:r>
      <w:r>
        <w:rPr>
          <w:rFonts w:ascii="Verdana" w:hAnsi="Verdana"/>
          <w:color w:val="000000"/>
          <w:sz w:val="17"/>
          <w:szCs w:val="17"/>
        </w:rPr>
        <w:br/>
      </w:r>
      <w:r>
        <w:rPr>
          <w:rFonts w:ascii="Verdana" w:hAnsi="Verdana"/>
          <w:color w:val="000000"/>
          <w:sz w:val="17"/>
          <w:szCs w:val="17"/>
        </w:rPr>
        <w:br/>
        <w:t> Start date:</w:t>
      </w:r>
      <w:r>
        <w:rPr>
          <w:rFonts w:ascii="Verdana" w:hAnsi="Verdana"/>
          <w:color w:val="000000"/>
          <w:sz w:val="17"/>
          <w:szCs w:val="17"/>
        </w:rPr>
        <w:br/>
      </w:r>
      <w:r>
        <w:rPr>
          <w:rFonts w:ascii="Verdana" w:hAnsi="Verdana"/>
          <w:color w:val="000000"/>
          <w:sz w:val="17"/>
          <w:szCs w:val="17"/>
        </w:rPr>
        <w:br/>
        <w:t> End date:</w:t>
      </w:r>
      <w:r>
        <w:rPr>
          <w:rFonts w:ascii="Verdana" w:hAnsi="Verdana"/>
          <w:color w:val="000000"/>
          <w:sz w:val="17"/>
          <w:szCs w:val="17"/>
        </w:rPr>
        <w:br/>
      </w:r>
      <w:r>
        <w:rPr>
          <w:rFonts w:ascii="Verdana" w:hAnsi="Verdana"/>
          <w:color w:val="000000"/>
          <w:sz w:val="17"/>
          <w:szCs w:val="17"/>
        </w:rPr>
        <w:br/>
      </w:r>
      <w:r w:rsidR="00D56B87">
        <w:rPr>
          <w:rFonts w:ascii="Verdana" w:hAnsi="Verdana"/>
          <w:color w:val="000000"/>
          <w:sz w:val="17"/>
          <w:szCs w:val="17"/>
        </w:rPr>
        <w:object w:dxaOrig="225" w:dyaOrig="225">
          <v:shape id="_x0000_i1312" type="#_x0000_t75" style="width:36.95pt;height:22.7pt" o:ole="">
            <v:imagedata r:id="rId127" o:title=""/>
          </v:shape>
          <w:control r:id="rId128" w:name="DefaultOcxName25" w:shapeid="_x0000_i1312"/>
        </w:object>
      </w:r>
    </w:p>
    <w:p w:rsidR="00906184" w:rsidRDefault="00906184" w:rsidP="00906184">
      <w:pPr>
        <w:pStyle w:val="z-BottomofForm"/>
      </w:pPr>
      <w:r>
        <w:t>Bottom of Form</w:t>
      </w:r>
    </w:p>
    <w:p w:rsidR="00906184" w:rsidRDefault="00D56B87" w:rsidP="00906184">
      <w:pPr>
        <w:rPr>
          <w:rFonts w:ascii="Times New Roman" w:hAnsi="Times New Roman"/>
          <w:sz w:val="24"/>
          <w:szCs w:val="24"/>
        </w:rPr>
      </w:pPr>
      <w:r>
        <w:pict>
          <v:rect id="_x0000_i1136"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3. &lt;input type="datetime-local"&gt;: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element of type "datetime-local" creates input filed which allow a user to select the date as well as local time in the hour and minute without time zone information.</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35"/>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Select the meeting schedule: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Select date &amp; time: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"datetime-local"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"meetingdate"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5"/>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D56B87" w:rsidP="00906184">
      <w:pPr>
        <w:spacing w:line="240" w:lineRule="auto"/>
        <w:rPr>
          <w:rFonts w:ascii="Times New Roman" w:hAnsi="Times New Roman"/>
          <w:sz w:val="24"/>
          <w:szCs w:val="24"/>
        </w:rPr>
      </w:pPr>
      <w:hyperlink r:id="rId129"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3"/>
        <w:shd w:val="clear" w:color="auto" w:fill="F9FBF9"/>
        <w:spacing w:line="312" w:lineRule="atLeast"/>
        <w:rPr>
          <w:rFonts w:ascii="Verdana" w:hAnsi="Verdana"/>
          <w:color w:val="000000"/>
          <w:sz w:val="27"/>
          <w:szCs w:val="27"/>
        </w:rPr>
      </w:pPr>
      <w:r>
        <w:rPr>
          <w:rFonts w:ascii="Verdana" w:hAnsi="Verdana"/>
          <w:color w:val="000000"/>
        </w:rPr>
        <w:t>Input "datetime-local" type</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color w:val="000000"/>
          <w:sz w:val="17"/>
          <w:szCs w:val="17"/>
        </w:rPr>
        <w:t>Select the meeting schedule:</w:t>
      </w:r>
      <w:r>
        <w:rPr>
          <w:rFonts w:ascii="Verdana" w:hAnsi="Verdana"/>
          <w:color w:val="000000"/>
          <w:sz w:val="17"/>
          <w:szCs w:val="17"/>
        </w:rPr>
        <w:br/>
      </w:r>
      <w:r>
        <w:rPr>
          <w:rFonts w:ascii="Verdana" w:hAnsi="Verdana"/>
          <w:color w:val="000000"/>
          <w:sz w:val="17"/>
          <w:szCs w:val="17"/>
        </w:rPr>
        <w:br/>
        <w:t>Select date &amp; time: </w:t>
      </w:r>
      <w:r>
        <w:rPr>
          <w:rFonts w:ascii="Verdana" w:hAnsi="Verdana"/>
          <w:color w:val="000000"/>
          <w:sz w:val="17"/>
          <w:szCs w:val="17"/>
        </w:rPr>
        <w:br/>
      </w:r>
      <w:r>
        <w:rPr>
          <w:rFonts w:ascii="Verdana" w:hAnsi="Verdana"/>
          <w:color w:val="000000"/>
          <w:sz w:val="17"/>
          <w:szCs w:val="17"/>
        </w:rPr>
        <w:lastRenderedPageBreak/>
        <w:br/>
      </w:r>
      <w:r w:rsidR="00D56B87">
        <w:rPr>
          <w:rFonts w:ascii="Verdana" w:hAnsi="Verdana"/>
          <w:color w:val="000000"/>
          <w:sz w:val="17"/>
          <w:szCs w:val="17"/>
        </w:rPr>
        <w:object w:dxaOrig="225" w:dyaOrig="225">
          <v:shape id="_x0000_i1318" type="#_x0000_t75" style="width:36.95pt;height:22.7pt" o:ole="">
            <v:imagedata r:id="rId130" o:title=""/>
          </v:shape>
          <w:control r:id="rId131" w:name="DefaultOcxName26" w:shapeid="_x0000_i1318"/>
        </w:object>
      </w:r>
    </w:p>
    <w:p w:rsidR="00906184" w:rsidRDefault="00906184" w:rsidP="00906184">
      <w:pPr>
        <w:pStyle w:val="z-BottomofForm"/>
      </w:pPr>
      <w:r>
        <w:t>Bottom of Form</w:t>
      </w:r>
    </w:p>
    <w:p w:rsidR="00906184" w:rsidRDefault="00D56B87" w:rsidP="00906184">
      <w:pPr>
        <w:rPr>
          <w:rFonts w:ascii="Times New Roman" w:hAnsi="Times New Roman"/>
          <w:sz w:val="24"/>
          <w:szCs w:val="24"/>
        </w:rPr>
      </w:pPr>
      <w:r>
        <w:pict>
          <v:rect id="_x0000_i1139"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4. &lt;input type="email"&gt;: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type "email" creates an input filed which allow a user to enter the e-mail address with pattern validation. The multiple attributes allow a user to enter more than one email address.</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36"/>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your Email-address</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"email"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"email"</w:t>
      </w:r>
      <w:r>
        <w:rPr>
          <w:rFonts w:ascii="Verdana" w:hAnsi="Verdana"/>
          <w:color w:val="000000"/>
          <w:sz w:val="17"/>
          <w:szCs w:val="17"/>
          <w:bdr w:val="none" w:sz="0" w:space="0" w:color="auto" w:frame="1"/>
        </w:rPr>
        <w:t> required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strong</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Note: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strong</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User can also enter multiple email addresses separating by comma or whitespace as following: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multiple Email-addresses</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"email"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"email"</w:t>
      </w:r>
      <w:r>
        <w:rPr>
          <w:rFonts w:ascii="Verdana" w:hAnsi="Verdana"/>
          <w:color w:val="000000"/>
          <w:sz w:val="17"/>
          <w:szCs w:val="17"/>
          <w:bdr w:val="none" w:sz="0" w:space="0" w:color="auto" w:frame="1"/>
        </w:rPr>
        <w:t>  multiple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6"/>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D56B87" w:rsidP="00906184">
      <w:pPr>
        <w:spacing w:line="240" w:lineRule="auto"/>
        <w:rPr>
          <w:rFonts w:ascii="Times New Roman" w:hAnsi="Times New Roman"/>
          <w:sz w:val="24"/>
          <w:szCs w:val="24"/>
        </w:rPr>
      </w:pPr>
      <w:hyperlink r:id="rId132"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3"/>
        <w:shd w:val="clear" w:color="auto" w:fill="F9FBF9"/>
        <w:spacing w:line="312" w:lineRule="atLeast"/>
        <w:rPr>
          <w:rFonts w:ascii="Verdana" w:hAnsi="Verdana"/>
          <w:color w:val="000000"/>
          <w:sz w:val="27"/>
          <w:szCs w:val="27"/>
        </w:rPr>
      </w:pPr>
      <w:r>
        <w:rPr>
          <w:rFonts w:ascii="Verdana" w:hAnsi="Verdana"/>
          <w:color w:val="000000"/>
        </w:rPr>
        <w:t>Input "email" type</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b/>
          <w:bCs/>
          <w:color w:val="000000"/>
          <w:sz w:val="17"/>
          <w:szCs w:val="17"/>
        </w:rPr>
        <w:t>Enter your Email-address</w:t>
      </w:r>
      <w:r>
        <w:rPr>
          <w:rFonts w:ascii="Verdana" w:hAnsi="Verdana"/>
          <w:color w:val="000000"/>
          <w:sz w:val="17"/>
          <w:szCs w:val="17"/>
        </w:rPr>
        <w:t>  </w:t>
      </w:r>
      <w:r w:rsidR="00D56B87">
        <w:rPr>
          <w:rFonts w:ascii="Verdana" w:hAnsi="Verdana"/>
          <w:color w:val="000000"/>
          <w:sz w:val="17"/>
          <w:szCs w:val="17"/>
        </w:rPr>
        <w:object w:dxaOrig="225" w:dyaOrig="225">
          <v:shape id="_x0000_i1322" type="#_x0000_t75" style="width:36.95pt;height:22.7pt" o:ole="">
            <v:imagedata r:id="rId133" o:title=""/>
          </v:shape>
          <w:control r:id="rId134" w:name="DefaultOcxName27" w:shapeid="_x0000_i1322"/>
        </w:object>
      </w:r>
    </w:p>
    <w:p w:rsidR="00906184" w:rsidRDefault="00906184" w:rsidP="00906184">
      <w:pPr>
        <w:pStyle w:val="NormalWeb"/>
        <w:shd w:val="clear" w:color="auto" w:fill="F9FBF9"/>
        <w:rPr>
          <w:rFonts w:ascii="Verdana" w:hAnsi="Verdana"/>
          <w:color w:val="000000"/>
          <w:sz w:val="17"/>
          <w:szCs w:val="17"/>
        </w:rPr>
      </w:pPr>
      <w:r>
        <w:rPr>
          <w:rStyle w:val="Strong"/>
          <w:rFonts w:ascii="Verdana" w:hAnsi="Verdana"/>
          <w:color w:val="000000"/>
          <w:sz w:val="17"/>
          <w:szCs w:val="17"/>
        </w:rPr>
        <w:t>Note:</w:t>
      </w:r>
      <w:r>
        <w:rPr>
          <w:rFonts w:ascii="Verdana" w:hAnsi="Verdana"/>
          <w:color w:val="000000"/>
          <w:sz w:val="17"/>
          <w:szCs w:val="17"/>
        </w:rPr>
        <w:t>User can also enter multiple email addresses separating by comma or whitespace as following:</w:t>
      </w:r>
    </w:p>
    <w:p w:rsidR="00906184" w:rsidRDefault="00906184" w:rsidP="00906184">
      <w:pPr>
        <w:shd w:val="clear" w:color="auto" w:fill="F9FBF9"/>
        <w:rPr>
          <w:rFonts w:ascii="Verdana" w:hAnsi="Verdana"/>
          <w:color w:val="000000"/>
          <w:sz w:val="17"/>
          <w:szCs w:val="17"/>
        </w:rPr>
      </w:pPr>
      <w:r>
        <w:rPr>
          <w:rFonts w:ascii="Verdana" w:hAnsi="Verdana"/>
          <w:b/>
          <w:bCs/>
          <w:color w:val="000000"/>
          <w:sz w:val="17"/>
          <w:szCs w:val="17"/>
        </w:rPr>
        <w:t>Enter multiple Email-addresses</w:t>
      </w:r>
      <w:r>
        <w:rPr>
          <w:rFonts w:ascii="Verdana" w:hAnsi="Verdana"/>
          <w:color w:val="000000"/>
          <w:sz w:val="17"/>
          <w:szCs w:val="17"/>
        </w:rPr>
        <w:t>  </w:t>
      </w:r>
      <w:r w:rsidR="00D56B87">
        <w:rPr>
          <w:rFonts w:ascii="Verdana" w:hAnsi="Verdana"/>
          <w:color w:val="000000"/>
          <w:sz w:val="17"/>
          <w:szCs w:val="17"/>
        </w:rPr>
        <w:object w:dxaOrig="225" w:dyaOrig="225">
          <v:shape id="_x0000_i1326" type="#_x0000_t75" style="width:36.95pt;height:22.7pt" o:ole="">
            <v:imagedata r:id="rId135" o:title=""/>
          </v:shape>
          <w:control r:id="rId136" w:name="DefaultOcxName28" w:shapeid="_x0000_i1326"/>
        </w:object>
      </w:r>
    </w:p>
    <w:p w:rsidR="00906184" w:rsidRDefault="00906184" w:rsidP="00906184">
      <w:pPr>
        <w:pStyle w:val="z-BottomofForm"/>
      </w:pPr>
      <w:r>
        <w:t>Bottom of Form</w:t>
      </w:r>
    </w:p>
    <w:p w:rsidR="00906184" w:rsidRDefault="00D56B87" w:rsidP="00906184">
      <w:pPr>
        <w:rPr>
          <w:rFonts w:ascii="Times New Roman" w:hAnsi="Times New Roman"/>
          <w:sz w:val="24"/>
          <w:szCs w:val="24"/>
        </w:rPr>
      </w:pPr>
      <w:r>
        <w:pict>
          <v:rect id="_x0000_i1144"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5. &lt;input type="month"&gt;: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type "month" creates an input field which allows a user to easily enter month and year in the format of "MM, YYYY" where MM defines month value, and YYYY defines the year value. New</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37"/>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your Birth Month-year: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"month"</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"newMonth"</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7"/>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D56B87" w:rsidP="00906184">
      <w:pPr>
        <w:spacing w:line="240" w:lineRule="auto"/>
        <w:rPr>
          <w:rFonts w:ascii="Times New Roman" w:hAnsi="Times New Roman"/>
          <w:sz w:val="24"/>
          <w:szCs w:val="24"/>
        </w:rPr>
      </w:pPr>
      <w:hyperlink r:id="rId137"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3"/>
        <w:shd w:val="clear" w:color="auto" w:fill="F9FBF9"/>
        <w:spacing w:line="312" w:lineRule="atLeast"/>
        <w:rPr>
          <w:rFonts w:ascii="Verdana" w:hAnsi="Verdana"/>
          <w:color w:val="000000"/>
          <w:sz w:val="27"/>
          <w:szCs w:val="27"/>
        </w:rPr>
      </w:pPr>
      <w:r>
        <w:rPr>
          <w:rFonts w:ascii="Verdana" w:hAnsi="Verdana"/>
          <w:color w:val="000000"/>
        </w:rPr>
        <w:lastRenderedPageBreak/>
        <w:t>Input "month" type:</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color w:val="000000"/>
          <w:sz w:val="17"/>
          <w:szCs w:val="17"/>
        </w:rPr>
        <w:t>Enter your Birth Month-year:  </w:t>
      </w:r>
      <w:r w:rsidR="00D56B87">
        <w:rPr>
          <w:rFonts w:ascii="Verdana" w:hAnsi="Verdana"/>
          <w:color w:val="000000"/>
          <w:sz w:val="17"/>
          <w:szCs w:val="17"/>
        </w:rPr>
        <w:object w:dxaOrig="225" w:dyaOrig="225">
          <v:shape id="_x0000_i1329" type="#_x0000_t75" style="width:36.95pt;height:22.7pt" o:ole="">
            <v:imagedata r:id="rId138" o:title=""/>
          </v:shape>
          <w:control r:id="rId139" w:name="DefaultOcxName29" w:shapeid="_x0000_i1329"/>
        </w:object>
      </w:r>
    </w:p>
    <w:p w:rsidR="00906184" w:rsidRDefault="00906184" w:rsidP="00906184">
      <w:pPr>
        <w:pStyle w:val="z-BottomofForm"/>
      </w:pPr>
      <w:r>
        <w:t>Bottom of Form</w:t>
      </w:r>
    </w:p>
    <w:p w:rsidR="00906184" w:rsidRDefault="00D56B87" w:rsidP="00906184">
      <w:pPr>
        <w:rPr>
          <w:rFonts w:ascii="Times New Roman" w:hAnsi="Times New Roman"/>
          <w:sz w:val="24"/>
          <w:szCs w:val="24"/>
        </w:rPr>
      </w:pPr>
      <w:r>
        <w:pict>
          <v:rect id="_x0000_i1147"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6. &lt;input type="number"&gt;: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element type number creates input filed which allows a user to enter the numeric value. You can also restrict to enter a minimum and maximum value using min and max attribute.</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38"/>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your age: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"number"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"num"</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min</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"50"</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max</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"80"</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8"/>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D56B87" w:rsidP="00906184">
      <w:pPr>
        <w:spacing w:line="240" w:lineRule="auto"/>
        <w:rPr>
          <w:rFonts w:ascii="Times New Roman" w:hAnsi="Times New Roman"/>
          <w:sz w:val="24"/>
          <w:szCs w:val="24"/>
        </w:rPr>
      </w:pPr>
      <w:hyperlink r:id="rId140"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3"/>
        <w:shd w:val="clear" w:color="auto" w:fill="F9FBF9"/>
        <w:spacing w:line="312" w:lineRule="atLeast"/>
        <w:rPr>
          <w:rFonts w:ascii="Verdana" w:hAnsi="Verdana"/>
          <w:color w:val="000000"/>
          <w:sz w:val="27"/>
          <w:szCs w:val="27"/>
        </w:rPr>
      </w:pPr>
      <w:r>
        <w:rPr>
          <w:rFonts w:ascii="Verdana" w:hAnsi="Verdana"/>
          <w:color w:val="000000"/>
        </w:rPr>
        <w:t>Input "number" type</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color w:val="000000"/>
          <w:sz w:val="17"/>
          <w:szCs w:val="17"/>
        </w:rPr>
        <w:t>Enter your age:  </w:t>
      </w:r>
      <w:r w:rsidR="00D56B87">
        <w:rPr>
          <w:rFonts w:ascii="Verdana" w:hAnsi="Verdana"/>
          <w:color w:val="000000"/>
          <w:sz w:val="17"/>
          <w:szCs w:val="17"/>
        </w:rPr>
        <w:object w:dxaOrig="225" w:dyaOrig="225">
          <v:shape id="_x0000_i1333" type="#_x0000_t75" style="width:36.95pt;height:22.7pt" o:ole="">
            <v:imagedata r:id="rId141" o:title=""/>
          </v:shape>
          <w:control r:id="rId142" w:name="DefaultOcxName30" w:shapeid="_x0000_i1333"/>
        </w:object>
      </w:r>
    </w:p>
    <w:p w:rsidR="00906184" w:rsidRDefault="00906184" w:rsidP="00906184">
      <w:pPr>
        <w:pStyle w:val="z-BottomofForm"/>
      </w:pPr>
      <w:r>
        <w:t>Bottom of Form</w:t>
      </w:r>
    </w:p>
    <w:p w:rsidR="00906184" w:rsidRDefault="00906184" w:rsidP="00906184">
      <w:pPr>
        <w:pStyle w:val="NormalWeb"/>
        <w:shd w:val="clear" w:color="auto" w:fill="F9FBF9"/>
        <w:rPr>
          <w:rFonts w:ascii="Verdana" w:hAnsi="Verdana"/>
          <w:color w:val="000000"/>
          <w:sz w:val="17"/>
          <w:szCs w:val="17"/>
        </w:rPr>
      </w:pPr>
      <w:r>
        <w:rPr>
          <w:rStyle w:val="Strong"/>
          <w:rFonts w:ascii="Verdana" w:hAnsi="Verdana"/>
          <w:color w:val="000000"/>
          <w:sz w:val="17"/>
          <w:szCs w:val="17"/>
        </w:rPr>
        <w:t>Note:</w:t>
      </w:r>
      <w:r>
        <w:rPr>
          <w:rFonts w:ascii="Verdana" w:hAnsi="Verdana"/>
          <w:color w:val="000000"/>
          <w:sz w:val="17"/>
          <w:szCs w:val="17"/>
        </w:rPr>
        <w:t>It will allow to enter number in range of 50-80. If you want to enter number other than range, it will show an error.</w:t>
      </w:r>
    </w:p>
    <w:p w:rsidR="00906184" w:rsidRDefault="00D56B87" w:rsidP="00906184">
      <w:pPr>
        <w:rPr>
          <w:rFonts w:ascii="Times New Roman" w:hAnsi="Times New Roman"/>
          <w:sz w:val="24"/>
          <w:szCs w:val="24"/>
        </w:rPr>
      </w:pPr>
      <w:r>
        <w:pict>
          <v:rect id="_x0000_i1150"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7. &lt;input type="url"&gt;: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element of type "url" creates an input filed which enables user to enter the URL.</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39"/>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your website URL: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"url"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"website"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placeholder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"http://example.com"</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"send data"</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9"/>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D56B87" w:rsidP="00906184">
      <w:pPr>
        <w:spacing w:line="240" w:lineRule="auto"/>
        <w:rPr>
          <w:rFonts w:ascii="Times New Roman" w:hAnsi="Times New Roman"/>
          <w:sz w:val="24"/>
          <w:szCs w:val="24"/>
        </w:rPr>
      </w:pPr>
      <w:hyperlink r:id="rId143"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3"/>
        <w:shd w:val="clear" w:color="auto" w:fill="F9FBF9"/>
        <w:spacing w:line="312" w:lineRule="atLeast"/>
        <w:rPr>
          <w:rFonts w:ascii="Verdana" w:hAnsi="Verdana"/>
          <w:color w:val="000000"/>
          <w:sz w:val="27"/>
          <w:szCs w:val="27"/>
        </w:rPr>
      </w:pPr>
      <w:r>
        <w:rPr>
          <w:rFonts w:ascii="Verdana" w:hAnsi="Verdana"/>
          <w:color w:val="000000"/>
        </w:rPr>
        <w:t>Input "url" type</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color w:val="000000"/>
          <w:sz w:val="17"/>
          <w:szCs w:val="17"/>
        </w:rPr>
        <w:t>Enter your website URL: </w:t>
      </w:r>
      <w:r>
        <w:rPr>
          <w:rFonts w:ascii="Verdana" w:hAnsi="Verdana"/>
          <w:color w:val="000000"/>
          <w:sz w:val="17"/>
          <w:szCs w:val="17"/>
        </w:rPr>
        <w:br/>
      </w:r>
      <w:r w:rsidR="00D56B87">
        <w:rPr>
          <w:rFonts w:ascii="Verdana" w:hAnsi="Verdana"/>
          <w:color w:val="000000"/>
          <w:sz w:val="17"/>
          <w:szCs w:val="17"/>
        </w:rPr>
        <w:object w:dxaOrig="225" w:dyaOrig="225">
          <v:shape id="_x0000_i1337" type="#_x0000_t75" style="width:48.65pt;height:22.7pt" o:ole="">
            <v:imagedata r:id="rId144" o:title=""/>
          </v:shape>
          <w:control r:id="rId145" w:name="DefaultOcxName31" w:shapeid="_x0000_i1337"/>
        </w:object>
      </w:r>
    </w:p>
    <w:p w:rsidR="00906184" w:rsidRDefault="00906184" w:rsidP="00906184">
      <w:pPr>
        <w:pStyle w:val="z-BottomofForm"/>
      </w:pPr>
      <w:r>
        <w:t>Bottom of Form</w:t>
      </w:r>
    </w:p>
    <w:p w:rsidR="00906184" w:rsidRDefault="00D56B87" w:rsidP="00906184">
      <w:pPr>
        <w:rPr>
          <w:rFonts w:ascii="Times New Roman" w:hAnsi="Times New Roman"/>
          <w:sz w:val="24"/>
          <w:szCs w:val="24"/>
        </w:rPr>
      </w:pPr>
      <w:r>
        <w:pict>
          <v:rect id="_x0000_i1153"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lastRenderedPageBreak/>
        <w:t>8. &lt;input type="week"&gt;: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type week creates an input field which allows a user to select a week and year form the drop-down calendar without time zone.</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40"/>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4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Select your best week of year:</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4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"week"</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"bestweek"</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4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"Send data"</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4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D56B87" w:rsidP="00906184">
      <w:pPr>
        <w:spacing w:line="240" w:lineRule="auto"/>
        <w:rPr>
          <w:rFonts w:ascii="Times New Roman" w:hAnsi="Times New Roman"/>
          <w:sz w:val="24"/>
          <w:szCs w:val="24"/>
        </w:rPr>
      </w:pPr>
      <w:hyperlink r:id="rId146"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2"/>
        <w:shd w:val="clear" w:color="auto" w:fill="F9FBF9"/>
        <w:spacing w:line="312" w:lineRule="atLeast"/>
        <w:rPr>
          <w:rFonts w:ascii="Verdana" w:hAnsi="Verdana"/>
          <w:color w:val="000000"/>
        </w:rPr>
      </w:pPr>
      <w:r>
        <w:rPr>
          <w:rFonts w:ascii="Verdana" w:hAnsi="Verdana"/>
          <w:color w:val="000000"/>
        </w:rPr>
        <w:t>Input "week" type</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b/>
          <w:bCs/>
          <w:color w:val="000000"/>
          <w:sz w:val="17"/>
          <w:szCs w:val="17"/>
        </w:rPr>
        <w:t>Select your best week of year:</w:t>
      </w:r>
      <w:r>
        <w:rPr>
          <w:rFonts w:ascii="Verdana" w:hAnsi="Verdana"/>
          <w:color w:val="000000"/>
          <w:sz w:val="17"/>
          <w:szCs w:val="17"/>
        </w:rPr>
        <w:br/>
      </w:r>
      <w:r>
        <w:rPr>
          <w:rFonts w:ascii="Verdana" w:hAnsi="Verdana"/>
          <w:color w:val="000000"/>
          <w:sz w:val="17"/>
          <w:szCs w:val="17"/>
        </w:rPr>
        <w:br/>
        <w:t> </w:t>
      </w:r>
      <w:r w:rsidR="00D56B87">
        <w:rPr>
          <w:rFonts w:ascii="Verdana" w:hAnsi="Verdana"/>
          <w:color w:val="000000"/>
          <w:sz w:val="17"/>
          <w:szCs w:val="17"/>
        </w:rPr>
        <w:object w:dxaOrig="225" w:dyaOrig="225">
          <v:shape id="_x0000_i1341" type="#_x0000_t75" style="width:49.3pt;height:22.7pt" o:ole="">
            <v:imagedata r:id="rId147" o:title=""/>
          </v:shape>
          <w:control r:id="rId148" w:name="DefaultOcxName32" w:shapeid="_x0000_i1341"/>
        </w:object>
      </w:r>
    </w:p>
    <w:p w:rsidR="00906184" w:rsidRDefault="00906184" w:rsidP="00906184">
      <w:pPr>
        <w:pStyle w:val="z-BottomofForm"/>
      </w:pPr>
      <w:r>
        <w:t>Bottom of Form</w:t>
      </w:r>
    </w:p>
    <w:p w:rsidR="00906184" w:rsidRDefault="00D56B87" w:rsidP="00906184">
      <w:pPr>
        <w:rPr>
          <w:rFonts w:ascii="Times New Roman" w:hAnsi="Times New Roman"/>
          <w:sz w:val="24"/>
          <w:szCs w:val="24"/>
        </w:rPr>
      </w:pPr>
      <w:r>
        <w:pict>
          <v:rect id="_x0000_i1156"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9. &lt;input type="search"&gt;: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type "search" creates an input filed which allows a user to enter a search string. These are functionally symmetrical to the text input type, but may be styled differently.</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41"/>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4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Search here: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4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"search"</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"q"</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4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"search"</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41"/>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D56B87" w:rsidP="00906184">
      <w:pPr>
        <w:spacing w:line="240" w:lineRule="auto"/>
        <w:rPr>
          <w:rFonts w:ascii="Times New Roman" w:hAnsi="Times New Roman"/>
          <w:sz w:val="24"/>
          <w:szCs w:val="24"/>
        </w:rPr>
      </w:pPr>
      <w:hyperlink r:id="rId149"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2"/>
        <w:shd w:val="clear" w:color="auto" w:fill="F9FBF9"/>
        <w:spacing w:line="312" w:lineRule="atLeast"/>
        <w:rPr>
          <w:rFonts w:ascii="Verdana" w:hAnsi="Verdana"/>
          <w:color w:val="000000"/>
        </w:rPr>
      </w:pPr>
      <w:r>
        <w:rPr>
          <w:rFonts w:ascii="Verdana" w:hAnsi="Verdana"/>
          <w:color w:val="000000"/>
        </w:rPr>
        <w:t>Input "search" type</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color w:val="000000"/>
          <w:sz w:val="17"/>
          <w:szCs w:val="17"/>
        </w:rPr>
        <w:t>Search here:  </w:t>
      </w:r>
      <w:r w:rsidR="00D56B87">
        <w:rPr>
          <w:rFonts w:ascii="Verdana" w:hAnsi="Verdana"/>
          <w:color w:val="000000"/>
          <w:sz w:val="17"/>
          <w:szCs w:val="17"/>
        </w:rPr>
        <w:object w:dxaOrig="225" w:dyaOrig="225">
          <v:shape id="_x0000_i1345" type="#_x0000_t75" style="width:38.25pt;height:22.7pt" o:ole="">
            <v:imagedata r:id="rId150" o:title=""/>
          </v:shape>
          <w:control r:id="rId151" w:name="DefaultOcxName33" w:shapeid="_x0000_i1345"/>
        </w:object>
      </w:r>
    </w:p>
    <w:p w:rsidR="00906184" w:rsidRDefault="00906184" w:rsidP="00906184">
      <w:pPr>
        <w:pStyle w:val="z-BottomofForm"/>
      </w:pPr>
      <w:r>
        <w:t>Bottom of Form</w:t>
      </w:r>
    </w:p>
    <w:p w:rsidR="00906184" w:rsidRDefault="00D56B87" w:rsidP="00906184">
      <w:pPr>
        <w:rPr>
          <w:rFonts w:ascii="Times New Roman" w:hAnsi="Times New Roman"/>
          <w:sz w:val="24"/>
          <w:szCs w:val="24"/>
        </w:rPr>
      </w:pPr>
      <w:r>
        <w:pict>
          <v:rect id="_x0000_i1159"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10. &lt;input type="tel"&gt;: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element of type ?tel? creates an input filed to enter the telephone number. The "tel" type does not have default validation such as email, because telephone number pattern can vary worldwide.</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lastRenderedPageBreak/>
        <w:t>Example:</w:t>
      </w:r>
    </w:p>
    <w:p w:rsidR="00906184" w:rsidRDefault="00906184" w:rsidP="00906184">
      <w:pPr>
        <w:numPr>
          <w:ilvl w:val="0"/>
          <w:numId w:val="42"/>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4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your Telephone Number(in format of xxx-xxx-xxxx):</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4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"telephone"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pattern</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"[0-9]{3}-[0-9]{3}-[0-9]{4}"</w:t>
      </w:r>
      <w:r>
        <w:rPr>
          <w:rFonts w:ascii="Verdana" w:hAnsi="Verdana"/>
          <w:color w:val="000000"/>
          <w:sz w:val="17"/>
          <w:szCs w:val="17"/>
          <w:bdr w:val="none" w:sz="0" w:space="0" w:color="auto" w:frame="1"/>
        </w:rPr>
        <w:t> required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4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4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rsidP="00021690">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CSS</w:t>
      </w:r>
      <w:r>
        <w:rPr>
          <w:rFonts w:ascii="Arial" w:hAnsi="Arial" w:cs="Arial"/>
          <w:color w:val="000000"/>
        </w:rPr>
        <w:t> is used to control the style of a web document in a simple and easy way.</w:t>
      </w:r>
    </w:p>
    <w:p w:rsidR="00021690" w:rsidRDefault="00021690" w:rsidP="00021690">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CSS</w:t>
      </w:r>
      <w:r>
        <w:rPr>
          <w:rFonts w:ascii="Arial" w:hAnsi="Arial" w:cs="Arial"/>
          <w:color w:val="000000"/>
        </w:rPr>
        <w:t> is the acronym for </w:t>
      </w:r>
      <w:r>
        <w:rPr>
          <w:rFonts w:ascii="Arial" w:hAnsi="Arial" w:cs="Arial"/>
          <w:b/>
          <w:bCs/>
          <w:color w:val="000000"/>
        </w:rPr>
        <w:t>"Cascading Style Sheet"</w:t>
      </w:r>
      <w:r>
        <w:rPr>
          <w:rFonts w:ascii="Arial" w:hAnsi="Arial" w:cs="Arial"/>
          <w:color w:val="000000"/>
        </w:rPr>
        <w:t>. This tutorial covers both the versions CSS1,CSS2 and CSS3, and gives a complete understanding of CSS, starting from its basics to advanced concepts.</w:t>
      </w:r>
    </w:p>
    <w:p w:rsidR="00021690" w:rsidRDefault="00021690" w:rsidP="00021690">
      <w:pPr>
        <w:pStyle w:val="Heading2"/>
        <w:rPr>
          <w:rFonts w:ascii="Arial" w:hAnsi="Arial" w:cs="Arial"/>
          <w:b w:val="0"/>
          <w:bCs w:val="0"/>
          <w:sz w:val="30"/>
          <w:szCs w:val="30"/>
        </w:rPr>
      </w:pPr>
      <w:r>
        <w:rPr>
          <w:rFonts w:ascii="Arial" w:hAnsi="Arial" w:cs="Arial"/>
          <w:b w:val="0"/>
          <w:bCs w:val="0"/>
          <w:sz w:val="30"/>
          <w:szCs w:val="30"/>
        </w:rPr>
        <w:t>Why to Learn CSS?</w:t>
      </w:r>
    </w:p>
    <w:p w:rsidR="00021690" w:rsidRDefault="00021690" w:rsidP="00021690">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Cascading Style Sheets</w:t>
      </w:r>
      <w:r>
        <w:rPr>
          <w:rFonts w:ascii="Arial" w:hAnsi="Arial" w:cs="Arial"/>
          <w:color w:val="000000"/>
        </w:rPr>
        <w:t>, fondly referred to as </w:t>
      </w:r>
      <w:r>
        <w:rPr>
          <w:rFonts w:ascii="Arial" w:hAnsi="Arial" w:cs="Arial"/>
          <w:b/>
          <w:bCs/>
          <w:color w:val="000000"/>
        </w:rPr>
        <w:t>CSS</w:t>
      </w:r>
      <w:r>
        <w:rPr>
          <w:rFonts w:ascii="Arial" w:hAnsi="Arial" w:cs="Arial"/>
          <w:color w:val="000000"/>
        </w:rPr>
        <w:t>, is a simple design language intended to simplify the process of making web pages presentable.</w:t>
      </w:r>
    </w:p>
    <w:p w:rsidR="00021690" w:rsidRDefault="00021690" w:rsidP="00021690">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CSS</w:t>
      </w:r>
      <w:r>
        <w:rPr>
          <w:rFonts w:ascii="Arial" w:hAnsi="Arial" w:cs="Arial"/>
          <w:color w:val="000000"/>
        </w:rPr>
        <w:t> is a MUST for students and working professionals to become a great Software Engineer specially when they are working in Web Development Domain. I will list down some of the key advantages of learning CSS:</w:t>
      </w:r>
    </w:p>
    <w:p w:rsidR="00021690" w:rsidRDefault="00021690" w:rsidP="00021690">
      <w:pPr>
        <w:pStyle w:val="NormalWeb"/>
        <w:numPr>
          <w:ilvl w:val="0"/>
          <w:numId w:val="43"/>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Create Stunning Web site</w:t>
      </w:r>
      <w:r>
        <w:rPr>
          <w:rFonts w:ascii="Arial" w:hAnsi="Arial" w:cs="Arial"/>
          <w:color w:val="000000"/>
          <w:sz w:val="18"/>
          <w:szCs w:val="18"/>
        </w:rPr>
        <w:t> - CSS handles the look and feel part of a web page. Using CSS, you can control the color of the text, the style of fonts, the spacing between paragraphs, how columns are sized and laid out, what background images or colors are used, layout designs,variations in display for different devices and screen sizes as well as a variety of other effects.</w:t>
      </w:r>
    </w:p>
    <w:p w:rsidR="00021690" w:rsidRDefault="00021690" w:rsidP="00021690">
      <w:pPr>
        <w:pStyle w:val="NormalWeb"/>
        <w:numPr>
          <w:ilvl w:val="0"/>
          <w:numId w:val="43"/>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Become a web designer</w:t>
      </w:r>
      <w:r>
        <w:rPr>
          <w:rFonts w:ascii="Arial" w:hAnsi="Arial" w:cs="Arial"/>
          <w:color w:val="000000"/>
          <w:sz w:val="18"/>
          <w:szCs w:val="18"/>
        </w:rPr>
        <w:t> - If you want to start a carrer as a professional web designer, HTML and CSS designing is a must skill.</w:t>
      </w:r>
    </w:p>
    <w:p w:rsidR="00021690" w:rsidRDefault="00021690" w:rsidP="00021690">
      <w:pPr>
        <w:pStyle w:val="NormalWeb"/>
        <w:numPr>
          <w:ilvl w:val="0"/>
          <w:numId w:val="43"/>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Control web</w:t>
      </w:r>
      <w:r>
        <w:rPr>
          <w:rFonts w:ascii="Arial" w:hAnsi="Arial" w:cs="Arial"/>
          <w:color w:val="000000"/>
          <w:sz w:val="18"/>
          <w:szCs w:val="18"/>
        </w:rPr>
        <w:t> - CSS is easy to learn and understand but it provides powerful control over the presentation of an HTML document. Most commonly, CSS is combined with the markup languages HTML or XHTML.</w:t>
      </w:r>
    </w:p>
    <w:p w:rsidR="00021690" w:rsidRDefault="00021690" w:rsidP="00021690">
      <w:pPr>
        <w:pStyle w:val="NormalWeb"/>
        <w:numPr>
          <w:ilvl w:val="0"/>
          <w:numId w:val="43"/>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Learn other languages</w:t>
      </w:r>
      <w:r>
        <w:rPr>
          <w:rFonts w:ascii="Arial" w:hAnsi="Arial" w:cs="Arial"/>
          <w:color w:val="000000"/>
          <w:sz w:val="18"/>
          <w:szCs w:val="18"/>
        </w:rPr>
        <w:t> - Once you understands the basic of HTML and CSS then other related technologies like javascript, php, or angular are become easier to understand.</w:t>
      </w:r>
    </w:p>
    <w:p w:rsidR="00021690" w:rsidRDefault="00021690" w:rsidP="00021690">
      <w:pPr>
        <w:pStyle w:val="Heading2"/>
        <w:rPr>
          <w:rFonts w:ascii="Arial" w:hAnsi="Arial" w:cs="Arial"/>
          <w:b w:val="0"/>
          <w:bCs w:val="0"/>
          <w:sz w:val="30"/>
          <w:szCs w:val="30"/>
        </w:rPr>
      </w:pPr>
      <w:r>
        <w:rPr>
          <w:rFonts w:ascii="Arial" w:hAnsi="Arial" w:cs="Arial"/>
          <w:b w:val="0"/>
          <w:bCs w:val="0"/>
          <w:sz w:val="30"/>
          <w:szCs w:val="30"/>
        </w:rPr>
        <w:t>Hello World using CSS.</w:t>
      </w:r>
    </w:p>
    <w:p w:rsidR="00021690" w:rsidRDefault="00021690" w:rsidP="0002169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Just to give you a little excitement about CSS, I'm going to give you a small conventional CSS Hello World program, You can try it using Demo link.</w:t>
      </w:r>
    </w:p>
    <w:p w:rsidR="00021690" w:rsidRDefault="00D56B87" w:rsidP="00021690">
      <w:pPr>
        <w:jc w:val="right"/>
        <w:rPr>
          <w:rFonts w:ascii="Arial" w:hAnsi="Arial" w:cs="Arial"/>
          <w:sz w:val="18"/>
          <w:szCs w:val="18"/>
        </w:rPr>
      </w:pPr>
      <w:hyperlink r:id="rId152" w:tgtFrame="_blank" w:history="1">
        <w:r w:rsidR="00021690">
          <w:rPr>
            <w:rStyle w:val="Hyperlink"/>
            <w:rFonts w:ascii="Arial" w:hAnsi="Arial" w:cs="Arial"/>
            <w:color w:val="FFFFFF"/>
            <w:sz w:val="18"/>
            <w:szCs w:val="18"/>
            <w:bdr w:val="single" w:sz="2" w:space="2" w:color="F05C02" w:frame="1"/>
            <w:shd w:val="clear" w:color="auto" w:fill="A44170"/>
          </w:rPr>
          <w:t>Live Demo</w:t>
        </w:r>
      </w:hyperlink>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This is document title</w:t>
      </w:r>
      <w:r>
        <w:rPr>
          <w:rStyle w:val="tag"/>
          <w:color w:val="000088"/>
          <w:sz w:val="23"/>
          <w:szCs w:val="23"/>
        </w:rPr>
        <w:t>&lt;/title&gt;</w:t>
      </w:r>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h1 </w:t>
      </w:r>
      <w:r>
        <w:rPr>
          <w:rStyle w:val="pun"/>
          <w:color w:val="666600"/>
          <w:sz w:val="23"/>
          <w:szCs w:val="23"/>
        </w:rPr>
        <w:t>{</w:t>
      </w:r>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color</w:t>
      </w:r>
      <w:r>
        <w:rPr>
          <w:rStyle w:val="pun"/>
          <w:color w:val="666600"/>
          <w:sz w:val="23"/>
          <w:szCs w:val="23"/>
        </w:rPr>
        <w:t>:</w:t>
      </w:r>
      <w:r>
        <w:rPr>
          <w:rStyle w:val="pln"/>
          <w:color w:val="000000"/>
          <w:sz w:val="23"/>
          <w:szCs w:val="23"/>
        </w:rPr>
        <w:t xml:space="preserve"> </w:t>
      </w:r>
      <w:r>
        <w:rPr>
          <w:rStyle w:val="com"/>
          <w:color w:val="880000"/>
          <w:sz w:val="23"/>
          <w:szCs w:val="23"/>
        </w:rPr>
        <w:t xml:space="preserve">#36CFFF; </w:t>
      </w:r>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ab/>
      </w:r>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&lt;h1&gt;</w:t>
      </w:r>
      <w:r>
        <w:rPr>
          <w:rStyle w:val="pln"/>
          <w:color w:val="000000"/>
          <w:sz w:val="23"/>
          <w:szCs w:val="23"/>
        </w:rPr>
        <w:t>Hello World!</w:t>
      </w:r>
      <w:r>
        <w:rPr>
          <w:rStyle w:val="tag"/>
          <w:color w:val="000088"/>
          <w:sz w:val="23"/>
          <w:szCs w:val="23"/>
        </w:rPr>
        <w:t>&lt;/h1&gt;</w:t>
      </w:r>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ab/>
      </w:r>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1F2B2C" w:rsidRDefault="001F2B2C" w:rsidP="00021690">
      <w:pPr>
        <w:pStyle w:val="Heading2"/>
        <w:rPr>
          <w:rFonts w:ascii="Arial" w:hAnsi="Arial" w:cs="Arial"/>
          <w:b w:val="0"/>
          <w:bCs w:val="0"/>
          <w:sz w:val="30"/>
          <w:szCs w:val="30"/>
        </w:rPr>
      </w:pPr>
    </w:p>
    <w:p w:rsidR="00021690" w:rsidRDefault="00021690" w:rsidP="00021690">
      <w:pPr>
        <w:pStyle w:val="Heading2"/>
        <w:rPr>
          <w:rFonts w:ascii="Arial" w:hAnsi="Arial" w:cs="Arial"/>
          <w:b w:val="0"/>
          <w:bCs w:val="0"/>
          <w:sz w:val="30"/>
          <w:szCs w:val="30"/>
        </w:rPr>
      </w:pPr>
      <w:r>
        <w:rPr>
          <w:rFonts w:ascii="Arial" w:hAnsi="Arial" w:cs="Arial"/>
          <w:b w:val="0"/>
          <w:bCs w:val="0"/>
          <w:sz w:val="30"/>
          <w:szCs w:val="30"/>
        </w:rPr>
        <w:lastRenderedPageBreak/>
        <w:t>Applications of CSS</w:t>
      </w:r>
    </w:p>
    <w:p w:rsidR="00021690" w:rsidRDefault="00021690" w:rsidP="0002169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mentioned before, CSS is one of the most widely used style language over the web. I'm going to list few of them here:</w:t>
      </w:r>
    </w:p>
    <w:p w:rsidR="00021690" w:rsidRDefault="00021690" w:rsidP="00021690">
      <w:pPr>
        <w:pStyle w:val="NormalWeb"/>
        <w:numPr>
          <w:ilvl w:val="0"/>
          <w:numId w:val="44"/>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CSS saves time</w:t>
      </w:r>
      <w:r>
        <w:rPr>
          <w:rFonts w:ascii="Arial" w:hAnsi="Arial" w:cs="Arial"/>
          <w:color w:val="000000"/>
          <w:sz w:val="18"/>
          <w:szCs w:val="18"/>
        </w:rPr>
        <w:t> - You can write CSS once and then reuse same sheet in multiple HTML pages. You can define a style for each HTML element and apply it to as many Web pages as you want.</w:t>
      </w:r>
    </w:p>
    <w:p w:rsidR="00021690" w:rsidRDefault="00021690" w:rsidP="00021690">
      <w:pPr>
        <w:pStyle w:val="NormalWeb"/>
        <w:numPr>
          <w:ilvl w:val="0"/>
          <w:numId w:val="44"/>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Pages load faster</w:t>
      </w:r>
      <w:r>
        <w:rPr>
          <w:rFonts w:ascii="Arial" w:hAnsi="Arial" w:cs="Arial"/>
          <w:color w:val="000000"/>
          <w:sz w:val="18"/>
          <w:szCs w:val="18"/>
        </w:rPr>
        <w:t> - If you are using CSS, you do not need to write HTML tag attributes every time. Just write one CSS rule of a tag and apply it to all the occurrences of that tag. So less code means faster download times.</w:t>
      </w:r>
    </w:p>
    <w:p w:rsidR="00021690" w:rsidRDefault="00021690" w:rsidP="00021690">
      <w:pPr>
        <w:pStyle w:val="NormalWeb"/>
        <w:numPr>
          <w:ilvl w:val="0"/>
          <w:numId w:val="44"/>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Easy maintenance</w:t>
      </w:r>
      <w:r>
        <w:rPr>
          <w:rFonts w:ascii="Arial" w:hAnsi="Arial" w:cs="Arial"/>
          <w:color w:val="000000"/>
          <w:sz w:val="18"/>
          <w:szCs w:val="18"/>
        </w:rPr>
        <w:t> - To make a global change, simply change the style, and all elements in all the web pages will be updated automatically.</w:t>
      </w:r>
    </w:p>
    <w:p w:rsidR="00021690" w:rsidRDefault="00021690" w:rsidP="00021690">
      <w:pPr>
        <w:pStyle w:val="NormalWeb"/>
        <w:numPr>
          <w:ilvl w:val="0"/>
          <w:numId w:val="44"/>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Superior styles to HTML</w:t>
      </w:r>
      <w:r>
        <w:rPr>
          <w:rFonts w:ascii="Arial" w:hAnsi="Arial" w:cs="Arial"/>
          <w:color w:val="000000"/>
          <w:sz w:val="18"/>
          <w:szCs w:val="18"/>
        </w:rPr>
        <w:t> - CSS has a much wider array of attributes than HTML, so you can give a far better look to your HTML page in comparison to HTML attributes.</w:t>
      </w:r>
    </w:p>
    <w:p w:rsidR="00021690" w:rsidRDefault="00021690" w:rsidP="00021690">
      <w:pPr>
        <w:pStyle w:val="NormalWeb"/>
        <w:numPr>
          <w:ilvl w:val="0"/>
          <w:numId w:val="44"/>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Multiple Device Compatibility</w:t>
      </w:r>
      <w:r>
        <w:rPr>
          <w:rFonts w:ascii="Arial" w:hAnsi="Arial" w:cs="Arial"/>
          <w:color w:val="000000"/>
          <w:sz w:val="18"/>
          <w:szCs w:val="18"/>
        </w:rPr>
        <w:t> - Style sheets allow content to be optimized for more than one type of device. By using the same HTML document, different versions of a website can be presented for handheld devices such as PDAs and cell phones or for printing.</w:t>
      </w:r>
    </w:p>
    <w:p w:rsidR="00021690" w:rsidRDefault="00021690" w:rsidP="00021690">
      <w:pPr>
        <w:pStyle w:val="NormalWeb"/>
        <w:numPr>
          <w:ilvl w:val="0"/>
          <w:numId w:val="44"/>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Global web standards </w:t>
      </w:r>
      <w:r>
        <w:rPr>
          <w:rFonts w:ascii="Arial" w:hAnsi="Arial" w:cs="Arial"/>
          <w:color w:val="000000"/>
          <w:sz w:val="18"/>
          <w:szCs w:val="18"/>
        </w:rPr>
        <w:t>- Now HTML attributes are being deprecated and it is being recommended to use CSS. So its a good idea to start using CSS in all the HTML pages to make them compatible to future browsers.</w:t>
      </w:r>
    </w:p>
    <w:p w:rsidR="00021690" w:rsidRPr="00021690" w:rsidRDefault="00021690" w:rsidP="00021690">
      <w:pPr>
        <w:spacing w:before="120" w:after="144" w:line="240" w:lineRule="auto"/>
        <w:ind w:left="48" w:right="48"/>
        <w:jc w:val="both"/>
        <w:rPr>
          <w:rFonts w:ascii="Arial" w:eastAsia="Times New Roman" w:hAnsi="Arial" w:cs="Arial"/>
          <w:color w:val="000000"/>
          <w:sz w:val="24"/>
          <w:szCs w:val="24"/>
          <w:lang w:eastAsia="en-IN"/>
        </w:rPr>
      </w:pPr>
      <w:r w:rsidRPr="00021690">
        <w:rPr>
          <w:rFonts w:ascii="Arial" w:eastAsia="Times New Roman" w:hAnsi="Arial" w:cs="Arial"/>
          <w:b/>
          <w:bCs/>
          <w:color w:val="000000"/>
          <w:sz w:val="24"/>
          <w:szCs w:val="24"/>
          <w:lang w:eastAsia="en-IN"/>
        </w:rPr>
        <w:t>C</w:t>
      </w:r>
      <w:r w:rsidRPr="00021690">
        <w:rPr>
          <w:rFonts w:ascii="Arial" w:eastAsia="Times New Roman" w:hAnsi="Arial" w:cs="Arial"/>
          <w:color w:val="000000"/>
          <w:sz w:val="24"/>
          <w:szCs w:val="24"/>
          <w:lang w:eastAsia="en-IN"/>
        </w:rPr>
        <w:t>ascading </w:t>
      </w:r>
      <w:r w:rsidRPr="00021690">
        <w:rPr>
          <w:rFonts w:ascii="Arial" w:eastAsia="Times New Roman" w:hAnsi="Arial" w:cs="Arial"/>
          <w:b/>
          <w:bCs/>
          <w:color w:val="000000"/>
          <w:sz w:val="24"/>
          <w:szCs w:val="24"/>
          <w:lang w:eastAsia="en-IN"/>
        </w:rPr>
        <w:t>S</w:t>
      </w:r>
      <w:r w:rsidRPr="00021690">
        <w:rPr>
          <w:rFonts w:ascii="Arial" w:eastAsia="Times New Roman" w:hAnsi="Arial" w:cs="Arial"/>
          <w:color w:val="000000"/>
          <w:sz w:val="24"/>
          <w:szCs w:val="24"/>
          <w:lang w:eastAsia="en-IN"/>
        </w:rPr>
        <w:t>tyle </w:t>
      </w:r>
      <w:r w:rsidRPr="00021690">
        <w:rPr>
          <w:rFonts w:ascii="Arial" w:eastAsia="Times New Roman" w:hAnsi="Arial" w:cs="Arial"/>
          <w:b/>
          <w:bCs/>
          <w:color w:val="000000"/>
          <w:sz w:val="24"/>
          <w:szCs w:val="24"/>
          <w:lang w:eastAsia="en-IN"/>
        </w:rPr>
        <w:t>S</w:t>
      </w:r>
      <w:r w:rsidRPr="00021690">
        <w:rPr>
          <w:rFonts w:ascii="Arial" w:eastAsia="Times New Roman" w:hAnsi="Arial" w:cs="Arial"/>
          <w:color w:val="000000"/>
          <w:sz w:val="24"/>
          <w:szCs w:val="24"/>
          <w:lang w:eastAsia="en-IN"/>
        </w:rPr>
        <w:t>heets, fondly referred to as CSS, is a simple design language intended to simplify the process of making web pages presentable.</w:t>
      </w:r>
    </w:p>
    <w:p w:rsidR="00021690" w:rsidRPr="00021690" w:rsidRDefault="00021690" w:rsidP="00021690">
      <w:pPr>
        <w:spacing w:before="120" w:after="144" w:line="240" w:lineRule="auto"/>
        <w:ind w:left="48" w:right="48"/>
        <w:jc w:val="both"/>
        <w:rPr>
          <w:rFonts w:ascii="Arial" w:eastAsia="Times New Roman" w:hAnsi="Arial" w:cs="Arial"/>
          <w:color w:val="000000"/>
          <w:sz w:val="24"/>
          <w:szCs w:val="24"/>
          <w:lang w:eastAsia="en-IN"/>
        </w:rPr>
      </w:pPr>
      <w:r w:rsidRPr="00021690">
        <w:rPr>
          <w:rFonts w:ascii="Arial" w:eastAsia="Times New Roman" w:hAnsi="Arial" w:cs="Arial"/>
          <w:color w:val="000000"/>
          <w:sz w:val="24"/>
          <w:szCs w:val="24"/>
          <w:lang w:eastAsia="en-IN"/>
        </w:rPr>
        <w:t>CSS handles the look and feel part of a web page. Using CSS, you can control the color of the text, the style of fonts, the spacing between paragraphs, how columns are sized and laid out, what background images or colors are used, layout designs,variations in display for different devices and screen sizes as well as a variety of other effects.</w:t>
      </w:r>
    </w:p>
    <w:p w:rsidR="00021690" w:rsidRPr="00021690" w:rsidRDefault="00021690" w:rsidP="00021690">
      <w:pPr>
        <w:spacing w:before="120" w:after="144" w:line="240" w:lineRule="auto"/>
        <w:ind w:left="48" w:right="48"/>
        <w:jc w:val="both"/>
        <w:rPr>
          <w:rFonts w:ascii="Arial" w:eastAsia="Times New Roman" w:hAnsi="Arial" w:cs="Arial"/>
          <w:color w:val="000000"/>
          <w:sz w:val="24"/>
          <w:szCs w:val="24"/>
          <w:lang w:eastAsia="en-IN"/>
        </w:rPr>
      </w:pPr>
      <w:r w:rsidRPr="00021690">
        <w:rPr>
          <w:rFonts w:ascii="Arial" w:eastAsia="Times New Roman" w:hAnsi="Arial" w:cs="Arial"/>
          <w:color w:val="000000"/>
          <w:sz w:val="24"/>
          <w:szCs w:val="24"/>
          <w:lang w:eastAsia="en-IN"/>
        </w:rPr>
        <w:t>CSS is easy to learn and understand but it provides powerful control over the presentation of an HTML document. Most commonly, CSS is combined with the markup languages HTML or XHTML.</w:t>
      </w:r>
    </w:p>
    <w:p w:rsidR="00021690" w:rsidRPr="00021690" w:rsidRDefault="00021690" w:rsidP="00021690">
      <w:pPr>
        <w:spacing w:before="100" w:beforeAutospacing="1" w:after="100" w:afterAutospacing="1" w:line="240" w:lineRule="auto"/>
        <w:outlineLvl w:val="1"/>
        <w:rPr>
          <w:rFonts w:ascii="Arial" w:eastAsia="Times New Roman" w:hAnsi="Arial" w:cs="Arial"/>
          <w:sz w:val="30"/>
          <w:szCs w:val="30"/>
          <w:lang w:eastAsia="en-IN"/>
        </w:rPr>
      </w:pPr>
      <w:r w:rsidRPr="00021690">
        <w:rPr>
          <w:rFonts w:ascii="Arial" w:eastAsia="Times New Roman" w:hAnsi="Arial" w:cs="Arial"/>
          <w:sz w:val="30"/>
          <w:szCs w:val="30"/>
          <w:lang w:eastAsia="en-IN"/>
        </w:rPr>
        <w:t>Advantages of CSS</w:t>
      </w:r>
    </w:p>
    <w:p w:rsidR="00021690" w:rsidRPr="00021690" w:rsidRDefault="00021690" w:rsidP="00021690">
      <w:pPr>
        <w:numPr>
          <w:ilvl w:val="0"/>
          <w:numId w:val="45"/>
        </w:numPr>
        <w:spacing w:before="120" w:after="144" w:line="240" w:lineRule="auto"/>
        <w:ind w:left="768" w:right="48"/>
        <w:jc w:val="both"/>
        <w:rPr>
          <w:rFonts w:ascii="Arial" w:eastAsia="Times New Roman" w:hAnsi="Arial" w:cs="Arial"/>
          <w:color w:val="000000"/>
          <w:sz w:val="18"/>
          <w:szCs w:val="18"/>
          <w:lang w:eastAsia="en-IN"/>
        </w:rPr>
      </w:pPr>
      <w:r w:rsidRPr="00021690">
        <w:rPr>
          <w:rFonts w:ascii="Arial" w:eastAsia="Times New Roman" w:hAnsi="Arial" w:cs="Arial"/>
          <w:b/>
          <w:bCs/>
          <w:color w:val="000000"/>
          <w:sz w:val="18"/>
          <w:szCs w:val="18"/>
          <w:lang w:eastAsia="en-IN"/>
        </w:rPr>
        <w:t>CSS saves time</w:t>
      </w:r>
      <w:r w:rsidRPr="00021690">
        <w:rPr>
          <w:rFonts w:ascii="Arial" w:eastAsia="Times New Roman" w:hAnsi="Arial" w:cs="Arial"/>
          <w:color w:val="000000"/>
          <w:sz w:val="18"/>
          <w:szCs w:val="18"/>
          <w:lang w:eastAsia="en-IN"/>
        </w:rPr>
        <w:t> − You can write CSS once and then reuse same sheet in multiple HTML pages. You can define a style for each HTML element and apply it to as many Web pages as you want.</w:t>
      </w:r>
    </w:p>
    <w:p w:rsidR="00021690" w:rsidRPr="00021690" w:rsidRDefault="00021690" w:rsidP="00021690">
      <w:pPr>
        <w:numPr>
          <w:ilvl w:val="0"/>
          <w:numId w:val="45"/>
        </w:numPr>
        <w:spacing w:before="120" w:after="144" w:line="240" w:lineRule="auto"/>
        <w:ind w:left="768" w:right="48"/>
        <w:jc w:val="both"/>
        <w:rPr>
          <w:rFonts w:ascii="Arial" w:eastAsia="Times New Roman" w:hAnsi="Arial" w:cs="Arial"/>
          <w:color w:val="000000"/>
          <w:sz w:val="18"/>
          <w:szCs w:val="18"/>
          <w:lang w:eastAsia="en-IN"/>
        </w:rPr>
      </w:pPr>
      <w:r w:rsidRPr="00021690">
        <w:rPr>
          <w:rFonts w:ascii="Arial" w:eastAsia="Times New Roman" w:hAnsi="Arial" w:cs="Arial"/>
          <w:b/>
          <w:bCs/>
          <w:color w:val="000000"/>
          <w:sz w:val="18"/>
          <w:szCs w:val="18"/>
          <w:lang w:eastAsia="en-IN"/>
        </w:rPr>
        <w:t>Pages load faster</w:t>
      </w:r>
      <w:r w:rsidRPr="00021690">
        <w:rPr>
          <w:rFonts w:ascii="Arial" w:eastAsia="Times New Roman" w:hAnsi="Arial" w:cs="Arial"/>
          <w:color w:val="000000"/>
          <w:sz w:val="18"/>
          <w:szCs w:val="18"/>
          <w:lang w:eastAsia="en-IN"/>
        </w:rPr>
        <w:t> − If you are using CSS, you do not need to write HTML tag attributes every time. Just write one CSS rule of a tag and apply it to all the occurrences of that tag. So less code means faster download times.</w:t>
      </w:r>
    </w:p>
    <w:p w:rsidR="00021690" w:rsidRPr="00021690" w:rsidRDefault="00021690" w:rsidP="00021690">
      <w:pPr>
        <w:numPr>
          <w:ilvl w:val="0"/>
          <w:numId w:val="45"/>
        </w:numPr>
        <w:spacing w:before="120" w:after="144" w:line="240" w:lineRule="auto"/>
        <w:ind w:left="768" w:right="48"/>
        <w:jc w:val="both"/>
        <w:rPr>
          <w:rFonts w:ascii="Arial" w:eastAsia="Times New Roman" w:hAnsi="Arial" w:cs="Arial"/>
          <w:color w:val="000000"/>
          <w:sz w:val="18"/>
          <w:szCs w:val="18"/>
          <w:lang w:eastAsia="en-IN"/>
        </w:rPr>
      </w:pPr>
      <w:r w:rsidRPr="00021690">
        <w:rPr>
          <w:rFonts w:ascii="Arial" w:eastAsia="Times New Roman" w:hAnsi="Arial" w:cs="Arial"/>
          <w:b/>
          <w:bCs/>
          <w:color w:val="000000"/>
          <w:sz w:val="18"/>
          <w:szCs w:val="18"/>
          <w:lang w:eastAsia="en-IN"/>
        </w:rPr>
        <w:t>Easy maintenance</w:t>
      </w:r>
      <w:r w:rsidRPr="00021690">
        <w:rPr>
          <w:rFonts w:ascii="Arial" w:eastAsia="Times New Roman" w:hAnsi="Arial" w:cs="Arial"/>
          <w:color w:val="000000"/>
          <w:sz w:val="18"/>
          <w:szCs w:val="18"/>
          <w:lang w:eastAsia="en-IN"/>
        </w:rPr>
        <w:t> − To make a global change, simply change the style, and all elements in all the web pages will be updated automatically.</w:t>
      </w:r>
    </w:p>
    <w:p w:rsidR="00021690" w:rsidRPr="00021690" w:rsidRDefault="00021690" w:rsidP="00021690">
      <w:pPr>
        <w:numPr>
          <w:ilvl w:val="0"/>
          <w:numId w:val="45"/>
        </w:numPr>
        <w:spacing w:before="120" w:after="144" w:line="240" w:lineRule="auto"/>
        <w:ind w:left="768" w:right="48"/>
        <w:jc w:val="both"/>
        <w:rPr>
          <w:rFonts w:ascii="Arial" w:eastAsia="Times New Roman" w:hAnsi="Arial" w:cs="Arial"/>
          <w:color w:val="000000"/>
          <w:sz w:val="18"/>
          <w:szCs w:val="18"/>
          <w:lang w:eastAsia="en-IN"/>
        </w:rPr>
      </w:pPr>
      <w:r w:rsidRPr="00021690">
        <w:rPr>
          <w:rFonts w:ascii="Arial" w:eastAsia="Times New Roman" w:hAnsi="Arial" w:cs="Arial"/>
          <w:b/>
          <w:bCs/>
          <w:color w:val="000000"/>
          <w:sz w:val="18"/>
          <w:szCs w:val="18"/>
          <w:lang w:eastAsia="en-IN"/>
        </w:rPr>
        <w:t>Superior styles to HTML</w:t>
      </w:r>
      <w:r w:rsidRPr="00021690">
        <w:rPr>
          <w:rFonts w:ascii="Arial" w:eastAsia="Times New Roman" w:hAnsi="Arial" w:cs="Arial"/>
          <w:color w:val="000000"/>
          <w:sz w:val="18"/>
          <w:szCs w:val="18"/>
          <w:lang w:eastAsia="en-IN"/>
        </w:rPr>
        <w:t> − CSS has a much wider array of attributes than HTML, so you can give a far better look to your HTML page in comparison to HTML attributes.</w:t>
      </w:r>
    </w:p>
    <w:p w:rsidR="00021690" w:rsidRPr="00021690" w:rsidRDefault="00021690" w:rsidP="00021690">
      <w:pPr>
        <w:numPr>
          <w:ilvl w:val="0"/>
          <w:numId w:val="45"/>
        </w:numPr>
        <w:spacing w:before="120" w:after="144" w:line="240" w:lineRule="auto"/>
        <w:ind w:left="768" w:right="48"/>
        <w:jc w:val="both"/>
        <w:rPr>
          <w:rFonts w:ascii="Arial" w:eastAsia="Times New Roman" w:hAnsi="Arial" w:cs="Arial"/>
          <w:color w:val="000000"/>
          <w:sz w:val="18"/>
          <w:szCs w:val="18"/>
          <w:lang w:eastAsia="en-IN"/>
        </w:rPr>
      </w:pPr>
      <w:r w:rsidRPr="00021690">
        <w:rPr>
          <w:rFonts w:ascii="Arial" w:eastAsia="Times New Roman" w:hAnsi="Arial" w:cs="Arial"/>
          <w:b/>
          <w:bCs/>
          <w:color w:val="000000"/>
          <w:sz w:val="18"/>
          <w:szCs w:val="18"/>
          <w:lang w:eastAsia="en-IN"/>
        </w:rPr>
        <w:t>Multiple Device Compatibility</w:t>
      </w:r>
      <w:r w:rsidRPr="00021690">
        <w:rPr>
          <w:rFonts w:ascii="Arial" w:eastAsia="Times New Roman" w:hAnsi="Arial" w:cs="Arial"/>
          <w:color w:val="000000"/>
          <w:sz w:val="18"/>
          <w:szCs w:val="18"/>
          <w:lang w:eastAsia="en-IN"/>
        </w:rPr>
        <w:t> − Style sheets allow content to be optimized for more than one type of device. By using the same HTML document, different versions of a website can be presented for handheld devices such as PDAs and cell phones or for printing.</w:t>
      </w:r>
    </w:p>
    <w:p w:rsidR="00021690" w:rsidRPr="00021690" w:rsidRDefault="00021690" w:rsidP="00021690">
      <w:pPr>
        <w:numPr>
          <w:ilvl w:val="0"/>
          <w:numId w:val="45"/>
        </w:numPr>
        <w:spacing w:before="120" w:after="144" w:line="240" w:lineRule="auto"/>
        <w:ind w:left="768" w:right="48"/>
        <w:jc w:val="both"/>
        <w:rPr>
          <w:rFonts w:ascii="Arial" w:eastAsia="Times New Roman" w:hAnsi="Arial" w:cs="Arial"/>
          <w:color w:val="000000"/>
          <w:sz w:val="18"/>
          <w:szCs w:val="18"/>
          <w:lang w:eastAsia="en-IN"/>
        </w:rPr>
      </w:pPr>
      <w:r w:rsidRPr="00021690">
        <w:rPr>
          <w:rFonts w:ascii="Arial" w:eastAsia="Times New Roman" w:hAnsi="Arial" w:cs="Arial"/>
          <w:b/>
          <w:bCs/>
          <w:color w:val="000000"/>
          <w:sz w:val="18"/>
          <w:szCs w:val="18"/>
          <w:lang w:eastAsia="en-IN"/>
        </w:rPr>
        <w:t>Global web standards</w:t>
      </w:r>
      <w:r w:rsidRPr="00021690">
        <w:rPr>
          <w:rFonts w:ascii="Arial" w:eastAsia="Times New Roman" w:hAnsi="Arial" w:cs="Arial"/>
          <w:color w:val="000000"/>
          <w:sz w:val="18"/>
          <w:szCs w:val="18"/>
          <w:lang w:eastAsia="en-IN"/>
        </w:rPr>
        <w:t> − Now HTML attributes are being deprecated and it is being recommended to use CSS. So its a good idea to start using CSS in all the HTML pages to make them compatible to future browsers.</w:t>
      </w:r>
    </w:p>
    <w:p w:rsidR="00021690" w:rsidRPr="00021690" w:rsidRDefault="00021690" w:rsidP="00021690">
      <w:pPr>
        <w:spacing w:before="100" w:beforeAutospacing="1" w:after="100" w:afterAutospacing="1" w:line="240" w:lineRule="auto"/>
        <w:outlineLvl w:val="1"/>
        <w:rPr>
          <w:rFonts w:ascii="Arial" w:eastAsia="Times New Roman" w:hAnsi="Arial" w:cs="Arial"/>
          <w:sz w:val="30"/>
          <w:szCs w:val="30"/>
          <w:lang w:eastAsia="en-IN"/>
        </w:rPr>
      </w:pPr>
      <w:r w:rsidRPr="00021690">
        <w:rPr>
          <w:rFonts w:ascii="Arial" w:eastAsia="Times New Roman" w:hAnsi="Arial" w:cs="Arial"/>
          <w:sz w:val="30"/>
          <w:szCs w:val="30"/>
          <w:lang w:eastAsia="en-IN"/>
        </w:rPr>
        <w:lastRenderedPageBreak/>
        <w:t>Who Creates and Maintains CSS?</w:t>
      </w:r>
    </w:p>
    <w:p w:rsidR="00021690" w:rsidRPr="00021690" w:rsidRDefault="00021690" w:rsidP="00021690">
      <w:pPr>
        <w:spacing w:before="120" w:after="144" w:line="240" w:lineRule="auto"/>
        <w:ind w:left="48" w:right="48"/>
        <w:jc w:val="both"/>
        <w:rPr>
          <w:rFonts w:ascii="Arial" w:eastAsia="Times New Roman" w:hAnsi="Arial" w:cs="Arial"/>
          <w:color w:val="000000"/>
          <w:sz w:val="24"/>
          <w:szCs w:val="24"/>
          <w:lang w:eastAsia="en-IN"/>
        </w:rPr>
      </w:pPr>
      <w:r w:rsidRPr="00021690">
        <w:rPr>
          <w:rFonts w:ascii="Arial" w:eastAsia="Times New Roman" w:hAnsi="Arial" w:cs="Arial"/>
          <w:color w:val="000000"/>
          <w:sz w:val="24"/>
          <w:szCs w:val="24"/>
          <w:lang w:eastAsia="en-IN"/>
        </w:rPr>
        <w:t>CSS is created and maintained through a group of people within the W3C called the CSS Working Group. The CSS Working Group creates documents called specifications. When a specification has been discussed and officially ratified by the W3C members, it becomes a recommendation.</w:t>
      </w:r>
    </w:p>
    <w:p w:rsidR="00021690" w:rsidRPr="00021690" w:rsidRDefault="00021690" w:rsidP="00021690">
      <w:pPr>
        <w:spacing w:before="120" w:after="144" w:line="240" w:lineRule="auto"/>
        <w:ind w:left="48" w:right="48"/>
        <w:jc w:val="both"/>
        <w:rPr>
          <w:rFonts w:ascii="Arial" w:eastAsia="Times New Roman" w:hAnsi="Arial" w:cs="Arial"/>
          <w:color w:val="000000"/>
          <w:sz w:val="24"/>
          <w:szCs w:val="24"/>
          <w:lang w:eastAsia="en-IN"/>
        </w:rPr>
      </w:pPr>
      <w:r w:rsidRPr="00021690">
        <w:rPr>
          <w:rFonts w:ascii="Arial" w:eastAsia="Times New Roman" w:hAnsi="Arial" w:cs="Arial"/>
          <w:color w:val="000000"/>
          <w:sz w:val="24"/>
          <w:szCs w:val="24"/>
          <w:lang w:eastAsia="en-IN"/>
        </w:rPr>
        <w:t>These ratified specifications are called recommendations because the W3C has no control over the actual implementation of the language. Independent companies and organizations create that software.</w:t>
      </w:r>
    </w:p>
    <w:p w:rsidR="00021690" w:rsidRPr="00021690" w:rsidRDefault="00021690" w:rsidP="00021690">
      <w:pPr>
        <w:spacing w:before="120" w:after="144" w:line="240" w:lineRule="auto"/>
        <w:ind w:left="48" w:right="48"/>
        <w:jc w:val="both"/>
        <w:rPr>
          <w:rFonts w:ascii="Arial" w:eastAsia="Times New Roman" w:hAnsi="Arial" w:cs="Arial"/>
          <w:color w:val="000000"/>
          <w:sz w:val="24"/>
          <w:szCs w:val="24"/>
          <w:lang w:eastAsia="en-IN"/>
        </w:rPr>
      </w:pPr>
      <w:r w:rsidRPr="00021690">
        <w:rPr>
          <w:rFonts w:ascii="Arial" w:eastAsia="Times New Roman" w:hAnsi="Arial" w:cs="Arial"/>
          <w:b/>
          <w:bCs/>
          <w:color w:val="000000"/>
          <w:sz w:val="24"/>
          <w:szCs w:val="24"/>
          <w:lang w:eastAsia="en-IN"/>
        </w:rPr>
        <w:t>NOTE</w:t>
      </w:r>
      <w:r w:rsidRPr="00021690">
        <w:rPr>
          <w:rFonts w:ascii="Arial" w:eastAsia="Times New Roman" w:hAnsi="Arial" w:cs="Arial"/>
          <w:color w:val="000000"/>
          <w:sz w:val="24"/>
          <w:szCs w:val="24"/>
          <w:lang w:eastAsia="en-IN"/>
        </w:rPr>
        <w:t> − The World Wide Web Consortium, or W3C is a group that makes recommendations about how the Internet works and how it should evolve.</w:t>
      </w:r>
    </w:p>
    <w:p w:rsidR="00021690" w:rsidRPr="00021690" w:rsidRDefault="00021690" w:rsidP="00021690">
      <w:pPr>
        <w:spacing w:before="100" w:beforeAutospacing="1" w:after="100" w:afterAutospacing="1" w:line="240" w:lineRule="auto"/>
        <w:outlineLvl w:val="1"/>
        <w:rPr>
          <w:rFonts w:ascii="Arial" w:eastAsia="Times New Roman" w:hAnsi="Arial" w:cs="Arial"/>
          <w:sz w:val="30"/>
          <w:szCs w:val="30"/>
          <w:lang w:eastAsia="en-IN"/>
        </w:rPr>
      </w:pPr>
      <w:r w:rsidRPr="00021690">
        <w:rPr>
          <w:rFonts w:ascii="Arial" w:eastAsia="Times New Roman" w:hAnsi="Arial" w:cs="Arial"/>
          <w:sz w:val="30"/>
          <w:szCs w:val="30"/>
          <w:lang w:eastAsia="en-IN"/>
        </w:rPr>
        <w:t>CSS Versions</w:t>
      </w:r>
    </w:p>
    <w:p w:rsidR="00021690" w:rsidRPr="00021690" w:rsidRDefault="00021690" w:rsidP="00021690">
      <w:pPr>
        <w:spacing w:before="120" w:after="144" w:line="240" w:lineRule="auto"/>
        <w:ind w:left="48" w:right="48"/>
        <w:jc w:val="both"/>
        <w:rPr>
          <w:rFonts w:ascii="Arial" w:eastAsia="Times New Roman" w:hAnsi="Arial" w:cs="Arial"/>
          <w:color w:val="000000"/>
          <w:sz w:val="24"/>
          <w:szCs w:val="24"/>
          <w:lang w:eastAsia="en-IN"/>
        </w:rPr>
      </w:pPr>
      <w:r w:rsidRPr="00021690">
        <w:rPr>
          <w:rFonts w:ascii="Arial" w:eastAsia="Times New Roman" w:hAnsi="Arial" w:cs="Arial"/>
          <w:color w:val="000000"/>
          <w:sz w:val="24"/>
          <w:szCs w:val="24"/>
          <w:lang w:eastAsia="en-IN"/>
        </w:rPr>
        <w:t>Cascading Style Sheets level 1 (CSS1) came out of W3C as a recommendation in December 1996. This version describes the CSS language as well as a simple visual formatting model for all the HTML tags.</w:t>
      </w:r>
    </w:p>
    <w:p w:rsidR="00021690" w:rsidRPr="00021690" w:rsidRDefault="00021690" w:rsidP="00021690">
      <w:pPr>
        <w:spacing w:before="120" w:after="144" w:line="240" w:lineRule="auto"/>
        <w:ind w:left="48" w:right="48"/>
        <w:jc w:val="both"/>
        <w:rPr>
          <w:rFonts w:ascii="Arial" w:eastAsia="Times New Roman" w:hAnsi="Arial" w:cs="Arial"/>
          <w:color w:val="000000"/>
          <w:sz w:val="24"/>
          <w:szCs w:val="24"/>
          <w:lang w:eastAsia="en-IN"/>
        </w:rPr>
      </w:pPr>
      <w:r w:rsidRPr="00021690">
        <w:rPr>
          <w:rFonts w:ascii="Arial" w:eastAsia="Times New Roman" w:hAnsi="Arial" w:cs="Arial"/>
          <w:color w:val="000000"/>
          <w:sz w:val="24"/>
          <w:szCs w:val="24"/>
          <w:lang w:eastAsia="en-IN"/>
        </w:rPr>
        <w:t>CSS2 became a W3C recommendation in May 1998 and builds on CSS1. This version adds support for media-specific style sheets e.g. printers and aural devices, downloadable fonts, element positioning and tables.</w:t>
      </w:r>
    </w:p>
    <w:p w:rsidR="00021690" w:rsidRDefault="00021690"/>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A CSS comprises of style rules that are interpreted by the browser and then applied to the corresponding elements in your document. A style rule is made of three parts −</w:t>
      </w:r>
    </w:p>
    <w:p w:rsidR="00E552E7" w:rsidRPr="00E552E7" w:rsidRDefault="00E552E7" w:rsidP="00E552E7">
      <w:pPr>
        <w:numPr>
          <w:ilvl w:val="0"/>
          <w:numId w:val="46"/>
        </w:numPr>
        <w:spacing w:before="120" w:after="144" w:line="240" w:lineRule="auto"/>
        <w:ind w:left="768" w:right="48"/>
        <w:jc w:val="both"/>
        <w:rPr>
          <w:rFonts w:ascii="Arial" w:eastAsia="Times New Roman" w:hAnsi="Arial" w:cs="Arial"/>
          <w:color w:val="000000"/>
          <w:sz w:val="18"/>
          <w:szCs w:val="18"/>
          <w:lang w:eastAsia="en-IN"/>
        </w:rPr>
      </w:pPr>
      <w:r w:rsidRPr="00E552E7">
        <w:rPr>
          <w:rFonts w:ascii="Arial" w:eastAsia="Times New Roman" w:hAnsi="Arial" w:cs="Arial"/>
          <w:b/>
          <w:bCs/>
          <w:color w:val="000000"/>
          <w:sz w:val="18"/>
          <w:szCs w:val="18"/>
          <w:lang w:eastAsia="en-IN"/>
        </w:rPr>
        <w:t>Selector</w:t>
      </w:r>
      <w:r w:rsidRPr="00E552E7">
        <w:rPr>
          <w:rFonts w:ascii="Arial" w:eastAsia="Times New Roman" w:hAnsi="Arial" w:cs="Arial"/>
          <w:color w:val="000000"/>
          <w:sz w:val="18"/>
          <w:szCs w:val="18"/>
          <w:lang w:eastAsia="en-IN"/>
        </w:rPr>
        <w:t> − A selector is an HTML tag at which a style will be applied. This could be any tag like &lt;h1&gt; or &lt;table&gt; etc.</w:t>
      </w:r>
    </w:p>
    <w:p w:rsidR="00E552E7" w:rsidRPr="00E552E7" w:rsidRDefault="00E552E7" w:rsidP="00E552E7">
      <w:pPr>
        <w:numPr>
          <w:ilvl w:val="0"/>
          <w:numId w:val="46"/>
        </w:numPr>
        <w:spacing w:before="120" w:after="144" w:line="240" w:lineRule="auto"/>
        <w:ind w:left="768" w:right="48"/>
        <w:jc w:val="both"/>
        <w:rPr>
          <w:rFonts w:ascii="Arial" w:eastAsia="Times New Roman" w:hAnsi="Arial" w:cs="Arial"/>
          <w:color w:val="000000"/>
          <w:sz w:val="18"/>
          <w:szCs w:val="18"/>
          <w:lang w:eastAsia="en-IN"/>
        </w:rPr>
      </w:pPr>
      <w:r w:rsidRPr="00E552E7">
        <w:rPr>
          <w:rFonts w:ascii="Arial" w:eastAsia="Times New Roman" w:hAnsi="Arial" w:cs="Arial"/>
          <w:b/>
          <w:bCs/>
          <w:color w:val="000000"/>
          <w:sz w:val="18"/>
          <w:szCs w:val="18"/>
          <w:lang w:eastAsia="en-IN"/>
        </w:rPr>
        <w:t>Property</w:t>
      </w:r>
      <w:r w:rsidRPr="00E552E7">
        <w:rPr>
          <w:rFonts w:ascii="Arial" w:eastAsia="Times New Roman" w:hAnsi="Arial" w:cs="Arial"/>
          <w:color w:val="000000"/>
          <w:sz w:val="18"/>
          <w:szCs w:val="18"/>
          <w:lang w:eastAsia="en-IN"/>
        </w:rPr>
        <w:t> − A property is a type of attribute of HTML tag. Put simply, all the HTML attributes are converted into CSS properties. They could be </w:t>
      </w:r>
      <w:r w:rsidRPr="00E552E7">
        <w:rPr>
          <w:rFonts w:ascii="Arial" w:eastAsia="Times New Roman" w:hAnsi="Arial" w:cs="Arial"/>
          <w:i/>
          <w:iCs/>
          <w:color w:val="000000"/>
          <w:sz w:val="18"/>
          <w:szCs w:val="18"/>
          <w:lang w:eastAsia="en-IN"/>
        </w:rPr>
        <w:t>color</w:t>
      </w:r>
      <w:r w:rsidRPr="00E552E7">
        <w:rPr>
          <w:rFonts w:ascii="Arial" w:eastAsia="Times New Roman" w:hAnsi="Arial" w:cs="Arial"/>
          <w:color w:val="000000"/>
          <w:sz w:val="18"/>
          <w:szCs w:val="18"/>
          <w:lang w:eastAsia="en-IN"/>
        </w:rPr>
        <w:t>, </w:t>
      </w:r>
      <w:r w:rsidRPr="00E552E7">
        <w:rPr>
          <w:rFonts w:ascii="Arial" w:eastAsia="Times New Roman" w:hAnsi="Arial" w:cs="Arial"/>
          <w:i/>
          <w:iCs/>
          <w:color w:val="000000"/>
          <w:sz w:val="18"/>
          <w:szCs w:val="18"/>
          <w:lang w:eastAsia="en-IN"/>
        </w:rPr>
        <w:t>border</w:t>
      </w:r>
      <w:r w:rsidRPr="00E552E7">
        <w:rPr>
          <w:rFonts w:ascii="Arial" w:eastAsia="Times New Roman" w:hAnsi="Arial" w:cs="Arial"/>
          <w:color w:val="000000"/>
          <w:sz w:val="18"/>
          <w:szCs w:val="18"/>
          <w:lang w:eastAsia="en-IN"/>
        </w:rPr>
        <w:t> etc.</w:t>
      </w:r>
    </w:p>
    <w:p w:rsidR="00E552E7" w:rsidRPr="00E552E7" w:rsidRDefault="00E552E7" w:rsidP="00E552E7">
      <w:pPr>
        <w:numPr>
          <w:ilvl w:val="0"/>
          <w:numId w:val="46"/>
        </w:numPr>
        <w:spacing w:before="120" w:after="144" w:line="240" w:lineRule="auto"/>
        <w:ind w:left="768" w:right="48"/>
        <w:jc w:val="both"/>
        <w:rPr>
          <w:rFonts w:ascii="Arial" w:eastAsia="Times New Roman" w:hAnsi="Arial" w:cs="Arial"/>
          <w:color w:val="000000"/>
          <w:sz w:val="18"/>
          <w:szCs w:val="18"/>
          <w:lang w:eastAsia="en-IN"/>
        </w:rPr>
      </w:pPr>
      <w:r w:rsidRPr="00E552E7">
        <w:rPr>
          <w:rFonts w:ascii="Arial" w:eastAsia="Times New Roman" w:hAnsi="Arial" w:cs="Arial"/>
          <w:b/>
          <w:bCs/>
          <w:color w:val="000000"/>
          <w:sz w:val="18"/>
          <w:szCs w:val="18"/>
          <w:lang w:eastAsia="en-IN"/>
        </w:rPr>
        <w:t>Value</w:t>
      </w:r>
      <w:r w:rsidRPr="00E552E7">
        <w:rPr>
          <w:rFonts w:ascii="Arial" w:eastAsia="Times New Roman" w:hAnsi="Arial" w:cs="Arial"/>
          <w:color w:val="000000"/>
          <w:sz w:val="18"/>
          <w:szCs w:val="18"/>
          <w:lang w:eastAsia="en-IN"/>
        </w:rPr>
        <w:t> − Values are assigned to properties. For example, </w:t>
      </w:r>
      <w:r w:rsidRPr="00E552E7">
        <w:rPr>
          <w:rFonts w:ascii="Arial" w:eastAsia="Times New Roman" w:hAnsi="Arial" w:cs="Arial"/>
          <w:i/>
          <w:iCs/>
          <w:color w:val="000000"/>
          <w:sz w:val="18"/>
          <w:szCs w:val="18"/>
          <w:lang w:eastAsia="en-IN"/>
        </w:rPr>
        <w:t>color</w:t>
      </w:r>
      <w:r w:rsidRPr="00E552E7">
        <w:rPr>
          <w:rFonts w:ascii="Arial" w:eastAsia="Times New Roman" w:hAnsi="Arial" w:cs="Arial"/>
          <w:color w:val="000000"/>
          <w:sz w:val="18"/>
          <w:szCs w:val="18"/>
          <w:lang w:eastAsia="en-IN"/>
        </w:rPr>
        <w:t> property can have value either </w:t>
      </w:r>
      <w:r w:rsidRPr="00E552E7">
        <w:rPr>
          <w:rFonts w:ascii="Arial" w:eastAsia="Times New Roman" w:hAnsi="Arial" w:cs="Arial"/>
          <w:i/>
          <w:iCs/>
          <w:color w:val="000000"/>
          <w:sz w:val="18"/>
          <w:szCs w:val="18"/>
          <w:lang w:eastAsia="en-IN"/>
        </w:rPr>
        <w:t>red</w:t>
      </w:r>
      <w:r w:rsidRPr="00E552E7">
        <w:rPr>
          <w:rFonts w:ascii="Arial" w:eastAsia="Times New Roman" w:hAnsi="Arial" w:cs="Arial"/>
          <w:color w:val="000000"/>
          <w:sz w:val="18"/>
          <w:szCs w:val="18"/>
          <w:lang w:eastAsia="en-IN"/>
        </w:rPr>
        <w:t> or </w:t>
      </w:r>
      <w:r w:rsidRPr="00E552E7">
        <w:rPr>
          <w:rFonts w:ascii="Arial" w:eastAsia="Times New Roman" w:hAnsi="Arial" w:cs="Arial"/>
          <w:i/>
          <w:iCs/>
          <w:color w:val="000000"/>
          <w:sz w:val="18"/>
          <w:szCs w:val="18"/>
          <w:lang w:eastAsia="en-IN"/>
        </w:rPr>
        <w:t>#F1F1F1</w:t>
      </w:r>
      <w:r w:rsidRPr="00E552E7">
        <w:rPr>
          <w:rFonts w:ascii="Arial" w:eastAsia="Times New Roman" w:hAnsi="Arial" w:cs="Arial"/>
          <w:color w:val="000000"/>
          <w:sz w:val="18"/>
          <w:szCs w:val="18"/>
          <w:lang w:eastAsia="en-IN"/>
        </w:rPr>
        <w:t> etc.</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You can put CSS Style Rule Syntax as follows −</w:t>
      </w:r>
    </w:p>
    <w:p w:rsidR="00E552E7" w:rsidRPr="00E552E7" w:rsidRDefault="00E552E7" w:rsidP="00E55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sz w:val="23"/>
          <w:szCs w:val="23"/>
          <w:lang w:eastAsia="en-IN"/>
        </w:rPr>
        <w:t>selector { property: value }</w:t>
      </w:r>
    </w:p>
    <w:p w:rsidR="00E552E7" w:rsidRPr="00E552E7" w:rsidRDefault="00E552E7" w:rsidP="00E552E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16905" cy="1771015"/>
            <wp:effectExtent l="19050" t="0" r="0" b="0"/>
            <wp:docPr id="264" name="Picture 264" descr="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Syntax"/>
                    <pic:cNvPicPr>
                      <a:picLocks noChangeAspect="1" noChangeArrowheads="1"/>
                    </pic:cNvPicPr>
                  </pic:nvPicPr>
                  <pic:blipFill>
                    <a:blip r:embed="rId153"/>
                    <a:srcRect/>
                    <a:stretch>
                      <a:fillRect/>
                    </a:stretch>
                  </pic:blipFill>
                  <pic:spPr bwMode="auto">
                    <a:xfrm>
                      <a:off x="0" y="0"/>
                      <a:ext cx="5716905" cy="1771015"/>
                    </a:xfrm>
                    <a:prstGeom prst="rect">
                      <a:avLst/>
                    </a:prstGeom>
                    <a:noFill/>
                    <a:ln w="9525">
                      <a:noFill/>
                      <a:miter lim="800000"/>
                      <a:headEnd/>
                      <a:tailEnd/>
                    </a:ln>
                  </pic:spPr>
                </pic:pic>
              </a:graphicData>
            </a:graphic>
          </wp:inline>
        </w:drawing>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b/>
          <w:bCs/>
          <w:color w:val="000000"/>
          <w:sz w:val="24"/>
          <w:szCs w:val="24"/>
          <w:lang w:eastAsia="en-IN"/>
        </w:rPr>
        <w:t>Example</w:t>
      </w:r>
      <w:r w:rsidRPr="00E552E7">
        <w:rPr>
          <w:rFonts w:ascii="Arial" w:eastAsia="Times New Roman" w:hAnsi="Arial" w:cs="Arial"/>
          <w:color w:val="000000"/>
          <w:sz w:val="24"/>
          <w:szCs w:val="24"/>
          <w:lang w:eastAsia="en-IN"/>
        </w:rPr>
        <w:t> − You can define a table border as follows −</w:t>
      </w:r>
    </w:p>
    <w:p w:rsidR="00E552E7" w:rsidRPr="00E552E7" w:rsidRDefault="00E552E7" w:rsidP="00E55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sz w:val="23"/>
          <w:szCs w:val="23"/>
          <w:lang w:eastAsia="en-IN"/>
        </w:rPr>
        <w:t>table{ border :1px solid #C00; }</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lastRenderedPageBreak/>
        <w:t>Here table is a selector and border is a property and given value </w:t>
      </w:r>
      <w:r w:rsidRPr="00E552E7">
        <w:rPr>
          <w:rFonts w:ascii="Arial" w:eastAsia="Times New Roman" w:hAnsi="Arial" w:cs="Arial"/>
          <w:i/>
          <w:iCs/>
          <w:color w:val="000000"/>
          <w:sz w:val="24"/>
          <w:szCs w:val="24"/>
          <w:lang w:eastAsia="en-IN"/>
        </w:rPr>
        <w:t>1px solid #C00</w:t>
      </w:r>
      <w:r w:rsidRPr="00E552E7">
        <w:rPr>
          <w:rFonts w:ascii="Arial" w:eastAsia="Times New Roman" w:hAnsi="Arial" w:cs="Arial"/>
          <w:color w:val="000000"/>
          <w:sz w:val="24"/>
          <w:szCs w:val="24"/>
          <w:lang w:eastAsia="en-IN"/>
        </w:rPr>
        <w:t> is the value of that property.</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You can define selectors in various simple ways based on your comfort. Let me put these selectors one by one.</w:t>
      </w:r>
    </w:p>
    <w:p w:rsidR="00E552E7" w:rsidRPr="00E552E7" w:rsidRDefault="00E552E7" w:rsidP="00E552E7">
      <w:pPr>
        <w:spacing w:before="100" w:beforeAutospacing="1" w:after="100" w:afterAutospacing="1" w:line="240" w:lineRule="auto"/>
        <w:outlineLvl w:val="1"/>
        <w:rPr>
          <w:rFonts w:ascii="Arial" w:eastAsia="Times New Roman" w:hAnsi="Arial" w:cs="Arial"/>
          <w:sz w:val="30"/>
          <w:szCs w:val="30"/>
          <w:lang w:eastAsia="en-IN"/>
        </w:rPr>
      </w:pPr>
      <w:r w:rsidRPr="00E552E7">
        <w:rPr>
          <w:rFonts w:ascii="Arial" w:eastAsia="Times New Roman" w:hAnsi="Arial" w:cs="Arial"/>
          <w:sz w:val="30"/>
          <w:szCs w:val="30"/>
          <w:lang w:eastAsia="en-IN"/>
        </w:rPr>
        <w:t>The Type Selectors</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This is the same selector we have seen above. Again, one more example to give a color to all level 1 headings −</w:t>
      </w:r>
    </w:p>
    <w:p w:rsidR="00E552E7" w:rsidRPr="00E552E7" w:rsidRDefault="00E552E7" w:rsidP="00CD6E78">
      <w:pPr>
        <w:pBdr>
          <w:top w:val="single" w:sz="4" w:space="1" w:color="888888"/>
          <w:left w:val="single" w:sz="4" w:space="0"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h1 </w:t>
      </w:r>
      <w:r w:rsidRPr="00E552E7">
        <w:rPr>
          <w:rFonts w:ascii="Courier New" w:eastAsia="Times New Roman" w:hAnsi="Courier New" w:cs="Courier New"/>
          <w:color w:val="666600"/>
          <w:sz w:val="23"/>
          <w:lang w:eastAsia="en-IN"/>
        </w:rPr>
        <w:t>{</w:t>
      </w:r>
    </w:p>
    <w:p w:rsidR="00E552E7" w:rsidRPr="00E552E7" w:rsidRDefault="00E552E7" w:rsidP="00CD6E78">
      <w:pPr>
        <w:pBdr>
          <w:top w:val="single" w:sz="4" w:space="1" w:color="888888"/>
          <w:left w:val="single" w:sz="4" w:space="0"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color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880000"/>
          <w:sz w:val="23"/>
          <w:lang w:eastAsia="en-IN"/>
        </w:rPr>
        <w:t xml:space="preserve">#36CFFF; </w:t>
      </w:r>
    </w:p>
    <w:p w:rsidR="00E552E7" w:rsidRPr="00E552E7" w:rsidRDefault="00E552E7" w:rsidP="00CD6E78">
      <w:pPr>
        <w:pBdr>
          <w:top w:val="single" w:sz="4" w:space="1" w:color="888888"/>
          <w:left w:val="single" w:sz="4" w:space="0"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666600"/>
          <w:sz w:val="23"/>
          <w:lang w:eastAsia="en-IN"/>
        </w:rPr>
        <w:t>}</w:t>
      </w:r>
    </w:p>
    <w:p w:rsidR="00E552E7" w:rsidRPr="00E552E7" w:rsidRDefault="00E552E7" w:rsidP="00E552E7">
      <w:pPr>
        <w:spacing w:before="100" w:beforeAutospacing="1" w:after="100" w:afterAutospacing="1" w:line="240" w:lineRule="auto"/>
        <w:outlineLvl w:val="1"/>
        <w:rPr>
          <w:rFonts w:ascii="Arial" w:eastAsia="Times New Roman" w:hAnsi="Arial" w:cs="Arial"/>
          <w:sz w:val="30"/>
          <w:szCs w:val="30"/>
          <w:lang w:eastAsia="en-IN"/>
        </w:rPr>
      </w:pPr>
      <w:r w:rsidRPr="00E552E7">
        <w:rPr>
          <w:rFonts w:ascii="Arial" w:eastAsia="Times New Roman" w:hAnsi="Arial" w:cs="Arial"/>
          <w:sz w:val="30"/>
          <w:szCs w:val="30"/>
          <w:lang w:eastAsia="en-IN"/>
        </w:rPr>
        <w:t>The Universal Selectors</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Rather than selecting elements of a specific type, the universal selector quite simply matches the name of any element type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color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880000"/>
          <w:sz w:val="23"/>
          <w:lang w:eastAsia="en-IN"/>
        </w:rPr>
        <w:t xml:space="preserve">#000000;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666600"/>
          <w:sz w:val="23"/>
          <w:lang w:eastAsia="en-IN"/>
        </w:rPr>
        <w:t>}</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This rule renders the content of every element in our document in black.</w:t>
      </w:r>
    </w:p>
    <w:p w:rsidR="00E552E7" w:rsidRPr="00E552E7" w:rsidRDefault="00E552E7" w:rsidP="00E552E7">
      <w:pPr>
        <w:spacing w:before="100" w:beforeAutospacing="1" w:after="100" w:afterAutospacing="1" w:line="240" w:lineRule="auto"/>
        <w:outlineLvl w:val="1"/>
        <w:rPr>
          <w:rFonts w:ascii="Arial" w:eastAsia="Times New Roman" w:hAnsi="Arial" w:cs="Arial"/>
          <w:sz w:val="30"/>
          <w:szCs w:val="30"/>
          <w:lang w:eastAsia="en-IN"/>
        </w:rPr>
      </w:pPr>
      <w:r w:rsidRPr="00E552E7">
        <w:rPr>
          <w:rFonts w:ascii="Arial" w:eastAsia="Times New Roman" w:hAnsi="Arial" w:cs="Arial"/>
          <w:sz w:val="30"/>
          <w:szCs w:val="30"/>
          <w:lang w:eastAsia="en-IN"/>
        </w:rPr>
        <w:t>The Descendant Selectors</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Suppose you want to apply a style rule to a particular element only when it lies inside a particular element. As given in the following example, style rule will apply to &lt;em&gt; element only when it lies inside &lt;ul&gt; tag.</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ul em </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color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880000"/>
          <w:sz w:val="23"/>
          <w:lang w:eastAsia="en-IN"/>
        </w:rPr>
        <w:t xml:space="preserve">#000000;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666600"/>
          <w:sz w:val="23"/>
          <w:lang w:eastAsia="en-IN"/>
        </w:rPr>
        <w:t>}</w:t>
      </w:r>
    </w:p>
    <w:p w:rsidR="00E552E7" w:rsidRPr="00E552E7" w:rsidRDefault="00E552E7" w:rsidP="00E552E7">
      <w:pPr>
        <w:spacing w:before="100" w:beforeAutospacing="1" w:after="100" w:afterAutospacing="1" w:line="240" w:lineRule="auto"/>
        <w:outlineLvl w:val="1"/>
        <w:rPr>
          <w:rFonts w:ascii="Arial" w:eastAsia="Times New Roman" w:hAnsi="Arial" w:cs="Arial"/>
          <w:sz w:val="30"/>
          <w:szCs w:val="30"/>
          <w:lang w:eastAsia="en-IN"/>
        </w:rPr>
      </w:pPr>
      <w:r w:rsidRPr="00E552E7">
        <w:rPr>
          <w:rFonts w:ascii="Arial" w:eastAsia="Times New Roman" w:hAnsi="Arial" w:cs="Arial"/>
          <w:sz w:val="30"/>
          <w:szCs w:val="30"/>
          <w:lang w:eastAsia="en-IN"/>
        </w:rPr>
        <w:t>The Class Selectors</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You can define style rules based on the class attribute of the elements. All the elements having that class will be formatted according to the defined rule.</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black </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color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880000"/>
          <w:sz w:val="23"/>
          <w:lang w:eastAsia="en-IN"/>
        </w:rPr>
        <w:t xml:space="preserve">#000000;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666600"/>
          <w:sz w:val="23"/>
          <w:lang w:eastAsia="en-IN"/>
        </w:rPr>
        <w:t>}</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This rule renders the content in black for every element with class attribute set to </w:t>
      </w:r>
      <w:r w:rsidRPr="00E552E7">
        <w:rPr>
          <w:rFonts w:ascii="Arial" w:eastAsia="Times New Roman" w:hAnsi="Arial" w:cs="Arial"/>
          <w:i/>
          <w:iCs/>
          <w:color w:val="000000"/>
          <w:sz w:val="24"/>
          <w:szCs w:val="24"/>
          <w:lang w:eastAsia="en-IN"/>
        </w:rPr>
        <w:t>black</w:t>
      </w:r>
      <w:r w:rsidRPr="00E552E7">
        <w:rPr>
          <w:rFonts w:ascii="Arial" w:eastAsia="Times New Roman" w:hAnsi="Arial" w:cs="Arial"/>
          <w:color w:val="000000"/>
          <w:sz w:val="24"/>
          <w:szCs w:val="24"/>
          <w:lang w:eastAsia="en-IN"/>
        </w:rPr>
        <w:t> in our document. You can make it a bit more particular. For example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h1</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black </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color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880000"/>
          <w:sz w:val="23"/>
          <w:lang w:eastAsia="en-IN"/>
        </w:rPr>
        <w:t xml:space="preserve">#000000;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666600"/>
          <w:sz w:val="23"/>
          <w:lang w:eastAsia="en-IN"/>
        </w:rPr>
        <w:t>}</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lastRenderedPageBreak/>
        <w:t>This rule renders the content in black for only &lt;h1&gt; elements with class attribute set to </w:t>
      </w:r>
      <w:r w:rsidRPr="00E552E7">
        <w:rPr>
          <w:rFonts w:ascii="Arial" w:eastAsia="Times New Roman" w:hAnsi="Arial" w:cs="Arial"/>
          <w:i/>
          <w:iCs/>
          <w:color w:val="000000"/>
          <w:sz w:val="24"/>
          <w:szCs w:val="24"/>
          <w:lang w:eastAsia="en-IN"/>
        </w:rPr>
        <w:t>black</w:t>
      </w:r>
      <w:r w:rsidRPr="00E552E7">
        <w:rPr>
          <w:rFonts w:ascii="Arial" w:eastAsia="Times New Roman" w:hAnsi="Arial" w:cs="Arial"/>
          <w:color w:val="000000"/>
          <w:sz w:val="24"/>
          <w:szCs w:val="24"/>
          <w:lang w:eastAsia="en-IN"/>
        </w:rPr>
        <w:t>.</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You can apply more than one class selectors to given element. Consider the following example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88"/>
          <w:sz w:val="23"/>
          <w:lang w:eastAsia="en-IN"/>
        </w:rPr>
        <w:t>&lt;p</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660066"/>
          <w:sz w:val="23"/>
          <w:lang w:eastAsia="en-IN"/>
        </w:rPr>
        <w:t>class</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008800"/>
          <w:sz w:val="23"/>
          <w:lang w:eastAsia="en-IN"/>
        </w:rPr>
        <w:t>"center bold"</w:t>
      </w:r>
      <w:r w:rsidRPr="00E552E7">
        <w:rPr>
          <w:rFonts w:ascii="Courier New" w:eastAsia="Times New Roman" w:hAnsi="Courier New" w:cs="Courier New"/>
          <w:color w:val="000088"/>
          <w:sz w:val="23"/>
          <w:lang w:eastAsia="en-IN"/>
        </w:rPr>
        <w:t>&gt;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This para will be styled by the classes </w:t>
      </w:r>
      <w:r w:rsidRPr="00E552E7">
        <w:rPr>
          <w:rFonts w:ascii="Courier New" w:eastAsia="Times New Roman" w:hAnsi="Courier New" w:cs="Courier New"/>
          <w:i/>
          <w:iCs/>
          <w:color w:val="000000"/>
          <w:sz w:val="23"/>
          <w:lang w:eastAsia="en-IN"/>
        </w:rPr>
        <w:t>center</w:t>
      </w:r>
      <w:r w:rsidRPr="00E552E7">
        <w:rPr>
          <w:rFonts w:ascii="Courier New" w:eastAsia="Times New Roman" w:hAnsi="Courier New" w:cs="Courier New"/>
          <w:color w:val="000000"/>
          <w:sz w:val="23"/>
          <w:lang w:eastAsia="en-IN"/>
        </w:rPr>
        <w:t xml:space="preserve"> and </w:t>
      </w:r>
      <w:r w:rsidRPr="00E552E7">
        <w:rPr>
          <w:rFonts w:ascii="Courier New" w:eastAsia="Times New Roman" w:hAnsi="Courier New" w:cs="Courier New"/>
          <w:i/>
          <w:iCs/>
          <w:color w:val="000000"/>
          <w:sz w:val="23"/>
          <w:lang w:eastAsia="en-IN"/>
        </w:rPr>
        <w:t>bold</w:t>
      </w:r>
      <w:r w:rsidRPr="00E552E7">
        <w:rPr>
          <w:rFonts w:ascii="Courier New" w:eastAsia="Times New Roman" w:hAnsi="Courier New" w:cs="Courier New"/>
          <w:color w:val="0000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000088"/>
          <w:sz w:val="23"/>
          <w:lang w:eastAsia="en-IN"/>
        </w:rPr>
        <w:t>&lt;/p&gt;</w:t>
      </w:r>
    </w:p>
    <w:p w:rsidR="00E552E7" w:rsidRPr="00E552E7" w:rsidRDefault="00E552E7" w:rsidP="00E552E7">
      <w:pPr>
        <w:spacing w:before="100" w:beforeAutospacing="1" w:after="100" w:afterAutospacing="1" w:line="240" w:lineRule="auto"/>
        <w:outlineLvl w:val="1"/>
        <w:rPr>
          <w:rFonts w:ascii="Arial" w:eastAsia="Times New Roman" w:hAnsi="Arial" w:cs="Arial"/>
          <w:sz w:val="30"/>
          <w:szCs w:val="30"/>
          <w:lang w:eastAsia="en-IN"/>
        </w:rPr>
      </w:pPr>
      <w:r w:rsidRPr="00E552E7">
        <w:rPr>
          <w:rFonts w:ascii="Arial" w:eastAsia="Times New Roman" w:hAnsi="Arial" w:cs="Arial"/>
          <w:sz w:val="30"/>
          <w:szCs w:val="30"/>
          <w:lang w:eastAsia="en-IN"/>
        </w:rPr>
        <w:t>The ID Selectors</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You can define style rules based on the </w:t>
      </w:r>
      <w:r w:rsidRPr="00E552E7">
        <w:rPr>
          <w:rFonts w:ascii="Arial" w:eastAsia="Times New Roman" w:hAnsi="Arial" w:cs="Arial"/>
          <w:i/>
          <w:iCs/>
          <w:color w:val="000000"/>
          <w:sz w:val="24"/>
          <w:szCs w:val="24"/>
          <w:lang w:eastAsia="en-IN"/>
        </w:rPr>
        <w:t>id</w:t>
      </w:r>
      <w:r w:rsidRPr="00E552E7">
        <w:rPr>
          <w:rFonts w:ascii="Arial" w:eastAsia="Times New Roman" w:hAnsi="Arial" w:cs="Arial"/>
          <w:color w:val="000000"/>
          <w:sz w:val="24"/>
          <w:szCs w:val="24"/>
          <w:lang w:eastAsia="en-IN"/>
        </w:rPr>
        <w:t> attribute of the elements. All the elements having that </w:t>
      </w:r>
      <w:r w:rsidRPr="00E552E7">
        <w:rPr>
          <w:rFonts w:ascii="Arial" w:eastAsia="Times New Roman" w:hAnsi="Arial" w:cs="Arial"/>
          <w:i/>
          <w:iCs/>
          <w:color w:val="000000"/>
          <w:sz w:val="24"/>
          <w:szCs w:val="24"/>
          <w:lang w:eastAsia="en-IN"/>
        </w:rPr>
        <w:t>id</w:t>
      </w:r>
      <w:r w:rsidRPr="00E552E7">
        <w:rPr>
          <w:rFonts w:ascii="Arial" w:eastAsia="Times New Roman" w:hAnsi="Arial" w:cs="Arial"/>
          <w:color w:val="000000"/>
          <w:sz w:val="24"/>
          <w:szCs w:val="24"/>
          <w:lang w:eastAsia="en-IN"/>
        </w:rPr>
        <w:t> will be formatted according to the defined rule.</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880000"/>
          <w:sz w:val="23"/>
          <w:lang w:eastAsia="en-IN"/>
        </w:rPr>
        <w:t>#black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color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880000"/>
          <w:sz w:val="23"/>
          <w:lang w:eastAsia="en-IN"/>
        </w:rPr>
        <w:t xml:space="preserve">#000000;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666600"/>
          <w:sz w:val="23"/>
          <w:lang w:eastAsia="en-IN"/>
        </w:rPr>
        <w:t>}</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This rule renders the content in black for every element with </w:t>
      </w:r>
      <w:r w:rsidRPr="00E552E7">
        <w:rPr>
          <w:rFonts w:ascii="Arial" w:eastAsia="Times New Roman" w:hAnsi="Arial" w:cs="Arial"/>
          <w:i/>
          <w:iCs/>
          <w:color w:val="000000"/>
          <w:sz w:val="24"/>
          <w:szCs w:val="24"/>
          <w:lang w:eastAsia="en-IN"/>
        </w:rPr>
        <w:t>id</w:t>
      </w:r>
      <w:r w:rsidRPr="00E552E7">
        <w:rPr>
          <w:rFonts w:ascii="Arial" w:eastAsia="Times New Roman" w:hAnsi="Arial" w:cs="Arial"/>
          <w:color w:val="000000"/>
          <w:sz w:val="24"/>
          <w:szCs w:val="24"/>
          <w:lang w:eastAsia="en-IN"/>
        </w:rPr>
        <w:t> attribute set to </w:t>
      </w:r>
      <w:r w:rsidRPr="00E552E7">
        <w:rPr>
          <w:rFonts w:ascii="Arial" w:eastAsia="Times New Roman" w:hAnsi="Arial" w:cs="Arial"/>
          <w:i/>
          <w:iCs/>
          <w:color w:val="000000"/>
          <w:sz w:val="24"/>
          <w:szCs w:val="24"/>
          <w:lang w:eastAsia="en-IN"/>
        </w:rPr>
        <w:t>black</w:t>
      </w:r>
      <w:r w:rsidRPr="00E552E7">
        <w:rPr>
          <w:rFonts w:ascii="Arial" w:eastAsia="Times New Roman" w:hAnsi="Arial" w:cs="Arial"/>
          <w:color w:val="000000"/>
          <w:sz w:val="24"/>
          <w:szCs w:val="24"/>
          <w:lang w:eastAsia="en-IN"/>
        </w:rPr>
        <w:t> in our document. You can make it a bit more particular. For example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h1</w:t>
      </w:r>
      <w:r w:rsidRPr="00E552E7">
        <w:rPr>
          <w:rFonts w:ascii="Courier New" w:eastAsia="Times New Roman" w:hAnsi="Courier New" w:cs="Courier New"/>
          <w:color w:val="880000"/>
          <w:sz w:val="23"/>
          <w:lang w:eastAsia="en-IN"/>
        </w:rPr>
        <w:t>#black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color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880000"/>
          <w:sz w:val="23"/>
          <w:lang w:eastAsia="en-IN"/>
        </w:rPr>
        <w:t xml:space="preserve">#000000;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666600"/>
          <w:sz w:val="23"/>
          <w:lang w:eastAsia="en-IN"/>
        </w:rPr>
        <w:t>}</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This rule renders the content in black for only &lt;h1&gt; elements with </w:t>
      </w:r>
      <w:r w:rsidRPr="00E552E7">
        <w:rPr>
          <w:rFonts w:ascii="Arial" w:eastAsia="Times New Roman" w:hAnsi="Arial" w:cs="Arial"/>
          <w:i/>
          <w:iCs/>
          <w:color w:val="000000"/>
          <w:sz w:val="24"/>
          <w:szCs w:val="24"/>
          <w:lang w:eastAsia="en-IN"/>
        </w:rPr>
        <w:t>id</w:t>
      </w:r>
      <w:r w:rsidRPr="00E552E7">
        <w:rPr>
          <w:rFonts w:ascii="Arial" w:eastAsia="Times New Roman" w:hAnsi="Arial" w:cs="Arial"/>
          <w:color w:val="000000"/>
          <w:sz w:val="24"/>
          <w:szCs w:val="24"/>
          <w:lang w:eastAsia="en-IN"/>
        </w:rPr>
        <w:t> attribute set to </w:t>
      </w:r>
      <w:r w:rsidRPr="00E552E7">
        <w:rPr>
          <w:rFonts w:ascii="Arial" w:eastAsia="Times New Roman" w:hAnsi="Arial" w:cs="Arial"/>
          <w:i/>
          <w:iCs/>
          <w:color w:val="000000"/>
          <w:sz w:val="24"/>
          <w:szCs w:val="24"/>
          <w:lang w:eastAsia="en-IN"/>
        </w:rPr>
        <w:t>black</w:t>
      </w:r>
      <w:r w:rsidRPr="00E552E7">
        <w:rPr>
          <w:rFonts w:ascii="Arial" w:eastAsia="Times New Roman" w:hAnsi="Arial" w:cs="Arial"/>
          <w:color w:val="000000"/>
          <w:sz w:val="24"/>
          <w:szCs w:val="24"/>
          <w:lang w:eastAsia="en-IN"/>
        </w:rPr>
        <w:t>.</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The true power of </w:t>
      </w:r>
      <w:r w:rsidRPr="00E552E7">
        <w:rPr>
          <w:rFonts w:ascii="Arial" w:eastAsia="Times New Roman" w:hAnsi="Arial" w:cs="Arial"/>
          <w:i/>
          <w:iCs/>
          <w:color w:val="000000"/>
          <w:sz w:val="24"/>
          <w:szCs w:val="24"/>
          <w:lang w:eastAsia="en-IN"/>
        </w:rPr>
        <w:t>id</w:t>
      </w:r>
      <w:r w:rsidRPr="00E552E7">
        <w:rPr>
          <w:rFonts w:ascii="Arial" w:eastAsia="Times New Roman" w:hAnsi="Arial" w:cs="Arial"/>
          <w:color w:val="000000"/>
          <w:sz w:val="24"/>
          <w:szCs w:val="24"/>
          <w:lang w:eastAsia="en-IN"/>
        </w:rPr>
        <w:t> selectors is when they are used as the foundation for descendant selectors, For example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880000"/>
          <w:sz w:val="23"/>
          <w:lang w:eastAsia="en-IN"/>
        </w:rPr>
        <w:t>#black h2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color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880000"/>
          <w:sz w:val="23"/>
          <w:lang w:eastAsia="en-IN"/>
        </w:rPr>
        <w:t xml:space="preserve">#000000;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666600"/>
          <w:sz w:val="23"/>
          <w:lang w:eastAsia="en-IN"/>
        </w:rPr>
        <w:t>}</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In this example all level 2 headings will be displayed in black color when those headings will lie with in tags having </w:t>
      </w:r>
      <w:r w:rsidRPr="00E552E7">
        <w:rPr>
          <w:rFonts w:ascii="Arial" w:eastAsia="Times New Roman" w:hAnsi="Arial" w:cs="Arial"/>
          <w:i/>
          <w:iCs/>
          <w:color w:val="000000"/>
          <w:sz w:val="24"/>
          <w:szCs w:val="24"/>
          <w:lang w:eastAsia="en-IN"/>
        </w:rPr>
        <w:t>id</w:t>
      </w:r>
      <w:r w:rsidRPr="00E552E7">
        <w:rPr>
          <w:rFonts w:ascii="Arial" w:eastAsia="Times New Roman" w:hAnsi="Arial" w:cs="Arial"/>
          <w:color w:val="000000"/>
          <w:sz w:val="24"/>
          <w:szCs w:val="24"/>
          <w:lang w:eastAsia="en-IN"/>
        </w:rPr>
        <w:t> attribute set to </w:t>
      </w:r>
      <w:r w:rsidRPr="00E552E7">
        <w:rPr>
          <w:rFonts w:ascii="Arial" w:eastAsia="Times New Roman" w:hAnsi="Arial" w:cs="Arial"/>
          <w:i/>
          <w:iCs/>
          <w:color w:val="000000"/>
          <w:sz w:val="24"/>
          <w:szCs w:val="24"/>
          <w:lang w:eastAsia="en-IN"/>
        </w:rPr>
        <w:t>black</w:t>
      </w:r>
      <w:r w:rsidRPr="00E552E7">
        <w:rPr>
          <w:rFonts w:ascii="Arial" w:eastAsia="Times New Roman" w:hAnsi="Arial" w:cs="Arial"/>
          <w:color w:val="000000"/>
          <w:sz w:val="24"/>
          <w:szCs w:val="24"/>
          <w:lang w:eastAsia="en-IN"/>
        </w:rPr>
        <w:t>.</w:t>
      </w:r>
    </w:p>
    <w:p w:rsidR="00E552E7" w:rsidRPr="00E552E7" w:rsidRDefault="00E552E7" w:rsidP="00E552E7">
      <w:pPr>
        <w:spacing w:before="100" w:beforeAutospacing="1" w:after="100" w:afterAutospacing="1" w:line="240" w:lineRule="auto"/>
        <w:outlineLvl w:val="1"/>
        <w:rPr>
          <w:rFonts w:ascii="Arial" w:eastAsia="Times New Roman" w:hAnsi="Arial" w:cs="Arial"/>
          <w:sz w:val="30"/>
          <w:szCs w:val="30"/>
          <w:lang w:eastAsia="en-IN"/>
        </w:rPr>
      </w:pPr>
      <w:r w:rsidRPr="00E552E7">
        <w:rPr>
          <w:rFonts w:ascii="Arial" w:eastAsia="Times New Roman" w:hAnsi="Arial" w:cs="Arial"/>
          <w:sz w:val="30"/>
          <w:szCs w:val="30"/>
          <w:lang w:eastAsia="en-IN"/>
        </w:rPr>
        <w:t>The Child Selectors</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You have seen the descendant selectors. There is one more type of selector, which is very similar to descendants but have different functionality. Consider the following example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body </w:t>
      </w:r>
      <w:r w:rsidRPr="00E552E7">
        <w:rPr>
          <w:rFonts w:ascii="Courier New" w:eastAsia="Times New Roman" w:hAnsi="Courier New" w:cs="Courier New"/>
          <w:color w:val="666600"/>
          <w:sz w:val="23"/>
          <w:lang w:eastAsia="en-IN"/>
        </w:rPr>
        <w:t>&gt;</w:t>
      </w:r>
      <w:r w:rsidRPr="00E552E7">
        <w:rPr>
          <w:rFonts w:ascii="Courier New" w:eastAsia="Times New Roman" w:hAnsi="Courier New" w:cs="Courier New"/>
          <w:color w:val="000000"/>
          <w:sz w:val="23"/>
          <w:lang w:eastAsia="en-IN"/>
        </w:rPr>
        <w:t xml:space="preserve"> p </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color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880000"/>
          <w:sz w:val="23"/>
          <w:lang w:eastAsia="en-IN"/>
        </w:rPr>
        <w:t xml:space="preserve">#000000;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666600"/>
          <w:sz w:val="23"/>
          <w:lang w:eastAsia="en-IN"/>
        </w:rPr>
        <w:t>}</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This rule will render all the paragraphs in black if they are direct child of &lt;body&gt; element. Other paragraphs put inside other elements like &lt;div&gt; or &lt;td&gt; would not have any effect of this rule.</w:t>
      </w:r>
    </w:p>
    <w:p w:rsidR="001B66A3" w:rsidRDefault="001B66A3" w:rsidP="00E552E7">
      <w:pPr>
        <w:spacing w:before="100" w:beforeAutospacing="1" w:after="100" w:afterAutospacing="1" w:line="240" w:lineRule="auto"/>
        <w:outlineLvl w:val="1"/>
        <w:rPr>
          <w:rFonts w:ascii="Arial" w:eastAsia="Times New Roman" w:hAnsi="Arial" w:cs="Arial"/>
          <w:sz w:val="30"/>
          <w:szCs w:val="30"/>
          <w:lang w:eastAsia="en-IN"/>
        </w:rPr>
      </w:pPr>
    </w:p>
    <w:p w:rsidR="00E552E7" w:rsidRPr="00E552E7" w:rsidRDefault="00E552E7" w:rsidP="00E552E7">
      <w:pPr>
        <w:spacing w:before="100" w:beforeAutospacing="1" w:after="100" w:afterAutospacing="1" w:line="240" w:lineRule="auto"/>
        <w:outlineLvl w:val="1"/>
        <w:rPr>
          <w:rFonts w:ascii="Arial" w:eastAsia="Times New Roman" w:hAnsi="Arial" w:cs="Arial"/>
          <w:sz w:val="30"/>
          <w:szCs w:val="30"/>
          <w:lang w:eastAsia="en-IN"/>
        </w:rPr>
      </w:pPr>
      <w:r w:rsidRPr="00E552E7">
        <w:rPr>
          <w:rFonts w:ascii="Arial" w:eastAsia="Times New Roman" w:hAnsi="Arial" w:cs="Arial"/>
          <w:sz w:val="30"/>
          <w:szCs w:val="30"/>
          <w:lang w:eastAsia="en-IN"/>
        </w:rPr>
        <w:lastRenderedPageBreak/>
        <w:t>The Attribute Selectors</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You can also apply styles to HTML elements with particular attributes. The style rule below will match all the input elements having a type attribute with a value of </w:t>
      </w:r>
      <w:r w:rsidRPr="00E552E7">
        <w:rPr>
          <w:rFonts w:ascii="Arial" w:eastAsia="Times New Roman" w:hAnsi="Arial" w:cs="Arial"/>
          <w:i/>
          <w:iCs/>
          <w:color w:val="000000"/>
          <w:sz w:val="24"/>
          <w:szCs w:val="24"/>
          <w:lang w:eastAsia="en-IN"/>
        </w:rPr>
        <w:t>text</w:t>
      </w:r>
      <w:r w:rsidRPr="00E552E7">
        <w:rPr>
          <w:rFonts w:ascii="Arial" w:eastAsia="Times New Roman" w:hAnsi="Arial" w:cs="Arial"/>
          <w:color w:val="000000"/>
          <w:sz w:val="24"/>
          <w:szCs w:val="24"/>
          <w:lang w:eastAsia="en-IN"/>
        </w:rPr>
        <w:t>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input</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type </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008800"/>
          <w:sz w:val="23"/>
          <w:lang w:eastAsia="en-IN"/>
        </w:rPr>
        <w:t>"text"</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color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880000"/>
          <w:sz w:val="23"/>
          <w:lang w:eastAsia="en-IN"/>
        </w:rPr>
        <w:t xml:space="preserve">#000000;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666600"/>
          <w:sz w:val="23"/>
          <w:lang w:eastAsia="en-IN"/>
        </w:rPr>
        <w:t>}</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The advantage to this method is that the &lt;input type = "submit" /&gt; element is unaffected, and the color applied only to the desired text fields.</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There are following rules applied to attribute selector.</w:t>
      </w:r>
    </w:p>
    <w:p w:rsidR="00E552E7" w:rsidRPr="00E552E7" w:rsidRDefault="00E552E7" w:rsidP="00E552E7">
      <w:pPr>
        <w:numPr>
          <w:ilvl w:val="0"/>
          <w:numId w:val="47"/>
        </w:numPr>
        <w:spacing w:before="120" w:after="144" w:line="240" w:lineRule="auto"/>
        <w:ind w:left="768" w:right="48"/>
        <w:jc w:val="both"/>
        <w:rPr>
          <w:rFonts w:ascii="Arial" w:eastAsia="Times New Roman" w:hAnsi="Arial" w:cs="Arial"/>
          <w:color w:val="000000"/>
          <w:sz w:val="18"/>
          <w:szCs w:val="18"/>
          <w:lang w:eastAsia="en-IN"/>
        </w:rPr>
      </w:pPr>
      <w:r w:rsidRPr="00E552E7">
        <w:rPr>
          <w:rFonts w:ascii="Arial" w:eastAsia="Times New Roman" w:hAnsi="Arial" w:cs="Arial"/>
          <w:b/>
          <w:bCs/>
          <w:color w:val="000000"/>
          <w:sz w:val="18"/>
          <w:szCs w:val="18"/>
          <w:lang w:eastAsia="en-IN"/>
        </w:rPr>
        <w:t>p[lang]</w:t>
      </w:r>
      <w:r w:rsidRPr="00E552E7">
        <w:rPr>
          <w:rFonts w:ascii="Arial" w:eastAsia="Times New Roman" w:hAnsi="Arial" w:cs="Arial"/>
          <w:color w:val="000000"/>
          <w:sz w:val="18"/>
          <w:szCs w:val="18"/>
          <w:lang w:eastAsia="en-IN"/>
        </w:rPr>
        <w:t> − Selects all paragraph elements with a </w:t>
      </w:r>
      <w:r w:rsidRPr="00E552E7">
        <w:rPr>
          <w:rFonts w:ascii="Arial" w:eastAsia="Times New Roman" w:hAnsi="Arial" w:cs="Arial"/>
          <w:i/>
          <w:iCs/>
          <w:color w:val="000000"/>
          <w:sz w:val="18"/>
          <w:szCs w:val="18"/>
          <w:lang w:eastAsia="en-IN"/>
        </w:rPr>
        <w:t>lang</w:t>
      </w:r>
      <w:r w:rsidRPr="00E552E7">
        <w:rPr>
          <w:rFonts w:ascii="Arial" w:eastAsia="Times New Roman" w:hAnsi="Arial" w:cs="Arial"/>
          <w:color w:val="000000"/>
          <w:sz w:val="18"/>
          <w:szCs w:val="18"/>
          <w:lang w:eastAsia="en-IN"/>
        </w:rPr>
        <w:t> attribute.</w:t>
      </w:r>
    </w:p>
    <w:p w:rsidR="00E552E7" w:rsidRPr="00E552E7" w:rsidRDefault="00E552E7" w:rsidP="00E552E7">
      <w:pPr>
        <w:numPr>
          <w:ilvl w:val="0"/>
          <w:numId w:val="47"/>
        </w:numPr>
        <w:spacing w:before="120" w:after="144" w:line="240" w:lineRule="auto"/>
        <w:ind w:left="768" w:right="48"/>
        <w:jc w:val="both"/>
        <w:rPr>
          <w:rFonts w:ascii="Arial" w:eastAsia="Times New Roman" w:hAnsi="Arial" w:cs="Arial"/>
          <w:color w:val="000000"/>
          <w:sz w:val="18"/>
          <w:szCs w:val="18"/>
          <w:lang w:eastAsia="en-IN"/>
        </w:rPr>
      </w:pPr>
      <w:r w:rsidRPr="00E552E7">
        <w:rPr>
          <w:rFonts w:ascii="Arial" w:eastAsia="Times New Roman" w:hAnsi="Arial" w:cs="Arial"/>
          <w:b/>
          <w:bCs/>
          <w:color w:val="000000"/>
          <w:sz w:val="18"/>
          <w:szCs w:val="18"/>
          <w:lang w:eastAsia="en-IN"/>
        </w:rPr>
        <w:t>p[lang="fr"]</w:t>
      </w:r>
      <w:r w:rsidRPr="00E552E7">
        <w:rPr>
          <w:rFonts w:ascii="Arial" w:eastAsia="Times New Roman" w:hAnsi="Arial" w:cs="Arial"/>
          <w:color w:val="000000"/>
          <w:sz w:val="18"/>
          <w:szCs w:val="18"/>
          <w:lang w:eastAsia="en-IN"/>
        </w:rPr>
        <w:t> − Selects all paragraph elements whose </w:t>
      </w:r>
      <w:r w:rsidRPr="00E552E7">
        <w:rPr>
          <w:rFonts w:ascii="Arial" w:eastAsia="Times New Roman" w:hAnsi="Arial" w:cs="Arial"/>
          <w:i/>
          <w:iCs/>
          <w:color w:val="000000"/>
          <w:sz w:val="18"/>
          <w:szCs w:val="18"/>
          <w:lang w:eastAsia="en-IN"/>
        </w:rPr>
        <w:t>lang</w:t>
      </w:r>
      <w:r w:rsidRPr="00E552E7">
        <w:rPr>
          <w:rFonts w:ascii="Arial" w:eastAsia="Times New Roman" w:hAnsi="Arial" w:cs="Arial"/>
          <w:color w:val="000000"/>
          <w:sz w:val="18"/>
          <w:szCs w:val="18"/>
          <w:lang w:eastAsia="en-IN"/>
        </w:rPr>
        <w:t> attribute has a value of exactly "fr".</w:t>
      </w:r>
    </w:p>
    <w:p w:rsidR="00E552E7" w:rsidRPr="00E552E7" w:rsidRDefault="00E552E7" w:rsidP="00E552E7">
      <w:pPr>
        <w:numPr>
          <w:ilvl w:val="0"/>
          <w:numId w:val="47"/>
        </w:numPr>
        <w:spacing w:before="120" w:after="144" w:line="240" w:lineRule="auto"/>
        <w:ind w:left="768" w:right="48"/>
        <w:jc w:val="both"/>
        <w:rPr>
          <w:rFonts w:ascii="Arial" w:eastAsia="Times New Roman" w:hAnsi="Arial" w:cs="Arial"/>
          <w:color w:val="000000"/>
          <w:sz w:val="18"/>
          <w:szCs w:val="18"/>
          <w:lang w:eastAsia="en-IN"/>
        </w:rPr>
      </w:pPr>
      <w:r w:rsidRPr="00E552E7">
        <w:rPr>
          <w:rFonts w:ascii="Arial" w:eastAsia="Times New Roman" w:hAnsi="Arial" w:cs="Arial"/>
          <w:b/>
          <w:bCs/>
          <w:color w:val="000000"/>
          <w:sz w:val="18"/>
          <w:szCs w:val="18"/>
          <w:lang w:eastAsia="en-IN"/>
        </w:rPr>
        <w:t>p[lang~="fr"]</w:t>
      </w:r>
      <w:r w:rsidRPr="00E552E7">
        <w:rPr>
          <w:rFonts w:ascii="Arial" w:eastAsia="Times New Roman" w:hAnsi="Arial" w:cs="Arial"/>
          <w:color w:val="000000"/>
          <w:sz w:val="18"/>
          <w:szCs w:val="18"/>
          <w:lang w:eastAsia="en-IN"/>
        </w:rPr>
        <w:t> − Selects all paragraph elements whose </w:t>
      </w:r>
      <w:r w:rsidRPr="00E552E7">
        <w:rPr>
          <w:rFonts w:ascii="Arial" w:eastAsia="Times New Roman" w:hAnsi="Arial" w:cs="Arial"/>
          <w:i/>
          <w:iCs/>
          <w:color w:val="000000"/>
          <w:sz w:val="18"/>
          <w:szCs w:val="18"/>
          <w:lang w:eastAsia="en-IN"/>
        </w:rPr>
        <w:t>lang</w:t>
      </w:r>
      <w:r w:rsidRPr="00E552E7">
        <w:rPr>
          <w:rFonts w:ascii="Arial" w:eastAsia="Times New Roman" w:hAnsi="Arial" w:cs="Arial"/>
          <w:color w:val="000000"/>
          <w:sz w:val="18"/>
          <w:szCs w:val="18"/>
          <w:lang w:eastAsia="en-IN"/>
        </w:rPr>
        <w:t> attribute contains the word "fr".</w:t>
      </w:r>
    </w:p>
    <w:p w:rsidR="00E552E7" w:rsidRPr="00E552E7" w:rsidRDefault="00E552E7" w:rsidP="00E552E7">
      <w:pPr>
        <w:numPr>
          <w:ilvl w:val="0"/>
          <w:numId w:val="47"/>
        </w:numPr>
        <w:spacing w:before="120" w:after="144" w:line="240" w:lineRule="auto"/>
        <w:ind w:left="768" w:right="48"/>
        <w:jc w:val="both"/>
        <w:rPr>
          <w:rFonts w:ascii="Arial" w:eastAsia="Times New Roman" w:hAnsi="Arial" w:cs="Arial"/>
          <w:color w:val="000000"/>
          <w:sz w:val="18"/>
          <w:szCs w:val="18"/>
          <w:lang w:eastAsia="en-IN"/>
        </w:rPr>
      </w:pPr>
      <w:r w:rsidRPr="00E552E7">
        <w:rPr>
          <w:rFonts w:ascii="Arial" w:eastAsia="Times New Roman" w:hAnsi="Arial" w:cs="Arial"/>
          <w:b/>
          <w:bCs/>
          <w:color w:val="000000"/>
          <w:sz w:val="18"/>
          <w:szCs w:val="18"/>
          <w:lang w:eastAsia="en-IN"/>
        </w:rPr>
        <w:t>p[lang|="en"]</w:t>
      </w:r>
      <w:r w:rsidRPr="00E552E7">
        <w:rPr>
          <w:rFonts w:ascii="Arial" w:eastAsia="Times New Roman" w:hAnsi="Arial" w:cs="Arial"/>
          <w:color w:val="000000"/>
          <w:sz w:val="18"/>
          <w:szCs w:val="18"/>
          <w:lang w:eastAsia="en-IN"/>
        </w:rPr>
        <w:t> − Selects all paragraph elements whose </w:t>
      </w:r>
      <w:r w:rsidRPr="00E552E7">
        <w:rPr>
          <w:rFonts w:ascii="Arial" w:eastAsia="Times New Roman" w:hAnsi="Arial" w:cs="Arial"/>
          <w:i/>
          <w:iCs/>
          <w:color w:val="000000"/>
          <w:sz w:val="18"/>
          <w:szCs w:val="18"/>
          <w:lang w:eastAsia="en-IN"/>
        </w:rPr>
        <w:t>lang</w:t>
      </w:r>
      <w:r w:rsidRPr="00E552E7">
        <w:rPr>
          <w:rFonts w:ascii="Arial" w:eastAsia="Times New Roman" w:hAnsi="Arial" w:cs="Arial"/>
          <w:color w:val="000000"/>
          <w:sz w:val="18"/>
          <w:szCs w:val="18"/>
          <w:lang w:eastAsia="en-IN"/>
        </w:rPr>
        <w:t> attribute contains values that are exactly "en", or begin with "en-".</w:t>
      </w:r>
    </w:p>
    <w:p w:rsidR="00E552E7" w:rsidRPr="00E552E7" w:rsidRDefault="00E552E7" w:rsidP="00E552E7">
      <w:pPr>
        <w:spacing w:before="100" w:beforeAutospacing="1" w:after="100" w:afterAutospacing="1" w:line="240" w:lineRule="auto"/>
        <w:outlineLvl w:val="1"/>
        <w:rPr>
          <w:rFonts w:ascii="Arial" w:eastAsia="Times New Roman" w:hAnsi="Arial" w:cs="Arial"/>
          <w:sz w:val="30"/>
          <w:szCs w:val="30"/>
          <w:lang w:eastAsia="en-IN"/>
        </w:rPr>
      </w:pPr>
      <w:r w:rsidRPr="00E552E7">
        <w:rPr>
          <w:rFonts w:ascii="Arial" w:eastAsia="Times New Roman" w:hAnsi="Arial" w:cs="Arial"/>
          <w:sz w:val="30"/>
          <w:szCs w:val="30"/>
          <w:lang w:eastAsia="en-IN"/>
        </w:rPr>
        <w:t>Multiple Style Rules</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You may need to define multiple style rules for a single element. You can define these rules to combine multiple properties and corresponding values into a single block as defined in the following example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h1 </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color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880000"/>
          <w:sz w:val="23"/>
          <w:lang w:eastAsia="en-IN"/>
        </w:rPr>
        <w:t>#36C;</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font</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weight</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normal</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letter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spacing</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6666"/>
          <w:sz w:val="23"/>
          <w:lang w:eastAsia="en-IN"/>
        </w:rPr>
        <w:t>4em</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margin</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bottom</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006666"/>
          <w:sz w:val="23"/>
          <w:lang w:eastAsia="en-IN"/>
        </w:rPr>
        <w:t>1em</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text</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transform</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lowercase</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666600"/>
          <w:sz w:val="23"/>
          <w:lang w:eastAsia="en-IN"/>
        </w:rPr>
        <w:t>}</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Here all the property and value pairs are separated by a </w:t>
      </w:r>
      <w:r w:rsidRPr="00E552E7">
        <w:rPr>
          <w:rFonts w:ascii="Arial" w:eastAsia="Times New Roman" w:hAnsi="Arial" w:cs="Arial"/>
          <w:b/>
          <w:bCs/>
          <w:color w:val="000000"/>
          <w:sz w:val="24"/>
          <w:szCs w:val="24"/>
          <w:lang w:eastAsia="en-IN"/>
        </w:rPr>
        <w:t>semicolon (;)</w:t>
      </w:r>
      <w:r w:rsidRPr="00E552E7">
        <w:rPr>
          <w:rFonts w:ascii="Arial" w:eastAsia="Times New Roman" w:hAnsi="Arial" w:cs="Arial"/>
          <w:color w:val="000000"/>
          <w:sz w:val="24"/>
          <w:szCs w:val="24"/>
          <w:lang w:eastAsia="en-IN"/>
        </w:rPr>
        <w:t>. You can keep them in a single line or multiple lines. For better readability, we keep them in separate lines.</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For a while, don't bother about the properties mentioned in the above block. These properties will be explained in the coming chapters and you can find complete detail about properties in CSS References</w:t>
      </w:r>
    </w:p>
    <w:p w:rsidR="00E552E7" w:rsidRPr="00E552E7" w:rsidRDefault="00E552E7" w:rsidP="00E552E7">
      <w:pPr>
        <w:spacing w:before="100" w:beforeAutospacing="1" w:after="100" w:afterAutospacing="1" w:line="240" w:lineRule="auto"/>
        <w:outlineLvl w:val="1"/>
        <w:rPr>
          <w:rFonts w:ascii="Arial" w:eastAsia="Times New Roman" w:hAnsi="Arial" w:cs="Arial"/>
          <w:sz w:val="30"/>
          <w:szCs w:val="30"/>
          <w:lang w:eastAsia="en-IN"/>
        </w:rPr>
      </w:pPr>
      <w:r w:rsidRPr="00E552E7">
        <w:rPr>
          <w:rFonts w:ascii="Arial" w:eastAsia="Times New Roman" w:hAnsi="Arial" w:cs="Arial"/>
          <w:sz w:val="30"/>
          <w:szCs w:val="30"/>
          <w:lang w:eastAsia="en-IN"/>
        </w:rPr>
        <w:t>Grouping Selectors</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You can apply a style to many selectors if you like. Just separate the selectors with a comma, as given in the following example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h1</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h2</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h3 </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color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880000"/>
          <w:sz w:val="23"/>
          <w:lang w:eastAsia="en-IN"/>
        </w:rPr>
        <w:t>#36C;</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font</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weight</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normal</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letter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spacing</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6666"/>
          <w:sz w:val="23"/>
          <w:lang w:eastAsia="en-IN"/>
        </w:rPr>
        <w:t>4em</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margin</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bottom</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006666"/>
          <w:sz w:val="23"/>
          <w:lang w:eastAsia="en-IN"/>
        </w:rPr>
        <w:t>1em</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text</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transform</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lowercase</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666600"/>
          <w:sz w:val="23"/>
          <w:lang w:eastAsia="en-IN"/>
        </w:rPr>
        <w:lastRenderedPageBreak/>
        <w:t>}</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This define style rule will be applicable to h1, h2 and h3 element as well. The order of the list is irrelevant. All the elements in the selector will have the corresponding declarations applied to them.</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You can combine the various </w:t>
      </w:r>
      <w:r w:rsidRPr="00E552E7">
        <w:rPr>
          <w:rFonts w:ascii="Arial" w:eastAsia="Times New Roman" w:hAnsi="Arial" w:cs="Arial"/>
          <w:i/>
          <w:iCs/>
          <w:color w:val="000000"/>
          <w:sz w:val="24"/>
          <w:szCs w:val="24"/>
          <w:lang w:eastAsia="en-IN"/>
        </w:rPr>
        <w:t>id</w:t>
      </w:r>
      <w:r w:rsidRPr="00E552E7">
        <w:rPr>
          <w:rFonts w:ascii="Arial" w:eastAsia="Times New Roman" w:hAnsi="Arial" w:cs="Arial"/>
          <w:color w:val="000000"/>
          <w:sz w:val="24"/>
          <w:szCs w:val="24"/>
          <w:lang w:eastAsia="en-IN"/>
        </w:rPr>
        <w:t> selectors together as shown below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880000"/>
          <w:sz w:val="23"/>
          <w:lang w:eastAsia="en-IN"/>
        </w:rPr>
        <w:t>#content, #footer, #supplement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position</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absolute</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left</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006666"/>
          <w:sz w:val="23"/>
          <w:lang w:eastAsia="en-IN"/>
        </w:rPr>
        <w:t>510px</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width</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006666"/>
          <w:sz w:val="23"/>
          <w:lang w:eastAsia="en-IN"/>
        </w:rPr>
        <w:t>200px</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666600"/>
          <w:sz w:val="23"/>
          <w:lang w:eastAsia="en-IN"/>
        </w:rPr>
        <w:t>}</w:t>
      </w:r>
    </w:p>
    <w:p w:rsidR="00021690" w:rsidRDefault="00021690"/>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four ways to associate styles with your HTML document. Most commonly used methods are inline CSS and External CSS.</w:t>
      </w:r>
    </w:p>
    <w:p w:rsidR="00D2356B" w:rsidRDefault="00D2356B" w:rsidP="00D2356B">
      <w:pPr>
        <w:pStyle w:val="Heading2"/>
        <w:rPr>
          <w:rFonts w:ascii="Arial" w:hAnsi="Arial" w:cs="Arial"/>
          <w:b w:val="0"/>
          <w:bCs w:val="0"/>
          <w:sz w:val="30"/>
          <w:szCs w:val="30"/>
        </w:rPr>
      </w:pPr>
      <w:r>
        <w:rPr>
          <w:rFonts w:ascii="Arial" w:hAnsi="Arial" w:cs="Arial"/>
          <w:b w:val="0"/>
          <w:bCs w:val="0"/>
          <w:sz w:val="30"/>
          <w:szCs w:val="30"/>
        </w:rPr>
        <w:t>Embedded CSS - The &lt;style&gt; Element</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put your CSS rules into an HTML document using the &lt;style&gt; element. This tag is placed inside the &lt;head&gt;...&lt;/head&gt; tags. Rules defined using this syntax will be applied to all the elements available in the document. Here is the generic syntax −</w:t>
      </w:r>
    </w:p>
    <w:p w:rsidR="00D2356B" w:rsidRDefault="00D56B87" w:rsidP="00D2356B">
      <w:pPr>
        <w:jc w:val="right"/>
        <w:rPr>
          <w:rFonts w:ascii="Arial" w:hAnsi="Arial" w:cs="Arial"/>
          <w:sz w:val="18"/>
          <w:szCs w:val="18"/>
        </w:rPr>
      </w:pPr>
      <w:hyperlink r:id="rId154" w:tgtFrame="_blank" w:history="1">
        <w:r w:rsidR="00D2356B">
          <w:rPr>
            <w:rStyle w:val="Hyperlink"/>
            <w:rFonts w:ascii="Arial" w:hAnsi="Arial" w:cs="Arial"/>
            <w:color w:val="FFFFFF"/>
            <w:sz w:val="18"/>
            <w:szCs w:val="18"/>
            <w:bdr w:val="single" w:sz="2" w:space="2" w:color="F05C02" w:frame="1"/>
            <w:shd w:val="clear" w:color="auto" w:fill="A44170"/>
          </w:rPr>
          <w:t>Live Demo</w:t>
        </w:r>
      </w:hyperlink>
    </w:p>
    <w:p w:rsidR="00D2356B" w:rsidRDefault="00D56B87" w:rsidP="00D2356B">
      <w:pPr>
        <w:jc w:val="right"/>
        <w:rPr>
          <w:rFonts w:ascii="Arial" w:hAnsi="Arial" w:cs="Arial"/>
          <w:sz w:val="18"/>
          <w:szCs w:val="18"/>
        </w:rPr>
      </w:pPr>
      <w:hyperlink r:id="rId155" w:tgtFrame="_blank" w:history="1">
        <w:r w:rsidR="00D2356B">
          <w:rPr>
            <w:rStyle w:val="Hyperlink"/>
            <w:rFonts w:ascii="Arial" w:hAnsi="Arial" w:cs="Arial"/>
            <w:color w:val="FFFFFF"/>
            <w:sz w:val="18"/>
            <w:szCs w:val="18"/>
            <w:bdr w:val="single" w:sz="2" w:space="2" w:color="F05C02" w:frame="1"/>
            <w:shd w:val="clear" w:color="auto" w:fill="A44170"/>
          </w:rPr>
          <w:t>Live Demo</w:t>
        </w:r>
      </w:hyperlink>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"text/css"</w:t>
      </w:r>
      <w:r>
        <w:rPr>
          <w:rStyle w:val="pln"/>
          <w:color w:val="000000"/>
          <w:sz w:val="23"/>
          <w:szCs w:val="23"/>
        </w:rPr>
        <w:t xml:space="preserve"> </w:t>
      </w:r>
      <w:r>
        <w:rPr>
          <w:rStyle w:val="atn"/>
          <w:color w:val="660066"/>
          <w:sz w:val="23"/>
          <w:szCs w:val="23"/>
        </w:rPr>
        <w:t>media</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"all"</w:t>
      </w:r>
      <w:r>
        <w:rPr>
          <w:rStyle w:val="tag"/>
          <w:color w:val="000088"/>
          <w:sz w:val="23"/>
          <w:szCs w:val="23"/>
        </w:rPr>
        <w:t>&gt;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body </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color</w:t>
      </w:r>
      <w:r>
        <w:rPr>
          <w:rStyle w:val="pun"/>
          <w:color w:val="666600"/>
          <w:sz w:val="23"/>
          <w:szCs w:val="23"/>
        </w:rPr>
        <w:t>:</w:t>
      </w:r>
      <w:r>
        <w:rPr>
          <w:rStyle w:val="pln"/>
          <w:color w:val="000000"/>
          <w:sz w:val="23"/>
          <w:szCs w:val="23"/>
        </w:rPr>
        <w:t xml:space="preserve"> linen</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h1 </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color</w:t>
      </w:r>
      <w:r>
        <w:rPr>
          <w:rStyle w:val="pun"/>
          <w:color w:val="666600"/>
          <w:sz w:val="23"/>
          <w:szCs w:val="23"/>
        </w:rPr>
        <w:t>:</w:t>
      </w:r>
      <w:r>
        <w:rPr>
          <w:rStyle w:val="pln"/>
          <w:color w:val="000000"/>
          <w:sz w:val="23"/>
          <w:szCs w:val="23"/>
        </w:rPr>
        <w:t xml:space="preserve"> maroon</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margin</w:t>
      </w:r>
      <w:r>
        <w:rPr>
          <w:rStyle w:val="pun"/>
          <w:color w:val="666600"/>
          <w:sz w:val="23"/>
          <w:szCs w:val="23"/>
        </w:rPr>
        <w:t>-</w:t>
      </w:r>
      <w:r>
        <w:rPr>
          <w:rStyle w:val="pln"/>
          <w:color w:val="000000"/>
          <w:sz w:val="23"/>
          <w:szCs w:val="23"/>
        </w:rPr>
        <w:t>left</w:t>
      </w:r>
      <w:r>
        <w:rPr>
          <w:rStyle w:val="pun"/>
          <w:color w:val="666600"/>
          <w:sz w:val="23"/>
          <w:szCs w:val="23"/>
        </w:rPr>
        <w:t>:</w:t>
      </w:r>
      <w:r>
        <w:rPr>
          <w:rStyle w:val="pln"/>
          <w:color w:val="000000"/>
          <w:sz w:val="23"/>
          <w:szCs w:val="23"/>
        </w:rPr>
        <w:t xml:space="preserve"> </w:t>
      </w:r>
      <w:r>
        <w:rPr>
          <w:rStyle w:val="lit"/>
          <w:color w:val="006666"/>
          <w:sz w:val="23"/>
          <w:szCs w:val="23"/>
        </w:rPr>
        <w:t>40px</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&lt;h1&gt;</w:t>
      </w:r>
      <w:r>
        <w:rPr>
          <w:rStyle w:val="pln"/>
          <w:color w:val="000000"/>
          <w:sz w:val="23"/>
          <w:szCs w:val="23"/>
        </w:rPr>
        <w:t>This is a heading</w:t>
      </w:r>
      <w:r>
        <w:rPr>
          <w:rStyle w:val="tag"/>
          <w:color w:val="000088"/>
          <w:sz w:val="23"/>
          <w:szCs w:val="23"/>
        </w:rPr>
        <w:t>&lt;/h1&gt;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This is a paragraph.</w:t>
      </w:r>
      <w:r>
        <w:rPr>
          <w:rStyle w:val="tag"/>
          <w:color w:val="000088"/>
          <w:sz w:val="23"/>
          <w:szCs w:val="23"/>
        </w:rPr>
        <w:t>&lt;/p&gt;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D2356B" w:rsidRDefault="00D2356B" w:rsidP="00D2356B">
      <w:pPr>
        <w:pStyle w:val="Heading3"/>
        <w:rPr>
          <w:rFonts w:ascii="Arial" w:hAnsi="Arial" w:cs="Arial"/>
          <w:b w:val="0"/>
          <w:bCs w:val="0"/>
          <w:color w:val="auto"/>
          <w:sz w:val="23"/>
          <w:szCs w:val="23"/>
        </w:rPr>
      </w:pPr>
      <w:r>
        <w:rPr>
          <w:rFonts w:ascii="Arial" w:hAnsi="Arial" w:cs="Arial"/>
          <w:b w:val="0"/>
          <w:bCs w:val="0"/>
          <w:sz w:val="23"/>
          <w:szCs w:val="23"/>
        </w:rPr>
        <w:t>Attributes</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Attributes associated with &lt;style&gt; elements are −</w:t>
      </w:r>
    </w:p>
    <w:tbl>
      <w:tblPr>
        <w:tblW w:w="781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958"/>
        <w:gridCol w:w="1085"/>
        <w:gridCol w:w="5776"/>
      </w:tblGrid>
      <w:tr w:rsidR="00D2356B" w:rsidTr="00D2356B">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2356B" w:rsidRDefault="00D2356B">
            <w:pPr>
              <w:spacing w:after="259"/>
              <w:jc w:val="center"/>
              <w:rPr>
                <w:rFonts w:ascii="Arial" w:hAnsi="Arial" w:cs="Arial"/>
                <w:b/>
                <w:bCs/>
                <w:sz w:val="18"/>
                <w:szCs w:val="18"/>
              </w:rPr>
            </w:pPr>
            <w:r>
              <w:rPr>
                <w:rFonts w:ascii="Arial" w:hAnsi="Arial" w:cs="Arial"/>
                <w:b/>
                <w:bCs/>
                <w:sz w:val="18"/>
                <w:szCs w:val="18"/>
              </w:rPr>
              <w:lastRenderedPageBreak/>
              <w:t>Attribute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2356B" w:rsidRDefault="00D2356B">
            <w:pPr>
              <w:spacing w:after="259"/>
              <w:jc w:val="center"/>
              <w:rPr>
                <w:rFonts w:ascii="Arial" w:hAnsi="Arial" w:cs="Arial"/>
                <w:b/>
                <w:bCs/>
                <w:sz w:val="18"/>
                <w:szCs w:val="18"/>
              </w:rPr>
            </w:pPr>
            <w:r>
              <w:rPr>
                <w:rFonts w:ascii="Arial" w:hAnsi="Arial" w:cs="Arial"/>
                <w:b/>
                <w:bCs/>
                <w:sz w:val="18"/>
                <w:szCs w:val="18"/>
              </w:rPr>
              <w:t>Value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2356B" w:rsidRDefault="00D2356B">
            <w:pPr>
              <w:spacing w:after="259"/>
              <w:jc w:val="center"/>
              <w:rPr>
                <w:rFonts w:ascii="Arial" w:hAnsi="Arial" w:cs="Arial"/>
                <w:b/>
                <w:bCs/>
                <w:sz w:val="18"/>
                <w:szCs w:val="18"/>
              </w:rPr>
            </w:pPr>
            <w:r>
              <w:rPr>
                <w:rFonts w:ascii="Arial" w:hAnsi="Arial" w:cs="Arial"/>
                <w:b/>
                <w:bCs/>
                <w:sz w:val="18"/>
                <w:szCs w:val="18"/>
              </w:rPr>
              <w:t>Description</w:t>
            </w:r>
          </w:p>
        </w:tc>
      </w:tr>
      <w:tr w:rsidR="00D2356B" w:rsidTr="00D2356B">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spacing w:after="259"/>
              <w:rPr>
                <w:rFonts w:ascii="Arial" w:hAnsi="Arial" w:cs="Arial"/>
                <w:sz w:val="18"/>
                <w:szCs w:val="18"/>
              </w:rPr>
            </w:pPr>
            <w:r>
              <w:rPr>
                <w:rFonts w:ascii="Arial" w:hAnsi="Arial" w:cs="Arial"/>
                <w:sz w:val="18"/>
                <w:szCs w:val="18"/>
              </w:rPr>
              <w:t>type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spacing w:after="259"/>
              <w:rPr>
                <w:rFonts w:ascii="Arial" w:hAnsi="Arial" w:cs="Arial"/>
                <w:sz w:val="18"/>
                <w:szCs w:val="18"/>
              </w:rPr>
            </w:pPr>
            <w:r>
              <w:rPr>
                <w:rFonts w:ascii="Arial" w:hAnsi="Arial" w:cs="Arial"/>
                <w:sz w:val="18"/>
                <w:szCs w:val="18"/>
              </w:rPr>
              <w:t>text/css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spacing w:after="259"/>
              <w:rPr>
                <w:rFonts w:ascii="Arial" w:hAnsi="Arial" w:cs="Arial"/>
                <w:sz w:val="18"/>
                <w:szCs w:val="18"/>
              </w:rPr>
            </w:pPr>
            <w:r>
              <w:rPr>
                <w:rFonts w:ascii="Arial" w:hAnsi="Arial" w:cs="Arial"/>
                <w:sz w:val="18"/>
                <w:szCs w:val="18"/>
              </w:rPr>
              <w:t>Specifies the style sheet language as a content-type (MIME type). This is required attribute.</w:t>
            </w:r>
          </w:p>
        </w:tc>
      </w:tr>
      <w:tr w:rsidR="00D2356B" w:rsidTr="00D2356B">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spacing w:after="259"/>
              <w:rPr>
                <w:rFonts w:ascii="Arial" w:hAnsi="Arial" w:cs="Arial"/>
                <w:sz w:val="18"/>
                <w:szCs w:val="18"/>
              </w:rPr>
            </w:pPr>
            <w:r>
              <w:rPr>
                <w:rFonts w:ascii="Arial" w:hAnsi="Arial" w:cs="Arial"/>
                <w:sz w:val="18"/>
                <w:szCs w:val="18"/>
              </w:rPr>
              <w:t>media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screen</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tty</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tv</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projection</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handheld</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print</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braille</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aural</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all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vAlign w:val="center"/>
            <w:hideMark/>
          </w:tcPr>
          <w:p w:rsidR="00D2356B" w:rsidRDefault="00D2356B">
            <w:pPr>
              <w:rPr>
                <w:rFonts w:ascii="Arial" w:hAnsi="Arial" w:cs="Arial"/>
                <w:sz w:val="18"/>
                <w:szCs w:val="18"/>
              </w:rPr>
            </w:pPr>
            <w:r>
              <w:rPr>
                <w:rFonts w:ascii="Arial" w:hAnsi="Arial" w:cs="Arial"/>
                <w:sz w:val="18"/>
                <w:szCs w:val="18"/>
              </w:rPr>
              <w:t>Specifies the device the document will be displayed on. Default value is </w:t>
            </w:r>
            <w:r>
              <w:rPr>
                <w:rFonts w:ascii="Arial" w:hAnsi="Arial" w:cs="Arial"/>
                <w:i/>
                <w:iCs/>
                <w:sz w:val="18"/>
                <w:szCs w:val="18"/>
              </w:rPr>
              <w:t>all</w:t>
            </w:r>
            <w:r>
              <w:rPr>
                <w:rFonts w:ascii="Arial" w:hAnsi="Arial" w:cs="Arial"/>
                <w:sz w:val="18"/>
                <w:szCs w:val="18"/>
              </w:rPr>
              <w:t>. This is an optional attribute.</w:t>
            </w:r>
          </w:p>
        </w:tc>
      </w:tr>
    </w:tbl>
    <w:p w:rsidR="00D2356B" w:rsidRDefault="00D2356B" w:rsidP="00D2356B">
      <w:pPr>
        <w:pStyle w:val="Heading2"/>
        <w:rPr>
          <w:rFonts w:ascii="Arial" w:hAnsi="Arial" w:cs="Arial"/>
          <w:b w:val="0"/>
          <w:bCs w:val="0"/>
          <w:sz w:val="30"/>
          <w:szCs w:val="30"/>
        </w:rPr>
      </w:pPr>
      <w:r>
        <w:rPr>
          <w:rFonts w:ascii="Arial" w:hAnsi="Arial" w:cs="Arial"/>
          <w:b w:val="0"/>
          <w:bCs w:val="0"/>
          <w:sz w:val="30"/>
          <w:szCs w:val="30"/>
        </w:rPr>
        <w:t>Inline CSS - The </w:t>
      </w:r>
      <w:r>
        <w:rPr>
          <w:rFonts w:ascii="Arial" w:hAnsi="Arial" w:cs="Arial"/>
          <w:b w:val="0"/>
          <w:bCs w:val="0"/>
          <w:i/>
          <w:iCs/>
          <w:sz w:val="30"/>
          <w:szCs w:val="30"/>
        </w:rPr>
        <w:t>style</w:t>
      </w:r>
      <w:r>
        <w:rPr>
          <w:rFonts w:ascii="Arial" w:hAnsi="Arial" w:cs="Arial"/>
          <w:b w:val="0"/>
          <w:bCs w:val="0"/>
          <w:sz w:val="30"/>
          <w:szCs w:val="30"/>
        </w:rPr>
        <w:t> Attribute</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w:t>
      </w:r>
      <w:r>
        <w:rPr>
          <w:rFonts w:ascii="Arial" w:hAnsi="Arial" w:cs="Arial"/>
          <w:i/>
          <w:iCs/>
          <w:color w:val="000000"/>
        </w:rPr>
        <w:t>style</w:t>
      </w:r>
      <w:r>
        <w:rPr>
          <w:rFonts w:ascii="Arial" w:hAnsi="Arial" w:cs="Arial"/>
          <w:color w:val="000000"/>
        </w:rPr>
        <w:t> attribute of any HTML element to define style rules. These rules will be applied to that element only. Here is the generic syntax −</w:t>
      </w:r>
    </w:p>
    <w:p w:rsidR="00D2356B" w:rsidRDefault="00D2356B" w:rsidP="00D2356B">
      <w:pPr>
        <w:pStyle w:val="HTMLPreformatted"/>
        <w:rPr>
          <w:sz w:val="23"/>
          <w:szCs w:val="23"/>
        </w:rPr>
      </w:pPr>
      <w:r>
        <w:rPr>
          <w:sz w:val="23"/>
          <w:szCs w:val="23"/>
        </w:rPr>
        <w:t>&lt;element style = "...style rules...."&gt;</w:t>
      </w:r>
    </w:p>
    <w:p w:rsidR="00D2356B" w:rsidRDefault="00D2356B" w:rsidP="00D2356B">
      <w:pPr>
        <w:pStyle w:val="Heading3"/>
        <w:rPr>
          <w:rFonts w:ascii="Arial" w:hAnsi="Arial" w:cs="Arial"/>
          <w:b w:val="0"/>
          <w:bCs w:val="0"/>
          <w:color w:val="auto"/>
          <w:sz w:val="23"/>
          <w:szCs w:val="23"/>
        </w:rPr>
      </w:pPr>
      <w:r>
        <w:rPr>
          <w:rFonts w:ascii="Arial" w:hAnsi="Arial" w:cs="Arial"/>
          <w:b w:val="0"/>
          <w:bCs w:val="0"/>
          <w:sz w:val="23"/>
          <w:szCs w:val="23"/>
        </w:rPr>
        <w:t>Attributes</w:t>
      </w:r>
    </w:p>
    <w:tbl>
      <w:tblPr>
        <w:tblW w:w="781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958"/>
        <w:gridCol w:w="1019"/>
        <w:gridCol w:w="5842"/>
      </w:tblGrid>
      <w:tr w:rsidR="00D2356B" w:rsidTr="00D2356B">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2356B" w:rsidRDefault="00D2356B">
            <w:pPr>
              <w:spacing w:after="259"/>
              <w:jc w:val="center"/>
              <w:rPr>
                <w:rFonts w:ascii="Arial" w:hAnsi="Arial" w:cs="Arial"/>
                <w:b/>
                <w:bCs/>
                <w:sz w:val="18"/>
                <w:szCs w:val="18"/>
              </w:rPr>
            </w:pPr>
            <w:r>
              <w:rPr>
                <w:rFonts w:ascii="Arial" w:hAnsi="Arial" w:cs="Arial"/>
                <w:b/>
                <w:bCs/>
                <w:sz w:val="18"/>
                <w:szCs w:val="18"/>
              </w:rPr>
              <w:t>Attribute</w:t>
            </w:r>
          </w:p>
        </w:tc>
        <w:tc>
          <w:tcPr>
            <w:tcW w:w="948" w:type="dxa"/>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2356B" w:rsidRDefault="00D2356B">
            <w:pPr>
              <w:spacing w:after="259"/>
              <w:jc w:val="center"/>
              <w:rPr>
                <w:rFonts w:ascii="Arial" w:hAnsi="Arial" w:cs="Arial"/>
                <w:b/>
                <w:bCs/>
                <w:sz w:val="18"/>
                <w:szCs w:val="18"/>
              </w:rPr>
            </w:pPr>
            <w:r>
              <w:rPr>
                <w:rFonts w:ascii="Arial" w:hAnsi="Arial" w:cs="Arial"/>
                <w:b/>
                <w:bCs/>
                <w:sz w:val="18"/>
                <w:szCs w:val="18"/>
              </w:rPr>
              <w:t>Value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2356B" w:rsidRDefault="00D2356B">
            <w:pPr>
              <w:spacing w:after="259"/>
              <w:jc w:val="center"/>
              <w:rPr>
                <w:rFonts w:ascii="Arial" w:hAnsi="Arial" w:cs="Arial"/>
                <w:b/>
                <w:bCs/>
                <w:sz w:val="18"/>
                <w:szCs w:val="18"/>
              </w:rPr>
            </w:pPr>
            <w:r>
              <w:rPr>
                <w:rFonts w:ascii="Arial" w:hAnsi="Arial" w:cs="Arial"/>
                <w:b/>
                <w:bCs/>
                <w:sz w:val="18"/>
                <w:szCs w:val="18"/>
              </w:rPr>
              <w:t>Description</w:t>
            </w:r>
          </w:p>
        </w:tc>
      </w:tr>
      <w:tr w:rsidR="00D2356B" w:rsidTr="00D2356B">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spacing w:after="259"/>
              <w:rPr>
                <w:rFonts w:ascii="Arial" w:hAnsi="Arial" w:cs="Arial"/>
                <w:sz w:val="18"/>
                <w:szCs w:val="18"/>
              </w:rPr>
            </w:pPr>
            <w:r>
              <w:rPr>
                <w:rFonts w:ascii="Arial" w:hAnsi="Arial" w:cs="Arial"/>
                <w:sz w:val="18"/>
                <w:szCs w:val="18"/>
              </w:rPr>
              <w:t>style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spacing w:after="259"/>
              <w:rPr>
                <w:rFonts w:ascii="Arial" w:hAnsi="Arial" w:cs="Arial"/>
                <w:sz w:val="18"/>
                <w:szCs w:val="18"/>
              </w:rPr>
            </w:pPr>
            <w:r>
              <w:rPr>
                <w:rFonts w:ascii="Arial" w:hAnsi="Arial" w:cs="Arial"/>
                <w:sz w:val="18"/>
                <w:szCs w:val="18"/>
              </w:rPr>
              <w:t>style rules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spacing w:after="259"/>
              <w:rPr>
                <w:rFonts w:ascii="Arial" w:hAnsi="Arial" w:cs="Arial"/>
                <w:sz w:val="18"/>
                <w:szCs w:val="18"/>
              </w:rPr>
            </w:pPr>
            <w:r>
              <w:rPr>
                <w:rFonts w:ascii="Arial" w:hAnsi="Arial" w:cs="Arial"/>
                <w:sz w:val="18"/>
                <w:szCs w:val="18"/>
              </w:rPr>
              <w:t>The value of </w:t>
            </w:r>
            <w:r>
              <w:rPr>
                <w:rFonts w:ascii="Arial" w:hAnsi="Arial" w:cs="Arial"/>
                <w:i/>
                <w:iCs/>
                <w:sz w:val="18"/>
                <w:szCs w:val="18"/>
              </w:rPr>
              <w:t>style</w:t>
            </w:r>
            <w:r>
              <w:rPr>
                <w:rFonts w:ascii="Arial" w:hAnsi="Arial" w:cs="Arial"/>
                <w:sz w:val="18"/>
                <w:szCs w:val="18"/>
              </w:rPr>
              <w:t> attribute is a combination of style declarations separated by semicolon (;).</w:t>
            </w:r>
          </w:p>
        </w:tc>
      </w:tr>
    </w:tbl>
    <w:p w:rsidR="00D2356B" w:rsidRDefault="00D2356B" w:rsidP="00D2356B">
      <w:pPr>
        <w:pStyle w:val="Heading3"/>
        <w:rPr>
          <w:rFonts w:ascii="Arial" w:hAnsi="Arial" w:cs="Arial"/>
          <w:b w:val="0"/>
          <w:bCs w:val="0"/>
          <w:sz w:val="23"/>
          <w:szCs w:val="23"/>
        </w:rPr>
      </w:pPr>
      <w:r>
        <w:rPr>
          <w:rFonts w:ascii="Arial" w:hAnsi="Arial" w:cs="Arial"/>
          <w:b w:val="0"/>
          <w:bCs w:val="0"/>
          <w:sz w:val="23"/>
          <w:szCs w:val="23"/>
        </w:rPr>
        <w:t>Example</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example of inline CSS based on the above syntax −</w:t>
      </w:r>
    </w:p>
    <w:p w:rsidR="00D2356B" w:rsidRDefault="00D56B87" w:rsidP="00D2356B">
      <w:pPr>
        <w:jc w:val="right"/>
        <w:rPr>
          <w:rFonts w:ascii="Arial" w:hAnsi="Arial" w:cs="Arial"/>
          <w:sz w:val="18"/>
          <w:szCs w:val="18"/>
        </w:rPr>
      </w:pPr>
      <w:hyperlink r:id="rId156" w:tgtFrame="_blank" w:history="1">
        <w:r w:rsidR="00D2356B">
          <w:rPr>
            <w:rStyle w:val="Hyperlink"/>
            <w:rFonts w:ascii="Arial" w:hAnsi="Arial" w:cs="Arial"/>
            <w:color w:val="FFFFFF"/>
            <w:sz w:val="18"/>
            <w:szCs w:val="18"/>
            <w:bdr w:val="single" w:sz="2" w:space="2" w:color="F05C02" w:frame="1"/>
            <w:shd w:val="clear" w:color="auto" w:fill="A44170"/>
          </w:rPr>
          <w:t>Live Demo</w:t>
        </w:r>
      </w:hyperlink>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&lt;h1</w:t>
      </w:r>
      <w:r>
        <w:rPr>
          <w:rStyle w:val="pln"/>
          <w:color w:val="000000"/>
          <w:sz w:val="23"/>
          <w:szCs w:val="23"/>
        </w:rPr>
        <w:t xml:space="preserve"> </w:t>
      </w:r>
      <w:r>
        <w:rPr>
          <w:rStyle w:val="atn"/>
          <w:color w:val="660066"/>
          <w:sz w:val="23"/>
          <w:szCs w:val="23"/>
        </w:rPr>
        <w:t>style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color</w:t>
      </w:r>
      <w:r>
        <w:rPr>
          <w:rStyle w:val="pun"/>
          <w:color w:val="666600"/>
          <w:sz w:val="23"/>
          <w:szCs w:val="23"/>
        </w:rPr>
        <w:t>:#</w:t>
      </w:r>
      <w:r>
        <w:rPr>
          <w:rStyle w:val="lit"/>
          <w:color w:val="006666"/>
          <w:sz w:val="23"/>
          <w:szCs w:val="23"/>
        </w:rPr>
        <w:t>36C</w:t>
      </w:r>
      <w:r>
        <w:rPr>
          <w:rStyle w:val="pun"/>
          <w:color w:val="666600"/>
          <w:sz w:val="23"/>
          <w:szCs w:val="23"/>
        </w:rPr>
        <w:t>;</w:t>
      </w:r>
      <w:r>
        <w:rPr>
          <w:rStyle w:val="atv"/>
          <w:color w:val="008800"/>
          <w:sz w:val="23"/>
          <w:szCs w:val="23"/>
        </w:rPr>
        <w:t>"</w:t>
      </w:r>
      <w:r>
        <w:rPr>
          <w:rStyle w:val="tag"/>
          <w:color w:val="000088"/>
          <w:sz w:val="23"/>
          <w:szCs w:val="23"/>
        </w:rPr>
        <w:t>&gt;</w:t>
      </w:r>
      <w:r>
        <w:rPr>
          <w:rStyle w:val="pln"/>
          <w:color w:val="000000"/>
          <w:sz w:val="23"/>
          <w:szCs w:val="23"/>
        </w:rPr>
        <w:t xml:space="preserve"> </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is inline CSS </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&lt;/h1&gt;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D2356B" w:rsidRDefault="00D2356B" w:rsidP="00D2356B">
      <w:pPr>
        <w:pStyle w:val="Heading2"/>
        <w:rPr>
          <w:rFonts w:ascii="Arial" w:hAnsi="Arial" w:cs="Arial"/>
          <w:b w:val="0"/>
          <w:bCs w:val="0"/>
          <w:sz w:val="30"/>
          <w:szCs w:val="30"/>
        </w:rPr>
      </w:pPr>
      <w:r>
        <w:rPr>
          <w:rFonts w:ascii="Arial" w:hAnsi="Arial" w:cs="Arial"/>
          <w:b w:val="0"/>
          <w:bCs w:val="0"/>
          <w:sz w:val="30"/>
          <w:szCs w:val="30"/>
        </w:rPr>
        <w:lastRenderedPageBreak/>
        <w:t>External CSS - The &lt;link&gt; Element</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&lt;link&gt; element can be used to include an external stylesheet file in your HTML document.</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external style sheet is a separate text file with </w:t>
      </w:r>
      <w:r>
        <w:rPr>
          <w:rFonts w:ascii="Arial" w:hAnsi="Arial" w:cs="Arial"/>
          <w:b/>
          <w:bCs/>
          <w:color w:val="000000"/>
        </w:rPr>
        <w:t>.css</w:t>
      </w:r>
      <w:r>
        <w:rPr>
          <w:rFonts w:ascii="Arial" w:hAnsi="Arial" w:cs="Arial"/>
          <w:color w:val="000000"/>
        </w:rPr>
        <w:t> extension. You define all the Style rules within this text file and then you can include this file in any HTML document using &lt;link&gt; element.</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is the generic syntax of including external CSS file −</w:t>
      </w:r>
    </w:p>
    <w:p w:rsidR="00D2356B" w:rsidRDefault="00D2356B" w:rsidP="00D2356B">
      <w:pPr>
        <w:pStyle w:val="HTMLPreformatted"/>
        <w:rPr>
          <w:sz w:val="23"/>
          <w:szCs w:val="23"/>
        </w:rPr>
      </w:pPr>
      <w:r>
        <w:rPr>
          <w:sz w:val="23"/>
          <w:szCs w:val="23"/>
        </w:rPr>
        <w:t>&lt;head&gt;</w:t>
      </w:r>
    </w:p>
    <w:p w:rsidR="00D2356B" w:rsidRDefault="00D2356B" w:rsidP="00D2356B">
      <w:pPr>
        <w:pStyle w:val="HTMLPreformatted"/>
        <w:rPr>
          <w:sz w:val="23"/>
          <w:szCs w:val="23"/>
        </w:rPr>
      </w:pPr>
      <w:r>
        <w:rPr>
          <w:sz w:val="23"/>
          <w:szCs w:val="23"/>
        </w:rPr>
        <w:t xml:space="preserve">   &lt;link type = "text/css" href = "..." media = "..." /&gt;</w:t>
      </w:r>
    </w:p>
    <w:p w:rsidR="00D2356B" w:rsidRDefault="00D2356B" w:rsidP="00D2356B">
      <w:pPr>
        <w:pStyle w:val="HTMLPreformatted"/>
        <w:rPr>
          <w:sz w:val="23"/>
          <w:szCs w:val="23"/>
        </w:rPr>
      </w:pPr>
      <w:r>
        <w:rPr>
          <w:sz w:val="23"/>
          <w:szCs w:val="23"/>
        </w:rPr>
        <w:t>&lt;/head&gt;</w:t>
      </w:r>
    </w:p>
    <w:p w:rsidR="00D2356B" w:rsidRDefault="00D2356B" w:rsidP="00D2356B">
      <w:pPr>
        <w:pStyle w:val="Heading3"/>
        <w:rPr>
          <w:rFonts w:ascii="Arial" w:hAnsi="Arial" w:cs="Arial"/>
          <w:b w:val="0"/>
          <w:bCs w:val="0"/>
          <w:color w:val="auto"/>
          <w:sz w:val="23"/>
          <w:szCs w:val="23"/>
        </w:rPr>
      </w:pPr>
      <w:r>
        <w:rPr>
          <w:rFonts w:ascii="Arial" w:hAnsi="Arial" w:cs="Arial"/>
          <w:b w:val="0"/>
          <w:bCs w:val="0"/>
          <w:sz w:val="23"/>
          <w:szCs w:val="23"/>
        </w:rPr>
        <w:t>Attributes</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Attributes associated with &lt;style&gt; elements are −</w:t>
      </w:r>
    </w:p>
    <w:tbl>
      <w:tblPr>
        <w:tblW w:w="781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958"/>
        <w:gridCol w:w="1337"/>
        <w:gridCol w:w="5524"/>
      </w:tblGrid>
      <w:tr w:rsidR="00D2356B" w:rsidTr="00D2356B">
        <w:tc>
          <w:tcPr>
            <w:tcW w:w="948" w:type="dxa"/>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2356B" w:rsidRDefault="00D2356B">
            <w:pPr>
              <w:spacing w:after="259"/>
              <w:jc w:val="center"/>
              <w:rPr>
                <w:rFonts w:ascii="Arial" w:hAnsi="Arial" w:cs="Arial"/>
                <w:b/>
                <w:bCs/>
                <w:sz w:val="18"/>
                <w:szCs w:val="18"/>
              </w:rPr>
            </w:pPr>
            <w:r>
              <w:rPr>
                <w:rFonts w:ascii="Arial" w:hAnsi="Arial" w:cs="Arial"/>
                <w:b/>
                <w:bCs/>
                <w:sz w:val="18"/>
                <w:szCs w:val="18"/>
              </w:rPr>
              <w:t>Attribute</w:t>
            </w:r>
          </w:p>
        </w:tc>
        <w:tc>
          <w:tcPr>
            <w:tcW w:w="1337" w:type="dxa"/>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2356B" w:rsidRDefault="00D2356B">
            <w:pPr>
              <w:spacing w:after="259"/>
              <w:jc w:val="center"/>
              <w:rPr>
                <w:rFonts w:ascii="Arial" w:hAnsi="Arial" w:cs="Arial"/>
                <w:b/>
                <w:bCs/>
                <w:sz w:val="18"/>
                <w:szCs w:val="18"/>
              </w:rPr>
            </w:pPr>
            <w:r>
              <w:rPr>
                <w:rFonts w:ascii="Arial" w:hAnsi="Arial" w:cs="Arial"/>
                <w:b/>
                <w:bCs/>
                <w:sz w:val="18"/>
                <w:szCs w:val="18"/>
              </w:rPr>
              <w:t>Value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2356B" w:rsidRDefault="00D2356B">
            <w:pPr>
              <w:spacing w:after="259"/>
              <w:jc w:val="center"/>
              <w:rPr>
                <w:rFonts w:ascii="Arial" w:hAnsi="Arial" w:cs="Arial"/>
                <w:b/>
                <w:bCs/>
                <w:sz w:val="18"/>
                <w:szCs w:val="18"/>
              </w:rPr>
            </w:pPr>
            <w:r>
              <w:rPr>
                <w:rFonts w:ascii="Arial" w:hAnsi="Arial" w:cs="Arial"/>
                <w:b/>
                <w:bCs/>
                <w:sz w:val="18"/>
                <w:szCs w:val="18"/>
              </w:rPr>
              <w:t>Description</w:t>
            </w:r>
          </w:p>
        </w:tc>
      </w:tr>
      <w:tr w:rsidR="00D2356B" w:rsidTr="00D2356B">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spacing w:after="259"/>
              <w:rPr>
                <w:rFonts w:ascii="Arial" w:hAnsi="Arial" w:cs="Arial"/>
                <w:sz w:val="18"/>
                <w:szCs w:val="18"/>
              </w:rPr>
            </w:pPr>
            <w:r>
              <w:rPr>
                <w:rFonts w:ascii="Arial" w:hAnsi="Arial" w:cs="Arial"/>
                <w:sz w:val="18"/>
                <w:szCs w:val="18"/>
              </w:rPr>
              <w:t>type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vAlign w:val="center"/>
            <w:hideMark/>
          </w:tcPr>
          <w:p w:rsidR="00D2356B" w:rsidRDefault="00D2356B">
            <w:pPr>
              <w:spacing w:after="259"/>
              <w:rPr>
                <w:rFonts w:ascii="Arial" w:hAnsi="Arial" w:cs="Arial"/>
                <w:sz w:val="18"/>
                <w:szCs w:val="18"/>
              </w:rPr>
            </w:pPr>
            <w:r>
              <w:rPr>
                <w:rFonts w:ascii="Arial" w:hAnsi="Arial" w:cs="Arial"/>
                <w:sz w:val="18"/>
                <w:szCs w:val="18"/>
              </w:rPr>
              <w:t>text css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spacing w:after="259"/>
              <w:rPr>
                <w:rFonts w:ascii="Arial" w:hAnsi="Arial" w:cs="Arial"/>
                <w:sz w:val="18"/>
                <w:szCs w:val="18"/>
              </w:rPr>
            </w:pPr>
            <w:r>
              <w:rPr>
                <w:rFonts w:ascii="Arial" w:hAnsi="Arial" w:cs="Arial"/>
                <w:sz w:val="18"/>
                <w:szCs w:val="18"/>
              </w:rPr>
              <w:t>Specifies the style sheet language as a content-type (MIME type). This attribute is required.</w:t>
            </w:r>
          </w:p>
        </w:tc>
      </w:tr>
      <w:tr w:rsidR="00D2356B" w:rsidTr="00D2356B">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spacing w:after="259"/>
              <w:rPr>
                <w:rFonts w:ascii="Arial" w:hAnsi="Arial" w:cs="Arial"/>
                <w:sz w:val="18"/>
                <w:szCs w:val="18"/>
              </w:rPr>
            </w:pPr>
            <w:r>
              <w:rPr>
                <w:rFonts w:ascii="Arial" w:hAnsi="Arial" w:cs="Arial"/>
                <w:sz w:val="18"/>
                <w:szCs w:val="18"/>
              </w:rPr>
              <w:t>href</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vAlign w:val="center"/>
            <w:hideMark/>
          </w:tcPr>
          <w:p w:rsidR="00D2356B" w:rsidRDefault="00D2356B">
            <w:pPr>
              <w:spacing w:after="259"/>
              <w:rPr>
                <w:rFonts w:ascii="Arial" w:hAnsi="Arial" w:cs="Arial"/>
                <w:sz w:val="18"/>
                <w:szCs w:val="18"/>
              </w:rPr>
            </w:pPr>
            <w:r>
              <w:rPr>
                <w:rFonts w:ascii="Arial" w:hAnsi="Arial" w:cs="Arial"/>
                <w:sz w:val="18"/>
                <w:szCs w:val="18"/>
              </w:rPr>
              <w:t>URL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spacing w:after="259"/>
              <w:rPr>
                <w:rFonts w:ascii="Arial" w:hAnsi="Arial" w:cs="Arial"/>
                <w:sz w:val="18"/>
                <w:szCs w:val="18"/>
              </w:rPr>
            </w:pPr>
            <w:r>
              <w:rPr>
                <w:rFonts w:ascii="Arial" w:hAnsi="Arial" w:cs="Arial"/>
                <w:sz w:val="18"/>
                <w:szCs w:val="18"/>
              </w:rPr>
              <w:t>Specifies the style sheet file having Style rules. This attribute is a required.</w:t>
            </w:r>
          </w:p>
        </w:tc>
      </w:tr>
      <w:tr w:rsidR="00D2356B" w:rsidTr="00D2356B">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spacing w:after="259"/>
              <w:rPr>
                <w:rFonts w:ascii="Arial" w:hAnsi="Arial" w:cs="Arial"/>
                <w:sz w:val="18"/>
                <w:szCs w:val="18"/>
              </w:rPr>
            </w:pPr>
            <w:r>
              <w:rPr>
                <w:rFonts w:ascii="Arial" w:hAnsi="Arial" w:cs="Arial"/>
                <w:sz w:val="18"/>
                <w:szCs w:val="18"/>
              </w:rPr>
              <w:t>media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screen</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tty</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tv</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projection</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handheld</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print</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braille</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aural</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all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vAlign w:val="center"/>
            <w:hideMark/>
          </w:tcPr>
          <w:p w:rsidR="00D2356B" w:rsidRDefault="00D2356B">
            <w:pPr>
              <w:rPr>
                <w:rFonts w:ascii="Arial" w:hAnsi="Arial" w:cs="Arial"/>
                <w:sz w:val="18"/>
                <w:szCs w:val="18"/>
              </w:rPr>
            </w:pPr>
            <w:r>
              <w:rPr>
                <w:rFonts w:ascii="Arial" w:hAnsi="Arial" w:cs="Arial"/>
                <w:sz w:val="18"/>
                <w:szCs w:val="18"/>
              </w:rPr>
              <w:t>Specifies the device the document will be displayed on. Default value is </w:t>
            </w:r>
            <w:r>
              <w:rPr>
                <w:rFonts w:ascii="Arial" w:hAnsi="Arial" w:cs="Arial"/>
                <w:i/>
                <w:iCs/>
                <w:sz w:val="18"/>
                <w:szCs w:val="18"/>
              </w:rPr>
              <w:t>all</w:t>
            </w:r>
            <w:r>
              <w:rPr>
                <w:rFonts w:ascii="Arial" w:hAnsi="Arial" w:cs="Arial"/>
                <w:sz w:val="18"/>
                <w:szCs w:val="18"/>
              </w:rPr>
              <w:t>. This is optional attribute.</w:t>
            </w:r>
          </w:p>
        </w:tc>
      </w:tr>
    </w:tbl>
    <w:p w:rsidR="00D2356B" w:rsidRDefault="00D2356B" w:rsidP="00D2356B">
      <w:pPr>
        <w:pStyle w:val="Heading3"/>
        <w:rPr>
          <w:rFonts w:ascii="Arial" w:hAnsi="Arial" w:cs="Arial"/>
          <w:b w:val="0"/>
          <w:bCs w:val="0"/>
          <w:color w:val="auto"/>
          <w:sz w:val="23"/>
          <w:szCs w:val="23"/>
        </w:rPr>
      </w:pPr>
      <w:r>
        <w:rPr>
          <w:rFonts w:ascii="Arial" w:hAnsi="Arial" w:cs="Arial"/>
          <w:b w:val="0"/>
          <w:bCs w:val="0"/>
          <w:sz w:val="23"/>
          <w:szCs w:val="23"/>
        </w:rPr>
        <w:t>Example</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Consider a simple style sheet file with a name </w:t>
      </w:r>
      <w:r>
        <w:rPr>
          <w:rFonts w:ascii="Arial" w:hAnsi="Arial" w:cs="Arial"/>
          <w:i/>
          <w:iCs/>
          <w:color w:val="000000"/>
        </w:rPr>
        <w:t>mystyle.css</w:t>
      </w:r>
      <w:r>
        <w:rPr>
          <w:rFonts w:ascii="Arial" w:hAnsi="Arial" w:cs="Arial"/>
          <w:color w:val="000000"/>
        </w:rPr>
        <w:t> having the following rules −</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h1</w:t>
      </w:r>
      <w:r>
        <w:rPr>
          <w:rStyle w:val="pun"/>
          <w:color w:val="666600"/>
          <w:sz w:val="23"/>
          <w:szCs w:val="23"/>
        </w:rPr>
        <w:t>,</w:t>
      </w:r>
      <w:r>
        <w:rPr>
          <w:rStyle w:val="pln"/>
          <w:color w:val="000000"/>
          <w:sz w:val="23"/>
          <w:szCs w:val="23"/>
        </w:rPr>
        <w:t xml:space="preserve"> h2</w:t>
      </w:r>
      <w:r>
        <w:rPr>
          <w:rStyle w:val="pun"/>
          <w:color w:val="666600"/>
          <w:sz w:val="23"/>
          <w:szCs w:val="23"/>
        </w:rPr>
        <w:t>,</w:t>
      </w:r>
      <w:r>
        <w:rPr>
          <w:rStyle w:val="pln"/>
          <w:color w:val="000000"/>
          <w:sz w:val="23"/>
          <w:szCs w:val="23"/>
        </w:rPr>
        <w:t xml:space="preserve"> h3 </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color</w:t>
      </w:r>
      <w:r>
        <w:rPr>
          <w:rStyle w:val="pun"/>
          <w:color w:val="666600"/>
          <w:sz w:val="23"/>
          <w:szCs w:val="23"/>
        </w:rPr>
        <w:t>:</w:t>
      </w:r>
      <w:r>
        <w:rPr>
          <w:rStyle w:val="pln"/>
          <w:color w:val="000000"/>
          <w:sz w:val="23"/>
          <w:szCs w:val="23"/>
        </w:rPr>
        <w:t xml:space="preserve"> </w:t>
      </w:r>
      <w:r>
        <w:rPr>
          <w:rStyle w:val="com"/>
          <w:color w:val="880000"/>
          <w:sz w:val="23"/>
          <w:szCs w:val="23"/>
        </w:rPr>
        <w:t>#36C;</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font</w:t>
      </w:r>
      <w:r>
        <w:rPr>
          <w:rStyle w:val="pun"/>
          <w:color w:val="666600"/>
          <w:sz w:val="23"/>
          <w:szCs w:val="23"/>
        </w:rPr>
        <w:t>-</w:t>
      </w:r>
      <w:r>
        <w:rPr>
          <w:rStyle w:val="pln"/>
          <w:color w:val="000000"/>
          <w:sz w:val="23"/>
          <w:szCs w:val="23"/>
        </w:rPr>
        <w:t>weight</w:t>
      </w:r>
      <w:r>
        <w:rPr>
          <w:rStyle w:val="pun"/>
          <w:color w:val="666600"/>
          <w:sz w:val="23"/>
          <w:szCs w:val="23"/>
        </w:rPr>
        <w:t>:</w:t>
      </w:r>
      <w:r>
        <w:rPr>
          <w:rStyle w:val="pln"/>
          <w:color w:val="000000"/>
          <w:sz w:val="23"/>
          <w:szCs w:val="23"/>
        </w:rPr>
        <w:t xml:space="preserve"> normal</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letter</w:t>
      </w:r>
      <w:r>
        <w:rPr>
          <w:rStyle w:val="pun"/>
          <w:color w:val="666600"/>
          <w:sz w:val="23"/>
          <w:szCs w:val="23"/>
        </w:rPr>
        <w:t>-</w:t>
      </w:r>
      <w:r>
        <w:rPr>
          <w:rStyle w:val="pln"/>
          <w:color w:val="000000"/>
          <w:sz w:val="23"/>
          <w:szCs w:val="23"/>
        </w:rPr>
        <w:t>spacing</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4em</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margin</w:t>
      </w:r>
      <w:r>
        <w:rPr>
          <w:rStyle w:val="pun"/>
          <w:color w:val="666600"/>
          <w:sz w:val="23"/>
          <w:szCs w:val="23"/>
        </w:rPr>
        <w:t>-</w:t>
      </w:r>
      <w:r>
        <w:rPr>
          <w:rStyle w:val="pln"/>
          <w:color w:val="000000"/>
          <w:sz w:val="23"/>
          <w:szCs w:val="23"/>
        </w:rPr>
        <w:t>bottom</w:t>
      </w:r>
      <w:r>
        <w:rPr>
          <w:rStyle w:val="pun"/>
          <w:color w:val="666600"/>
          <w:sz w:val="23"/>
          <w:szCs w:val="23"/>
        </w:rPr>
        <w:t>:</w:t>
      </w:r>
      <w:r>
        <w:rPr>
          <w:rStyle w:val="pln"/>
          <w:color w:val="000000"/>
          <w:sz w:val="23"/>
          <w:szCs w:val="23"/>
        </w:rPr>
        <w:t xml:space="preserve"> </w:t>
      </w:r>
      <w:r>
        <w:rPr>
          <w:rStyle w:val="lit"/>
          <w:color w:val="006666"/>
          <w:sz w:val="23"/>
          <w:szCs w:val="23"/>
        </w:rPr>
        <w:t>1em</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text</w:t>
      </w:r>
      <w:r>
        <w:rPr>
          <w:rStyle w:val="pun"/>
          <w:color w:val="666600"/>
          <w:sz w:val="23"/>
          <w:szCs w:val="23"/>
        </w:rPr>
        <w:t>-</w:t>
      </w:r>
      <w:r>
        <w:rPr>
          <w:rStyle w:val="pln"/>
          <w:color w:val="000000"/>
          <w:sz w:val="23"/>
          <w:szCs w:val="23"/>
        </w:rPr>
        <w:t>transform</w:t>
      </w:r>
      <w:r>
        <w:rPr>
          <w:rStyle w:val="pun"/>
          <w:color w:val="666600"/>
          <w:sz w:val="23"/>
          <w:szCs w:val="23"/>
        </w:rPr>
        <w:t>:</w:t>
      </w:r>
      <w:r>
        <w:rPr>
          <w:rStyle w:val="pln"/>
          <w:color w:val="000000"/>
          <w:sz w:val="23"/>
          <w:szCs w:val="23"/>
        </w:rPr>
        <w:t xml:space="preserve"> lowercase</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pun"/>
          <w:color w:val="666600"/>
          <w:sz w:val="23"/>
          <w:szCs w:val="23"/>
        </w:rPr>
        <w:t>}</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Now you can include this file </w:t>
      </w:r>
      <w:r>
        <w:rPr>
          <w:rFonts w:ascii="Arial" w:hAnsi="Arial" w:cs="Arial"/>
          <w:i/>
          <w:iCs/>
          <w:color w:val="000000"/>
        </w:rPr>
        <w:t>mystyle.css</w:t>
      </w:r>
      <w:r>
        <w:rPr>
          <w:rFonts w:ascii="Arial" w:hAnsi="Arial" w:cs="Arial"/>
          <w:color w:val="000000"/>
        </w:rPr>
        <w:t> in any HTML document as follows −</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&lt;head&gt;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&lt;link</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"text/css"</w:t>
      </w:r>
      <w:r>
        <w:rPr>
          <w:rStyle w:val="pln"/>
          <w:color w:val="000000"/>
          <w:sz w:val="23"/>
          <w:szCs w:val="23"/>
        </w:rPr>
        <w:t xml:space="preserve"> </w:t>
      </w:r>
      <w:r>
        <w:rPr>
          <w:rStyle w:val="atn"/>
          <w:color w:val="660066"/>
          <w:sz w:val="23"/>
          <w:szCs w:val="23"/>
        </w:rPr>
        <w:t>href</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"mystyle.css"</w:t>
      </w:r>
      <w:r>
        <w:rPr>
          <w:rStyle w:val="pln"/>
          <w:color w:val="000000"/>
          <w:sz w:val="23"/>
          <w:szCs w:val="23"/>
        </w:rPr>
        <w:t xml:space="preserve"> </w:t>
      </w:r>
      <w:r>
        <w:rPr>
          <w:rStyle w:val="atn"/>
          <w:color w:val="660066"/>
          <w:sz w:val="23"/>
          <w:szCs w:val="23"/>
        </w:rPr>
        <w:t>media</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 all"</w:t>
      </w:r>
      <w:r>
        <w:rPr>
          <w:rStyle w:val="pln"/>
          <w:color w:val="000000"/>
          <w:sz w:val="23"/>
          <w:szCs w:val="23"/>
        </w:rPr>
        <w:t xml:space="preserve"> </w:t>
      </w:r>
      <w:r>
        <w:rPr>
          <w:rStyle w:val="tag"/>
          <w:color w:val="000088"/>
          <w:sz w:val="23"/>
          <w:szCs w:val="23"/>
        </w:rPr>
        <w:t>/&gt;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&lt;/head&gt;</w:t>
      </w:r>
    </w:p>
    <w:p w:rsidR="00D2356B" w:rsidRDefault="00D2356B" w:rsidP="00D2356B">
      <w:pPr>
        <w:pStyle w:val="Heading2"/>
        <w:rPr>
          <w:rFonts w:ascii="Arial" w:hAnsi="Arial" w:cs="Arial"/>
          <w:b w:val="0"/>
          <w:bCs w:val="0"/>
          <w:sz w:val="30"/>
          <w:szCs w:val="30"/>
        </w:rPr>
      </w:pPr>
      <w:r>
        <w:rPr>
          <w:rFonts w:ascii="Arial" w:hAnsi="Arial" w:cs="Arial"/>
          <w:b w:val="0"/>
          <w:bCs w:val="0"/>
          <w:sz w:val="30"/>
          <w:szCs w:val="30"/>
        </w:rPr>
        <w:t>Imported CSS - @import Rule</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@import is used to import an external stylesheet in a manner similar to the &lt;link&gt; element. Here is the generic syntax of @import rule.</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&lt;head&gt;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&lt;@import "URL";</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&lt;/head&gt;</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URL is the URL of the style sheet file having style rules. You can use another syntax as well −</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&lt;head&gt;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&lt;@import url("URL");</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&lt;/head&gt;</w:t>
      </w:r>
    </w:p>
    <w:p w:rsidR="00D2356B" w:rsidRDefault="00D2356B" w:rsidP="00D2356B">
      <w:pPr>
        <w:pStyle w:val="Heading3"/>
        <w:rPr>
          <w:rFonts w:ascii="Arial" w:hAnsi="Arial" w:cs="Arial"/>
          <w:b w:val="0"/>
          <w:bCs w:val="0"/>
          <w:sz w:val="23"/>
          <w:szCs w:val="23"/>
        </w:rPr>
      </w:pPr>
      <w:r>
        <w:rPr>
          <w:rFonts w:ascii="Arial" w:hAnsi="Arial" w:cs="Arial"/>
          <w:b w:val="0"/>
          <w:bCs w:val="0"/>
          <w:sz w:val="23"/>
          <w:szCs w:val="23"/>
        </w:rPr>
        <w:t>Example</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example showing you how to import a style sheet file into HTML document −</w:t>
      </w:r>
    </w:p>
    <w:p w:rsidR="00D2356B" w:rsidRDefault="00D2356B" w:rsidP="00D2356B">
      <w:pPr>
        <w:pStyle w:val="HTMLPreformatted"/>
        <w:rPr>
          <w:sz w:val="23"/>
          <w:szCs w:val="23"/>
        </w:rPr>
      </w:pPr>
      <w:r>
        <w:rPr>
          <w:sz w:val="23"/>
          <w:szCs w:val="23"/>
        </w:rPr>
        <w:t>&lt;head&gt;</w:t>
      </w:r>
    </w:p>
    <w:p w:rsidR="00D2356B" w:rsidRDefault="00D2356B" w:rsidP="00D2356B">
      <w:pPr>
        <w:pStyle w:val="HTMLPreformatted"/>
        <w:rPr>
          <w:sz w:val="23"/>
          <w:szCs w:val="23"/>
        </w:rPr>
      </w:pPr>
      <w:r>
        <w:rPr>
          <w:sz w:val="23"/>
          <w:szCs w:val="23"/>
        </w:rPr>
        <w:t xml:space="preserve">   @import "mystyle.css";</w:t>
      </w:r>
    </w:p>
    <w:p w:rsidR="00D2356B" w:rsidRDefault="00D2356B" w:rsidP="00D2356B">
      <w:pPr>
        <w:pStyle w:val="HTMLPreformatted"/>
        <w:rPr>
          <w:sz w:val="23"/>
          <w:szCs w:val="23"/>
        </w:rPr>
      </w:pPr>
      <w:r>
        <w:rPr>
          <w:sz w:val="23"/>
          <w:szCs w:val="23"/>
        </w:rPr>
        <w:t>&lt;/head&gt;</w:t>
      </w:r>
    </w:p>
    <w:p w:rsidR="00D2356B" w:rsidRDefault="00D2356B" w:rsidP="00D2356B">
      <w:pPr>
        <w:pStyle w:val="Heading2"/>
        <w:rPr>
          <w:rFonts w:ascii="Arial" w:hAnsi="Arial" w:cs="Arial"/>
          <w:b w:val="0"/>
          <w:bCs w:val="0"/>
          <w:sz w:val="30"/>
          <w:szCs w:val="30"/>
        </w:rPr>
      </w:pPr>
      <w:r>
        <w:rPr>
          <w:rFonts w:ascii="Arial" w:hAnsi="Arial" w:cs="Arial"/>
          <w:b w:val="0"/>
          <w:bCs w:val="0"/>
          <w:sz w:val="30"/>
          <w:szCs w:val="30"/>
        </w:rPr>
        <w:t>CSS Rules Overriding</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have discussed four ways to include style sheet rules in a an HTML document. Here is the rule to override any Style Sheet Rule.</w:t>
      </w:r>
    </w:p>
    <w:p w:rsidR="00D2356B" w:rsidRDefault="00D2356B" w:rsidP="00D2356B">
      <w:pPr>
        <w:pStyle w:val="NormalWeb"/>
        <w:numPr>
          <w:ilvl w:val="0"/>
          <w:numId w:val="48"/>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Any inline style sheet takes highest priority. So, it will override any rule defined in &lt;style&gt;...&lt;/style&gt; tags or rules defined in any external style sheet file.</w:t>
      </w:r>
    </w:p>
    <w:p w:rsidR="00D2356B" w:rsidRDefault="00D2356B" w:rsidP="00D2356B">
      <w:pPr>
        <w:pStyle w:val="NormalWeb"/>
        <w:numPr>
          <w:ilvl w:val="0"/>
          <w:numId w:val="48"/>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Any rule defined in &lt;style&gt;...&lt;/style&gt; tags will override rules defined in any external style sheet file.</w:t>
      </w:r>
    </w:p>
    <w:p w:rsidR="00D2356B" w:rsidRDefault="00D2356B" w:rsidP="00D2356B">
      <w:pPr>
        <w:pStyle w:val="NormalWeb"/>
        <w:numPr>
          <w:ilvl w:val="0"/>
          <w:numId w:val="48"/>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Any rule defined in external style sheet file takes lowest priority, and rules defined in this file will be applied only when above two rules are not applicable.</w:t>
      </w:r>
    </w:p>
    <w:p w:rsidR="00D2356B" w:rsidRDefault="00D2356B" w:rsidP="00D2356B">
      <w:pPr>
        <w:pStyle w:val="Heading2"/>
        <w:rPr>
          <w:rFonts w:ascii="Arial" w:hAnsi="Arial" w:cs="Arial"/>
          <w:b w:val="0"/>
          <w:bCs w:val="0"/>
          <w:sz w:val="30"/>
          <w:szCs w:val="30"/>
        </w:rPr>
      </w:pPr>
      <w:r>
        <w:rPr>
          <w:rFonts w:ascii="Arial" w:hAnsi="Arial" w:cs="Arial"/>
          <w:b w:val="0"/>
          <w:bCs w:val="0"/>
          <w:sz w:val="30"/>
          <w:szCs w:val="30"/>
        </w:rPr>
        <w:t>Handling old Browsers</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still many old browsers who do not support CSS. So, we should take care while writing our Embedded CSS in an HTML document. The following snippet shows how you can use comment tags to hide CSS from older browsers −</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&lt;style</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"text/css"</w:t>
      </w:r>
      <w:r>
        <w:rPr>
          <w:rStyle w:val="tag"/>
          <w:color w:val="000088"/>
          <w:sz w:val="23"/>
          <w:szCs w:val="23"/>
        </w:rPr>
        <w:t>&gt;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pln"/>
          <w:color w:val="000000"/>
          <w:sz w:val="23"/>
          <w:szCs w:val="23"/>
        </w:rPr>
        <w:t xml:space="preserve">   </w:t>
      </w:r>
      <w:r>
        <w:rPr>
          <w:rStyle w:val="com"/>
          <w:color w:val="880000"/>
          <w:sz w:val="23"/>
          <w:szCs w:val="23"/>
        </w:rPr>
        <w:t>&lt;!--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com"/>
          <w:color w:val="880000"/>
          <w:sz w:val="23"/>
          <w:szCs w:val="23"/>
        </w:rPr>
        <w:t xml:space="preserve">      body, td {</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com"/>
          <w:color w:val="880000"/>
          <w:sz w:val="23"/>
          <w:szCs w:val="23"/>
        </w:rPr>
        <w:t xml:space="preserve">         color: blue;</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com"/>
          <w:color w:val="880000"/>
          <w:sz w:val="23"/>
          <w:szCs w:val="23"/>
        </w:rPr>
        <w:t xml:space="preserve">      }</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com"/>
          <w:color w:val="880000"/>
          <w:sz w:val="23"/>
          <w:szCs w:val="23"/>
        </w:rPr>
        <w:lastRenderedPageBreak/>
        <w:t xml:space="preserve">   --&gt;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&lt;/style&gt;</w:t>
      </w:r>
    </w:p>
    <w:p w:rsidR="00D2356B" w:rsidRDefault="00D2356B" w:rsidP="00D2356B">
      <w:pPr>
        <w:pStyle w:val="Heading2"/>
        <w:rPr>
          <w:rFonts w:ascii="Arial" w:hAnsi="Arial" w:cs="Arial"/>
          <w:b w:val="0"/>
          <w:bCs w:val="0"/>
          <w:sz w:val="30"/>
          <w:szCs w:val="30"/>
        </w:rPr>
      </w:pPr>
      <w:r>
        <w:rPr>
          <w:rFonts w:ascii="Arial" w:hAnsi="Arial" w:cs="Arial"/>
          <w:b w:val="0"/>
          <w:bCs w:val="0"/>
          <w:sz w:val="30"/>
          <w:szCs w:val="30"/>
        </w:rPr>
        <w:t>CSS Comments</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Many times, you may need to put additional comments in your style sheet blocks. So, it is very easy to comment any part in style sheet. You can simple put your comments inside /*.....this is a comment in style sheet.....*/.</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 ....*/ to comment multi-line blocks in similar way you do in C and C++ programming languages.</w:t>
      </w:r>
    </w:p>
    <w:p w:rsidR="00D2356B" w:rsidRDefault="00D2356B" w:rsidP="00D2356B">
      <w:pPr>
        <w:pStyle w:val="Heading3"/>
        <w:rPr>
          <w:rFonts w:ascii="Arial" w:hAnsi="Arial" w:cs="Arial"/>
          <w:b w:val="0"/>
          <w:bCs w:val="0"/>
          <w:color w:val="auto"/>
          <w:sz w:val="23"/>
          <w:szCs w:val="23"/>
        </w:rPr>
      </w:pPr>
      <w:r>
        <w:rPr>
          <w:rFonts w:ascii="Arial" w:hAnsi="Arial" w:cs="Arial"/>
          <w:b w:val="0"/>
          <w:bCs w:val="0"/>
          <w:sz w:val="23"/>
          <w:szCs w:val="23"/>
        </w:rPr>
        <w:t>Example</w:t>
      </w:r>
    </w:p>
    <w:p w:rsidR="00D2356B" w:rsidRDefault="00D56B87" w:rsidP="00D2356B">
      <w:pPr>
        <w:jc w:val="right"/>
        <w:rPr>
          <w:rFonts w:ascii="Arial" w:hAnsi="Arial" w:cs="Arial"/>
          <w:sz w:val="18"/>
          <w:szCs w:val="18"/>
        </w:rPr>
      </w:pPr>
      <w:hyperlink r:id="rId157" w:tgtFrame="_blank" w:history="1">
        <w:r w:rsidR="00D2356B">
          <w:rPr>
            <w:rStyle w:val="Hyperlink"/>
            <w:rFonts w:ascii="Arial" w:hAnsi="Arial" w:cs="Arial"/>
            <w:color w:val="FFFFFF"/>
            <w:sz w:val="18"/>
            <w:szCs w:val="18"/>
            <w:bdr w:val="single" w:sz="2" w:space="2" w:color="F05C02" w:frame="1"/>
            <w:shd w:val="clear" w:color="auto" w:fill="A44170"/>
          </w:rPr>
          <w:t>Live Demo</w:t>
        </w:r>
      </w:hyperlink>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p </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color</w:t>
      </w:r>
      <w:r>
        <w:rPr>
          <w:rStyle w:val="pun"/>
          <w:color w:val="666600"/>
          <w:sz w:val="23"/>
          <w:szCs w:val="23"/>
        </w:rPr>
        <w:t>:</w:t>
      </w:r>
      <w:r>
        <w:rPr>
          <w:rStyle w:val="pln"/>
          <w:color w:val="000000"/>
          <w:sz w:val="23"/>
          <w:szCs w:val="23"/>
        </w:rPr>
        <w:t xml:space="preserve"> red</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 This is a single-line comment */</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text</w:t>
      </w:r>
      <w:r>
        <w:rPr>
          <w:rStyle w:val="pun"/>
          <w:color w:val="666600"/>
          <w:sz w:val="23"/>
          <w:szCs w:val="23"/>
        </w:rPr>
        <w:t>-</w:t>
      </w:r>
      <w:r>
        <w:rPr>
          <w:rStyle w:val="pln"/>
          <w:color w:val="000000"/>
          <w:sz w:val="23"/>
          <w:szCs w:val="23"/>
        </w:rPr>
        <w:t>align</w:t>
      </w:r>
      <w:r>
        <w:rPr>
          <w:rStyle w:val="pun"/>
          <w:color w:val="666600"/>
          <w:sz w:val="23"/>
          <w:szCs w:val="23"/>
        </w:rPr>
        <w:t>:</w:t>
      </w:r>
      <w:r>
        <w:rPr>
          <w:rStyle w:val="pln"/>
          <w:color w:val="000000"/>
          <w:sz w:val="23"/>
          <w:szCs w:val="23"/>
        </w:rPr>
        <w:t xml:space="preserve"> center</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 This is a multi-line comment */</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Hello World!</w:t>
      </w:r>
      <w:r>
        <w:rPr>
          <w:rStyle w:val="tag"/>
          <w:color w:val="000088"/>
          <w:sz w:val="23"/>
          <w:szCs w:val="23"/>
        </w:rPr>
        <w:t>&lt;/p&gt;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115C93" w:rsidRPr="00115C93" w:rsidRDefault="00115C93" w:rsidP="00115C93">
      <w:pPr>
        <w:spacing w:before="120" w:after="144" w:line="240" w:lineRule="auto"/>
        <w:ind w:left="48" w:right="48"/>
        <w:jc w:val="both"/>
        <w:rPr>
          <w:rFonts w:ascii="Arial" w:eastAsia="Times New Roman" w:hAnsi="Arial" w:cs="Arial"/>
          <w:color w:val="000000"/>
          <w:sz w:val="24"/>
          <w:szCs w:val="24"/>
          <w:lang w:eastAsia="en-IN"/>
        </w:rPr>
      </w:pPr>
      <w:r w:rsidRPr="00115C93">
        <w:rPr>
          <w:rFonts w:ascii="Arial" w:eastAsia="Times New Roman" w:hAnsi="Arial" w:cs="Arial"/>
          <w:color w:val="000000"/>
          <w:sz w:val="24"/>
          <w:szCs w:val="24"/>
          <w:lang w:eastAsia="en-IN"/>
        </w:rPr>
        <w:t>Before we start the actual exercise, we would like to give a brief idea about the CSS Measurement Units. CSS supports a number of measurements including absolute units such as inches, centimeters, points, and so on, as well as relative measures such as percentages and em units. You need these values while specifying various measurements in your Style rules e.g. </w:t>
      </w:r>
      <w:r w:rsidRPr="00115C93">
        <w:rPr>
          <w:rFonts w:ascii="Arial" w:eastAsia="Times New Roman" w:hAnsi="Arial" w:cs="Arial"/>
          <w:b/>
          <w:bCs/>
          <w:color w:val="000000"/>
          <w:sz w:val="24"/>
          <w:szCs w:val="24"/>
          <w:lang w:eastAsia="en-IN"/>
        </w:rPr>
        <w:t>border = "1px solid red"</w:t>
      </w:r>
      <w:r w:rsidRPr="00115C93">
        <w:rPr>
          <w:rFonts w:ascii="Arial" w:eastAsia="Times New Roman" w:hAnsi="Arial" w:cs="Arial"/>
          <w:color w:val="000000"/>
          <w:sz w:val="24"/>
          <w:szCs w:val="24"/>
          <w:lang w:eastAsia="en-IN"/>
        </w:rPr>
        <w:t>.</w:t>
      </w:r>
    </w:p>
    <w:p w:rsidR="00115C93" w:rsidRPr="00115C93" w:rsidRDefault="00115C93" w:rsidP="00115C93">
      <w:pPr>
        <w:spacing w:before="120" w:after="144" w:line="240" w:lineRule="auto"/>
        <w:ind w:left="48" w:right="48"/>
        <w:jc w:val="both"/>
        <w:rPr>
          <w:rFonts w:ascii="Arial" w:eastAsia="Times New Roman" w:hAnsi="Arial" w:cs="Arial"/>
          <w:color w:val="000000"/>
          <w:sz w:val="24"/>
          <w:szCs w:val="24"/>
          <w:lang w:eastAsia="en-IN"/>
        </w:rPr>
      </w:pPr>
      <w:r w:rsidRPr="00115C93">
        <w:rPr>
          <w:rFonts w:ascii="Arial" w:eastAsia="Times New Roman" w:hAnsi="Arial" w:cs="Arial"/>
          <w:color w:val="000000"/>
          <w:sz w:val="24"/>
          <w:szCs w:val="24"/>
          <w:lang w:eastAsia="en-IN"/>
        </w:rPr>
        <w:t>We have listed out all the CSS Measurement Units along with proper Examples −</w:t>
      </w:r>
    </w:p>
    <w:tbl>
      <w:tblPr>
        <w:tblW w:w="781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559"/>
        <w:gridCol w:w="4110"/>
        <w:gridCol w:w="3150"/>
      </w:tblGrid>
      <w:tr w:rsidR="00115C93" w:rsidRPr="00115C93" w:rsidTr="00115C93">
        <w:tc>
          <w:tcPr>
            <w:tcW w:w="559" w:type="dxa"/>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115C93" w:rsidRPr="00115C93" w:rsidRDefault="00115C93" w:rsidP="00115C93">
            <w:pPr>
              <w:spacing w:after="259" w:line="240" w:lineRule="auto"/>
              <w:jc w:val="center"/>
              <w:rPr>
                <w:rFonts w:ascii="Arial" w:eastAsia="Times New Roman" w:hAnsi="Arial" w:cs="Arial"/>
                <w:b/>
                <w:bCs/>
                <w:sz w:val="18"/>
                <w:szCs w:val="18"/>
                <w:lang w:eastAsia="en-IN"/>
              </w:rPr>
            </w:pPr>
            <w:r w:rsidRPr="00115C93">
              <w:rPr>
                <w:rFonts w:ascii="Arial" w:eastAsia="Times New Roman" w:hAnsi="Arial" w:cs="Arial"/>
                <w:b/>
                <w:bCs/>
                <w:sz w:val="18"/>
                <w:szCs w:val="18"/>
                <w:lang w:eastAsia="en-IN"/>
              </w:rPr>
              <w:t>Unit</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115C93" w:rsidRPr="00115C93" w:rsidRDefault="00115C93" w:rsidP="00115C93">
            <w:pPr>
              <w:spacing w:after="259" w:line="240" w:lineRule="auto"/>
              <w:jc w:val="center"/>
              <w:rPr>
                <w:rFonts w:ascii="Arial" w:eastAsia="Times New Roman" w:hAnsi="Arial" w:cs="Arial"/>
                <w:b/>
                <w:bCs/>
                <w:sz w:val="18"/>
                <w:szCs w:val="18"/>
                <w:lang w:eastAsia="en-IN"/>
              </w:rPr>
            </w:pPr>
            <w:r w:rsidRPr="00115C93">
              <w:rPr>
                <w:rFonts w:ascii="Arial" w:eastAsia="Times New Roman" w:hAnsi="Arial" w:cs="Arial"/>
                <w:b/>
                <w:bCs/>
                <w:sz w:val="18"/>
                <w:szCs w:val="18"/>
                <w:lang w:eastAsia="en-IN"/>
              </w:rPr>
              <w:t>Description</w:t>
            </w:r>
          </w:p>
        </w:tc>
        <w:tc>
          <w:tcPr>
            <w:tcW w:w="2116" w:type="dxa"/>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115C93" w:rsidRPr="00115C93" w:rsidRDefault="00115C93" w:rsidP="00115C93">
            <w:pPr>
              <w:spacing w:after="259" w:line="240" w:lineRule="auto"/>
              <w:jc w:val="center"/>
              <w:rPr>
                <w:rFonts w:ascii="Arial" w:eastAsia="Times New Roman" w:hAnsi="Arial" w:cs="Arial"/>
                <w:b/>
                <w:bCs/>
                <w:sz w:val="18"/>
                <w:szCs w:val="18"/>
                <w:lang w:eastAsia="en-IN"/>
              </w:rPr>
            </w:pPr>
            <w:r w:rsidRPr="00115C93">
              <w:rPr>
                <w:rFonts w:ascii="Arial" w:eastAsia="Times New Roman" w:hAnsi="Arial" w:cs="Arial"/>
                <w:b/>
                <w:bCs/>
                <w:sz w:val="18"/>
                <w:szCs w:val="18"/>
                <w:lang w:eastAsia="en-IN"/>
              </w:rPr>
              <w:t>Example</w:t>
            </w:r>
          </w:p>
        </w:tc>
      </w:tr>
      <w:tr w:rsidR="00115C93" w:rsidRPr="00115C93" w:rsidTr="00115C93">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Defines a measurement as a percentage relative to another value, typically an enclosing element.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p {font-size: 16pt; line-height: 125%;}</w:t>
            </w:r>
          </w:p>
        </w:tc>
      </w:tr>
      <w:tr w:rsidR="00115C93" w:rsidRPr="00115C93" w:rsidTr="00115C93">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cm</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vAlign w:val="cente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Defines a measurement in centimeters.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div {margin-bottom: 2cm;}</w:t>
            </w:r>
          </w:p>
        </w:tc>
      </w:tr>
      <w:tr w:rsidR="00115C93" w:rsidRPr="00115C93" w:rsidTr="00115C93">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lastRenderedPageBreak/>
              <w:t>em</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A relative measurement for the height of a font in em spaces. Because an em unit is equivalent to the size of a given font, if you assign a font to 12pt, each "em" unit would be 12pt; thus, 2em would be 24pt.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vAlign w:val="cente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p {letter-spacing: 7em;}</w:t>
            </w:r>
          </w:p>
        </w:tc>
      </w:tr>
      <w:tr w:rsidR="00115C93" w:rsidRPr="00115C93" w:rsidTr="00115C93">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ex</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This value defines a measurement relative to a font's x-height. The x-height is determined by the height of the font's lowercase letter x.</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vAlign w:val="cente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p {font-size: 24pt; line-height: 3ex;}</w:t>
            </w:r>
          </w:p>
        </w:tc>
      </w:tr>
      <w:tr w:rsidR="00115C93" w:rsidRPr="00115C93" w:rsidTr="00115C93">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in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vAlign w:val="cente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Defines a measurement in inches.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p {word-spacing: .15in;}</w:t>
            </w:r>
          </w:p>
        </w:tc>
      </w:tr>
      <w:tr w:rsidR="00115C93" w:rsidRPr="00115C93" w:rsidTr="00115C93">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mm</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vAlign w:val="cente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Defines a measurement in millimeters.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p {word-spacing: 15mm;}</w:t>
            </w:r>
          </w:p>
        </w:tc>
      </w:tr>
      <w:tr w:rsidR="00115C93" w:rsidRPr="00115C93" w:rsidTr="00115C93">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pc</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Defines a measurement in picas. A pica is equivalent to 12 points; thus, there are 6 picas per inch.</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vAlign w:val="cente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p {font-size: 20pc;}</w:t>
            </w:r>
          </w:p>
        </w:tc>
      </w:tr>
      <w:tr w:rsidR="00115C93" w:rsidRPr="00115C93" w:rsidTr="00115C93">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Defines a measurement in points. A point is defined as 1/72nd of an inch.</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body {font-size: 18pt;}</w:t>
            </w:r>
          </w:p>
        </w:tc>
      </w:tr>
      <w:tr w:rsidR="00115C93" w:rsidRPr="00115C93" w:rsidTr="00115C93">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px</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Defines a measurement in screen pixels.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p {padding: 25px;}</w:t>
            </w:r>
          </w:p>
        </w:tc>
      </w:tr>
    </w:tbl>
    <w:p w:rsidR="00E552E7" w:rsidRDefault="00E552E7"/>
    <w:p w:rsidR="00115C93" w:rsidRDefault="00115C93"/>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set the following background properties of an element −</w:t>
      </w:r>
    </w:p>
    <w:p w:rsidR="005D7411" w:rsidRDefault="005D7411" w:rsidP="005D7411">
      <w:pPr>
        <w:pStyle w:val="NormalWeb"/>
        <w:numPr>
          <w:ilvl w:val="0"/>
          <w:numId w:val="49"/>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background-color</w:t>
      </w:r>
      <w:r>
        <w:rPr>
          <w:rFonts w:ascii="Arial" w:hAnsi="Arial" w:cs="Arial"/>
          <w:color w:val="000000"/>
          <w:sz w:val="18"/>
          <w:szCs w:val="18"/>
        </w:rPr>
        <w:t> property is used to set the background color of an element.</w:t>
      </w:r>
    </w:p>
    <w:p w:rsidR="005D7411" w:rsidRDefault="005D7411" w:rsidP="005D7411">
      <w:pPr>
        <w:pStyle w:val="NormalWeb"/>
        <w:numPr>
          <w:ilvl w:val="0"/>
          <w:numId w:val="49"/>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background-image</w:t>
      </w:r>
      <w:r>
        <w:rPr>
          <w:rFonts w:ascii="Arial" w:hAnsi="Arial" w:cs="Arial"/>
          <w:color w:val="000000"/>
          <w:sz w:val="18"/>
          <w:szCs w:val="18"/>
        </w:rPr>
        <w:t> property is used to set the background image of an element.</w:t>
      </w:r>
    </w:p>
    <w:p w:rsidR="005D7411" w:rsidRDefault="005D7411" w:rsidP="005D7411">
      <w:pPr>
        <w:pStyle w:val="NormalWeb"/>
        <w:numPr>
          <w:ilvl w:val="0"/>
          <w:numId w:val="49"/>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background-repeat</w:t>
      </w:r>
      <w:r>
        <w:rPr>
          <w:rFonts w:ascii="Arial" w:hAnsi="Arial" w:cs="Arial"/>
          <w:color w:val="000000"/>
          <w:sz w:val="18"/>
          <w:szCs w:val="18"/>
        </w:rPr>
        <w:t> property is used to control the repetition of an image in the background.</w:t>
      </w:r>
    </w:p>
    <w:p w:rsidR="005D7411" w:rsidRDefault="005D7411" w:rsidP="005D7411">
      <w:pPr>
        <w:pStyle w:val="NormalWeb"/>
        <w:numPr>
          <w:ilvl w:val="0"/>
          <w:numId w:val="49"/>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background-position</w:t>
      </w:r>
      <w:r>
        <w:rPr>
          <w:rFonts w:ascii="Arial" w:hAnsi="Arial" w:cs="Arial"/>
          <w:color w:val="000000"/>
          <w:sz w:val="18"/>
          <w:szCs w:val="18"/>
        </w:rPr>
        <w:t> property is used to control the position of an image in the background.</w:t>
      </w:r>
    </w:p>
    <w:p w:rsidR="005D7411" w:rsidRDefault="005D7411" w:rsidP="005D7411">
      <w:pPr>
        <w:pStyle w:val="NormalWeb"/>
        <w:numPr>
          <w:ilvl w:val="0"/>
          <w:numId w:val="49"/>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background-attachment</w:t>
      </w:r>
      <w:r>
        <w:rPr>
          <w:rFonts w:ascii="Arial" w:hAnsi="Arial" w:cs="Arial"/>
          <w:color w:val="000000"/>
          <w:sz w:val="18"/>
          <w:szCs w:val="18"/>
        </w:rPr>
        <w:t> property is used to control the scrolling of an image in the background.</w:t>
      </w:r>
    </w:p>
    <w:p w:rsidR="005D7411" w:rsidRDefault="005D7411" w:rsidP="005D7411">
      <w:pPr>
        <w:pStyle w:val="NormalWeb"/>
        <w:numPr>
          <w:ilvl w:val="0"/>
          <w:numId w:val="49"/>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background</w:t>
      </w:r>
      <w:r>
        <w:rPr>
          <w:rFonts w:ascii="Arial" w:hAnsi="Arial" w:cs="Arial"/>
          <w:color w:val="000000"/>
          <w:sz w:val="18"/>
          <w:szCs w:val="18"/>
        </w:rPr>
        <w:t> property is used as a shorthand to specify a number of other background properties.</w:t>
      </w:r>
    </w:p>
    <w:p w:rsidR="005D7411" w:rsidRDefault="005D7411" w:rsidP="005D7411">
      <w:pPr>
        <w:pStyle w:val="Heading2"/>
        <w:rPr>
          <w:rFonts w:ascii="Arial" w:hAnsi="Arial" w:cs="Arial"/>
          <w:b w:val="0"/>
          <w:bCs w:val="0"/>
          <w:sz w:val="30"/>
          <w:szCs w:val="30"/>
        </w:rPr>
      </w:pPr>
      <w:r>
        <w:rPr>
          <w:rFonts w:ascii="Arial" w:hAnsi="Arial" w:cs="Arial"/>
          <w:b w:val="0"/>
          <w:bCs w:val="0"/>
          <w:sz w:val="30"/>
          <w:szCs w:val="30"/>
        </w:rPr>
        <w:t>Set the Background Color</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example which demonstrates how to set the background color for an element.</w:t>
      </w:r>
    </w:p>
    <w:p w:rsidR="005D7411" w:rsidRDefault="00D56B87" w:rsidP="005D7411">
      <w:pPr>
        <w:jc w:val="right"/>
        <w:rPr>
          <w:rFonts w:ascii="Arial" w:hAnsi="Arial" w:cs="Arial"/>
          <w:sz w:val="18"/>
          <w:szCs w:val="18"/>
        </w:rPr>
      </w:pPr>
      <w:hyperlink r:id="rId158" w:tgtFrame="_blank" w:history="1">
        <w:r w:rsidR="005D7411">
          <w:rPr>
            <w:rStyle w:val="Hyperlink"/>
            <w:rFonts w:ascii="Arial" w:hAnsi="Arial" w:cs="Arial"/>
            <w:color w:val="FFFFFF"/>
            <w:sz w:val="18"/>
            <w:szCs w:val="18"/>
            <w:bdr w:val="single" w:sz="2" w:space="2" w:color="F05C02" w:frame="1"/>
            <w:shd w:val="clear" w:color="auto" w:fill="A44170"/>
          </w:rPr>
          <w:t>Live Demo</w:t>
        </w:r>
      </w:hyperlink>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background</w:t>
      </w:r>
      <w:r>
        <w:rPr>
          <w:rStyle w:val="pun"/>
          <w:b/>
          <w:bCs/>
          <w:color w:val="666600"/>
          <w:sz w:val="23"/>
          <w:szCs w:val="23"/>
        </w:rPr>
        <w:t>-</w:t>
      </w:r>
      <w:r>
        <w:rPr>
          <w:rStyle w:val="pln"/>
          <w:b/>
          <w:bCs/>
          <w:color w:val="000000"/>
          <w:sz w:val="23"/>
          <w:szCs w:val="23"/>
        </w:rPr>
        <w:t>color</w:t>
      </w:r>
      <w:r>
        <w:rPr>
          <w:rStyle w:val="pun"/>
          <w:b/>
          <w:bCs/>
          <w:color w:val="666600"/>
          <w:sz w:val="23"/>
          <w:szCs w:val="23"/>
        </w:rPr>
        <w:t>:</w:t>
      </w:r>
      <w:r>
        <w:rPr>
          <w:rStyle w:val="pln"/>
          <w:b/>
          <w:bCs/>
          <w:color w:val="000000"/>
          <w:sz w:val="23"/>
          <w:szCs w:val="23"/>
        </w:rPr>
        <w:t>yellow</w:t>
      </w:r>
      <w:r>
        <w:rPr>
          <w:rStyle w:val="pun"/>
          <w:b/>
          <w:bCs/>
          <w:color w:val="666600"/>
          <w:sz w:val="23"/>
          <w:szCs w:val="23"/>
        </w:rPr>
        <w:t>;</w:t>
      </w:r>
      <w:r>
        <w:rPr>
          <w:rStyle w:val="atv"/>
          <w:b/>
          <w:bCs/>
          <w:color w:val="008800"/>
          <w:sz w:val="23"/>
          <w:szCs w:val="23"/>
        </w:rPr>
        <w:t>"</w:t>
      </w:r>
      <w:r>
        <w:rPr>
          <w:rStyle w:val="tag"/>
          <w:color w:val="000088"/>
          <w:sz w:val="23"/>
          <w:szCs w:val="23"/>
        </w:rPr>
        <w:t>&gt;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text has a yellow background color.</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r>
        <w:rPr>
          <w:rStyle w:val="pln"/>
          <w:color w:val="000000"/>
          <w:sz w:val="23"/>
          <w:szCs w:val="23"/>
        </w:rPr>
        <w:t xml:space="preserve"> </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5D7411" w:rsidRDefault="005D7411" w:rsidP="005D7411">
      <w:pPr>
        <w:pStyle w:val="Heading2"/>
        <w:rPr>
          <w:rFonts w:ascii="Arial" w:hAnsi="Arial" w:cs="Arial"/>
          <w:b w:val="0"/>
          <w:bCs w:val="0"/>
          <w:sz w:val="30"/>
          <w:szCs w:val="30"/>
        </w:rPr>
      </w:pPr>
      <w:r>
        <w:rPr>
          <w:rFonts w:ascii="Arial" w:hAnsi="Arial" w:cs="Arial"/>
          <w:b w:val="0"/>
          <w:bCs w:val="0"/>
          <w:sz w:val="30"/>
          <w:szCs w:val="30"/>
        </w:rPr>
        <w:t>Set the Background Image</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can set the background image by calling local stored images as shown below −</w:t>
      </w:r>
    </w:p>
    <w:p w:rsidR="005D7411" w:rsidRDefault="00D56B87" w:rsidP="005D7411">
      <w:pPr>
        <w:jc w:val="right"/>
        <w:rPr>
          <w:rFonts w:ascii="Arial" w:hAnsi="Arial" w:cs="Arial"/>
          <w:sz w:val="18"/>
          <w:szCs w:val="18"/>
        </w:rPr>
      </w:pPr>
      <w:hyperlink r:id="rId159" w:tgtFrame="_blank" w:history="1">
        <w:r w:rsidR="005D7411">
          <w:rPr>
            <w:rStyle w:val="Hyperlink"/>
            <w:rFonts w:ascii="Arial" w:hAnsi="Arial" w:cs="Arial"/>
            <w:color w:val="FFFFFF"/>
            <w:sz w:val="18"/>
            <w:szCs w:val="18"/>
            <w:bdr w:val="single" w:sz="2" w:space="2" w:color="F05C02" w:frame="1"/>
            <w:shd w:val="clear" w:color="auto" w:fill="A44170"/>
          </w:rPr>
          <w:t>Live Demo</w:t>
        </w:r>
      </w:hyperlink>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body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image</w:t>
      </w:r>
      <w:r>
        <w:rPr>
          <w:rStyle w:val="pun"/>
          <w:color w:val="666600"/>
          <w:sz w:val="23"/>
          <w:szCs w:val="23"/>
        </w:rPr>
        <w:t>:</w:t>
      </w:r>
      <w:r>
        <w:rPr>
          <w:rStyle w:val="pln"/>
          <w:color w:val="000000"/>
          <w:sz w:val="23"/>
          <w:szCs w:val="23"/>
        </w:rPr>
        <w:t xml:space="preserve"> url</w:t>
      </w:r>
      <w:r>
        <w:rPr>
          <w:rStyle w:val="pun"/>
          <w:color w:val="666600"/>
          <w:sz w:val="23"/>
          <w:szCs w:val="23"/>
        </w:rPr>
        <w:t>(</w:t>
      </w:r>
      <w:r>
        <w:rPr>
          <w:rStyle w:val="str"/>
          <w:color w:val="008800"/>
          <w:sz w:val="23"/>
          <w:szCs w:val="23"/>
        </w:rPr>
        <w:t>"/css/images/css.jpg"</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color</w:t>
      </w:r>
      <w:r>
        <w:rPr>
          <w:rStyle w:val="pun"/>
          <w:color w:val="666600"/>
          <w:sz w:val="23"/>
          <w:szCs w:val="23"/>
        </w:rPr>
        <w:t>:</w:t>
      </w:r>
      <w:r>
        <w:rPr>
          <w:rStyle w:val="pln"/>
          <w:color w:val="000000"/>
          <w:sz w:val="23"/>
          <w:szCs w:val="23"/>
        </w:rPr>
        <w:t xml:space="preserve"> </w:t>
      </w:r>
      <w:r>
        <w:rPr>
          <w:rStyle w:val="com"/>
          <w:color w:val="880000"/>
          <w:sz w:val="23"/>
          <w:szCs w:val="23"/>
        </w:rPr>
        <w:t>#cccccc;</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&lt;h1&gt;</w:t>
      </w:r>
      <w:r>
        <w:rPr>
          <w:rStyle w:val="pln"/>
          <w:color w:val="000000"/>
          <w:sz w:val="23"/>
          <w:szCs w:val="23"/>
        </w:rPr>
        <w:t>Hello World!</w:t>
      </w:r>
      <w:r>
        <w:rPr>
          <w:rStyle w:val="tag"/>
          <w:color w:val="000088"/>
          <w:sz w:val="23"/>
          <w:szCs w:val="23"/>
        </w:rPr>
        <w:t>&lt;/h1&gt;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5D7411" w:rsidRDefault="005D7411" w:rsidP="005D7411">
      <w:pPr>
        <w:pStyle w:val="Heading2"/>
        <w:rPr>
          <w:rFonts w:ascii="Arial" w:hAnsi="Arial" w:cs="Arial"/>
          <w:b w:val="0"/>
          <w:bCs w:val="0"/>
          <w:sz w:val="30"/>
          <w:szCs w:val="30"/>
        </w:rPr>
      </w:pPr>
      <w:r>
        <w:rPr>
          <w:rFonts w:ascii="Arial" w:hAnsi="Arial" w:cs="Arial"/>
          <w:b w:val="0"/>
          <w:bCs w:val="0"/>
          <w:sz w:val="30"/>
          <w:szCs w:val="30"/>
        </w:rPr>
        <w:t>Repeat the Background Image</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repeat the background image if an image is small. You can use </w:t>
      </w:r>
      <w:r>
        <w:rPr>
          <w:rFonts w:ascii="Arial" w:hAnsi="Arial" w:cs="Arial"/>
          <w:i/>
          <w:iCs/>
          <w:color w:val="000000"/>
        </w:rPr>
        <w:t>no-repeat</w:t>
      </w:r>
      <w:r>
        <w:rPr>
          <w:rFonts w:ascii="Arial" w:hAnsi="Arial" w:cs="Arial"/>
          <w:color w:val="000000"/>
        </w:rPr>
        <w:t> value for </w:t>
      </w:r>
      <w:r>
        <w:rPr>
          <w:rFonts w:ascii="Arial" w:hAnsi="Arial" w:cs="Arial"/>
          <w:i/>
          <w:iCs/>
          <w:color w:val="000000"/>
        </w:rPr>
        <w:t>background-repeat</w:t>
      </w:r>
      <w:r>
        <w:rPr>
          <w:rFonts w:ascii="Arial" w:hAnsi="Arial" w:cs="Arial"/>
          <w:color w:val="000000"/>
        </w:rPr>
        <w:t> property if you don't want to repeat an image, in this case image will display only once.</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By default </w:t>
      </w:r>
      <w:r>
        <w:rPr>
          <w:rFonts w:ascii="Arial" w:hAnsi="Arial" w:cs="Arial"/>
          <w:i/>
          <w:iCs/>
          <w:color w:val="000000"/>
        </w:rPr>
        <w:t>background-repeat</w:t>
      </w:r>
      <w:r>
        <w:rPr>
          <w:rFonts w:ascii="Arial" w:hAnsi="Arial" w:cs="Arial"/>
          <w:color w:val="000000"/>
        </w:rPr>
        <w:t> property will have </w:t>
      </w:r>
      <w:r>
        <w:rPr>
          <w:rFonts w:ascii="Arial" w:hAnsi="Arial" w:cs="Arial"/>
          <w:i/>
          <w:iCs/>
          <w:color w:val="000000"/>
        </w:rPr>
        <w:t>repeat</w:t>
      </w:r>
      <w:r>
        <w:rPr>
          <w:rFonts w:ascii="Arial" w:hAnsi="Arial" w:cs="Arial"/>
          <w:color w:val="000000"/>
        </w:rPr>
        <w:t> value.</w:t>
      </w:r>
    </w:p>
    <w:p w:rsidR="005D7411" w:rsidRDefault="00D56B87" w:rsidP="005D7411">
      <w:pPr>
        <w:jc w:val="right"/>
        <w:rPr>
          <w:rFonts w:ascii="Arial" w:hAnsi="Arial" w:cs="Arial"/>
          <w:sz w:val="18"/>
          <w:szCs w:val="18"/>
        </w:rPr>
      </w:pPr>
      <w:hyperlink r:id="rId160" w:tgtFrame="_blank" w:history="1">
        <w:r w:rsidR="005D7411">
          <w:rPr>
            <w:rStyle w:val="Hyperlink"/>
            <w:rFonts w:ascii="Arial" w:hAnsi="Arial" w:cs="Arial"/>
            <w:color w:val="FFFFFF"/>
            <w:sz w:val="18"/>
            <w:szCs w:val="18"/>
            <w:bdr w:val="single" w:sz="2" w:space="2" w:color="F05C02" w:frame="1"/>
            <w:shd w:val="clear" w:color="auto" w:fill="A44170"/>
          </w:rPr>
          <w:t>Live Demo</w:t>
        </w:r>
      </w:hyperlink>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body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image</w:t>
      </w:r>
      <w:r>
        <w:rPr>
          <w:rStyle w:val="pun"/>
          <w:color w:val="666600"/>
          <w:sz w:val="23"/>
          <w:szCs w:val="23"/>
        </w:rPr>
        <w:t>:</w:t>
      </w:r>
      <w:r>
        <w:rPr>
          <w:rStyle w:val="pln"/>
          <w:color w:val="000000"/>
          <w:sz w:val="23"/>
          <w:szCs w:val="23"/>
        </w:rPr>
        <w:t xml:space="preserve"> url</w:t>
      </w:r>
      <w:r>
        <w:rPr>
          <w:rStyle w:val="pun"/>
          <w:color w:val="666600"/>
          <w:sz w:val="23"/>
          <w:szCs w:val="23"/>
        </w:rPr>
        <w:t>(</w:t>
      </w:r>
      <w:r>
        <w:rPr>
          <w:rStyle w:val="str"/>
          <w:color w:val="008800"/>
          <w:sz w:val="23"/>
          <w:szCs w:val="23"/>
        </w:rPr>
        <w:t>"/css/images/css.jpg"</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repeat</w:t>
      </w:r>
      <w:r>
        <w:rPr>
          <w:rStyle w:val="pun"/>
          <w:color w:val="666600"/>
          <w:sz w:val="23"/>
          <w:szCs w:val="23"/>
        </w:rPr>
        <w:t>:</w:t>
      </w:r>
      <w:r>
        <w:rPr>
          <w:rStyle w:val="pln"/>
          <w:color w:val="000000"/>
          <w:sz w:val="23"/>
          <w:szCs w:val="23"/>
        </w:rPr>
        <w:t xml:space="preserve"> repeat</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Tutorials point</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which demonstrates how to repeat the background image vertically.</w:t>
      </w:r>
    </w:p>
    <w:p w:rsidR="005D7411" w:rsidRDefault="00D56B87" w:rsidP="005D7411">
      <w:pPr>
        <w:jc w:val="right"/>
        <w:rPr>
          <w:rFonts w:ascii="Arial" w:hAnsi="Arial" w:cs="Arial"/>
          <w:sz w:val="18"/>
          <w:szCs w:val="18"/>
        </w:rPr>
      </w:pPr>
      <w:hyperlink r:id="rId161" w:tgtFrame="_blank" w:history="1">
        <w:r w:rsidR="005D7411">
          <w:rPr>
            <w:rStyle w:val="Hyperlink"/>
            <w:rFonts w:ascii="Arial" w:hAnsi="Arial" w:cs="Arial"/>
            <w:color w:val="FFFFFF"/>
            <w:sz w:val="18"/>
            <w:szCs w:val="18"/>
            <w:bdr w:val="single" w:sz="2" w:space="2" w:color="F05C02" w:frame="1"/>
            <w:shd w:val="clear" w:color="auto" w:fill="A44170"/>
          </w:rPr>
          <w:t>Live Demo</w:t>
        </w:r>
      </w:hyperlink>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body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image</w:t>
      </w:r>
      <w:r>
        <w:rPr>
          <w:rStyle w:val="pun"/>
          <w:color w:val="666600"/>
          <w:sz w:val="23"/>
          <w:szCs w:val="23"/>
        </w:rPr>
        <w:t>:</w:t>
      </w:r>
      <w:r>
        <w:rPr>
          <w:rStyle w:val="pln"/>
          <w:color w:val="000000"/>
          <w:sz w:val="23"/>
          <w:szCs w:val="23"/>
        </w:rPr>
        <w:t xml:space="preserve"> url</w:t>
      </w:r>
      <w:r>
        <w:rPr>
          <w:rStyle w:val="pun"/>
          <w:color w:val="666600"/>
          <w:sz w:val="23"/>
          <w:szCs w:val="23"/>
        </w:rPr>
        <w:t>(</w:t>
      </w:r>
      <w:r>
        <w:rPr>
          <w:rStyle w:val="str"/>
          <w:color w:val="008800"/>
          <w:sz w:val="23"/>
          <w:szCs w:val="23"/>
        </w:rPr>
        <w:t>"/css/images/css.jpg"</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repeat</w:t>
      </w:r>
      <w:r>
        <w:rPr>
          <w:rStyle w:val="pun"/>
          <w:color w:val="666600"/>
          <w:sz w:val="23"/>
          <w:szCs w:val="23"/>
        </w:rPr>
        <w:t>:</w:t>
      </w:r>
      <w:r>
        <w:rPr>
          <w:rStyle w:val="pln"/>
          <w:color w:val="000000"/>
          <w:sz w:val="23"/>
          <w:szCs w:val="23"/>
        </w:rPr>
        <w:t xml:space="preserve"> repeat</w:t>
      </w:r>
      <w:r>
        <w:rPr>
          <w:rStyle w:val="pun"/>
          <w:color w:val="666600"/>
          <w:sz w:val="23"/>
          <w:szCs w:val="23"/>
        </w:rPr>
        <w:t>-</w:t>
      </w:r>
      <w:r>
        <w:rPr>
          <w:rStyle w:val="pln"/>
          <w:color w:val="000000"/>
          <w:sz w:val="23"/>
          <w:szCs w:val="23"/>
        </w:rPr>
        <w:t>y</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Tutorials point</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repeat the background image horizontally.</w:t>
      </w:r>
    </w:p>
    <w:p w:rsidR="005D7411" w:rsidRDefault="00D56B87" w:rsidP="005D7411">
      <w:pPr>
        <w:jc w:val="right"/>
        <w:rPr>
          <w:rFonts w:ascii="Arial" w:hAnsi="Arial" w:cs="Arial"/>
          <w:sz w:val="18"/>
          <w:szCs w:val="18"/>
        </w:rPr>
      </w:pPr>
      <w:hyperlink r:id="rId162" w:tgtFrame="_blank" w:history="1">
        <w:r w:rsidR="005D7411">
          <w:rPr>
            <w:rStyle w:val="Hyperlink"/>
            <w:rFonts w:ascii="Arial" w:hAnsi="Arial" w:cs="Arial"/>
            <w:color w:val="FFFFFF"/>
            <w:sz w:val="18"/>
            <w:szCs w:val="18"/>
            <w:bdr w:val="single" w:sz="2" w:space="2" w:color="F05C02" w:frame="1"/>
            <w:shd w:val="clear" w:color="auto" w:fill="A44170"/>
          </w:rPr>
          <w:t>Live Demo</w:t>
        </w:r>
      </w:hyperlink>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body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image</w:t>
      </w:r>
      <w:r>
        <w:rPr>
          <w:rStyle w:val="pun"/>
          <w:color w:val="666600"/>
          <w:sz w:val="23"/>
          <w:szCs w:val="23"/>
        </w:rPr>
        <w:t>:</w:t>
      </w:r>
      <w:r>
        <w:rPr>
          <w:rStyle w:val="pln"/>
          <w:color w:val="000000"/>
          <w:sz w:val="23"/>
          <w:szCs w:val="23"/>
        </w:rPr>
        <w:t xml:space="preserve"> url</w:t>
      </w:r>
      <w:r>
        <w:rPr>
          <w:rStyle w:val="pun"/>
          <w:color w:val="666600"/>
          <w:sz w:val="23"/>
          <w:szCs w:val="23"/>
        </w:rPr>
        <w:t>(</w:t>
      </w:r>
      <w:r>
        <w:rPr>
          <w:rStyle w:val="str"/>
          <w:color w:val="008800"/>
          <w:sz w:val="23"/>
          <w:szCs w:val="23"/>
        </w:rPr>
        <w:t>"/css/images/css.jpg"</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repeat</w:t>
      </w:r>
      <w:r>
        <w:rPr>
          <w:rStyle w:val="pun"/>
          <w:color w:val="666600"/>
          <w:sz w:val="23"/>
          <w:szCs w:val="23"/>
        </w:rPr>
        <w:t>:</w:t>
      </w:r>
      <w:r>
        <w:rPr>
          <w:rStyle w:val="pln"/>
          <w:color w:val="000000"/>
          <w:sz w:val="23"/>
          <w:szCs w:val="23"/>
        </w:rPr>
        <w:t xml:space="preserve"> repeat</w:t>
      </w:r>
      <w:r>
        <w:rPr>
          <w:rStyle w:val="pun"/>
          <w:color w:val="666600"/>
          <w:sz w:val="23"/>
          <w:szCs w:val="23"/>
        </w:rPr>
        <w:t>-</w:t>
      </w:r>
      <w:r>
        <w:rPr>
          <w:rStyle w:val="pln"/>
          <w:color w:val="000000"/>
          <w:sz w:val="23"/>
          <w:szCs w:val="23"/>
        </w:rPr>
        <w:t>x</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Tutorials point</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5D7411" w:rsidRDefault="005D7411" w:rsidP="005D7411">
      <w:pPr>
        <w:pStyle w:val="Heading2"/>
        <w:rPr>
          <w:rFonts w:ascii="Arial" w:hAnsi="Arial" w:cs="Arial"/>
          <w:b w:val="0"/>
          <w:bCs w:val="0"/>
          <w:sz w:val="30"/>
          <w:szCs w:val="30"/>
        </w:rPr>
      </w:pPr>
      <w:r>
        <w:rPr>
          <w:rFonts w:ascii="Arial" w:hAnsi="Arial" w:cs="Arial"/>
          <w:b w:val="0"/>
          <w:bCs w:val="0"/>
          <w:sz w:val="30"/>
          <w:szCs w:val="30"/>
        </w:rPr>
        <w:t>Set the Background Image Position</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background image position 100 pixels away from the left side.</w:t>
      </w:r>
    </w:p>
    <w:p w:rsidR="005D7411" w:rsidRDefault="00D56B87" w:rsidP="005D7411">
      <w:pPr>
        <w:jc w:val="right"/>
        <w:rPr>
          <w:rFonts w:ascii="Arial" w:hAnsi="Arial" w:cs="Arial"/>
          <w:sz w:val="18"/>
          <w:szCs w:val="18"/>
        </w:rPr>
      </w:pPr>
      <w:hyperlink r:id="rId163" w:tgtFrame="_blank" w:history="1">
        <w:r w:rsidR="005D7411">
          <w:rPr>
            <w:rStyle w:val="Hyperlink"/>
            <w:rFonts w:ascii="Arial" w:hAnsi="Arial" w:cs="Arial"/>
            <w:color w:val="FFFFFF"/>
            <w:sz w:val="18"/>
            <w:szCs w:val="18"/>
            <w:bdr w:val="single" w:sz="2" w:space="2" w:color="F05C02" w:frame="1"/>
            <w:shd w:val="clear" w:color="auto" w:fill="A44170"/>
          </w:rPr>
          <w:t>Live Demo</w:t>
        </w:r>
      </w:hyperlink>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lastRenderedPageBreak/>
        <w:t>&lt;html&gt;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body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image</w:t>
      </w:r>
      <w:r>
        <w:rPr>
          <w:rStyle w:val="pun"/>
          <w:color w:val="666600"/>
          <w:sz w:val="23"/>
          <w:szCs w:val="23"/>
        </w:rPr>
        <w:t>:</w:t>
      </w:r>
      <w:r>
        <w:rPr>
          <w:rStyle w:val="pln"/>
          <w:color w:val="000000"/>
          <w:sz w:val="23"/>
          <w:szCs w:val="23"/>
        </w:rPr>
        <w:t xml:space="preserve"> url</w:t>
      </w:r>
      <w:r>
        <w:rPr>
          <w:rStyle w:val="pun"/>
          <w:color w:val="666600"/>
          <w:sz w:val="23"/>
          <w:szCs w:val="23"/>
        </w:rPr>
        <w:t>(</w:t>
      </w:r>
      <w:r>
        <w:rPr>
          <w:rStyle w:val="str"/>
          <w:color w:val="008800"/>
          <w:sz w:val="23"/>
          <w:szCs w:val="23"/>
        </w:rPr>
        <w:t>"/css/images/css.jpg"</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position</w:t>
      </w:r>
      <w:r>
        <w:rPr>
          <w:rStyle w:val="pun"/>
          <w:color w:val="666600"/>
          <w:sz w:val="23"/>
          <w:szCs w:val="23"/>
        </w:rPr>
        <w:t>:</w:t>
      </w:r>
      <w:r>
        <w:rPr>
          <w:rStyle w:val="lit"/>
          <w:rFonts w:eastAsiaTheme="majorEastAsia"/>
          <w:color w:val="006666"/>
          <w:sz w:val="23"/>
          <w:szCs w:val="23"/>
        </w:rPr>
        <w:t>100px</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Tutorials point</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background image position 100 pixels away from the left side and 200 pixels down from the top.</w:t>
      </w:r>
    </w:p>
    <w:p w:rsidR="005D7411" w:rsidRDefault="00D56B87" w:rsidP="005D7411">
      <w:pPr>
        <w:jc w:val="right"/>
        <w:rPr>
          <w:rFonts w:ascii="Arial" w:hAnsi="Arial" w:cs="Arial"/>
          <w:sz w:val="18"/>
          <w:szCs w:val="18"/>
        </w:rPr>
      </w:pPr>
      <w:hyperlink r:id="rId164" w:tgtFrame="_blank" w:history="1">
        <w:r w:rsidR="005D7411">
          <w:rPr>
            <w:rStyle w:val="Hyperlink"/>
            <w:rFonts w:ascii="Arial" w:hAnsi="Arial" w:cs="Arial"/>
            <w:color w:val="FFFFFF"/>
            <w:sz w:val="18"/>
            <w:szCs w:val="18"/>
            <w:bdr w:val="single" w:sz="2" w:space="2" w:color="F05C02" w:frame="1"/>
            <w:shd w:val="clear" w:color="auto" w:fill="A44170"/>
          </w:rPr>
          <w:t>Live Demo</w:t>
        </w:r>
      </w:hyperlink>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body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image</w:t>
      </w:r>
      <w:r>
        <w:rPr>
          <w:rStyle w:val="pun"/>
          <w:color w:val="666600"/>
          <w:sz w:val="23"/>
          <w:szCs w:val="23"/>
        </w:rPr>
        <w:t>:</w:t>
      </w:r>
      <w:r>
        <w:rPr>
          <w:rStyle w:val="pln"/>
          <w:color w:val="000000"/>
          <w:sz w:val="23"/>
          <w:szCs w:val="23"/>
        </w:rPr>
        <w:t xml:space="preserve"> url</w:t>
      </w:r>
      <w:r>
        <w:rPr>
          <w:rStyle w:val="pun"/>
          <w:color w:val="666600"/>
          <w:sz w:val="23"/>
          <w:szCs w:val="23"/>
        </w:rPr>
        <w:t>(</w:t>
      </w:r>
      <w:r>
        <w:rPr>
          <w:rStyle w:val="str"/>
          <w:color w:val="008800"/>
          <w:sz w:val="23"/>
          <w:szCs w:val="23"/>
        </w:rPr>
        <w:t>"/css/images/css.jpg"</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position</w:t>
      </w:r>
      <w:r>
        <w:rPr>
          <w:rStyle w:val="pun"/>
          <w:color w:val="666600"/>
          <w:sz w:val="23"/>
          <w:szCs w:val="23"/>
        </w:rPr>
        <w:t>:</w:t>
      </w:r>
      <w:r>
        <w:rPr>
          <w:rStyle w:val="lit"/>
          <w:rFonts w:eastAsiaTheme="majorEastAsia"/>
          <w:color w:val="006666"/>
          <w:sz w:val="23"/>
          <w:szCs w:val="23"/>
        </w:rPr>
        <w:t>100px</w:t>
      </w:r>
      <w:r>
        <w:rPr>
          <w:rStyle w:val="pln"/>
          <w:color w:val="000000"/>
          <w:sz w:val="23"/>
          <w:szCs w:val="23"/>
        </w:rPr>
        <w:t xml:space="preserve"> </w:t>
      </w:r>
      <w:r>
        <w:rPr>
          <w:rStyle w:val="lit"/>
          <w:rFonts w:eastAsiaTheme="majorEastAsia"/>
          <w:color w:val="006666"/>
          <w:sz w:val="23"/>
          <w:szCs w:val="23"/>
        </w:rPr>
        <w:t>200px</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Tutorials point</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5D7411" w:rsidRDefault="005D7411" w:rsidP="005D7411">
      <w:pPr>
        <w:pStyle w:val="Heading2"/>
        <w:rPr>
          <w:rFonts w:ascii="Arial" w:hAnsi="Arial" w:cs="Arial"/>
          <w:b w:val="0"/>
          <w:bCs w:val="0"/>
          <w:sz w:val="30"/>
          <w:szCs w:val="30"/>
        </w:rPr>
      </w:pPr>
      <w:r>
        <w:rPr>
          <w:rFonts w:ascii="Arial" w:hAnsi="Arial" w:cs="Arial"/>
          <w:b w:val="0"/>
          <w:bCs w:val="0"/>
          <w:sz w:val="30"/>
          <w:szCs w:val="30"/>
        </w:rPr>
        <w:t>Set the Background Attachment</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Background attachment determines whether a background image is fixed or scrolls with the rest of the page.</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fixed background image.</w:t>
      </w:r>
    </w:p>
    <w:p w:rsidR="005D7411" w:rsidRDefault="00D56B87" w:rsidP="005D7411">
      <w:pPr>
        <w:jc w:val="right"/>
        <w:rPr>
          <w:rFonts w:ascii="Arial" w:hAnsi="Arial" w:cs="Arial"/>
          <w:sz w:val="18"/>
          <w:szCs w:val="18"/>
        </w:rPr>
      </w:pPr>
      <w:hyperlink r:id="rId165" w:tgtFrame="_blank" w:history="1">
        <w:r w:rsidR="005D7411">
          <w:rPr>
            <w:rStyle w:val="Hyperlink"/>
            <w:rFonts w:ascii="Arial" w:hAnsi="Arial" w:cs="Arial"/>
            <w:color w:val="FFFFFF"/>
            <w:sz w:val="18"/>
            <w:szCs w:val="18"/>
            <w:bdr w:val="single" w:sz="2" w:space="2" w:color="F05C02" w:frame="1"/>
            <w:shd w:val="clear" w:color="auto" w:fill="A44170"/>
          </w:rPr>
          <w:t>Live Demo</w:t>
        </w:r>
      </w:hyperlink>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body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image</w:t>
      </w:r>
      <w:r>
        <w:rPr>
          <w:rStyle w:val="pun"/>
          <w:color w:val="666600"/>
          <w:sz w:val="23"/>
          <w:szCs w:val="23"/>
        </w:rPr>
        <w:t>:</w:t>
      </w:r>
      <w:r>
        <w:rPr>
          <w:rStyle w:val="pln"/>
          <w:color w:val="000000"/>
          <w:sz w:val="23"/>
          <w:szCs w:val="23"/>
        </w:rPr>
        <w:t xml:space="preserve"> url</w:t>
      </w:r>
      <w:r>
        <w:rPr>
          <w:rStyle w:val="pun"/>
          <w:color w:val="666600"/>
          <w:sz w:val="23"/>
          <w:szCs w:val="23"/>
        </w:rPr>
        <w:t>(</w:t>
      </w:r>
      <w:r>
        <w:rPr>
          <w:rStyle w:val="str"/>
          <w:color w:val="008800"/>
          <w:sz w:val="23"/>
          <w:szCs w:val="23"/>
        </w:rPr>
        <w:t>'/css/images/css.jpg'</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background</w:t>
      </w:r>
      <w:r>
        <w:rPr>
          <w:rStyle w:val="pun"/>
          <w:color w:val="666600"/>
          <w:sz w:val="23"/>
          <w:szCs w:val="23"/>
        </w:rPr>
        <w:t>-</w:t>
      </w:r>
      <w:r>
        <w:rPr>
          <w:rStyle w:val="pln"/>
          <w:color w:val="000000"/>
          <w:sz w:val="23"/>
          <w:szCs w:val="23"/>
        </w:rPr>
        <w:t>repeat</w:t>
      </w:r>
      <w:r>
        <w:rPr>
          <w:rStyle w:val="pun"/>
          <w:color w:val="666600"/>
          <w:sz w:val="23"/>
          <w:szCs w:val="23"/>
        </w:rPr>
        <w:t>:</w:t>
      </w:r>
      <w:r>
        <w:rPr>
          <w:rStyle w:val="pln"/>
          <w:color w:val="000000"/>
          <w:sz w:val="23"/>
          <w:szCs w:val="23"/>
        </w:rPr>
        <w:t xml:space="preserve"> </w:t>
      </w:r>
      <w:r>
        <w:rPr>
          <w:rStyle w:val="kwd"/>
          <w:color w:val="000088"/>
          <w:sz w:val="23"/>
          <w:szCs w:val="23"/>
        </w:rPr>
        <w:t>no</w:t>
      </w:r>
      <w:r>
        <w:rPr>
          <w:rStyle w:val="pun"/>
          <w:color w:val="666600"/>
          <w:sz w:val="23"/>
          <w:szCs w:val="23"/>
        </w:rPr>
        <w:t>-</w:t>
      </w:r>
      <w:r>
        <w:rPr>
          <w:rStyle w:val="pln"/>
          <w:color w:val="000000"/>
          <w:sz w:val="23"/>
          <w:szCs w:val="23"/>
        </w:rPr>
        <w:t>repeat</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attachment</w:t>
      </w:r>
      <w:r>
        <w:rPr>
          <w:rStyle w:val="pun"/>
          <w:color w:val="666600"/>
          <w:sz w:val="23"/>
          <w:szCs w:val="23"/>
        </w:rPr>
        <w:t>:</w:t>
      </w:r>
      <w:r>
        <w:rPr>
          <w:rStyle w:val="pln"/>
          <w:color w:val="000000"/>
          <w:sz w:val="23"/>
          <w:szCs w:val="23"/>
        </w:rPr>
        <w:t xml:space="preserve"> </w:t>
      </w:r>
      <w:r>
        <w:rPr>
          <w:rStyle w:val="kwd"/>
          <w:color w:val="000088"/>
          <w:sz w:val="23"/>
          <w:szCs w:val="23"/>
        </w:rPr>
        <w:t>fixed</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scrolling background image.</w:t>
      </w:r>
    </w:p>
    <w:p w:rsidR="005D7411" w:rsidRDefault="00D56B87" w:rsidP="005D7411">
      <w:pPr>
        <w:jc w:val="right"/>
        <w:rPr>
          <w:rFonts w:ascii="Arial" w:hAnsi="Arial" w:cs="Arial"/>
          <w:sz w:val="18"/>
          <w:szCs w:val="18"/>
        </w:rPr>
      </w:pPr>
      <w:hyperlink r:id="rId166" w:tgtFrame="_blank" w:history="1">
        <w:r w:rsidR="005D7411">
          <w:rPr>
            <w:rStyle w:val="Hyperlink"/>
            <w:rFonts w:ascii="Arial" w:hAnsi="Arial" w:cs="Arial"/>
            <w:color w:val="FFFFFF"/>
            <w:sz w:val="18"/>
            <w:szCs w:val="18"/>
            <w:bdr w:val="single" w:sz="2" w:space="2" w:color="F05C02" w:frame="1"/>
            <w:shd w:val="clear" w:color="auto" w:fill="A44170"/>
          </w:rPr>
          <w:t>Live Demo</w:t>
        </w:r>
      </w:hyperlink>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body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image</w:t>
      </w:r>
      <w:r>
        <w:rPr>
          <w:rStyle w:val="pun"/>
          <w:color w:val="666600"/>
          <w:sz w:val="23"/>
          <w:szCs w:val="23"/>
        </w:rPr>
        <w:t>:</w:t>
      </w:r>
      <w:r>
        <w:rPr>
          <w:rStyle w:val="pln"/>
          <w:color w:val="000000"/>
          <w:sz w:val="23"/>
          <w:szCs w:val="23"/>
        </w:rPr>
        <w:t xml:space="preserve"> url</w:t>
      </w:r>
      <w:r>
        <w:rPr>
          <w:rStyle w:val="pun"/>
          <w:color w:val="666600"/>
          <w:sz w:val="23"/>
          <w:szCs w:val="23"/>
        </w:rPr>
        <w:t>(</w:t>
      </w:r>
      <w:r>
        <w:rPr>
          <w:rStyle w:val="str"/>
          <w:color w:val="008800"/>
          <w:sz w:val="23"/>
          <w:szCs w:val="23"/>
        </w:rPr>
        <w:t>'/css/images/css.jpg'</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repeat</w:t>
      </w:r>
      <w:r>
        <w:rPr>
          <w:rStyle w:val="pun"/>
          <w:color w:val="666600"/>
          <w:sz w:val="23"/>
          <w:szCs w:val="23"/>
        </w:rPr>
        <w:t>:</w:t>
      </w:r>
      <w:r>
        <w:rPr>
          <w:rStyle w:val="pln"/>
          <w:color w:val="000000"/>
          <w:sz w:val="23"/>
          <w:szCs w:val="23"/>
        </w:rPr>
        <w:t xml:space="preserve"> </w:t>
      </w:r>
      <w:r>
        <w:rPr>
          <w:rStyle w:val="kwd"/>
          <w:color w:val="000088"/>
          <w:sz w:val="23"/>
          <w:szCs w:val="23"/>
        </w:rPr>
        <w:t>no</w:t>
      </w:r>
      <w:r>
        <w:rPr>
          <w:rStyle w:val="pun"/>
          <w:color w:val="666600"/>
          <w:sz w:val="23"/>
          <w:szCs w:val="23"/>
        </w:rPr>
        <w:t>-</w:t>
      </w:r>
      <w:r>
        <w:rPr>
          <w:rStyle w:val="pln"/>
          <w:color w:val="000000"/>
          <w:sz w:val="23"/>
          <w:szCs w:val="23"/>
        </w:rPr>
        <w:t>repeat</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attachment</w:t>
      </w:r>
      <w:r>
        <w:rPr>
          <w:rStyle w:val="pun"/>
          <w:color w:val="666600"/>
          <w:sz w:val="23"/>
          <w:szCs w:val="23"/>
        </w:rPr>
        <w:t>:</w:t>
      </w:r>
      <w:r>
        <w:rPr>
          <w:rStyle w:val="pln"/>
          <w:color w:val="000000"/>
          <w:sz w:val="23"/>
          <w:szCs w:val="23"/>
        </w:rPr>
        <w:t xml:space="preserve"> </w:t>
      </w:r>
      <w:r>
        <w:rPr>
          <w:rStyle w:val="kwd"/>
          <w:color w:val="000088"/>
          <w:sz w:val="23"/>
          <w:szCs w:val="23"/>
        </w:rPr>
        <w:t>fixed</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attachment</w:t>
      </w:r>
      <w:r>
        <w:rPr>
          <w:rStyle w:val="pun"/>
          <w:color w:val="666600"/>
          <w:sz w:val="23"/>
          <w:szCs w:val="23"/>
        </w:rPr>
        <w:t>:</w:t>
      </w:r>
      <w:r>
        <w:rPr>
          <w:rStyle w:val="pln"/>
          <w:color w:val="000000"/>
          <w:sz w:val="23"/>
          <w:szCs w:val="23"/>
        </w:rPr>
        <w:t>scroll</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5D7411" w:rsidRDefault="005D7411" w:rsidP="005D7411">
      <w:pPr>
        <w:pStyle w:val="Heading2"/>
        <w:rPr>
          <w:rFonts w:ascii="Arial" w:hAnsi="Arial" w:cs="Arial"/>
          <w:b w:val="0"/>
          <w:bCs w:val="0"/>
          <w:sz w:val="30"/>
          <w:szCs w:val="30"/>
        </w:rPr>
      </w:pPr>
      <w:r>
        <w:rPr>
          <w:rFonts w:ascii="Arial" w:hAnsi="Arial" w:cs="Arial"/>
          <w:b w:val="0"/>
          <w:bCs w:val="0"/>
          <w:sz w:val="30"/>
          <w:szCs w:val="30"/>
        </w:rPr>
        <w:t>Shorthand Property</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the </w:t>
      </w:r>
      <w:r>
        <w:rPr>
          <w:rFonts w:ascii="Arial" w:hAnsi="Arial" w:cs="Arial"/>
          <w:i/>
          <w:iCs/>
          <w:color w:val="000000"/>
        </w:rPr>
        <w:t>background</w:t>
      </w:r>
      <w:r>
        <w:rPr>
          <w:rFonts w:ascii="Arial" w:hAnsi="Arial" w:cs="Arial"/>
          <w:color w:val="000000"/>
        </w:rPr>
        <w:t> property to set all the background properties at once. For example −</w:t>
      </w:r>
    </w:p>
    <w:p w:rsidR="005D7411" w:rsidRDefault="005D7411" w:rsidP="005D7411">
      <w:pPr>
        <w:pStyle w:val="HTMLPreformatted"/>
        <w:rPr>
          <w:sz w:val="23"/>
          <w:szCs w:val="23"/>
        </w:rPr>
      </w:pPr>
      <w:r>
        <w:rPr>
          <w:sz w:val="23"/>
          <w:szCs w:val="23"/>
        </w:rPr>
        <w:t xml:space="preserve">&lt;p </w:t>
      </w:r>
      <w:r>
        <w:rPr>
          <w:b/>
          <w:bCs/>
          <w:sz w:val="23"/>
          <w:szCs w:val="23"/>
        </w:rPr>
        <w:t>style = "background:url(/images/pattern1.gif) repeat fixed;"</w:t>
      </w:r>
      <w:r>
        <w:rPr>
          <w:sz w:val="23"/>
          <w:szCs w:val="23"/>
        </w:rPr>
        <w:t>&gt;</w:t>
      </w:r>
    </w:p>
    <w:p w:rsidR="005D7411" w:rsidRDefault="005D7411" w:rsidP="005D7411">
      <w:pPr>
        <w:pStyle w:val="HTMLPreformatted"/>
        <w:rPr>
          <w:sz w:val="23"/>
          <w:szCs w:val="23"/>
        </w:rPr>
      </w:pPr>
      <w:r>
        <w:rPr>
          <w:sz w:val="23"/>
          <w:szCs w:val="23"/>
        </w:rPr>
        <w:t xml:space="preserve">   This parapgraph has fixed repeated background image.</w:t>
      </w:r>
    </w:p>
    <w:p w:rsidR="005D7411" w:rsidRDefault="005D7411" w:rsidP="005D7411">
      <w:pPr>
        <w:pStyle w:val="HTMLPreformatted"/>
        <w:rPr>
          <w:sz w:val="23"/>
          <w:szCs w:val="23"/>
        </w:rPr>
      </w:pPr>
      <w:r>
        <w:rPr>
          <w:sz w:val="23"/>
          <w:szCs w:val="23"/>
        </w:rPr>
        <w:t>&lt;/p&gt;</w:t>
      </w:r>
    </w:p>
    <w:p w:rsidR="00115C93" w:rsidRDefault="00115C93"/>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set following font properties of an element −</w:t>
      </w:r>
    </w:p>
    <w:p w:rsidR="00F34179" w:rsidRDefault="00F34179" w:rsidP="00F34179">
      <w:pPr>
        <w:pStyle w:val="NormalWeb"/>
        <w:numPr>
          <w:ilvl w:val="0"/>
          <w:numId w:val="50"/>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font-family</w:t>
      </w:r>
      <w:r>
        <w:rPr>
          <w:rFonts w:ascii="Arial" w:hAnsi="Arial" w:cs="Arial"/>
          <w:color w:val="000000"/>
          <w:sz w:val="18"/>
          <w:szCs w:val="18"/>
        </w:rPr>
        <w:t> property is used to change the face of a font.</w:t>
      </w:r>
    </w:p>
    <w:p w:rsidR="00F34179" w:rsidRDefault="00F34179" w:rsidP="00F34179">
      <w:pPr>
        <w:pStyle w:val="NormalWeb"/>
        <w:numPr>
          <w:ilvl w:val="0"/>
          <w:numId w:val="50"/>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font-style</w:t>
      </w:r>
      <w:r>
        <w:rPr>
          <w:rFonts w:ascii="Arial" w:hAnsi="Arial" w:cs="Arial"/>
          <w:color w:val="000000"/>
          <w:sz w:val="18"/>
          <w:szCs w:val="18"/>
        </w:rPr>
        <w:t> property is used to make a font italic or oblique.</w:t>
      </w:r>
    </w:p>
    <w:p w:rsidR="00F34179" w:rsidRDefault="00F34179" w:rsidP="00F34179">
      <w:pPr>
        <w:pStyle w:val="NormalWeb"/>
        <w:numPr>
          <w:ilvl w:val="0"/>
          <w:numId w:val="50"/>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font-variant</w:t>
      </w:r>
      <w:r>
        <w:rPr>
          <w:rFonts w:ascii="Arial" w:hAnsi="Arial" w:cs="Arial"/>
          <w:color w:val="000000"/>
          <w:sz w:val="18"/>
          <w:szCs w:val="18"/>
        </w:rPr>
        <w:t> property is used to create a small-caps effect.</w:t>
      </w:r>
    </w:p>
    <w:p w:rsidR="00F34179" w:rsidRDefault="00F34179" w:rsidP="00F34179">
      <w:pPr>
        <w:pStyle w:val="NormalWeb"/>
        <w:numPr>
          <w:ilvl w:val="0"/>
          <w:numId w:val="50"/>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font-weight</w:t>
      </w:r>
      <w:r>
        <w:rPr>
          <w:rFonts w:ascii="Arial" w:hAnsi="Arial" w:cs="Arial"/>
          <w:color w:val="000000"/>
          <w:sz w:val="18"/>
          <w:szCs w:val="18"/>
        </w:rPr>
        <w:t> property is used to increase or decrease how bold or light a font appears.</w:t>
      </w:r>
    </w:p>
    <w:p w:rsidR="00F34179" w:rsidRDefault="00F34179" w:rsidP="00F34179">
      <w:pPr>
        <w:pStyle w:val="NormalWeb"/>
        <w:numPr>
          <w:ilvl w:val="0"/>
          <w:numId w:val="50"/>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font-size</w:t>
      </w:r>
      <w:r>
        <w:rPr>
          <w:rFonts w:ascii="Arial" w:hAnsi="Arial" w:cs="Arial"/>
          <w:color w:val="000000"/>
          <w:sz w:val="18"/>
          <w:szCs w:val="18"/>
        </w:rPr>
        <w:t> property is used to increase or decrease the size of a font.</w:t>
      </w:r>
    </w:p>
    <w:p w:rsidR="00F34179" w:rsidRDefault="00F34179" w:rsidP="00F34179">
      <w:pPr>
        <w:pStyle w:val="NormalWeb"/>
        <w:numPr>
          <w:ilvl w:val="0"/>
          <w:numId w:val="50"/>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font</w:t>
      </w:r>
      <w:r>
        <w:rPr>
          <w:rFonts w:ascii="Arial" w:hAnsi="Arial" w:cs="Arial"/>
          <w:color w:val="000000"/>
          <w:sz w:val="18"/>
          <w:szCs w:val="18"/>
        </w:rPr>
        <w:t> property is used as shorthand to specify a number of other font properties.</w:t>
      </w:r>
    </w:p>
    <w:p w:rsidR="00F34179" w:rsidRDefault="00F34179" w:rsidP="00F34179">
      <w:pPr>
        <w:pStyle w:val="Heading2"/>
        <w:rPr>
          <w:rFonts w:ascii="Arial" w:hAnsi="Arial" w:cs="Arial"/>
          <w:b w:val="0"/>
          <w:bCs w:val="0"/>
          <w:sz w:val="30"/>
          <w:szCs w:val="30"/>
        </w:rPr>
      </w:pPr>
      <w:r>
        <w:rPr>
          <w:rFonts w:ascii="Arial" w:hAnsi="Arial" w:cs="Arial"/>
          <w:b w:val="0"/>
          <w:bCs w:val="0"/>
          <w:sz w:val="30"/>
          <w:szCs w:val="30"/>
        </w:rPr>
        <w:t>Set the Font Family</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example, which demonstrates how to set the font family of an element. Possible value could be any font family name.</w:t>
      </w:r>
    </w:p>
    <w:p w:rsidR="00F34179" w:rsidRDefault="00D56B87" w:rsidP="00F34179">
      <w:pPr>
        <w:jc w:val="right"/>
        <w:rPr>
          <w:rFonts w:ascii="Arial" w:hAnsi="Arial" w:cs="Arial"/>
          <w:sz w:val="18"/>
          <w:szCs w:val="18"/>
        </w:rPr>
      </w:pPr>
      <w:hyperlink r:id="rId167" w:tgtFrame="_blank" w:history="1">
        <w:r w:rsidR="00F34179">
          <w:rPr>
            <w:rStyle w:val="Hyperlink"/>
            <w:rFonts w:ascii="Arial" w:hAnsi="Arial" w:cs="Arial"/>
            <w:color w:val="FFFFFF"/>
            <w:sz w:val="18"/>
            <w:szCs w:val="18"/>
            <w:bdr w:val="single" w:sz="2" w:space="2" w:color="F05C02" w:frame="1"/>
            <w:shd w:val="clear" w:color="auto" w:fill="A44170"/>
          </w:rPr>
          <w:t>Live Demo</w:t>
        </w:r>
      </w:hyperlink>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font</w:t>
      </w:r>
      <w:r>
        <w:rPr>
          <w:rStyle w:val="pun"/>
          <w:b/>
          <w:bCs/>
          <w:color w:val="666600"/>
          <w:sz w:val="23"/>
          <w:szCs w:val="23"/>
        </w:rPr>
        <w:t>-</w:t>
      </w:r>
      <w:r>
        <w:rPr>
          <w:rStyle w:val="pln"/>
          <w:b/>
          <w:bCs/>
          <w:color w:val="000000"/>
          <w:sz w:val="23"/>
          <w:szCs w:val="23"/>
        </w:rPr>
        <w:t>family</w:t>
      </w:r>
      <w:r>
        <w:rPr>
          <w:rStyle w:val="pun"/>
          <w:b/>
          <w:bCs/>
          <w:color w:val="666600"/>
          <w:sz w:val="23"/>
          <w:szCs w:val="23"/>
        </w:rPr>
        <w:t>:</w:t>
      </w:r>
      <w:r>
        <w:rPr>
          <w:rStyle w:val="pln"/>
          <w:b/>
          <w:bCs/>
          <w:color w:val="000000"/>
          <w:sz w:val="23"/>
          <w:szCs w:val="23"/>
        </w:rPr>
        <w:t>georgia</w:t>
      </w:r>
      <w:r>
        <w:rPr>
          <w:rStyle w:val="pun"/>
          <w:b/>
          <w:bCs/>
          <w:color w:val="666600"/>
          <w:sz w:val="23"/>
          <w:szCs w:val="23"/>
        </w:rPr>
        <w:t>,</w:t>
      </w:r>
      <w:r>
        <w:rPr>
          <w:rStyle w:val="pln"/>
          <w:b/>
          <w:bCs/>
          <w:color w:val="000000"/>
          <w:sz w:val="23"/>
          <w:szCs w:val="23"/>
        </w:rPr>
        <w:t>garamond</w:t>
      </w:r>
      <w:r>
        <w:rPr>
          <w:rStyle w:val="pun"/>
          <w:b/>
          <w:bCs/>
          <w:color w:val="666600"/>
          <w:sz w:val="23"/>
          <w:szCs w:val="23"/>
        </w:rPr>
        <w:t>,</w:t>
      </w:r>
      <w:r>
        <w:rPr>
          <w:rStyle w:val="pln"/>
          <w:b/>
          <w:bCs/>
          <w:color w:val="000000"/>
          <w:sz w:val="23"/>
          <w:szCs w:val="23"/>
        </w:rPr>
        <w:t>serif</w:t>
      </w:r>
      <w:r>
        <w:rPr>
          <w:rStyle w:val="pun"/>
          <w:b/>
          <w:bCs/>
          <w:color w:val="666600"/>
          <w:sz w:val="23"/>
          <w:szCs w:val="23"/>
        </w:rPr>
        <w:t>;</w:t>
      </w:r>
      <w:r>
        <w:rPr>
          <w:rStyle w:val="atv"/>
          <w:b/>
          <w:bCs/>
          <w:color w:val="008800"/>
          <w:sz w:val="23"/>
          <w:szCs w:val="23"/>
        </w:rPr>
        <w:t>"</w:t>
      </w:r>
      <w:r>
        <w:rPr>
          <w:rStyle w:val="tag"/>
          <w:color w:val="000088"/>
          <w:sz w:val="23"/>
          <w:szCs w:val="23"/>
        </w:rPr>
        <w:t>&gt;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text is rendered in either georgia, garamond, or the </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default serif font depending on which font  you have at your system.</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F34179" w:rsidRDefault="00F34179" w:rsidP="00F34179">
      <w:pPr>
        <w:pStyle w:val="Heading2"/>
        <w:rPr>
          <w:rFonts w:ascii="Arial" w:hAnsi="Arial" w:cs="Arial"/>
          <w:b w:val="0"/>
          <w:bCs w:val="0"/>
          <w:sz w:val="30"/>
          <w:szCs w:val="30"/>
        </w:rPr>
      </w:pPr>
      <w:r>
        <w:rPr>
          <w:rFonts w:ascii="Arial" w:hAnsi="Arial" w:cs="Arial"/>
          <w:b w:val="0"/>
          <w:bCs w:val="0"/>
          <w:sz w:val="30"/>
          <w:szCs w:val="30"/>
        </w:rPr>
        <w:t>Set the Font Style</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example, which demonstrates how to set the font style of an element. Possible values are </w:t>
      </w:r>
      <w:r>
        <w:rPr>
          <w:rFonts w:ascii="Arial" w:hAnsi="Arial" w:cs="Arial"/>
          <w:i/>
          <w:iCs/>
          <w:color w:val="000000"/>
        </w:rPr>
        <w:t>normal, italic and oblique</w:t>
      </w:r>
      <w:r>
        <w:rPr>
          <w:rFonts w:ascii="Arial" w:hAnsi="Arial" w:cs="Arial"/>
          <w:color w:val="000000"/>
        </w:rPr>
        <w:t>.</w:t>
      </w:r>
    </w:p>
    <w:p w:rsidR="00F34179" w:rsidRDefault="00D56B87" w:rsidP="00F34179">
      <w:pPr>
        <w:jc w:val="right"/>
        <w:rPr>
          <w:rFonts w:ascii="Arial" w:hAnsi="Arial" w:cs="Arial"/>
          <w:sz w:val="18"/>
          <w:szCs w:val="18"/>
        </w:rPr>
      </w:pPr>
      <w:hyperlink r:id="rId168" w:tgtFrame="_blank" w:history="1">
        <w:r w:rsidR="00F34179">
          <w:rPr>
            <w:rStyle w:val="Hyperlink"/>
            <w:rFonts w:ascii="Arial" w:hAnsi="Arial" w:cs="Arial"/>
            <w:color w:val="FFFFFF"/>
            <w:sz w:val="18"/>
            <w:szCs w:val="18"/>
            <w:bdr w:val="single" w:sz="2" w:space="2" w:color="F05C02" w:frame="1"/>
            <w:shd w:val="clear" w:color="auto" w:fill="A44170"/>
          </w:rPr>
          <w:t>Live Demo</w:t>
        </w:r>
      </w:hyperlink>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font</w:t>
      </w:r>
      <w:r>
        <w:rPr>
          <w:rStyle w:val="pun"/>
          <w:b/>
          <w:bCs/>
          <w:color w:val="666600"/>
          <w:sz w:val="23"/>
          <w:szCs w:val="23"/>
        </w:rPr>
        <w:t>-</w:t>
      </w:r>
      <w:r>
        <w:rPr>
          <w:rStyle w:val="pln"/>
          <w:b/>
          <w:bCs/>
          <w:color w:val="000000"/>
          <w:sz w:val="23"/>
          <w:szCs w:val="23"/>
        </w:rPr>
        <w:t>style</w:t>
      </w:r>
      <w:r>
        <w:rPr>
          <w:rStyle w:val="pun"/>
          <w:b/>
          <w:bCs/>
          <w:color w:val="666600"/>
          <w:sz w:val="23"/>
          <w:szCs w:val="23"/>
        </w:rPr>
        <w:t>:</w:t>
      </w:r>
      <w:r>
        <w:rPr>
          <w:rStyle w:val="pln"/>
          <w:b/>
          <w:bCs/>
          <w:color w:val="000000"/>
          <w:sz w:val="23"/>
          <w:szCs w:val="23"/>
        </w:rPr>
        <w:t>italic</w:t>
      </w:r>
      <w:r>
        <w:rPr>
          <w:rStyle w:val="pun"/>
          <w:b/>
          <w:bCs/>
          <w:color w:val="666600"/>
          <w:sz w:val="23"/>
          <w:szCs w:val="23"/>
        </w:rPr>
        <w:t>;</w:t>
      </w:r>
      <w:r>
        <w:rPr>
          <w:rStyle w:val="atv"/>
          <w:b/>
          <w:bCs/>
          <w:color w:val="008800"/>
          <w:sz w:val="23"/>
          <w:szCs w:val="23"/>
        </w:rPr>
        <w:t>"</w:t>
      </w:r>
      <w:r>
        <w:rPr>
          <w:rStyle w:val="tag"/>
          <w:color w:val="000088"/>
          <w:sz w:val="23"/>
          <w:szCs w:val="23"/>
        </w:rPr>
        <w:t>&gt;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text will be rendered in italic style</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r>
        <w:rPr>
          <w:rStyle w:val="pln"/>
          <w:color w:val="000000"/>
          <w:sz w:val="23"/>
          <w:szCs w:val="23"/>
        </w:rPr>
        <w:t xml:space="preserve"> </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F34179" w:rsidRDefault="00F34179" w:rsidP="00F34179">
      <w:pPr>
        <w:pStyle w:val="Heading2"/>
        <w:rPr>
          <w:rFonts w:ascii="Arial" w:hAnsi="Arial" w:cs="Arial"/>
          <w:b w:val="0"/>
          <w:bCs w:val="0"/>
          <w:sz w:val="30"/>
          <w:szCs w:val="30"/>
        </w:rPr>
      </w:pPr>
      <w:r>
        <w:rPr>
          <w:rFonts w:ascii="Arial" w:hAnsi="Arial" w:cs="Arial"/>
          <w:b w:val="0"/>
          <w:bCs w:val="0"/>
          <w:sz w:val="30"/>
          <w:szCs w:val="30"/>
        </w:rPr>
        <w:t>Set the Font Variant</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font variant of an element. Possible values are </w:t>
      </w:r>
      <w:r>
        <w:rPr>
          <w:rFonts w:ascii="Arial" w:hAnsi="Arial" w:cs="Arial"/>
          <w:i/>
          <w:iCs/>
          <w:color w:val="000000"/>
        </w:rPr>
        <w:t>normal and small-caps</w:t>
      </w:r>
      <w:r>
        <w:rPr>
          <w:rFonts w:ascii="Arial" w:hAnsi="Arial" w:cs="Arial"/>
          <w:color w:val="000000"/>
        </w:rPr>
        <w:t>.</w:t>
      </w:r>
    </w:p>
    <w:p w:rsidR="00F34179" w:rsidRDefault="00D56B87" w:rsidP="00F34179">
      <w:pPr>
        <w:jc w:val="right"/>
        <w:rPr>
          <w:rFonts w:ascii="Arial" w:hAnsi="Arial" w:cs="Arial"/>
          <w:sz w:val="18"/>
          <w:szCs w:val="18"/>
        </w:rPr>
      </w:pPr>
      <w:hyperlink r:id="rId169" w:tgtFrame="_blank" w:history="1">
        <w:r w:rsidR="00F34179">
          <w:rPr>
            <w:rStyle w:val="Hyperlink"/>
            <w:rFonts w:ascii="Arial" w:hAnsi="Arial" w:cs="Arial"/>
            <w:color w:val="FFFFFF"/>
            <w:sz w:val="18"/>
            <w:szCs w:val="18"/>
            <w:bdr w:val="single" w:sz="2" w:space="2" w:color="F05C02" w:frame="1"/>
            <w:shd w:val="clear" w:color="auto" w:fill="A44170"/>
          </w:rPr>
          <w:t>Live Demo</w:t>
        </w:r>
      </w:hyperlink>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font</w:t>
      </w:r>
      <w:r>
        <w:rPr>
          <w:rStyle w:val="pun"/>
          <w:b/>
          <w:bCs/>
          <w:color w:val="666600"/>
          <w:sz w:val="23"/>
          <w:szCs w:val="23"/>
        </w:rPr>
        <w:t>-</w:t>
      </w:r>
      <w:r>
        <w:rPr>
          <w:rStyle w:val="pln"/>
          <w:b/>
          <w:bCs/>
          <w:color w:val="000000"/>
          <w:sz w:val="23"/>
          <w:szCs w:val="23"/>
        </w:rPr>
        <w:t>variant</w:t>
      </w:r>
      <w:r>
        <w:rPr>
          <w:rStyle w:val="pun"/>
          <w:b/>
          <w:bCs/>
          <w:color w:val="666600"/>
          <w:sz w:val="23"/>
          <w:szCs w:val="23"/>
        </w:rPr>
        <w:t>:</w:t>
      </w:r>
      <w:r>
        <w:rPr>
          <w:rStyle w:val="pln"/>
          <w:b/>
          <w:bCs/>
          <w:color w:val="000000"/>
          <w:sz w:val="23"/>
          <w:szCs w:val="23"/>
        </w:rPr>
        <w:t>small</w:t>
      </w:r>
      <w:r>
        <w:rPr>
          <w:rStyle w:val="pun"/>
          <w:b/>
          <w:bCs/>
          <w:color w:val="666600"/>
          <w:sz w:val="23"/>
          <w:szCs w:val="23"/>
        </w:rPr>
        <w:t>-</w:t>
      </w:r>
      <w:r>
        <w:rPr>
          <w:rStyle w:val="pln"/>
          <w:b/>
          <w:bCs/>
          <w:color w:val="000000"/>
          <w:sz w:val="23"/>
          <w:szCs w:val="23"/>
        </w:rPr>
        <w:t>caps</w:t>
      </w:r>
      <w:r>
        <w:rPr>
          <w:rStyle w:val="pun"/>
          <w:b/>
          <w:bCs/>
          <w:color w:val="666600"/>
          <w:sz w:val="23"/>
          <w:szCs w:val="23"/>
        </w:rPr>
        <w:t>;</w:t>
      </w:r>
      <w:r>
        <w:rPr>
          <w:rStyle w:val="atv"/>
          <w:b/>
          <w:bCs/>
          <w:color w:val="008800"/>
          <w:sz w:val="23"/>
          <w:szCs w:val="23"/>
        </w:rPr>
        <w:t>"</w:t>
      </w:r>
      <w:r>
        <w:rPr>
          <w:rStyle w:val="tag"/>
          <w:color w:val="000088"/>
          <w:sz w:val="23"/>
          <w:szCs w:val="23"/>
        </w:rPr>
        <w:t>&gt;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text will be rendered as small caps</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r>
        <w:rPr>
          <w:rStyle w:val="pln"/>
          <w:color w:val="000000"/>
          <w:sz w:val="23"/>
          <w:szCs w:val="23"/>
        </w:rPr>
        <w:t xml:space="preserve"> </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F34179" w:rsidRDefault="00F34179" w:rsidP="00F34179">
      <w:pPr>
        <w:pStyle w:val="Heading2"/>
        <w:rPr>
          <w:rFonts w:ascii="Arial" w:hAnsi="Arial" w:cs="Arial"/>
          <w:b w:val="0"/>
          <w:bCs w:val="0"/>
          <w:sz w:val="30"/>
          <w:szCs w:val="30"/>
        </w:rPr>
      </w:pPr>
      <w:r>
        <w:rPr>
          <w:rFonts w:ascii="Arial" w:hAnsi="Arial" w:cs="Arial"/>
          <w:b w:val="0"/>
          <w:bCs w:val="0"/>
          <w:sz w:val="30"/>
          <w:szCs w:val="30"/>
        </w:rPr>
        <w:t>Set the Font Weight</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following example demonstrates how to set the font weight of an element. The font-weight property provides the functionality to specify how bold a font is. Possible </w:t>
      </w:r>
      <w:r>
        <w:rPr>
          <w:rFonts w:ascii="Arial" w:hAnsi="Arial" w:cs="Arial"/>
          <w:color w:val="000000"/>
        </w:rPr>
        <w:lastRenderedPageBreak/>
        <w:t>values could be </w:t>
      </w:r>
      <w:r>
        <w:rPr>
          <w:rFonts w:ascii="Arial" w:hAnsi="Arial" w:cs="Arial"/>
          <w:i/>
          <w:iCs/>
          <w:color w:val="000000"/>
        </w:rPr>
        <w:t>normal, bold, bolder, lighter, 100, 200, 300, 400, 500, 600, 700, 800, 900</w:t>
      </w:r>
      <w:r>
        <w:rPr>
          <w:rFonts w:ascii="Arial" w:hAnsi="Arial" w:cs="Arial"/>
          <w:color w:val="000000"/>
        </w:rPr>
        <w:t>.</w:t>
      </w:r>
    </w:p>
    <w:p w:rsidR="00F34179" w:rsidRDefault="00D56B87" w:rsidP="00F34179">
      <w:pPr>
        <w:jc w:val="right"/>
        <w:rPr>
          <w:rFonts w:ascii="Arial" w:hAnsi="Arial" w:cs="Arial"/>
          <w:sz w:val="18"/>
          <w:szCs w:val="18"/>
        </w:rPr>
      </w:pPr>
      <w:hyperlink r:id="rId170" w:tgtFrame="_blank" w:history="1">
        <w:r w:rsidR="00F34179">
          <w:rPr>
            <w:rStyle w:val="Hyperlink"/>
            <w:rFonts w:ascii="Arial" w:hAnsi="Arial" w:cs="Arial"/>
            <w:color w:val="FFFFFF"/>
            <w:sz w:val="18"/>
            <w:szCs w:val="18"/>
            <w:bdr w:val="single" w:sz="2" w:space="2" w:color="F05C02" w:frame="1"/>
            <w:shd w:val="clear" w:color="auto" w:fill="A44170"/>
          </w:rPr>
          <w:t>Live Demo</w:t>
        </w:r>
      </w:hyperlink>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font</w:t>
      </w:r>
      <w:r>
        <w:rPr>
          <w:rStyle w:val="pun"/>
          <w:b/>
          <w:bCs/>
          <w:color w:val="666600"/>
          <w:sz w:val="23"/>
          <w:szCs w:val="23"/>
        </w:rPr>
        <w:t>-</w:t>
      </w:r>
      <w:r>
        <w:rPr>
          <w:rStyle w:val="pln"/>
          <w:b/>
          <w:bCs/>
          <w:color w:val="000000"/>
          <w:sz w:val="23"/>
          <w:szCs w:val="23"/>
        </w:rPr>
        <w:t>weight</w:t>
      </w:r>
      <w:r>
        <w:rPr>
          <w:rStyle w:val="pun"/>
          <w:b/>
          <w:bCs/>
          <w:color w:val="666600"/>
          <w:sz w:val="23"/>
          <w:szCs w:val="23"/>
        </w:rPr>
        <w:t>:</w:t>
      </w:r>
      <w:r>
        <w:rPr>
          <w:rStyle w:val="pln"/>
          <w:b/>
          <w:bCs/>
          <w:color w:val="000000"/>
          <w:sz w:val="23"/>
          <w:szCs w:val="23"/>
        </w:rPr>
        <w:t>bold</w:t>
      </w:r>
      <w:r>
        <w:rPr>
          <w:rStyle w:val="pun"/>
          <w:b/>
          <w:bCs/>
          <w:color w:val="666600"/>
          <w:sz w:val="23"/>
          <w:szCs w:val="23"/>
        </w:rPr>
        <w:t>;</w:t>
      </w:r>
      <w:r>
        <w:rPr>
          <w:rStyle w:val="atv"/>
          <w:b/>
          <w:bCs/>
          <w:color w:val="008800"/>
          <w:sz w:val="23"/>
          <w:szCs w:val="23"/>
        </w:rPr>
        <w:t>"</w:t>
      </w:r>
      <w:r>
        <w:rPr>
          <w:rStyle w:val="tag"/>
          <w:color w:val="000088"/>
          <w:sz w:val="23"/>
          <w:szCs w:val="23"/>
        </w:rPr>
        <w:t>&gt;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font is bold.</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font</w:t>
      </w:r>
      <w:r>
        <w:rPr>
          <w:rStyle w:val="pun"/>
          <w:b/>
          <w:bCs/>
          <w:color w:val="666600"/>
          <w:sz w:val="23"/>
          <w:szCs w:val="23"/>
        </w:rPr>
        <w:t>-</w:t>
      </w:r>
      <w:r>
        <w:rPr>
          <w:rStyle w:val="pln"/>
          <w:b/>
          <w:bCs/>
          <w:color w:val="000000"/>
          <w:sz w:val="23"/>
          <w:szCs w:val="23"/>
        </w:rPr>
        <w:t>weight</w:t>
      </w:r>
      <w:r>
        <w:rPr>
          <w:rStyle w:val="pun"/>
          <w:b/>
          <w:bCs/>
          <w:color w:val="666600"/>
          <w:sz w:val="23"/>
          <w:szCs w:val="23"/>
        </w:rPr>
        <w:t>:</w:t>
      </w:r>
      <w:r>
        <w:rPr>
          <w:rStyle w:val="pln"/>
          <w:b/>
          <w:bCs/>
          <w:color w:val="000000"/>
          <w:sz w:val="23"/>
          <w:szCs w:val="23"/>
        </w:rPr>
        <w:t>bolder</w:t>
      </w:r>
      <w:r>
        <w:rPr>
          <w:rStyle w:val="pun"/>
          <w:b/>
          <w:bCs/>
          <w:color w:val="666600"/>
          <w:sz w:val="23"/>
          <w:szCs w:val="23"/>
        </w:rPr>
        <w:t>;</w:t>
      </w:r>
      <w:r>
        <w:rPr>
          <w:rStyle w:val="atv"/>
          <w:b/>
          <w:bCs/>
          <w:color w:val="008800"/>
          <w:sz w:val="23"/>
          <w:szCs w:val="23"/>
        </w:rPr>
        <w:t>"</w:t>
      </w:r>
      <w:r>
        <w:rPr>
          <w:rStyle w:val="tag"/>
          <w:color w:val="000088"/>
          <w:sz w:val="23"/>
          <w:szCs w:val="23"/>
        </w:rPr>
        <w:t>&gt;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font is bolder.</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font</w:t>
      </w:r>
      <w:r>
        <w:rPr>
          <w:rStyle w:val="pun"/>
          <w:b/>
          <w:bCs/>
          <w:color w:val="666600"/>
          <w:sz w:val="23"/>
          <w:szCs w:val="23"/>
        </w:rPr>
        <w:t>-</w:t>
      </w:r>
      <w:r>
        <w:rPr>
          <w:rStyle w:val="pln"/>
          <w:b/>
          <w:bCs/>
          <w:color w:val="000000"/>
          <w:sz w:val="23"/>
          <w:szCs w:val="23"/>
        </w:rPr>
        <w:t>weight</w:t>
      </w:r>
      <w:r>
        <w:rPr>
          <w:rStyle w:val="pun"/>
          <w:b/>
          <w:bCs/>
          <w:color w:val="666600"/>
          <w:sz w:val="23"/>
          <w:szCs w:val="23"/>
        </w:rPr>
        <w:t>:</w:t>
      </w:r>
      <w:r>
        <w:rPr>
          <w:rStyle w:val="lit"/>
          <w:b/>
          <w:bCs/>
          <w:color w:val="006666"/>
          <w:sz w:val="23"/>
          <w:szCs w:val="23"/>
        </w:rPr>
        <w:t>500</w:t>
      </w:r>
      <w:r>
        <w:rPr>
          <w:rStyle w:val="pun"/>
          <w:b/>
          <w:bCs/>
          <w:color w:val="666600"/>
          <w:sz w:val="23"/>
          <w:szCs w:val="23"/>
        </w:rPr>
        <w:t>;</w:t>
      </w:r>
      <w:r>
        <w:rPr>
          <w:rStyle w:val="atv"/>
          <w:b/>
          <w:bCs/>
          <w:color w:val="008800"/>
          <w:sz w:val="23"/>
          <w:szCs w:val="23"/>
        </w:rPr>
        <w:t>"</w:t>
      </w:r>
      <w:r>
        <w:rPr>
          <w:rStyle w:val="tag"/>
          <w:color w:val="000088"/>
          <w:sz w:val="23"/>
          <w:szCs w:val="23"/>
        </w:rPr>
        <w:t>&gt;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font is 500 weight.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r>
        <w:rPr>
          <w:rStyle w:val="pln"/>
          <w:color w:val="000000"/>
          <w:sz w:val="23"/>
          <w:szCs w:val="23"/>
        </w:rPr>
        <w:t xml:space="preserve"> </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F34179" w:rsidRDefault="00F34179" w:rsidP="00F34179">
      <w:pPr>
        <w:pStyle w:val="Heading2"/>
        <w:rPr>
          <w:rFonts w:ascii="Arial" w:hAnsi="Arial" w:cs="Arial"/>
          <w:b w:val="0"/>
          <w:bCs w:val="0"/>
          <w:sz w:val="30"/>
          <w:szCs w:val="30"/>
        </w:rPr>
      </w:pPr>
      <w:r>
        <w:rPr>
          <w:rFonts w:ascii="Arial" w:hAnsi="Arial" w:cs="Arial"/>
          <w:b w:val="0"/>
          <w:bCs w:val="0"/>
          <w:sz w:val="30"/>
          <w:szCs w:val="30"/>
        </w:rPr>
        <w:t>Set the Font Size</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font size of an element. The font-size property is used to control the size of fonts. Possible values could be </w:t>
      </w:r>
      <w:r>
        <w:rPr>
          <w:rFonts w:ascii="Arial" w:hAnsi="Arial" w:cs="Arial"/>
          <w:i/>
          <w:iCs/>
          <w:color w:val="000000"/>
        </w:rPr>
        <w:t>xx-small, x-small, small, medium, large, x-large, xx-large, smaller, larger, size in pixels or in %</w:t>
      </w:r>
      <w:r>
        <w:rPr>
          <w:rFonts w:ascii="Arial" w:hAnsi="Arial" w:cs="Arial"/>
          <w:color w:val="000000"/>
        </w:rPr>
        <w:t>.</w:t>
      </w:r>
    </w:p>
    <w:p w:rsidR="00F34179" w:rsidRDefault="00D56B87" w:rsidP="00F34179">
      <w:pPr>
        <w:jc w:val="right"/>
        <w:rPr>
          <w:rFonts w:ascii="Arial" w:hAnsi="Arial" w:cs="Arial"/>
          <w:sz w:val="18"/>
          <w:szCs w:val="18"/>
        </w:rPr>
      </w:pPr>
      <w:hyperlink r:id="rId171" w:tgtFrame="_blank" w:history="1">
        <w:r w:rsidR="00F34179">
          <w:rPr>
            <w:rStyle w:val="Hyperlink"/>
            <w:rFonts w:ascii="Arial" w:hAnsi="Arial" w:cs="Arial"/>
            <w:color w:val="FFFFFF"/>
            <w:sz w:val="18"/>
            <w:szCs w:val="18"/>
            <w:bdr w:val="single" w:sz="2" w:space="2" w:color="F05C02" w:frame="1"/>
            <w:shd w:val="clear" w:color="auto" w:fill="A44170"/>
          </w:rPr>
          <w:t>Live Demo</w:t>
        </w:r>
      </w:hyperlink>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font</w:t>
      </w:r>
      <w:r>
        <w:rPr>
          <w:rStyle w:val="pun"/>
          <w:b/>
          <w:bCs/>
          <w:color w:val="666600"/>
          <w:sz w:val="23"/>
          <w:szCs w:val="23"/>
        </w:rPr>
        <w:t>-</w:t>
      </w:r>
      <w:r>
        <w:rPr>
          <w:rStyle w:val="pln"/>
          <w:b/>
          <w:bCs/>
          <w:color w:val="000000"/>
          <w:sz w:val="23"/>
          <w:szCs w:val="23"/>
        </w:rPr>
        <w:t>size</w:t>
      </w:r>
      <w:r>
        <w:rPr>
          <w:rStyle w:val="pun"/>
          <w:b/>
          <w:bCs/>
          <w:color w:val="666600"/>
          <w:sz w:val="23"/>
          <w:szCs w:val="23"/>
        </w:rPr>
        <w:t>:</w:t>
      </w:r>
      <w:r>
        <w:rPr>
          <w:rStyle w:val="lit"/>
          <w:b/>
          <w:bCs/>
          <w:color w:val="006666"/>
          <w:sz w:val="23"/>
          <w:szCs w:val="23"/>
        </w:rPr>
        <w:t>20px</w:t>
      </w:r>
      <w:r>
        <w:rPr>
          <w:rStyle w:val="pun"/>
          <w:b/>
          <w:bCs/>
          <w:color w:val="666600"/>
          <w:sz w:val="23"/>
          <w:szCs w:val="23"/>
        </w:rPr>
        <w:t>;</w:t>
      </w:r>
      <w:r>
        <w:rPr>
          <w:rStyle w:val="atv"/>
          <w:b/>
          <w:bCs/>
          <w:color w:val="008800"/>
          <w:sz w:val="23"/>
          <w:szCs w:val="23"/>
        </w:rPr>
        <w:t>"</w:t>
      </w:r>
      <w:r>
        <w:rPr>
          <w:rStyle w:val="tag"/>
          <w:color w:val="000088"/>
          <w:sz w:val="23"/>
          <w:szCs w:val="23"/>
        </w:rPr>
        <w:t>&gt;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font size is 20 pixels</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font</w:t>
      </w:r>
      <w:r>
        <w:rPr>
          <w:rStyle w:val="pun"/>
          <w:b/>
          <w:bCs/>
          <w:color w:val="666600"/>
          <w:sz w:val="23"/>
          <w:szCs w:val="23"/>
        </w:rPr>
        <w:t>-</w:t>
      </w:r>
      <w:r>
        <w:rPr>
          <w:rStyle w:val="pln"/>
          <w:b/>
          <w:bCs/>
          <w:color w:val="000000"/>
          <w:sz w:val="23"/>
          <w:szCs w:val="23"/>
        </w:rPr>
        <w:t>size</w:t>
      </w:r>
      <w:r>
        <w:rPr>
          <w:rStyle w:val="pun"/>
          <w:b/>
          <w:bCs/>
          <w:color w:val="666600"/>
          <w:sz w:val="23"/>
          <w:szCs w:val="23"/>
        </w:rPr>
        <w:t>:</w:t>
      </w:r>
      <w:r>
        <w:rPr>
          <w:rStyle w:val="pln"/>
          <w:b/>
          <w:bCs/>
          <w:color w:val="000000"/>
          <w:sz w:val="23"/>
          <w:szCs w:val="23"/>
        </w:rPr>
        <w:t>small</w:t>
      </w:r>
      <w:r>
        <w:rPr>
          <w:rStyle w:val="pun"/>
          <w:b/>
          <w:bCs/>
          <w:color w:val="666600"/>
          <w:sz w:val="23"/>
          <w:szCs w:val="23"/>
        </w:rPr>
        <w:t>;</w:t>
      </w:r>
      <w:r>
        <w:rPr>
          <w:rStyle w:val="atv"/>
          <w:b/>
          <w:bCs/>
          <w:color w:val="008800"/>
          <w:sz w:val="23"/>
          <w:szCs w:val="23"/>
        </w:rPr>
        <w:t>"</w:t>
      </w:r>
      <w:r>
        <w:rPr>
          <w:rStyle w:val="tag"/>
          <w:color w:val="000088"/>
          <w:sz w:val="23"/>
          <w:szCs w:val="23"/>
        </w:rPr>
        <w:t>&gt;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font size is small</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font</w:t>
      </w:r>
      <w:r>
        <w:rPr>
          <w:rStyle w:val="pun"/>
          <w:b/>
          <w:bCs/>
          <w:color w:val="666600"/>
          <w:sz w:val="23"/>
          <w:szCs w:val="23"/>
        </w:rPr>
        <w:t>-</w:t>
      </w:r>
      <w:r>
        <w:rPr>
          <w:rStyle w:val="pln"/>
          <w:b/>
          <w:bCs/>
          <w:color w:val="000000"/>
          <w:sz w:val="23"/>
          <w:szCs w:val="23"/>
        </w:rPr>
        <w:t>size</w:t>
      </w:r>
      <w:r>
        <w:rPr>
          <w:rStyle w:val="pun"/>
          <w:b/>
          <w:bCs/>
          <w:color w:val="666600"/>
          <w:sz w:val="23"/>
          <w:szCs w:val="23"/>
        </w:rPr>
        <w:t>:</w:t>
      </w:r>
      <w:r>
        <w:rPr>
          <w:rStyle w:val="pln"/>
          <w:b/>
          <w:bCs/>
          <w:color w:val="000000"/>
          <w:sz w:val="23"/>
          <w:szCs w:val="23"/>
        </w:rPr>
        <w:t>large</w:t>
      </w:r>
      <w:r>
        <w:rPr>
          <w:rStyle w:val="pun"/>
          <w:b/>
          <w:bCs/>
          <w:color w:val="666600"/>
          <w:sz w:val="23"/>
          <w:szCs w:val="23"/>
        </w:rPr>
        <w:t>;</w:t>
      </w:r>
      <w:r>
        <w:rPr>
          <w:rStyle w:val="atv"/>
          <w:b/>
          <w:bCs/>
          <w:color w:val="008800"/>
          <w:sz w:val="23"/>
          <w:szCs w:val="23"/>
        </w:rPr>
        <w:t>"</w:t>
      </w:r>
      <w:r>
        <w:rPr>
          <w:rStyle w:val="tag"/>
          <w:color w:val="000088"/>
          <w:sz w:val="23"/>
          <w:szCs w:val="23"/>
        </w:rPr>
        <w:t>&gt;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font size is large</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r>
        <w:rPr>
          <w:rStyle w:val="pln"/>
          <w:color w:val="000000"/>
          <w:sz w:val="23"/>
          <w:szCs w:val="23"/>
        </w:rPr>
        <w:t xml:space="preserve"> </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This will produce following result −</w:t>
      </w:r>
    </w:p>
    <w:p w:rsidR="00F34179" w:rsidRDefault="00F34179" w:rsidP="00F34179">
      <w:pPr>
        <w:pStyle w:val="Heading2"/>
        <w:rPr>
          <w:rFonts w:ascii="Arial" w:hAnsi="Arial" w:cs="Arial"/>
          <w:b w:val="0"/>
          <w:bCs w:val="0"/>
          <w:sz w:val="30"/>
          <w:szCs w:val="30"/>
        </w:rPr>
      </w:pPr>
      <w:r>
        <w:rPr>
          <w:rFonts w:ascii="Arial" w:hAnsi="Arial" w:cs="Arial"/>
          <w:b w:val="0"/>
          <w:bCs w:val="0"/>
          <w:sz w:val="30"/>
          <w:szCs w:val="30"/>
        </w:rPr>
        <w:t>Set the Font Size Adjust</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font size adjust of an element. This property enables you to adjust the x-height to make fonts more legible. Possible value could be any number.</w:t>
      </w:r>
    </w:p>
    <w:p w:rsidR="00F34179" w:rsidRDefault="00D56B87" w:rsidP="00F34179">
      <w:pPr>
        <w:jc w:val="right"/>
        <w:rPr>
          <w:rFonts w:ascii="Arial" w:hAnsi="Arial" w:cs="Arial"/>
          <w:sz w:val="18"/>
          <w:szCs w:val="18"/>
        </w:rPr>
      </w:pPr>
      <w:hyperlink r:id="rId172" w:tgtFrame="_blank" w:history="1">
        <w:r w:rsidR="00F34179">
          <w:rPr>
            <w:rStyle w:val="Hyperlink"/>
            <w:rFonts w:ascii="Arial" w:hAnsi="Arial" w:cs="Arial"/>
            <w:color w:val="FFFFFF"/>
            <w:sz w:val="18"/>
            <w:szCs w:val="18"/>
            <w:bdr w:val="single" w:sz="2" w:space="2" w:color="F05C02" w:frame="1"/>
            <w:shd w:val="clear" w:color="auto" w:fill="A44170"/>
          </w:rPr>
          <w:t>Live Demo</w:t>
        </w:r>
      </w:hyperlink>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font</w:t>
      </w:r>
      <w:r>
        <w:rPr>
          <w:rStyle w:val="pun"/>
          <w:b/>
          <w:bCs/>
          <w:color w:val="666600"/>
          <w:sz w:val="23"/>
          <w:szCs w:val="23"/>
        </w:rPr>
        <w:t>-</w:t>
      </w:r>
      <w:r>
        <w:rPr>
          <w:rStyle w:val="pln"/>
          <w:b/>
          <w:bCs/>
          <w:color w:val="000000"/>
          <w:sz w:val="23"/>
          <w:szCs w:val="23"/>
        </w:rPr>
        <w:t>size</w:t>
      </w:r>
      <w:r>
        <w:rPr>
          <w:rStyle w:val="pun"/>
          <w:b/>
          <w:bCs/>
          <w:color w:val="666600"/>
          <w:sz w:val="23"/>
          <w:szCs w:val="23"/>
        </w:rPr>
        <w:t>-</w:t>
      </w:r>
      <w:r>
        <w:rPr>
          <w:rStyle w:val="pln"/>
          <w:b/>
          <w:bCs/>
          <w:color w:val="000000"/>
          <w:sz w:val="23"/>
          <w:szCs w:val="23"/>
        </w:rPr>
        <w:t>adjust</w:t>
      </w:r>
      <w:r>
        <w:rPr>
          <w:rStyle w:val="pun"/>
          <w:b/>
          <w:bCs/>
          <w:color w:val="666600"/>
          <w:sz w:val="23"/>
          <w:szCs w:val="23"/>
        </w:rPr>
        <w:t>:</w:t>
      </w:r>
      <w:r>
        <w:rPr>
          <w:rStyle w:val="lit"/>
          <w:b/>
          <w:bCs/>
          <w:color w:val="006666"/>
          <w:sz w:val="23"/>
          <w:szCs w:val="23"/>
        </w:rPr>
        <w:t>0.61</w:t>
      </w:r>
      <w:r>
        <w:rPr>
          <w:rStyle w:val="pun"/>
          <w:b/>
          <w:bCs/>
          <w:color w:val="666600"/>
          <w:sz w:val="23"/>
          <w:szCs w:val="23"/>
        </w:rPr>
        <w:t>;</w:t>
      </w:r>
      <w:r>
        <w:rPr>
          <w:rStyle w:val="atv"/>
          <w:b/>
          <w:bCs/>
          <w:color w:val="008800"/>
          <w:sz w:val="23"/>
          <w:szCs w:val="23"/>
        </w:rPr>
        <w:t>"</w:t>
      </w:r>
      <w:r>
        <w:rPr>
          <w:rStyle w:val="tag"/>
          <w:color w:val="000088"/>
          <w:sz w:val="23"/>
          <w:szCs w:val="23"/>
        </w:rPr>
        <w:t>&gt;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text is using a font-size-adjust value.</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r>
        <w:rPr>
          <w:rStyle w:val="pln"/>
          <w:color w:val="000000"/>
          <w:sz w:val="23"/>
          <w:szCs w:val="23"/>
        </w:rPr>
        <w:t xml:space="preserve"> </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F34179" w:rsidRDefault="00F34179" w:rsidP="00F34179">
      <w:pPr>
        <w:pStyle w:val="Heading2"/>
        <w:rPr>
          <w:rFonts w:ascii="Arial" w:hAnsi="Arial" w:cs="Arial"/>
          <w:b w:val="0"/>
          <w:bCs w:val="0"/>
          <w:sz w:val="30"/>
          <w:szCs w:val="30"/>
        </w:rPr>
      </w:pPr>
      <w:r>
        <w:rPr>
          <w:rFonts w:ascii="Arial" w:hAnsi="Arial" w:cs="Arial"/>
          <w:b w:val="0"/>
          <w:bCs w:val="0"/>
          <w:sz w:val="30"/>
          <w:szCs w:val="30"/>
        </w:rPr>
        <w:t>Set the Font Stretch</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font stretch of an element. This property relies on the user's computer to have an expanded or condensed version of the font being used.</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Possible values could be </w:t>
      </w:r>
      <w:r>
        <w:rPr>
          <w:rFonts w:ascii="Arial" w:hAnsi="Arial" w:cs="Arial"/>
          <w:i/>
          <w:iCs/>
          <w:color w:val="000000"/>
        </w:rPr>
        <w:t>normal, wider, narrower, ultra-condensed, extra-condensed, condensed, semi-condensed, semi-expanded, expanded, extra-expanded, ultra-expanded</w:t>
      </w:r>
      <w:r>
        <w:rPr>
          <w:rFonts w:ascii="Arial" w:hAnsi="Arial" w:cs="Arial"/>
          <w:color w:val="000000"/>
        </w:rPr>
        <w:t>.</w:t>
      </w:r>
    </w:p>
    <w:p w:rsidR="00F34179" w:rsidRDefault="00D56B87" w:rsidP="00F34179">
      <w:pPr>
        <w:jc w:val="right"/>
        <w:rPr>
          <w:rFonts w:ascii="Arial" w:hAnsi="Arial" w:cs="Arial"/>
          <w:sz w:val="18"/>
          <w:szCs w:val="18"/>
        </w:rPr>
      </w:pPr>
      <w:hyperlink r:id="rId173" w:tgtFrame="_blank" w:history="1">
        <w:r w:rsidR="00F34179">
          <w:rPr>
            <w:rStyle w:val="Hyperlink"/>
            <w:rFonts w:ascii="Arial" w:hAnsi="Arial" w:cs="Arial"/>
            <w:color w:val="FFFFFF"/>
            <w:sz w:val="18"/>
            <w:szCs w:val="18"/>
            <w:bdr w:val="single" w:sz="2" w:space="2" w:color="F05C02" w:frame="1"/>
            <w:shd w:val="clear" w:color="auto" w:fill="A44170"/>
          </w:rPr>
          <w:t>Live Demo</w:t>
        </w:r>
      </w:hyperlink>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font</w:t>
      </w:r>
      <w:r>
        <w:rPr>
          <w:rStyle w:val="pun"/>
          <w:b/>
          <w:bCs/>
          <w:color w:val="666600"/>
          <w:sz w:val="23"/>
          <w:szCs w:val="23"/>
        </w:rPr>
        <w:t>-</w:t>
      </w:r>
      <w:r>
        <w:rPr>
          <w:rStyle w:val="pln"/>
          <w:b/>
          <w:bCs/>
          <w:color w:val="000000"/>
          <w:sz w:val="23"/>
          <w:szCs w:val="23"/>
        </w:rPr>
        <w:t>stretch</w:t>
      </w:r>
      <w:r>
        <w:rPr>
          <w:rStyle w:val="pun"/>
          <w:b/>
          <w:bCs/>
          <w:color w:val="666600"/>
          <w:sz w:val="23"/>
          <w:szCs w:val="23"/>
        </w:rPr>
        <w:t>:</w:t>
      </w:r>
      <w:r>
        <w:rPr>
          <w:rStyle w:val="pln"/>
          <w:b/>
          <w:bCs/>
          <w:color w:val="000000"/>
          <w:sz w:val="23"/>
          <w:szCs w:val="23"/>
        </w:rPr>
        <w:t>ultra</w:t>
      </w:r>
      <w:r>
        <w:rPr>
          <w:rStyle w:val="pun"/>
          <w:b/>
          <w:bCs/>
          <w:color w:val="666600"/>
          <w:sz w:val="23"/>
          <w:szCs w:val="23"/>
        </w:rPr>
        <w:t>-</w:t>
      </w:r>
      <w:r>
        <w:rPr>
          <w:rStyle w:val="pln"/>
          <w:b/>
          <w:bCs/>
          <w:color w:val="000000"/>
          <w:sz w:val="23"/>
          <w:szCs w:val="23"/>
        </w:rPr>
        <w:t>expanded</w:t>
      </w:r>
      <w:r>
        <w:rPr>
          <w:rStyle w:val="pun"/>
          <w:b/>
          <w:bCs/>
          <w:color w:val="666600"/>
          <w:sz w:val="23"/>
          <w:szCs w:val="23"/>
        </w:rPr>
        <w:t>;</w:t>
      </w:r>
      <w:r>
        <w:rPr>
          <w:rStyle w:val="atv"/>
          <w:b/>
          <w:bCs/>
          <w:color w:val="008800"/>
          <w:sz w:val="23"/>
          <w:szCs w:val="23"/>
        </w:rPr>
        <w:t>"</w:t>
      </w:r>
      <w:r>
        <w:rPr>
          <w:rStyle w:val="tag"/>
          <w:color w:val="000088"/>
          <w:sz w:val="23"/>
          <w:szCs w:val="23"/>
        </w:rPr>
        <w:t>&gt;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If this doesn't appear to work, it is likely that your computer </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doesn't have a </w:t>
      </w:r>
      <w:r>
        <w:rPr>
          <w:rStyle w:val="tag"/>
          <w:color w:val="000088"/>
          <w:sz w:val="23"/>
          <w:szCs w:val="23"/>
        </w:rPr>
        <w:t>&lt;br&gt;</w:t>
      </w:r>
      <w:r>
        <w:rPr>
          <w:rStyle w:val="pln"/>
          <w:color w:val="000000"/>
          <w:sz w:val="23"/>
          <w:szCs w:val="23"/>
        </w:rPr>
        <w:t>condensed or expanded version of the font being used.</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r>
        <w:rPr>
          <w:rStyle w:val="pln"/>
          <w:color w:val="000000"/>
          <w:sz w:val="23"/>
          <w:szCs w:val="23"/>
        </w:rPr>
        <w:t xml:space="preserve"> </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F34179" w:rsidRDefault="00F34179" w:rsidP="00F34179">
      <w:pPr>
        <w:pStyle w:val="Heading2"/>
        <w:rPr>
          <w:rFonts w:ascii="Arial" w:hAnsi="Arial" w:cs="Arial"/>
          <w:b w:val="0"/>
          <w:bCs w:val="0"/>
          <w:sz w:val="30"/>
          <w:szCs w:val="30"/>
        </w:rPr>
      </w:pPr>
      <w:r>
        <w:rPr>
          <w:rFonts w:ascii="Arial" w:hAnsi="Arial" w:cs="Arial"/>
          <w:b w:val="0"/>
          <w:bCs w:val="0"/>
          <w:sz w:val="30"/>
          <w:szCs w:val="30"/>
        </w:rPr>
        <w:t>Shorthand Property</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You can use the </w:t>
      </w:r>
      <w:r>
        <w:rPr>
          <w:rFonts w:ascii="Arial" w:hAnsi="Arial" w:cs="Arial"/>
          <w:i/>
          <w:iCs/>
          <w:color w:val="000000"/>
        </w:rPr>
        <w:t>font</w:t>
      </w:r>
      <w:r>
        <w:rPr>
          <w:rFonts w:ascii="Arial" w:hAnsi="Arial" w:cs="Arial"/>
          <w:color w:val="000000"/>
        </w:rPr>
        <w:t> property to set all the font properties at once. For example −</w:t>
      </w:r>
    </w:p>
    <w:p w:rsidR="00F34179" w:rsidRDefault="00D56B87" w:rsidP="00F34179">
      <w:pPr>
        <w:jc w:val="right"/>
        <w:rPr>
          <w:rFonts w:ascii="Arial" w:hAnsi="Arial" w:cs="Arial"/>
          <w:sz w:val="18"/>
          <w:szCs w:val="18"/>
        </w:rPr>
      </w:pPr>
      <w:hyperlink r:id="rId174" w:tgtFrame="_blank" w:history="1">
        <w:r w:rsidR="00F34179">
          <w:rPr>
            <w:rStyle w:val="Hyperlink"/>
            <w:rFonts w:ascii="Arial" w:hAnsi="Arial" w:cs="Arial"/>
            <w:color w:val="FFFFFF"/>
            <w:sz w:val="18"/>
            <w:szCs w:val="18"/>
            <w:bdr w:val="single" w:sz="2" w:space="2" w:color="F05C02" w:frame="1"/>
            <w:shd w:val="clear" w:color="auto" w:fill="A44170"/>
          </w:rPr>
          <w:t>Live Demo</w:t>
        </w:r>
      </w:hyperlink>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font</w:t>
      </w:r>
      <w:r>
        <w:rPr>
          <w:rStyle w:val="pun"/>
          <w:b/>
          <w:bCs/>
          <w:color w:val="666600"/>
          <w:sz w:val="23"/>
          <w:szCs w:val="23"/>
        </w:rPr>
        <w:t>:</w:t>
      </w:r>
      <w:r>
        <w:rPr>
          <w:rStyle w:val="pln"/>
          <w:b/>
          <w:bCs/>
          <w:color w:val="000000"/>
          <w:sz w:val="23"/>
          <w:szCs w:val="23"/>
        </w:rPr>
        <w:t>italic small</w:t>
      </w:r>
      <w:r>
        <w:rPr>
          <w:rStyle w:val="pun"/>
          <w:b/>
          <w:bCs/>
          <w:color w:val="666600"/>
          <w:sz w:val="23"/>
          <w:szCs w:val="23"/>
        </w:rPr>
        <w:t>-</w:t>
      </w:r>
      <w:r>
        <w:rPr>
          <w:rStyle w:val="pln"/>
          <w:b/>
          <w:bCs/>
          <w:color w:val="000000"/>
          <w:sz w:val="23"/>
          <w:szCs w:val="23"/>
        </w:rPr>
        <w:t xml:space="preserve">caps bold </w:t>
      </w:r>
      <w:r>
        <w:rPr>
          <w:rStyle w:val="lit"/>
          <w:b/>
          <w:bCs/>
          <w:color w:val="006666"/>
          <w:sz w:val="23"/>
          <w:szCs w:val="23"/>
        </w:rPr>
        <w:t>15px</w:t>
      </w:r>
      <w:r>
        <w:rPr>
          <w:rStyle w:val="pln"/>
          <w:b/>
          <w:bCs/>
          <w:color w:val="000000"/>
          <w:sz w:val="23"/>
          <w:szCs w:val="23"/>
        </w:rPr>
        <w:t xml:space="preserve"> georgia</w:t>
      </w:r>
      <w:r>
        <w:rPr>
          <w:rStyle w:val="pun"/>
          <w:b/>
          <w:bCs/>
          <w:color w:val="666600"/>
          <w:sz w:val="23"/>
          <w:szCs w:val="23"/>
        </w:rPr>
        <w:t>;</w:t>
      </w:r>
      <w:r>
        <w:rPr>
          <w:rStyle w:val="atv"/>
          <w:b/>
          <w:bCs/>
          <w:color w:val="008800"/>
          <w:sz w:val="23"/>
          <w:szCs w:val="23"/>
        </w:rPr>
        <w:t>"</w:t>
      </w:r>
      <w:r>
        <w:rPr>
          <w:rStyle w:val="tag"/>
          <w:color w:val="000088"/>
          <w:sz w:val="23"/>
          <w:szCs w:val="23"/>
        </w:rPr>
        <w:t>&gt;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Applying all the properties on the text at once.</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set following text properties of an element −</w:t>
      </w:r>
    </w:p>
    <w:p w:rsidR="00183FF7" w:rsidRDefault="00183FF7" w:rsidP="00183FF7">
      <w:pPr>
        <w:pStyle w:val="NormalWeb"/>
        <w:numPr>
          <w:ilvl w:val="0"/>
          <w:numId w:val="5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color</w:t>
      </w:r>
      <w:r>
        <w:rPr>
          <w:rFonts w:ascii="Arial" w:hAnsi="Arial" w:cs="Arial"/>
          <w:color w:val="000000"/>
          <w:sz w:val="18"/>
          <w:szCs w:val="18"/>
        </w:rPr>
        <w:t> property is used to set the color of a text.</w:t>
      </w:r>
    </w:p>
    <w:p w:rsidR="00183FF7" w:rsidRDefault="00183FF7" w:rsidP="00183FF7">
      <w:pPr>
        <w:pStyle w:val="NormalWeb"/>
        <w:numPr>
          <w:ilvl w:val="0"/>
          <w:numId w:val="5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direction</w:t>
      </w:r>
      <w:r>
        <w:rPr>
          <w:rFonts w:ascii="Arial" w:hAnsi="Arial" w:cs="Arial"/>
          <w:color w:val="000000"/>
          <w:sz w:val="18"/>
          <w:szCs w:val="18"/>
        </w:rPr>
        <w:t> property is used to set the text direction.</w:t>
      </w:r>
    </w:p>
    <w:p w:rsidR="00183FF7" w:rsidRDefault="00183FF7" w:rsidP="00183FF7">
      <w:pPr>
        <w:pStyle w:val="NormalWeb"/>
        <w:numPr>
          <w:ilvl w:val="0"/>
          <w:numId w:val="5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letter-spacing</w:t>
      </w:r>
      <w:r>
        <w:rPr>
          <w:rFonts w:ascii="Arial" w:hAnsi="Arial" w:cs="Arial"/>
          <w:color w:val="000000"/>
          <w:sz w:val="18"/>
          <w:szCs w:val="18"/>
        </w:rPr>
        <w:t> property is used to add or subtract space between the letters that make up a word.</w:t>
      </w:r>
    </w:p>
    <w:p w:rsidR="00183FF7" w:rsidRDefault="00183FF7" w:rsidP="00183FF7">
      <w:pPr>
        <w:pStyle w:val="NormalWeb"/>
        <w:numPr>
          <w:ilvl w:val="0"/>
          <w:numId w:val="5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word-spacing</w:t>
      </w:r>
      <w:r>
        <w:rPr>
          <w:rFonts w:ascii="Arial" w:hAnsi="Arial" w:cs="Arial"/>
          <w:color w:val="000000"/>
          <w:sz w:val="18"/>
          <w:szCs w:val="18"/>
        </w:rPr>
        <w:t> property is used to add or subtract space between the words of a sentence.</w:t>
      </w:r>
    </w:p>
    <w:p w:rsidR="00183FF7" w:rsidRDefault="00183FF7" w:rsidP="00183FF7">
      <w:pPr>
        <w:pStyle w:val="NormalWeb"/>
        <w:numPr>
          <w:ilvl w:val="0"/>
          <w:numId w:val="5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text-indent</w:t>
      </w:r>
      <w:r>
        <w:rPr>
          <w:rFonts w:ascii="Arial" w:hAnsi="Arial" w:cs="Arial"/>
          <w:color w:val="000000"/>
          <w:sz w:val="18"/>
          <w:szCs w:val="18"/>
        </w:rPr>
        <w:t> property is used to indent the text of a paragraph.</w:t>
      </w:r>
    </w:p>
    <w:p w:rsidR="00183FF7" w:rsidRDefault="00183FF7" w:rsidP="00183FF7">
      <w:pPr>
        <w:pStyle w:val="NormalWeb"/>
        <w:numPr>
          <w:ilvl w:val="0"/>
          <w:numId w:val="5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text-align</w:t>
      </w:r>
      <w:r>
        <w:rPr>
          <w:rFonts w:ascii="Arial" w:hAnsi="Arial" w:cs="Arial"/>
          <w:color w:val="000000"/>
          <w:sz w:val="18"/>
          <w:szCs w:val="18"/>
        </w:rPr>
        <w:t> property is used to align the text of a document.</w:t>
      </w:r>
    </w:p>
    <w:p w:rsidR="00183FF7" w:rsidRDefault="00183FF7" w:rsidP="00183FF7">
      <w:pPr>
        <w:pStyle w:val="NormalWeb"/>
        <w:numPr>
          <w:ilvl w:val="0"/>
          <w:numId w:val="5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text-decoration</w:t>
      </w:r>
      <w:r>
        <w:rPr>
          <w:rFonts w:ascii="Arial" w:hAnsi="Arial" w:cs="Arial"/>
          <w:color w:val="000000"/>
          <w:sz w:val="18"/>
          <w:szCs w:val="18"/>
        </w:rPr>
        <w:t> property is used to underline, overline, and strikethrough text.</w:t>
      </w:r>
    </w:p>
    <w:p w:rsidR="00183FF7" w:rsidRDefault="00183FF7" w:rsidP="00183FF7">
      <w:pPr>
        <w:pStyle w:val="NormalWeb"/>
        <w:numPr>
          <w:ilvl w:val="0"/>
          <w:numId w:val="5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text-transform</w:t>
      </w:r>
      <w:r>
        <w:rPr>
          <w:rFonts w:ascii="Arial" w:hAnsi="Arial" w:cs="Arial"/>
          <w:color w:val="000000"/>
          <w:sz w:val="18"/>
          <w:szCs w:val="18"/>
        </w:rPr>
        <w:t> property is used to capitalize text or convert text to uppercase or lowercase letters.</w:t>
      </w:r>
    </w:p>
    <w:p w:rsidR="00183FF7" w:rsidRDefault="00183FF7" w:rsidP="00183FF7">
      <w:pPr>
        <w:pStyle w:val="NormalWeb"/>
        <w:numPr>
          <w:ilvl w:val="0"/>
          <w:numId w:val="5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white-space</w:t>
      </w:r>
      <w:r>
        <w:rPr>
          <w:rFonts w:ascii="Arial" w:hAnsi="Arial" w:cs="Arial"/>
          <w:color w:val="000000"/>
          <w:sz w:val="18"/>
          <w:szCs w:val="18"/>
        </w:rPr>
        <w:t> property is used to control the flow and formatting of text.</w:t>
      </w:r>
    </w:p>
    <w:p w:rsidR="00183FF7" w:rsidRDefault="00183FF7" w:rsidP="00183FF7">
      <w:pPr>
        <w:pStyle w:val="NormalWeb"/>
        <w:numPr>
          <w:ilvl w:val="0"/>
          <w:numId w:val="5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text-shadow</w:t>
      </w:r>
      <w:r>
        <w:rPr>
          <w:rFonts w:ascii="Arial" w:hAnsi="Arial" w:cs="Arial"/>
          <w:color w:val="000000"/>
          <w:sz w:val="18"/>
          <w:szCs w:val="18"/>
        </w:rPr>
        <w:t> property is used to set the text shadow around a text.</w:t>
      </w:r>
    </w:p>
    <w:p w:rsidR="00183FF7" w:rsidRDefault="00183FF7" w:rsidP="00183FF7">
      <w:pPr>
        <w:pStyle w:val="Heading2"/>
        <w:rPr>
          <w:rFonts w:ascii="Arial" w:hAnsi="Arial" w:cs="Arial"/>
          <w:b w:val="0"/>
          <w:bCs w:val="0"/>
          <w:sz w:val="30"/>
          <w:szCs w:val="30"/>
        </w:rPr>
      </w:pPr>
      <w:r>
        <w:rPr>
          <w:rFonts w:ascii="Arial" w:hAnsi="Arial" w:cs="Arial"/>
          <w:b w:val="0"/>
          <w:bCs w:val="0"/>
          <w:sz w:val="30"/>
          <w:szCs w:val="30"/>
        </w:rPr>
        <w:t>Set the Text Color</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text color. Possible value could be any color name in any valid format.</w:t>
      </w:r>
    </w:p>
    <w:p w:rsidR="00183FF7" w:rsidRDefault="00D56B87" w:rsidP="00183FF7">
      <w:pPr>
        <w:jc w:val="right"/>
        <w:rPr>
          <w:rFonts w:ascii="Arial" w:hAnsi="Arial" w:cs="Arial"/>
          <w:sz w:val="18"/>
          <w:szCs w:val="18"/>
        </w:rPr>
      </w:pPr>
      <w:hyperlink r:id="rId175" w:tgtFrame="_blank" w:history="1">
        <w:r w:rsidR="00183FF7">
          <w:rPr>
            <w:rStyle w:val="Hyperlink"/>
            <w:rFonts w:ascii="Arial" w:hAnsi="Arial" w:cs="Arial"/>
            <w:color w:val="FFFFFF"/>
            <w:sz w:val="18"/>
            <w:szCs w:val="18"/>
            <w:bdr w:val="single" w:sz="2" w:space="2" w:color="F05C02" w:frame="1"/>
            <w:shd w:val="clear" w:color="auto" w:fill="A44170"/>
          </w:rPr>
          <w:t>Live Demo</w:t>
        </w:r>
      </w:hyperlink>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color</w:t>
      </w:r>
      <w:r>
        <w:rPr>
          <w:rStyle w:val="pun"/>
          <w:b/>
          <w:bCs/>
          <w:color w:val="666600"/>
          <w:sz w:val="23"/>
          <w:szCs w:val="23"/>
        </w:rPr>
        <w:t>:</w:t>
      </w:r>
      <w:r>
        <w:rPr>
          <w:rStyle w:val="pln"/>
          <w:b/>
          <w:bCs/>
          <w:color w:val="000000"/>
          <w:sz w:val="23"/>
          <w:szCs w:val="23"/>
        </w:rPr>
        <w:t>red</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text will be written in red.</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183FF7" w:rsidRDefault="00183FF7" w:rsidP="00183FF7">
      <w:pPr>
        <w:pStyle w:val="Heading2"/>
        <w:rPr>
          <w:rFonts w:ascii="Arial" w:hAnsi="Arial" w:cs="Arial"/>
          <w:b w:val="0"/>
          <w:bCs w:val="0"/>
          <w:sz w:val="30"/>
          <w:szCs w:val="30"/>
        </w:rPr>
      </w:pPr>
      <w:r>
        <w:rPr>
          <w:rFonts w:ascii="Arial" w:hAnsi="Arial" w:cs="Arial"/>
          <w:b w:val="0"/>
          <w:bCs w:val="0"/>
          <w:sz w:val="30"/>
          <w:szCs w:val="30"/>
        </w:rPr>
        <w:lastRenderedPageBreak/>
        <w:t>Set the Text Direction</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direction of a text. Possible values are </w:t>
      </w:r>
      <w:r>
        <w:rPr>
          <w:rFonts w:ascii="Arial" w:hAnsi="Arial" w:cs="Arial"/>
          <w:i/>
          <w:iCs/>
          <w:color w:val="000000"/>
        </w:rPr>
        <w:t>ltr or rtl</w:t>
      </w:r>
      <w:r>
        <w:rPr>
          <w:rFonts w:ascii="Arial" w:hAnsi="Arial" w:cs="Arial"/>
          <w:color w:val="000000"/>
        </w:rPr>
        <w:t>.</w:t>
      </w:r>
    </w:p>
    <w:p w:rsidR="00183FF7" w:rsidRDefault="00D56B87" w:rsidP="00183FF7">
      <w:pPr>
        <w:jc w:val="right"/>
        <w:rPr>
          <w:rFonts w:ascii="Arial" w:hAnsi="Arial" w:cs="Arial"/>
          <w:sz w:val="18"/>
          <w:szCs w:val="18"/>
        </w:rPr>
      </w:pPr>
      <w:hyperlink r:id="rId176" w:tgtFrame="_blank" w:history="1">
        <w:r w:rsidR="00183FF7">
          <w:rPr>
            <w:rStyle w:val="Hyperlink"/>
            <w:rFonts w:ascii="Arial" w:hAnsi="Arial" w:cs="Arial"/>
            <w:color w:val="FFFFFF"/>
            <w:sz w:val="18"/>
            <w:szCs w:val="18"/>
            <w:bdr w:val="single" w:sz="2" w:space="2" w:color="F05C02" w:frame="1"/>
            <w:shd w:val="clear" w:color="auto" w:fill="A44170"/>
          </w:rPr>
          <w:t>Live Demo</w:t>
        </w:r>
      </w:hyperlink>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direction</w:t>
      </w:r>
      <w:r>
        <w:rPr>
          <w:rStyle w:val="pun"/>
          <w:b/>
          <w:bCs/>
          <w:color w:val="666600"/>
          <w:sz w:val="23"/>
          <w:szCs w:val="23"/>
        </w:rPr>
        <w:t>:</w:t>
      </w:r>
      <w:r>
        <w:rPr>
          <w:rStyle w:val="pln"/>
          <w:b/>
          <w:bCs/>
          <w:color w:val="000000"/>
          <w:sz w:val="23"/>
          <w:szCs w:val="23"/>
        </w:rPr>
        <w:t>rtl</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text will be rendered from right to left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183FF7" w:rsidRDefault="00183FF7" w:rsidP="00183FF7">
      <w:pPr>
        <w:pStyle w:val="Heading2"/>
        <w:rPr>
          <w:rFonts w:ascii="Arial" w:hAnsi="Arial" w:cs="Arial"/>
          <w:b w:val="0"/>
          <w:bCs w:val="0"/>
          <w:sz w:val="30"/>
          <w:szCs w:val="30"/>
        </w:rPr>
      </w:pPr>
      <w:r>
        <w:rPr>
          <w:rFonts w:ascii="Arial" w:hAnsi="Arial" w:cs="Arial"/>
          <w:b w:val="0"/>
          <w:bCs w:val="0"/>
          <w:sz w:val="30"/>
          <w:szCs w:val="30"/>
        </w:rPr>
        <w:t>Set the Space between Characters</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space between characters. Possible values are </w:t>
      </w:r>
      <w:r>
        <w:rPr>
          <w:rFonts w:ascii="Arial" w:hAnsi="Arial" w:cs="Arial"/>
          <w:i/>
          <w:iCs/>
          <w:color w:val="000000"/>
        </w:rPr>
        <w:t>normal or a number specifying space.</w:t>
      </w:r>
      <w:r>
        <w:rPr>
          <w:rFonts w:ascii="Arial" w:hAnsi="Arial" w:cs="Arial"/>
          <w:color w:val="000000"/>
        </w:rPr>
        <w:t>.</w:t>
      </w:r>
    </w:p>
    <w:p w:rsidR="00183FF7" w:rsidRDefault="00D56B87" w:rsidP="00183FF7">
      <w:pPr>
        <w:jc w:val="right"/>
        <w:rPr>
          <w:rFonts w:ascii="Arial" w:hAnsi="Arial" w:cs="Arial"/>
          <w:sz w:val="18"/>
          <w:szCs w:val="18"/>
        </w:rPr>
      </w:pPr>
      <w:hyperlink r:id="rId177" w:tgtFrame="_blank" w:history="1">
        <w:r w:rsidR="00183FF7">
          <w:rPr>
            <w:rStyle w:val="Hyperlink"/>
            <w:rFonts w:ascii="Arial" w:hAnsi="Arial" w:cs="Arial"/>
            <w:color w:val="FFFFFF"/>
            <w:sz w:val="18"/>
            <w:szCs w:val="18"/>
            <w:bdr w:val="single" w:sz="2" w:space="2" w:color="F05C02" w:frame="1"/>
            <w:shd w:val="clear" w:color="auto" w:fill="A44170"/>
          </w:rPr>
          <w:t>Live Demo</w:t>
        </w:r>
      </w:hyperlink>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letter</w:t>
      </w:r>
      <w:r>
        <w:rPr>
          <w:rStyle w:val="pun"/>
          <w:b/>
          <w:bCs/>
          <w:color w:val="666600"/>
          <w:sz w:val="23"/>
          <w:szCs w:val="23"/>
        </w:rPr>
        <w:t>-</w:t>
      </w:r>
      <w:r>
        <w:rPr>
          <w:rStyle w:val="pln"/>
          <w:b/>
          <w:bCs/>
          <w:color w:val="000000"/>
          <w:sz w:val="23"/>
          <w:szCs w:val="23"/>
        </w:rPr>
        <w:t>spacing</w:t>
      </w:r>
      <w:r>
        <w:rPr>
          <w:rStyle w:val="pun"/>
          <w:b/>
          <w:bCs/>
          <w:color w:val="666600"/>
          <w:sz w:val="23"/>
          <w:szCs w:val="23"/>
        </w:rPr>
        <w:t>:</w:t>
      </w:r>
      <w:r>
        <w:rPr>
          <w:rStyle w:val="lit"/>
          <w:b/>
          <w:bCs/>
          <w:color w:val="006666"/>
          <w:sz w:val="23"/>
          <w:szCs w:val="23"/>
        </w:rPr>
        <w:t>5px</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text is having space between letters.</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183FF7" w:rsidRDefault="00183FF7" w:rsidP="00183FF7">
      <w:pPr>
        <w:pStyle w:val="Heading2"/>
        <w:rPr>
          <w:rFonts w:ascii="Arial" w:hAnsi="Arial" w:cs="Arial"/>
          <w:b w:val="0"/>
          <w:bCs w:val="0"/>
          <w:sz w:val="30"/>
          <w:szCs w:val="30"/>
        </w:rPr>
      </w:pPr>
      <w:r>
        <w:rPr>
          <w:rFonts w:ascii="Arial" w:hAnsi="Arial" w:cs="Arial"/>
          <w:b w:val="0"/>
          <w:bCs w:val="0"/>
          <w:sz w:val="30"/>
          <w:szCs w:val="30"/>
        </w:rPr>
        <w:t>Set the Space between Words</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space between words. Possible values are </w:t>
      </w:r>
      <w:r>
        <w:rPr>
          <w:rFonts w:ascii="Arial" w:hAnsi="Arial" w:cs="Arial"/>
          <w:i/>
          <w:iCs/>
          <w:color w:val="000000"/>
        </w:rPr>
        <w:t>normal or a number specifying space</w:t>
      </w:r>
      <w:r>
        <w:rPr>
          <w:rFonts w:ascii="Arial" w:hAnsi="Arial" w:cs="Arial"/>
          <w:color w:val="000000"/>
        </w:rPr>
        <w:t>.</w:t>
      </w:r>
    </w:p>
    <w:p w:rsidR="00183FF7" w:rsidRDefault="00D56B87" w:rsidP="00183FF7">
      <w:pPr>
        <w:jc w:val="right"/>
        <w:rPr>
          <w:rFonts w:ascii="Arial" w:hAnsi="Arial" w:cs="Arial"/>
          <w:sz w:val="18"/>
          <w:szCs w:val="18"/>
        </w:rPr>
      </w:pPr>
      <w:hyperlink r:id="rId178" w:tgtFrame="_blank" w:history="1">
        <w:r w:rsidR="00183FF7">
          <w:rPr>
            <w:rStyle w:val="Hyperlink"/>
            <w:rFonts w:ascii="Arial" w:hAnsi="Arial" w:cs="Arial"/>
            <w:color w:val="FFFFFF"/>
            <w:sz w:val="18"/>
            <w:szCs w:val="18"/>
            <w:bdr w:val="single" w:sz="2" w:space="2" w:color="F05C02" w:frame="1"/>
            <w:shd w:val="clear" w:color="auto" w:fill="A44170"/>
          </w:rPr>
          <w:t>Live Demo</w:t>
        </w:r>
      </w:hyperlink>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word</w:t>
      </w:r>
      <w:r>
        <w:rPr>
          <w:rStyle w:val="pun"/>
          <w:b/>
          <w:bCs/>
          <w:color w:val="666600"/>
          <w:sz w:val="23"/>
          <w:szCs w:val="23"/>
        </w:rPr>
        <w:t>-</w:t>
      </w:r>
      <w:r>
        <w:rPr>
          <w:rStyle w:val="pln"/>
          <w:b/>
          <w:bCs/>
          <w:color w:val="000000"/>
          <w:sz w:val="23"/>
          <w:szCs w:val="23"/>
        </w:rPr>
        <w:t>spacing</w:t>
      </w:r>
      <w:r>
        <w:rPr>
          <w:rStyle w:val="pun"/>
          <w:b/>
          <w:bCs/>
          <w:color w:val="666600"/>
          <w:sz w:val="23"/>
          <w:szCs w:val="23"/>
        </w:rPr>
        <w:t>:</w:t>
      </w:r>
      <w:r>
        <w:rPr>
          <w:rStyle w:val="lit"/>
          <w:b/>
          <w:bCs/>
          <w:color w:val="006666"/>
          <w:sz w:val="23"/>
          <w:szCs w:val="23"/>
        </w:rPr>
        <w:t>5px</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This text is having space between words.</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r>
        <w:rPr>
          <w:rStyle w:val="pln"/>
          <w:color w:val="000000"/>
          <w:sz w:val="23"/>
          <w:szCs w:val="23"/>
        </w:rPr>
        <w:t xml:space="preserve"> </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183FF7" w:rsidRDefault="00183FF7" w:rsidP="00183FF7">
      <w:pPr>
        <w:pStyle w:val="Heading2"/>
        <w:rPr>
          <w:rFonts w:ascii="Arial" w:hAnsi="Arial" w:cs="Arial"/>
          <w:b w:val="0"/>
          <w:bCs w:val="0"/>
          <w:sz w:val="30"/>
          <w:szCs w:val="30"/>
        </w:rPr>
      </w:pPr>
      <w:r>
        <w:rPr>
          <w:rFonts w:ascii="Arial" w:hAnsi="Arial" w:cs="Arial"/>
          <w:b w:val="0"/>
          <w:bCs w:val="0"/>
          <w:sz w:val="30"/>
          <w:szCs w:val="30"/>
        </w:rPr>
        <w:t>Set the Text Indent</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indent the first line of a paragraph. Possible values are </w:t>
      </w:r>
      <w:r>
        <w:rPr>
          <w:rFonts w:ascii="Arial" w:hAnsi="Arial" w:cs="Arial"/>
          <w:i/>
          <w:iCs/>
          <w:color w:val="000000"/>
        </w:rPr>
        <w:t>% or a number specifying indent space</w:t>
      </w:r>
      <w:r>
        <w:rPr>
          <w:rFonts w:ascii="Arial" w:hAnsi="Arial" w:cs="Arial"/>
          <w:color w:val="000000"/>
        </w:rPr>
        <w:t>.</w:t>
      </w:r>
    </w:p>
    <w:p w:rsidR="00183FF7" w:rsidRDefault="00D56B87" w:rsidP="00183FF7">
      <w:pPr>
        <w:jc w:val="right"/>
        <w:rPr>
          <w:rFonts w:ascii="Arial" w:hAnsi="Arial" w:cs="Arial"/>
          <w:sz w:val="18"/>
          <w:szCs w:val="18"/>
        </w:rPr>
      </w:pPr>
      <w:hyperlink r:id="rId179" w:tgtFrame="_blank" w:history="1">
        <w:r w:rsidR="00183FF7">
          <w:rPr>
            <w:rStyle w:val="Hyperlink"/>
            <w:rFonts w:ascii="Arial" w:hAnsi="Arial" w:cs="Arial"/>
            <w:color w:val="FFFFFF"/>
            <w:sz w:val="18"/>
            <w:szCs w:val="18"/>
            <w:bdr w:val="single" w:sz="2" w:space="2" w:color="F05C02" w:frame="1"/>
            <w:shd w:val="clear" w:color="auto" w:fill="A44170"/>
          </w:rPr>
          <w:t>Live Demo</w:t>
        </w:r>
      </w:hyperlink>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text</w:t>
      </w:r>
      <w:r>
        <w:rPr>
          <w:rStyle w:val="pun"/>
          <w:b/>
          <w:bCs/>
          <w:color w:val="666600"/>
          <w:sz w:val="23"/>
          <w:szCs w:val="23"/>
        </w:rPr>
        <w:t>-</w:t>
      </w:r>
      <w:r>
        <w:rPr>
          <w:rStyle w:val="pln"/>
          <w:b/>
          <w:bCs/>
          <w:color w:val="000000"/>
          <w:sz w:val="23"/>
          <w:szCs w:val="23"/>
        </w:rPr>
        <w:t>indent</w:t>
      </w:r>
      <w:r>
        <w:rPr>
          <w:rStyle w:val="pun"/>
          <w:b/>
          <w:bCs/>
          <w:color w:val="666600"/>
          <w:sz w:val="23"/>
          <w:szCs w:val="23"/>
        </w:rPr>
        <w:t>:</w:t>
      </w:r>
      <w:r>
        <w:rPr>
          <w:rStyle w:val="lit"/>
          <w:b/>
          <w:bCs/>
          <w:color w:val="006666"/>
          <w:sz w:val="23"/>
          <w:szCs w:val="23"/>
        </w:rPr>
        <w:t>1cm</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text will have first line indented by 1cm and this line will remain at </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its actual position this is done by CSS text-indent property.</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183FF7" w:rsidRDefault="00183FF7" w:rsidP="00183FF7">
      <w:pPr>
        <w:pStyle w:val="Heading2"/>
        <w:rPr>
          <w:rFonts w:ascii="Arial" w:hAnsi="Arial" w:cs="Arial"/>
          <w:b w:val="0"/>
          <w:bCs w:val="0"/>
          <w:sz w:val="30"/>
          <w:szCs w:val="30"/>
        </w:rPr>
      </w:pPr>
      <w:r>
        <w:rPr>
          <w:rFonts w:ascii="Arial" w:hAnsi="Arial" w:cs="Arial"/>
          <w:b w:val="0"/>
          <w:bCs w:val="0"/>
          <w:sz w:val="30"/>
          <w:szCs w:val="30"/>
        </w:rPr>
        <w:t>Set the Text Alignment</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align a text. Possible values are </w:t>
      </w:r>
      <w:r>
        <w:rPr>
          <w:rFonts w:ascii="Arial" w:hAnsi="Arial" w:cs="Arial"/>
          <w:i/>
          <w:iCs/>
          <w:color w:val="000000"/>
        </w:rPr>
        <w:t>left, right, center, justify</w:t>
      </w:r>
      <w:r>
        <w:rPr>
          <w:rFonts w:ascii="Arial" w:hAnsi="Arial" w:cs="Arial"/>
          <w:color w:val="000000"/>
        </w:rPr>
        <w:t>.</w:t>
      </w:r>
    </w:p>
    <w:p w:rsidR="00183FF7" w:rsidRDefault="00D56B87" w:rsidP="00183FF7">
      <w:pPr>
        <w:jc w:val="right"/>
        <w:rPr>
          <w:rFonts w:ascii="Arial" w:hAnsi="Arial" w:cs="Arial"/>
          <w:sz w:val="18"/>
          <w:szCs w:val="18"/>
        </w:rPr>
      </w:pPr>
      <w:hyperlink r:id="rId180" w:tgtFrame="_blank" w:history="1">
        <w:r w:rsidR="00183FF7">
          <w:rPr>
            <w:rStyle w:val="Hyperlink"/>
            <w:rFonts w:ascii="Arial" w:hAnsi="Arial" w:cs="Arial"/>
            <w:color w:val="FFFFFF"/>
            <w:sz w:val="18"/>
            <w:szCs w:val="18"/>
            <w:bdr w:val="single" w:sz="2" w:space="2" w:color="F05C02" w:frame="1"/>
            <w:shd w:val="clear" w:color="auto" w:fill="A44170"/>
          </w:rPr>
          <w:t>Live Demo</w:t>
        </w:r>
      </w:hyperlink>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text</w:t>
      </w:r>
      <w:r>
        <w:rPr>
          <w:rStyle w:val="pun"/>
          <w:b/>
          <w:bCs/>
          <w:color w:val="666600"/>
          <w:sz w:val="23"/>
          <w:szCs w:val="23"/>
        </w:rPr>
        <w:t>-</w:t>
      </w:r>
      <w:r>
        <w:rPr>
          <w:rStyle w:val="pln"/>
          <w:b/>
          <w:bCs/>
          <w:color w:val="000000"/>
          <w:sz w:val="23"/>
          <w:szCs w:val="23"/>
        </w:rPr>
        <w:t>align</w:t>
      </w:r>
      <w:r>
        <w:rPr>
          <w:rStyle w:val="pun"/>
          <w:b/>
          <w:bCs/>
          <w:color w:val="666600"/>
          <w:sz w:val="23"/>
          <w:szCs w:val="23"/>
        </w:rPr>
        <w:t>:</w:t>
      </w:r>
      <w:r>
        <w:rPr>
          <w:rStyle w:val="pln"/>
          <w:b/>
          <w:bCs/>
          <w:color w:val="000000"/>
          <w:sz w:val="23"/>
          <w:szCs w:val="23"/>
        </w:rPr>
        <w:t>right</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will be right aligned.</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text</w:t>
      </w:r>
      <w:r>
        <w:rPr>
          <w:rStyle w:val="pun"/>
          <w:b/>
          <w:bCs/>
          <w:color w:val="666600"/>
          <w:sz w:val="23"/>
          <w:szCs w:val="23"/>
        </w:rPr>
        <w:t>-</w:t>
      </w:r>
      <w:r>
        <w:rPr>
          <w:rStyle w:val="pln"/>
          <w:b/>
          <w:bCs/>
          <w:color w:val="000000"/>
          <w:sz w:val="23"/>
          <w:szCs w:val="23"/>
        </w:rPr>
        <w:t>align</w:t>
      </w:r>
      <w:r>
        <w:rPr>
          <w:rStyle w:val="pun"/>
          <w:b/>
          <w:bCs/>
          <w:color w:val="666600"/>
          <w:sz w:val="23"/>
          <w:szCs w:val="23"/>
        </w:rPr>
        <w:t>:</w:t>
      </w:r>
      <w:r>
        <w:rPr>
          <w:rStyle w:val="pln"/>
          <w:b/>
          <w:bCs/>
          <w:color w:val="000000"/>
          <w:sz w:val="23"/>
          <w:szCs w:val="23"/>
        </w:rPr>
        <w:t>center</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will be center aligned.</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text</w:t>
      </w:r>
      <w:r>
        <w:rPr>
          <w:rStyle w:val="pun"/>
          <w:b/>
          <w:bCs/>
          <w:color w:val="666600"/>
          <w:sz w:val="23"/>
          <w:szCs w:val="23"/>
        </w:rPr>
        <w:t>-</w:t>
      </w:r>
      <w:r>
        <w:rPr>
          <w:rStyle w:val="pln"/>
          <w:b/>
          <w:bCs/>
          <w:color w:val="000000"/>
          <w:sz w:val="23"/>
          <w:szCs w:val="23"/>
        </w:rPr>
        <w:t>align</w:t>
      </w:r>
      <w:r>
        <w:rPr>
          <w:rStyle w:val="pun"/>
          <w:b/>
          <w:bCs/>
          <w:color w:val="666600"/>
          <w:sz w:val="23"/>
          <w:szCs w:val="23"/>
        </w:rPr>
        <w:t>:</w:t>
      </w:r>
      <w:r>
        <w:rPr>
          <w:rStyle w:val="pln"/>
          <w:b/>
          <w:bCs/>
          <w:color w:val="000000"/>
          <w:sz w:val="23"/>
          <w:szCs w:val="23"/>
        </w:rPr>
        <w:t>left</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will be left aligned.</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r>
        <w:rPr>
          <w:rStyle w:val="pln"/>
          <w:color w:val="000000"/>
          <w:sz w:val="23"/>
          <w:szCs w:val="23"/>
        </w:rPr>
        <w:t xml:space="preserve"> </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183FF7" w:rsidRDefault="00183FF7" w:rsidP="00183FF7">
      <w:pPr>
        <w:pStyle w:val="Heading2"/>
        <w:rPr>
          <w:rFonts w:ascii="Arial" w:hAnsi="Arial" w:cs="Arial"/>
          <w:b w:val="0"/>
          <w:bCs w:val="0"/>
          <w:sz w:val="30"/>
          <w:szCs w:val="30"/>
        </w:rPr>
      </w:pPr>
      <w:r>
        <w:rPr>
          <w:rFonts w:ascii="Arial" w:hAnsi="Arial" w:cs="Arial"/>
          <w:b w:val="0"/>
          <w:bCs w:val="0"/>
          <w:sz w:val="30"/>
          <w:szCs w:val="30"/>
        </w:rPr>
        <w:t>Decorating the Text</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decorate a text. Possible values are </w:t>
      </w:r>
      <w:r>
        <w:rPr>
          <w:rFonts w:ascii="Arial" w:hAnsi="Arial" w:cs="Arial"/>
          <w:i/>
          <w:iCs/>
          <w:color w:val="000000"/>
        </w:rPr>
        <w:t>none, underline, overline, line-through, blink</w:t>
      </w:r>
      <w:r>
        <w:rPr>
          <w:rFonts w:ascii="Arial" w:hAnsi="Arial" w:cs="Arial"/>
          <w:color w:val="000000"/>
        </w:rPr>
        <w:t>.</w:t>
      </w:r>
    </w:p>
    <w:p w:rsidR="00183FF7" w:rsidRDefault="00D56B87" w:rsidP="00183FF7">
      <w:pPr>
        <w:jc w:val="right"/>
        <w:rPr>
          <w:rFonts w:ascii="Arial" w:hAnsi="Arial" w:cs="Arial"/>
          <w:sz w:val="18"/>
          <w:szCs w:val="18"/>
        </w:rPr>
      </w:pPr>
      <w:hyperlink r:id="rId181" w:tgtFrame="_blank" w:history="1">
        <w:r w:rsidR="00183FF7">
          <w:rPr>
            <w:rStyle w:val="Hyperlink"/>
            <w:rFonts w:ascii="Arial" w:hAnsi="Arial" w:cs="Arial"/>
            <w:color w:val="FFFFFF"/>
            <w:sz w:val="18"/>
            <w:szCs w:val="18"/>
            <w:bdr w:val="single" w:sz="2" w:space="2" w:color="F05C02" w:frame="1"/>
            <w:shd w:val="clear" w:color="auto" w:fill="A44170"/>
          </w:rPr>
          <w:t>Live Demo</w:t>
        </w:r>
      </w:hyperlink>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text</w:t>
      </w:r>
      <w:r>
        <w:rPr>
          <w:rStyle w:val="pun"/>
          <w:b/>
          <w:bCs/>
          <w:color w:val="666600"/>
          <w:sz w:val="23"/>
          <w:szCs w:val="23"/>
        </w:rPr>
        <w:t>-</w:t>
      </w:r>
      <w:r>
        <w:rPr>
          <w:rStyle w:val="pln"/>
          <w:b/>
          <w:bCs/>
          <w:color w:val="000000"/>
          <w:sz w:val="23"/>
          <w:szCs w:val="23"/>
        </w:rPr>
        <w:t>decoration</w:t>
      </w:r>
      <w:r>
        <w:rPr>
          <w:rStyle w:val="pun"/>
          <w:b/>
          <w:bCs/>
          <w:color w:val="666600"/>
          <w:sz w:val="23"/>
          <w:szCs w:val="23"/>
        </w:rPr>
        <w:t>:</w:t>
      </w:r>
      <w:r>
        <w:rPr>
          <w:rStyle w:val="pln"/>
          <w:b/>
          <w:bCs/>
          <w:color w:val="000000"/>
          <w:sz w:val="23"/>
          <w:szCs w:val="23"/>
        </w:rPr>
        <w:t>underline</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will be underlined</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text</w:t>
      </w:r>
      <w:r>
        <w:rPr>
          <w:rStyle w:val="pun"/>
          <w:b/>
          <w:bCs/>
          <w:color w:val="666600"/>
          <w:sz w:val="23"/>
          <w:szCs w:val="23"/>
        </w:rPr>
        <w:t>-</w:t>
      </w:r>
      <w:r>
        <w:rPr>
          <w:rStyle w:val="pln"/>
          <w:b/>
          <w:bCs/>
          <w:color w:val="000000"/>
          <w:sz w:val="23"/>
          <w:szCs w:val="23"/>
        </w:rPr>
        <w:t>decoration</w:t>
      </w:r>
      <w:r>
        <w:rPr>
          <w:rStyle w:val="pun"/>
          <w:b/>
          <w:bCs/>
          <w:color w:val="666600"/>
          <w:sz w:val="23"/>
          <w:szCs w:val="23"/>
        </w:rPr>
        <w:t>:</w:t>
      </w:r>
      <w:r>
        <w:rPr>
          <w:rStyle w:val="pln"/>
          <w:b/>
          <w:bCs/>
          <w:color w:val="000000"/>
          <w:sz w:val="23"/>
          <w:szCs w:val="23"/>
        </w:rPr>
        <w:t>line</w:t>
      </w:r>
      <w:r>
        <w:rPr>
          <w:rStyle w:val="pun"/>
          <w:b/>
          <w:bCs/>
          <w:color w:val="666600"/>
          <w:sz w:val="23"/>
          <w:szCs w:val="23"/>
        </w:rPr>
        <w:t>-</w:t>
      </w:r>
      <w:r>
        <w:rPr>
          <w:rStyle w:val="pln"/>
          <w:b/>
          <w:bCs/>
          <w:color w:val="000000"/>
          <w:sz w:val="23"/>
          <w:szCs w:val="23"/>
        </w:rPr>
        <w:t>through</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will be striked through.</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text</w:t>
      </w:r>
      <w:r>
        <w:rPr>
          <w:rStyle w:val="pun"/>
          <w:b/>
          <w:bCs/>
          <w:color w:val="666600"/>
          <w:sz w:val="23"/>
          <w:szCs w:val="23"/>
        </w:rPr>
        <w:t>-</w:t>
      </w:r>
      <w:r>
        <w:rPr>
          <w:rStyle w:val="pln"/>
          <w:b/>
          <w:bCs/>
          <w:color w:val="000000"/>
          <w:sz w:val="23"/>
          <w:szCs w:val="23"/>
        </w:rPr>
        <w:t>decoration</w:t>
      </w:r>
      <w:r>
        <w:rPr>
          <w:rStyle w:val="pun"/>
          <w:b/>
          <w:bCs/>
          <w:color w:val="666600"/>
          <w:sz w:val="23"/>
          <w:szCs w:val="23"/>
        </w:rPr>
        <w:t>:</w:t>
      </w:r>
      <w:r>
        <w:rPr>
          <w:rStyle w:val="pln"/>
          <w:b/>
          <w:bCs/>
          <w:color w:val="000000"/>
          <w:sz w:val="23"/>
          <w:szCs w:val="23"/>
        </w:rPr>
        <w:t>overline</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will have a over line.</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text</w:t>
      </w:r>
      <w:r>
        <w:rPr>
          <w:rStyle w:val="pun"/>
          <w:b/>
          <w:bCs/>
          <w:color w:val="666600"/>
          <w:sz w:val="23"/>
          <w:szCs w:val="23"/>
        </w:rPr>
        <w:t>-</w:t>
      </w:r>
      <w:r>
        <w:rPr>
          <w:rStyle w:val="pln"/>
          <w:b/>
          <w:bCs/>
          <w:color w:val="000000"/>
          <w:sz w:val="23"/>
          <w:szCs w:val="23"/>
        </w:rPr>
        <w:t>decoration</w:t>
      </w:r>
      <w:r>
        <w:rPr>
          <w:rStyle w:val="pun"/>
          <w:b/>
          <w:bCs/>
          <w:color w:val="666600"/>
          <w:sz w:val="23"/>
          <w:szCs w:val="23"/>
        </w:rPr>
        <w:t>:</w:t>
      </w:r>
      <w:r>
        <w:rPr>
          <w:rStyle w:val="pln"/>
          <w:b/>
          <w:bCs/>
          <w:color w:val="000000"/>
          <w:sz w:val="23"/>
          <w:szCs w:val="23"/>
        </w:rPr>
        <w:t>blink</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text will have blinking effect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r>
        <w:rPr>
          <w:rStyle w:val="pln"/>
          <w:color w:val="000000"/>
          <w:sz w:val="23"/>
          <w:szCs w:val="23"/>
        </w:rPr>
        <w:t xml:space="preserve"> </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183FF7" w:rsidRDefault="00183FF7" w:rsidP="00183FF7">
      <w:pPr>
        <w:pStyle w:val="Heading2"/>
        <w:rPr>
          <w:rFonts w:ascii="Arial" w:hAnsi="Arial" w:cs="Arial"/>
          <w:b w:val="0"/>
          <w:bCs w:val="0"/>
          <w:sz w:val="30"/>
          <w:szCs w:val="30"/>
        </w:rPr>
      </w:pPr>
      <w:r>
        <w:rPr>
          <w:rFonts w:ascii="Arial" w:hAnsi="Arial" w:cs="Arial"/>
          <w:b w:val="0"/>
          <w:bCs w:val="0"/>
          <w:sz w:val="30"/>
          <w:szCs w:val="30"/>
        </w:rPr>
        <w:t>Set the Text Cases</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cases for a text. Possible values are </w:t>
      </w:r>
      <w:r>
        <w:rPr>
          <w:rFonts w:ascii="Arial" w:hAnsi="Arial" w:cs="Arial"/>
          <w:i/>
          <w:iCs/>
          <w:color w:val="000000"/>
        </w:rPr>
        <w:t>none, capitalize, uppercase, lowercase</w:t>
      </w:r>
      <w:r>
        <w:rPr>
          <w:rFonts w:ascii="Arial" w:hAnsi="Arial" w:cs="Arial"/>
          <w:color w:val="000000"/>
        </w:rPr>
        <w:t>.</w:t>
      </w:r>
    </w:p>
    <w:p w:rsidR="00183FF7" w:rsidRDefault="00D56B87" w:rsidP="00183FF7">
      <w:pPr>
        <w:jc w:val="right"/>
        <w:rPr>
          <w:rFonts w:ascii="Arial" w:hAnsi="Arial" w:cs="Arial"/>
          <w:sz w:val="18"/>
          <w:szCs w:val="18"/>
        </w:rPr>
      </w:pPr>
      <w:hyperlink r:id="rId182" w:tgtFrame="_blank" w:history="1">
        <w:r w:rsidR="00183FF7">
          <w:rPr>
            <w:rStyle w:val="Hyperlink"/>
            <w:rFonts w:ascii="Arial" w:hAnsi="Arial" w:cs="Arial"/>
            <w:color w:val="FFFFFF"/>
            <w:sz w:val="18"/>
            <w:szCs w:val="18"/>
            <w:bdr w:val="single" w:sz="2" w:space="2" w:color="F05C02" w:frame="1"/>
            <w:shd w:val="clear" w:color="auto" w:fill="A44170"/>
          </w:rPr>
          <w:t>Live Demo</w:t>
        </w:r>
      </w:hyperlink>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text</w:t>
      </w:r>
      <w:r>
        <w:rPr>
          <w:rStyle w:val="pun"/>
          <w:b/>
          <w:bCs/>
          <w:color w:val="666600"/>
          <w:sz w:val="23"/>
          <w:szCs w:val="23"/>
        </w:rPr>
        <w:t>-</w:t>
      </w:r>
      <w:r>
        <w:rPr>
          <w:rStyle w:val="pln"/>
          <w:b/>
          <w:bCs/>
          <w:color w:val="000000"/>
          <w:sz w:val="23"/>
          <w:szCs w:val="23"/>
        </w:rPr>
        <w:t>transform</w:t>
      </w:r>
      <w:r>
        <w:rPr>
          <w:rStyle w:val="pun"/>
          <w:b/>
          <w:bCs/>
          <w:color w:val="666600"/>
          <w:sz w:val="23"/>
          <w:szCs w:val="23"/>
        </w:rPr>
        <w:t>:</w:t>
      </w:r>
      <w:r>
        <w:rPr>
          <w:rStyle w:val="pln"/>
          <w:b/>
          <w:bCs/>
          <w:color w:val="000000"/>
          <w:sz w:val="23"/>
          <w:szCs w:val="23"/>
        </w:rPr>
        <w:t>capitalize</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will be capitalized</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text</w:t>
      </w:r>
      <w:r>
        <w:rPr>
          <w:rStyle w:val="pun"/>
          <w:b/>
          <w:bCs/>
          <w:color w:val="666600"/>
          <w:sz w:val="23"/>
          <w:szCs w:val="23"/>
        </w:rPr>
        <w:t>-</w:t>
      </w:r>
      <w:r>
        <w:rPr>
          <w:rStyle w:val="pln"/>
          <w:b/>
          <w:bCs/>
          <w:color w:val="000000"/>
          <w:sz w:val="23"/>
          <w:szCs w:val="23"/>
        </w:rPr>
        <w:t>transform</w:t>
      </w:r>
      <w:r>
        <w:rPr>
          <w:rStyle w:val="pun"/>
          <w:b/>
          <w:bCs/>
          <w:color w:val="666600"/>
          <w:sz w:val="23"/>
          <w:szCs w:val="23"/>
        </w:rPr>
        <w:t>:</w:t>
      </w:r>
      <w:r>
        <w:rPr>
          <w:rStyle w:val="pln"/>
          <w:b/>
          <w:bCs/>
          <w:color w:val="000000"/>
          <w:sz w:val="23"/>
          <w:szCs w:val="23"/>
        </w:rPr>
        <w:t>uppercase</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will be in uppercase</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text</w:t>
      </w:r>
      <w:r>
        <w:rPr>
          <w:rStyle w:val="pun"/>
          <w:b/>
          <w:bCs/>
          <w:color w:val="666600"/>
          <w:sz w:val="23"/>
          <w:szCs w:val="23"/>
        </w:rPr>
        <w:t>-</w:t>
      </w:r>
      <w:r>
        <w:rPr>
          <w:rStyle w:val="pln"/>
          <w:b/>
          <w:bCs/>
          <w:color w:val="000000"/>
          <w:sz w:val="23"/>
          <w:szCs w:val="23"/>
        </w:rPr>
        <w:t>transform</w:t>
      </w:r>
      <w:r>
        <w:rPr>
          <w:rStyle w:val="pun"/>
          <w:b/>
          <w:bCs/>
          <w:color w:val="666600"/>
          <w:sz w:val="23"/>
          <w:szCs w:val="23"/>
        </w:rPr>
        <w:t>:</w:t>
      </w:r>
      <w:r>
        <w:rPr>
          <w:rStyle w:val="pln"/>
          <w:b/>
          <w:bCs/>
          <w:color w:val="000000"/>
          <w:sz w:val="23"/>
          <w:szCs w:val="23"/>
        </w:rPr>
        <w:t>lowercase</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will be in lowercase</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r>
        <w:rPr>
          <w:rStyle w:val="pln"/>
          <w:color w:val="000000"/>
          <w:sz w:val="23"/>
          <w:szCs w:val="23"/>
        </w:rPr>
        <w:t xml:space="preserve"> </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183FF7" w:rsidRDefault="00183FF7" w:rsidP="00183FF7">
      <w:pPr>
        <w:pStyle w:val="Heading2"/>
        <w:rPr>
          <w:rFonts w:ascii="Arial" w:hAnsi="Arial" w:cs="Arial"/>
          <w:b w:val="0"/>
          <w:bCs w:val="0"/>
          <w:sz w:val="30"/>
          <w:szCs w:val="30"/>
        </w:rPr>
      </w:pPr>
      <w:r>
        <w:rPr>
          <w:rFonts w:ascii="Arial" w:hAnsi="Arial" w:cs="Arial"/>
          <w:b w:val="0"/>
          <w:bCs w:val="0"/>
          <w:sz w:val="30"/>
          <w:szCs w:val="30"/>
        </w:rPr>
        <w:t>Set the White Space between Text</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white space inside an element is handled. Possible values are </w:t>
      </w:r>
      <w:r>
        <w:rPr>
          <w:rFonts w:ascii="Arial" w:hAnsi="Arial" w:cs="Arial"/>
          <w:i/>
          <w:iCs/>
          <w:color w:val="000000"/>
        </w:rPr>
        <w:t>normal, pre, nowrap</w:t>
      </w:r>
      <w:r>
        <w:rPr>
          <w:rFonts w:ascii="Arial" w:hAnsi="Arial" w:cs="Arial"/>
          <w:color w:val="000000"/>
        </w:rPr>
        <w:t>.</w:t>
      </w:r>
    </w:p>
    <w:p w:rsidR="00183FF7" w:rsidRDefault="00D56B87" w:rsidP="00183FF7">
      <w:pPr>
        <w:jc w:val="right"/>
        <w:rPr>
          <w:rFonts w:ascii="Arial" w:hAnsi="Arial" w:cs="Arial"/>
          <w:sz w:val="18"/>
          <w:szCs w:val="18"/>
        </w:rPr>
      </w:pPr>
      <w:hyperlink r:id="rId183" w:tgtFrame="_blank" w:history="1">
        <w:r w:rsidR="00183FF7">
          <w:rPr>
            <w:rStyle w:val="Hyperlink"/>
            <w:rFonts w:ascii="Arial" w:hAnsi="Arial" w:cs="Arial"/>
            <w:color w:val="FFFFFF"/>
            <w:sz w:val="18"/>
            <w:szCs w:val="18"/>
            <w:bdr w:val="single" w:sz="2" w:space="2" w:color="F05C02" w:frame="1"/>
            <w:shd w:val="clear" w:color="auto" w:fill="A44170"/>
          </w:rPr>
          <w:t>Live Demo</w:t>
        </w:r>
      </w:hyperlink>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white</w:t>
      </w:r>
      <w:r>
        <w:rPr>
          <w:rStyle w:val="pun"/>
          <w:b/>
          <w:bCs/>
          <w:color w:val="666600"/>
          <w:sz w:val="23"/>
          <w:szCs w:val="23"/>
        </w:rPr>
        <w:t>-</w:t>
      </w:r>
      <w:r>
        <w:rPr>
          <w:rStyle w:val="pln"/>
          <w:b/>
          <w:bCs/>
          <w:color w:val="000000"/>
          <w:sz w:val="23"/>
          <w:szCs w:val="23"/>
        </w:rPr>
        <w:t>space</w:t>
      </w:r>
      <w:r>
        <w:rPr>
          <w:rStyle w:val="pun"/>
          <w:b/>
          <w:bCs/>
          <w:color w:val="666600"/>
          <w:sz w:val="23"/>
          <w:szCs w:val="23"/>
        </w:rPr>
        <w:t>:</w:t>
      </w:r>
      <w:r>
        <w:rPr>
          <w:rStyle w:val="pln"/>
          <w:b/>
          <w:bCs/>
          <w:color w:val="000000"/>
          <w:sz w:val="23"/>
          <w:szCs w:val="23"/>
        </w:rPr>
        <w:t>pre</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text has a line break and the white-space pre setting </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tells the browser to honor it just like the HTML pre tag.</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r>
        <w:rPr>
          <w:rStyle w:val="pln"/>
          <w:color w:val="000000"/>
          <w:sz w:val="23"/>
          <w:szCs w:val="23"/>
        </w:rPr>
        <w:t xml:space="preserve"> </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183FF7" w:rsidRDefault="00183FF7" w:rsidP="00183FF7">
      <w:pPr>
        <w:pStyle w:val="Heading2"/>
        <w:rPr>
          <w:rFonts w:ascii="Arial" w:hAnsi="Arial" w:cs="Arial"/>
          <w:b w:val="0"/>
          <w:bCs w:val="0"/>
          <w:sz w:val="30"/>
          <w:szCs w:val="30"/>
        </w:rPr>
      </w:pPr>
      <w:r>
        <w:rPr>
          <w:rFonts w:ascii="Arial" w:hAnsi="Arial" w:cs="Arial"/>
          <w:b w:val="0"/>
          <w:bCs w:val="0"/>
          <w:sz w:val="30"/>
          <w:szCs w:val="30"/>
        </w:rPr>
        <w:t>Set the Text Shadow</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shadow around a text. This may not be supported by all the browsers.</w:t>
      </w:r>
    </w:p>
    <w:p w:rsidR="00183FF7" w:rsidRDefault="00D56B87" w:rsidP="00183FF7">
      <w:pPr>
        <w:jc w:val="right"/>
        <w:rPr>
          <w:rFonts w:ascii="Arial" w:hAnsi="Arial" w:cs="Arial"/>
          <w:sz w:val="18"/>
          <w:szCs w:val="18"/>
        </w:rPr>
      </w:pPr>
      <w:hyperlink r:id="rId184" w:tgtFrame="_blank" w:history="1">
        <w:r w:rsidR="00183FF7">
          <w:rPr>
            <w:rStyle w:val="Hyperlink"/>
            <w:rFonts w:ascii="Arial" w:hAnsi="Arial" w:cs="Arial"/>
            <w:color w:val="FFFFFF"/>
            <w:sz w:val="18"/>
            <w:szCs w:val="18"/>
            <w:bdr w:val="single" w:sz="2" w:space="2" w:color="F05C02" w:frame="1"/>
            <w:shd w:val="clear" w:color="auto" w:fill="A44170"/>
          </w:rPr>
          <w:t>Live Demo</w:t>
        </w:r>
      </w:hyperlink>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text</w:t>
      </w:r>
      <w:r>
        <w:rPr>
          <w:rStyle w:val="pun"/>
          <w:b/>
          <w:bCs/>
          <w:color w:val="666600"/>
          <w:sz w:val="23"/>
          <w:szCs w:val="23"/>
        </w:rPr>
        <w:t>-</w:t>
      </w:r>
      <w:r>
        <w:rPr>
          <w:rStyle w:val="pln"/>
          <w:b/>
          <w:bCs/>
          <w:color w:val="000000"/>
          <w:sz w:val="23"/>
          <w:szCs w:val="23"/>
        </w:rPr>
        <w:t>shadow</w:t>
      </w:r>
      <w:r>
        <w:rPr>
          <w:rStyle w:val="pun"/>
          <w:b/>
          <w:bCs/>
          <w:color w:val="666600"/>
          <w:sz w:val="23"/>
          <w:szCs w:val="23"/>
        </w:rPr>
        <w:t>:</w:t>
      </w:r>
      <w:r>
        <w:rPr>
          <w:rStyle w:val="lit"/>
          <w:b/>
          <w:bCs/>
          <w:color w:val="006666"/>
          <w:sz w:val="23"/>
          <w:szCs w:val="23"/>
        </w:rPr>
        <w:t>4px</w:t>
      </w:r>
      <w:r>
        <w:rPr>
          <w:rStyle w:val="pln"/>
          <w:b/>
          <w:bCs/>
          <w:color w:val="000000"/>
          <w:sz w:val="23"/>
          <w:szCs w:val="23"/>
        </w:rPr>
        <w:t xml:space="preserve"> </w:t>
      </w:r>
      <w:r>
        <w:rPr>
          <w:rStyle w:val="lit"/>
          <w:b/>
          <w:bCs/>
          <w:color w:val="006666"/>
          <w:sz w:val="23"/>
          <w:szCs w:val="23"/>
        </w:rPr>
        <w:t>4px</w:t>
      </w:r>
      <w:r>
        <w:rPr>
          <w:rStyle w:val="pln"/>
          <w:b/>
          <w:bCs/>
          <w:color w:val="000000"/>
          <w:sz w:val="23"/>
          <w:szCs w:val="23"/>
        </w:rPr>
        <w:t xml:space="preserve"> </w:t>
      </w:r>
      <w:r>
        <w:rPr>
          <w:rStyle w:val="lit"/>
          <w:b/>
          <w:bCs/>
          <w:color w:val="006666"/>
          <w:sz w:val="23"/>
          <w:szCs w:val="23"/>
        </w:rPr>
        <w:t>8px</w:t>
      </w:r>
      <w:r>
        <w:rPr>
          <w:rStyle w:val="pln"/>
          <w:b/>
          <w:bCs/>
          <w:color w:val="000000"/>
          <w:sz w:val="23"/>
          <w:szCs w:val="23"/>
        </w:rPr>
        <w:t xml:space="preserve"> blue</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If your browser supports the CSS text-shadow property, </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text will have a  blue shadow.</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r>
        <w:rPr>
          <w:rStyle w:val="pln"/>
          <w:color w:val="000000"/>
          <w:sz w:val="23"/>
          <w:szCs w:val="23"/>
        </w:rPr>
        <w:t xml:space="preserve"> </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It will produce the following result −</w:t>
      </w:r>
    </w:p>
    <w:p w:rsidR="00F34179" w:rsidRDefault="00F34179"/>
    <w:p w:rsidR="00E172B4" w:rsidRDefault="00E172B4" w:rsidP="00E172B4">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CSS Border Properties</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CSS </w:t>
      </w:r>
      <w:r>
        <w:rPr>
          <w:rStyle w:val="HTMLCode"/>
          <w:rFonts w:ascii="Consolas" w:hAnsi="Consolas" w:cs="Consolas"/>
          <w:color w:val="DC143C"/>
          <w:shd w:val="clear" w:color="auto" w:fill="F1F1F1"/>
        </w:rPr>
        <w:t>border</w:t>
      </w:r>
      <w:r>
        <w:rPr>
          <w:rFonts w:ascii="Verdana" w:hAnsi="Verdana"/>
          <w:color w:val="000000"/>
          <w:sz w:val="20"/>
          <w:szCs w:val="20"/>
        </w:rPr>
        <w:t> properties allow you to specify the style, width, and color of an element's border.</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 have borders on all sides.</w:t>
      </w:r>
    </w:p>
    <w:p w:rsidR="00E172B4" w:rsidRDefault="00E172B4" w:rsidP="00E172B4">
      <w:pPr>
        <w:rPr>
          <w:rFonts w:ascii="Times New Roman" w:hAnsi="Times New Roman"/>
          <w:sz w:val="24"/>
          <w:szCs w:val="24"/>
        </w:rPr>
      </w:pP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 have a red bottom border.</w:t>
      </w:r>
    </w:p>
    <w:p w:rsidR="00E172B4" w:rsidRDefault="00E172B4" w:rsidP="00E172B4">
      <w:pPr>
        <w:rPr>
          <w:rFonts w:ascii="Times New Roman" w:hAnsi="Times New Roman"/>
          <w:sz w:val="24"/>
          <w:szCs w:val="24"/>
        </w:rPr>
      </w:pP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 have rounded borders.</w:t>
      </w:r>
    </w:p>
    <w:p w:rsidR="00E172B4" w:rsidRDefault="00E172B4" w:rsidP="00E172B4">
      <w:pPr>
        <w:rPr>
          <w:rFonts w:ascii="Times New Roman" w:hAnsi="Times New Roman"/>
          <w:sz w:val="24"/>
          <w:szCs w:val="24"/>
        </w:rPr>
      </w:pPr>
    </w:p>
    <w:p w:rsidR="00E172B4" w:rsidRDefault="00E172B4" w:rsidP="00E172B4">
      <w:pPr>
        <w:pStyle w:val="NormalWeb"/>
        <w:spacing w:before="288" w:beforeAutospacing="0" w:after="288" w:afterAutospacing="0"/>
        <w:rPr>
          <w:rFonts w:ascii="Verdana" w:hAnsi="Verdana"/>
          <w:color w:val="000000"/>
          <w:sz w:val="20"/>
          <w:szCs w:val="20"/>
        </w:rPr>
      </w:pPr>
      <w:r>
        <w:rPr>
          <w:rFonts w:ascii="Verdana" w:hAnsi="Verdana"/>
          <w:color w:val="000000"/>
          <w:sz w:val="20"/>
          <w:szCs w:val="20"/>
        </w:rPr>
        <w:t>I have a blue left border.</w:t>
      </w:r>
    </w:p>
    <w:p w:rsidR="00E172B4" w:rsidRDefault="00D56B87" w:rsidP="00E172B4">
      <w:pPr>
        <w:spacing w:before="259" w:after="259"/>
        <w:rPr>
          <w:rFonts w:ascii="Times New Roman" w:hAnsi="Times New Roman"/>
          <w:sz w:val="24"/>
          <w:szCs w:val="24"/>
        </w:rPr>
      </w:pPr>
      <w:r>
        <w:pict>
          <v:rect id="_x0000_i1160" style="width:0;height:0" o:hralign="center" o:hrstd="t" o:hrnoshade="t" o:hr="t" fillcolor="black" stroked="f"/>
        </w:pict>
      </w:r>
    </w:p>
    <w:p w:rsidR="00E172B4" w:rsidRDefault="00E172B4" w:rsidP="00E172B4">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CSS Border Style</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border-style</w:t>
      </w:r>
      <w:r>
        <w:rPr>
          <w:rFonts w:ascii="Verdana" w:hAnsi="Verdana"/>
          <w:color w:val="000000"/>
          <w:sz w:val="20"/>
          <w:szCs w:val="20"/>
        </w:rPr>
        <w:t> property specifies what kind of border to display.</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following values are allowed:</w:t>
      </w:r>
    </w:p>
    <w:p w:rsidR="00E172B4" w:rsidRDefault="00E172B4" w:rsidP="00E172B4">
      <w:pPr>
        <w:numPr>
          <w:ilvl w:val="0"/>
          <w:numId w:val="52"/>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dotted</w:t>
      </w:r>
      <w:r>
        <w:rPr>
          <w:rFonts w:ascii="Verdana" w:hAnsi="Verdana"/>
          <w:color w:val="000000"/>
          <w:sz w:val="20"/>
          <w:szCs w:val="20"/>
        </w:rPr>
        <w:t> - Defines a dotted border</w:t>
      </w:r>
    </w:p>
    <w:p w:rsidR="00E172B4" w:rsidRDefault="00E172B4" w:rsidP="00E172B4">
      <w:pPr>
        <w:numPr>
          <w:ilvl w:val="0"/>
          <w:numId w:val="52"/>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dashed</w:t>
      </w:r>
      <w:r>
        <w:rPr>
          <w:rFonts w:ascii="Verdana" w:hAnsi="Verdana"/>
          <w:color w:val="000000"/>
          <w:sz w:val="20"/>
          <w:szCs w:val="20"/>
        </w:rPr>
        <w:t> - Defines a dashed border</w:t>
      </w:r>
    </w:p>
    <w:p w:rsidR="00E172B4" w:rsidRDefault="00E172B4" w:rsidP="00E172B4">
      <w:pPr>
        <w:numPr>
          <w:ilvl w:val="0"/>
          <w:numId w:val="52"/>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solid</w:t>
      </w:r>
      <w:r>
        <w:rPr>
          <w:rFonts w:ascii="Verdana" w:hAnsi="Verdana"/>
          <w:color w:val="000000"/>
          <w:sz w:val="20"/>
          <w:szCs w:val="20"/>
        </w:rPr>
        <w:t> - Defines a solid border</w:t>
      </w:r>
    </w:p>
    <w:p w:rsidR="00E172B4" w:rsidRDefault="00E172B4" w:rsidP="00E172B4">
      <w:pPr>
        <w:numPr>
          <w:ilvl w:val="0"/>
          <w:numId w:val="52"/>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double</w:t>
      </w:r>
      <w:r>
        <w:rPr>
          <w:rFonts w:ascii="Verdana" w:hAnsi="Verdana"/>
          <w:color w:val="000000"/>
          <w:sz w:val="20"/>
          <w:szCs w:val="20"/>
        </w:rPr>
        <w:t> - Defines a double border</w:t>
      </w:r>
    </w:p>
    <w:p w:rsidR="00E172B4" w:rsidRDefault="00E172B4" w:rsidP="00E172B4">
      <w:pPr>
        <w:numPr>
          <w:ilvl w:val="0"/>
          <w:numId w:val="52"/>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groove</w:t>
      </w:r>
      <w:r>
        <w:rPr>
          <w:rFonts w:ascii="Verdana" w:hAnsi="Verdana"/>
          <w:color w:val="000000"/>
          <w:sz w:val="20"/>
          <w:szCs w:val="20"/>
        </w:rPr>
        <w:t> - Defines a 3D grooved border. The effect depends on the border-color value</w:t>
      </w:r>
    </w:p>
    <w:p w:rsidR="00E172B4" w:rsidRDefault="00E172B4" w:rsidP="00E172B4">
      <w:pPr>
        <w:numPr>
          <w:ilvl w:val="0"/>
          <w:numId w:val="52"/>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ridge</w:t>
      </w:r>
      <w:r>
        <w:rPr>
          <w:rFonts w:ascii="Verdana" w:hAnsi="Verdana"/>
          <w:color w:val="000000"/>
          <w:sz w:val="20"/>
          <w:szCs w:val="20"/>
        </w:rPr>
        <w:t> - Defines a 3D ridged border. The effect depends on the border-color value</w:t>
      </w:r>
    </w:p>
    <w:p w:rsidR="00E172B4" w:rsidRDefault="00E172B4" w:rsidP="00E172B4">
      <w:pPr>
        <w:numPr>
          <w:ilvl w:val="0"/>
          <w:numId w:val="52"/>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inset</w:t>
      </w:r>
      <w:r>
        <w:rPr>
          <w:rFonts w:ascii="Verdana" w:hAnsi="Verdana"/>
          <w:color w:val="000000"/>
          <w:sz w:val="20"/>
          <w:szCs w:val="20"/>
        </w:rPr>
        <w:t> - Defines a 3D inset border. The effect depends on the border-color value</w:t>
      </w:r>
    </w:p>
    <w:p w:rsidR="00E172B4" w:rsidRDefault="00E172B4" w:rsidP="00E172B4">
      <w:pPr>
        <w:numPr>
          <w:ilvl w:val="0"/>
          <w:numId w:val="52"/>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outset</w:t>
      </w:r>
      <w:r>
        <w:rPr>
          <w:rFonts w:ascii="Verdana" w:hAnsi="Verdana"/>
          <w:color w:val="000000"/>
          <w:sz w:val="20"/>
          <w:szCs w:val="20"/>
        </w:rPr>
        <w:t> - Defines a 3D outset border. The effect depends on the border-color value</w:t>
      </w:r>
    </w:p>
    <w:p w:rsidR="00E172B4" w:rsidRDefault="00E172B4" w:rsidP="00E172B4">
      <w:pPr>
        <w:numPr>
          <w:ilvl w:val="0"/>
          <w:numId w:val="52"/>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none</w:t>
      </w:r>
      <w:r>
        <w:rPr>
          <w:rFonts w:ascii="Verdana" w:hAnsi="Verdana"/>
          <w:color w:val="000000"/>
          <w:sz w:val="20"/>
          <w:szCs w:val="20"/>
        </w:rPr>
        <w:t> - Defines no border</w:t>
      </w:r>
    </w:p>
    <w:p w:rsidR="00E172B4" w:rsidRDefault="00E172B4" w:rsidP="00E172B4">
      <w:pPr>
        <w:numPr>
          <w:ilvl w:val="0"/>
          <w:numId w:val="52"/>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hidden</w:t>
      </w:r>
      <w:r>
        <w:rPr>
          <w:rFonts w:ascii="Verdana" w:hAnsi="Verdana"/>
          <w:color w:val="000000"/>
          <w:sz w:val="20"/>
          <w:szCs w:val="20"/>
        </w:rPr>
        <w:t> - Defines a hidden border</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border-style</w:t>
      </w:r>
      <w:r>
        <w:rPr>
          <w:rFonts w:ascii="Verdana" w:hAnsi="Verdana"/>
          <w:color w:val="000000"/>
          <w:sz w:val="20"/>
          <w:szCs w:val="20"/>
        </w:rPr>
        <w:t> property can have from one to four values (for the top border, right border, bottom border, and the left border).</w:t>
      </w:r>
    </w:p>
    <w:p w:rsidR="00E172B4" w:rsidRDefault="00E172B4" w:rsidP="00E172B4">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E172B4" w:rsidRDefault="00E172B4" w:rsidP="00E172B4">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Demonstration of the different border styles:</w:t>
      </w:r>
    </w:p>
    <w:p w:rsidR="00E172B4" w:rsidRDefault="00E172B4" w:rsidP="00E172B4">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lastRenderedPageBreak/>
        <w:t>p.dotted </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dotted</w:t>
      </w:r>
      <w:r>
        <w:rPr>
          <w:rStyle w:val="cssdelimitercolor"/>
          <w:rFonts w:ascii="Consolas" w:hAnsi="Consolas" w:cs="Consolas"/>
          <w:color w:val="000000"/>
          <w:sz w:val="20"/>
          <w:szCs w:val="20"/>
        </w:rPr>
        <w:t>;}</w:t>
      </w:r>
      <w:r>
        <w:rPr>
          <w:rFonts w:ascii="Consolas" w:hAnsi="Consolas" w:cs="Consolas"/>
          <w:color w:val="A52A2A"/>
          <w:sz w:val="20"/>
          <w:szCs w:val="20"/>
        </w:rPr>
        <w:br/>
      </w:r>
      <w:r>
        <w:rPr>
          <w:rStyle w:val="cssselectorcolor"/>
          <w:rFonts w:ascii="Consolas" w:hAnsi="Consolas" w:cs="Consolas"/>
          <w:color w:val="A52A2A"/>
          <w:sz w:val="20"/>
          <w:szCs w:val="20"/>
        </w:rPr>
        <w:t>p.dashed </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dashed</w:t>
      </w:r>
      <w:r>
        <w:rPr>
          <w:rStyle w:val="cssdelimitercolor"/>
          <w:rFonts w:ascii="Consolas" w:hAnsi="Consolas" w:cs="Consolas"/>
          <w:color w:val="000000"/>
          <w:sz w:val="20"/>
          <w:szCs w:val="20"/>
        </w:rPr>
        <w:t>;}</w:t>
      </w:r>
      <w:r>
        <w:rPr>
          <w:rFonts w:ascii="Consolas" w:hAnsi="Consolas" w:cs="Consolas"/>
          <w:color w:val="A52A2A"/>
          <w:sz w:val="20"/>
          <w:szCs w:val="20"/>
        </w:rPr>
        <w:br/>
      </w:r>
      <w:r>
        <w:rPr>
          <w:rStyle w:val="cssselectorcolor"/>
          <w:rFonts w:ascii="Consolas" w:hAnsi="Consolas" w:cs="Consolas"/>
          <w:color w:val="A52A2A"/>
          <w:sz w:val="20"/>
          <w:szCs w:val="20"/>
        </w:rPr>
        <w:t>p.solid </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solid</w:t>
      </w:r>
      <w:r>
        <w:rPr>
          <w:rStyle w:val="cssdelimitercolor"/>
          <w:rFonts w:ascii="Consolas" w:hAnsi="Consolas" w:cs="Consolas"/>
          <w:color w:val="000000"/>
          <w:sz w:val="20"/>
          <w:szCs w:val="20"/>
        </w:rPr>
        <w:t>;}</w:t>
      </w:r>
      <w:r>
        <w:rPr>
          <w:rFonts w:ascii="Consolas" w:hAnsi="Consolas" w:cs="Consolas"/>
          <w:color w:val="A52A2A"/>
          <w:sz w:val="20"/>
          <w:szCs w:val="20"/>
        </w:rPr>
        <w:br/>
      </w:r>
      <w:r>
        <w:rPr>
          <w:rStyle w:val="cssselectorcolor"/>
          <w:rFonts w:ascii="Consolas" w:hAnsi="Consolas" w:cs="Consolas"/>
          <w:color w:val="A52A2A"/>
          <w:sz w:val="20"/>
          <w:szCs w:val="20"/>
        </w:rPr>
        <w:t>p.double </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double</w:t>
      </w:r>
      <w:r>
        <w:rPr>
          <w:rStyle w:val="cssdelimitercolor"/>
          <w:rFonts w:ascii="Consolas" w:hAnsi="Consolas" w:cs="Consolas"/>
          <w:color w:val="000000"/>
          <w:sz w:val="20"/>
          <w:szCs w:val="20"/>
        </w:rPr>
        <w:t>;}</w:t>
      </w:r>
      <w:r>
        <w:rPr>
          <w:rFonts w:ascii="Consolas" w:hAnsi="Consolas" w:cs="Consolas"/>
          <w:color w:val="A52A2A"/>
          <w:sz w:val="20"/>
          <w:szCs w:val="20"/>
        </w:rPr>
        <w:br/>
      </w:r>
      <w:r>
        <w:rPr>
          <w:rStyle w:val="cssselectorcolor"/>
          <w:rFonts w:ascii="Consolas" w:hAnsi="Consolas" w:cs="Consolas"/>
          <w:color w:val="A52A2A"/>
          <w:sz w:val="20"/>
          <w:szCs w:val="20"/>
        </w:rPr>
        <w:t>p.groove </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groove</w:t>
      </w:r>
      <w:r>
        <w:rPr>
          <w:rStyle w:val="cssdelimitercolor"/>
          <w:rFonts w:ascii="Consolas" w:hAnsi="Consolas" w:cs="Consolas"/>
          <w:color w:val="000000"/>
          <w:sz w:val="20"/>
          <w:szCs w:val="20"/>
        </w:rPr>
        <w:t>;}</w:t>
      </w:r>
      <w:r>
        <w:rPr>
          <w:rFonts w:ascii="Consolas" w:hAnsi="Consolas" w:cs="Consolas"/>
          <w:color w:val="A52A2A"/>
          <w:sz w:val="20"/>
          <w:szCs w:val="20"/>
        </w:rPr>
        <w:br/>
      </w:r>
      <w:r>
        <w:rPr>
          <w:rStyle w:val="cssselectorcolor"/>
          <w:rFonts w:ascii="Consolas" w:hAnsi="Consolas" w:cs="Consolas"/>
          <w:color w:val="A52A2A"/>
          <w:sz w:val="20"/>
          <w:szCs w:val="20"/>
        </w:rPr>
        <w:t>p.ridge </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ridge</w:t>
      </w:r>
      <w:r>
        <w:rPr>
          <w:rStyle w:val="cssdelimitercolor"/>
          <w:rFonts w:ascii="Consolas" w:hAnsi="Consolas" w:cs="Consolas"/>
          <w:color w:val="000000"/>
          <w:sz w:val="20"/>
          <w:szCs w:val="20"/>
        </w:rPr>
        <w:t>;}</w:t>
      </w:r>
      <w:r>
        <w:rPr>
          <w:rFonts w:ascii="Consolas" w:hAnsi="Consolas" w:cs="Consolas"/>
          <w:color w:val="A52A2A"/>
          <w:sz w:val="20"/>
          <w:szCs w:val="20"/>
        </w:rPr>
        <w:br/>
      </w:r>
      <w:r>
        <w:rPr>
          <w:rStyle w:val="cssselectorcolor"/>
          <w:rFonts w:ascii="Consolas" w:hAnsi="Consolas" w:cs="Consolas"/>
          <w:color w:val="A52A2A"/>
          <w:sz w:val="20"/>
          <w:szCs w:val="20"/>
        </w:rPr>
        <w:t>p.inset </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inset</w:t>
      </w:r>
      <w:r>
        <w:rPr>
          <w:rStyle w:val="cssdelimitercolor"/>
          <w:rFonts w:ascii="Consolas" w:hAnsi="Consolas" w:cs="Consolas"/>
          <w:color w:val="000000"/>
          <w:sz w:val="20"/>
          <w:szCs w:val="20"/>
        </w:rPr>
        <w:t>;}</w:t>
      </w:r>
      <w:r>
        <w:rPr>
          <w:rFonts w:ascii="Consolas" w:hAnsi="Consolas" w:cs="Consolas"/>
          <w:color w:val="A52A2A"/>
          <w:sz w:val="20"/>
          <w:szCs w:val="20"/>
        </w:rPr>
        <w:br/>
      </w:r>
      <w:r>
        <w:rPr>
          <w:rStyle w:val="cssselectorcolor"/>
          <w:rFonts w:ascii="Consolas" w:hAnsi="Consolas" w:cs="Consolas"/>
          <w:color w:val="A52A2A"/>
          <w:sz w:val="20"/>
          <w:szCs w:val="20"/>
        </w:rPr>
        <w:t>p.outset </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outset</w:t>
      </w:r>
      <w:r>
        <w:rPr>
          <w:rStyle w:val="cssdelimitercolor"/>
          <w:rFonts w:ascii="Consolas" w:hAnsi="Consolas" w:cs="Consolas"/>
          <w:color w:val="000000"/>
          <w:sz w:val="20"/>
          <w:szCs w:val="20"/>
        </w:rPr>
        <w:t>;}</w:t>
      </w:r>
      <w:r>
        <w:rPr>
          <w:rFonts w:ascii="Consolas" w:hAnsi="Consolas" w:cs="Consolas"/>
          <w:color w:val="A52A2A"/>
          <w:sz w:val="20"/>
          <w:szCs w:val="20"/>
        </w:rPr>
        <w:br/>
      </w:r>
      <w:r>
        <w:rPr>
          <w:rStyle w:val="cssselectorcolor"/>
          <w:rFonts w:ascii="Consolas" w:hAnsi="Consolas" w:cs="Consolas"/>
          <w:color w:val="A52A2A"/>
          <w:sz w:val="20"/>
          <w:szCs w:val="20"/>
        </w:rPr>
        <w:t>p.none </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none</w:t>
      </w:r>
      <w:r>
        <w:rPr>
          <w:rStyle w:val="cssdelimitercolor"/>
          <w:rFonts w:ascii="Consolas" w:hAnsi="Consolas" w:cs="Consolas"/>
          <w:color w:val="000000"/>
          <w:sz w:val="20"/>
          <w:szCs w:val="20"/>
        </w:rPr>
        <w:t>;}</w:t>
      </w:r>
      <w:r>
        <w:rPr>
          <w:rFonts w:ascii="Consolas" w:hAnsi="Consolas" w:cs="Consolas"/>
          <w:color w:val="A52A2A"/>
          <w:sz w:val="20"/>
          <w:szCs w:val="20"/>
        </w:rPr>
        <w:br/>
      </w:r>
      <w:r>
        <w:rPr>
          <w:rStyle w:val="cssselectorcolor"/>
          <w:rFonts w:ascii="Consolas" w:hAnsi="Consolas" w:cs="Consolas"/>
          <w:color w:val="A52A2A"/>
          <w:sz w:val="20"/>
          <w:szCs w:val="20"/>
        </w:rPr>
        <w:t>p.hidden </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hidden</w:t>
      </w:r>
      <w:r>
        <w:rPr>
          <w:rStyle w:val="cssdelimitercolor"/>
          <w:rFonts w:ascii="Consolas" w:hAnsi="Consolas" w:cs="Consolas"/>
          <w:color w:val="000000"/>
          <w:sz w:val="20"/>
          <w:szCs w:val="20"/>
        </w:rPr>
        <w:t>;}</w:t>
      </w:r>
      <w:r>
        <w:rPr>
          <w:rFonts w:ascii="Consolas" w:hAnsi="Consolas" w:cs="Consolas"/>
          <w:color w:val="A52A2A"/>
          <w:sz w:val="20"/>
          <w:szCs w:val="20"/>
        </w:rPr>
        <w:br/>
      </w:r>
      <w:r>
        <w:rPr>
          <w:rStyle w:val="cssselectorcolor"/>
          <w:rFonts w:ascii="Consolas" w:hAnsi="Consolas" w:cs="Consolas"/>
          <w:color w:val="A52A2A"/>
          <w:sz w:val="20"/>
          <w:szCs w:val="20"/>
        </w:rPr>
        <w:t>p.mix </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dotted dashed solid double</w:t>
      </w:r>
      <w:r>
        <w:rPr>
          <w:rStyle w:val="cssdelimitercolor"/>
          <w:rFonts w:ascii="Consolas" w:hAnsi="Consolas" w:cs="Consolas"/>
          <w:color w:val="000000"/>
          <w:sz w:val="20"/>
          <w:szCs w:val="20"/>
        </w:rPr>
        <w:t>;}</w:t>
      </w:r>
    </w:p>
    <w:p w:rsidR="00E172B4" w:rsidRDefault="00E172B4" w:rsidP="00E172B4">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Result:</w:t>
      </w:r>
    </w:p>
    <w:p w:rsidR="00E172B4" w:rsidRDefault="00E172B4" w:rsidP="00E172B4">
      <w:pPr>
        <w:pStyle w:val="NormalWeb"/>
        <w:pBdr>
          <w:top w:val="dotted" w:sz="24" w:space="0" w:color="auto"/>
          <w:left w:val="dotted" w:sz="24" w:space="0" w:color="auto"/>
          <w:bottom w:val="dotted" w:sz="24" w:space="0" w:color="auto"/>
          <w:right w:val="dotted" w:sz="24" w:space="0" w:color="auto"/>
        </w:pBdr>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A dotted border.</w:t>
      </w:r>
    </w:p>
    <w:p w:rsidR="00E172B4" w:rsidRDefault="00E172B4" w:rsidP="00E172B4">
      <w:pPr>
        <w:pStyle w:val="NormalWeb"/>
        <w:pBdr>
          <w:top w:val="dashed" w:sz="24" w:space="0" w:color="auto"/>
          <w:left w:val="dashed" w:sz="24" w:space="0" w:color="auto"/>
          <w:bottom w:val="dashed" w:sz="24" w:space="0" w:color="auto"/>
          <w:right w:val="dashed" w:sz="24" w:space="0" w:color="auto"/>
        </w:pBdr>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A dashed border.</w:t>
      </w:r>
    </w:p>
    <w:p w:rsidR="00E172B4" w:rsidRDefault="00E172B4" w:rsidP="00E172B4">
      <w:pPr>
        <w:pStyle w:val="NormalWeb"/>
        <w:pBdr>
          <w:top w:val="single" w:sz="24" w:space="0" w:color="auto"/>
          <w:left w:val="single" w:sz="24" w:space="0" w:color="auto"/>
          <w:bottom w:val="single" w:sz="24" w:space="0" w:color="auto"/>
          <w:right w:val="single" w:sz="24" w:space="0" w:color="auto"/>
        </w:pBdr>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A solid border.</w:t>
      </w:r>
    </w:p>
    <w:p w:rsidR="00E172B4" w:rsidRDefault="00E172B4" w:rsidP="00E172B4">
      <w:pPr>
        <w:pStyle w:val="NormalWeb"/>
        <w:pBdr>
          <w:top w:val="double" w:sz="6" w:space="0" w:color="auto"/>
          <w:left w:val="double" w:sz="6" w:space="0" w:color="auto"/>
          <w:bottom w:val="double" w:sz="6" w:space="0" w:color="auto"/>
          <w:right w:val="double" w:sz="6" w:space="0" w:color="auto"/>
        </w:pBdr>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A double border.</w:t>
      </w:r>
    </w:p>
    <w:p w:rsidR="00E172B4" w:rsidRDefault="00E172B4" w:rsidP="00E172B4">
      <w:pPr>
        <w:pStyle w:val="NormalWeb"/>
        <w:pBdr>
          <w:top w:val="threeDEngrave" w:sz="12" w:space="0" w:color="auto"/>
          <w:left w:val="threeDEngrave" w:sz="12" w:space="0" w:color="auto"/>
          <w:bottom w:val="threeDEngrave" w:sz="12" w:space="0" w:color="auto"/>
          <w:right w:val="threeDEngrave" w:sz="12" w:space="0" w:color="auto"/>
        </w:pBdr>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A groove border. The effect depends on the border-color value.</w:t>
      </w:r>
    </w:p>
    <w:p w:rsidR="00E172B4" w:rsidRDefault="00E172B4" w:rsidP="00E172B4">
      <w:pPr>
        <w:pStyle w:val="NormalWeb"/>
        <w:pBdr>
          <w:top w:val="threeDEmboss" w:sz="12" w:space="0" w:color="auto"/>
          <w:left w:val="threeDEmboss" w:sz="12" w:space="0" w:color="auto"/>
          <w:bottom w:val="threeDEmboss" w:sz="12" w:space="0" w:color="auto"/>
          <w:right w:val="threeDEmboss" w:sz="12" w:space="0" w:color="auto"/>
        </w:pBdr>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A ridge border. The effect depends on the border-color value.</w:t>
      </w:r>
    </w:p>
    <w:p w:rsidR="00E172B4" w:rsidRDefault="00E172B4" w:rsidP="00E172B4">
      <w:pPr>
        <w:pStyle w:val="NormalWeb"/>
        <w:pBdr>
          <w:top w:val="inset" w:sz="24" w:space="0" w:color="auto"/>
          <w:left w:val="inset" w:sz="24" w:space="0" w:color="auto"/>
          <w:bottom w:val="inset" w:sz="24" w:space="0" w:color="auto"/>
          <w:right w:val="inset" w:sz="24" w:space="0" w:color="auto"/>
        </w:pBdr>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An inset border. The effect depends on the border-color value.</w:t>
      </w:r>
    </w:p>
    <w:p w:rsidR="00E172B4" w:rsidRDefault="00E172B4" w:rsidP="00E172B4">
      <w:pPr>
        <w:pStyle w:val="NormalWeb"/>
        <w:pBdr>
          <w:top w:val="outset" w:sz="24" w:space="0" w:color="auto"/>
          <w:left w:val="outset" w:sz="24" w:space="0" w:color="auto"/>
          <w:bottom w:val="outset" w:sz="24" w:space="0" w:color="auto"/>
          <w:right w:val="outset" w:sz="24" w:space="0" w:color="auto"/>
        </w:pBdr>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An outset border. The effect depends on the border-color value.</w:t>
      </w:r>
    </w:p>
    <w:p w:rsidR="00E172B4" w:rsidRDefault="00E172B4" w:rsidP="00E172B4">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No border.</w:t>
      </w:r>
    </w:p>
    <w:p w:rsidR="00E172B4" w:rsidRDefault="00E172B4" w:rsidP="00E172B4">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A hidden border.</w:t>
      </w:r>
    </w:p>
    <w:p w:rsidR="00E172B4" w:rsidRDefault="00E172B4" w:rsidP="00E172B4">
      <w:pPr>
        <w:pStyle w:val="NormalWeb"/>
        <w:pBdr>
          <w:top w:val="dotted" w:sz="24" w:space="0" w:color="auto"/>
          <w:left w:val="double" w:sz="6" w:space="0" w:color="auto"/>
          <w:bottom w:val="single" w:sz="24" w:space="0" w:color="auto"/>
          <w:right w:val="dashed" w:sz="24" w:space="0" w:color="auto"/>
        </w:pBdr>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A mixed border.</w:t>
      </w:r>
    </w:p>
    <w:p w:rsidR="00E172B4" w:rsidRDefault="00D56B87" w:rsidP="00E172B4">
      <w:pPr>
        <w:shd w:val="clear" w:color="auto" w:fill="F1F1F1"/>
        <w:rPr>
          <w:rFonts w:ascii="Verdana" w:hAnsi="Verdana"/>
          <w:color w:val="000000"/>
          <w:sz w:val="20"/>
          <w:szCs w:val="20"/>
        </w:rPr>
      </w:pPr>
      <w:hyperlink r:id="rId185" w:tgtFrame="_blank" w:history="1">
        <w:r w:rsidR="00E172B4">
          <w:rPr>
            <w:rStyle w:val="Hyperlink"/>
            <w:rFonts w:ascii="Verdana" w:hAnsi="Verdana"/>
            <w:color w:val="FFFFFF"/>
            <w:sz w:val="20"/>
            <w:szCs w:val="20"/>
            <w:bdr w:val="none" w:sz="0" w:space="0" w:color="auto" w:frame="1"/>
            <w:shd w:val="clear" w:color="auto" w:fill="4CAF50"/>
          </w:rPr>
          <w:t>Try it Yourself »</w:t>
        </w:r>
      </w:hyperlink>
    </w:p>
    <w:p w:rsidR="00E172B4" w:rsidRDefault="00E172B4" w:rsidP="00E172B4">
      <w:pPr>
        <w:pStyle w:val="NormalWeb"/>
        <w:shd w:val="clear" w:color="auto" w:fill="FFFFCC"/>
        <w:spacing w:before="240" w:beforeAutospacing="0" w:after="240" w:afterAutospacing="0"/>
        <w:rPr>
          <w:rFonts w:ascii="Verdana" w:hAnsi="Verdana"/>
          <w:color w:val="000000"/>
          <w:sz w:val="20"/>
          <w:szCs w:val="20"/>
        </w:rPr>
      </w:pPr>
      <w:r>
        <w:rPr>
          <w:rFonts w:ascii="Verdana" w:hAnsi="Verdana"/>
          <w:b/>
          <w:bCs/>
          <w:color w:val="000000"/>
          <w:sz w:val="20"/>
          <w:szCs w:val="20"/>
        </w:rPr>
        <w:t>Note:</w:t>
      </w:r>
      <w:r>
        <w:rPr>
          <w:rFonts w:ascii="Verdana" w:hAnsi="Verdana"/>
          <w:color w:val="000000"/>
          <w:sz w:val="20"/>
          <w:szCs w:val="20"/>
        </w:rPr>
        <w:t> None of the OTHER CSS border properties described below will have ANY effect unless the </w:t>
      </w:r>
      <w:r>
        <w:rPr>
          <w:rStyle w:val="HTMLCode"/>
          <w:rFonts w:ascii="Consolas" w:hAnsi="Consolas" w:cs="Consolas"/>
          <w:color w:val="DC143C"/>
          <w:shd w:val="clear" w:color="auto" w:fill="F1F1F1"/>
        </w:rPr>
        <w:t>border-style</w:t>
      </w:r>
      <w:r>
        <w:rPr>
          <w:rFonts w:ascii="Verdana" w:hAnsi="Verdana"/>
          <w:color w:val="000000"/>
          <w:sz w:val="20"/>
          <w:szCs w:val="20"/>
        </w:rPr>
        <w:t> property is set!</w:t>
      </w:r>
    </w:p>
    <w:p w:rsidR="00E172B4" w:rsidRDefault="00D56B87" w:rsidP="00E172B4">
      <w:pPr>
        <w:spacing w:before="259" w:after="259"/>
        <w:rPr>
          <w:rFonts w:ascii="Times New Roman" w:hAnsi="Times New Roman"/>
          <w:sz w:val="24"/>
          <w:szCs w:val="24"/>
        </w:rPr>
      </w:pPr>
      <w:r>
        <w:pict>
          <v:rect id="_x0000_i1161" style="width:0;height:0" o:hralign="center" o:hrstd="t" o:hrnoshade="t" o:hr="t" fillcolor="black" stroked="f"/>
        </w:pict>
      </w:r>
    </w:p>
    <w:p w:rsidR="00CE66D9" w:rsidRDefault="00D56B87" w:rsidP="00E172B4">
      <w:pPr>
        <w:spacing w:before="259" w:after="259"/>
      </w:pPr>
      <w:r>
        <w:pict>
          <v:rect id="_x0000_i1162" style="width:0;height:0" o:hralign="center" o:hrstd="t" o:hrnoshade="t" o:hr="t" fillcolor="black" stroked="f"/>
        </w:pict>
      </w:r>
    </w:p>
    <w:p w:rsidR="00E172B4" w:rsidRDefault="00E172B4" w:rsidP="00E172B4">
      <w:pPr>
        <w:spacing w:before="259" w:after="259"/>
      </w:pPr>
    </w:p>
    <w:p w:rsidR="00CE66D9" w:rsidRDefault="00CE66D9" w:rsidP="00E172B4">
      <w:pPr>
        <w:spacing w:before="259" w:after="259"/>
      </w:pPr>
    </w:p>
    <w:p w:rsidR="00E172B4" w:rsidRDefault="00E172B4" w:rsidP="00E172B4">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lastRenderedPageBreak/>
        <w:t>CSS Border Width</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border-width</w:t>
      </w:r>
      <w:r>
        <w:rPr>
          <w:rFonts w:ascii="Verdana" w:hAnsi="Verdana"/>
          <w:color w:val="000000"/>
          <w:sz w:val="20"/>
          <w:szCs w:val="20"/>
        </w:rPr>
        <w:t> property specifies the width of the four borders.</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width can be set as a specific size (in px, pt, cm, em, etc) or by using one of the three pre-defined values: thin, medium, or thick.</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border-width</w:t>
      </w:r>
      <w:r>
        <w:rPr>
          <w:rFonts w:ascii="Verdana" w:hAnsi="Verdana"/>
          <w:color w:val="000000"/>
          <w:sz w:val="20"/>
          <w:szCs w:val="20"/>
        </w:rPr>
        <w:t> property can have from one to four values (for the top border, right border, bottom border, and the left border).</w:t>
      </w:r>
    </w:p>
    <w:p w:rsidR="00E172B4" w:rsidRDefault="00E172B4" w:rsidP="00E172B4">
      <w:pPr>
        <w:shd w:val="clear" w:color="auto" w:fill="FFFFFF"/>
        <w:rPr>
          <w:rFonts w:ascii="Verdana" w:hAnsi="Verdana"/>
          <w:color w:val="000000"/>
          <w:sz w:val="20"/>
          <w:szCs w:val="20"/>
        </w:rPr>
      </w:pPr>
      <w:r>
        <w:rPr>
          <w:rFonts w:ascii="Verdana" w:hAnsi="Verdana"/>
          <w:color w:val="000000"/>
          <w:sz w:val="20"/>
          <w:szCs w:val="20"/>
        </w:rPr>
        <w:t>5px border-width</w:t>
      </w:r>
    </w:p>
    <w:p w:rsidR="00E172B4" w:rsidRDefault="00E172B4" w:rsidP="00E172B4">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E172B4" w:rsidRDefault="00E172B4" w:rsidP="00E172B4">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p.one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solid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5px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p.two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solid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medium</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p.three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solid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2px 10px 4px 20px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E172B4" w:rsidRDefault="00D56B87" w:rsidP="00E172B4">
      <w:pPr>
        <w:shd w:val="clear" w:color="auto" w:fill="F1F1F1"/>
        <w:rPr>
          <w:rFonts w:ascii="Verdana" w:hAnsi="Verdana" w:cs="Times New Roman"/>
          <w:color w:val="000000"/>
          <w:sz w:val="20"/>
          <w:szCs w:val="20"/>
        </w:rPr>
      </w:pPr>
      <w:hyperlink r:id="rId186" w:tgtFrame="_blank" w:history="1">
        <w:r w:rsidR="00E172B4">
          <w:rPr>
            <w:rStyle w:val="Hyperlink"/>
            <w:rFonts w:ascii="Verdana" w:hAnsi="Verdana"/>
            <w:color w:val="FFFFFF"/>
            <w:sz w:val="20"/>
            <w:szCs w:val="20"/>
            <w:bdr w:val="none" w:sz="0" w:space="0" w:color="auto" w:frame="1"/>
            <w:shd w:val="clear" w:color="auto" w:fill="4CAF50"/>
          </w:rPr>
          <w:t>Try it Yourself »</w:t>
        </w:r>
      </w:hyperlink>
    </w:p>
    <w:p w:rsidR="00E172B4" w:rsidRDefault="00D56B87" w:rsidP="00E172B4">
      <w:pPr>
        <w:spacing w:before="259" w:after="259"/>
        <w:rPr>
          <w:rFonts w:ascii="Times New Roman" w:hAnsi="Times New Roman"/>
          <w:sz w:val="24"/>
          <w:szCs w:val="24"/>
        </w:rPr>
      </w:pPr>
      <w:r>
        <w:pict>
          <v:rect id="_x0000_i1163" style="width:0;height:0" o:hralign="center" o:hrstd="t" o:hrnoshade="t" o:hr="t" fillcolor="black" stroked="f"/>
        </w:pict>
      </w:r>
    </w:p>
    <w:p w:rsidR="00E172B4" w:rsidRDefault="00E172B4" w:rsidP="00E172B4">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CSS Border Color</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border-color</w:t>
      </w:r>
      <w:r>
        <w:rPr>
          <w:rFonts w:ascii="Verdana" w:hAnsi="Verdana"/>
          <w:color w:val="000000"/>
          <w:sz w:val="20"/>
          <w:szCs w:val="20"/>
        </w:rPr>
        <w:t> property is used to set the color of the four borders.</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color can be set by:</w:t>
      </w:r>
    </w:p>
    <w:p w:rsidR="00E172B4" w:rsidRDefault="00E172B4" w:rsidP="00E172B4">
      <w:pPr>
        <w:numPr>
          <w:ilvl w:val="0"/>
          <w:numId w:val="53"/>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name - specify a color name, like "red"</w:t>
      </w:r>
    </w:p>
    <w:p w:rsidR="00E172B4" w:rsidRDefault="00E172B4" w:rsidP="00E172B4">
      <w:pPr>
        <w:numPr>
          <w:ilvl w:val="0"/>
          <w:numId w:val="53"/>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Hex - specify a hex value, like "#ff0000"</w:t>
      </w:r>
    </w:p>
    <w:p w:rsidR="00E172B4" w:rsidRDefault="00E172B4" w:rsidP="00E172B4">
      <w:pPr>
        <w:numPr>
          <w:ilvl w:val="0"/>
          <w:numId w:val="53"/>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RGB - specify a RGB value, like "rgb(255,0,0)"</w:t>
      </w:r>
    </w:p>
    <w:p w:rsidR="00E172B4" w:rsidRDefault="00E172B4" w:rsidP="00E172B4">
      <w:pPr>
        <w:numPr>
          <w:ilvl w:val="0"/>
          <w:numId w:val="53"/>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transparent</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border-color</w:t>
      </w:r>
      <w:r>
        <w:rPr>
          <w:rFonts w:ascii="Verdana" w:hAnsi="Verdana"/>
          <w:color w:val="000000"/>
          <w:sz w:val="20"/>
          <w:szCs w:val="20"/>
        </w:rPr>
        <w:t> property can have from one to four values (for the top border, right border, bottom border, and the left border). </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w:t>
      </w:r>
      <w:r>
        <w:rPr>
          <w:rStyle w:val="HTMLCode"/>
          <w:rFonts w:ascii="Consolas" w:hAnsi="Consolas" w:cs="Consolas"/>
          <w:color w:val="DC143C"/>
          <w:shd w:val="clear" w:color="auto" w:fill="F1F1F1"/>
        </w:rPr>
        <w:t>border-color</w:t>
      </w:r>
      <w:r>
        <w:rPr>
          <w:rFonts w:ascii="Verdana" w:hAnsi="Verdana"/>
          <w:color w:val="000000"/>
          <w:sz w:val="20"/>
          <w:szCs w:val="20"/>
        </w:rPr>
        <w:t> is not set, it inherits the color of the element.</w:t>
      </w:r>
    </w:p>
    <w:p w:rsidR="00E172B4" w:rsidRDefault="00E172B4" w:rsidP="00E172B4">
      <w:pPr>
        <w:shd w:val="clear" w:color="auto" w:fill="FFFFFF"/>
        <w:rPr>
          <w:rFonts w:ascii="Verdana" w:hAnsi="Verdana"/>
          <w:color w:val="000000"/>
          <w:sz w:val="20"/>
          <w:szCs w:val="20"/>
        </w:rPr>
      </w:pPr>
      <w:r>
        <w:rPr>
          <w:rFonts w:ascii="Verdana" w:hAnsi="Verdana"/>
          <w:color w:val="000000"/>
          <w:sz w:val="20"/>
          <w:szCs w:val="20"/>
        </w:rPr>
        <w:t>Red border</w:t>
      </w:r>
    </w:p>
    <w:p w:rsidR="00E172B4" w:rsidRDefault="00E172B4" w:rsidP="00E172B4">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lastRenderedPageBreak/>
        <w:t>Example</w:t>
      </w:r>
    </w:p>
    <w:p w:rsidR="00E172B4" w:rsidRDefault="00E172B4" w:rsidP="00E172B4">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p.one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solid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red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p.two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solid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green</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p.three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solid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red green blue yellow</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E172B4" w:rsidRDefault="00D56B87" w:rsidP="00E172B4">
      <w:pPr>
        <w:shd w:val="clear" w:color="auto" w:fill="F1F1F1"/>
        <w:rPr>
          <w:rFonts w:ascii="Verdana" w:hAnsi="Verdana" w:cs="Times New Roman"/>
          <w:color w:val="000000"/>
          <w:sz w:val="20"/>
          <w:szCs w:val="20"/>
        </w:rPr>
      </w:pPr>
      <w:hyperlink r:id="rId187" w:tgtFrame="_blank" w:history="1">
        <w:r w:rsidR="00E172B4">
          <w:rPr>
            <w:rStyle w:val="Hyperlink"/>
            <w:rFonts w:ascii="Verdana" w:hAnsi="Verdana"/>
            <w:color w:val="FFFFFF"/>
            <w:sz w:val="20"/>
            <w:szCs w:val="20"/>
            <w:bdr w:val="none" w:sz="0" w:space="0" w:color="auto" w:frame="1"/>
            <w:shd w:val="clear" w:color="auto" w:fill="4CAF50"/>
          </w:rPr>
          <w:t>Try it Yourself »</w:t>
        </w:r>
      </w:hyperlink>
    </w:p>
    <w:p w:rsidR="00E172B4" w:rsidRDefault="00D56B87" w:rsidP="00E172B4">
      <w:pPr>
        <w:spacing w:before="259" w:after="259"/>
        <w:rPr>
          <w:rFonts w:ascii="Times New Roman" w:hAnsi="Times New Roman"/>
          <w:sz w:val="24"/>
          <w:szCs w:val="24"/>
        </w:rPr>
      </w:pPr>
      <w:r>
        <w:pict>
          <v:rect id="_x0000_i1164" style="width:0;height:0" o:hralign="center" o:hrstd="t" o:hrnoshade="t" o:hr="t" fillcolor="black" stroked="f"/>
        </w:pict>
      </w:r>
    </w:p>
    <w:p w:rsidR="00E172B4" w:rsidRDefault="00E172B4" w:rsidP="00E172B4">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CSS Border - Individual Sides</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From the examples above you have seen that it is possible to specify a different border for each side.</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In CSS, there are also properties for specifying each of the borders (top, right, bottom, and left):</w:t>
      </w:r>
    </w:p>
    <w:p w:rsidR="00E172B4" w:rsidRDefault="00E172B4" w:rsidP="00E172B4">
      <w:pPr>
        <w:shd w:val="clear" w:color="auto" w:fill="FFFFFF"/>
        <w:rPr>
          <w:rFonts w:ascii="Verdana" w:hAnsi="Verdana"/>
          <w:color w:val="000000"/>
          <w:sz w:val="20"/>
          <w:szCs w:val="20"/>
        </w:rPr>
      </w:pPr>
      <w:r>
        <w:rPr>
          <w:rFonts w:ascii="Verdana" w:hAnsi="Verdana"/>
          <w:color w:val="000000"/>
          <w:sz w:val="20"/>
          <w:szCs w:val="20"/>
        </w:rPr>
        <w:t>Different Border Styles</w:t>
      </w:r>
    </w:p>
    <w:p w:rsidR="00E172B4" w:rsidRDefault="00E172B4" w:rsidP="00E172B4">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E172B4" w:rsidRDefault="00E172B4" w:rsidP="00E172B4">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border-top-style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dotted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border-right-style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solid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border-bottom-style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dotted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border-left-style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solid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E172B4" w:rsidRDefault="00D56B87" w:rsidP="00E172B4">
      <w:pPr>
        <w:shd w:val="clear" w:color="auto" w:fill="F1F1F1"/>
        <w:rPr>
          <w:rFonts w:ascii="Verdana" w:hAnsi="Verdana" w:cs="Times New Roman"/>
          <w:color w:val="000000"/>
          <w:sz w:val="20"/>
          <w:szCs w:val="20"/>
        </w:rPr>
      </w:pPr>
      <w:hyperlink r:id="rId188" w:tgtFrame="_blank" w:history="1">
        <w:r w:rsidR="00E172B4">
          <w:rPr>
            <w:rStyle w:val="Hyperlink"/>
            <w:rFonts w:ascii="Verdana" w:hAnsi="Verdana"/>
            <w:color w:val="FFFFFF"/>
            <w:sz w:val="20"/>
            <w:szCs w:val="20"/>
            <w:bdr w:val="none" w:sz="0" w:space="0" w:color="auto" w:frame="1"/>
            <w:shd w:val="clear" w:color="auto" w:fill="4CAF50"/>
          </w:rPr>
          <w:t>Try it Yourself »</w:t>
        </w:r>
      </w:hyperlink>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example above gives the same result as this:</w:t>
      </w:r>
    </w:p>
    <w:p w:rsidR="00E172B4" w:rsidRDefault="00E172B4" w:rsidP="00E172B4">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E172B4" w:rsidRDefault="00E172B4" w:rsidP="00E172B4">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dotted solid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E172B4" w:rsidRDefault="00D56B87" w:rsidP="00E172B4">
      <w:pPr>
        <w:shd w:val="clear" w:color="auto" w:fill="F1F1F1"/>
        <w:rPr>
          <w:rFonts w:ascii="Verdana" w:hAnsi="Verdana" w:cs="Times New Roman"/>
          <w:color w:val="000000"/>
          <w:sz w:val="20"/>
          <w:szCs w:val="20"/>
        </w:rPr>
      </w:pPr>
      <w:hyperlink r:id="rId189" w:tgtFrame="_blank" w:history="1">
        <w:r w:rsidR="00E172B4">
          <w:rPr>
            <w:rStyle w:val="Hyperlink"/>
            <w:rFonts w:ascii="Verdana" w:hAnsi="Verdana"/>
            <w:color w:val="FFFFFF"/>
            <w:sz w:val="20"/>
            <w:szCs w:val="20"/>
            <w:bdr w:val="none" w:sz="0" w:space="0" w:color="auto" w:frame="1"/>
            <w:shd w:val="clear" w:color="auto" w:fill="4CAF50"/>
          </w:rPr>
          <w:t>Try it Yourself »</w:t>
        </w:r>
      </w:hyperlink>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lastRenderedPageBreak/>
        <w:t>So, here is how it works:</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the </w:t>
      </w:r>
      <w:r>
        <w:rPr>
          <w:rStyle w:val="HTMLCode"/>
          <w:rFonts w:ascii="Consolas" w:hAnsi="Consolas" w:cs="Consolas"/>
          <w:color w:val="DC143C"/>
          <w:shd w:val="clear" w:color="auto" w:fill="F1F1F1"/>
        </w:rPr>
        <w:t>border-style</w:t>
      </w:r>
      <w:r>
        <w:rPr>
          <w:rFonts w:ascii="Verdana" w:hAnsi="Verdana"/>
          <w:color w:val="000000"/>
          <w:sz w:val="20"/>
          <w:szCs w:val="20"/>
        </w:rPr>
        <w:t> property has four values:</w:t>
      </w:r>
    </w:p>
    <w:p w:rsidR="00E172B4" w:rsidRDefault="00E172B4" w:rsidP="00E172B4">
      <w:pPr>
        <w:numPr>
          <w:ilvl w:val="0"/>
          <w:numId w:val="54"/>
        </w:numPr>
        <w:shd w:val="clear" w:color="auto" w:fill="FFFFFF"/>
        <w:spacing w:before="100" w:beforeAutospacing="1" w:after="100" w:afterAutospacing="1" w:line="240" w:lineRule="auto"/>
        <w:rPr>
          <w:rFonts w:ascii="Verdana" w:hAnsi="Verdana"/>
          <w:color w:val="000000"/>
          <w:sz w:val="20"/>
          <w:szCs w:val="20"/>
        </w:rPr>
      </w:pPr>
      <w:r>
        <w:rPr>
          <w:rFonts w:ascii="Verdana" w:hAnsi="Verdana"/>
          <w:b/>
          <w:bCs/>
          <w:color w:val="000000"/>
          <w:sz w:val="20"/>
          <w:szCs w:val="20"/>
        </w:rPr>
        <w:t>border-style: dotted solid double dashed;</w:t>
      </w:r>
    </w:p>
    <w:p w:rsidR="00E172B4" w:rsidRDefault="00E172B4" w:rsidP="00E172B4">
      <w:pPr>
        <w:numPr>
          <w:ilvl w:val="1"/>
          <w:numId w:val="54"/>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top border is dotted</w:t>
      </w:r>
    </w:p>
    <w:p w:rsidR="00E172B4" w:rsidRDefault="00E172B4" w:rsidP="00E172B4">
      <w:pPr>
        <w:numPr>
          <w:ilvl w:val="1"/>
          <w:numId w:val="54"/>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right border is solid</w:t>
      </w:r>
    </w:p>
    <w:p w:rsidR="00E172B4" w:rsidRDefault="00E172B4" w:rsidP="00E172B4">
      <w:pPr>
        <w:numPr>
          <w:ilvl w:val="1"/>
          <w:numId w:val="54"/>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bottom border is double</w:t>
      </w:r>
    </w:p>
    <w:p w:rsidR="00E172B4" w:rsidRDefault="00E172B4" w:rsidP="00E172B4">
      <w:pPr>
        <w:numPr>
          <w:ilvl w:val="1"/>
          <w:numId w:val="54"/>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left border is dashed</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the </w:t>
      </w:r>
      <w:r>
        <w:rPr>
          <w:rStyle w:val="HTMLCode"/>
          <w:rFonts w:ascii="Consolas" w:hAnsi="Consolas" w:cs="Consolas"/>
          <w:color w:val="DC143C"/>
          <w:shd w:val="clear" w:color="auto" w:fill="F1F1F1"/>
        </w:rPr>
        <w:t>border-style</w:t>
      </w:r>
      <w:r>
        <w:rPr>
          <w:rFonts w:ascii="Verdana" w:hAnsi="Verdana"/>
          <w:color w:val="000000"/>
          <w:sz w:val="20"/>
          <w:szCs w:val="20"/>
        </w:rPr>
        <w:t> property has three values:</w:t>
      </w:r>
    </w:p>
    <w:p w:rsidR="00E172B4" w:rsidRDefault="00E172B4" w:rsidP="00E172B4">
      <w:pPr>
        <w:numPr>
          <w:ilvl w:val="0"/>
          <w:numId w:val="55"/>
        </w:numPr>
        <w:shd w:val="clear" w:color="auto" w:fill="FFFFFF"/>
        <w:spacing w:before="100" w:beforeAutospacing="1" w:after="100" w:afterAutospacing="1" w:line="240" w:lineRule="auto"/>
        <w:rPr>
          <w:rFonts w:ascii="Verdana" w:hAnsi="Verdana"/>
          <w:color w:val="000000"/>
          <w:sz w:val="20"/>
          <w:szCs w:val="20"/>
        </w:rPr>
      </w:pPr>
      <w:r>
        <w:rPr>
          <w:rFonts w:ascii="Verdana" w:hAnsi="Verdana"/>
          <w:b/>
          <w:bCs/>
          <w:color w:val="000000"/>
          <w:sz w:val="20"/>
          <w:szCs w:val="20"/>
        </w:rPr>
        <w:t>border-style: dotted solid double;</w:t>
      </w:r>
    </w:p>
    <w:p w:rsidR="00E172B4" w:rsidRDefault="00E172B4" w:rsidP="00E172B4">
      <w:pPr>
        <w:numPr>
          <w:ilvl w:val="1"/>
          <w:numId w:val="55"/>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top border is dotted</w:t>
      </w:r>
    </w:p>
    <w:p w:rsidR="00E172B4" w:rsidRDefault="00E172B4" w:rsidP="00E172B4">
      <w:pPr>
        <w:numPr>
          <w:ilvl w:val="1"/>
          <w:numId w:val="55"/>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right and left borders are solid</w:t>
      </w:r>
    </w:p>
    <w:p w:rsidR="00E172B4" w:rsidRDefault="00E172B4" w:rsidP="00E172B4">
      <w:pPr>
        <w:numPr>
          <w:ilvl w:val="1"/>
          <w:numId w:val="55"/>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bottom border is double</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the </w:t>
      </w:r>
      <w:r>
        <w:rPr>
          <w:rStyle w:val="HTMLCode"/>
          <w:rFonts w:ascii="Consolas" w:hAnsi="Consolas" w:cs="Consolas"/>
          <w:color w:val="DC143C"/>
          <w:shd w:val="clear" w:color="auto" w:fill="F1F1F1"/>
        </w:rPr>
        <w:t>border-style</w:t>
      </w:r>
      <w:r>
        <w:rPr>
          <w:rFonts w:ascii="Verdana" w:hAnsi="Verdana"/>
          <w:color w:val="000000"/>
          <w:sz w:val="20"/>
          <w:szCs w:val="20"/>
        </w:rPr>
        <w:t> property has two values:</w:t>
      </w:r>
    </w:p>
    <w:p w:rsidR="00E172B4" w:rsidRDefault="00E172B4" w:rsidP="00E172B4">
      <w:pPr>
        <w:numPr>
          <w:ilvl w:val="0"/>
          <w:numId w:val="56"/>
        </w:numPr>
        <w:shd w:val="clear" w:color="auto" w:fill="FFFFFF"/>
        <w:spacing w:before="100" w:beforeAutospacing="1" w:after="100" w:afterAutospacing="1" w:line="240" w:lineRule="auto"/>
        <w:rPr>
          <w:rFonts w:ascii="Verdana" w:hAnsi="Verdana"/>
          <w:color w:val="000000"/>
          <w:sz w:val="20"/>
          <w:szCs w:val="20"/>
        </w:rPr>
      </w:pPr>
      <w:r>
        <w:rPr>
          <w:rFonts w:ascii="Verdana" w:hAnsi="Verdana"/>
          <w:b/>
          <w:bCs/>
          <w:color w:val="000000"/>
          <w:sz w:val="20"/>
          <w:szCs w:val="20"/>
        </w:rPr>
        <w:t>border-style: dotted solid;</w:t>
      </w:r>
    </w:p>
    <w:p w:rsidR="00E172B4" w:rsidRDefault="00E172B4" w:rsidP="00E172B4">
      <w:pPr>
        <w:numPr>
          <w:ilvl w:val="1"/>
          <w:numId w:val="56"/>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top and bottom borders are dotted</w:t>
      </w:r>
    </w:p>
    <w:p w:rsidR="00E172B4" w:rsidRDefault="00E172B4" w:rsidP="00E172B4">
      <w:pPr>
        <w:numPr>
          <w:ilvl w:val="1"/>
          <w:numId w:val="56"/>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right and left borders are solid</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the </w:t>
      </w:r>
      <w:r>
        <w:rPr>
          <w:rStyle w:val="HTMLCode"/>
          <w:rFonts w:ascii="Consolas" w:hAnsi="Consolas" w:cs="Consolas"/>
          <w:color w:val="DC143C"/>
          <w:shd w:val="clear" w:color="auto" w:fill="F1F1F1"/>
        </w:rPr>
        <w:t>border-style</w:t>
      </w:r>
      <w:r>
        <w:rPr>
          <w:rFonts w:ascii="Verdana" w:hAnsi="Verdana"/>
          <w:color w:val="000000"/>
          <w:sz w:val="20"/>
          <w:szCs w:val="20"/>
        </w:rPr>
        <w:t> property has one value:</w:t>
      </w:r>
    </w:p>
    <w:p w:rsidR="00E172B4" w:rsidRDefault="00E172B4" w:rsidP="00E172B4">
      <w:pPr>
        <w:numPr>
          <w:ilvl w:val="0"/>
          <w:numId w:val="57"/>
        </w:numPr>
        <w:shd w:val="clear" w:color="auto" w:fill="FFFFFF"/>
        <w:spacing w:before="100" w:beforeAutospacing="1" w:after="100" w:afterAutospacing="1" w:line="240" w:lineRule="auto"/>
        <w:rPr>
          <w:rFonts w:ascii="Verdana" w:hAnsi="Verdana"/>
          <w:color w:val="000000"/>
          <w:sz w:val="20"/>
          <w:szCs w:val="20"/>
        </w:rPr>
      </w:pPr>
      <w:r>
        <w:rPr>
          <w:rFonts w:ascii="Verdana" w:hAnsi="Verdana"/>
          <w:b/>
          <w:bCs/>
          <w:color w:val="000000"/>
          <w:sz w:val="20"/>
          <w:szCs w:val="20"/>
        </w:rPr>
        <w:t>border-style: dotted;</w:t>
      </w:r>
    </w:p>
    <w:p w:rsidR="00E172B4" w:rsidRDefault="00E172B4" w:rsidP="00E172B4">
      <w:pPr>
        <w:numPr>
          <w:ilvl w:val="1"/>
          <w:numId w:val="57"/>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all four borders are dotted</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border-style</w:t>
      </w:r>
      <w:r>
        <w:rPr>
          <w:rFonts w:ascii="Verdana" w:hAnsi="Verdana"/>
          <w:color w:val="000000"/>
          <w:sz w:val="20"/>
          <w:szCs w:val="20"/>
        </w:rPr>
        <w:t> property is used in the example above. However, it also works with </w:t>
      </w:r>
      <w:r>
        <w:rPr>
          <w:rStyle w:val="HTMLCode"/>
          <w:rFonts w:ascii="Consolas" w:hAnsi="Consolas" w:cs="Consolas"/>
          <w:color w:val="DC143C"/>
          <w:shd w:val="clear" w:color="auto" w:fill="F1F1F1"/>
        </w:rPr>
        <w:t>border-width</w:t>
      </w:r>
      <w:r>
        <w:rPr>
          <w:rFonts w:ascii="Verdana" w:hAnsi="Verdana"/>
          <w:color w:val="000000"/>
          <w:sz w:val="20"/>
          <w:szCs w:val="20"/>
        </w:rPr>
        <w:t> and </w:t>
      </w:r>
      <w:r>
        <w:rPr>
          <w:rStyle w:val="HTMLCode"/>
          <w:rFonts w:ascii="Consolas" w:hAnsi="Consolas" w:cs="Consolas"/>
          <w:color w:val="DC143C"/>
          <w:shd w:val="clear" w:color="auto" w:fill="F1F1F1"/>
        </w:rPr>
        <w:t>border-color</w:t>
      </w:r>
      <w:r>
        <w:rPr>
          <w:rFonts w:ascii="Verdana" w:hAnsi="Verdana"/>
          <w:color w:val="000000"/>
          <w:sz w:val="20"/>
          <w:szCs w:val="20"/>
        </w:rPr>
        <w:t>.</w:t>
      </w:r>
    </w:p>
    <w:p w:rsidR="00E172B4" w:rsidRDefault="00D56B87" w:rsidP="00E172B4">
      <w:pPr>
        <w:spacing w:before="259" w:after="259"/>
        <w:rPr>
          <w:rFonts w:ascii="Times New Roman" w:hAnsi="Times New Roman"/>
          <w:sz w:val="24"/>
          <w:szCs w:val="24"/>
        </w:rPr>
      </w:pPr>
      <w:r>
        <w:pict>
          <v:rect id="_x0000_i1165" style="width:0;height:0" o:hralign="center" o:hrstd="t" o:hrnoshade="t" o:hr="t" fillcolor="black" stroked="f"/>
        </w:pict>
      </w:r>
    </w:p>
    <w:p w:rsidR="00E172B4" w:rsidRDefault="00E172B4" w:rsidP="00E172B4">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CSS Border - Shorthand Property</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As you can see from the examples above, there are many properties to consider when dealing with borders.</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To shorten the code, it is also possible to specify all the individual border properties in one property.</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border</w:t>
      </w:r>
      <w:r>
        <w:rPr>
          <w:rFonts w:ascii="Verdana" w:hAnsi="Verdana"/>
          <w:color w:val="000000"/>
          <w:sz w:val="20"/>
          <w:szCs w:val="20"/>
        </w:rPr>
        <w:t> property is a shorthand property for the following individual border properties:</w:t>
      </w:r>
    </w:p>
    <w:p w:rsidR="00E172B4" w:rsidRDefault="00E172B4" w:rsidP="00E172B4">
      <w:pPr>
        <w:numPr>
          <w:ilvl w:val="0"/>
          <w:numId w:val="58"/>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border-width</w:t>
      </w:r>
    </w:p>
    <w:p w:rsidR="00E172B4" w:rsidRDefault="00E172B4" w:rsidP="00E172B4">
      <w:pPr>
        <w:numPr>
          <w:ilvl w:val="0"/>
          <w:numId w:val="58"/>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border-style</w:t>
      </w:r>
      <w:r>
        <w:rPr>
          <w:rFonts w:ascii="Verdana" w:hAnsi="Verdana"/>
          <w:color w:val="000000"/>
          <w:sz w:val="20"/>
          <w:szCs w:val="20"/>
        </w:rPr>
        <w:t> (required)</w:t>
      </w:r>
    </w:p>
    <w:p w:rsidR="00E172B4" w:rsidRDefault="00E172B4" w:rsidP="00E172B4">
      <w:pPr>
        <w:numPr>
          <w:ilvl w:val="0"/>
          <w:numId w:val="58"/>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border-color</w:t>
      </w:r>
    </w:p>
    <w:p w:rsidR="00E172B4" w:rsidRDefault="00E172B4" w:rsidP="00E172B4">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lastRenderedPageBreak/>
        <w:t>Example</w:t>
      </w:r>
    </w:p>
    <w:p w:rsidR="00E172B4" w:rsidRDefault="00E172B4" w:rsidP="00E172B4">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5px solid red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E172B4" w:rsidRDefault="00E172B4" w:rsidP="00E172B4">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Result:</w:t>
      </w:r>
    </w:p>
    <w:p w:rsidR="00E172B4" w:rsidRDefault="00E172B4" w:rsidP="00E172B4">
      <w:pPr>
        <w:pStyle w:val="NormalWeb"/>
        <w:pBdr>
          <w:top w:val="single" w:sz="24" w:space="1" w:color="FF0000"/>
          <w:left w:val="single" w:sz="24" w:space="1" w:color="FF0000"/>
          <w:bottom w:val="single" w:sz="24" w:space="1" w:color="FF0000"/>
          <w:right w:val="single" w:sz="24" w:space="1" w:color="FF0000"/>
        </w:pBdr>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Some text</w:t>
      </w:r>
    </w:p>
    <w:p w:rsidR="00E172B4" w:rsidRDefault="00D56B87" w:rsidP="00E172B4">
      <w:pPr>
        <w:shd w:val="clear" w:color="auto" w:fill="F1F1F1"/>
        <w:rPr>
          <w:rFonts w:ascii="Verdana" w:hAnsi="Verdana"/>
          <w:color w:val="000000"/>
          <w:sz w:val="20"/>
          <w:szCs w:val="20"/>
        </w:rPr>
      </w:pPr>
      <w:hyperlink r:id="rId190" w:tgtFrame="_blank" w:history="1">
        <w:r w:rsidR="00E172B4">
          <w:rPr>
            <w:rStyle w:val="Hyperlink"/>
            <w:rFonts w:ascii="Verdana" w:hAnsi="Verdana"/>
            <w:color w:val="FFFFFF"/>
            <w:sz w:val="20"/>
            <w:szCs w:val="20"/>
            <w:bdr w:val="none" w:sz="0" w:space="0" w:color="auto" w:frame="1"/>
            <w:shd w:val="clear" w:color="auto" w:fill="4CAF50"/>
          </w:rPr>
          <w:t>Try it Yourself »</w:t>
        </w:r>
      </w:hyperlink>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You can also specify all the individual border properties for just one side:</w:t>
      </w:r>
    </w:p>
    <w:p w:rsidR="00E172B4" w:rsidRDefault="00E172B4" w:rsidP="00E172B4">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Left Border</w:t>
      </w:r>
    </w:p>
    <w:p w:rsidR="00E172B4" w:rsidRDefault="00E172B4" w:rsidP="00E172B4">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border-left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6px solid red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background-color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lightgrey</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E172B4" w:rsidRDefault="00E172B4" w:rsidP="00E172B4">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Result:</w:t>
      </w:r>
    </w:p>
    <w:p w:rsidR="00E172B4" w:rsidRDefault="00E172B4" w:rsidP="00E172B4">
      <w:pPr>
        <w:pStyle w:val="NormalWeb"/>
        <w:pBdr>
          <w:left w:val="single" w:sz="36" w:space="3" w:color="FF0000"/>
        </w:pBdr>
        <w:shd w:val="clear" w:color="auto" w:fill="D3D3D3"/>
        <w:spacing w:before="240" w:beforeAutospacing="0" w:after="240" w:afterAutospacing="0"/>
        <w:rPr>
          <w:rFonts w:ascii="Verdana" w:hAnsi="Verdana"/>
          <w:color w:val="000000"/>
          <w:sz w:val="20"/>
          <w:szCs w:val="20"/>
        </w:rPr>
      </w:pPr>
      <w:r>
        <w:rPr>
          <w:rFonts w:ascii="Verdana" w:hAnsi="Verdana"/>
          <w:color w:val="000000"/>
          <w:sz w:val="20"/>
          <w:szCs w:val="20"/>
        </w:rPr>
        <w:t>Some text</w:t>
      </w:r>
    </w:p>
    <w:p w:rsidR="00E172B4" w:rsidRDefault="00D56B87" w:rsidP="00E172B4">
      <w:pPr>
        <w:shd w:val="clear" w:color="auto" w:fill="F1F1F1"/>
        <w:rPr>
          <w:rFonts w:ascii="Verdana" w:hAnsi="Verdana"/>
          <w:color w:val="000000"/>
          <w:sz w:val="20"/>
          <w:szCs w:val="20"/>
        </w:rPr>
      </w:pPr>
      <w:hyperlink r:id="rId191" w:tgtFrame="_blank" w:history="1">
        <w:r w:rsidR="00E172B4">
          <w:rPr>
            <w:rStyle w:val="Hyperlink"/>
            <w:rFonts w:ascii="Verdana" w:hAnsi="Verdana"/>
            <w:color w:val="FFFFFF"/>
            <w:sz w:val="20"/>
            <w:szCs w:val="20"/>
            <w:bdr w:val="none" w:sz="0" w:space="0" w:color="auto" w:frame="1"/>
            <w:shd w:val="clear" w:color="auto" w:fill="4CAF50"/>
          </w:rPr>
          <w:t>Try it Yourself »</w:t>
        </w:r>
      </w:hyperlink>
    </w:p>
    <w:p w:rsidR="00E172B4" w:rsidRDefault="00E172B4" w:rsidP="00E172B4">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Bottom Border</w:t>
      </w:r>
    </w:p>
    <w:p w:rsidR="00E172B4" w:rsidRDefault="00E172B4" w:rsidP="00E172B4">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border-bottom</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6px solid red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background-color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lightgrey</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E172B4" w:rsidRDefault="00E172B4" w:rsidP="00E172B4">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Result:</w:t>
      </w:r>
    </w:p>
    <w:p w:rsidR="00E172B4" w:rsidRDefault="00E172B4" w:rsidP="00E172B4">
      <w:pPr>
        <w:pStyle w:val="NormalWeb"/>
        <w:pBdr>
          <w:bottom w:val="single" w:sz="36" w:space="3" w:color="FF0000"/>
        </w:pBdr>
        <w:shd w:val="clear" w:color="auto" w:fill="D3D3D3"/>
        <w:spacing w:before="240" w:beforeAutospacing="0" w:after="240" w:afterAutospacing="0"/>
        <w:rPr>
          <w:rFonts w:ascii="Verdana" w:hAnsi="Verdana"/>
          <w:color w:val="000000"/>
          <w:sz w:val="20"/>
          <w:szCs w:val="20"/>
        </w:rPr>
      </w:pPr>
      <w:r>
        <w:rPr>
          <w:rFonts w:ascii="Verdana" w:hAnsi="Verdana"/>
          <w:color w:val="000000"/>
          <w:sz w:val="20"/>
          <w:szCs w:val="20"/>
        </w:rPr>
        <w:t>Some text</w:t>
      </w:r>
    </w:p>
    <w:p w:rsidR="00E172B4" w:rsidRDefault="00D56B87" w:rsidP="00E172B4">
      <w:pPr>
        <w:shd w:val="clear" w:color="auto" w:fill="F1F1F1"/>
        <w:rPr>
          <w:rFonts w:ascii="Verdana" w:hAnsi="Verdana"/>
          <w:color w:val="000000"/>
          <w:sz w:val="20"/>
          <w:szCs w:val="20"/>
        </w:rPr>
      </w:pPr>
      <w:hyperlink r:id="rId192" w:tgtFrame="_blank" w:history="1">
        <w:r w:rsidR="00E172B4">
          <w:rPr>
            <w:rStyle w:val="Hyperlink"/>
            <w:rFonts w:ascii="Verdana" w:hAnsi="Verdana"/>
            <w:color w:val="FFFFFF"/>
            <w:sz w:val="20"/>
            <w:szCs w:val="20"/>
            <w:bdr w:val="none" w:sz="0" w:space="0" w:color="auto" w:frame="1"/>
            <w:shd w:val="clear" w:color="auto" w:fill="4CAF50"/>
          </w:rPr>
          <w:t>Try it Yourself »</w:t>
        </w:r>
      </w:hyperlink>
    </w:p>
    <w:p w:rsidR="00E172B4" w:rsidRDefault="00D56B87" w:rsidP="00E172B4">
      <w:pPr>
        <w:spacing w:before="259" w:after="259"/>
        <w:rPr>
          <w:rFonts w:ascii="Times New Roman" w:hAnsi="Times New Roman"/>
          <w:sz w:val="24"/>
          <w:szCs w:val="24"/>
        </w:rPr>
      </w:pPr>
      <w:r>
        <w:pict>
          <v:rect id="_x0000_i1166" style="width:0;height:0" o:hralign="center" o:hrstd="t" o:hrnoshade="t" o:hr="t" fillcolor="black" stroked="f"/>
        </w:pict>
      </w:r>
    </w:p>
    <w:p w:rsidR="00E172B4" w:rsidRDefault="00E172B4" w:rsidP="00E172B4">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CSS Rounded Borders</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border-radius</w:t>
      </w:r>
      <w:r>
        <w:rPr>
          <w:rFonts w:ascii="Verdana" w:hAnsi="Verdana"/>
          <w:color w:val="000000"/>
          <w:sz w:val="20"/>
          <w:szCs w:val="20"/>
        </w:rPr>
        <w:t> property is used to add rounded borders to an element:</w:t>
      </w:r>
    </w:p>
    <w:p w:rsidR="00E172B4" w:rsidRDefault="00E172B4" w:rsidP="00E172B4">
      <w:pPr>
        <w:pStyle w:val="NormalWeb"/>
        <w:pBdr>
          <w:top w:val="single" w:sz="12" w:space="1" w:color="FF0000"/>
          <w:left w:val="single" w:sz="12" w:space="1" w:color="FF0000"/>
          <w:bottom w:val="single" w:sz="12" w:space="1" w:color="FF0000"/>
          <w:right w:val="single" w:sz="12" w:space="1" w:color="FF0000"/>
        </w:pBdr>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Normal border</w:t>
      </w:r>
    </w:p>
    <w:p w:rsidR="00E172B4" w:rsidRDefault="00E172B4" w:rsidP="00E172B4">
      <w:pPr>
        <w:pStyle w:val="NormalWeb"/>
        <w:pBdr>
          <w:top w:val="single" w:sz="12" w:space="1" w:color="FF0000"/>
          <w:left w:val="single" w:sz="12" w:space="1" w:color="FF0000"/>
          <w:bottom w:val="single" w:sz="12" w:space="1" w:color="FF0000"/>
          <w:right w:val="single" w:sz="12" w:space="1" w:color="FF0000"/>
        </w:pBdr>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Round border</w:t>
      </w:r>
    </w:p>
    <w:p w:rsidR="00E172B4" w:rsidRDefault="00E172B4" w:rsidP="00E172B4">
      <w:pPr>
        <w:pStyle w:val="NormalWeb"/>
        <w:pBdr>
          <w:top w:val="single" w:sz="12" w:space="1" w:color="FF0000"/>
          <w:left w:val="single" w:sz="12" w:space="1" w:color="FF0000"/>
          <w:bottom w:val="single" w:sz="12" w:space="1" w:color="FF0000"/>
          <w:right w:val="single" w:sz="12" w:space="1" w:color="FF0000"/>
        </w:pBdr>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lastRenderedPageBreak/>
        <w:t>Rounder border</w:t>
      </w:r>
    </w:p>
    <w:p w:rsidR="00E172B4" w:rsidRDefault="00E172B4" w:rsidP="00E172B4">
      <w:pPr>
        <w:pStyle w:val="NormalWeb"/>
        <w:pBdr>
          <w:top w:val="single" w:sz="12" w:space="1" w:color="FF0000"/>
          <w:left w:val="single" w:sz="12" w:space="1" w:color="FF0000"/>
          <w:bottom w:val="single" w:sz="12" w:space="1" w:color="FF0000"/>
          <w:right w:val="single" w:sz="12" w:space="1" w:color="FF0000"/>
        </w:pBdr>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Roundest border</w:t>
      </w:r>
    </w:p>
    <w:p w:rsidR="00E172B4" w:rsidRDefault="00E172B4" w:rsidP="00E172B4">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E172B4" w:rsidRDefault="00E172B4" w:rsidP="00E172B4">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2px solid red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border-radius</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5px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912B82" w:rsidRDefault="00912B82" w:rsidP="00912B82">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CSS Margins</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CSS </w:t>
      </w:r>
      <w:r>
        <w:rPr>
          <w:rStyle w:val="HTMLCode"/>
          <w:rFonts w:ascii="Consolas" w:hAnsi="Consolas" w:cs="Consolas"/>
          <w:color w:val="DC143C"/>
          <w:shd w:val="clear" w:color="auto" w:fill="F1F1F1"/>
        </w:rPr>
        <w:t>margin</w:t>
      </w:r>
      <w:r>
        <w:rPr>
          <w:rFonts w:ascii="Verdana" w:hAnsi="Verdana"/>
          <w:color w:val="000000"/>
          <w:sz w:val="20"/>
          <w:szCs w:val="20"/>
        </w:rPr>
        <w:t> properties are used to create space around elements, outside of any defined borders.</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With CSS, you have full control over the margins. There are properties for setting the margin for each side of an element (top, right, bottom, and left).</w:t>
      </w:r>
    </w:p>
    <w:p w:rsidR="00912B82" w:rsidRDefault="00D56B87" w:rsidP="00912B82">
      <w:pPr>
        <w:spacing w:before="259" w:after="259"/>
        <w:rPr>
          <w:rFonts w:ascii="Times New Roman" w:hAnsi="Times New Roman"/>
          <w:sz w:val="24"/>
          <w:szCs w:val="24"/>
        </w:rPr>
      </w:pPr>
      <w:r>
        <w:pict>
          <v:rect id="_x0000_i1167" style="width:0;height:0" o:hralign="center" o:hrstd="t" o:hrnoshade="t" o:hr="t" fillcolor="black" stroked="f"/>
        </w:pict>
      </w:r>
    </w:p>
    <w:p w:rsidR="00912B82" w:rsidRDefault="00912B82" w:rsidP="00912B82">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Margin - Individual Sides</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CSS has properties for specifying the margin for each side of an element:</w:t>
      </w:r>
    </w:p>
    <w:p w:rsidR="00912B82" w:rsidRDefault="00912B82" w:rsidP="00912B82">
      <w:pPr>
        <w:numPr>
          <w:ilvl w:val="0"/>
          <w:numId w:val="59"/>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margin-top</w:t>
      </w:r>
    </w:p>
    <w:p w:rsidR="00912B82" w:rsidRDefault="00912B82" w:rsidP="00912B82">
      <w:pPr>
        <w:numPr>
          <w:ilvl w:val="0"/>
          <w:numId w:val="59"/>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margin-right</w:t>
      </w:r>
    </w:p>
    <w:p w:rsidR="00912B82" w:rsidRDefault="00912B82" w:rsidP="00912B82">
      <w:pPr>
        <w:numPr>
          <w:ilvl w:val="0"/>
          <w:numId w:val="59"/>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margin-bottom</w:t>
      </w:r>
    </w:p>
    <w:p w:rsidR="00912B82" w:rsidRDefault="00912B82" w:rsidP="00912B82">
      <w:pPr>
        <w:numPr>
          <w:ilvl w:val="0"/>
          <w:numId w:val="59"/>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margin-left</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All the margin properties can have the following values:</w:t>
      </w:r>
    </w:p>
    <w:p w:rsidR="00912B82" w:rsidRDefault="00912B82" w:rsidP="00912B82">
      <w:pPr>
        <w:numPr>
          <w:ilvl w:val="0"/>
          <w:numId w:val="60"/>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auto - the browser calculates the margin</w:t>
      </w:r>
    </w:p>
    <w:p w:rsidR="00912B82" w:rsidRDefault="00912B82" w:rsidP="00912B82">
      <w:pPr>
        <w:numPr>
          <w:ilvl w:val="0"/>
          <w:numId w:val="60"/>
        </w:numPr>
        <w:shd w:val="clear" w:color="auto" w:fill="FFFFFF"/>
        <w:spacing w:before="100" w:beforeAutospacing="1" w:after="100" w:afterAutospacing="1" w:line="240" w:lineRule="auto"/>
        <w:rPr>
          <w:rFonts w:ascii="Verdana" w:hAnsi="Verdana"/>
          <w:color w:val="000000"/>
          <w:sz w:val="20"/>
          <w:szCs w:val="20"/>
        </w:rPr>
      </w:pPr>
      <w:r>
        <w:rPr>
          <w:rStyle w:val="Emphasis"/>
          <w:rFonts w:ascii="Verdana" w:hAnsi="Verdana"/>
          <w:color w:val="000000"/>
          <w:sz w:val="20"/>
          <w:szCs w:val="20"/>
        </w:rPr>
        <w:t>length</w:t>
      </w:r>
      <w:r>
        <w:rPr>
          <w:rFonts w:ascii="Verdana" w:hAnsi="Verdana"/>
          <w:color w:val="000000"/>
          <w:sz w:val="20"/>
          <w:szCs w:val="20"/>
        </w:rPr>
        <w:t> - specifies a margin in px, pt, cm, etc.</w:t>
      </w:r>
    </w:p>
    <w:p w:rsidR="00912B82" w:rsidRDefault="00912B82" w:rsidP="00912B82">
      <w:pPr>
        <w:numPr>
          <w:ilvl w:val="0"/>
          <w:numId w:val="60"/>
        </w:numPr>
        <w:shd w:val="clear" w:color="auto" w:fill="FFFFFF"/>
        <w:spacing w:before="100" w:beforeAutospacing="1" w:after="100" w:afterAutospacing="1" w:line="240" w:lineRule="auto"/>
        <w:rPr>
          <w:rFonts w:ascii="Verdana" w:hAnsi="Verdana"/>
          <w:color w:val="000000"/>
          <w:sz w:val="20"/>
          <w:szCs w:val="20"/>
        </w:rPr>
      </w:pPr>
      <w:r>
        <w:rPr>
          <w:rStyle w:val="Emphasis"/>
          <w:rFonts w:ascii="Verdana" w:hAnsi="Verdana"/>
          <w:color w:val="000000"/>
          <w:sz w:val="20"/>
          <w:szCs w:val="20"/>
        </w:rPr>
        <w:t>%</w:t>
      </w:r>
      <w:r>
        <w:rPr>
          <w:rFonts w:ascii="Verdana" w:hAnsi="Verdana"/>
          <w:color w:val="000000"/>
          <w:sz w:val="20"/>
          <w:szCs w:val="20"/>
        </w:rPr>
        <w:t> - specifies a margin in % of the width of the containing element</w:t>
      </w:r>
    </w:p>
    <w:p w:rsidR="00912B82" w:rsidRDefault="00912B82" w:rsidP="00912B82">
      <w:pPr>
        <w:numPr>
          <w:ilvl w:val="0"/>
          <w:numId w:val="60"/>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inherit - specifies that the margin should be inherited from the parent element</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b/>
          <w:bCs/>
          <w:color w:val="000000"/>
          <w:sz w:val="20"/>
          <w:szCs w:val="20"/>
        </w:rPr>
        <w:t>Tip:</w:t>
      </w:r>
      <w:r>
        <w:rPr>
          <w:rFonts w:ascii="Verdana" w:hAnsi="Verdana"/>
          <w:color w:val="000000"/>
          <w:sz w:val="20"/>
          <w:szCs w:val="20"/>
        </w:rPr>
        <w:t> Negative values are allowed.</w:t>
      </w:r>
    </w:p>
    <w:p w:rsidR="00912B82" w:rsidRDefault="00912B82" w:rsidP="00912B82">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912B82" w:rsidRDefault="00912B82" w:rsidP="00912B82">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Set different margins for all four sides of a &lt;p&gt; element:</w:t>
      </w:r>
    </w:p>
    <w:p w:rsidR="00912B82" w:rsidRDefault="00912B82" w:rsidP="00912B82">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margin-top</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100px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margin-bottom</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100px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margin-right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150px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margin-left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80px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912B82" w:rsidRDefault="00D56B87" w:rsidP="00912B82">
      <w:pPr>
        <w:shd w:val="clear" w:color="auto" w:fill="F1F1F1"/>
        <w:rPr>
          <w:rFonts w:ascii="Verdana" w:hAnsi="Verdana" w:cs="Times New Roman"/>
          <w:color w:val="000000"/>
          <w:sz w:val="20"/>
          <w:szCs w:val="20"/>
        </w:rPr>
      </w:pPr>
      <w:hyperlink r:id="rId193" w:tgtFrame="_blank" w:history="1">
        <w:r w:rsidR="00912B82">
          <w:rPr>
            <w:rStyle w:val="Hyperlink"/>
            <w:rFonts w:ascii="Verdana" w:hAnsi="Verdana"/>
            <w:color w:val="FFFFFF"/>
            <w:bdr w:val="none" w:sz="0" w:space="0" w:color="auto" w:frame="1"/>
            <w:shd w:val="clear" w:color="auto" w:fill="4CAF50"/>
          </w:rPr>
          <w:t>Try it Yourself »</w:t>
        </w:r>
      </w:hyperlink>
    </w:p>
    <w:p w:rsidR="00912B82" w:rsidRDefault="00D56B87" w:rsidP="00912B82">
      <w:pPr>
        <w:spacing w:before="259" w:after="259"/>
        <w:rPr>
          <w:rFonts w:ascii="Times New Roman" w:hAnsi="Times New Roman"/>
          <w:sz w:val="24"/>
          <w:szCs w:val="24"/>
        </w:rPr>
      </w:pPr>
      <w:r>
        <w:pict>
          <v:rect id="_x0000_i1168" style="width:0;height:0" o:hralign="center" o:hrstd="t" o:hrnoshade="t" o:hr="t" fillcolor="black" stroked="f"/>
        </w:pict>
      </w:r>
    </w:p>
    <w:p w:rsidR="00912B82" w:rsidRDefault="00D56B87" w:rsidP="00912B82">
      <w:pPr>
        <w:spacing w:before="259" w:after="259"/>
      </w:pPr>
      <w:r>
        <w:pict>
          <v:rect id="_x0000_i1169" style="width:0;height:0" o:hralign="center" o:hrstd="t" o:hrnoshade="t" o:hr="t" fillcolor="black" stroked="f"/>
        </w:pict>
      </w:r>
    </w:p>
    <w:p w:rsidR="00912B82" w:rsidRDefault="00912B82" w:rsidP="00912B82">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Margin - Shorthand Property</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To shorten the code, it is possible to specify all the margin properties in one property.</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margin</w:t>
      </w:r>
      <w:r>
        <w:rPr>
          <w:rFonts w:ascii="Verdana" w:hAnsi="Verdana"/>
          <w:color w:val="000000"/>
          <w:sz w:val="20"/>
          <w:szCs w:val="20"/>
        </w:rPr>
        <w:t> property is a shorthand property for the following individual margin properties:</w:t>
      </w:r>
    </w:p>
    <w:p w:rsidR="00912B82" w:rsidRDefault="00912B82" w:rsidP="00912B82">
      <w:pPr>
        <w:numPr>
          <w:ilvl w:val="0"/>
          <w:numId w:val="61"/>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margin-top</w:t>
      </w:r>
    </w:p>
    <w:p w:rsidR="00912B82" w:rsidRDefault="00912B82" w:rsidP="00912B82">
      <w:pPr>
        <w:numPr>
          <w:ilvl w:val="0"/>
          <w:numId w:val="61"/>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margin-right</w:t>
      </w:r>
    </w:p>
    <w:p w:rsidR="00912B82" w:rsidRDefault="00912B82" w:rsidP="00912B82">
      <w:pPr>
        <w:numPr>
          <w:ilvl w:val="0"/>
          <w:numId w:val="61"/>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margin-bottom</w:t>
      </w:r>
    </w:p>
    <w:p w:rsidR="00912B82" w:rsidRDefault="00912B82" w:rsidP="00912B82">
      <w:pPr>
        <w:numPr>
          <w:ilvl w:val="0"/>
          <w:numId w:val="61"/>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margin-left</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So, here is how it works:</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the </w:t>
      </w:r>
      <w:r>
        <w:rPr>
          <w:rStyle w:val="HTMLCode"/>
          <w:rFonts w:ascii="Consolas" w:hAnsi="Consolas" w:cs="Consolas"/>
          <w:color w:val="DC143C"/>
          <w:shd w:val="clear" w:color="auto" w:fill="F1F1F1"/>
        </w:rPr>
        <w:t>margin</w:t>
      </w:r>
      <w:r>
        <w:rPr>
          <w:rFonts w:ascii="Verdana" w:hAnsi="Verdana"/>
          <w:color w:val="000000"/>
          <w:sz w:val="20"/>
          <w:szCs w:val="20"/>
        </w:rPr>
        <w:t> property has four values:</w:t>
      </w:r>
    </w:p>
    <w:p w:rsidR="00912B82" w:rsidRDefault="00912B82" w:rsidP="00912B82">
      <w:pPr>
        <w:numPr>
          <w:ilvl w:val="0"/>
          <w:numId w:val="62"/>
        </w:numPr>
        <w:shd w:val="clear" w:color="auto" w:fill="FFFFFF"/>
        <w:spacing w:before="100" w:beforeAutospacing="1" w:after="100" w:afterAutospacing="1" w:line="240" w:lineRule="auto"/>
        <w:rPr>
          <w:rFonts w:ascii="Verdana" w:hAnsi="Verdana"/>
          <w:color w:val="000000"/>
          <w:sz w:val="20"/>
          <w:szCs w:val="20"/>
        </w:rPr>
      </w:pPr>
      <w:r>
        <w:rPr>
          <w:rFonts w:ascii="Verdana" w:hAnsi="Verdana"/>
          <w:b/>
          <w:bCs/>
          <w:color w:val="000000"/>
          <w:sz w:val="20"/>
          <w:szCs w:val="20"/>
        </w:rPr>
        <w:t>margin: 25px 50px 75px 100px;</w:t>
      </w:r>
    </w:p>
    <w:p w:rsidR="00912B82" w:rsidRDefault="00912B82" w:rsidP="00912B82">
      <w:pPr>
        <w:numPr>
          <w:ilvl w:val="1"/>
          <w:numId w:val="62"/>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top margin is 25px</w:t>
      </w:r>
    </w:p>
    <w:p w:rsidR="00912B82" w:rsidRDefault="00912B82" w:rsidP="00912B82">
      <w:pPr>
        <w:numPr>
          <w:ilvl w:val="1"/>
          <w:numId w:val="62"/>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right margin is 50px</w:t>
      </w:r>
    </w:p>
    <w:p w:rsidR="00912B82" w:rsidRDefault="00912B82" w:rsidP="00912B82">
      <w:pPr>
        <w:numPr>
          <w:ilvl w:val="1"/>
          <w:numId w:val="62"/>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bottom margin is 75px</w:t>
      </w:r>
    </w:p>
    <w:p w:rsidR="00912B82" w:rsidRDefault="00912B82" w:rsidP="00912B82">
      <w:pPr>
        <w:numPr>
          <w:ilvl w:val="1"/>
          <w:numId w:val="62"/>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left margin is 100px</w:t>
      </w:r>
    </w:p>
    <w:p w:rsidR="00912B82" w:rsidRDefault="00912B82" w:rsidP="00912B82">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912B82" w:rsidRDefault="00912B82" w:rsidP="00912B82">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Use the margin shorthand property with four values:</w:t>
      </w:r>
    </w:p>
    <w:p w:rsidR="00912B82" w:rsidRDefault="00912B82" w:rsidP="00912B82">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margin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25px 50px 75px 100px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912B82" w:rsidRDefault="00D56B87" w:rsidP="00912B82">
      <w:pPr>
        <w:shd w:val="clear" w:color="auto" w:fill="F1F1F1"/>
        <w:rPr>
          <w:rFonts w:ascii="Verdana" w:hAnsi="Verdana" w:cs="Times New Roman"/>
          <w:color w:val="000000"/>
          <w:sz w:val="20"/>
          <w:szCs w:val="20"/>
        </w:rPr>
      </w:pPr>
      <w:hyperlink r:id="rId194" w:tgtFrame="_blank" w:history="1">
        <w:r w:rsidR="00912B82">
          <w:rPr>
            <w:rStyle w:val="Hyperlink"/>
            <w:rFonts w:ascii="Verdana" w:hAnsi="Verdana"/>
            <w:color w:val="FFFFFF"/>
            <w:bdr w:val="none" w:sz="0" w:space="0" w:color="auto" w:frame="1"/>
            <w:shd w:val="clear" w:color="auto" w:fill="4CAF50"/>
          </w:rPr>
          <w:t>Try it Yourself »</w:t>
        </w:r>
      </w:hyperlink>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the </w:t>
      </w:r>
      <w:r>
        <w:rPr>
          <w:rStyle w:val="HTMLCode"/>
          <w:rFonts w:ascii="Consolas" w:hAnsi="Consolas" w:cs="Consolas"/>
          <w:color w:val="DC143C"/>
          <w:shd w:val="clear" w:color="auto" w:fill="F1F1F1"/>
        </w:rPr>
        <w:t>margin</w:t>
      </w:r>
      <w:r>
        <w:rPr>
          <w:rFonts w:ascii="Verdana" w:hAnsi="Verdana"/>
          <w:color w:val="000000"/>
          <w:sz w:val="20"/>
          <w:szCs w:val="20"/>
        </w:rPr>
        <w:t> property has three values:</w:t>
      </w:r>
    </w:p>
    <w:p w:rsidR="00912B82" w:rsidRDefault="00912B82" w:rsidP="00912B82">
      <w:pPr>
        <w:numPr>
          <w:ilvl w:val="0"/>
          <w:numId w:val="63"/>
        </w:numPr>
        <w:shd w:val="clear" w:color="auto" w:fill="FFFFFF"/>
        <w:spacing w:before="100" w:beforeAutospacing="1" w:after="100" w:afterAutospacing="1" w:line="240" w:lineRule="auto"/>
        <w:rPr>
          <w:rFonts w:ascii="Verdana" w:hAnsi="Verdana"/>
          <w:color w:val="000000"/>
          <w:sz w:val="20"/>
          <w:szCs w:val="20"/>
        </w:rPr>
      </w:pPr>
      <w:r>
        <w:rPr>
          <w:rFonts w:ascii="Verdana" w:hAnsi="Verdana"/>
          <w:b/>
          <w:bCs/>
          <w:color w:val="000000"/>
          <w:sz w:val="20"/>
          <w:szCs w:val="20"/>
        </w:rPr>
        <w:t>margin: 25px 50px 75px;</w:t>
      </w:r>
    </w:p>
    <w:p w:rsidR="00912B82" w:rsidRDefault="00912B82" w:rsidP="00912B82">
      <w:pPr>
        <w:numPr>
          <w:ilvl w:val="1"/>
          <w:numId w:val="63"/>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top margin is 25px</w:t>
      </w:r>
    </w:p>
    <w:p w:rsidR="00912B82" w:rsidRDefault="00912B82" w:rsidP="00912B82">
      <w:pPr>
        <w:numPr>
          <w:ilvl w:val="1"/>
          <w:numId w:val="63"/>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right and left margins are 50px</w:t>
      </w:r>
    </w:p>
    <w:p w:rsidR="00912B82" w:rsidRDefault="00912B82" w:rsidP="00912B82">
      <w:pPr>
        <w:numPr>
          <w:ilvl w:val="1"/>
          <w:numId w:val="63"/>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bottom margin is 75px</w:t>
      </w:r>
    </w:p>
    <w:p w:rsidR="00912B82" w:rsidRDefault="00912B82" w:rsidP="00912B82">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912B82" w:rsidRDefault="00912B82" w:rsidP="00912B82">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Use the margin shorthand property with three values: </w:t>
      </w:r>
    </w:p>
    <w:p w:rsidR="00912B82" w:rsidRDefault="00912B82" w:rsidP="00912B82">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lastRenderedPageBreak/>
        <w:t>p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margin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25px 50px 75px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912B82" w:rsidRDefault="00D56B87" w:rsidP="00912B82">
      <w:pPr>
        <w:shd w:val="clear" w:color="auto" w:fill="F1F1F1"/>
        <w:rPr>
          <w:rFonts w:ascii="Verdana" w:hAnsi="Verdana" w:cs="Times New Roman"/>
          <w:color w:val="000000"/>
          <w:sz w:val="20"/>
          <w:szCs w:val="20"/>
        </w:rPr>
      </w:pPr>
      <w:hyperlink r:id="rId195" w:tgtFrame="_blank" w:history="1">
        <w:r w:rsidR="00912B82">
          <w:rPr>
            <w:rStyle w:val="Hyperlink"/>
            <w:rFonts w:ascii="Verdana" w:hAnsi="Verdana"/>
            <w:color w:val="FFFFFF"/>
            <w:bdr w:val="none" w:sz="0" w:space="0" w:color="auto" w:frame="1"/>
            <w:shd w:val="clear" w:color="auto" w:fill="4CAF50"/>
          </w:rPr>
          <w:t>Try it Yourself »</w:t>
        </w:r>
      </w:hyperlink>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the </w:t>
      </w:r>
      <w:r>
        <w:rPr>
          <w:rStyle w:val="HTMLCode"/>
          <w:rFonts w:ascii="Consolas" w:hAnsi="Consolas" w:cs="Consolas"/>
          <w:color w:val="DC143C"/>
          <w:shd w:val="clear" w:color="auto" w:fill="F1F1F1"/>
        </w:rPr>
        <w:t>margin</w:t>
      </w:r>
      <w:r>
        <w:rPr>
          <w:rFonts w:ascii="Verdana" w:hAnsi="Verdana"/>
          <w:color w:val="000000"/>
          <w:sz w:val="20"/>
          <w:szCs w:val="20"/>
        </w:rPr>
        <w:t> property has two values:</w:t>
      </w:r>
    </w:p>
    <w:p w:rsidR="00912B82" w:rsidRDefault="00912B82" w:rsidP="00912B82">
      <w:pPr>
        <w:numPr>
          <w:ilvl w:val="0"/>
          <w:numId w:val="64"/>
        </w:numPr>
        <w:shd w:val="clear" w:color="auto" w:fill="FFFFFF"/>
        <w:spacing w:before="100" w:beforeAutospacing="1" w:after="100" w:afterAutospacing="1" w:line="240" w:lineRule="auto"/>
        <w:rPr>
          <w:rFonts w:ascii="Verdana" w:hAnsi="Verdana"/>
          <w:color w:val="000000"/>
          <w:sz w:val="20"/>
          <w:szCs w:val="20"/>
        </w:rPr>
      </w:pPr>
      <w:r>
        <w:rPr>
          <w:rFonts w:ascii="Verdana" w:hAnsi="Verdana"/>
          <w:b/>
          <w:bCs/>
          <w:color w:val="000000"/>
          <w:sz w:val="20"/>
          <w:szCs w:val="20"/>
        </w:rPr>
        <w:t>margin: 25px 50px;</w:t>
      </w:r>
    </w:p>
    <w:p w:rsidR="00912B82" w:rsidRDefault="00912B82" w:rsidP="00912B82">
      <w:pPr>
        <w:numPr>
          <w:ilvl w:val="1"/>
          <w:numId w:val="64"/>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top and bottom margins are 25px</w:t>
      </w:r>
    </w:p>
    <w:p w:rsidR="00912B82" w:rsidRDefault="00912B82" w:rsidP="00912B82">
      <w:pPr>
        <w:numPr>
          <w:ilvl w:val="1"/>
          <w:numId w:val="64"/>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right and left margins are 50px</w:t>
      </w:r>
    </w:p>
    <w:p w:rsidR="00912B82" w:rsidRDefault="00912B82" w:rsidP="00912B82">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912B82" w:rsidRDefault="00912B82" w:rsidP="00912B82">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Use the margin shorthand property with two values: </w:t>
      </w:r>
    </w:p>
    <w:p w:rsidR="00912B82" w:rsidRDefault="00912B82" w:rsidP="00912B82">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margin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25px 50px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912B82" w:rsidRDefault="00D56B87" w:rsidP="00912B82">
      <w:pPr>
        <w:shd w:val="clear" w:color="auto" w:fill="F1F1F1"/>
        <w:rPr>
          <w:rFonts w:ascii="Verdana" w:hAnsi="Verdana" w:cs="Times New Roman"/>
          <w:color w:val="000000"/>
          <w:sz w:val="20"/>
          <w:szCs w:val="20"/>
        </w:rPr>
      </w:pPr>
      <w:hyperlink r:id="rId196" w:tgtFrame="_blank" w:history="1">
        <w:r w:rsidR="00912B82">
          <w:rPr>
            <w:rStyle w:val="Hyperlink"/>
            <w:rFonts w:ascii="Verdana" w:hAnsi="Verdana"/>
            <w:color w:val="FFFFFF"/>
            <w:bdr w:val="none" w:sz="0" w:space="0" w:color="auto" w:frame="1"/>
            <w:shd w:val="clear" w:color="auto" w:fill="4CAF50"/>
          </w:rPr>
          <w:t>Try it Yourself »</w:t>
        </w:r>
      </w:hyperlink>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the </w:t>
      </w:r>
      <w:r>
        <w:rPr>
          <w:rStyle w:val="HTMLCode"/>
          <w:rFonts w:ascii="Consolas" w:hAnsi="Consolas" w:cs="Consolas"/>
          <w:color w:val="DC143C"/>
          <w:shd w:val="clear" w:color="auto" w:fill="F1F1F1"/>
        </w:rPr>
        <w:t>margin</w:t>
      </w:r>
      <w:r>
        <w:rPr>
          <w:rFonts w:ascii="Verdana" w:hAnsi="Verdana"/>
          <w:color w:val="000000"/>
          <w:sz w:val="20"/>
          <w:szCs w:val="20"/>
        </w:rPr>
        <w:t> property has one value:</w:t>
      </w:r>
    </w:p>
    <w:p w:rsidR="00912B82" w:rsidRDefault="00912B82" w:rsidP="00912B82">
      <w:pPr>
        <w:numPr>
          <w:ilvl w:val="0"/>
          <w:numId w:val="65"/>
        </w:numPr>
        <w:shd w:val="clear" w:color="auto" w:fill="FFFFFF"/>
        <w:spacing w:before="100" w:beforeAutospacing="1" w:after="100" w:afterAutospacing="1" w:line="240" w:lineRule="auto"/>
        <w:rPr>
          <w:rFonts w:ascii="Verdana" w:hAnsi="Verdana"/>
          <w:color w:val="000000"/>
          <w:sz w:val="20"/>
          <w:szCs w:val="20"/>
        </w:rPr>
      </w:pPr>
      <w:r>
        <w:rPr>
          <w:rFonts w:ascii="Verdana" w:hAnsi="Verdana"/>
          <w:b/>
          <w:bCs/>
          <w:color w:val="000000"/>
          <w:sz w:val="20"/>
          <w:szCs w:val="20"/>
        </w:rPr>
        <w:t>margin: 25px;</w:t>
      </w:r>
    </w:p>
    <w:p w:rsidR="00912B82" w:rsidRDefault="00912B82" w:rsidP="00912B82">
      <w:pPr>
        <w:numPr>
          <w:ilvl w:val="1"/>
          <w:numId w:val="65"/>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all four margins are 25px</w:t>
      </w:r>
    </w:p>
    <w:p w:rsidR="00912B82" w:rsidRDefault="00912B82" w:rsidP="00912B82">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912B82" w:rsidRDefault="00912B82" w:rsidP="00912B82">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Use the margin shorthand property with one value: </w:t>
      </w:r>
    </w:p>
    <w:p w:rsidR="00912B82" w:rsidRDefault="00912B82" w:rsidP="00912B82">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margin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25px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912B82" w:rsidRDefault="00D56B87" w:rsidP="00912B82">
      <w:pPr>
        <w:shd w:val="clear" w:color="auto" w:fill="F1F1F1"/>
        <w:rPr>
          <w:rFonts w:ascii="Verdana" w:hAnsi="Verdana" w:cs="Times New Roman"/>
          <w:color w:val="000000"/>
          <w:sz w:val="20"/>
          <w:szCs w:val="20"/>
        </w:rPr>
      </w:pPr>
      <w:hyperlink r:id="rId197" w:tgtFrame="_blank" w:history="1">
        <w:r w:rsidR="00912B82">
          <w:rPr>
            <w:rStyle w:val="Hyperlink"/>
            <w:rFonts w:ascii="Verdana" w:hAnsi="Verdana"/>
            <w:color w:val="FFFFFF"/>
            <w:bdr w:val="none" w:sz="0" w:space="0" w:color="auto" w:frame="1"/>
            <w:shd w:val="clear" w:color="auto" w:fill="4CAF50"/>
          </w:rPr>
          <w:t>Try it Yourself »</w:t>
        </w:r>
      </w:hyperlink>
    </w:p>
    <w:p w:rsidR="00912B82" w:rsidRDefault="00D56B87" w:rsidP="00912B82">
      <w:pPr>
        <w:spacing w:before="259" w:after="259"/>
        <w:rPr>
          <w:rFonts w:ascii="Times New Roman" w:hAnsi="Times New Roman"/>
          <w:sz w:val="24"/>
          <w:szCs w:val="24"/>
        </w:rPr>
      </w:pPr>
      <w:r>
        <w:pict>
          <v:rect id="_x0000_i1170" style="width:0;height:0" o:hralign="center" o:hrstd="t" o:hrnoshade="t" o:hr="t" fillcolor="black" stroked="f"/>
        </w:pict>
      </w:r>
    </w:p>
    <w:p w:rsidR="00912B82" w:rsidRDefault="00912B82" w:rsidP="00912B82">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The auto Value</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You can set the margin property to </w:t>
      </w:r>
      <w:r>
        <w:rPr>
          <w:rStyle w:val="HTMLCode"/>
          <w:rFonts w:ascii="Consolas" w:hAnsi="Consolas" w:cs="Consolas"/>
          <w:color w:val="DC143C"/>
          <w:shd w:val="clear" w:color="auto" w:fill="F1F1F1"/>
        </w:rPr>
        <w:t>auto</w:t>
      </w:r>
      <w:r>
        <w:rPr>
          <w:rFonts w:ascii="Verdana" w:hAnsi="Verdana"/>
          <w:color w:val="000000"/>
          <w:sz w:val="20"/>
          <w:szCs w:val="20"/>
        </w:rPr>
        <w:t> to horizontally center the element within its container.</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element will then take up the specified width, and the remaining space will be split equally between the left and right margins.</w:t>
      </w:r>
    </w:p>
    <w:p w:rsidR="00912B82" w:rsidRDefault="00912B82" w:rsidP="00912B82">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lastRenderedPageBreak/>
        <w:t>Example</w:t>
      </w:r>
    </w:p>
    <w:p w:rsidR="00912B82" w:rsidRDefault="00912B82" w:rsidP="00912B82">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Use margin: auto:</w:t>
      </w:r>
    </w:p>
    <w:p w:rsidR="00912B82" w:rsidRDefault="00912B82" w:rsidP="00912B82">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300px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margin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auto</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1px solid red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912B82" w:rsidRDefault="00D56B87" w:rsidP="00912B82">
      <w:pPr>
        <w:shd w:val="clear" w:color="auto" w:fill="F1F1F1"/>
        <w:rPr>
          <w:rFonts w:ascii="Verdana" w:hAnsi="Verdana" w:cs="Times New Roman"/>
          <w:color w:val="000000"/>
          <w:sz w:val="20"/>
          <w:szCs w:val="20"/>
        </w:rPr>
      </w:pPr>
      <w:hyperlink r:id="rId198" w:tgtFrame="_blank" w:history="1">
        <w:r w:rsidR="00912B82">
          <w:rPr>
            <w:rStyle w:val="Hyperlink"/>
            <w:rFonts w:ascii="Verdana" w:hAnsi="Verdana"/>
            <w:color w:val="FFFFFF"/>
            <w:bdr w:val="none" w:sz="0" w:space="0" w:color="auto" w:frame="1"/>
            <w:shd w:val="clear" w:color="auto" w:fill="4CAF50"/>
          </w:rPr>
          <w:t>Try it Yourself »</w:t>
        </w:r>
      </w:hyperlink>
    </w:p>
    <w:p w:rsidR="00912B82" w:rsidRDefault="00D56B87" w:rsidP="00912B82">
      <w:pPr>
        <w:spacing w:before="259" w:after="259"/>
        <w:rPr>
          <w:rFonts w:ascii="Times New Roman" w:hAnsi="Times New Roman"/>
          <w:sz w:val="24"/>
          <w:szCs w:val="24"/>
        </w:rPr>
      </w:pPr>
      <w:r>
        <w:pict>
          <v:rect id="_x0000_i1171" style="width:0;height:0" o:hralign="center" o:hrstd="t" o:hrnoshade="t" o:hr="t" fillcolor="black" stroked="f"/>
        </w:pict>
      </w:r>
    </w:p>
    <w:p w:rsidR="00912B82" w:rsidRDefault="00912B82" w:rsidP="00912B82">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The inherit Value</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This example lets the left margin of the &lt;p class="ex1"&gt; element be inherited from the parent element (&lt;div&gt;):</w:t>
      </w:r>
    </w:p>
    <w:p w:rsidR="00912B82" w:rsidRDefault="00912B82" w:rsidP="00912B82">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912B82" w:rsidRDefault="00912B82" w:rsidP="00912B82">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Use of the inherit value:</w:t>
      </w:r>
    </w:p>
    <w:p w:rsidR="00912B82" w:rsidRDefault="00912B82" w:rsidP="00912B82">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1px solid red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margin-left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100px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p.ex1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margin-left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inherit</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912B82" w:rsidRDefault="00D56B87" w:rsidP="00912B82">
      <w:pPr>
        <w:shd w:val="clear" w:color="auto" w:fill="F1F1F1"/>
        <w:rPr>
          <w:rFonts w:ascii="Verdana" w:hAnsi="Verdana" w:cs="Times New Roman"/>
          <w:color w:val="000000"/>
          <w:sz w:val="20"/>
          <w:szCs w:val="20"/>
        </w:rPr>
      </w:pPr>
      <w:hyperlink r:id="rId199" w:tgtFrame="_blank" w:history="1">
        <w:r w:rsidR="00912B82">
          <w:rPr>
            <w:rStyle w:val="Hyperlink"/>
            <w:rFonts w:ascii="Verdana" w:hAnsi="Verdana"/>
            <w:color w:val="FFFFFF"/>
            <w:bdr w:val="none" w:sz="0" w:space="0" w:color="auto" w:frame="1"/>
            <w:shd w:val="clear" w:color="auto" w:fill="4CAF50"/>
          </w:rPr>
          <w:t>Try it Yourself »</w:t>
        </w:r>
      </w:hyperlink>
    </w:p>
    <w:p w:rsidR="00912B82" w:rsidRDefault="00D56B87" w:rsidP="00912B82">
      <w:pPr>
        <w:spacing w:before="259" w:after="259"/>
        <w:rPr>
          <w:rFonts w:ascii="Times New Roman" w:hAnsi="Times New Roman"/>
          <w:sz w:val="24"/>
          <w:szCs w:val="24"/>
        </w:rPr>
      </w:pPr>
      <w:r>
        <w:pict>
          <v:rect id="_x0000_i1172" style="width:0;height:0" o:hralign="center" o:hrstd="t" o:hrnoshade="t" o:hr="t" fillcolor="black" stroked="f"/>
        </w:pict>
      </w:r>
    </w:p>
    <w:p w:rsidR="00912B82" w:rsidRDefault="00912B82" w:rsidP="00912B82">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Margin Collapse</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Top and bottom margins of elements are sometimes collapsed into a single margin that is equal to the largest of the two margins.</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This does not happen on left and right margins! Only top and bottom margins!</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Look at the following example:</w:t>
      </w:r>
    </w:p>
    <w:p w:rsidR="00912B82" w:rsidRDefault="00912B82" w:rsidP="00912B82">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912B82" w:rsidRDefault="00912B82" w:rsidP="00912B82">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Demonstration of margin collapse:</w:t>
      </w:r>
    </w:p>
    <w:p w:rsidR="00912B82" w:rsidRDefault="00912B82" w:rsidP="00912B82">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lastRenderedPageBreak/>
        <w:t>h1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margin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0 0 50px 0</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h2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margin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20px 0 0 0</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E172B4" w:rsidRDefault="00E172B4"/>
    <w:p w:rsidR="0075602C" w:rsidRDefault="0075602C" w:rsidP="0075602C">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CSS Padding</w:t>
      </w:r>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CSS </w:t>
      </w:r>
      <w:r>
        <w:rPr>
          <w:rStyle w:val="HTMLCode"/>
          <w:rFonts w:ascii="Consolas" w:hAnsi="Consolas" w:cs="Consolas"/>
          <w:color w:val="DC143C"/>
          <w:shd w:val="clear" w:color="auto" w:fill="F1F1F1"/>
        </w:rPr>
        <w:t>padding</w:t>
      </w:r>
      <w:r>
        <w:rPr>
          <w:rFonts w:ascii="Verdana" w:hAnsi="Verdana"/>
          <w:color w:val="000000"/>
          <w:sz w:val="20"/>
          <w:szCs w:val="20"/>
        </w:rPr>
        <w:t> properties are used to generate space around an element's content, inside of any defined borders.</w:t>
      </w:r>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With CSS, you have full control over the padding. There are properties for setting the padding for each side of an element (top, right, bottom, and left).</w:t>
      </w:r>
    </w:p>
    <w:p w:rsidR="0075602C" w:rsidRDefault="00D56B87" w:rsidP="0075602C">
      <w:pPr>
        <w:spacing w:before="259" w:after="259"/>
        <w:rPr>
          <w:rFonts w:ascii="Times New Roman" w:hAnsi="Times New Roman"/>
          <w:sz w:val="24"/>
          <w:szCs w:val="24"/>
        </w:rPr>
      </w:pPr>
      <w:r>
        <w:pict>
          <v:rect id="_x0000_i1173" style="width:0;height:0" o:hralign="center" o:hrstd="t" o:hrnoshade="t" o:hr="t" fillcolor="black" stroked="f"/>
        </w:pict>
      </w:r>
    </w:p>
    <w:p w:rsidR="0075602C" w:rsidRDefault="0075602C" w:rsidP="0075602C">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Padding - Individual Sides</w:t>
      </w:r>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CSS has properties for specifying the padding for each side of an element:</w:t>
      </w:r>
    </w:p>
    <w:p w:rsidR="0075602C" w:rsidRDefault="0075602C" w:rsidP="0075602C">
      <w:pPr>
        <w:numPr>
          <w:ilvl w:val="0"/>
          <w:numId w:val="66"/>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padding-top</w:t>
      </w:r>
    </w:p>
    <w:p w:rsidR="0075602C" w:rsidRDefault="0075602C" w:rsidP="0075602C">
      <w:pPr>
        <w:numPr>
          <w:ilvl w:val="0"/>
          <w:numId w:val="66"/>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padding-right</w:t>
      </w:r>
    </w:p>
    <w:p w:rsidR="0075602C" w:rsidRDefault="0075602C" w:rsidP="0075602C">
      <w:pPr>
        <w:numPr>
          <w:ilvl w:val="0"/>
          <w:numId w:val="66"/>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padding-bottom</w:t>
      </w:r>
    </w:p>
    <w:p w:rsidR="0075602C" w:rsidRDefault="0075602C" w:rsidP="0075602C">
      <w:pPr>
        <w:numPr>
          <w:ilvl w:val="0"/>
          <w:numId w:val="66"/>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padding-left</w:t>
      </w:r>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All the padding properties can have the following values:</w:t>
      </w:r>
    </w:p>
    <w:p w:rsidR="0075602C" w:rsidRDefault="0075602C" w:rsidP="0075602C">
      <w:pPr>
        <w:numPr>
          <w:ilvl w:val="0"/>
          <w:numId w:val="67"/>
        </w:numPr>
        <w:shd w:val="clear" w:color="auto" w:fill="FFFFFF"/>
        <w:spacing w:before="100" w:beforeAutospacing="1" w:after="100" w:afterAutospacing="1" w:line="240" w:lineRule="auto"/>
        <w:rPr>
          <w:rFonts w:ascii="Verdana" w:hAnsi="Verdana"/>
          <w:color w:val="000000"/>
          <w:sz w:val="20"/>
          <w:szCs w:val="20"/>
        </w:rPr>
      </w:pPr>
      <w:r>
        <w:rPr>
          <w:rStyle w:val="Emphasis"/>
          <w:rFonts w:ascii="Verdana" w:hAnsi="Verdana"/>
          <w:color w:val="000000"/>
          <w:sz w:val="20"/>
          <w:szCs w:val="20"/>
        </w:rPr>
        <w:t>length</w:t>
      </w:r>
      <w:r>
        <w:rPr>
          <w:rFonts w:ascii="Verdana" w:hAnsi="Verdana"/>
          <w:color w:val="000000"/>
          <w:sz w:val="20"/>
          <w:szCs w:val="20"/>
        </w:rPr>
        <w:t> - specifies a padding in px, pt, cm, etc.</w:t>
      </w:r>
    </w:p>
    <w:p w:rsidR="0075602C" w:rsidRDefault="0075602C" w:rsidP="0075602C">
      <w:pPr>
        <w:numPr>
          <w:ilvl w:val="0"/>
          <w:numId w:val="67"/>
        </w:numPr>
        <w:shd w:val="clear" w:color="auto" w:fill="FFFFFF"/>
        <w:spacing w:before="100" w:beforeAutospacing="1" w:after="100" w:afterAutospacing="1" w:line="240" w:lineRule="auto"/>
        <w:rPr>
          <w:rFonts w:ascii="Verdana" w:hAnsi="Verdana"/>
          <w:color w:val="000000"/>
          <w:sz w:val="20"/>
          <w:szCs w:val="20"/>
        </w:rPr>
      </w:pPr>
      <w:r>
        <w:rPr>
          <w:rStyle w:val="Emphasis"/>
          <w:rFonts w:ascii="Verdana" w:hAnsi="Verdana"/>
          <w:color w:val="000000"/>
          <w:sz w:val="20"/>
          <w:szCs w:val="20"/>
        </w:rPr>
        <w:t>%</w:t>
      </w:r>
      <w:r>
        <w:rPr>
          <w:rFonts w:ascii="Verdana" w:hAnsi="Verdana"/>
          <w:color w:val="000000"/>
          <w:sz w:val="20"/>
          <w:szCs w:val="20"/>
        </w:rPr>
        <w:t> - specifies a padding in % of the width of the containing element</w:t>
      </w:r>
    </w:p>
    <w:p w:rsidR="0075602C" w:rsidRDefault="0075602C" w:rsidP="0075602C">
      <w:pPr>
        <w:numPr>
          <w:ilvl w:val="0"/>
          <w:numId w:val="67"/>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inherit - specifies that the padding should be inherited from the parent element</w:t>
      </w:r>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b/>
          <w:bCs/>
          <w:color w:val="000000"/>
          <w:sz w:val="20"/>
          <w:szCs w:val="20"/>
        </w:rPr>
        <w:t>Note:</w:t>
      </w:r>
      <w:r>
        <w:rPr>
          <w:rFonts w:ascii="Verdana" w:hAnsi="Verdana"/>
          <w:color w:val="000000"/>
          <w:sz w:val="20"/>
          <w:szCs w:val="20"/>
        </w:rPr>
        <w:t> Negative values are not allowed.</w:t>
      </w:r>
    </w:p>
    <w:p w:rsidR="0075602C" w:rsidRDefault="0075602C" w:rsidP="0075602C">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75602C" w:rsidRDefault="0075602C" w:rsidP="0075602C">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Set different padding for all four sides of a &lt;div&gt; element:  </w:t>
      </w:r>
    </w:p>
    <w:p w:rsidR="0075602C" w:rsidRDefault="0075602C" w:rsidP="0075602C">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padding-top</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50px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padding-right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30px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padding-bottom</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50px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padding-left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80px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75602C" w:rsidRDefault="00D56B87" w:rsidP="0075602C">
      <w:pPr>
        <w:shd w:val="clear" w:color="auto" w:fill="F1F1F1"/>
        <w:rPr>
          <w:rFonts w:ascii="Verdana" w:hAnsi="Verdana" w:cs="Times New Roman"/>
          <w:color w:val="000000"/>
          <w:sz w:val="20"/>
          <w:szCs w:val="20"/>
        </w:rPr>
      </w:pPr>
      <w:hyperlink r:id="rId200" w:tgtFrame="_blank" w:history="1">
        <w:r w:rsidR="0075602C">
          <w:rPr>
            <w:rStyle w:val="Hyperlink"/>
            <w:rFonts w:ascii="Verdana" w:hAnsi="Verdana"/>
            <w:color w:val="FFFFFF"/>
            <w:bdr w:val="none" w:sz="0" w:space="0" w:color="auto" w:frame="1"/>
            <w:shd w:val="clear" w:color="auto" w:fill="4CAF50"/>
          </w:rPr>
          <w:t>Try it Yourself »</w:t>
        </w:r>
      </w:hyperlink>
    </w:p>
    <w:p w:rsidR="0075602C" w:rsidRDefault="00D56B87" w:rsidP="0075602C">
      <w:pPr>
        <w:spacing w:before="259" w:after="259"/>
        <w:rPr>
          <w:rFonts w:ascii="Times New Roman" w:hAnsi="Times New Roman"/>
          <w:sz w:val="24"/>
          <w:szCs w:val="24"/>
        </w:rPr>
      </w:pPr>
      <w:r>
        <w:lastRenderedPageBreak/>
        <w:pict>
          <v:rect id="_x0000_i1174" style="width:0;height:0" o:hralign="center" o:hrstd="t" o:hrnoshade="t" o:hr="t" fillcolor="black" stroked="f"/>
        </w:pict>
      </w:r>
    </w:p>
    <w:p w:rsidR="0075602C" w:rsidRDefault="00D56B87" w:rsidP="0075602C">
      <w:pPr>
        <w:spacing w:before="259" w:after="259"/>
      </w:pPr>
      <w:r>
        <w:pict>
          <v:rect id="_x0000_i1175" style="width:0;height:0" o:hralign="center" o:hrstd="t" o:hrnoshade="t" o:hr="t" fillcolor="black" stroked="f"/>
        </w:pict>
      </w:r>
    </w:p>
    <w:p w:rsidR="0075602C" w:rsidRDefault="0075602C" w:rsidP="0075602C">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Padding - Shorthand Property</w:t>
      </w:r>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To shorten the code, it is possible to specify all the padding properties in one property.</w:t>
      </w:r>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padding</w:t>
      </w:r>
      <w:r>
        <w:rPr>
          <w:rFonts w:ascii="Verdana" w:hAnsi="Verdana"/>
          <w:color w:val="000000"/>
          <w:sz w:val="20"/>
          <w:szCs w:val="20"/>
        </w:rPr>
        <w:t> property is a shorthand property for the following individual padding properties:</w:t>
      </w:r>
    </w:p>
    <w:p w:rsidR="0075602C" w:rsidRDefault="0075602C" w:rsidP="0075602C">
      <w:pPr>
        <w:numPr>
          <w:ilvl w:val="0"/>
          <w:numId w:val="68"/>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padding-top</w:t>
      </w:r>
    </w:p>
    <w:p w:rsidR="0075602C" w:rsidRDefault="0075602C" w:rsidP="0075602C">
      <w:pPr>
        <w:numPr>
          <w:ilvl w:val="0"/>
          <w:numId w:val="68"/>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padding-right</w:t>
      </w:r>
    </w:p>
    <w:p w:rsidR="0075602C" w:rsidRDefault="0075602C" w:rsidP="0075602C">
      <w:pPr>
        <w:numPr>
          <w:ilvl w:val="0"/>
          <w:numId w:val="68"/>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padding-bottom</w:t>
      </w:r>
    </w:p>
    <w:p w:rsidR="0075602C" w:rsidRDefault="0075602C" w:rsidP="0075602C">
      <w:pPr>
        <w:numPr>
          <w:ilvl w:val="0"/>
          <w:numId w:val="68"/>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padding-left</w:t>
      </w:r>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So, here is how it works:</w:t>
      </w:r>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the </w:t>
      </w:r>
      <w:r>
        <w:rPr>
          <w:rStyle w:val="HTMLCode"/>
          <w:rFonts w:ascii="Consolas" w:hAnsi="Consolas" w:cs="Consolas"/>
          <w:color w:val="DC143C"/>
          <w:shd w:val="clear" w:color="auto" w:fill="F1F1F1"/>
        </w:rPr>
        <w:t>padding</w:t>
      </w:r>
      <w:r>
        <w:rPr>
          <w:rFonts w:ascii="Verdana" w:hAnsi="Verdana"/>
          <w:color w:val="000000"/>
          <w:sz w:val="20"/>
          <w:szCs w:val="20"/>
        </w:rPr>
        <w:t> property has four values:</w:t>
      </w:r>
    </w:p>
    <w:p w:rsidR="0075602C" w:rsidRDefault="0075602C" w:rsidP="0075602C">
      <w:pPr>
        <w:numPr>
          <w:ilvl w:val="0"/>
          <w:numId w:val="69"/>
        </w:numPr>
        <w:shd w:val="clear" w:color="auto" w:fill="FFFFFF"/>
        <w:spacing w:before="100" w:beforeAutospacing="1" w:after="100" w:afterAutospacing="1" w:line="240" w:lineRule="auto"/>
        <w:rPr>
          <w:rFonts w:ascii="Verdana" w:hAnsi="Verdana"/>
          <w:color w:val="000000"/>
          <w:sz w:val="20"/>
          <w:szCs w:val="20"/>
        </w:rPr>
      </w:pPr>
      <w:r>
        <w:rPr>
          <w:rFonts w:ascii="Verdana" w:hAnsi="Verdana"/>
          <w:b/>
          <w:bCs/>
          <w:color w:val="000000"/>
          <w:sz w:val="20"/>
          <w:szCs w:val="20"/>
        </w:rPr>
        <w:t>padding: 25px 50px 75px 100px;</w:t>
      </w:r>
    </w:p>
    <w:p w:rsidR="0075602C" w:rsidRDefault="0075602C" w:rsidP="0075602C">
      <w:pPr>
        <w:numPr>
          <w:ilvl w:val="1"/>
          <w:numId w:val="69"/>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top padding is 25px</w:t>
      </w:r>
    </w:p>
    <w:p w:rsidR="0075602C" w:rsidRDefault="0075602C" w:rsidP="0075602C">
      <w:pPr>
        <w:numPr>
          <w:ilvl w:val="1"/>
          <w:numId w:val="69"/>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right padding is 50px</w:t>
      </w:r>
    </w:p>
    <w:p w:rsidR="0075602C" w:rsidRDefault="0075602C" w:rsidP="0075602C">
      <w:pPr>
        <w:numPr>
          <w:ilvl w:val="1"/>
          <w:numId w:val="69"/>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bottom padding is 75px</w:t>
      </w:r>
    </w:p>
    <w:p w:rsidR="0075602C" w:rsidRDefault="0075602C" w:rsidP="0075602C">
      <w:pPr>
        <w:numPr>
          <w:ilvl w:val="1"/>
          <w:numId w:val="69"/>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left padding is 100px</w:t>
      </w:r>
    </w:p>
    <w:p w:rsidR="0075602C" w:rsidRDefault="0075602C" w:rsidP="0075602C">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75602C" w:rsidRDefault="0075602C" w:rsidP="0075602C">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Use the padding shorthand property with four values:</w:t>
      </w:r>
    </w:p>
    <w:p w:rsidR="0075602C" w:rsidRDefault="0075602C" w:rsidP="0075602C">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padding</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25px 50px 75px 100px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75602C" w:rsidRDefault="00D56B87" w:rsidP="0075602C">
      <w:pPr>
        <w:shd w:val="clear" w:color="auto" w:fill="F1F1F1"/>
        <w:rPr>
          <w:rFonts w:ascii="Verdana" w:hAnsi="Verdana" w:cs="Times New Roman"/>
          <w:color w:val="000000"/>
          <w:sz w:val="20"/>
          <w:szCs w:val="20"/>
        </w:rPr>
      </w:pPr>
      <w:hyperlink r:id="rId201" w:tgtFrame="_blank" w:history="1">
        <w:r w:rsidR="0075602C">
          <w:rPr>
            <w:rStyle w:val="Hyperlink"/>
            <w:rFonts w:ascii="Verdana" w:hAnsi="Verdana"/>
            <w:color w:val="FFFFFF"/>
            <w:bdr w:val="none" w:sz="0" w:space="0" w:color="auto" w:frame="1"/>
            <w:shd w:val="clear" w:color="auto" w:fill="4CAF50"/>
          </w:rPr>
          <w:t>Try it Yourself »</w:t>
        </w:r>
      </w:hyperlink>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the </w:t>
      </w:r>
      <w:r>
        <w:rPr>
          <w:rStyle w:val="HTMLCode"/>
          <w:rFonts w:ascii="Consolas" w:hAnsi="Consolas" w:cs="Consolas"/>
          <w:color w:val="DC143C"/>
          <w:shd w:val="clear" w:color="auto" w:fill="F1F1F1"/>
        </w:rPr>
        <w:t>padding</w:t>
      </w:r>
      <w:r>
        <w:rPr>
          <w:rFonts w:ascii="Verdana" w:hAnsi="Verdana"/>
          <w:color w:val="000000"/>
          <w:sz w:val="20"/>
          <w:szCs w:val="20"/>
        </w:rPr>
        <w:t> property has three values:</w:t>
      </w:r>
    </w:p>
    <w:p w:rsidR="0075602C" w:rsidRDefault="0075602C" w:rsidP="0075602C">
      <w:pPr>
        <w:numPr>
          <w:ilvl w:val="0"/>
          <w:numId w:val="70"/>
        </w:numPr>
        <w:shd w:val="clear" w:color="auto" w:fill="FFFFFF"/>
        <w:spacing w:before="100" w:beforeAutospacing="1" w:after="100" w:afterAutospacing="1" w:line="240" w:lineRule="auto"/>
        <w:rPr>
          <w:rFonts w:ascii="Verdana" w:hAnsi="Verdana"/>
          <w:color w:val="000000"/>
          <w:sz w:val="20"/>
          <w:szCs w:val="20"/>
        </w:rPr>
      </w:pPr>
      <w:r>
        <w:rPr>
          <w:rFonts w:ascii="Verdana" w:hAnsi="Verdana"/>
          <w:b/>
          <w:bCs/>
          <w:color w:val="000000"/>
          <w:sz w:val="20"/>
          <w:szCs w:val="20"/>
        </w:rPr>
        <w:t>padding: 25px 50px 75px;</w:t>
      </w:r>
    </w:p>
    <w:p w:rsidR="0075602C" w:rsidRDefault="0075602C" w:rsidP="0075602C">
      <w:pPr>
        <w:numPr>
          <w:ilvl w:val="1"/>
          <w:numId w:val="70"/>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top padding is 25px</w:t>
      </w:r>
    </w:p>
    <w:p w:rsidR="0075602C" w:rsidRDefault="0075602C" w:rsidP="0075602C">
      <w:pPr>
        <w:numPr>
          <w:ilvl w:val="1"/>
          <w:numId w:val="70"/>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right and left paddings are 50px</w:t>
      </w:r>
    </w:p>
    <w:p w:rsidR="0075602C" w:rsidRDefault="0075602C" w:rsidP="0075602C">
      <w:pPr>
        <w:numPr>
          <w:ilvl w:val="1"/>
          <w:numId w:val="70"/>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bottom padding is 75px</w:t>
      </w:r>
    </w:p>
    <w:p w:rsidR="0075602C" w:rsidRDefault="0075602C" w:rsidP="0075602C">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75602C" w:rsidRDefault="0075602C" w:rsidP="0075602C">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Use the padding shorthand property with three values: </w:t>
      </w:r>
    </w:p>
    <w:p w:rsidR="0075602C" w:rsidRDefault="0075602C" w:rsidP="0075602C">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padding</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25px 50px 75px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75602C" w:rsidRDefault="00D56B87" w:rsidP="0075602C">
      <w:pPr>
        <w:shd w:val="clear" w:color="auto" w:fill="F1F1F1"/>
        <w:rPr>
          <w:rFonts w:ascii="Verdana" w:hAnsi="Verdana" w:cs="Times New Roman"/>
          <w:color w:val="000000"/>
          <w:sz w:val="20"/>
          <w:szCs w:val="20"/>
        </w:rPr>
      </w:pPr>
      <w:hyperlink r:id="rId202" w:tgtFrame="_blank" w:history="1">
        <w:r w:rsidR="0075602C">
          <w:rPr>
            <w:rStyle w:val="Hyperlink"/>
            <w:rFonts w:ascii="Verdana" w:hAnsi="Verdana"/>
            <w:color w:val="FFFFFF"/>
            <w:bdr w:val="none" w:sz="0" w:space="0" w:color="auto" w:frame="1"/>
            <w:shd w:val="clear" w:color="auto" w:fill="4CAF50"/>
          </w:rPr>
          <w:t>Try it Yourself »</w:t>
        </w:r>
      </w:hyperlink>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the </w:t>
      </w:r>
      <w:r>
        <w:rPr>
          <w:rStyle w:val="HTMLCode"/>
          <w:rFonts w:ascii="Consolas" w:hAnsi="Consolas" w:cs="Consolas"/>
          <w:color w:val="DC143C"/>
          <w:shd w:val="clear" w:color="auto" w:fill="F1F1F1"/>
        </w:rPr>
        <w:t>padding</w:t>
      </w:r>
      <w:r>
        <w:rPr>
          <w:rFonts w:ascii="Verdana" w:hAnsi="Verdana"/>
          <w:color w:val="000000"/>
          <w:sz w:val="20"/>
          <w:szCs w:val="20"/>
        </w:rPr>
        <w:t> property has two values:</w:t>
      </w:r>
    </w:p>
    <w:p w:rsidR="0075602C" w:rsidRDefault="0075602C" w:rsidP="0075602C">
      <w:pPr>
        <w:numPr>
          <w:ilvl w:val="0"/>
          <w:numId w:val="71"/>
        </w:numPr>
        <w:shd w:val="clear" w:color="auto" w:fill="FFFFFF"/>
        <w:spacing w:before="100" w:beforeAutospacing="1" w:after="100" w:afterAutospacing="1" w:line="240" w:lineRule="auto"/>
        <w:rPr>
          <w:rFonts w:ascii="Verdana" w:hAnsi="Verdana"/>
          <w:color w:val="000000"/>
          <w:sz w:val="20"/>
          <w:szCs w:val="20"/>
        </w:rPr>
      </w:pPr>
      <w:r>
        <w:rPr>
          <w:rFonts w:ascii="Verdana" w:hAnsi="Verdana"/>
          <w:b/>
          <w:bCs/>
          <w:color w:val="000000"/>
          <w:sz w:val="20"/>
          <w:szCs w:val="20"/>
        </w:rPr>
        <w:t>padding: 25px 50px;</w:t>
      </w:r>
    </w:p>
    <w:p w:rsidR="0075602C" w:rsidRDefault="0075602C" w:rsidP="0075602C">
      <w:pPr>
        <w:numPr>
          <w:ilvl w:val="1"/>
          <w:numId w:val="71"/>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top and bottom paddings are 25px</w:t>
      </w:r>
    </w:p>
    <w:p w:rsidR="0075602C" w:rsidRDefault="0075602C" w:rsidP="0075602C">
      <w:pPr>
        <w:numPr>
          <w:ilvl w:val="1"/>
          <w:numId w:val="71"/>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right and left paddings are 50px</w:t>
      </w:r>
    </w:p>
    <w:p w:rsidR="0075602C" w:rsidRDefault="0075602C" w:rsidP="0075602C">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75602C" w:rsidRDefault="0075602C" w:rsidP="0075602C">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Use the padding shorthand property with two values: </w:t>
      </w:r>
    </w:p>
    <w:p w:rsidR="0075602C" w:rsidRDefault="0075602C" w:rsidP="0075602C">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padding</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25px 50px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75602C" w:rsidRDefault="00D56B87" w:rsidP="0075602C">
      <w:pPr>
        <w:shd w:val="clear" w:color="auto" w:fill="F1F1F1"/>
        <w:rPr>
          <w:rFonts w:ascii="Verdana" w:hAnsi="Verdana" w:cs="Times New Roman"/>
          <w:color w:val="000000"/>
          <w:sz w:val="20"/>
          <w:szCs w:val="20"/>
        </w:rPr>
      </w:pPr>
      <w:hyperlink r:id="rId203" w:tgtFrame="_blank" w:history="1">
        <w:r w:rsidR="0075602C">
          <w:rPr>
            <w:rStyle w:val="Hyperlink"/>
            <w:rFonts w:ascii="Verdana" w:hAnsi="Verdana"/>
            <w:color w:val="FFFFFF"/>
            <w:bdr w:val="none" w:sz="0" w:space="0" w:color="auto" w:frame="1"/>
            <w:shd w:val="clear" w:color="auto" w:fill="4CAF50"/>
          </w:rPr>
          <w:t>Try it Yourself »</w:t>
        </w:r>
      </w:hyperlink>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the </w:t>
      </w:r>
      <w:r>
        <w:rPr>
          <w:rStyle w:val="HTMLCode"/>
          <w:rFonts w:ascii="Consolas" w:hAnsi="Consolas" w:cs="Consolas"/>
          <w:color w:val="DC143C"/>
          <w:shd w:val="clear" w:color="auto" w:fill="F1F1F1"/>
        </w:rPr>
        <w:t>padding</w:t>
      </w:r>
      <w:r>
        <w:rPr>
          <w:rFonts w:ascii="Verdana" w:hAnsi="Verdana"/>
          <w:color w:val="000000"/>
          <w:sz w:val="20"/>
          <w:szCs w:val="20"/>
        </w:rPr>
        <w:t> property has one value:</w:t>
      </w:r>
    </w:p>
    <w:p w:rsidR="0075602C" w:rsidRDefault="0075602C" w:rsidP="0075602C">
      <w:pPr>
        <w:numPr>
          <w:ilvl w:val="0"/>
          <w:numId w:val="72"/>
        </w:numPr>
        <w:shd w:val="clear" w:color="auto" w:fill="FFFFFF"/>
        <w:spacing w:before="100" w:beforeAutospacing="1" w:after="100" w:afterAutospacing="1" w:line="240" w:lineRule="auto"/>
        <w:rPr>
          <w:rFonts w:ascii="Verdana" w:hAnsi="Verdana"/>
          <w:color w:val="000000"/>
          <w:sz w:val="20"/>
          <w:szCs w:val="20"/>
        </w:rPr>
      </w:pPr>
      <w:r>
        <w:rPr>
          <w:rFonts w:ascii="Verdana" w:hAnsi="Verdana"/>
          <w:b/>
          <w:bCs/>
          <w:color w:val="000000"/>
          <w:sz w:val="20"/>
          <w:szCs w:val="20"/>
        </w:rPr>
        <w:t>padding: 25px;</w:t>
      </w:r>
    </w:p>
    <w:p w:rsidR="0075602C" w:rsidRDefault="0075602C" w:rsidP="0075602C">
      <w:pPr>
        <w:numPr>
          <w:ilvl w:val="1"/>
          <w:numId w:val="72"/>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all four paddings are 25px</w:t>
      </w:r>
    </w:p>
    <w:p w:rsidR="0075602C" w:rsidRDefault="0075602C" w:rsidP="0075602C">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75602C" w:rsidRDefault="0075602C" w:rsidP="0075602C">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Use the padding shorthand property with one value: </w:t>
      </w:r>
    </w:p>
    <w:p w:rsidR="0075602C" w:rsidRDefault="0075602C" w:rsidP="0075602C">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padding</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25px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75602C" w:rsidRDefault="00D56B87" w:rsidP="0075602C">
      <w:pPr>
        <w:shd w:val="clear" w:color="auto" w:fill="F1F1F1"/>
        <w:rPr>
          <w:rFonts w:ascii="Verdana" w:hAnsi="Verdana" w:cs="Times New Roman"/>
          <w:color w:val="000000"/>
          <w:sz w:val="20"/>
          <w:szCs w:val="20"/>
        </w:rPr>
      </w:pPr>
      <w:hyperlink r:id="rId204" w:tgtFrame="_blank" w:history="1">
        <w:r w:rsidR="0075602C">
          <w:rPr>
            <w:rStyle w:val="Hyperlink"/>
            <w:rFonts w:ascii="Verdana" w:hAnsi="Verdana"/>
            <w:color w:val="FFFFFF"/>
            <w:bdr w:val="none" w:sz="0" w:space="0" w:color="auto" w:frame="1"/>
            <w:shd w:val="clear" w:color="auto" w:fill="4CAF50"/>
          </w:rPr>
          <w:t>Try it Yourself »</w:t>
        </w:r>
      </w:hyperlink>
    </w:p>
    <w:p w:rsidR="0075602C" w:rsidRDefault="00D56B87" w:rsidP="0075602C">
      <w:pPr>
        <w:spacing w:before="259" w:after="259"/>
        <w:rPr>
          <w:rFonts w:ascii="Times New Roman" w:hAnsi="Times New Roman"/>
          <w:sz w:val="24"/>
          <w:szCs w:val="24"/>
        </w:rPr>
      </w:pPr>
      <w:r>
        <w:pict>
          <v:rect id="_x0000_i1176" style="width:0;height:0" o:hralign="center" o:hrstd="t" o:hrnoshade="t" o:hr="t" fillcolor="black" stroked="f"/>
        </w:pict>
      </w:r>
    </w:p>
    <w:p w:rsidR="0075602C" w:rsidRDefault="0075602C" w:rsidP="0075602C">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Padding and Element Width</w:t>
      </w:r>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CSS </w:t>
      </w:r>
      <w:r>
        <w:rPr>
          <w:rStyle w:val="HTMLCode"/>
          <w:rFonts w:ascii="Consolas" w:hAnsi="Consolas" w:cs="Consolas"/>
          <w:color w:val="DC143C"/>
          <w:shd w:val="clear" w:color="auto" w:fill="F1F1F1"/>
        </w:rPr>
        <w:t>width</w:t>
      </w:r>
      <w:r>
        <w:rPr>
          <w:rFonts w:ascii="Verdana" w:hAnsi="Verdana"/>
          <w:color w:val="000000"/>
          <w:sz w:val="20"/>
          <w:szCs w:val="20"/>
        </w:rPr>
        <w:t> property specifies the width of the element's content area. The content area is the portion inside the padding, border, and margin of an element (</w:t>
      </w:r>
      <w:hyperlink r:id="rId205" w:history="1">
        <w:r>
          <w:rPr>
            <w:rStyle w:val="Hyperlink"/>
            <w:rFonts w:ascii="Verdana" w:hAnsi="Verdana"/>
          </w:rPr>
          <w:t>the box model</w:t>
        </w:r>
      </w:hyperlink>
      <w:r>
        <w:rPr>
          <w:rFonts w:ascii="Verdana" w:hAnsi="Verdana"/>
          <w:color w:val="000000"/>
          <w:sz w:val="20"/>
          <w:szCs w:val="20"/>
        </w:rPr>
        <w:t>).</w:t>
      </w:r>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So, if an element has a specified width, the padding added to that element will be added to the total width of the element. This is often an undesirable result.</w:t>
      </w:r>
    </w:p>
    <w:p w:rsidR="0075602C" w:rsidRDefault="0075602C" w:rsidP="0075602C">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75602C" w:rsidRDefault="0075602C" w:rsidP="0075602C">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Here, the &lt;div&gt; element is given a width of 300px. However, the actual width of the &lt;div&gt; element will be 350px (300px + 25px of left padding + 25px of right padding):</w:t>
      </w:r>
    </w:p>
    <w:p w:rsidR="0075602C" w:rsidRDefault="0075602C" w:rsidP="0075602C">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lastRenderedPageBreak/>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300px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padding</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25px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75602C" w:rsidRDefault="00D56B87" w:rsidP="0075602C">
      <w:pPr>
        <w:shd w:val="clear" w:color="auto" w:fill="F1F1F1"/>
        <w:rPr>
          <w:rFonts w:ascii="Verdana" w:hAnsi="Verdana" w:cs="Times New Roman"/>
          <w:color w:val="000000"/>
          <w:sz w:val="20"/>
          <w:szCs w:val="20"/>
        </w:rPr>
      </w:pPr>
      <w:hyperlink r:id="rId206" w:tgtFrame="_blank" w:history="1">
        <w:r w:rsidR="0075602C">
          <w:rPr>
            <w:rStyle w:val="Hyperlink"/>
            <w:rFonts w:ascii="Verdana" w:hAnsi="Verdana"/>
            <w:color w:val="FFFFFF"/>
            <w:bdr w:val="none" w:sz="0" w:space="0" w:color="auto" w:frame="1"/>
            <w:shd w:val="clear" w:color="auto" w:fill="4CAF50"/>
          </w:rPr>
          <w:t>Try it Yourself »</w:t>
        </w:r>
      </w:hyperlink>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To keep the width at 300px, no matter the amount of padding, you can use the </w:t>
      </w:r>
      <w:r>
        <w:rPr>
          <w:rStyle w:val="HTMLCode"/>
          <w:rFonts w:ascii="Consolas" w:hAnsi="Consolas" w:cs="Consolas"/>
          <w:color w:val="DC143C"/>
          <w:shd w:val="clear" w:color="auto" w:fill="F1F1F1"/>
        </w:rPr>
        <w:t>box-sizing</w:t>
      </w:r>
      <w:r>
        <w:rPr>
          <w:rFonts w:ascii="Verdana" w:hAnsi="Verdana"/>
          <w:color w:val="000000"/>
          <w:sz w:val="20"/>
          <w:szCs w:val="20"/>
        </w:rPr>
        <w:t> property. This causes the element to maintain its width; if you increase the padding, the available content space will decrease.</w:t>
      </w:r>
    </w:p>
    <w:p w:rsidR="0075602C" w:rsidRDefault="0075602C" w:rsidP="0075602C">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75602C" w:rsidRDefault="0075602C" w:rsidP="0075602C">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Use the box-sizing property to keep the width at 300px, no matter the amount of padding:</w:t>
      </w:r>
    </w:p>
    <w:p w:rsidR="0075602C" w:rsidRDefault="0075602C" w:rsidP="0075602C">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300px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padding</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25px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box-sizing</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border-box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A513A6" w:rsidRDefault="00A513A6" w:rsidP="00A513A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Text Color</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color</w:t>
      </w:r>
      <w:r>
        <w:rPr>
          <w:rFonts w:ascii="Verdana" w:hAnsi="Verdana"/>
          <w:color w:val="000000"/>
          <w:sz w:val="20"/>
          <w:szCs w:val="20"/>
        </w:rPr>
        <w:t> property is used to set the color of the text. The color is specified by:</w:t>
      </w:r>
    </w:p>
    <w:p w:rsidR="00A513A6" w:rsidRDefault="00A513A6" w:rsidP="00A513A6">
      <w:pPr>
        <w:numPr>
          <w:ilvl w:val="0"/>
          <w:numId w:val="73"/>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 color name - like "red"</w:t>
      </w:r>
    </w:p>
    <w:p w:rsidR="00A513A6" w:rsidRDefault="00A513A6" w:rsidP="00A513A6">
      <w:pPr>
        <w:numPr>
          <w:ilvl w:val="0"/>
          <w:numId w:val="73"/>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 HEX value - like "#ff0000"</w:t>
      </w:r>
    </w:p>
    <w:p w:rsidR="00A513A6" w:rsidRDefault="00A513A6" w:rsidP="00A513A6">
      <w:pPr>
        <w:numPr>
          <w:ilvl w:val="0"/>
          <w:numId w:val="73"/>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an RGB value - like "rgb(255,0,0)"</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Look at </w:t>
      </w:r>
      <w:hyperlink r:id="rId207" w:history="1">
        <w:r>
          <w:rPr>
            <w:rStyle w:val="Hyperlink"/>
            <w:rFonts w:ascii="Verdana" w:hAnsi="Verdana"/>
            <w:sz w:val="20"/>
            <w:szCs w:val="20"/>
          </w:rPr>
          <w:t>CSS Color Values</w:t>
        </w:r>
      </w:hyperlink>
      <w:r>
        <w:rPr>
          <w:rFonts w:ascii="Verdana" w:hAnsi="Verdana"/>
          <w:color w:val="000000"/>
          <w:sz w:val="20"/>
          <w:szCs w:val="20"/>
        </w:rPr>
        <w:t> for a complete list of possible color values.</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default text color for a page is defined in the body selector.</w:t>
      </w:r>
    </w:p>
    <w:p w:rsidR="00A513A6" w:rsidRDefault="00A513A6" w:rsidP="00A513A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513A6" w:rsidRDefault="00A513A6" w:rsidP="00A513A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body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color</w:t>
      </w:r>
      <w:r>
        <w:rPr>
          <w:rStyle w:val="cssdelimitercolor"/>
          <w:rFonts w:ascii="Consolas" w:hAnsi="Consolas" w:cs="Consolas"/>
          <w:color w:val="000000"/>
          <w:sz w:val="20"/>
          <w:szCs w:val="20"/>
        </w:rPr>
        <w:t>:</w:t>
      </w:r>
      <w:r>
        <w:rPr>
          <w:rStyle w:val="csspropertyvaluecolor"/>
          <w:rFonts w:ascii="Consolas" w:hAnsi="Consolas" w:cs="Consolas"/>
          <w:color w:val="0000CD"/>
        </w:rPr>
        <w:t> blue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h1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color</w:t>
      </w:r>
      <w:r>
        <w:rPr>
          <w:rStyle w:val="cssdelimitercolor"/>
          <w:rFonts w:ascii="Consolas" w:hAnsi="Consolas" w:cs="Consolas"/>
          <w:color w:val="000000"/>
          <w:sz w:val="20"/>
          <w:szCs w:val="20"/>
        </w:rPr>
        <w:t>:</w:t>
      </w:r>
      <w:r>
        <w:rPr>
          <w:rStyle w:val="csspropertyvaluecolor"/>
          <w:rFonts w:ascii="Consolas" w:hAnsi="Consolas" w:cs="Consolas"/>
          <w:color w:val="0000CD"/>
        </w:rPr>
        <w:t> green</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A513A6" w:rsidRDefault="00D56B87" w:rsidP="00A513A6">
      <w:pPr>
        <w:shd w:val="clear" w:color="auto" w:fill="F1F1F1"/>
        <w:rPr>
          <w:rFonts w:ascii="Verdana" w:hAnsi="Verdana" w:cs="Times New Roman"/>
          <w:color w:val="000000"/>
          <w:sz w:val="20"/>
          <w:szCs w:val="20"/>
        </w:rPr>
      </w:pPr>
      <w:hyperlink r:id="rId208" w:tgtFrame="_blank" w:history="1">
        <w:r w:rsidR="00A513A6">
          <w:rPr>
            <w:rStyle w:val="Hyperlink"/>
            <w:rFonts w:ascii="Verdana" w:hAnsi="Verdana"/>
            <w:color w:val="FFFFFF"/>
            <w:sz w:val="20"/>
            <w:szCs w:val="20"/>
            <w:bdr w:val="none" w:sz="0" w:space="0" w:color="auto" w:frame="1"/>
            <w:shd w:val="clear" w:color="auto" w:fill="4CAF50"/>
          </w:rPr>
          <w:t>Try it Yourself »</w:t>
        </w:r>
      </w:hyperlink>
    </w:p>
    <w:p w:rsidR="00A513A6" w:rsidRDefault="00A513A6" w:rsidP="00A513A6">
      <w:pPr>
        <w:pStyle w:val="NormalWeb"/>
        <w:shd w:val="clear" w:color="auto" w:fill="FFFFCC"/>
        <w:spacing w:before="240" w:beforeAutospacing="0" w:after="240" w:afterAutospacing="0"/>
        <w:rPr>
          <w:rFonts w:ascii="Verdana" w:hAnsi="Verdana"/>
          <w:color w:val="000000"/>
          <w:sz w:val="20"/>
          <w:szCs w:val="20"/>
        </w:rPr>
      </w:pPr>
      <w:r>
        <w:rPr>
          <w:rStyle w:val="Strong"/>
          <w:rFonts w:ascii="Verdana" w:hAnsi="Verdana"/>
          <w:color w:val="000000"/>
          <w:sz w:val="20"/>
          <w:szCs w:val="20"/>
        </w:rPr>
        <w:t>Note:</w:t>
      </w:r>
      <w:r>
        <w:rPr>
          <w:rFonts w:ascii="Verdana" w:hAnsi="Verdana"/>
          <w:color w:val="000000"/>
          <w:sz w:val="20"/>
          <w:szCs w:val="20"/>
        </w:rPr>
        <w:t> For W3C compliant CSS: If you define the </w:t>
      </w:r>
      <w:r>
        <w:rPr>
          <w:rStyle w:val="HTMLCode"/>
          <w:rFonts w:ascii="Consolas" w:hAnsi="Consolas" w:cs="Consolas"/>
          <w:color w:val="DC143C"/>
          <w:shd w:val="clear" w:color="auto" w:fill="F1F1F1"/>
        </w:rPr>
        <w:t>color</w:t>
      </w:r>
      <w:r>
        <w:rPr>
          <w:rFonts w:ascii="Verdana" w:hAnsi="Verdana"/>
          <w:color w:val="000000"/>
          <w:sz w:val="20"/>
          <w:szCs w:val="20"/>
        </w:rPr>
        <w:t> property, you must also define the </w:t>
      </w:r>
      <w:r>
        <w:rPr>
          <w:rStyle w:val="HTMLCode"/>
          <w:rFonts w:ascii="Consolas" w:hAnsi="Consolas" w:cs="Consolas"/>
          <w:color w:val="DC143C"/>
          <w:shd w:val="clear" w:color="auto" w:fill="F1F1F1"/>
        </w:rPr>
        <w:t>background-color</w:t>
      </w:r>
      <w:r>
        <w:rPr>
          <w:rFonts w:ascii="Verdana" w:hAnsi="Verdana"/>
          <w:color w:val="000000"/>
          <w:sz w:val="20"/>
          <w:szCs w:val="20"/>
        </w:rPr>
        <w:t>.</w:t>
      </w:r>
    </w:p>
    <w:p w:rsidR="00A513A6" w:rsidRDefault="00D56B87" w:rsidP="00A513A6">
      <w:pPr>
        <w:spacing w:before="259" w:after="259"/>
        <w:rPr>
          <w:rFonts w:ascii="Times New Roman" w:hAnsi="Times New Roman"/>
          <w:sz w:val="24"/>
          <w:szCs w:val="24"/>
        </w:rPr>
      </w:pPr>
      <w:r>
        <w:pict>
          <v:rect id="_x0000_i1177" style="width:0;height:0" o:hralign="center" o:hrstd="t" o:hrnoshade="t" o:hr="t" fillcolor="black" stroked="f"/>
        </w:pict>
      </w:r>
    </w:p>
    <w:p w:rsidR="00A513A6" w:rsidRDefault="00A513A6" w:rsidP="00A513A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lastRenderedPageBreak/>
        <w:t>Text Alignment</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text-align</w:t>
      </w:r>
      <w:r>
        <w:rPr>
          <w:rFonts w:ascii="Verdana" w:hAnsi="Verdana"/>
          <w:color w:val="000000"/>
          <w:sz w:val="20"/>
          <w:szCs w:val="20"/>
        </w:rPr>
        <w:t> property is used to set the horizontal alignment of a text.</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 text can be left or right aligned, centered, or justified.</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following example shows center aligned, and left and right aligned text (left alignment is default if text direction is left-to-right, and right alignment is default if text direction is right-to-left):</w:t>
      </w:r>
    </w:p>
    <w:p w:rsidR="00A513A6" w:rsidRDefault="00A513A6" w:rsidP="00A513A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513A6" w:rsidRDefault="00A513A6" w:rsidP="00A513A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h1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text-align</w:t>
      </w:r>
      <w:r>
        <w:rPr>
          <w:rStyle w:val="cssdelimitercolor"/>
          <w:rFonts w:ascii="Consolas" w:hAnsi="Consolas" w:cs="Consolas"/>
          <w:color w:val="000000"/>
          <w:sz w:val="20"/>
          <w:szCs w:val="20"/>
        </w:rPr>
        <w:t>:</w:t>
      </w:r>
      <w:r>
        <w:rPr>
          <w:rStyle w:val="csspropertyvaluecolor"/>
          <w:rFonts w:ascii="Consolas" w:hAnsi="Consolas" w:cs="Consolas"/>
          <w:color w:val="0000CD"/>
        </w:rPr>
        <w:t> center</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h2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text-align</w:t>
      </w:r>
      <w:r>
        <w:rPr>
          <w:rStyle w:val="cssdelimitercolor"/>
          <w:rFonts w:ascii="Consolas" w:hAnsi="Consolas" w:cs="Consolas"/>
          <w:color w:val="000000"/>
          <w:sz w:val="20"/>
          <w:szCs w:val="20"/>
        </w:rPr>
        <w:t>:</w:t>
      </w:r>
      <w:r>
        <w:rPr>
          <w:rStyle w:val="csspropertyvaluecolor"/>
          <w:rFonts w:ascii="Consolas" w:hAnsi="Consolas" w:cs="Consolas"/>
          <w:color w:val="0000CD"/>
        </w:rPr>
        <w:t> left</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h3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text-align</w:t>
      </w:r>
      <w:r>
        <w:rPr>
          <w:rStyle w:val="cssdelimitercolor"/>
          <w:rFonts w:ascii="Consolas" w:hAnsi="Consolas" w:cs="Consolas"/>
          <w:color w:val="000000"/>
          <w:sz w:val="20"/>
          <w:szCs w:val="20"/>
        </w:rPr>
        <w:t>:</w:t>
      </w:r>
      <w:r>
        <w:rPr>
          <w:rStyle w:val="csspropertyvaluecolor"/>
          <w:rFonts w:ascii="Consolas" w:hAnsi="Consolas" w:cs="Consolas"/>
          <w:color w:val="0000CD"/>
        </w:rPr>
        <w:t> right</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A513A6" w:rsidRDefault="00D56B87" w:rsidP="00A513A6">
      <w:pPr>
        <w:shd w:val="clear" w:color="auto" w:fill="F1F1F1"/>
        <w:rPr>
          <w:rFonts w:ascii="Verdana" w:hAnsi="Verdana" w:cs="Times New Roman"/>
          <w:color w:val="000000"/>
          <w:sz w:val="20"/>
          <w:szCs w:val="20"/>
        </w:rPr>
      </w:pPr>
      <w:hyperlink r:id="rId209" w:tgtFrame="_blank" w:history="1">
        <w:r w:rsidR="00A513A6">
          <w:rPr>
            <w:rStyle w:val="Hyperlink"/>
            <w:rFonts w:ascii="Verdana" w:hAnsi="Verdana"/>
            <w:color w:val="FFFFFF"/>
            <w:sz w:val="20"/>
            <w:szCs w:val="20"/>
            <w:bdr w:val="none" w:sz="0" w:space="0" w:color="auto" w:frame="1"/>
            <w:shd w:val="clear" w:color="auto" w:fill="4CAF50"/>
          </w:rPr>
          <w:t>Try it Yourself »</w:t>
        </w:r>
      </w:hyperlink>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When the </w:t>
      </w:r>
      <w:r>
        <w:rPr>
          <w:rStyle w:val="HTMLCode"/>
          <w:rFonts w:ascii="Consolas" w:hAnsi="Consolas" w:cs="Consolas"/>
          <w:color w:val="DC143C"/>
          <w:shd w:val="clear" w:color="auto" w:fill="F1F1F1"/>
        </w:rPr>
        <w:t>text-align</w:t>
      </w:r>
      <w:r>
        <w:rPr>
          <w:rFonts w:ascii="Verdana" w:hAnsi="Verdana"/>
          <w:color w:val="000000"/>
          <w:sz w:val="20"/>
          <w:szCs w:val="20"/>
        </w:rPr>
        <w:t> property is set to "justify", each line is stretched so that every line has equal width, and the left and right margins are straight (like in magazines and newspapers):</w:t>
      </w:r>
    </w:p>
    <w:p w:rsidR="00A513A6" w:rsidRDefault="00A513A6" w:rsidP="00A513A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513A6" w:rsidRDefault="00A513A6" w:rsidP="00A513A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text-align</w:t>
      </w:r>
      <w:r>
        <w:rPr>
          <w:rStyle w:val="cssdelimitercolor"/>
          <w:rFonts w:ascii="Consolas" w:hAnsi="Consolas" w:cs="Consolas"/>
          <w:color w:val="000000"/>
          <w:sz w:val="20"/>
          <w:szCs w:val="20"/>
        </w:rPr>
        <w:t>:</w:t>
      </w:r>
      <w:r>
        <w:rPr>
          <w:rStyle w:val="csspropertyvaluecolor"/>
          <w:rFonts w:ascii="Consolas" w:hAnsi="Consolas" w:cs="Consolas"/>
          <w:color w:val="0000CD"/>
        </w:rPr>
        <w:t> justify</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A513A6" w:rsidRDefault="00D56B87" w:rsidP="00A513A6">
      <w:pPr>
        <w:shd w:val="clear" w:color="auto" w:fill="F1F1F1"/>
        <w:rPr>
          <w:rFonts w:ascii="Verdana" w:hAnsi="Verdana" w:cs="Times New Roman"/>
          <w:color w:val="000000"/>
          <w:sz w:val="20"/>
          <w:szCs w:val="20"/>
        </w:rPr>
      </w:pPr>
      <w:hyperlink r:id="rId210" w:tgtFrame="_blank" w:history="1">
        <w:r w:rsidR="00A513A6">
          <w:rPr>
            <w:rStyle w:val="Hyperlink"/>
            <w:rFonts w:ascii="Verdana" w:hAnsi="Verdana"/>
            <w:color w:val="FFFFFF"/>
            <w:sz w:val="20"/>
            <w:szCs w:val="20"/>
            <w:bdr w:val="none" w:sz="0" w:space="0" w:color="auto" w:frame="1"/>
            <w:shd w:val="clear" w:color="auto" w:fill="4CAF50"/>
          </w:rPr>
          <w:t>Try it Yourself »</w:t>
        </w:r>
      </w:hyperlink>
    </w:p>
    <w:p w:rsidR="00A513A6" w:rsidRDefault="00D56B87" w:rsidP="00A513A6">
      <w:pPr>
        <w:spacing w:before="259" w:after="259"/>
        <w:rPr>
          <w:rFonts w:ascii="Times New Roman" w:hAnsi="Times New Roman"/>
          <w:sz w:val="24"/>
          <w:szCs w:val="24"/>
        </w:rPr>
      </w:pPr>
      <w:r>
        <w:pict>
          <v:rect id="_x0000_i1178" style="width:0;height:0" o:hralign="center" o:hrstd="t" o:hrnoshade="t" o:hr="t" fillcolor="black" stroked="f"/>
        </w:pict>
      </w:r>
    </w:p>
    <w:p w:rsidR="00A513A6" w:rsidRDefault="00D56B87" w:rsidP="00A513A6">
      <w:pPr>
        <w:spacing w:before="259" w:after="259"/>
      </w:pPr>
      <w:r>
        <w:pict>
          <v:rect id="_x0000_i1179" style="width:0;height:0" o:hralign="center" o:hrstd="t" o:hrnoshade="t" o:hr="t" fillcolor="black" stroked="f"/>
        </w:pict>
      </w:r>
    </w:p>
    <w:p w:rsidR="00A513A6" w:rsidRDefault="00A513A6" w:rsidP="00A513A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Text Decoration</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text-decoration</w:t>
      </w:r>
      <w:r>
        <w:rPr>
          <w:rFonts w:ascii="Verdana" w:hAnsi="Verdana"/>
          <w:color w:val="000000"/>
          <w:sz w:val="20"/>
          <w:szCs w:val="20"/>
        </w:rPr>
        <w:t> property is used to set or remove decorations from text.</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value </w:t>
      </w:r>
      <w:r>
        <w:rPr>
          <w:rStyle w:val="HTMLCode"/>
          <w:rFonts w:ascii="Consolas" w:hAnsi="Consolas" w:cs="Consolas"/>
          <w:color w:val="DC143C"/>
          <w:shd w:val="clear" w:color="auto" w:fill="F1F1F1"/>
        </w:rPr>
        <w:t>text-decoration: none;</w:t>
      </w:r>
      <w:r>
        <w:rPr>
          <w:rFonts w:ascii="Verdana" w:hAnsi="Verdana"/>
          <w:color w:val="000000"/>
          <w:sz w:val="20"/>
          <w:szCs w:val="20"/>
        </w:rPr>
        <w:t> is often used to remove underlines from links:</w:t>
      </w:r>
    </w:p>
    <w:p w:rsidR="00A513A6" w:rsidRDefault="00A513A6" w:rsidP="00A513A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lastRenderedPageBreak/>
        <w:t>Example</w:t>
      </w:r>
    </w:p>
    <w:p w:rsidR="00A513A6" w:rsidRDefault="00A513A6" w:rsidP="00A513A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a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text-decoration</w:t>
      </w:r>
      <w:r>
        <w:rPr>
          <w:rStyle w:val="cssdelimitercolor"/>
          <w:rFonts w:ascii="Consolas" w:hAnsi="Consolas" w:cs="Consolas"/>
          <w:color w:val="000000"/>
          <w:sz w:val="20"/>
          <w:szCs w:val="20"/>
        </w:rPr>
        <w:t>:</w:t>
      </w:r>
      <w:r>
        <w:rPr>
          <w:rStyle w:val="csspropertyvaluecolor"/>
          <w:rFonts w:ascii="Consolas" w:hAnsi="Consolas" w:cs="Consolas"/>
          <w:color w:val="0000CD"/>
        </w:rPr>
        <w:t> none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A513A6" w:rsidRDefault="00D56B87" w:rsidP="00A513A6">
      <w:pPr>
        <w:shd w:val="clear" w:color="auto" w:fill="F1F1F1"/>
        <w:rPr>
          <w:rFonts w:ascii="Verdana" w:hAnsi="Verdana" w:cs="Times New Roman"/>
          <w:color w:val="000000"/>
          <w:sz w:val="20"/>
          <w:szCs w:val="20"/>
        </w:rPr>
      </w:pPr>
      <w:hyperlink r:id="rId211" w:tgtFrame="_blank" w:history="1">
        <w:r w:rsidR="00A513A6">
          <w:rPr>
            <w:rStyle w:val="Hyperlink"/>
            <w:rFonts w:ascii="Verdana" w:hAnsi="Verdana"/>
            <w:color w:val="FFFFFF"/>
            <w:sz w:val="20"/>
            <w:szCs w:val="20"/>
            <w:bdr w:val="none" w:sz="0" w:space="0" w:color="auto" w:frame="1"/>
            <w:shd w:val="clear" w:color="auto" w:fill="4CAF50"/>
          </w:rPr>
          <w:t>Try it Yourself »</w:t>
        </w:r>
      </w:hyperlink>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other </w:t>
      </w:r>
      <w:r>
        <w:rPr>
          <w:rStyle w:val="HTMLCode"/>
          <w:rFonts w:ascii="Consolas" w:hAnsi="Consolas" w:cs="Consolas"/>
          <w:color w:val="DC143C"/>
          <w:shd w:val="clear" w:color="auto" w:fill="F1F1F1"/>
        </w:rPr>
        <w:t>text-decoration</w:t>
      </w:r>
      <w:r>
        <w:rPr>
          <w:rFonts w:ascii="Verdana" w:hAnsi="Verdana"/>
          <w:color w:val="000000"/>
          <w:sz w:val="20"/>
          <w:szCs w:val="20"/>
        </w:rPr>
        <w:t> values are used to decorate text:</w:t>
      </w:r>
    </w:p>
    <w:p w:rsidR="00A513A6" w:rsidRDefault="00A513A6" w:rsidP="00A513A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513A6" w:rsidRDefault="00A513A6" w:rsidP="00A513A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h1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text-decoration</w:t>
      </w:r>
      <w:r>
        <w:rPr>
          <w:rStyle w:val="cssdelimitercolor"/>
          <w:rFonts w:ascii="Consolas" w:hAnsi="Consolas" w:cs="Consolas"/>
          <w:color w:val="000000"/>
          <w:sz w:val="20"/>
          <w:szCs w:val="20"/>
        </w:rPr>
        <w:t>:</w:t>
      </w:r>
      <w:r>
        <w:rPr>
          <w:rStyle w:val="csspropertyvaluecolor"/>
          <w:rFonts w:ascii="Consolas" w:hAnsi="Consolas" w:cs="Consolas"/>
          <w:color w:val="0000CD"/>
        </w:rPr>
        <w:t> overline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h2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text-decoration</w:t>
      </w:r>
      <w:r>
        <w:rPr>
          <w:rStyle w:val="cssdelimitercolor"/>
          <w:rFonts w:ascii="Consolas" w:hAnsi="Consolas" w:cs="Consolas"/>
          <w:color w:val="000000"/>
          <w:sz w:val="20"/>
          <w:szCs w:val="20"/>
        </w:rPr>
        <w:t>:</w:t>
      </w:r>
      <w:r>
        <w:rPr>
          <w:rStyle w:val="csspropertyvaluecolor"/>
          <w:rFonts w:ascii="Consolas" w:hAnsi="Consolas" w:cs="Consolas"/>
          <w:color w:val="0000CD"/>
        </w:rPr>
        <w:t> line-through</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h3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text-decoration</w:t>
      </w:r>
      <w:r>
        <w:rPr>
          <w:rStyle w:val="cssdelimitercolor"/>
          <w:rFonts w:ascii="Consolas" w:hAnsi="Consolas" w:cs="Consolas"/>
          <w:color w:val="000000"/>
          <w:sz w:val="20"/>
          <w:szCs w:val="20"/>
        </w:rPr>
        <w:t>:</w:t>
      </w:r>
      <w:r>
        <w:rPr>
          <w:rStyle w:val="csspropertyvaluecolor"/>
          <w:rFonts w:ascii="Consolas" w:hAnsi="Consolas" w:cs="Consolas"/>
          <w:color w:val="0000CD"/>
        </w:rPr>
        <w:t> underline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A513A6" w:rsidRDefault="00D56B87" w:rsidP="00A513A6">
      <w:pPr>
        <w:shd w:val="clear" w:color="auto" w:fill="F1F1F1"/>
        <w:rPr>
          <w:rFonts w:ascii="Verdana" w:hAnsi="Verdana" w:cs="Times New Roman"/>
          <w:color w:val="000000"/>
          <w:sz w:val="20"/>
          <w:szCs w:val="20"/>
        </w:rPr>
      </w:pPr>
      <w:hyperlink r:id="rId212" w:tgtFrame="_blank" w:history="1">
        <w:r w:rsidR="00A513A6">
          <w:rPr>
            <w:rStyle w:val="Hyperlink"/>
            <w:rFonts w:ascii="Verdana" w:hAnsi="Verdana"/>
            <w:color w:val="FFFFFF"/>
            <w:sz w:val="20"/>
            <w:szCs w:val="20"/>
            <w:bdr w:val="none" w:sz="0" w:space="0" w:color="auto" w:frame="1"/>
            <w:shd w:val="clear" w:color="auto" w:fill="4CAF50"/>
          </w:rPr>
          <w:t>Try it Yourself »</w:t>
        </w:r>
      </w:hyperlink>
    </w:p>
    <w:p w:rsidR="00A513A6" w:rsidRDefault="00A513A6" w:rsidP="00A513A6">
      <w:pPr>
        <w:pStyle w:val="NormalWeb"/>
        <w:shd w:val="clear" w:color="auto" w:fill="FFFFCC"/>
        <w:spacing w:before="240" w:beforeAutospacing="0" w:after="240" w:afterAutospacing="0"/>
        <w:rPr>
          <w:rFonts w:ascii="Verdana" w:hAnsi="Verdana"/>
          <w:color w:val="000000"/>
          <w:sz w:val="20"/>
          <w:szCs w:val="20"/>
        </w:rPr>
      </w:pPr>
      <w:r>
        <w:rPr>
          <w:rStyle w:val="Strong"/>
          <w:rFonts w:ascii="Verdana" w:hAnsi="Verdana"/>
          <w:color w:val="000000"/>
          <w:sz w:val="20"/>
          <w:szCs w:val="20"/>
        </w:rPr>
        <w:t>Note:</w:t>
      </w:r>
      <w:r>
        <w:rPr>
          <w:rFonts w:ascii="Verdana" w:hAnsi="Verdana"/>
          <w:color w:val="000000"/>
          <w:sz w:val="20"/>
          <w:szCs w:val="20"/>
        </w:rPr>
        <w:t> It is not recommended to underline text that is not a link, as this often confuses the reader.</w:t>
      </w:r>
    </w:p>
    <w:p w:rsidR="00A513A6" w:rsidRDefault="00D56B87" w:rsidP="00A513A6">
      <w:pPr>
        <w:spacing w:before="259" w:after="259"/>
        <w:rPr>
          <w:rFonts w:ascii="Times New Roman" w:hAnsi="Times New Roman"/>
          <w:sz w:val="24"/>
          <w:szCs w:val="24"/>
        </w:rPr>
      </w:pPr>
      <w:r>
        <w:pict>
          <v:rect id="_x0000_i1180" style="width:0;height:0" o:hralign="center" o:hrstd="t" o:hrnoshade="t" o:hr="t" fillcolor="black" stroked="f"/>
        </w:pict>
      </w:r>
    </w:p>
    <w:p w:rsidR="00A513A6" w:rsidRDefault="00A513A6" w:rsidP="00A513A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Text Transformation</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text-transform</w:t>
      </w:r>
      <w:r>
        <w:rPr>
          <w:rFonts w:ascii="Verdana" w:hAnsi="Verdana"/>
          <w:color w:val="000000"/>
          <w:sz w:val="20"/>
          <w:szCs w:val="20"/>
        </w:rPr>
        <w:t> property is used to specify uppercase and lowercase letters in a text.</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It can be used to turn everything into uppercase or lowercase letters, or capitalize the first letter of each word:</w:t>
      </w:r>
    </w:p>
    <w:p w:rsidR="00A513A6" w:rsidRDefault="00A513A6" w:rsidP="00A513A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513A6" w:rsidRDefault="00A513A6" w:rsidP="00A513A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p.uppercase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text-transform</w:t>
      </w:r>
      <w:r>
        <w:rPr>
          <w:rStyle w:val="cssdelimitercolor"/>
          <w:rFonts w:ascii="Consolas" w:hAnsi="Consolas" w:cs="Consolas"/>
          <w:color w:val="000000"/>
          <w:sz w:val="20"/>
          <w:szCs w:val="20"/>
        </w:rPr>
        <w:t>:</w:t>
      </w:r>
      <w:r>
        <w:rPr>
          <w:rStyle w:val="csspropertyvaluecolor"/>
          <w:rFonts w:ascii="Consolas" w:hAnsi="Consolas" w:cs="Consolas"/>
          <w:color w:val="0000CD"/>
        </w:rPr>
        <w:t> uppercase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p.lowercase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text-transform</w:t>
      </w:r>
      <w:r>
        <w:rPr>
          <w:rStyle w:val="cssdelimitercolor"/>
          <w:rFonts w:ascii="Consolas" w:hAnsi="Consolas" w:cs="Consolas"/>
          <w:color w:val="000000"/>
          <w:sz w:val="20"/>
          <w:szCs w:val="20"/>
        </w:rPr>
        <w:t>:</w:t>
      </w:r>
      <w:r>
        <w:rPr>
          <w:rStyle w:val="csspropertyvaluecolor"/>
          <w:rFonts w:ascii="Consolas" w:hAnsi="Consolas" w:cs="Consolas"/>
          <w:color w:val="0000CD"/>
        </w:rPr>
        <w:t> lowercase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p.capitalize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lastRenderedPageBreak/>
        <w:t>  text-transform</w:t>
      </w:r>
      <w:r>
        <w:rPr>
          <w:rStyle w:val="cssdelimitercolor"/>
          <w:rFonts w:ascii="Consolas" w:hAnsi="Consolas" w:cs="Consolas"/>
          <w:color w:val="000000"/>
          <w:sz w:val="20"/>
          <w:szCs w:val="20"/>
        </w:rPr>
        <w:t>:</w:t>
      </w:r>
      <w:r>
        <w:rPr>
          <w:rStyle w:val="csspropertyvaluecolor"/>
          <w:rFonts w:ascii="Consolas" w:hAnsi="Consolas" w:cs="Consolas"/>
          <w:color w:val="0000CD"/>
        </w:rPr>
        <w:t> capitalize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A513A6" w:rsidRDefault="00D56B87" w:rsidP="00A513A6">
      <w:pPr>
        <w:shd w:val="clear" w:color="auto" w:fill="F1F1F1"/>
        <w:rPr>
          <w:rFonts w:ascii="Verdana" w:hAnsi="Verdana" w:cs="Times New Roman"/>
          <w:color w:val="000000"/>
          <w:sz w:val="20"/>
          <w:szCs w:val="20"/>
        </w:rPr>
      </w:pPr>
      <w:hyperlink r:id="rId213" w:tgtFrame="_blank" w:history="1">
        <w:r w:rsidR="00A513A6">
          <w:rPr>
            <w:rStyle w:val="Hyperlink"/>
            <w:rFonts w:ascii="Verdana" w:hAnsi="Verdana"/>
            <w:color w:val="FFFFFF"/>
            <w:sz w:val="20"/>
            <w:szCs w:val="20"/>
            <w:bdr w:val="none" w:sz="0" w:space="0" w:color="auto" w:frame="1"/>
            <w:shd w:val="clear" w:color="auto" w:fill="4CAF50"/>
          </w:rPr>
          <w:t>Try it Yourself »</w:t>
        </w:r>
      </w:hyperlink>
    </w:p>
    <w:p w:rsidR="00A513A6" w:rsidRDefault="00D56B87" w:rsidP="00A513A6">
      <w:pPr>
        <w:spacing w:before="259" w:after="259"/>
        <w:rPr>
          <w:rFonts w:ascii="Times New Roman" w:hAnsi="Times New Roman"/>
          <w:sz w:val="24"/>
          <w:szCs w:val="24"/>
        </w:rPr>
      </w:pPr>
      <w:r>
        <w:pict>
          <v:rect id="_x0000_i1181" style="width:0;height:0" o:hralign="center" o:hrstd="t" o:hrnoshade="t" o:hr="t" fillcolor="black" stroked="f"/>
        </w:pict>
      </w:r>
    </w:p>
    <w:p w:rsidR="00A513A6" w:rsidRDefault="00A513A6" w:rsidP="00A513A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Text Indentation</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text-indent</w:t>
      </w:r>
      <w:r>
        <w:rPr>
          <w:rFonts w:ascii="Verdana" w:hAnsi="Verdana"/>
          <w:color w:val="000000"/>
          <w:sz w:val="20"/>
          <w:szCs w:val="20"/>
        </w:rPr>
        <w:t> property is used to specify the indentation of the first line of a text:</w:t>
      </w:r>
    </w:p>
    <w:p w:rsidR="00A513A6" w:rsidRDefault="00A513A6" w:rsidP="00A513A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513A6" w:rsidRDefault="00A513A6" w:rsidP="00A513A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text-indent</w:t>
      </w:r>
      <w:r>
        <w:rPr>
          <w:rStyle w:val="cssdelimitercolor"/>
          <w:rFonts w:ascii="Consolas" w:hAnsi="Consolas" w:cs="Consolas"/>
          <w:color w:val="000000"/>
          <w:sz w:val="20"/>
          <w:szCs w:val="20"/>
        </w:rPr>
        <w:t>:</w:t>
      </w:r>
      <w:r>
        <w:rPr>
          <w:rStyle w:val="csspropertyvaluecolor"/>
          <w:rFonts w:ascii="Consolas" w:hAnsi="Consolas" w:cs="Consolas"/>
          <w:color w:val="0000CD"/>
        </w:rPr>
        <w:t> 50px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A513A6" w:rsidRDefault="00D56B87" w:rsidP="00A513A6">
      <w:pPr>
        <w:shd w:val="clear" w:color="auto" w:fill="F1F1F1"/>
        <w:rPr>
          <w:rFonts w:ascii="Verdana" w:hAnsi="Verdana" w:cs="Times New Roman"/>
          <w:color w:val="000000"/>
          <w:sz w:val="20"/>
          <w:szCs w:val="20"/>
        </w:rPr>
      </w:pPr>
      <w:hyperlink r:id="rId214" w:tgtFrame="_blank" w:history="1">
        <w:r w:rsidR="00A513A6">
          <w:rPr>
            <w:rStyle w:val="Hyperlink"/>
            <w:rFonts w:ascii="Verdana" w:hAnsi="Verdana"/>
            <w:color w:val="FFFFFF"/>
            <w:sz w:val="20"/>
            <w:szCs w:val="20"/>
            <w:bdr w:val="none" w:sz="0" w:space="0" w:color="auto" w:frame="1"/>
            <w:shd w:val="clear" w:color="auto" w:fill="4CAF50"/>
          </w:rPr>
          <w:t>Try it Yourself »</w:t>
        </w:r>
      </w:hyperlink>
    </w:p>
    <w:p w:rsidR="00A513A6" w:rsidRDefault="00D56B87" w:rsidP="00A513A6">
      <w:pPr>
        <w:spacing w:before="259" w:after="259"/>
        <w:rPr>
          <w:rFonts w:ascii="Times New Roman" w:hAnsi="Times New Roman"/>
          <w:sz w:val="24"/>
          <w:szCs w:val="24"/>
        </w:rPr>
      </w:pPr>
      <w:r>
        <w:pict>
          <v:rect id="_x0000_i1182" style="width:0;height:0" o:hralign="center" o:hrstd="t" o:hrnoshade="t" o:hr="t" fillcolor="black" stroked="f"/>
        </w:pict>
      </w:r>
    </w:p>
    <w:p w:rsidR="00A513A6" w:rsidRDefault="00A513A6" w:rsidP="00A513A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Letter Spacing</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letter-spacing</w:t>
      </w:r>
      <w:r>
        <w:rPr>
          <w:rFonts w:ascii="Verdana" w:hAnsi="Verdana"/>
          <w:color w:val="000000"/>
          <w:sz w:val="20"/>
          <w:szCs w:val="20"/>
        </w:rPr>
        <w:t> property is used to specify the space between the characters in a text.</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following example demonstrates how to increase or decrease the space between characters:</w:t>
      </w:r>
    </w:p>
    <w:p w:rsidR="00A513A6" w:rsidRDefault="00A513A6" w:rsidP="00A513A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513A6" w:rsidRDefault="00A513A6" w:rsidP="00A513A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h1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letter-spacing</w:t>
      </w:r>
      <w:r>
        <w:rPr>
          <w:rStyle w:val="cssdelimitercolor"/>
          <w:rFonts w:ascii="Consolas" w:hAnsi="Consolas" w:cs="Consolas"/>
          <w:color w:val="000000"/>
          <w:sz w:val="20"/>
          <w:szCs w:val="20"/>
        </w:rPr>
        <w:t>:</w:t>
      </w:r>
      <w:r>
        <w:rPr>
          <w:rStyle w:val="csspropertyvaluecolor"/>
          <w:rFonts w:ascii="Consolas" w:hAnsi="Consolas" w:cs="Consolas"/>
          <w:color w:val="0000CD"/>
        </w:rPr>
        <w:t> 3px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h2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letter-spacing</w:t>
      </w:r>
      <w:r>
        <w:rPr>
          <w:rStyle w:val="cssdelimitercolor"/>
          <w:rFonts w:ascii="Consolas" w:hAnsi="Consolas" w:cs="Consolas"/>
          <w:color w:val="000000"/>
          <w:sz w:val="20"/>
          <w:szCs w:val="20"/>
        </w:rPr>
        <w:t>:</w:t>
      </w:r>
      <w:r>
        <w:rPr>
          <w:rStyle w:val="csspropertyvaluecolor"/>
          <w:rFonts w:ascii="Consolas" w:hAnsi="Consolas" w:cs="Consolas"/>
          <w:color w:val="0000CD"/>
        </w:rPr>
        <w:t> -3px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A513A6" w:rsidRDefault="00D56B87" w:rsidP="00A513A6">
      <w:pPr>
        <w:shd w:val="clear" w:color="auto" w:fill="F1F1F1"/>
        <w:rPr>
          <w:rFonts w:ascii="Verdana" w:hAnsi="Verdana" w:cs="Times New Roman"/>
          <w:color w:val="000000"/>
          <w:sz w:val="20"/>
          <w:szCs w:val="20"/>
        </w:rPr>
      </w:pPr>
      <w:hyperlink r:id="rId215" w:tgtFrame="_blank" w:history="1">
        <w:r w:rsidR="00A513A6">
          <w:rPr>
            <w:rStyle w:val="Hyperlink"/>
            <w:rFonts w:ascii="Verdana" w:hAnsi="Verdana"/>
            <w:color w:val="FFFFFF"/>
            <w:sz w:val="20"/>
            <w:szCs w:val="20"/>
            <w:bdr w:val="none" w:sz="0" w:space="0" w:color="auto" w:frame="1"/>
            <w:shd w:val="clear" w:color="auto" w:fill="4CAF50"/>
          </w:rPr>
          <w:t>Try it Yourself »</w:t>
        </w:r>
      </w:hyperlink>
    </w:p>
    <w:p w:rsidR="00A513A6" w:rsidRDefault="00D56B87" w:rsidP="00A513A6">
      <w:pPr>
        <w:spacing w:before="259" w:after="259"/>
        <w:rPr>
          <w:rFonts w:ascii="Times New Roman" w:hAnsi="Times New Roman"/>
          <w:sz w:val="24"/>
          <w:szCs w:val="24"/>
        </w:rPr>
      </w:pPr>
      <w:r>
        <w:pict>
          <v:rect id="_x0000_i1183" style="width:0;height:0" o:hralign="center" o:hrstd="t" o:hrnoshade="t" o:hr="t" fillcolor="black" stroked="f"/>
        </w:pict>
      </w:r>
    </w:p>
    <w:p w:rsidR="008C22BF" w:rsidRDefault="008C22BF" w:rsidP="00A513A6">
      <w:pPr>
        <w:pStyle w:val="Heading2"/>
        <w:shd w:val="clear" w:color="auto" w:fill="FFFFFF"/>
        <w:spacing w:before="130" w:beforeAutospacing="0" w:after="130" w:afterAutospacing="0"/>
        <w:rPr>
          <w:rFonts w:ascii="Segoe UI" w:hAnsi="Segoe UI" w:cs="Segoe UI"/>
          <w:b w:val="0"/>
          <w:bCs w:val="0"/>
          <w:color w:val="000000"/>
          <w:sz w:val="42"/>
          <w:szCs w:val="42"/>
        </w:rPr>
      </w:pPr>
    </w:p>
    <w:p w:rsidR="008C22BF" w:rsidRDefault="008C22BF" w:rsidP="00A513A6">
      <w:pPr>
        <w:pStyle w:val="Heading2"/>
        <w:shd w:val="clear" w:color="auto" w:fill="FFFFFF"/>
        <w:spacing w:before="130" w:beforeAutospacing="0" w:after="130" w:afterAutospacing="0"/>
        <w:rPr>
          <w:rFonts w:ascii="Segoe UI" w:hAnsi="Segoe UI" w:cs="Segoe UI"/>
          <w:b w:val="0"/>
          <w:bCs w:val="0"/>
          <w:color w:val="000000"/>
          <w:sz w:val="42"/>
          <w:szCs w:val="42"/>
        </w:rPr>
      </w:pPr>
    </w:p>
    <w:p w:rsidR="00A513A6" w:rsidRDefault="00A513A6" w:rsidP="00A513A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lastRenderedPageBreak/>
        <w:t>Line Height</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line-height</w:t>
      </w:r>
      <w:r>
        <w:rPr>
          <w:rFonts w:ascii="Verdana" w:hAnsi="Verdana"/>
          <w:color w:val="000000"/>
          <w:sz w:val="20"/>
          <w:szCs w:val="20"/>
        </w:rPr>
        <w:t> property is used to specify the space between lines:</w:t>
      </w:r>
    </w:p>
    <w:p w:rsidR="00A513A6" w:rsidRDefault="00A513A6" w:rsidP="00A513A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513A6" w:rsidRDefault="00A513A6" w:rsidP="00A513A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p.small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line-height</w:t>
      </w:r>
      <w:r>
        <w:rPr>
          <w:rStyle w:val="cssdelimitercolor"/>
          <w:rFonts w:ascii="Consolas" w:hAnsi="Consolas" w:cs="Consolas"/>
          <w:color w:val="000000"/>
          <w:sz w:val="20"/>
          <w:szCs w:val="20"/>
        </w:rPr>
        <w:t>:</w:t>
      </w:r>
      <w:r>
        <w:rPr>
          <w:rStyle w:val="csspropertyvaluecolor"/>
          <w:rFonts w:ascii="Consolas" w:hAnsi="Consolas" w:cs="Consolas"/>
          <w:color w:val="0000CD"/>
        </w:rPr>
        <w:t> 0.8</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p.big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line-height</w:t>
      </w:r>
      <w:r>
        <w:rPr>
          <w:rStyle w:val="cssdelimitercolor"/>
          <w:rFonts w:ascii="Consolas" w:hAnsi="Consolas" w:cs="Consolas"/>
          <w:color w:val="000000"/>
          <w:sz w:val="20"/>
          <w:szCs w:val="20"/>
        </w:rPr>
        <w:t>:</w:t>
      </w:r>
      <w:r>
        <w:rPr>
          <w:rStyle w:val="csspropertyvaluecolor"/>
          <w:rFonts w:ascii="Consolas" w:hAnsi="Consolas" w:cs="Consolas"/>
          <w:color w:val="0000CD"/>
        </w:rPr>
        <w:t> 1.8</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A513A6" w:rsidRDefault="00D56B87" w:rsidP="00A513A6">
      <w:pPr>
        <w:shd w:val="clear" w:color="auto" w:fill="F1F1F1"/>
        <w:rPr>
          <w:rFonts w:ascii="Verdana" w:hAnsi="Verdana" w:cs="Times New Roman"/>
          <w:color w:val="000000"/>
          <w:sz w:val="20"/>
          <w:szCs w:val="20"/>
        </w:rPr>
      </w:pPr>
      <w:hyperlink r:id="rId216" w:tgtFrame="_blank" w:history="1">
        <w:r w:rsidR="00A513A6">
          <w:rPr>
            <w:rStyle w:val="Hyperlink"/>
            <w:rFonts w:ascii="Verdana" w:hAnsi="Verdana"/>
            <w:color w:val="FFFFFF"/>
            <w:sz w:val="20"/>
            <w:szCs w:val="20"/>
            <w:bdr w:val="none" w:sz="0" w:space="0" w:color="auto" w:frame="1"/>
            <w:shd w:val="clear" w:color="auto" w:fill="4CAF50"/>
          </w:rPr>
          <w:t>Try it Yourself »</w:t>
        </w:r>
      </w:hyperlink>
    </w:p>
    <w:p w:rsidR="00A513A6" w:rsidRDefault="00D56B87" w:rsidP="00A513A6">
      <w:pPr>
        <w:spacing w:before="259" w:after="259"/>
        <w:rPr>
          <w:rFonts w:ascii="Times New Roman" w:hAnsi="Times New Roman"/>
          <w:sz w:val="24"/>
          <w:szCs w:val="24"/>
        </w:rPr>
      </w:pPr>
      <w:r>
        <w:pict>
          <v:rect id="_x0000_i1184" style="width:0;height:0" o:hralign="center" o:hrstd="t" o:hrnoshade="t" o:hr="t" fillcolor="black" stroked="f"/>
        </w:pict>
      </w:r>
    </w:p>
    <w:p w:rsidR="00A513A6" w:rsidRDefault="00A513A6" w:rsidP="00A513A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Text Direction</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direction</w:t>
      </w:r>
      <w:r>
        <w:rPr>
          <w:rFonts w:ascii="Verdana" w:hAnsi="Verdana"/>
          <w:color w:val="000000"/>
          <w:sz w:val="20"/>
          <w:szCs w:val="20"/>
        </w:rPr>
        <w:t> property is used to change the text direction of an element:</w:t>
      </w:r>
    </w:p>
    <w:p w:rsidR="00A513A6" w:rsidRDefault="00A513A6" w:rsidP="00A513A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513A6" w:rsidRDefault="00A513A6" w:rsidP="00A513A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direction</w:t>
      </w:r>
      <w:r>
        <w:rPr>
          <w:rStyle w:val="cssdelimitercolor"/>
          <w:rFonts w:ascii="Consolas" w:hAnsi="Consolas" w:cs="Consolas"/>
          <w:color w:val="000000"/>
          <w:sz w:val="20"/>
          <w:szCs w:val="20"/>
        </w:rPr>
        <w:t>:</w:t>
      </w:r>
      <w:r>
        <w:rPr>
          <w:rStyle w:val="csspropertyvaluecolor"/>
          <w:rFonts w:ascii="Consolas" w:hAnsi="Consolas" w:cs="Consolas"/>
          <w:color w:val="0000CD"/>
        </w:rPr>
        <w:t> rtl</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A513A6" w:rsidRDefault="00D56B87" w:rsidP="00A513A6">
      <w:pPr>
        <w:shd w:val="clear" w:color="auto" w:fill="F1F1F1"/>
        <w:rPr>
          <w:rFonts w:ascii="Verdana" w:hAnsi="Verdana" w:cs="Times New Roman"/>
          <w:color w:val="000000"/>
          <w:sz w:val="20"/>
          <w:szCs w:val="20"/>
        </w:rPr>
      </w:pPr>
      <w:hyperlink r:id="rId217" w:tgtFrame="_blank" w:history="1">
        <w:r w:rsidR="00A513A6">
          <w:rPr>
            <w:rStyle w:val="Hyperlink"/>
            <w:rFonts w:ascii="Verdana" w:hAnsi="Verdana"/>
            <w:color w:val="FFFFFF"/>
            <w:sz w:val="20"/>
            <w:szCs w:val="20"/>
            <w:bdr w:val="none" w:sz="0" w:space="0" w:color="auto" w:frame="1"/>
            <w:shd w:val="clear" w:color="auto" w:fill="4CAF50"/>
          </w:rPr>
          <w:t>Try it Yourself »</w:t>
        </w:r>
      </w:hyperlink>
    </w:p>
    <w:p w:rsidR="00A513A6" w:rsidRDefault="00D56B87" w:rsidP="00A513A6">
      <w:pPr>
        <w:spacing w:before="259" w:after="259"/>
        <w:rPr>
          <w:rFonts w:ascii="Times New Roman" w:hAnsi="Times New Roman"/>
          <w:sz w:val="24"/>
          <w:szCs w:val="24"/>
        </w:rPr>
      </w:pPr>
      <w:r>
        <w:pict>
          <v:rect id="_x0000_i1185" style="width:0;height:0" o:hralign="center" o:hrstd="t" o:hrnoshade="t" o:hr="t" fillcolor="black" stroked="f"/>
        </w:pict>
      </w:r>
    </w:p>
    <w:p w:rsidR="00A513A6" w:rsidRDefault="00A513A6" w:rsidP="00A513A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Word Spacing</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word-spacing</w:t>
      </w:r>
      <w:r>
        <w:rPr>
          <w:rFonts w:ascii="Verdana" w:hAnsi="Verdana"/>
          <w:color w:val="000000"/>
          <w:sz w:val="20"/>
          <w:szCs w:val="20"/>
        </w:rPr>
        <w:t> property is used to specify the space between the words in a text.</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following example demonstrates how to increase or decrease the space between words: </w:t>
      </w:r>
    </w:p>
    <w:p w:rsidR="00A513A6" w:rsidRDefault="00A513A6" w:rsidP="00A513A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513A6" w:rsidRDefault="00A513A6" w:rsidP="00A513A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h1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word-spacing</w:t>
      </w:r>
      <w:r>
        <w:rPr>
          <w:rStyle w:val="cssdelimitercolor"/>
          <w:rFonts w:ascii="Consolas" w:hAnsi="Consolas" w:cs="Consolas"/>
          <w:color w:val="000000"/>
          <w:sz w:val="20"/>
          <w:szCs w:val="20"/>
        </w:rPr>
        <w:t>:</w:t>
      </w:r>
      <w:r>
        <w:rPr>
          <w:rStyle w:val="csspropertyvaluecolor"/>
          <w:rFonts w:ascii="Consolas" w:hAnsi="Consolas" w:cs="Consolas"/>
          <w:color w:val="0000CD"/>
        </w:rPr>
        <w:t> 10px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h2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lastRenderedPageBreak/>
        <w:t>  word-spacing</w:t>
      </w:r>
      <w:r>
        <w:rPr>
          <w:rStyle w:val="cssdelimitercolor"/>
          <w:rFonts w:ascii="Consolas" w:hAnsi="Consolas" w:cs="Consolas"/>
          <w:color w:val="000000"/>
          <w:sz w:val="20"/>
          <w:szCs w:val="20"/>
        </w:rPr>
        <w:t>:</w:t>
      </w:r>
      <w:r>
        <w:rPr>
          <w:rStyle w:val="csspropertyvaluecolor"/>
          <w:rFonts w:ascii="Consolas" w:hAnsi="Consolas" w:cs="Consolas"/>
          <w:color w:val="0000CD"/>
        </w:rPr>
        <w:t> -5px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A513A6" w:rsidRDefault="00D56B87" w:rsidP="00A513A6">
      <w:pPr>
        <w:shd w:val="clear" w:color="auto" w:fill="F1F1F1"/>
        <w:rPr>
          <w:rFonts w:ascii="Verdana" w:hAnsi="Verdana" w:cs="Times New Roman"/>
          <w:color w:val="000000"/>
          <w:sz w:val="20"/>
          <w:szCs w:val="20"/>
        </w:rPr>
      </w:pPr>
      <w:hyperlink r:id="rId218" w:tgtFrame="_blank" w:history="1">
        <w:r w:rsidR="00A513A6">
          <w:rPr>
            <w:rStyle w:val="Hyperlink"/>
            <w:rFonts w:ascii="Verdana" w:hAnsi="Verdana"/>
            <w:color w:val="FFFFFF"/>
            <w:sz w:val="20"/>
            <w:szCs w:val="20"/>
            <w:bdr w:val="none" w:sz="0" w:space="0" w:color="auto" w:frame="1"/>
            <w:shd w:val="clear" w:color="auto" w:fill="4CAF50"/>
          </w:rPr>
          <w:t>Try it Yourself »</w:t>
        </w:r>
      </w:hyperlink>
    </w:p>
    <w:p w:rsidR="00A513A6" w:rsidRDefault="00D56B87" w:rsidP="00A513A6">
      <w:pPr>
        <w:spacing w:before="259" w:after="259"/>
        <w:rPr>
          <w:rFonts w:ascii="Times New Roman" w:hAnsi="Times New Roman"/>
          <w:sz w:val="24"/>
          <w:szCs w:val="24"/>
        </w:rPr>
      </w:pPr>
      <w:r>
        <w:pict>
          <v:rect id="_x0000_i1186" style="width:0;height:0" o:hralign="center" o:hrstd="t" o:hrnoshade="t" o:hr="t" fillcolor="black" stroked="f"/>
        </w:pict>
      </w:r>
    </w:p>
    <w:p w:rsidR="00A513A6" w:rsidRDefault="00A513A6" w:rsidP="00A513A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Text Shadow</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text-shadow</w:t>
      </w:r>
      <w:r>
        <w:rPr>
          <w:rFonts w:ascii="Verdana" w:hAnsi="Verdana"/>
          <w:color w:val="000000"/>
          <w:sz w:val="20"/>
          <w:szCs w:val="20"/>
        </w:rPr>
        <w:t> property adds shadow to text.</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following example specifies the position of the horizontal shadow (3px), the position of the vertical shadow (2px) and the color of the shadow (red):</w:t>
      </w:r>
    </w:p>
    <w:p w:rsidR="00A513A6" w:rsidRDefault="00A513A6" w:rsidP="00A513A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513A6" w:rsidRDefault="00A513A6" w:rsidP="00A513A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h1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text-shadow</w:t>
      </w:r>
      <w:r>
        <w:rPr>
          <w:rStyle w:val="cssdelimitercolor"/>
          <w:rFonts w:ascii="Consolas" w:hAnsi="Consolas" w:cs="Consolas"/>
          <w:color w:val="000000"/>
          <w:sz w:val="20"/>
          <w:szCs w:val="20"/>
        </w:rPr>
        <w:t>:</w:t>
      </w:r>
      <w:r>
        <w:rPr>
          <w:rStyle w:val="csspropertyvaluecolor"/>
          <w:rFonts w:ascii="Consolas" w:hAnsi="Consolas" w:cs="Consolas"/>
          <w:color w:val="0000CD"/>
        </w:rPr>
        <w:t> 3px 2px red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EE32E6" w:rsidRDefault="00EE32E6" w:rsidP="00EE32E6">
      <w:pPr>
        <w:pStyle w:val="intro"/>
        <w:shd w:val="clear" w:color="auto" w:fill="FFFFFF"/>
        <w:spacing w:before="288" w:beforeAutospacing="0" w:after="288" w:afterAutospacing="0"/>
        <w:rPr>
          <w:rFonts w:ascii="Verdana" w:hAnsi="Verdana"/>
          <w:color w:val="000000"/>
          <w:sz w:val="21"/>
          <w:szCs w:val="21"/>
        </w:rPr>
      </w:pPr>
      <w:r>
        <w:rPr>
          <w:rFonts w:ascii="Verdana" w:hAnsi="Verdana"/>
          <w:color w:val="000000"/>
          <w:sz w:val="21"/>
          <w:szCs w:val="21"/>
        </w:rPr>
        <w:t>With CSS, links can be styled in different ways.</w:t>
      </w:r>
    </w:p>
    <w:p w:rsidR="00EE32E6" w:rsidRDefault="00D56B87" w:rsidP="00EE32E6">
      <w:pPr>
        <w:rPr>
          <w:rFonts w:ascii="Times New Roman" w:hAnsi="Times New Roman"/>
          <w:sz w:val="24"/>
          <w:szCs w:val="24"/>
        </w:rPr>
      </w:pPr>
      <w:hyperlink r:id="rId219" w:history="1">
        <w:r w:rsidR="00EE32E6">
          <w:rPr>
            <w:rStyle w:val="Hyperlink"/>
            <w:rFonts w:ascii="Verdana" w:hAnsi="Verdana"/>
            <w:sz w:val="20"/>
            <w:szCs w:val="20"/>
            <w:shd w:val="clear" w:color="auto" w:fill="FFFFFF"/>
          </w:rPr>
          <w:t>Text Link</w:t>
        </w:r>
      </w:hyperlink>
      <w:r w:rsidR="00EE32E6">
        <w:rPr>
          <w:rFonts w:ascii="Verdana" w:hAnsi="Verdana"/>
          <w:color w:val="000000"/>
          <w:sz w:val="20"/>
          <w:szCs w:val="20"/>
          <w:shd w:val="clear" w:color="auto" w:fill="FFFFFF"/>
        </w:rPr>
        <w:t> </w:t>
      </w:r>
      <w:hyperlink r:id="rId220" w:history="1">
        <w:r w:rsidR="00EE32E6">
          <w:rPr>
            <w:rStyle w:val="Hyperlink"/>
            <w:rFonts w:ascii="Verdana" w:hAnsi="Verdana"/>
            <w:color w:val="008000"/>
            <w:sz w:val="21"/>
            <w:szCs w:val="21"/>
            <w:shd w:val="clear" w:color="auto" w:fill="FFFFFF"/>
          </w:rPr>
          <w:t>Text Link</w:t>
        </w:r>
      </w:hyperlink>
      <w:r w:rsidR="00EE32E6">
        <w:rPr>
          <w:rFonts w:ascii="Verdana" w:hAnsi="Verdana"/>
          <w:color w:val="000000"/>
          <w:sz w:val="20"/>
          <w:szCs w:val="20"/>
          <w:shd w:val="clear" w:color="auto" w:fill="FFFFFF"/>
        </w:rPr>
        <w:t> </w:t>
      </w:r>
      <w:hyperlink r:id="rId221" w:history="1">
        <w:r w:rsidR="00EE32E6">
          <w:rPr>
            <w:rStyle w:val="Hyperlink"/>
            <w:rFonts w:ascii="Verdana" w:hAnsi="Verdana"/>
            <w:color w:val="000000"/>
            <w:sz w:val="21"/>
            <w:szCs w:val="21"/>
            <w:bdr w:val="single" w:sz="12" w:space="7" w:color="4CAF50" w:frame="1"/>
            <w:shd w:val="clear" w:color="auto" w:fill="FFFFFF"/>
          </w:rPr>
          <w:t>Link Button</w:t>
        </w:r>
      </w:hyperlink>
      <w:r w:rsidR="00EE32E6">
        <w:rPr>
          <w:rFonts w:ascii="Verdana" w:hAnsi="Verdana"/>
          <w:color w:val="000000"/>
          <w:sz w:val="20"/>
          <w:szCs w:val="20"/>
          <w:shd w:val="clear" w:color="auto" w:fill="FFFFFF"/>
        </w:rPr>
        <w:t> </w:t>
      </w:r>
      <w:hyperlink r:id="rId222" w:history="1">
        <w:r w:rsidR="00EE32E6">
          <w:rPr>
            <w:rStyle w:val="Hyperlink"/>
            <w:rFonts w:ascii="Verdana" w:hAnsi="Verdana"/>
            <w:color w:val="FFFFFF"/>
            <w:sz w:val="21"/>
            <w:szCs w:val="21"/>
            <w:shd w:val="clear" w:color="auto" w:fill="F44336"/>
          </w:rPr>
          <w:t>Link Button</w:t>
        </w:r>
      </w:hyperlink>
    </w:p>
    <w:p w:rsidR="00EE32E6" w:rsidRDefault="00D56B87" w:rsidP="00EE32E6">
      <w:pPr>
        <w:spacing w:before="259" w:after="259"/>
      </w:pPr>
      <w:r>
        <w:pict>
          <v:rect id="_x0000_i1187" style="width:0;height:0" o:hralign="center" o:hrstd="t" o:hrnoshade="t" o:hr="t" fillcolor="black" stroked="f"/>
        </w:pict>
      </w:r>
    </w:p>
    <w:p w:rsidR="00EE32E6" w:rsidRDefault="00EE32E6" w:rsidP="00EE32E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Styling Links</w:t>
      </w:r>
    </w:p>
    <w:p w:rsidR="00EE32E6" w:rsidRDefault="00EE32E6" w:rsidP="00EE32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Links can be styled with any CSS property (e.g. </w:t>
      </w:r>
      <w:r>
        <w:rPr>
          <w:rStyle w:val="HTMLCode"/>
          <w:rFonts w:ascii="Consolas" w:hAnsi="Consolas" w:cs="Consolas"/>
          <w:color w:val="DC143C"/>
          <w:shd w:val="clear" w:color="auto" w:fill="F1F1F1"/>
        </w:rPr>
        <w:t>color</w:t>
      </w:r>
      <w:r>
        <w:rPr>
          <w:rFonts w:ascii="Verdana" w:hAnsi="Verdana"/>
          <w:color w:val="000000"/>
          <w:sz w:val="20"/>
          <w:szCs w:val="20"/>
        </w:rPr>
        <w:t>, </w:t>
      </w:r>
      <w:r>
        <w:rPr>
          <w:rStyle w:val="HTMLCode"/>
          <w:rFonts w:ascii="Consolas" w:hAnsi="Consolas" w:cs="Consolas"/>
          <w:color w:val="DC143C"/>
          <w:shd w:val="clear" w:color="auto" w:fill="F1F1F1"/>
        </w:rPr>
        <w:t>font-family</w:t>
      </w:r>
      <w:r>
        <w:rPr>
          <w:rFonts w:ascii="Verdana" w:hAnsi="Verdana"/>
          <w:color w:val="000000"/>
          <w:sz w:val="20"/>
          <w:szCs w:val="20"/>
        </w:rPr>
        <w:t>, </w:t>
      </w:r>
      <w:r>
        <w:rPr>
          <w:rStyle w:val="HTMLCode"/>
          <w:rFonts w:ascii="Consolas" w:hAnsi="Consolas" w:cs="Consolas"/>
          <w:color w:val="DC143C"/>
          <w:shd w:val="clear" w:color="auto" w:fill="F1F1F1"/>
        </w:rPr>
        <w:t>background</w:t>
      </w:r>
      <w:r>
        <w:rPr>
          <w:rFonts w:ascii="Verdana" w:hAnsi="Verdana"/>
          <w:color w:val="000000"/>
          <w:sz w:val="20"/>
          <w:szCs w:val="20"/>
        </w:rPr>
        <w:t>, etc.).</w:t>
      </w:r>
    </w:p>
    <w:p w:rsidR="00EE32E6" w:rsidRDefault="00EE32E6" w:rsidP="00EE32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EE32E6" w:rsidRDefault="00EE32E6" w:rsidP="00EE32E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a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hotpink</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EE32E6" w:rsidRDefault="00D56B87" w:rsidP="00EE32E6">
      <w:pPr>
        <w:shd w:val="clear" w:color="auto" w:fill="F1F1F1"/>
        <w:rPr>
          <w:rFonts w:ascii="Verdana" w:hAnsi="Verdana" w:cs="Times New Roman"/>
          <w:color w:val="000000"/>
          <w:sz w:val="20"/>
          <w:szCs w:val="20"/>
        </w:rPr>
      </w:pPr>
      <w:hyperlink r:id="rId223" w:tgtFrame="_blank" w:history="1">
        <w:r w:rsidR="00EE32E6">
          <w:rPr>
            <w:rStyle w:val="Hyperlink"/>
            <w:rFonts w:ascii="Verdana" w:hAnsi="Verdana"/>
            <w:color w:val="FFFFFF"/>
            <w:sz w:val="20"/>
            <w:szCs w:val="20"/>
            <w:bdr w:val="none" w:sz="0" w:space="0" w:color="auto" w:frame="1"/>
            <w:shd w:val="clear" w:color="auto" w:fill="4CAF50"/>
          </w:rPr>
          <w:t>Try it Yourself »</w:t>
        </w:r>
      </w:hyperlink>
    </w:p>
    <w:p w:rsidR="00EE32E6" w:rsidRDefault="00EE32E6" w:rsidP="00EE32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In addition, links can be styled differently depending on what </w:t>
      </w:r>
      <w:r>
        <w:rPr>
          <w:rStyle w:val="Strong"/>
          <w:rFonts w:ascii="Verdana" w:hAnsi="Verdana"/>
          <w:color w:val="000000"/>
          <w:sz w:val="20"/>
          <w:szCs w:val="20"/>
        </w:rPr>
        <w:t>state</w:t>
      </w:r>
      <w:r>
        <w:rPr>
          <w:rFonts w:ascii="Verdana" w:hAnsi="Verdana"/>
          <w:color w:val="000000"/>
          <w:sz w:val="20"/>
          <w:szCs w:val="20"/>
        </w:rPr>
        <w:t> they are in.</w:t>
      </w:r>
    </w:p>
    <w:p w:rsidR="00EE32E6" w:rsidRDefault="00EE32E6" w:rsidP="00EE32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four links states are:</w:t>
      </w:r>
    </w:p>
    <w:p w:rsidR="00EE32E6" w:rsidRDefault="00EE32E6" w:rsidP="00EE32E6">
      <w:pPr>
        <w:numPr>
          <w:ilvl w:val="0"/>
          <w:numId w:val="74"/>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a:link</w:t>
      </w:r>
      <w:r>
        <w:rPr>
          <w:rFonts w:ascii="Verdana" w:hAnsi="Verdana"/>
          <w:color w:val="000000"/>
          <w:sz w:val="20"/>
          <w:szCs w:val="20"/>
        </w:rPr>
        <w:t> - a normal, unvisited link</w:t>
      </w:r>
    </w:p>
    <w:p w:rsidR="00EE32E6" w:rsidRDefault="00EE32E6" w:rsidP="00EE32E6">
      <w:pPr>
        <w:numPr>
          <w:ilvl w:val="0"/>
          <w:numId w:val="74"/>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a:visited</w:t>
      </w:r>
      <w:r>
        <w:rPr>
          <w:rFonts w:ascii="Verdana" w:hAnsi="Verdana"/>
          <w:color w:val="000000"/>
          <w:sz w:val="20"/>
          <w:szCs w:val="20"/>
        </w:rPr>
        <w:t> - a link the user has visited</w:t>
      </w:r>
    </w:p>
    <w:p w:rsidR="00EE32E6" w:rsidRDefault="00EE32E6" w:rsidP="00EE32E6">
      <w:pPr>
        <w:numPr>
          <w:ilvl w:val="0"/>
          <w:numId w:val="74"/>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a:hover</w:t>
      </w:r>
      <w:r>
        <w:rPr>
          <w:rFonts w:ascii="Verdana" w:hAnsi="Verdana"/>
          <w:color w:val="000000"/>
          <w:sz w:val="20"/>
          <w:szCs w:val="20"/>
        </w:rPr>
        <w:t> - a link when the user mouses over it</w:t>
      </w:r>
    </w:p>
    <w:p w:rsidR="00EE32E6" w:rsidRDefault="00EE32E6" w:rsidP="00EE32E6">
      <w:pPr>
        <w:numPr>
          <w:ilvl w:val="0"/>
          <w:numId w:val="74"/>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a:active</w:t>
      </w:r>
      <w:r>
        <w:rPr>
          <w:rFonts w:ascii="Verdana" w:hAnsi="Verdana"/>
          <w:color w:val="000000"/>
          <w:sz w:val="20"/>
          <w:szCs w:val="20"/>
        </w:rPr>
        <w:t> - a link the moment it is clicked</w:t>
      </w:r>
    </w:p>
    <w:p w:rsidR="00EE32E6" w:rsidRDefault="00EE32E6" w:rsidP="00EE32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lastRenderedPageBreak/>
        <w:t>Example</w:t>
      </w:r>
    </w:p>
    <w:p w:rsidR="00EE32E6" w:rsidRDefault="00EE32E6" w:rsidP="00EE32E6">
      <w:pPr>
        <w:shd w:val="clear" w:color="auto" w:fill="FFFFFF"/>
        <w:rPr>
          <w:rFonts w:ascii="Consolas" w:hAnsi="Consolas" w:cs="Consolas"/>
          <w:color w:val="000000"/>
          <w:sz w:val="20"/>
          <w:szCs w:val="20"/>
        </w:rPr>
      </w:pPr>
      <w:r>
        <w:rPr>
          <w:rStyle w:val="commentcolor"/>
          <w:rFonts w:ascii="Consolas" w:hAnsi="Consolas" w:cs="Consolas"/>
          <w:color w:val="008000"/>
          <w:sz w:val="20"/>
          <w:szCs w:val="20"/>
        </w:rPr>
        <w:t>/* unvisited link */</w:t>
      </w:r>
      <w:r>
        <w:rPr>
          <w:rFonts w:ascii="Consolas" w:hAnsi="Consolas" w:cs="Consolas"/>
          <w:color w:val="A52A2A"/>
          <w:sz w:val="20"/>
          <w:szCs w:val="20"/>
        </w:rPr>
        <w:br/>
      </w:r>
      <w:r>
        <w:rPr>
          <w:rStyle w:val="cssselectorcolor"/>
          <w:rFonts w:ascii="Consolas" w:hAnsi="Consolas" w:cs="Consolas"/>
          <w:color w:val="A52A2A"/>
          <w:sz w:val="20"/>
          <w:szCs w:val="20"/>
        </w:rPr>
        <w:t>a:link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red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ommentcolor"/>
          <w:rFonts w:ascii="Consolas" w:hAnsi="Consolas" w:cs="Consolas"/>
          <w:color w:val="008000"/>
          <w:sz w:val="20"/>
          <w:szCs w:val="20"/>
        </w:rPr>
        <w:t>/* visited link */</w:t>
      </w:r>
      <w:r>
        <w:rPr>
          <w:rFonts w:ascii="Consolas" w:hAnsi="Consolas" w:cs="Consolas"/>
          <w:color w:val="A52A2A"/>
          <w:sz w:val="20"/>
          <w:szCs w:val="20"/>
        </w:rPr>
        <w:br/>
      </w:r>
      <w:r>
        <w:rPr>
          <w:rStyle w:val="cssselectorcolor"/>
          <w:rFonts w:ascii="Consolas" w:hAnsi="Consolas" w:cs="Consolas"/>
          <w:color w:val="A52A2A"/>
          <w:sz w:val="20"/>
          <w:szCs w:val="20"/>
        </w:rPr>
        <w:t>a:visited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green</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ommentcolor"/>
          <w:rFonts w:ascii="Consolas" w:hAnsi="Consolas" w:cs="Consolas"/>
          <w:color w:val="008000"/>
          <w:sz w:val="20"/>
          <w:szCs w:val="20"/>
        </w:rPr>
        <w:t>/* mouse over link */</w:t>
      </w:r>
      <w:r>
        <w:rPr>
          <w:rFonts w:ascii="Consolas" w:hAnsi="Consolas" w:cs="Consolas"/>
          <w:color w:val="A52A2A"/>
          <w:sz w:val="20"/>
          <w:szCs w:val="20"/>
        </w:rPr>
        <w:br/>
      </w:r>
      <w:r>
        <w:rPr>
          <w:rStyle w:val="cssselectorcolor"/>
          <w:rFonts w:ascii="Consolas" w:hAnsi="Consolas" w:cs="Consolas"/>
          <w:color w:val="A52A2A"/>
          <w:sz w:val="20"/>
          <w:szCs w:val="20"/>
        </w:rPr>
        <w:t>a:hover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hotpink</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ommentcolor"/>
          <w:rFonts w:ascii="Consolas" w:hAnsi="Consolas" w:cs="Consolas"/>
          <w:color w:val="008000"/>
          <w:sz w:val="20"/>
          <w:szCs w:val="20"/>
        </w:rPr>
        <w:t>/* selected link */</w:t>
      </w:r>
      <w:r>
        <w:rPr>
          <w:rFonts w:ascii="Consolas" w:hAnsi="Consolas" w:cs="Consolas"/>
          <w:color w:val="A52A2A"/>
          <w:sz w:val="20"/>
          <w:szCs w:val="20"/>
        </w:rPr>
        <w:br/>
      </w:r>
      <w:r>
        <w:rPr>
          <w:rStyle w:val="cssselectorcolor"/>
          <w:rFonts w:ascii="Consolas" w:hAnsi="Consolas" w:cs="Consolas"/>
          <w:color w:val="A52A2A"/>
          <w:sz w:val="20"/>
          <w:szCs w:val="20"/>
        </w:rPr>
        <w:t>a:active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blue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EE32E6" w:rsidRDefault="00D56B87" w:rsidP="00EE32E6">
      <w:pPr>
        <w:shd w:val="clear" w:color="auto" w:fill="F1F1F1"/>
        <w:rPr>
          <w:rFonts w:ascii="Verdana" w:hAnsi="Verdana" w:cs="Times New Roman"/>
          <w:color w:val="000000"/>
          <w:sz w:val="20"/>
          <w:szCs w:val="20"/>
        </w:rPr>
      </w:pPr>
      <w:hyperlink r:id="rId224" w:tgtFrame="_blank" w:history="1">
        <w:r w:rsidR="00EE32E6">
          <w:rPr>
            <w:rStyle w:val="Hyperlink"/>
            <w:rFonts w:ascii="Verdana" w:hAnsi="Verdana"/>
            <w:color w:val="FFFFFF"/>
            <w:sz w:val="20"/>
            <w:szCs w:val="20"/>
            <w:bdr w:val="none" w:sz="0" w:space="0" w:color="auto" w:frame="1"/>
            <w:shd w:val="clear" w:color="auto" w:fill="4CAF50"/>
          </w:rPr>
          <w:t>Try it Yourself »</w:t>
        </w:r>
      </w:hyperlink>
    </w:p>
    <w:p w:rsidR="00EE32E6" w:rsidRDefault="00EE32E6" w:rsidP="00EE32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When setting the style for several link states, there are some order rules:</w:t>
      </w:r>
    </w:p>
    <w:p w:rsidR="00EE32E6" w:rsidRDefault="00EE32E6" w:rsidP="00EE32E6">
      <w:pPr>
        <w:numPr>
          <w:ilvl w:val="0"/>
          <w:numId w:val="75"/>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a:hover MUST come after a:link and a:visited</w:t>
      </w:r>
    </w:p>
    <w:p w:rsidR="00EE32E6" w:rsidRDefault="00EE32E6" w:rsidP="00EE32E6">
      <w:pPr>
        <w:numPr>
          <w:ilvl w:val="0"/>
          <w:numId w:val="75"/>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a:active MUST come after a:hover</w:t>
      </w:r>
    </w:p>
    <w:p w:rsidR="00EE32E6" w:rsidRDefault="00D56B87" w:rsidP="00EE32E6">
      <w:pPr>
        <w:spacing w:before="259" w:after="259"/>
        <w:rPr>
          <w:rFonts w:ascii="Times New Roman" w:hAnsi="Times New Roman"/>
          <w:sz w:val="24"/>
          <w:szCs w:val="24"/>
        </w:rPr>
      </w:pPr>
      <w:r>
        <w:pict>
          <v:rect id="_x0000_i1188" style="width:0;height:0" o:hralign="center" o:hrstd="t" o:hrnoshade="t" o:hr="t" fillcolor="black" stroked="f"/>
        </w:pict>
      </w:r>
    </w:p>
    <w:p w:rsidR="00EE32E6" w:rsidRDefault="00D56B87" w:rsidP="00EE32E6">
      <w:pPr>
        <w:spacing w:before="259" w:after="259"/>
      </w:pPr>
      <w:r>
        <w:pict>
          <v:rect id="_x0000_i1189" style="width:0;height:0" o:hralign="center" o:hrstd="t" o:hrnoshade="t" o:hr="t" fillcolor="black" stroked="f"/>
        </w:pict>
      </w:r>
    </w:p>
    <w:p w:rsidR="00EE32E6" w:rsidRDefault="00EE32E6" w:rsidP="00EE32E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Text Decoration</w:t>
      </w:r>
    </w:p>
    <w:p w:rsidR="00EE32E6" w:rsidRDefault="00EE32E6" w:rsidP="00EE32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text-decoration</w:t>
      </w:r>
      <w:r>
        <w:rPr>
          <w:rFonts w:ascii="Verdana" w:hAnsi="Verdana"/>
          <w:color w:val="000000"/>
          <w:sz w:val="20"/>
          <w:szCs w:val="20"/>
        </w:rPr>
        <w:t> property is mostly used to remove underlines from links:</w:t>
      </w:r>
    </w:p>
    <w:p w:rsidR="00EE32E6" w:rsidRDefault="00EE32E6" w:rsidP="00EE32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EE32E6" w:rsidRDefault="00EE32E6" w:rsidP="00EE32E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a:link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text-decoration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none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a:visited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text-decoration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none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a:hover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text-decoration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underline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lastRenderedPageBreak/>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a:active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text-decoration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underline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EE32E6" w:rsidRDefault="00D56B87" w:rsidP="00EE32E6">
      <w:pPr>
        <w:shd w:val="clear" w:color="auto" w:fill="F1F1F1"/>
        <w:rPr>
          <w:rFonts w:ascii="Verdana" w:hAnsi="Verdana" w:cs="Times New Roman"/>
          <w:color w:val="000000"/>
          <w:sz w:val="20"/>
          <w:szCs w:val="20"/>
        </w:rPr>
      </w:pPr>
      <w:hyperlink r:id="rId225" w:tgtFrame="_blank" w:history="1">
        <w:r w:rsidR="00EE32E6">
          <w:rPr>
            <w:rStyle w:val="Hyperlink"/>
            <w:rFonts w:ascii="Verdana" w:hAnsi="Verdana"/>
            <w:color w:val="FFFFFF"/>
            <w:sz w:val="20"/>
            <w:szCs w:val="20"/>
            <w:bdr w:val="none" w:sz="0" w:space="0" w:color="auto" w:frame="1"/>
            <w:shd w:val="clear" w:color="auto" w:fill="4CAF50"/>
          </w:rPr>
          <w:t>Try it Yourself »</w:t>
        </w:r>
      </w:hyperlink>
    </w:p>
    <w:p w:rsidR="00EE32E6" w:rsidRDefault="00D56B87" w:rsidP="00EE32E6">
      <w:pPr>
        <w:spacing w:before="259" w:after="259"/>
        <w:rPr>
          <w:rFonts w:ascii="Times New Roman" w:hAnsi="Times New Roman"/>
          <w:sz w:val="24"/>
          <w:szCs w:val="24"/>
        </w:rPr>
      </w:pPr>
      <w:r>
        <w:pict>
          <v:rect id="_x0000_i1190" style="width:0;height:0" o:hralign="center" o:hrstd="t" o:hrnoshade="t" o:hr="t" fillcolor="black" stroked="f"/>
        </w:pict>
      </w:r>
    </w:p>
    <w:p w:rsidR="00EE32E6" w:rsidRDefault="00EE32E6" w:rsidP="00EE32E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Background Color</w:t>
      </w:r>
    </w:p>
    <w:p w:rsidR="00EE32E6" w:rsidRDefault="00EE32E6" w:rsidP="00EE32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background-color</w:t>
      </w:r>
      <w:r>
        <w:rPr>
          <w:rFonts w:ascii="Verdana" w:hAnsi="Verdana"/>
          <w:color w:val="000000"/>
          <w:sz w:val="20"/>
          <w:szCs w:val="20"/>
        </w:rPr>
        <w:t> property can be used to specify a background color for links:</w:t>
      </w:r>
    </w:p>
    <w:p w:rsidR="00EE32E6" w:rsidRDefault="00EE32E6" w:rsidP="00EE32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EE32E6" w:rsidRDefault="00EE32E6" w:rsidP="00EE32E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a:link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background-color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yellow</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a:visited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background-color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cyan</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a:hover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background-color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lightgreen</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a:active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background-color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hotpink</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Style w:val="cssselectorcolor"/>
          <w:rFonts w:ascii="Consolas" w:hAnsi="Consolas" w:cs="Consolas"/>
          <w:color w:val="A52A2A"/>
          <w:sz w:val="20"/>
          <w:szCs w:val="20"/>
        </w:rPr>
        <w:t> </w:t>
      </w:r>
    </w:p>
    <w:p w:rsidR="00EE32E6" w:rsidRDefault="00D56B87" w:rsidP="00EE32E6">
      <w:pPr>
        <w:shd w:val="clear" w:color="auto" w:fill="F1F1F1"/>
        <w:rPr>
          <w:rFonts w:ascii="Verdana" w:hAnsi="Verdana" w:cs="Times New Roman"/>
          <w:color w:val="000000"/>
          <w:sz w:val="20"/>
          <w:szCs w:val="20"/>
        </w:rPr>
      </w:pPr>
      <w:hyperlink r:id="rId226" w:tgtFrame="_blank" w:history="1">
        <w:r w:rsidR="00EE32E6">
          <w:rPr>
            <w:rStyle w:val="Hyperlink"/>
            <w:rFonts w:ascii="Verdana" w:hAnsi="Verdana"/>
            <w:color w:val="FFFFFF"/>
            <w:sz w:val="20"/>
            <w:szCs w:val="20"/>
            <w:bdr w:val="none" w:sz="0" w:space="0" w:color="auto" w:frame="1"/>
            <w:shd w:val="clear" w:color="auto" w:fill="4CAF50"/>
          </w:rPr>
          <w:t>Try it Yourself »</w:t>
        </w:r>
      </w:hyperlink>
    </w:p>
    <w:p w:rsidR="00EE32E6" w:rsidRDefault="00D56B87" w:rsidP="00EE32E6">
      <w:pPr>
        <w:spacing w:before="259" w:after="259"/>
        <w:rPr>
          <w:rFonts w:ascii="Times New Roman" w:hAnsi="Times New Roman"/>
          <w:sz w:val="24"/>
          <w:szCs w:val="24"/>
        </w:rPr>
      </w:pPr>
      <w:r>
        <w:pict>
          <v:rect id="_x0000_i1191" style="width:0;height:0" o:hralign="center" o:hrstd="t" o:hrnoshade="t" o:hr="t" fillcolor="black" stroked="f"/>
        </w:pict>
      </w:r>
    </w:p>
    <w:p w:rsidR="00EE32E6" w:rsidRDefault="00EE32E6" w:rsidP="00EE32E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Advanced - Link Buttons</w:t>
      </w:r>
    </w:p>
    <w:p w:rsidR="00EE32E6" w:rsidRDefault="00EE32E6" w:rsidP="00EE32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This example demonstrates a more advanced example where we combine several CSS properties to display links as boxes/buttons:</w:t>
      </w:r>
    </w:p>
    <w:p w:rsidR="00EE32E6" w:rsidRDefault="00EE32E6" w:rsidP="00EE32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EE32E6" w:rsidRDefault="00EE32E6" w:rsidP="00EE32E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a:link, a:visited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background-color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#f44336</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white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padding</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14px 25px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text-align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center</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lastRenderedPageBreak/>
        <w:t>  text-decoration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none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display</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inline-block</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a:hover, a:active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background-color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red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75602C" w:rsidRDefault="0075602C"/>
    <w:p w:rsidR="00D721D3" w:rsidRDefault="00D721D3"/>
    <w:p w:rsidR="00D721D3" w:rsidRDefault="00D721D3" w:rsidP="00D721D3">
      <w:pPr>
        <w:pStyle w:val="intro"/>
        <w:shd w:val="clear" w:color="auto" w:fill="FFFFFF"/>
        <w:spacing w:before="288" w:beforeAutospacing="0" w:after="288" w:afterAutospacing="0"/>
        <w:rPr>
          <w:rFonts w:ascii="Verdana" w:hAnsi="Verdana"/>
          <w:color w:val="000000"/>
          <w:sz w:val="21"/>
          <w:szCs w:val="21"/>
        </w:rPr>
      </w:pPr>
      <w:r>
        <w:rPr>
          <w:rFonts w:ascii="Verdana" w:hAnsi="Verdana"/>
          <w:color w:val="000000"/>
          <w:sz w:val="21"/>
          <w:szCs w:val="21"/>
        </w:rPr>
        <w:t>The </w:t>
      </w:r>
      <w:r>
        <w:rPr>
          <w:rStyle w:val="HTMLCode"/>
          <w:rFonts w:ascii="Consolas" w:hAnsi="Consolas" w:cs="Consolas"/>
          <w:color w:val="DC143C"/>
          <w:sz w:val="22"/>
          <w:szCs w:val="22"/>
          <w:shd w:val="clear" w:color="auto" w:fill="F1F1F1"/>
        </w:rPr>
        <w:t>position</w:t>
      </w:r>
      <w:r>
        <w:rPr>
          <w:rFonts w:ascii="Verdana" w:hAnsi="Verdana"/>
          <w:color w:val="000000"/>
          <w:sz w:val="21"/>
          <w:szCs w:val="21"/>
        </w:rPr>
        <w:t> property specifies the type of positioning method used for an element (static, relative, fixed, absolute or sticky).</w:t>
      </w:r>
    </w:p>
    <w:p w:rsidR="00D721D3" w:rsidRDefault="00D56B87" w:rsidP="00D721D3">
      <w:pPr>
        <w:spacing w:before="259" w:after="259"/>
        <w:rPr>
          <w:rFonts w:ascii="Times New Roman" w:hAnsi="Times New Roman"/>
          <w:sz w:val="24"/>
          <w:szCs w:val="24"/>
        </w:rPr>
      </w:pPr>
      <w:r>
        <w:pict>
          <v:rect id="_x0000_i1192" style="width:0;height:0" o:hralign="center" o:hrstd="t" o:hrnoshade="t" o:hr="t" fillcolor="black" stroked="f"/>
        </w:pict>
      </w:r>
    </w:p>
    <w:p w:rsidR="00D721D3" w:rsidRDefault="00D721D3" w:rsidP="00D721D3">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The position Property</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position</w:t>
      </w:r>
      <w:r>
        <w:rPr>
          <w:rFonts w:ascii="Verdana" w:hAnsi="Verdana"/>
          <w:color w:val="000000"/>
          <w:sz w:val="20"/>
          <w:szCs w:val="20"/>
        </w:rPr>
        <w:t> property specifies the type of positioning method used for an element.</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There are five different position values:</w:t>
      </w:r>
    </w:p>
    <w:p w:rsidR="00D721D3" w:rsidRDefault="00D721D3" w:rsidP="00D721D3">
      <w:pPr>
        <w:numPr>
          <w:ilvl w:val="0"/>
          <w:numId w:val="76"/>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static</w:t>
      </w:r>
    </w:p>
    <w:p w:rsidR="00D721D3" w:rsidRDefault="00D721D3" w:rsidP="00D721D3">
      <w:pPr>
        <w:numPr>
          <w:ilvl w:val="0"/>
          <w:numId w:val="76"/>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relative</w:t>
      </w:r>
    </w:p>
    <w:p w:rsidR="00D721D3" w:rsidRDefault="00D721D3" w:rsidP="00D721D3">
      <w:pPr>
        <w:numPr>
          <w:ilvl w:val="0"/>
          <w:numId w:val="76"/>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fixed</w:t>
      </w:r>
    </w:p>
    <w:p w:rsidR="00D721D3" w:rsidRDefault="00D721D3" w:rsidP="00D721D3">
      <w:pPr>
        <w:numPr>
          <w:ilvl w:val="0"/>
          <w:numId w:val="76"/>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absolute</w:t>
      </w:r>
    </w:p>
    <w:p w:rsidR="00D721D3" w:rsidRDefault="00D721D3" w:rsidP="00D721D3">
      <w:pPr>
        <w:numPr>
          <w:ilvl w:val="0"/>
          <w:numId w:val="76"/>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sticky</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Elements are then positioned using the top, bottom, left, and right properties. However, these properties will not work unless the </w:t>
      </w:r>
      <w:r>
        <w:rPr>
          <w:rStyle w:val="HTMLCode"/>
          <w:rFonts w:ascii="Consolas" w:hAnsi="Consolas" w:cs="Consolas"/>
          <w:color w:val="DC143C"/>
          <w:shd w:val="clear" w:color="auto" w:fill="F1F1F1"/>
        </w:rPr>
        <w:t>position</w:t>
      </w:r>
      <w:r>
        <w:rPr>
          <w:rFonts w:ascii="Verdana" w:hAnsi="Verdana"/>
          <w:color w:val="000000"/>
          <w:sz w:val="20"/>
          <w:szCs w:val="20"/>
        </w:rPr>
        <w:t> property is set first. They also work differently depending on the position value.</w:t>
      </w:r>
    </w:p>
    <w:p w:rsidR="00D721D3" w:rsidRDefault="00D56B87" w:rsidP="00D721D3">
      <w:pPr>
        <w:spacing w:before="259" w:after="259"/>
        <w:rPr>
          <w:rFonts w:ascii="Times New Roman" w:hAnsi="Times New Roman"/>
          <w:sz w:val="24"/>
          <w:szCs w:val="24"/>
        </w:rPr>
      </w:pPr>
      <w:r>
        <w:pict>
          <v:rect id="_x0000_i1193" style="width:0;height:0" o:hralign="center" o:hrstd="t" o:hrnoshade="t" o:hr="t" fillcolor="black" stroked="f"/>
        </w:pict>
      </w:r>
    </w:p>
    <w:p w:rsidR="00D721D3" w:rsidRDefault="00D721D3" w:rsidP="00D721D3">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position: static;</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HTML elements are positioned static by default.</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Static positioned elements are not affected by the top, bottom, left, and right properties.</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An element with </w:t>
      </w:r>
      <w:r>
        <w:rPr>
          <w:rStyle w:val="HTMLCode"/>
          <w:rFonts w:ascii="Consolas" w:hAnsi="Consolas" w:cs="Consolas"/>
          <w:color w:val="DC143C"/>
          <w:shd w:val="clear" w:color="auto" w:fill="F1F1F1"/>
        </w:rPr>
        <w:t>position: static;</w:t>
      </w:r>
      <w:r>
        <w:rPr>
          <w:rFonts w:ascii="Verdana" w:hAnsi="Verdana"/>
          <w:color w:val="000000"/>
          <w:sz w:val="20"/>
          <w:szCs w:val="20"/>
        </w:rPr>
        <w:t> is not positioned in any special way; it is always positioned according to the normal flow of the page:</w:t>
      </w:r>
    </w:p>
    <w:p w:rsidR="00D721D3" w:rsidRDefault="00D721D3" w:rsidP="00D721D3">
      <w:pPr>
        <w:shd w:val="clear" w:color="auto" w:fill="FFFFFF"/>
        <w:rPr>
          <w:rFonts w:ascii="Verdana" w:hAnsi="Verdana"/>
          <w:color w:val="000000"/>
          <w:sz w:val="20"/>
          <w:szCs w:val="20"/>
        </w:rPr>
      </w:pPr>
      <w:r>
        <w:rPr>
          <w:rFonts w:ascii="Verdana" w:hAnsi="Verdana"/>
          <w:color w:val="000000"/>
          <w:sz w:val="20"/>
          <w:szCs w:val="20"/>
        </w:rPr>
        <w:t>This &lt;div&gt; element has position: static;</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Here is the CSS that is used:</w:t>
      </w:r>
    </w:p>
    <w:p w:rsidR="00D721D3" w:rsidRDefault="00D721D3" w:rsidP="00D721D3">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lastRenderedPageBreak/>
        <w:t>Example</w:t>
      </w:r>
    </w:p>
    <w:p w:rsidR="00D721D3" w:rsidRDefault="00D721D3" w:rsidP="00D721D3">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div.static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position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static</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3px solid #73AD21</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D721D3" w:rsidRDefault="00D56B87" w:rsidP="00D721D3">
      <w:pPr>
        <w:shd w:val="clear" w:color="auto" w:fill="F1F1F1"/>
        <w:rPr>
          <w:rFonts w:ascii="Verdana" w:hAnsi="Verdana" w:cs="Times New Roman"/>
          <w:color w:val="000000"/>
          <w:sz w:val="20"/>
          <w:szCs w:val="20"/>
        </w:rPr>
      </w:pPr>
      <w:hyperlink r:id="rId227" w:tgtFrame="_blank" w:history="1">
        <w:r w:rsidR="00D721D3">
          <w:rPr>
            <w:rStyle w:val="Hyperlink"/>
            <w:rFonts w:ascii="Verdana" w:hAnsi="Verdana"/>
            <w:color w:val="FFFFFF"/>
            <w:bdr w:val="none" w:sz="0" w:space="0" w:color="auto" w:frame="1"/>
            <w:shd w:val="clear" w:color="auto" w:fill="4CAF50"/>
          </w:rPr>
          <w:t>Try it Yourself »</w:t>
        </w:r>
      </w:hyperlink>
    </w:p>
    <w:p w:rsidR="00D721D3" w:rsidRDefault="00D56B87" w:rsidP="00D721D3">
      <w:pPr>
        <w:spacing w:before="259" w:after="259"/>
        <w:rPr>
          <w:rFonts w:ascii="Times New Roman" w:hAnsi="Times New Roman"/>
          <w:sz w:val="24"/>
          <w:szCs w:val="24"/>
        </w:rPr>
      </w:pPr>
      <w:r>
        <w:pict>
          <v:rect id="_x0000_i1194" style="width:0;height:0" o:hralign="center" o:hrstd="t" o:hrnoshade="t" o:hr="t" fillcolor="black" stroked="f"/>
        </w:pict>
      </w:r>
    </w:p>
    <w:p w:rsidR="00D721D3" w:rsidRDefault="00D721D3" w:rsidP="00D721D3">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position: relative;</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An element with </w:t>
      </w:r>
      <w:r>
        <w:rPr>
          <w:rStyle w:val="HTMLCode"/>
          <w:rFonts w:ascii="Consolas" w:hAnsi="Consolas" w:cs="Consolas"/>
          <w:color w:val="DC143C"/>
          <w:shd w:val="clear" w:color="auto" w:fill="F1F1F1"/>
        </w:rPr>
        <w:t>position: relative;</w:t>
      </w:r>
      <w:r>
        <w:rPr>
          <w:rFonts w:ascii="Verdana" w:hAnsi="Verdana"/>
          <w:color w:val="000000"/>
          <w:sz w:val="20"/>
          <w:szCs w:val="20"/>
        </w:rPr>
        <w:t> is positioned relative to its normal position.</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Setting the top, right, bottom, and left properties of a relatively-positioned element will cause it to be adjusted away from its normal position. Other content will not be adjusted to fit into any gap left by the element.</w:t>
      </w:r>
    </w:p>
    <w:p w:rsidR="00D721D3" w:rsidRDefault="00D721D3" w:rsidP="00D721D3">
      <w:pPr>
        <w:shd w:val="clear" w:color="auto" w:fill="FFFFFF"/>
        <w:rPr>
          <w:rFonts w:ascii="Verdana" w:hAnsi="Verdana"/>
          <w:color w:val="000000"/>
          <w:sz w:val="20"/>
          <w:szCs w:val="20"/>
        </w:rPr>
      </w:pPr>
      <w:r>
        <w:rPr>
          <w:rFonts w:ascii="Verdana" w:hAnsi="Verdana"/>
          <w:color w:val="000000"/>
          <w:sz w:val="20"/>
          <w:szCs w:val="20"/>
        </w:rPr>
        <w:t>This &lt;div&gt; element has position: relative;</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Here is the CSS that is used:</w:t>
      </w:r>
    </w:p>
    <w:p w:rsidR="00D721D3" w:rsidRDefault="00D721D3" w:rsidP="00D721D3">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D721D3" w:rsidRDefault="00D721D3" w:rsidP="00D721D3">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div.relative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position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relative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left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30px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3px solid #73AD21</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D721D3" w:rsidRDefault="00D56B87" w:rsidP="00D721D3">
      <w:pPr>
        <w:shd w:val="clear" w:color="auto" w:fill="F1F1F1"/>
        <w:rPr>
          <w:rFonts w:ascii="Verdana" w:hAnsi="Verdana" w:cs="Times New Roman"/>
          <w:color w:val="000000"/>
          <w:sz w:val="20"/>
          <w:szCs w:val="20"/>
        </w:rPr>
      </w:pPr>
      <w:hyperlink r:id="rId228" w:tgtFrame="_blank" w:history="1">
        <w:r w:rsidR="00D721D3">
          <w:rPr>
            <w:rStyle w:val="Hyperlink"/>
            <w:rFonts w:ascii="Verdana" w:hAnsi="Verdana"/>
            <w:color w:val="FFFFFF"/>
            <w:bdr w:val="none" w:sz="0" w:space="0" w:color="auto" w:frame="1"/>
            <w:shd w:val="clear" w:color="auto" w:fill="4CAF50"/>
          </w:rPr>
          <w:t>Try it Yourself »</w:t>
        </w:r>
      </w:hyperlink>
    </w:p>
    <w:p w:rsidR="00D721D3" w:rsidRDefault="00D56B87" w:rsidP="00D721D3">
      <w:pPr>
        <w:spacing w:before="259" w:after="259"/>
        <w:rPr>
          <w:rFonts w:ascii="Times New Roman" w:hAnsi="Times New Roman"/>
          <w:sz w:val="24"/>
          <w:szCs w:val="24"/>
        </w:rPr>
      </w:pPr>
      <w:r>
        <w:pict>
          <v:rect id="_x0000_i1195" style="width:0;height:0" o:hralign="center" o:hrstd="t" o:hrnoshade="t" o:hr="t" fillcolor="black" stroked="f"/>
        </w:pict>
      </w:r>
    </w:p>
    <w:p w:rsidR="00D721D3" w:rsidRDefault="00D56B87" w:rsidP="00D721D3">
      <w:pPr>
        <w:spacing w:before="259" w:after="259"/>
      </w:pPr>
      <w:r>
        <w:pict>
          <v:rect id="_x0000_i1196" style="width:0;height:0" o:hralign="center" o:hrstd="t" o:hrnoshade="t" o:hr="t" fillcolor="black" stroked="f"/>
        </w:pict>
      </w:r>
    </w:p>
    <w:p w:rsidR="00D721D3" w:rsidRDefault="00D721D3" w:rsidP="00D721D3">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position: fixed;</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An element with </w:t>
      </w:r>
      <w:r>
        <w:rPr>
          <w:rStyle w:val="HTMLCode"/>
          <w:rFonts w:ascii="Consolas" w:hAnsi="Consolas" w:cs="Consolas"/>
          <w:color w:val="DC143C"/>
          <w:shd w:val="clear" w:color="auto" w:fill="F1F1F1"/>
        </w:rPr>
        <w:t>position: fixed;</w:t>
      </w:r>
      <w:r>
        <w:rPr>
          <w:rFonts w:ascii="Verdana" w:hAnsi="Verdana"/>
          <w:color w:val="000000"/>
          <w:sz w:val="20"/>
          <w:szCs w:val="20"/>
        </w:rPr>
        <w:t> is positioned relative to the viewport, which means it always stays in the same place even if the page is scrolled. The top, right, bottom, and left properties are used to position the element.</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 fixed element does not leave a gap in the page where it would normally have been located.</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Notice the fixed element in the lower-right corner of the page. Here is the CSS that is used:</w:t>
      </w:r>
    </w:p>
    <w:p w:rsidR="00D721D3" w:rsidRDefault="00D721D3" w:rsidP="00D721D3">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lastRenderedPageBreak/>
        <w:t>Example</w:t>
      </w:r>
    </w:p>
    <w:p w:rsidR="00D721D3" w:rsidRDefault="00D721D3" w:rsidP="00D721D3">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div.fixed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position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fixed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bottom</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0</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right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0</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300px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3px solid #73AD21</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D721D3" w:rsidRDefault="00D56B87" w:rsidP="00D721D3">
      <w:pPr>
        <w:shd w:val="clear" w:color="auto" w:fill="F1F1F1"/>
        <w:rPr>
          <w:rFonts w:ascii="Verdana" w:hAnsi="Verdana" w:cs="Times New Roman"/>
          <w:color w:val="000000"/>
          <w:sz w:val="20"/>
          <w:szCs w:val="20"/>
        </w:rPr>
      </w:pPr>
      <w:hyperlink r:id="rId229" w:tgtFrame="_blank" w:history="1">
        <w:r w:rsidR="00D721D3">
          <w:rPr>
            <w:rStyle w:val="Hyperlink"/>
            <w:rFonts w:ascii="Verdana" w:hAnsi="Verdana"/>
            <w:color w:val="FFFFFF"/>
            <w:bdr w:val="none" w:sz="0" w:space="0" w:color="auto" w:frame="1"/>
            <w:shd w:val="clear" w:color="auto" w:fill="4CAF50"/>
          </w:rPr>
          <w:t>Try it Yourself »</w:t>
        </w:r>
      </w:hyperlink>
    </w:p>
    <w:p w:rsidR="00D721D3" w:rsidRDefault="00D721D3" w:rsidP="00D721D3">
      <w:pPr>
        <w:shd w:val="clear" w:color="auto" w:fill="CAE8CA"/>
        <w:rPr>
          <w:rFonts w:ascii="Verdana" w:hAnsi="Verdana"/>
          <w:color w:val="000000"/>
          <w:sz w:val="20"/>
          <w:szCs w:val="20"/>
        </w:rPr>
      </w:pPr>
      <w:r>
        <w:rPr>
          <w:rFonts w:ascii="Verdana" w:hAnsi="Verdana"/>
          <w:color w:val="000000"/>
          <w:sz w:val="20"/>
          <w:szCs w:val="20"/>
        </w:rPr>
        <w:t>This &lt;div&gt; element has </w:t>
      </w:r>
      <w:r>
        <w:rPr>
          <w:rStyle w:val="HTMLCode"/>
          <w:rFonts w:ascii="Consolas" w:eastAsiaTheme="minorHAnsi" w:hAnsi="Consolas" w:cs="Consolas"/>
          <w:color w:val="DC143C"/>
          <w:shd w:val="clear" w:color="auto" w:fill="F1F1F1"/>
        </w:rPr>
        <w:t>position: fixed;</w:t>
      </w:r>
    </w:p>
    <w:p w:rsidR="00D721D3" w:rsidRDefault="00D56B87" w:rsidP="00D721D3">
      <w:pPr>
        <w:spacing w:before="259" w:after="259"/>
        <w:rPr>
          <w:rFonts w:ascii="Times New Roman" w:hAnsi="Times New Roman"/>
          <w:sz w:val="24"/>
          <w:szCs w:val="24"/>
        </w:rPr>
      </w:pPr>
      <w:r>
        <w:pict>
          <v:rect id="_x0000_i1197" style="width:0;height:0" o:hralign="center" o:hrstd="t" o:hrnoshade="t" o:hr="t" fillcolor="black" stroked="f"/>
        </w:pict>
      </w:r>
    </w:p>
    <w:p w:rsidR="00D721D3" w:rsidRDefault="00D721D3" w:rsidP="00D721D3">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position: absolute;</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An element with </w:t>
      </w:r>
      <w:r>
        <w:rPr>
          <w:rStyle w:val="HTMLCode"/>
          <w:rFonts w:ascii="Consolas" w:hAnsi="Consolas" w:cs="Consolas"/>
          <w:color w:val="DC143C"/>
          <w:shd w:val="clear" w:color="auto" w:fill="F1F1F1"/>
        </w:rPr>
        <w:t>position: absolute;</w:t>
      </w:r>
      <w:r>
        <w:rPr>
          <w:rFonts w:ascii="Verdana" w:hAnsi="Verdana"/>
          <w:color w:val="000000"/>
          <w:sz w:val="20"/>
          <w:szCs w:val="20"/>
        </w:rPr>
        <w:t> is positioned relative to the nearest positioned ancestor (instead of positioned relative to the viewport, like fixed).</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However; if an absolute positioned element has no positioned ancestors, it uses the document body, and moves along with page scrolling.</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Style w:val="Strong"/>
          <w:rFonts w:ascii="Verdana" w:hAnsi="Verdana"/>
          <w:color w:val="000000"/>
          <w:sz w:val="20"/>
          <w:szCs w:val="20"/>
        </w:rPr>
        <w:t>Note:</w:t>
      </w:r>
      <w:r>
        <w:rPr>
          <w:rFonts w:ascii="Verdana" w:hAnsi="Verdana"/>
          <w:color w:val="000000"/>
          <w:sz w:val="20"/>
          <w:szCs w:val="20"/>
        </w:rPr>
        <w:t> A "positioned" element is one whose position is anything except </w:t>
      </w:r>
      <w:r>
        <w:rPr>
          <w:rStyle w:val="HTMLCode"/>
          <w:rFonts w:ascii="Consolas" w:hAnsi="Consolas" w:cs="Consolas"/>
          <w:color w:val="DC143C"/>
          <w:shd w:val="clear" w:color="auto" w:fill="F1F1F1"/>
        </w:rPr>
        <w:t>static</w:t>
      </w:r>
      <w:r>
        <w:rPr>
          <w:rFonts w:ascii="Verdana" w:hAnsi="Verdana"/>
          <w:color w:val="000000"/>
          <w:sz w:val="20"/>
          <w:szCs w:val="20"/>
        </w:rPr>
        <w:t>.</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Here is a simple example:</w:t>
      </w:r>
    </w:p>
    <w:p w:rsidR="00D721D3" w:rsidRDefault="00D721D3" w:rsidP="00D721D3">
      <w:pPr>
        <w:shd w:val="clear" w:color="auto" w:fill="FFFFFF"/>
        <w:rPr>
          <w:rFonts w:ascii="Verdana" w:hAnsi="Verdana"/>
          <w:color w:val="000000"/>
          <w:sz w:val="20"/>
          <w:szCs w:val="20"/>
        </w:rPr>
      </w:pPr>
      <w:r>
        <w:rPr>
          <w:rFonts w:ascii="Verdana" w:hAnsi="Verdana"/>
          <w:color w:val="000000"/>
          <w:sz w:val="20"/>
          <w:szCs w:val="20"/>
        </w:rPr>
        <w:t>This &lt;div&gt; element has position: relative;</w:t>
      </w:r>
    </w:p>
    <w:p w:rsidR="00D721D3" w:rsidRDefault="00D721D3" w:rsidP="00D721D3">
      <w:pPr>
        <w:shd w:val="clear" w:color="auto" w:fill="FFFFFF"/>
        <w:rPr>
          <w:rFonts w:ascii="Verdana" w:hAnsi="Verdana"/>
          <w:color w:val="000000"/>
          <w:sz w:val="20"/>
          <w:szCs w:val="20"/>
        </w:rPr>
      </w:pPr>
      <w:r>
        <w:rPr>
          <w:rFonts w:ascii="Verdana" w:hAnsi="Verdana"/>
          <w:color w:val="000000"/>
          <w:sz w:val="20"/>
          <w:szCs w:val="20"/>
        </w:rPr>
        <w:t>This &lt;div&gt; element has position: absolute;</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Here is the CSS that is used:</w:t>
      </w:r>
    </w:p>
    <w:p w:rsidR="00D721D3" w:rsidRDefault="00D721D3" w:rsidP="00D721D3">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D721D3" w:rsidRDefault="00D721D3" w:rsidP="00D721D3">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div.relative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position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relative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400px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height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3px solid #73AD21</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div.absolute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position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absolute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top</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80px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right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0</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height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100px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lastRenderedPageBreak/>
        <w:t>  border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3px solid #73AD21</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D721D3" w:rsidRDefault="00D56B87" w:rsidP="00D721D3">
      <w:pPr>
        <w:shd w:val="clear" w:color="auto" w:fill="F1F1F1"/>
        <w:rPr>
          <w:rFonts w:ascii="Verdana" w:hAnsi="Verdana" w:cs="Times New Roman"/>
          <w:color w:val="000000"/>
          <w:sz w:val="20"/>
          <w:szCs w:val="20"/>
        </w:rPr>
      </w:pPr>
      <w:hyperlink r:id="rId230" w:tgtFrame="_blank" w:history="1">
        <w:r w:rsidR="00D721D3">
          <w:rPr>
            <w:rStyle w:val="Hyperlink"/>
            <w:rFonts w:ascii="Verdana" w:hAnsi="Verdana"/>
            <w:color w:val="FFFFFF"/>
            <w:bdr w:val="none" w:sz="0" w:space="0" w:color="auto" w:frame="1"/>
            <w:shd w:val="clear" w:color="auto" w:fill="4CAF50"/>
          </w:rPr>
          <w:t>Try it Yourself »</w:t>
        </w:r>
      </w:hyperlink>
    </w:p>
    <w:p w:rsidR="00D721D3" w:rsidRDefault="00D56B87" w:rsidP="00D721D3">
      <w:pPr>
        <w:spacing w:before="259" w:after="259"/>
        <w:rPr>
          <w:rFonts w:ascii="Times New Roman" w:hAnsi="Times New Roman"/>
          <w:sz w:val="24"/>
          <w:szCs w:val="24"/>
        </w:rPr>
      </w:pPr>
      <w:r>
        <w:pict>
          <v:rect id="_x0000_i1198" style="width:0;height:0" o:hralign="center" o:hrstd="t" o:hrnoshade="t" o:hr="t" fillcolor="black" stroked="f"/>
        </w:pict>
      </w:r>
    </w:p>
    <w:p w:rsidR="00D721D3" w:rsidRDefault="00D721D3" w:rsidP="00D721D3">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position: sticky;</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An element with </w:t>
      </w:r>
      <w:r>
        <w:rPr>
          <w:rStyle w:val="HTMLCode"/>
          <w:rFonts w:ascii="Consolas" w:hAnsi="Consolas" w:cs="Consolas"/>
          <w:color w:val="DC143C"/>
          <w:shd w:val="clear" w:color="auto" w:fill="F1F1F1"/>
        </w:rPr>
        <w:t>position: sticky;</w:t>
      </w:r>
      <w:r>
        <w:rPr>
          <w:rFonts w:ascii="Verdana" w:hAnsi="Verdana"/>
          <w:color w:val="000000"/>
          <w:sz w:val="20"/>
          <w:szCs w:val="20"/>
        </w:rPr>
        <w:t> is positioned based on the user's scroll position.</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 sticky element toggles between </w:t>
      </w:r>
      <w:r>
        <w:rPr>
          <w:rStyle w:val="HTMLCode"/>
          <w:rFonts w:ascii="Consolas" w:hAnsi="Consolas" w:cs="Consolas"/>
          <w:color w:val="DC143C"/>
          <w:shd w:val="clear" w:color="auto" w:fill="F1F1F1"/>
        </w:rPr>
        <w:t>relative</w:t>
      </w:r>
      <w:r>
        <w:rPr>
          <w:rFonts w:ascii="Verdana" w:hAnsi="Verdana"/>
          <w:color w:val="000000"/>
          <w:sz w:val="20"/>
          <w:szCs w:val="20"/>
        </w:rPr>
        <w:t> and </w:t>
      </w:r>
      <w:r>
        <w:rPr>
          <w:rStyle w:val="HTMLCode"/>
          <w:rFonts w:ascii="Consolas" w:hAnsi="Consolas" w:cs="Consolas"/>
          <w:color w:val="DC143C"/>
          <w:shd w:val="clear" w:color="auto" w:fill="F1F1F1"/>
        </w:rPr>
        <w:t>fixed</w:t>
      </w:r>
      <w:r>
        <w:rPr>
          <w:rFonts w:ascii="Verdana" w:hAnsi="Verdana"/>
          <w:color w:val="000000"/>
          <w:sz w:val="20"/>
          <w:szCs w:val="20"/>
        </w:rPr>
        <w:t>, depending on the scroll position. It is positioned relative until a given offset position is met in the viewport - then it "sticks" in place (like position:fixed).</w:t>
      </w:r>
    </w:p>
    <w:p w:rsidR="00D721D3" w:rsidRDefault="00D721D3" w:rsidP="00D721D3">
      <w:pPr>
        <w:pStyle w:val="NormalWeb"/>
        <w:shd w:val="clear" w:color="auto" w:fill="FFFFCC"/>
        <w:spacing w:before="240" w:beforeAutospacing="0" w:after="240" w:afterAutospacing="0"/>
        <w:rPr>
          <w:rFonts w:ascii="Verdana" w:hAnsi="Verdana"/>
          <w:color w:val="000000"/>
          <w:sz w:val="20"/>
          <w:szCs w:val="20"/>
        </w:rPr>
      </w:pPr>
      <w:r>
        <w:rPr>
          <w:rStyle w:val="Strong"/>
          <w:rFonts w:ascii="Verdana" w:hAnsi="Verdana"/>
          <w:color w:val="000000"/>
          <w:sz w:val="20"/>
          <w:szCs w:val="20"/>
        </w:rPr>
        <w:t>Note: </w:t>
      </w:r>
      <w:r>
        <w:rPr>
          <w:rFonts w:ascii="Verdana" w:hAnsi="Verdana"/>
          <w:color w:val="000000"/>
          <w:sz w:val="20"/>
          <w:szCs w:val="20"/>
        </w:rPr>
        <w:t>Internet Explorer, Edge 15 and earlier versions do not support sticky positioning. Safari requires a -webkit- prefix (see example below). You must also specify at least one of </w:t>
      </w:r>
      <w:r>
        <w:rPr>
          <w:rStyle w:val="HTMLCode"/>
          <w:rFonts w:ascii="Consolas" w:hAnsi="Consolas" w:cs="Consolas"/>
          <w:color w:val="DC143C"/>
          <w:shd w:val="clear" w:color="auto" w:fill="F1F1F1"/>
        </w:rPr>
        <w:t>top</w:t>
      </w:r>
      <w:r>
        <w:rPr>
          <w:rFonts w:ascii="Verdana" w:hAnsi="Verdana"/>
          <w:color w:val="000000"/>
          <w:sz w:val="20"/>
          <w:szCs w:val="20"/>
        </w:rPr>
        <w:t>, </w:t>
      </w:r>
      <w:r>
        <w:rPr>
          <w:rStyle w:val="HTMLCode"/>
          <w:rFonts w:ascii="Consolas" w:hAnsi="Consolas" w:cs="Consolas"/>
          <w:color w:val="DC143C"/>
          <w:shd w:val="clear" w:color="auto" w:fill="F1F1F1"/>
        </w:rPr>
        <w:t>right</w:t>
      </w:r>
      <w:r>
        <w:rPr>
          <w:rFonts w:ascii="Verdana" w:hAnsi="Verdana"/>
          <w:color w:val="000000"/>
          <w:sz w:val="20"/>
          <w:szCs w:val="20"/>
        </w:rPr>
        <w:t>, </w:t>
      </w:r>
      <w:r>
        <w:rPr>
          <w:rStyle w:val="HTMLCode"/>
          <w:rFonts w:ascii="Consolas" w:hAnsi="Consolas" w:cs="Consolas"/>
          <w:color w:val="DC143C"/>
          <w:shd w:val="clear" w:color="auto" w:fill="F1F1F1"/>
        </w:rPr>
        <w:t>bottom</w:t>
      </w:r>
      <w:r>
        <w:rPr>
          <w:rFonts w:ascii="Verdana" w:hAnsi="Verdana"/>
          <w:color w:val="000000"/>
          <w:sz w:val="20"/>
          <w:szCs w:val="20"/>
        </w:rPr>
        <w:t> or </w:t>
      </w:r>
      <w:r>
        <w:rPr>
          <w:rStyle w:val="HTMLCode"/>
          <w:rFonts w:ascii="Consolas" w:hAnsi="Consolas" w:cs="Consolas"/>
          <w:color w:val="DC143C"/>
          <w:shd w:val="clear" w:color="auto" w:fill="F1F1F1"/>
        </w:rPr>
        <w:t>left</w:t>
      </w:r>
      <w:r>
        <w:rPr>
          <w:rFonts w:ascii="Verdana" w:hAnsi="Verdana"/>
          <w:color w:val="000000"/>
          <w:sz w:val="20"/>
          <w:szCs w:val="20"/>
        </w:rPr>
        <w:t> for sticky positioning to work.</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In this example, the sticky element sticks to the top of the page (</w:t>
      </w:r>
      <w:r>
        <w:rPr>
          <w:rStyle w:val="HTMLCode"/>
          <w:rFonts w:ascii="Consolas" w:hAnsi="Consolas" w:cs="Consolas"/>
          <w:color w:val="DC143C"/>
          <w:shd w:val="clear" w:color="auto" w:fill="F1F1F1"/>
        </w:rPr>
        <w:t>top: 0</w:t>
      </w:r>
      <w:r>
        <w:rPr>
          <w:rFonts w:ascii="Verdana" w:hAnsi="Verdana"/>
          <w:color w:val="000000"/>
          <w:sz w:val="20"/>
          <w:szCs w:val="20"/>
        </w:rPr>
        <w:t>), when you reach its scroll position.</w:t>
      </w:r>
    </w:p>
    <w:p w:rsidR="00D721D3" w:rsidRDefault="00D721D3" w:rsidP="00D721D3">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D721D3" w:rsidRDefault="00D721D3" w:rsidP="00D721D3">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div.sticky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position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-webkit-sticky</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 </w:t>
      </w:r>
      <w:r>
        <w:rPr>
          <w:rStyle w:val="commentcolor"/>
          <w:rFonts w:ascii="Consolas" w:hAnsi="Consolas" w:cs="Consolas"/>
          <w:color w:val="008000"/>
          <w:sz w:val="20"/>
          <w:szCs w:val="20"/>
        </w:rPr>
        <w:t>/* Safari */</w:t>
      </w:r>
      <w:r>
        <w:rPr>
          <w:rFonts w:ascii="Consolas" w:hAnsi="Consolas" w:cs="Consolas"/>
          <w:color w:val="FF0000"/>
          <w:sz w:val="20"/>
          <w:szCs w:val="20"/>
        </w:rPr>
        <w:br/>
      </w:r>
      <w:r>
        <w:rPr>
          <w:rStyle w:val="csspropertycolor"/>
          <w:rFonts w:ascii="Consolas" w:hAnsi="Consolas" w:cs="Consolas"/>
          <w:color w:val="FF0000"/>
          <w:sz w:val="20"/>
          <w:szCs w:val="20"/>
        </w:rPr>
        <w:t>  position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sticky</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top</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0</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background-color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green</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2px solid #4CAF50</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D721D3" w:rsidRDefault="00D56B87" w:rsidP="00D721D3">
      <w:pPr>
        <w:shd w:val="clear" w:color="auto" w:fill="F1F1F1"/>
        <w:rPr>
          <w:rFonts w:ascii="Verdana" w:hAnsi="Verdana" w:cs="Times New Roman"/>
          <w:color w:val="000000"/>
          <w:sz w:val="20"/>
          <w:szCs w:val="20"/>
        </w:rPr>
      </w:pPr>
      <w:hyperlink r:id="rId231" w:tgtFrame="_blank" w:history="1">
        <w:r w:rsidR="00D721D3">
          <w:rPr>
            <w:rStyle w:val="Hyperlink"/>
            <w:rFonts w:ascii="Verdana" w:hAnsi="Verdana"/>
            <w:color w:val="FFFFFF"/>
            <w:bdr w:val="none" w:sz="0" w:space="0" w:color="auto" w:frame="1"/>
            <w:shd w:val="clear" w:color="auto" w:fill="4CAF50"/>
          </w:rPr>
          <w:t>Try it Yourself »</w:t>
        </w:r>
      </w:hyperlink>
    </w:p>
    <w:p w:rsidR="00D721D3" w:rsidRDefault="00D56B87" w:rsidP="00D721D3">
      <w:pPr>
        <w:spacing w:before="259" w:after="259"/>
        <w:rPr>
          <w:rFonts w:ascii="Times New Roman" w:hAnsi="Times New Roman"/>
          <w:sz w:val="24"/>
          <w:szCs w:val="24"/>
        </w:rPr>
      </w:pPr>
      <w:r>
        <w:pict>
          <v:rect id="_x0000_i1199" style="width:0;height:0" o:hralign="center" o:hrstd="t" o:hrnoshade="t" o:hr="t" fillcolor="black" stroked="f"/>
        </w:pict>
      </w:r>
    </w:p>
    <w:p w:rsidR="00D721D3" w:rsidRDefault="00D721D3" w:rsidP="00D721D3">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Overlapping Elements</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When elements are positioned, they can overlap other elements.</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z-index</w:t>
      </w:r>
      <w:r>
        <w:rPr>
          <w:rFonts w:ascii="Verdana" w:hAnsi="Verdana"/>
          <w:color w:val="000000"/>
          <w:sz w:val="20"/>
          <w:szCs w:val="20"/>
        </w:rPr>
        <w:t> property specifies the stack order of an element (which element should be placed in front of, or behind, the others).</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An element can have a positive or negative stack order:</w:t>
      </w:r>
    </w:p>
    <w:p w:rsidR="00D721D3" w:rsidRDefault="00D721D3" w:rsidP="00D721D3">
      <w:pPr>
        <w:pStyle w:val="Heading1"/>
        <w:shd w:val="clear" w:color="auto" w:fill="F1F1F1"/>
        <w:spacing w:before="130" w:beforeAutospacing="0" w:after="130" w:afterAutospacing="0"/>
        <w:rPr>
          <w:rFonts w:ascii="Segoe UI" w:hAnsi="Segoe UI" w:cs="Segoe UI"/>
          <w:b w:val="0"/>
          <w:bCs w:val="0"/>
          <w:color w:val="000000"/>
          <w:sz w:val="55"/>
          <w:szCs w:val="55"/>
        </w:rPr>
      </w:pPr>
      <w:r>
        <w:rPr>
          <w:rFonts w:ascii="Segoe UI" w:hAnsi="Segoe UI" w:cs="Segoe UI"/>
          <w:b w:val="0"/>
          <w:bCs w:val="0"/>
          <w:color w:val="000000"/>
          <w:sz w:val="55"/>
          <w:szCs w:val="55"/>
        </w:rPr>
        <w:t>This is a heading</w:t>
      </w:r>
    </w:p>
    <w:p w:rsidR="00D721D3" w:rsidRDefault="00D721D3" w:rsidP="00D721D3">
      <w:pPr>
        <w:shd w:val="clear" w:color="auto" w:fill="F1F1F1"/>
        <w:rPr>
          <w:rFonts w:ascii="Verdana" w:hAnsi="Verdana" w:cs="Times New Roman"/>
          <w:color w:val="000000"/>
          <w:sz w:val="20"/>
          <w:szCs w:val="20"/>
        </w:rPr>
      </w:pPr>
      <w:r>
        <w:rPr>
          <w:rFonts w:ascii="Verdana" w:hAnsi="Verdana"/>
          <w:noProof/>
          <w:color w:val="000000"/>
          <w:sz w:val="20"/>
          <w:szCs w:val="20"/>
          <w:lang w:eastAsia="en-IN"/>
        </w:rPr>
        <w:lastRenderedPageBreak/>
        <w:drawing>
          <wp:inline distT="0" distB="0" distL="0" distR="0">
            <wp:extent cx="955675" cy="1334770"/>
            <wp:effectExtent l="19050" t="0" r="0" b="0"/>
            <wp:docPr id="338" name="Picture 338" descr="https://www.w3schools.com/css/w3c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https://www.w3schools.com/css/w3css.gif"/>
                    <pic:cNvPicPr>
                      <a:picLocks noChangeAspect="1" noChangeArrowheads="1"/>
                    </pic:cNvPicPr>
                  </pic:nvPicPr>
                  <pic:blipFill>
                    <a:blip r:embed="rId232"/>
                    <a:srcRect/>
                    <a:stretch>
                      <a:fillRect/>
                    </a:stretch>
                  </pic:blipFill>
                  <pic:spPr bwMode="auto">
                    <a:xfrm>
                      <a:off x="0" y="0"/>
                      <a:ext cx="955675" cy="1334770"/>
                    </a:xfrm>
                    <a:prstGeom prst="rect">
                      <a:avLst/>
                    </a:prstGeom>
                    <a:noFill/>
                    <a:ln w="9525">
                      <a:noFill/>
                      <a:miter lim="800000"/>
                      <a:headEnd/>
                      <a:tailEnd/>
                    </a:ln>
                  </pic:spPr>
                </pic:pic>
              </a:graphicData>
            </a:graphic>
          </wp:inline>
        </w:drawing>
      </w:r>
    </w:p>
    <w:p w:rsidR="00D721D3" w:rsidRDefault="00D721D3" w:rsidP="00D721D3">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Because the image has a z-index of -1, it will be placed behind the text.</w:t>
      </w:r>
    </w:p>
    <w:p w:rsidR="00D721D3" w:rsidRDefault="00D721D3" w:rsidP="00D721D3">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D721D3" w:rsidRDefault="00D721D3" w:rsidP="00D721D3">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img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position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absolute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left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top</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z-index</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-1</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D721D3" w:rsidRDefault="00D56B87" w:rsidP="00D721D3">
      <w:pPr>
        <w:shd w:val="clear" w:color="auto" w:fill="F1F1F1"/>
        <w:rPr>
          <w:rFonts w:ascii="Verdana" w:hAnsi="Verdana" w:cs="Times New Roman"/>
          <w:color w:val="000000"/>
          <w:sz w:val="20"/>
          <w:szCs w:val="20"/>
        </w:rPr>
      </w:pPr>
      <w:hyperlink r:id="rId233" w:tgtFrame="_blank" w:history="1">
        <w:r w:rsidR="00D721D3">
          <w:rPr>
            <w:rStyle w:val="Hyperlink"/>
            <w:rFonts w:ascii="Verdana" w:hAnsi="Verdana"/>
            <w:color w:val="FFFFFF"/>
            <w:bdr w:val="none" w:sz="0" w:space="0" w:color="auto" w:frame="1"/>
            <w:shd w:val="clear" w:color="auto" w:fill="4CAF50"/>
          </w:rPr>
          <w:t>Try it Yourself »</w:t>
        </w:r>
      </w:hyperlink>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An element with greater stack order is always in front of an element with a lower stack order.</w:t>
      </w:r>
    </w:p>
    <w:p w:rsidR="00D721D3" w:rsidRDefault="00D721D3" w:rsidP="00D721D3">
      <w:pPr>
        <w:pStyle w:val="NormalWeb"/>
        <w:shd w:val="clear" w:color="auto" w:fill="FFFFCC"/>
        <w:spacing w:before="240" w:beforeAutospacing="0" w:after="240" w:afterAutospacing="0"/>
        <w:rPr>
          <w:rFonts w:ascii="Verdana" w:hAnsi="Verdana"/>
          <w:color w:val="000000"/>
          <w:sz w:val="20"/>
          <w:szCs w:val="20"/>
        </w:rPr>
      </w:pPr>
      <w:r>
        <w:rPr>
          <w:rStyle w:val="Strong"/>
          <w:rFonts w:ascii="Verdana" w:hAnsi="Verdana"/>
          <w:color w:val="000000"/>
          <w:sz w:val="20"/>
          <w:szCs w:val="20"/>
        </w:rPr>
        <w:t>Note:</w:t>
      </w:r>
      <w:r>
        <w:rPr>
          <w:rFonts w:ascii="Verdana" w:hAnsi="Verdana"/>
          <w:color w:val="000000"/>
          <w:sz w:val="20"/>
          <w:szCs w:val="20"/>
        </w:rPr>
        <w:t> If two positioned elements overlap without a </w:t>
      </w:r>
      <w:r>
        <w:rPr>
          <w:rStyle w:val="HTMLCode"/>
          <w:rFonts w:ascii="Consolas" w:hAnsi="Consolas" w:cs="Consolas"/>
          <w:color w:val="DC143C"/>
          <w:shd w:val="clear" w:color="auto" w:fill="F1F1F1"/>
        </w:rPr>
        <w:t>z-index</w:t>
      </w:r>
      <w:r>
        <w:rPr>
          <w:rFonts w:ascii="Verdana" w:hAnsi="Verdana"/>
          <w:color w:val="000000"/>
          <w:sz w:val="20"/>
          <w:szCs w:val="20"/>
        </w:rPr>
        <w:t> specified, the element positioned last in the HTML code will be shown on top.</w:t>
      </w:r>
    </w:p>
    <w:p w:rsidR="00D721D3" w:rsidRDefault="00D56B87" w:rsidP="00D721D3">
      <w:pPr>
        <w:spacing w:before="259" w:after="259"/>
        <w:rPr>
          <w:rFonts w:ascii="Times New Roman" w:hAnsi="Times New Roman"/>
          <w:sz w:val="24"/>
          <w:szCs w:val="24"/>
        </w:rPr>
      </w:pPr>
      <w:r>
        <w:pict>
          <v:rect id="_x0000_i1200" style="width:0;height:0" o:hralign="center" o:hrstd="t" o:hrnoshade="t" o:hr="t" fillcolor="black" stroked="f"/>
        </w:pict>
      </w:r>
    </w:p>
    <w:p w:rsidR="00D721D3" w:rsidRDefault="00D721D3" w:rsidP="00D721D3">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Positioning Text In an Image</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How to position text over an image:</w:t>
      </w:r>
    </w:p>
    <w:p w:rsidR="00D721D3" w:rsidRDefault="00D721D3" w:rsidP="00D721D3">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lastRenderedPageBreak/>
        <w:t>Example</w:t>
      </w:r>
    </w:p>
    <w:p w:rsidR="00D721D3" w:rsidRDefault="00D721D3" w:rsidP="00D721D3">
      <w:pPr>
        <w:shd w:val="clear" w:color="auto" w:fill="F1F1F1"/>
        <w:jc w:val="center"/>
        <w:rPr>
          <w:rFonts w:ascii="Verdana" w:hAnsi="Verdana" w:cs="Times New Roman"/>
          <w:color w:val="000000"/>
          <w:sz w:val="20"/>
          <w:szCs w:val="20"/>
        </w:rPr>
      </w:pPr>
      <w:r>
        <w:rPr>
          <w:rFonts w:ascii="Verdana" w:hAnsi="Verdana"/>
          <w:noProof/>
          <w:color w:val="000000"/>
          <w:sz w:val="20"/>
          <w:szCs w:val="20"/>
          <w:lang w:eastAsia="en-IN"/>
        </w:rPr>
        <w:drawing>
          <wp:inline distT="0" distB="0" distL="0" distR="0">
            <wp:extent cx="5469663" cy="3336325"/>
            <wp:effectExtent l="19050" t="0" r="0" b="0"/>
            <wp:docPr id="340" name="Picture 340" descr="Cinque Ter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Cinque Terre"/>
                    <pic:cNvPicPr>
                      <a:picLocks noChangeAspect="1" noChangeArrowheads="1"/>
                    </pic:cNvPicPr>
                  </pic:nvPicPr>
                  <pic:blipFill>
                    <a:blip r:embed="rId234"/>
                    <a:srcRect/>
                    <a:stretch>
                      <a:fillRect/>
                    </a:stretch>
                  </pic:blipFill>
                  <pic:spPr bwMode="auto">
                    <a:xfrm>
                      <a:off x="0" y="0"/>
                      <a:ext cx="5469606" cy="3336290"/>
                    </a:xfrm>
                    <a:prstGeom prst="rect">
                      <a:avLst/>
                    </a:prstGeom>
                    <a:noFill/>
                    <a:ln w="9525">
                      <a:noFill/>
                      <a:miter lim="800000"/>
                      <a:headEnd/>
                      <a:tailEnd/>
                    </a:ln>
                  </pic:spPr>
                </pic:pic>
              </a:graphicData>
            </a:graphic>
          </wp:inline>
        </w:drawing>
      </w:r>
    </w:p>
    <w:p w:rsidR="00D721D3" w:rsidRDefault="00D721D3"/>
    <w:p w:rsidR="0050320B" w:rsidRDefault="0050320B"/>
    <w:p w:rsidR="0050320B" w:rsidRDefault="0050320B"/>
    <w:p w:rsidR="0050320B" w:rsidRDefault="0050320B"/>
    <w:p w:rsidR="0050320B" w:rsidRDefault="0050320B"/>
    <w:p w:rsidR="0050320B" w:rsidRDefault="0050320B"/>
    <w:p w:rsidR="0050320B" w:rsidRDefault="0050320B" w:rsidP="0050320B">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CSS Overflow</w:t>
      </w:r>
    </w:p>
    <w:p w:rsidR="0050320B" w:rsidRDefault="0050320B" w:rsidP="0050320B">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overflow</w:t>
      </w:r>
      <w:r>
        <w:rPr>
          <w:rFonts w:ascii="Verdana" w:hAnsi="Verdana"/>
          <w:color w:val="000000"/>
          <w:sz w:val="20"/>
          <w:szCs w:val="20"/>
        </w:rPr>
        <w:t> property specifies whether to clip the content or to add scrollbars when the content of an element is too big to fit in the specified area.</w:t>
      </w:r>
    </w:p>
    <w:p w:rsidR="0050320B" w:rsidRDefault="0050320B" w:rsidP="0050320B">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overflow</w:t>
      </w:r>
      <w:r>
        <w:rPr>
          <w:rFonts w:ascii="Verdana" w:hAnsi="Verdana"/>
          <w:color w:val="000000"/>
          <w:sz w:val="20"/>
          <w:szCs w:val="20"/>
        </w:rPr>
        <w:t> property has the following values:</w:t>
      </w:r>
    </w:p>
    <w:p w:rsidR="0050320B" w:rsidRDefault="0050320B" w:rsidP="0050320B">
      <w:pPr>
        <w:numPr>
          <w:ilvl w:val="0"/>
          <w:numId w:val="77"/>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visible</w:t>
      </w:r>
      <w:r>
        <w:rPr>
          <w:rFonts w:ascii="Verdana" w:hAnsi="Verdana"/>
          <w:color w:val="000000"/>
          <w:sz w:val="20"/>
          <w:szCs w:val="20"/>
        </w:rPr>
        <w:t> - Default. The overflow is not clipped. The content renders outside the element's box</w:t>
      </w:r>
    </w:p>
    <w:p w:rsidR="0050320B" w:rsidRDefault="0050320B" w:rsidP="0050320B">
      <w:pPr>
        <w:numPr>
          <w:ilvl w:val="0"/>
          <w:numId w:val="77"/>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hidden</w:t>
      </w:r>
      <w:r>
        <w:rPr>
          <w:rFonts w:ascii="Verdana" w:hAnsi="Verdana"/>
          <w:color w:val="000000"/>
          <w:sz w:val="20"/>
          <w:szCs w:val="20"/>
        </w:rPr>
        <w:t> - The overflow is clipped, and the rest of the content will be invisible</w:t>
      </w:r>
    </w:p>
    <w:p w:rsidR="0050320B" w:rsidRDefault="0050320B" w:rsidP="0050320B">
      <w:pPr>
        <w:numPr>
          <w:ilvl w:val="0"/>
          <w:numId w:val="77"/>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scroll</w:t>
      </w:r>
      <w:r>
        <w:rPr>
          <w:rFonts w:ascii="Verdana" w:hAnsi="Verdana"/>
          <w:color w:val="000000"/>
          <w:sz w:val="20"/>
          <w:szCs w:val="20"/>
        </w:rPr>
        <w:t> - The overflow is clipped, and a scrollbar is added to see the rest of the content</w:t>
      </w:r>
    </w:p>
    <w:p w:rsidR="0050320B" w:rsidRDefault="0050320B" w:rsidP="0050320B">
      <w:pPr>
        <w:numPr>
          <w:ilvl w:val="0"/>
          <w:numId w:val="77"/>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auto</w:t>
      </w:r>
      <w:r>
        <w:rPr>
          <w:rFonts w:ascii="Verdana" w:hAnsi="Verdana"/>
          <w:color w:val="000000"/>
          <w:sz w:val="20"/>
          <w:szCs w:val="20"/>
        </w:rPr>
        <w:t> - Similar to </w:t>
      </w:r>
      <w:r>
        <w:rPr>
          <w:rStyle w:val="HTMLCode"/>
          <w:rFonts w:ascii="Consolas" w:eastAsiaTheme="minorHAnsi" w:hAnsi="Consolas" w:cs="Consolas"/>
          <w:color w:val="DC143C"/>
          <w:shd w:val="clear" w:color="auto" w:fill="F1F1F1"/>
        </w:rPr>
        <w:t>scroll</w:t>
      </w:r>
      <w:r>
        <w:rPr>
          <w:rFonts w:ascii="Verdana" w:hAnsi="Verdana"/>
          <w:color w:val="000000"/>
          <w:sz w:val="20"/>
          <w:szCs w:val="20"/>
        </w:rPr>
        <w:t>, but it adds scrollbars only when necessary</w:t>
      </w:r>
    </w:p>
    <w:p w:rsidR="0050320B" w:rsidRDefault="0050320B" w:rsidP="0050320B">
      <w:pPr>
        <w:pStyle w:val="NormalWeb"/>
        <w:shd w:val="clear" w:color="auto" w:fill="FFFFCC"/>
        <w:spacing w:before="240" w:beforeAutospacing="0" w:after="240" w:afterAutospacing="0"/>
        <w:rPr>
          <w:rFonts w:ascii="Verdana" w:hAnsi="Verdana"/>
          <w:color w:val="000000"/>
          <w:sz w:val="20"/>
          <w:szCs w:val="20"/>
        </w:rPr>
      </w:pPr>
      <w:r>
        <w:rPr>
          <w:rStyle w:val="Strong"/>
          <w:rFonts w:ascii="Verdana" w:hAnsi="Verdana"/>
          <w:color w:val="000000"/>
          <w:sz w:val="20"/>
          <w:szCs w:val="20"/>
        </w:rPr>
        <w:t>Note:</w:t>
      </w:r>
      <w:r>
        <w:rPr>
          <w:rFonts w:ascii="Verdana" w:hAnsi="Verdana"/>
          <w:color w:val="000000"/>
          <w:sz w:val="20"/>
          <w:szCs w:val="20"/>
        </w:rPr>
        <w:t> The </w:t>
      </w:r>
      <w:r>
        <w:rPr>
          <w:rStyle w:val="HTMLCode"/>
          <w:rFonts w:ascii="Consolas" w:hAnsi="Consolas" w:cs="Consolas"/>
          <w:color w:val="DC143C"/>
          <w:shd w:val="clear" w:color="auto" w:fill="F1F1F1"/>
        </w:rPr>
        <w:t>overflow</w:t>
      </w:r>
      <w:r>
        <w:rPr>
          <w:rFonts w:ascii="Verdana" w:hAnsi="Verdana"/>
          <w:color w:val="000000"/>
          <w:sz w:val="20"/>
          <w:szCs w:val="20"/>
        </w:rPr>
        <w:t> property only works for block elements with a specified height.</w:t>
      </w:r>
    </w:p>
    <w:p w:rsidR="0050320B" w:rsidRDefault="0050320B" w:rsidP="0050320B">
      <w:pPr>
        <w:pStyle w:val="NormalWeb"/>
        <w:shd w:val="clear" w:color="auto" w:fill="FFFFCC"/>
        <w:spacing w:before="240" w:beforeAutospacing="0" w:after="240" w:afterAutospacing="0"/>
        <w:rPr>
          <w:rFonts w:ascii="Verdana" w:hAnsi="Verdana"/>
          <w:color w:val="000000"/>
          <w:sz w:val="20"/>
          <w:szCs w:val="20"/>
        </w:rPr>
      </w:pPr>
      <w:r>
        <w:rPr>
          <w:rStyle w:val="Strong"/>
          <w:rFonts w:ascii="Verdana" w:hAnsi="Verdana"/>
          <w:color w:val="000000"/>
          <w:sz w:val="20"/>
          <w:szCs w:val="20"/>
        </w:rPr>
        <w:lastRenderedPageBreak/>
        <w:t>Note:</w:t>
      </w:r>
      <w:r>
        <w:rPr>
          <w:rFonts w:ascii="Verdana" w:hAnsi="Verdana"/>
          <w:color w:val="000000"/>
          <w:sz w:val="20"/>
          <w:szCs w:val="20"/>
        </w:rPr>
        <w:t> In OS X Lion (on Mac), scrollbars are hidden by default and only shown when being used (even though "overflow:scroll" is set).</w:t>
      </w:r>
    </w:p>
    <w:p w:rsidR="0050320B" w:rsidRDefault="00D56B87" w:rsidP="0050320B">
      <w:pPr>
        <w:spacing w:before="259" w:after="259"/>
        <w:rPr>
          <w:rFonts w:ascii="Times New Roman" w:hAnsi="Times New Roman"/>
          <w:sz w:val="24"/>
          <w:szCs w:val="24"/>
        </w:rPr>
      </w:pPr>
      <w:r>
        <w:pict>
          <v:rect id="_x0000_i1201" style="width:0;height:0" o:hralign="center" o:hrstd="t" o:hrnoshade="t" o:hr="t" fillcolor="black" stroked="f"/>
        </w:pict>
      </w:r>
    </w:p>
    <w:p w:rsidR="0050320B" w:rsidRDefault="0050320B" w:rsidP="0050320B">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overflow: visible</w:t>
      </w:r>
    </w:p>
    <w:p w:rsidR="0050320B" w:rsidRDefault="0050320B" w:rsidP="0050320B">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By default, the overflow is </w:t>
      </w:r>
      <w:r>
        <w:rPr>
          <w:rStyle w:val="HTMLCode"/>
          <w:rFonts w:ascii="Consolas" w:hAnsi="Consolas" w:cs="Consolas"/>
          <w:color w:val="DC143C"/>
          <w:shd w:val="clear" w:color="auto" w:fill="F1F1F1"/>
        </w:rPr>
        <w:t>visible</w:t>
      </w:r>
      <w:r>
        <w:rPr>
          <w:rFonts w:ascii="Verdana" w:hAnsi="Verdana"/>
          <w:color w:val="000000"/>
          <w:sz w:val="20"/>
          <w:szCs w:val="20"/>
        </w:rPr>
        <w:t>, meaning that it is not clipped and it renders outside the element's box:</w:t>
      </w:r>
    </w:p>
    <w:p w:rsidR="0050320B" w:rsidRDefault="0050320B" w:rsidP="0050320B">
      <w:pPr>
        <w:shd w:val="clear" w:color="auto" w:fill="EEEEEE"/>
        <w:rPr>
          <w:rFonts w:ascii="Verdana" w:hAnsi="Verdana"/>
          <w:color w:val="000000"/>
          <w:sz w:val="20"/>
          <w:szCs w:val="20"/>
        </w:rPr>
      </w:pPr>
      <w:r>
        <w:rPr>
          <w:rFonts w:ascii="Verdana" w:hAnsi="Verdana"/>
          <w:color w:val="000000"/>
          <w:sz w:val="20"/>
          <w:szCs w:val="20"/>
        </w:rPr>
        <w:t>You can use the overflow property when you want to have better control of the layout. The overflow property specifies what happens if content overflows an element's box.</w:t>
      </w:r>
    </w:p>
    <w:p w:rsidR="0050320B" w:rsidRDefault="0050320B" w:rsidP="0050320B">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50320B" w:rsidRDefault="0050320B" w:rsidP="0050320B">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height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50px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background-color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#eee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overflow</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visible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50320B" w:rsidRDefault="00D56B87" w:rsidP="0050320B">
      <w:pPr>
        <w:shd w:val="clear" w:color="auto" w:fill="F1F1F1"/>
        <w:rPr>
          <w:rFonts w:ascii="Verdana" w:hAnsi="Verdana" w:cs="Times New Roman"/>
          <w:color w:val="000000"/>
          <w:sz w:val="20"/>
          <w:szCs w:val="20"/>
        </w:rPr>
      </w:pPr>
      <w:hyperlink r:id="rId235" w:tgtFrame="_blank" w:history="1">
        <w:r w:rsidR="0050320B">
          <w:rPr>
            <w:rStyle w:val="Hyperlink"/>
            <w:rFonts w:ascii="Verdana" w:hAnsi="Verdana"/>
            <w:color w:val="FFFFFF"/>
            <w:bdr w:val="none" w:sz="0" w:space="0" w:color="auto" w:frame="1"/>
            <w:shd w:val="clear" w:color="auto" w:fill="4CAF50"/>
          </w:rPr>
          <w:t>Try it Yourself »</w:t>
        </w:r>
      </w:hyperlink>
    </w:p>
    <w:p w:rsidR="0050320B" w:rsidRDefault="00D56B87" w:rsidP="0050320B">
      <w:pPr>
        <w:spacing w:before="259" w:after="259"/>
        <w:rPr>
          <w:rFonts w:ascii="Times New Roman" w:hAnsi="Times New Roman"/>
          <w:sz w:val="24"/>
          <w:szCs w:val="24"/>
        </w:rPr>
      </w:pPr>
      <w:r>
        <w:pict>
          <v:rect id="_x0000_i1202" style="width:0;height:0" o:hralign="center" o:hrstd="t" o:hrnoshade="t" o:hr="t" fillcolor="black" stroked="f"/>
        </w:pict>
      </w:r>
    </w:p>
    <w:p w:rsidR="0050320B" w:rsidRDefault="00D56B87" w:rsidP="0050320B">
      <w:pPr>
        <w:spacing w:before="259" w:after="259"/>
      </w:pPr>
      <w:r>
        <w:pict>
          <v:rect id="_x0000_i1203" style="width:0;height:0" o:hralign="center" o:hrstd="t" o:hrnoshade="t" o:hr="t" fillcolor="black" stroked="f"/>
        </w:pict>
      </w:r>
    </w:p>
    <w:p w:rsidR="0050320B" w:rsidRDefault="0050320B" w:rsidP="0050320B">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overflow: hidden</w:t>
      </w:r>
    </w:p>
    <w:p w:rsidR="0050320B" w:rsidRDefault="0050320B" w:rsidP="0050320B">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With the </w:t>
      </w:r>
      <w:r>
        <w:rPr>
          <w:rStyle w:val="HTMLCode"/>
          <w:rFonts w:ascii="Consolas" w:hAnsi="Consolas" w:cs="Consolas"/>
          <w:color w:val="DC143C"/>
          <w:shd w:val="clear" w:color="auto" w:fill="F1F1F1"/>
        </w:rPr>
        <w:t>hidden</w:t>
      </w:r>
      <w:r>
        <w:rPr>
          <w:rFonts w:ascii="Verdana" w:hAnsi="Verdana"/>
          <w:color w:val="000000"/>
          <w:sz w:val="20"/>
          <w:szCs w:val="20"/>
        </w:rPr>
        <w:t> value, the overflow is clipped, and the rest of the content is hidden:</w:t>
      </w:r>
    </w:p>
    <w:p w:rsidR="0050320B" w:rsidRDefault="0050320B" w:rsidP="0050320B">
      <w:pPr>
        <w:shd w:val="clear" w:color="auto" w:fill="EEEEEE"/>
        <w:rPr>
          <w:rFonts w:ascii="Verdana" w:hAnsi="Verdana"/>
          <w:color w:val="000000"/>
          <w:sz w:val="20"/>
          <w:szCs w:val="20"/>
        </w:rPr>
      </w:pPr>
      <w:r>
        <w:rPr>
          <w:rFonts w:ascii="Verdana" w:hAnsi="Verdana"/>
          <w:color w:val="000000"/>
          <w:sz w:val="20"/>
          <w:szCs w:val="20"/>
        </w:rPr>
        <w:t>You can use the overflow property when you want to have better control of the layout. The overflow property specifies what happens if content overflows an element's box.</w:t>
      </w:r>
    </w:p>
    <w:p w:rsidR="0050320B" w:rsidRDefault="0050320B" w:rsidP="0050320B">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50320B" w:rsidRDefault="0050320B" w:rsidP="0050320B">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overflow</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hidden</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50320B" w:rsidRDefault="00D56B87" w:rsidP="0050320B">
      <w:pPr>
        <w:shd w:val="clear" w:color="auto" w:fill="F1F1F1"/>
        <w:rPr>
          <w:rFonts w:ascii="Verdana" w:hAnsi="Verdana" w:cs="Times New Roman"/>
          <w:color w:val="000000"/>
          <w:sz w:val="20"/>
          <w:szCs w:val="20"/>
        </w:rPr>
      </w:pPr>
      <w:hyperlink r:id="rId236" w:tgtFrame="_blank" w:history="1">
        <w:r w:rsidR="0050320B">
          <w:rPr>
            <w:rStyle w:val="Hyperlink"/>
            <w:rFonts w:ascii="Verdana" w:hAnsi="Verdana"/>
            <w:color w:val="FFFFFF"/>
            <w:bdr w:val="none" w:sz="0" w:space="0" w:color="auto" w:frame="1"/>
            <w:shd w:val="clear" w:color="auto" w:fill="4CAF50"/>
          </w:rPr>
          <w:t>Try it Yourself »</w:t>
        </w:r>
      </w:hyperlink>
    </w:p>
    <w:p w:rsidR="0050320B" w:rsidRDefault="00D56B87" w:rsidP="0050320B">
      <w:pPr>
        <w:spacing w:before="259" w:after="259"/>
        <w:rPr>
          <w:rFonts w:ascii="Times New Roman" w:hAnsi="Times New Roman"/>
          <w:sz w:val="24"/>
          <w:szCs w:val="24"/>
        </w:rPr>
      </w:pPr>
      <w:r>
        <w:pict>
          <v:rect id="_x0000_i1204" style="width:0;height:0" o:hralign="center" o:hrstd="t" o:hrnoshade="t" o:hr="t" fillcolor="black" stroked="f"/>
        </w:pict>
      </w:r>
    </w:p>
    <w:p w:rsidR="0050320B" w:rsidRDefault="0050320B" w:rsidP="0050320B">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overflow: scroll</w:t>
      </w:r>
    </w:p>
    <w:p w:rsidR="0050320B" w:rsidRDefault="0050320B" w:rsidP="0050320B">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lastRenderedPageBreak/>
        <w:t>Setting the value to </w:t>
      </w:r>
      <w:r>
        <w:rPr>
          <w:rStyle w:val="HTMLCode"/>
          <w:rFonts w:ascii="Consolas" w:hAnsi="Consolas" w:cs="Consolas"/>
          <w:color w:val="DC143C"/>
          <w:shd w:val="clear" w:color="auto" w:fill="F1F1F1"/>
        </w:rPr>
        <w:t>scroll</w:t>
      </w:r>
      <w:r>
        <w:rPr>
          <w:rFonts w:ascii="Verdana" w:hAnsi="Verdana"/>
          <w:color w:val="000000"/>
          <w:sz w:val="20"/>
          <w:szCs w:val="20"/>
        </w:rPr>
        <w:t>, the overflow is clipped and a scrollbar is added to scroll inside the box. Note that this will add a scrollbar both horizontally and vertically (even if you do not need it):</w:t>
      </w:r>
    </w:p>
    <w:p w:rsidR="0050320B" w:rsidRDefault="0050320B" w:rsidP="0050320B">
      <w:pPr>
        <w:shd w:val="clear" w:color="auto" w:fill="EEEEEE"/>
        <w:rPr>
          <w:rFonts w:ascii="Verdana" w:hAnsi="Verdana"/>
          <w:color w:val="000000"/>
          <w:sz w:val="20"/>
          <w:szCs w:val="20"/>
        </w:rPr>
      </w:pPr>
      <w:r>
        <w:rPr>
          <w:rFonts w:ascii="Verdana" w:hAnsi="Verdana"/>
          <w:color w:val="000000"/>
          <w:sz w:val="20"/>
          <w:szCs w:val="20"/>
        </w:rPr>
        <w:t>You can use the overflow property when you want to have better control of the layout. The overflow property specifies what happens if content overflows an element's box.</w:t>
      </w:r>
    </w:p>
    <w:p w:rsidR="0050320B" w:rsidRDefault="0050320B" w:rsidP="0050320B">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50320B" w:rsidRDefault="0050320B" w:rsidP="0050320B">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overflow</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scroll</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50320B" w:rsidRDefault="00D56B87" w:rsidP="0050320B">
      <w:pPr>
        <w:shd w:val="clear" w:color="auto" w:fill="F1F1F1"/>
        <w:rPr>
          <w:rFonts w:ascii="Verdana" w:hAnsi="Verdana" w:cs="Times New Roman"/>
          <w:color w:val="000000"/>
          <w:sz w:val="20"/>
          <w:szCs w:val="20"/>
        </w:rPr>
      </w:pPr>
      <w:hyperlink r:id="rId237" w:tgtFrame="_blank" w:history="1">
        <w:r w:rsidR="0050320B">
          <w:rPr>
            <w:rStyle w:val="Hyperlink"/>
            <w:rFonts w:ascii="Verdana" w:hAnsi="Verdana"/>
            <w:color w:val="FFFFFF"/>
            <w:bdr w:val="none" w:sz="0" w:space="0" w:color="auto" w:frame="1"/>
            <w:shd w:val="clear" w:color="auto" w:fill="4CAF50"/>
          </w:rPr>
          <w:t>Try it Yourself »</w:t>
        </w:r>
      </w:hyperlink>
    </w:p>
    <w:p w:rsidR="0050320B" w:rsidRDefault="00D56B87" w:rsidP="0050320B">
      <w:pPr>
        <w:spacing w:before="259" w:after="259"/>
        <w:rPr>
          <w:rFonts w:ascii="Times New Roman" w:hAnsi="Times New Roman"/>
          <w:sz w:val="24"/>
          <w:szCs w:val="24"/>
        </w:rPr>
      </w:pPr>
      <w:r>
        <w:pict>
          <v:rect id="_x0000_i1205" style="width:0;height:0" o:hralign="center" o:hrstd="t" o:hrnoshade="t" o:hr="t" fillcolor="black" stroked="f"/>
        </w:pict>
      </w:r>
    </w:p>
    <w:p w:rsidR="0050320B" w:rsidRDefault="0050320B" w:rsidP="0050320B">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overflow: auto</w:t>
      </w:r>
    </w:p>
    <w:p w:rsidR="0050320B" w:rsidRDefault="0050320B" w:rsidP="0050320B">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auto</w:t>
      </w:r>
      <w:r>
        <w:rPr>
          <w:rFonts w:ascii="Verdana" w:hAnsi="Verdana"/>
          <w:color w:val="000000"/>
          <w:sz w:val="20"/>
          <w:szCs w:val="20"/>
        </w:rPr>
        <w:t> value is similar to </w:t>
      </w:r>
      <w:r>
        <w:rPr>
          <w:rStyle w:val="HTMLCode"/>
          <w:rFonts w:ascii="Consolas" w:hAnsi="Consolas" w:cs="Consolas"/>
          <w:color w:val="DC143C"/>
          <w:shd w:val="clear" w:color="auto" w:fill="F1F1F1"/>
        </w:rPr>
        <w:t>scroll</w:t>
      </w:r>
      <w:r>
        <w:rPr>
          <w:rFonts w:ascii="Verdana" w:hAnsi="Verdana"/>
          <w:color w:val="000000"/>
          <w:sz w:val="20"/>
          <w:szCs w:val="20"/>
        </w:rPr>
        <w:t>, but it adds scrollbars only when necessary:</w:t>
      </w:r>
    </w:p>
    <w:p w:rsidR="0050320B" w:rsidRDefault="0050320B" w:rsidP="0050320B">
      <w:pPr>
        <w:shd w:val="clear" w:color="auto" w:fill="EEEEEE"/>
        <w:rPr>
          <w:rFonts w:ascii="Verdana" w:hAnsi="Verdana"/>
          <w:color w:val="000000"/>
          <w:sz w:val="20"/>
          <w:szCs w:val="20"/>
        </w:rPr>
      </w:pPr>
      <w:r>
        <w:rPr>
          <w:rFonts w:ascii="Verdana" w:hAnsi="Verdana"/>
          <w:color w:val="000000"/>
          <w:sz w:val="20"/>
          <w:szCs w:val="20"/>
        </w:rPr>
        <w:t>You can use the overflow property when you want to have better control of the layout. The overflow property specifies what happens if content overflows an element's box.</w:t>
      </w:r>
    </w:p>
    <w:p w:rsidR="0050320B" w:rsidRDefault="0050320B" w:rsidP="0050320B">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50320B" w:rsidRDefault="0050320B" w:rsidP="0050320B">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overflow</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auto</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50320B" w:rsidRDefault="00D56B87" w:rsidP="0050320B">
      <w:pPr>
        <w:shd w:val="clear" w:color="auto" w:fill="F1F1F1"/>
        <w:rPr>
          <w:rFonts w:ascii="Verdana" w:hAnsi="Verdana" w:cs="Times New Roman"/>
          <w:color w:val="000000"/>
          <w:sz w:val="20"/>
          <w:szCs w:val="20"/>
        </w:rPr>
      </w:pPr>
      <w:hyperlink r:id="rId238" w:tgtFrame="_blank" w:history="1">
        <w:r w:rsidR="0050320B">
          <w:rPr>
            <w:rStyle w:val="Hyperlink"/>
            <w:rFonts w:ascii="Verdana" w:hAnsi="Verdana"/>
            <w:color w:val="FFFFFF"/>
            <w:bdr w:val="none" w:sz="0" w:space="0" w:color="auto" w:frame="1"/>
            <w:shd w:val="clear" w:color="auto" w:fill="4CAF50"/>
          </w:rPr>
          <w:t>Try it Yourself »</w:t>
        </w:r>
      </w:hyperlink>
    </w:p>
    <w:p w:rsidR="0050320B" w:rsidRDefault="00D56B87" w:rsidP="0050320B">
      <w:pPr>
        <w:spacing w:before="259" w:after="259"/>
        <w:rPr>
          <w:rFonts w:ascii="Times New Roman" w:hAnsi="Times New Roman"/>
          <w:sz w:val="24"/>
          <w:szCs w:val="24"/>
        </w:rPr>
      </w:pPr>
      <w:r>
        <w:pict>
          <v:rect id="_x0000_i1206" style="width:0;height:0" o:hralign="center" o:hrstd="t" o:hrnoshade="t" o:hr="t" fillcolor="black" stroked="f"/>
        </w:pict>
      </w:r>
    </w:p>
    <w:p w:rsidR="0050320B" w:rsidRDefault="0050320B" w:rsidP="0050320B">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overflow-x and overflow-y</w:t>
      </w:r>
    </w:p>
    <w:p w:rsidR="0050320B" w:rsidRDefault="0050320B" w:rsidP="0050320B">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overflow-x</w:t>
      </w:r>
      <w:r>
        <w:rPr>
          <w:rFonts w:ascii="Verdana" w:hAnsi="Verdana"/>
          <w:color w:val="000000"/>
          <w:sz w:val="20"/>
          <w:szCs w:val="20"/>
        </w:rPr>
        <w:t> and </w:t>
      </w:r>
      <w:r>
        <w:rPr>
          <w:rStyle w:val="HTMLCode"/>
          <w:rFonts w:ascii="Consolas" w:hAnsi="Consolas" w:cs="Consolas"/>
          <w:color w:val="DC143C"/>
          <w:shd w:val="clear" w:color="auto" w:fill="F1F1F1"/>
        </w:rPr>
        <w:t>overflow-y</w:t>
      </w:r>
      <w:r>
        <w:rPr>
          <w:rFonts w:ascii="Verdana" w:hAnsi="Verdana"/>
          <w:color w:val="000000"/>
          <w:sz w:val="20"/>
          <w:szCs w:val="20"/>
        </w:rPr>
        <w:t> properties specifies whether to change the overflow of content just horizontally or vertically (or both):</w:t>
      </w:r>
    </w:p>
    <w:p w:rsidR="0050320B" w:rsidRDefault="0050320B" w:rsidP="0050320B">
      <w:pPr>
        <w:pStyle w:val="NormalWeb"/>
        <w:shd w:val="clear" w:color="auto" w:fill="FFFFFF"/>
        <w:spacing w:before="288" w:beforeAutospacing="0" w:after="288" w:afterAutospacing="0"/>
        <w:rPr>
          <w:rFonts w:ascii="Verdana" w:hAnsi="Verdana"/>
          <w:color w:val="000000"/>
          <w:sz w:val="20"/>
          <w:szCs w:val="20"/>
        </w:rPr>
      </w:pPr>
      <w:r>
        <w:rPr>
          <w:rStyle w:val="HTMLCode"/>
          <w:rFonts w:ascii="Consolas" w:hAnsi="Consolas" w:cs="Consolas"/>
          <w:color w:val="DC143C"/>
          <w:shd w:val="clear" w:color="auto" w:fill="F1F1F1"/>
        </w:rPr>
        <w:t>overflow-x</w:t>
      </w:r>
      <w:r>
        <w:rPr>
          <w:rFonts w:ascii="Verdana" w:hAnsi="Verdana"/>
          <w:color w:val="000000"/>
          <w:sz w:val="20"/>
          <w:szCs w:val="20"/>
        </w:rPr>
        <w:t> specifies what to do with the left/right edges of the content.</w:t>
      </w:r>
      <w:r>
        <w:rPr>
          <w:rFonts w:ascii="Verdana" w:hAnsi="Verdana"/>
          <w:color w:val="000000"/>
          <w:sz w:val="20"/>
          <w:szCs w:val="20"/>
        </w:rPr>
        <w:br/>
      </w:r>
      <w:r>
        <w:rPr>
          <w:rStyle w:val="HTMLCode"/>
          <w:rFonts w:ascii="Consolas" w:hAnsi="Consolas" w:cs="Consolas"/>
          <w:color w:val="DC143C"/>
          <w:shd w:val="clear" w:color="auto" w:fill="F1F1F1"/>
        </w:rPr>
        <w:t>overflow-y</w:t>
      </w:r>
      <w:r>
        <w:rPr>
          <w:rFonts w:ascii="Verdana" w:hAnsi="Verdana"/>
          <w:color w:val="000000"/>
          <w:sz w:val="20"/>
          <w:szCs w:val="20"/>
        </w:rPr>
        <w:t> specifies what to do with the top/bottom edges of the content.</w:t>
      </w:r>
    </w:p>
    <w:p w:rsidR="0050320B" w:rsidRDefault="0050320B" w:rsidP="0050320B">
      <w:pPr>
        <w:shd w:val="clear" w:color="auto" w:fill="EEEEEE"/>
        <w:rPr>
          <w:rFonts w:ascii="Verdana" w:hAnsi="Verdana"/>
          <w:color w:val="000000"/>
          <w:sz w:val="20"/>
          <w:szCs w:val="20"/>
        </w:rPr>
      </w:pPr>
      <w:r>
        <w:rPr>
          <w:rFonts w:ascii="Verdana" w:hAnsi="Verdana"/>
          <w:color w:val="000000"/>
          <w:sz w:val="20"/>
          <w:szCs w:val="20"/>
        </w:rPr>
        <w:t>You can use the overflow property when you want to have better control of the layout. The overflow property specifies what happens if content overflows an element's box.</w:t>
      </w:r>
    </w:p>
    <w:p w:rsidR="0050320B" w:rsidRDefault="0050320B" w:rsidP="0050320B">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50320B" w:rsidRDefault="0050320B" w:rsidP="0050320B">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overflow-x</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hidden</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 </w:t>
      </w:r>
      <w:r>
        <w:rPr>
          <w:rStyle w:val="commentcolor"/>
          <w:rFonts w:ascii="Consolas" w:hAnsi="Consolas" w:cs="Consolas"/>
          <w:color w:val="008000"/>
          <w:sz w:val="20"/>
          <w:szCs w:val="20"/>
        </w:rPr>
        <w:t>/* Hide horizontal scrollbar */</w:t>
      </w:r>
      <w:r>
        <w:rPr>
          <w:rFonts w:ascii="Consolas" w:hAnsi="Consolas" w:cs="Consolas"/>
          <w:color w:val="FF0000"/>
          <w:sz w:val="20"/>
          <w:szCs w:val="20"/>
        </w:rPr>
        <w:br/>
      </w:r>
      <w:r>
        <w:rPr>
          <w:rStyle w:val="csspropertycolor"/>
          <w:rFonts w:ascii="Consolas" w:hAnsi="Consolas" w:cs="Consolas"/>
          <w:color w:val="FF0000"/>
          <w:sz w:val="20"/>
          <w:szCs w:val="20"/>
        </w:rPr>
        <w:lastRenderedPageBreak/>
        <w:t>  overflow-y</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scroll</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 </w:t>
      </w:r>
      <w:r>
        <w:rPr>
          <w:rStyle w:val="commentcolor"/>
          <w:rFonts w:ascii="Consolas" w:hAnsi="Consolas" w:cs="Consolas"/>
          <w:color w:val="008000"/>
          <w:sz w:val="20"/>
          <w:szCs w:val="20"/>
        </w:rPr>
        <w:t>/* Add vertical scrollbar */</w:t>
      </w:r>
      <w:r>
        <w:rPr>
          <w:rFonts w:ascii="Consolas" w:hAnsi="Consolas" w:cs="Consolas"/>
          <w:color w:val="FF0000"/>
          <w:sz w:val="20"/>
          <w:szCs w:val="20"/>
        </w:rPr>
        <w:br/>
      </w:r>
      <w:r>
        <w:rPr>
          <w:rStyle w:val="cssdelimitercolor"/>
          <w:rFonts w:ascii="Consolas" w:hAnsi="Consolas" w:cs="Consolas"/>
          <w:color w:val="000000"/>
          <w:sz w:val="20"/>
          <w:szCs w:val="20"/>
        </w:rPr>
        <w:t>}</w:t>
      </w:r>
    </w:p>
    <w:p w:rsidR="0050320B" w:rsidRDefault="0050320B"/>
    <w:p w:rsidR="004D7A51" w:rsidRDefault="004D7A51" w:rsidP="004D7A51">
      <w:pPr>
        <w:pStyle w:val="intro"/>
        <w:shd w:val="clear" w:color="auto" w:fill="FFFFFF"/>
        <w:spacing w:before="288" w:beforeAutospacing="0" w:after="288" w:afterAutospacing="0"/>
        <w:rPr>
          <w:rFonts w:ascii="Verdana" w:hAnsi="Verdana"/>
          <w:color w:val="000000"/>
          <w:sz w:val="21"/>
          <w:szCs w:val="21"/>
        </w:rPr>
      </w:pPr>
      <w:r>
        <w:rPr>
          <w:rFonts w:ascii="Verdana" w:hAnsi="Verdana"/>
          <w:color w:val="000000"/>
          <w:sz w:val="21"/>
          <w:szCs w:val="21"/>
        </w:rPr>
        <w:t>The CSS </w:t>
      </w:r>
      <w:r>
        <w:rPr>
          <w:rStyle w:val="HTMLCode"/>
          <w:rFonts w:ascii="Consolas" w:hAnsi="Consolas" w:cs="Consolas"/>
          <w:color w:val="DC143C"/>
          <w:sz w:val="22"/>
          <w:szCs w:val="22"/>
          <w:shd w:val="clear" w:color="auto" w:fill="F1F1F1"/>
        </w:rPr>
        <w:t>float</w:t>
      </w:r>
      <w:r>
        <w:rPr>
          <w:rFonts w:ascii="Verdana" w:hAnsi="Verdana"/>
          <w:color w:val="000000"/>
          <w:sz w:val="21"/>
          <w:szCs w:val="21"/>
        </w:rPr>
        <w:t> property specifies how an element should float.</w:t>
      </w:r>
    </w:p>
    <w:p w:rsidR="004D7A51" w:rsidRDefault="004D7A51" w:rsidP="004D7A51">
      <w:pPr>
        <w:pStyle w:val="intro"/>
        <w:shd w:val="clear" w:color="auto" w:fill="FFFFFF"/>
        <w:spacing w:before="288" w:beforeAutospacing="0" w:after="288" w:afterAutospacing="0"/>
        <w:rPr>
          <w:rFonts w:ascii="Verdana" w:hAnsi="Verdana"/>
          <w:color w:val="000000"/>
          <w:sz w:val="21"/>
          <w:szCs w:val="21"/>
        </w:rPr>
      </w:pPr>
      <w:r>
        <w:rPr>
          <w:rFonts w:ascii="Verdana" w:hAnsi="Verdana"/>
          <w:color w:val="000000"/>
          <w:sz w:val="21"/>
          <w:szCs w:val="21"/>
        </w:rPr>
        <w:t>The CSS </w:t>
      </w:r>
      <w:r>
        <w:rPr>
          <w:rStyle w:val="HTMLCode"/>
          <w:rFonts w:ascii="Consolas" w:hAnsi="Consolas" w:cs="Consolas"/>
          <w:color w:val="DC143C"/>
          <w:sz w:val="22"/>
          <w:szCs w:val="22"/>
          <w:shd w:val="clear" w:color="auto" w:fill="F1F1F1"/>
        </w:rPr>
        <w:t>clear</w:t>
      </w:r>
      <w:r>
        <w:rPr>
          <w:rFonts w:ascii="Verdana" w:hAnsi="Verdana"/>
          <w:color w:val="000000"/>
          <w:sz w:val="21"/>
          <w:szCs w:val="21"/>
        </w:rPr>
        <w:t> property specifies what elements can float beside the cleared element and on which side.</w:t>
      </w:r>
    </w:p>
    <w:p w:rsidR="004D7A51" w:rsidRDefault="004D7A51" w:rsidP="004D7A51">
      <w:pPr>
        <w:rPr>
          <w:rFonts w:ascii="Times New Roman" w:hAnsi="Times New Roman"/>
          <w:sz w:val="24"/>
          <w:szCs w:val="24"/>
        </w:rPr>
      </w:pPr>
      <w:r>
        <w:rPr>
          <w:rFonts w:ascii="Verdana" w:hAnsi="Verdana"/>
          <w:color w:val="000000"/>
          <w:sz w:val="20"/>
          <w:szCs w:val="20"/>
        </w:rPr>
        <w:br/>
      </w:r>
    </w:p>
    <w:p w:rsidR="004D7A51" w:rsidRDefault="00D56B87" w:rsidP="004D7A51">
      <w:pPr>
        <w:spacing w:before="415" w:after="195"/>
      </w:pPr>
      <w:r>
        <w:pict>
          <v:rect id="_x0000_i1207" style="width:0;height:0" o:hralign="center" o:hrstd="t" o:hrnoshade="t" o:hr="t" fillcolor="black" stroked="f"/>
        </w:pict>
      </w:r>
    </w:p>
    <w:p w:rsidR="004D7A51" w:rsidRDefault="004D7A51" w:rsidP="004D7A51">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The float Property</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float</w:t>
      </w:r>
      <w:r>
        <w:rPr>
          <w:rFonts w:ascii="Verdana" w:hAnsi="Verdana"/>
          <w:color w:val="000000"/>
          <w:sz w:val="20"/>
          <w:szCs w:val="20"/>
        </w:rPr>
        <w:t> property is used for positioning and formatting content e.g. let an image float left to the text in a container.</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float</w:t>
      </w:r>
      <w:r>
        <w:rPr>
          <w:rFonts w:ascii="Verdana" w:hAnsi="Verdana"/>
          <w:color w:val="000000"/>
          <w:sz w:val="20"/>
          <w:szCs w:val="20"/>
        </w:rPr>
        <w:t> property can have one of the following values:</w:t>
      </w:r>
    </w:p>
    <w:p w:rsidR="004D7A51" w:rsidRDefault="004D7A51" w:rsidP="004D7A51">
      <w:pPr>
        <w:numPr>
          <w:ilvl w:val="0"/>
          <w:numId w:val="78"/>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left - The element floats to the left of its container</w:t>
      </w:r>
    </w:p>
    <w:p w:rsidR="004D7A51" w:rsidRDefault="004D7A51" w:rsidP="004D7A51">
      <w:pPr>
        <w:numPr>
          <w:ilvl w:val="0"/>
          <w:numId w:val="78"/>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right - The element floats to the right of its container</w:t>
      </w:r>
    </w:p>
    <w:p w:rsidR="004D7A51" w:rsidRDefault="004D7A51" w:rsidP="004D7A51">
      <w:pPr>
        <w:numPr>
          <w:ilvl w:val="0"/>
          <w:numId w:val="78"/>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none - The element does not float (will be displayed just where it occurs in the text). This is default</w:t>
      </w:r>
    </w:p>
    <w:p w:rsidR="004D7A51" w:rsidRDefault="004D7A51" w:rsidP="004D7A51">
      <w:pPr>
        <w:numPr>
          <w:ilvl w:val="0"/>
          <w:numId w:val="78"/>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inherit - The element inherits the float value of its parent</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In its simplest use, the </w:t>
      </w:r>
      <w:r>
        <w:rPr>
          <w:rStyle w:val="HTMLCode"/>
          <w:rFonts w:ascii="Consolas" w:hAnsi="Consolas" w:cs="Consolas"/>
          <w:color w:val="DC143C"/>
          <w:shd w:val="clear" w:color="auto" w:fill="F1F1F1"/>
        </w:rPr>
        <w:t>float</w:t>
      </w:r>
      <w:r>
        <w:rPr>
          <w:rFonts w:ascii="Verdana" w:hAnsi="Verdana"/>
          <w:color w:val="000000"/>
          <w:sz w:val="20"/>
          <w:szCs w:val="20"/>
        </w:rPr>
        <w:t> property can be used to wrap text around images.</w:t>
      </w:r>
    </w:p>
    <w:p w:rsidR="004D7A51" w:rsidRDefault="00D56B87" w:rsidP="004D7A51">
      <w:pPr>
        <w:spacing w:before="259" w:after="259"/>
        <w:rPr>
          <w:rFonts w:ascii="Times New Roman" w:hAnsi="Times New Roman"/>
          <w:sz w:val="24"/>
          <w:szCs w:val="24"/>
        </w:rPr>
      </w:pPr>
      <w:r>
        <w:pict>
          <v:rect id="_x0000_i1208" style="width:0;height:0" o:hralign="center" o:hrstd="t" o:hrnoshade="t" o:hr="t" fillcolor="black" stroked="f"/>
        </w:pict>
      </w:r>
    </w:p>
    <w:p w:rsidR="004D7A51" w:rsidRDefault="004D7A51" w:rsidP="004D7A51">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Example - float: right;</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following example specifies that an image should float to the </w:t>
      </w:r>
      <w:r>
        <w:rPr>
          <w:rStyle w:val="Strong"/>
          <w:rFonts w:ascii="Verdana" w:hAnsi="Verdana"/>
          <w:color w:val="000000"/>
          <w:sz w:val="20"/>
          <w:szCs w:val="20"/>
        </w:rPr>
        <w:t>right</w:t>
      </w:r>
      <w:r>
        <w:rPr>
          <w:rFonts w:ascii="Verdana" w:hAnsi="Verdana"/>
          <w:color w:val="000000"/>
          <w:sz w:val="20"/>
          <w:szCs w:val="20"/>
        </w:rPr>
        <w:t> in a text:</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noProof/>
          <w:color w:val="000000"/>
          <w:sz w:val="20"/>
          <w:szCs w:val="20"/>
        </w:rPr>
        <w:lastRenderedPageBreak/>
        <w:drawing>
          <wp:inline distT="0" distB="0" distL="0" distR="0">
            <wp:extent cx="2858770" cy="2858770"/>
            <wp:effectExtent l="19050" t="0" r="0" b="0"/>
            <wp:docPr id="366" name="Picture 366" descr="Pinea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Pineapple"/>
                    <pic:cNvPicPr>
                      <a:picLocks noChangeAspect="1" noChangeArrowheads="1"/>
                    </pic:cNvPicPr>
                  </pic:nvPicPr>
                  <pic:blipFill>
                    <a:blip r:embed="rId239"/>
                    <a:srcRect/>
                    <a:stretch>
                      <a:fillRect/>
                    </a:stretch>
                  </pic:blipFill>
                  <pic:spPr bwMode="auto">
                    <a:xfrm>
                      <a:off x="0" y="0"/>
                      <a:ext cx="2858770" cy="2858770"/>
                    </a:xfrm>
                    <a:prstGeom prst="rect">
                      <a:avLst/>
                    </a:prstGeom>
                    <a:noFill/>
                    <a:ln w="9525">
                      <a:noFill/>
                      <a:miter lim="800000"/>
                      <a:headEnd/>
                      <a:tailEnd/>
                    </a:ln>
                  </pic:spPr>
                </pic:pic>
              </a:graphicData>
            </a:graphic>
          </wp:inline>
        </w:drawing>
      </w:r>
      <w:r>
        <w:rPr>
          <w:rFonts w:ascii="Verdana" w:hAnsi="Verdana"/>
          <w:color w:val="000000"/>
          <w:sz w:val="20"/>
          <w:szCs w:val="20"/>
        </w:rPr>
        <w:t>Lorem ipsum dolor sit amet, consectetur adipiscing elit. Phasellus imperdiet, nulla et dictum interdum, nisi lorem egestas odio, vitae scelerisque enim ligula venenatis dolor. Maecenas nisl est, ultrices nec congue eget, auctor vitae massa. </w:t>
      </w:r>
      <w:r>
        <w:rPr>
          <w:rStyle w:val="w3-hide-small"/>
          <w:rFonts w:ascii="Verdana" w:hAnsi="Verdana"/>
          <w:color w:val="000000"/>
          <w:sz w:val="20"/>
          <w:szCs w:val="20"/>
        </w:rPr>
        <w:t>Fusce luctus vestibulum augue ut aliquet. Mauris ante ligula, facilisis sed ornare eu, lobortis in odio. Praesent convallis urna a lacus interdum ut hendrerit risus congue. Nunc sagittis dictum nisi, sed ullamcorper ipsum dignissim ac...</w:t>
      </w:r>
    </w:p>
    <w:p w:rsidR="004D7A51" w:rsidRDefault="004D7A51" w:rsidP="004D7A51">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4D7A51" w:rsidRDefault="004D7A51" w:rsidP="004D7A51">
      <w:pPr>
        <w:shd w:val="clear" w:color="auto" w:fill="FFFFFF"/>
        <w:rPr>
          <w:rFonts w:ascii="Consolas" w:hAnsi="Consolas" w:cs="Consolas"/>
          <w:color w:val="000000"/>
          <w:sz w:val="20"/>
          <w:szCs w:val="20"/>
        </w:rPr>
      </w:pPr>
      <w:r>
        <w:rPr>
          <w:rStyle w:val="cssselectorcolor"/>
          <w:rFonts w:ascii="Consolas" w:hAnsi="Consolas" w:cs="Consolas"/>
          <w:color w:val="A52A2A"/>
        </w:rPr>
        <w:t>img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float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right</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4D7A51" w:rsidRDefault="00D56B87" w:rsidP="004D7A51">
      <w:pPr>
        <w:shd w:val="clear" w:color="auto" w:fill="F1F1F1"/>
        <w:rPr>
          <w:rFonts w:ascii="Verdana" w:hAnsi="Verdana" w:cs="Times New Roman"/>
          <w:color w:val="000000"/>
          <w:sz w:val="20"/>
          <w:szCs w:val="20"/>
        </w:rPr>
      </w:pPr>
      <w:hyperlink r:id="rId240" w:tgtFrame="_blank" w:history="1">
        <w:r w:rsidR="004D7A51">
          <w:rPr>
            <w:rStyle w:val="Hyperlink"/>
            <w:rFonts w:ascii="Verdana" w:hAnsi="Verdana"/>
            <w:color w:val="FFFFFF"/>
            <w:sz w:val="20"/>
            <w:szCs w:val="20"/>
            <w:bdr w:val="none" w:sz="0" w:space="0" w:color="auto" w:frame="1"/>
            <w:shd w:val="clear" w:color="auto" w:fill="4CAF50"/>
          </w:rPr>
          <w:t>Try it Yourself »</w:t>
        </w:r>
      </w:hyperlink>
    </w:p>
    <w:p w:rsidR="004D7A51" w:rsidRDefault="00D56B87" w:rsidP="004D7A51">
      <w:pPr>
        <w:spacing w:before="259" w:after="259"/>
        <w:rPr>
          <w:rFonts w:ascii="Times New Roman" w:hAnsi="Times New Roman"/>
          <w:sz w:val="24"/>
          <w:szCs w:val="24"/>
        </w:rPr>
      </w:pPr>
      <w:r>
        <w:pict>
          <v:rect id="_x0000_i1209" style="width:0;height:0" o:hralign="center" o:hrstd="t" o:hrnoshade="t" o:hr="t" fillcolor="black" stroked="f"/>
        </w:pict>
      </w:r>
    </w:p>
    <w:p w:rsidR="004D7A51" w:rsidRDefault="004D7A51" w:rsidP="004D7A51">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Example - float: left;</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following example specifies that an image should float to the </w:t>
      </w:r>
      <w:r>
        <w:rPr>
          <w:rStyle w:val="Strong"/>
          <w:rFonts w:ascii="Verdana" w:hAnsi="Verdana"/>
          <w:color w:val="000000"/>
          <w:sz w:val="20"/>
          <w:szCs w:val="20"/>
        </w:rPr>
        <w:t>left</w:t>
      </w:r>
      <w:r>
        <w:rPr>
          <w:rFonts w:ascii="Verdana" w:hAnsi="Verdana"/>
          <w:color w:val="000000"/>
          <w:sz w:val="20"/>
          <w:szCs w:val="20"/>
        </w:rPr>
        <w:t> in a text:</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noProof/>
          <w:color w:val="000000"/>
          <w:sz w:val="20"/>
          <w:szCs w:val="20"/>
        </w:rPr>
        <w:lastRenderedPageBreak/>
        <w:drawing>
          <wp:inline distT="0" distB="0" distL="0" distR="0">
            <wp:extent cx="2858770" cy="2858770"/>
            <wp:effectExtent l="19050" t="0" r="0" b="0"/>
            <wp:docPr id="368" name="Picture 368" descr="Pinea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Pineapple"/>
                    <pic:cNvPicPr>
                      <a:picLocks noChangeAspect="1" noChangeArrowheads="1"/>
                    </pic:cNvPicPr>
                  </pic:nvPicPr>
                  <pic:blipFill>
                    <a:blip r:embed="rId239"/>
                    <a:srcRect/>
                    <a:stretch>
                      <a:fillRect/>
                    </a:stretch>
                  </pic:blipFill>
                  <pic:spPr bwMode="auto">
                    <a:xfrm>
                      <a:off x="0" y="0"/>
                      <a:ext cx="2858770" cy="2858770"/>
                    </a:xfrm>
                    <a:prstGeom prst="rect">
                      <a:avLst/>
                    </a:prstGeom>
                    <a:noFill/>
                    <a:ln w="9525">
                      <a:noFill/>
                      <a:miter lim="800000"/>
                      <a:headEnd/>
                      <a:tailEnd/>
                    </a:ln>
                  </pic:spPr>
                </pic:pic>
              </a:graphicData>
            </a:graphic>
          </wp:inline>
        </w:drawing>
      </w:r>
      <w:r>
        <w:rPr>
          <w:rFonts w:ascii="Verdana" w:hAnsi="Verdana"/>
          <w:color w:val="000000"/>
          <w:sz w:val="20"/>
          <w:szCs w:val="20"/>
        </w:rPr>
        <w:t>Lorem ipsum dolor sit amet, consectetur adipiscing elit. Phasellus imperdiet, nulla et dictum interdum, nisi lorem egestas odio, vitae scelerisque enim ligula venenatis dolor. Maecenas nisl est, ultrices nec congue eget, auctor vitae massa. </w:t>
      </w:r>
      <w:r>
        <w:rPr>
          <w:rStyle w:val="w3-hide-small"/>
          <w:rFonts w:ascii="Verdana" w:hAnsi="Verdana"/>
          <w:color w:val="000000"/>
          <w:sz w:val="20"/>
          <w:szCs w:val="20"/>
        </w:rPr>
        <w:t>Fusce luctus vestibulum augue ut aliquet. Mauris ante ligula, facilisis sed ornare eu, lobortis in odio. Praesent convallis urna a lacus interdum ut hendrerit risus congue. Nunc sagittis dictum nisi, sed ullamcorper ipsum dignissim ac...</w:t>
      </w:r>
    </w:p>
    <w:p w:rsidR="004D7A51" w:rsidRDefault="004D7A51" w:rsidP="004D7A51">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4D7A51" w:rsidRDefault="004D7A51" w:rsidP="004D7A51">
      <w:pPr>
        <w:shd w:val="clear" w:color="auto" w:fill="FFFFFF"/>
        <w:rPr>
          <w:rFonts w:ascii="Consolas" w:hAnsi="Consolas" w:cs="Consolas"/>
          <w:color w:val="000000"/>
          <w:sz w:val="20"/>
          <w:szCs w:val="20"/>
        </w:rPr>
      </w:pPr>
      <w:r>
        <w:rPr>
          <w:rStyle w:val="cssselectorcolor"/>
          <w:rFonts w:ascii="Consolas" w:hAnsi="Consolas" w:cs="Consolas"/>
          <w:color w:val="A52A2A"/>
        </w:rPr>
        <w:t>img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float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left</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4D7A51" w:rsidRDefault="00D56B87" w:rsidP="004D7A51">
      <w:pPr>
        <w:shd w:val="clear" w:color="auto" w:fill="F1F1F1"/>
        <w:rPr>
          <w:rFonts w:ascii="Verdana" w:hAnsi="Verdana" w:cs="Times New Roman"/>
          <w:color w:val="000000"/>
          <w:sz w:val="20"/>
          <w:szCs w:val="20"/>
        </w:rPr>
      </w:pPr>
      <w:hyperlink r:id="rId241" w:tgtFrame="_blank" w:history="1">
        <w:r w:rsidR="004D7A51">
          <w:rPr>
            <w:rStyle w:val="Hyperlink"/>
            <w:rFonts w:ascii="Verdana" w:hAnsi="Verdana"/>
            <w:color w:val="FFFFFF"/>
            <w:sz w:val="20"/>
            <w:szCs w:val="20"/>
            <w:bdr w:val="none" w:sz="0" w:space="0" w:color="auto" w:frame="1"/>
            <w:shd w:val="clear" w:color="auto" w:fill="4CAF50"/>
          </w:rPr>
          <w:t>Try it Yourself »</w:t>
        </w:r>
      </w:hyperlink>
    </w:p>
    <w:p w:rsidR="004D7A51" w:rsidRDefault="00D56B87" w:rsidP="004D7A51">
      <w:pPr>
        <w:spacing w:before="259" w:after="259"/>
        <w:rPr>
          <w:rFonts w:ascii="Times New Roman" w:hAnsi="Times New Roman"/>
          <w:sz w:val="24"/>
          <w:szCs w:val="24"/>
        </w:rPr>
      </w:pPr>
      <w:r>
        <w:pict>
          <v:rect id="_x0000_i1210" style="width:0;height:0" o:hralign="center" o:hrstd="t" o:hrnoshade="t" o:hr="t" fillcolor="black" stroked="f"/>
        </w:pict>
      </w:r>
    </w:p>
    <w:p w:rsidR="004D7A51" w:rsidRDefault="004D7A51" w:rsidP="004D7A51">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Example - No float</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In the following example the image will be displayed just where it occurs in the text (float: none;):</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noProof/>
          <w:color w:val="000000"/>
          <w:sz w:val="20"/>
          <w:szCs w:val="20"/>
        </w:rPr>
        <w:lastRenderedPageBreak/>
        <w:drawing>
          <wp:inline distT="0" distB="0" distL="0" distR="0">
            <wp:extent cx="2858770" cy="2858770"/>
            <wp:effectExtent l="19050" t="0" r="0" b="0"/>
            <wp:docPr id="370" name="Picture 370" descr="Pinea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Pineapple"/>
                    <pic:cNvPicPr>
                      <a:picLocks noChangeAspect="1" noChangeArrowheads="1"/>
                    </pic:cNvPicPr>
                  </pic:nvPicPr>
                  <pic:blipFill>
                    <a:blip r:embed="rId239"/>
                    <a:srcRect/>
                    <a:stretch>
                      <a:fillRect/>
                    </a:stretch>
                  </pic:blipFill>
                  <pic:spPr bwMode="auto">
                    <a:xfrm>
                      <a:off x="0" y="0"/>
                      <a:ext cx="2858770" cy="2858770"/>
                    </a:xfrm>
                    <a:prstGeom prst="rect">
                      <a:avLst/>
                    </a:prstGeom>
                    <a:noFill/>
                    <a:ln w="9525">
                      <a:noFill/>
                      <a:miter lim="800000"/>
                      <a:headEnd/>
                      <a:tailEnd/>
                    </a:ln>
                  </pic:spPr>
                </pic:pic>
              </a:graphicData>
            </a:graphic>
          </wp:inline>
        </w:drawing>
      </w:r>
      <w:r>
        <w:rPr>
          <w:rFonts w:ascii="Verdana" w:hAnsi="Verdana"/>
          <w:color w:val="000000"/>
          <w:sz w:val="20"/>
          <w:szCs w:val="20"/>
        </w:rPr>
        <w:t> Lorem ipsum dolor sit amet, consectetur adipiscing elit. Phasellus imperdiet, nulla et dictum interdum, nisi lorem egestas odio, vitae scelerisque enim ligula venenatis dolor. Maecenas nisl est, ultrices nec congue eget, auctor vitae massa. </w:t>
      </w:r>
      <w:r>
        <w:rPr>
          <w:rStyle w:val="w3-hide-small"/>
          <w:rFonts w:ascii="Verdana" w:hAnsi="Verdana"/>
          <w:color w:val="000000"/>
          <w:sz w:val="20"/>
          <w:szCs w:val="20"/>
        </w:rPr>
        <w:t>Fusce luctus vestibulum augue ut aliquet. Mauris ante ligula, facilisis sed ornare eu, lobortis in odio. Praesent convallis urna a lacus interdum ut hendrerit risus congue. Nunc sagittis dictum nisi, sed ullamcorper ipsum dignissim ac...</w:t>
      </w:r>
    </w:p>
    <w:p w:rsidR="004D7A51" w:rsidRDefault="004D7A51" w:rsidP="004D7A51">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4D7A51" w:rsidRDefault="004D7A51" w:rsidP="004D7A51">
      <w:pPr>
        <w:shd w:val="clear" w:color="auto" w:fill="FFFFFF"/>
        <w:rPr>
          <w:rFonts w:ascii="Consolas" w:hAnsi="Consolas" w:cs="Consolas"/>
          <w:color w:val="000000"/>
          <w:sz w:val="20"/>
          <w:szCs w:val="20"/>
        </w:rPr>
      </w:pPr>
      <w:r>
        <w:rPr>
          <w:rStyle w:val="cssselectorcolor"/>
          <w:rFonts w:ascii="Consolas" w:hAnsi="Consolas" w:cs="Consolas"/>
          <w:color w:val="A52A2A"/>
        </w:rPr>
        <w:t>img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float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none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4D7A51" w:rsidRDefault="00D56B87" w:rsidP="004D7A51">
      <w:pPr>
        <w:shd w:val="clear" w:color="auto" w:fill="F1F1F1"/>
        <w:rPr>
          <w:rFonts w:ascii="Verdana" w:hAnsi="Verdana" w:cs="Times New Roman"/>
          <w:color w:val="000000"/>
          <w:sz w:val="20"/>
          <w:szCs w:val="20"/>
        </w:rPr>
      </w:pPr>
      <w:hyperlink r:id="rId242" w:tgtFrame="_blank" w:history="1">
        <w:r w:rsidR="004D7A51">
          <w:rPr>
            <w:rStyle w:val="Hyperlink"/>
            <w:rFonts w:ascii="Verdana" w:hAnsi="Verdana"/>
            <w:color w:val="FFFFFF"/>
            <w:sz w:val="20"/>
            <w:szCs w:val="20"/>
            <w:bdr w:val="none" w:sz="0" w:space="0" w:color="auto" w:frame="1"/>
            <w:shd w:val="clear" w:color="auto" w:fill="4CAF50"/>
          </w:rPr>
          <w:t>Try it Yourself »</w:t>
        </w:r>
      </w:hyperlink>
    </w:p>
    <w:p w:rsidR="004D7A51" w:rsidRDefault="00D56B87" w:rsidP="004D7A51">
      <w:pPr>
        <w:spacing w:before="259" w:after="259"/>
        <w:rPr>
          <w:rFonts w:ascii="Times New Roman" w:hAnsi="Times New Roman"/>
          <w:sz w:val="24"/>
          <w:szCs w:val="24"/>
        </w:rPr>
      </w:pPr>
      <w:r>
        <w:pict>
          <v:rect id="_x0000_i1211" style="width:0;height:0" o:hralign="center" o:hrstd="t" o:hrnoshade="t" o:hr="t" fillcolor="black" stroked="f"/>
        </w:pict>
      </w:r>
    </w:p>
    <w:p w:rsidR="004D7A51" w:rsidRDefault="004D7A51" w:rsidP="004D7A51">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The clear Property</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clear</w:t>
      </w:r>
      <w:r>
        <w:rPr>
          <w:rFonts w:ascii="Verdana" w:hAnsi="Verdana"/>
          <w:color w:val="000000"/>
          <w:sz w:val="20"/>
          <w:szCs w:val="20"/>
        </w:rPr>
        <w:t> property specifies what elements can float beside the cleared element and on which side.</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clear</w:t>
      </w:r>
      <w:r>
        <w:rPr>
          <w:rFonts w:ascii="Verdana" w:hAnsi="Verdana"/>
          <w:color w:val="000000"/>
          <w:sz w:val="20"/>
          <w:szCs w:val="20"/>
        </w:rPr>
        <w:t> property can have one of the following values:</w:t>
      </w:r>
    </w:p>
    <w:p w:rsidR="004D7A51" w:rsidRDefault="004D7A51" w:rsidP="004D7A51">
      <w:pPr>
        <w:numPr>
          <w:ilvl w:val="0"/>
          <w:numId w:val="79"/>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none - Allows floating elements on both sides. This is default</w:t>
      </w:r>
    </w:p>
    <w:p w:rsidR="004D7A51" w:rsidRDefault="004D7A51" w:rsidP="004D7A51">
      <w:pPr>
        <w:numPr>
          <w:ilvl w:val="0"/>
          <w:numId w:val="79"/>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left - No floating elements allowed on the left side</w:t>
      </w:r>
    </w:p>
    <w:p w:rsidR="004D7A51" w:rsidRDefault="004D7A51" w:rsidP="004D7A51">
      <w:pPr>
        <w:numPr>
          <w:ilvl w:val="0"/>
          <w:numId w:val="79"/>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right- No floating elements allowed on the right side</w:t>
      </w:r>
    </w:p>
    <w:p w:rsidR="004D7A51" w:rsidRDefault="004D7A51" w:rsidP="004D7A51">
      <w:pPr>
        <w:numPr>
          <w:ilvl w:val="0"/>
          <w:numId w:val="79"/>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both - No floating elements allowed on either the left or the right side</w:t>
      </w:r>
    </w:p>
    <w:p w:rsidR="004D7A51" w:rsidRDefault="004D7A51" w:rsidP="004D7A51">
      <w:pPr>
        <w:numPr>
          <w:ilvl w:val="0"/>
          <w:numId w:val="79"/>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inherit - The element inherits the clear value of its parent</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most common way to use the </w:t>
      </w:r>
      <w:r>
        <w:rPr>
          <w:rStyle w:val="HTMLCode"/>
          <w:rFonts w:ascii="Consolas" w:hAnsi="Consolas" w:cs="Consolas"/>
          <w:color w:val="DC143C"/>
          <w:shd w:val="clear" w:color="auto" w:fill="F1F1F1"/>
        </w:rPr>
        <w:t>clear</w:t>
      </w:r>
      <w:r>
        <w:rPr>
          <w:rFonts w:ascii="Verdana" w:hAnsi="Verdana"/>
          <w:color w:val="000000"/>
          <w:sz w:val="20"/>
          <w:szCs w:val="20"/>
        </w:rPr>
        <w:t> property is after you have used a </w:t>
      </w:r>
      <w:r>
        <w:rPr>
          <w:rStyle w:val="HTMLCode"/>
          <w:rFonts w:ascii="Consolas" w:hAnsi="Consolas" w:cs="Consolas"/>
          <w:color w:val="DC143C"/>
          <w:shd w:val="clear" w:color="auto" w:fill="F1F1F1"/>
        </w:rPr>
        <w:t>float</w:t>
      </w:r>
      <w:r>
        <w:rPr>
          <w:rFonts w:ascii="Verdana" w:hAnsi="Verdana"/>
          <w:color w:val="000000"/>
          <w:sz w:val="20"/>
          <w:szCs w:val="20"/>
        </w:rPr>
        <w:t> property on an element.</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lastRenderedPageBreak/>
        <w:t>When clearing floats, you should match the clear to the float: If an element is floated to the left, then you should clear to the left. Your floated element will continue to float, but the cleared element will appear below it on the web page.</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following example clears the float to the left. Means that no floating elements are allowed on the left side (of the div):</w:t>
      </w:r>
    </w:p>
    <w:p w:rsidR="004D7A51" w:rsidRDefault="004D7A51" w:rsidP="004D7A51">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4D7A51" w:rsidRDefault="004D7A51" w:rsidP="004D7A51">
      <w:pPr>
        <w:shd w:val="clear" w:color="auto" w:fill="FFFFFF"/>
        <w:rPr>
          <w:rFonts w:ascii="Consolas" w:hAnsi="Consolas" w:cs="Consolas"/>
          <w:color w:val="000000"/>
          <w:sz w:val="20"/>
          <w:szCs w:val="20"/>
        </w:rPr>
      </w:pPr>
      <w:r>
        <w:rPr>
          <w:rStyle w:val="cssselectorcolor"/>
          <w:rFonts w:ascii="Consolas" w:hAnsi="Consolas" w:cs="Consolas"/>
          <w:color w:val="A52A2A"/>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clear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left</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4D7A51" w:rsidRDefault="00D56B87" w:rsidP="004D7A51">
      <w:pPr>
        <w:shd w:val="clear" w:color="auto" w:fill="F1F1F1"/>
        <w:rPr>
          <w:rFonts w:ascii="Verdana" w:hAnsi="Verdana" w:cs="Times New Roman"/>
          <w:color w:val="000000"/>
          <w:sz w:val="20"/>
          <w:szCs w:val="20"/>
        </w:rPr>
      </w:pPr>
      <w:hyperlink r:id="rId243" w:tgtFrame="_blank" w:history="1">
        <w:r w:rsidR="004D7A51">
          <w:rPr>
            <w:rStyle w:val="Hyperlink"/>
            <w:rFonts w:ascii="Verdana" w:hAnsi="Verdana"/>
            <w:color w:val="FFFFFF"/>
            <w:sz w:val="20"/>
            <w:szCs w:val="20"/>
            <w:bdr w:val="none" w:sz="0" w:space="0" w:color="auto" w:frame="1"/>
            <w:shd w:val="clear" w:color="auto" w:fill="4CAF50"/>
          </w:rPr>
          <w:t>Try it Yourself »</w:t>
        </w:r>
      </w:hyperlink>
    </w:p>
    <w:p w:rsidR="004D7A51" w:rsidRDefault="00D56B87" w:rsidP="004D7A51">
      <w:pPr>
        <w:spacing w:before="259" w:after="259"/>
        <w:rPr>
          <w:rFonts w:ascii="Times New Roman" w:hAnsi="Times New Roman"/>
          <w:sz w:val="24"/>
          <w:szCs w:val="24"/>
        </w:rPr>
      </w:pPr>
      <w:r>
        <w:pict>
          <v:rect id="_x0000_i1212" style="width:0;height:0" o:hralign="center" o:hrstd="t" o:hrnoshade="t" o:hr="t" fillcolor="black" stroked="f"/>
        </w:pict>
      </w:r>
    </w:p>
    <w:p w:rsidR="004D7A51" w:rsidRDefault="00D56B87" w:rsidP="004D7A51">
      <w:pPr>
        <w:spacing w:before="259" w:after="259"/>
      </w:pPr>
      <w:r>
        <w:pict>
          <v:rect id="_x0000_i1213" style="width:0;height:0" o:hralign="center" o:hrstd="t" o:hrnoshade="t" o:hr="t" fillcolor="black" stroked="f"/>
        </w:pict>
      </w:r>
    </w:p>
    <w:p w:rsidR="004D7A51" w:rsidRDefault="004D7A51" w:rsidP="004D7A51">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The clearfix Hack</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an element is taller than the element containing it, and it is floated, it will "overflow" outside of its container:</w:t>
      </w:r>
    </w:p>
    <w:p w:rsidR="004D7A51" w:rsidRDefault="004D7A51" w:rsidP="004D7A51">
      <w:pPr>
        <w:pStyle w:val="Heading3"/>
        <w:shd w:val="clear" w:color="auto" w:fill="FFFFFF"/>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Without Clearfix</w:t>
      </w:r>
    </w:p>
    <w:p w:rsidR="004D7A51" w:rsidRDefault="004D7A51" w:rsidP="004D7A51">
      <w:pPr>
        <w:shd w:val="clear" w:color="auto" w:fill="FFFFFF"/>
        <w:rPr>
          <w:rFonts w:ascii="Verdana" w:hAnsi="Verdana" w:cs="Times New Roman"/>
          <w:color w:val="000000"/>
          <w:sz w:val="20"/>
          <w:szCs w:val="20"/>
        </w:rPr>
      </w:pPr>
      <w:r>
        <w:rPr>
          <w:rFonts w:ascii="Verdana" w:hAnsi="Verdana"/>
          <w:noProof/>
          <w:color w:val="000000"/>
          <w:sz w:val="20"/>
          <w:szCs w:val="20"/>
          <w:lang w:eastAsia="en-IN"/>
        </w:rPr>
        <w:drawing>
          <wp:inline distT="0" distB="0" distL="0" distR="0">
            <wp:extent cx="7207885" cy="1845310"/>
            <wp:effectExtent l="19050" t="0" r="0" b="0"/>
            <wp:docPr id="374" name="Picture 374" descr="https://www.w3schools.com/howto/clearfix_pro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https://www.w3schools.com/howto/clearfix_prob.jpg"/>
                    <pic:cNvPicPr>
                      <a:picLocks noChangeAspect="1" noChangeArrowheads="1"/>
                    </pic:cNvPicPr>
                  </pic:nvPicPr>
                  <pic:blipFill>
                    <a:blip r:embed="rId244"/>
                    <a:srcRect/>
                    <a:stretch>
                      <a:fillRect/>
                    </a:stretch>
                  </pic:blipFill>
                  <pic:spPr bwMode="auto">
                    <a:xfrm>
                      <a:off x="0" y="0"/>
                      <a:ext cx="7207885" cy="1845310"/>
                    </a:xfrm>
                    <a:prstGeom prst="rect">
                      <a:avLst/>
                    </a:prstGeom>
                    <a:noFill/>
                    <a:ln w="9525">
                      <a:noFill/>
                      <a:miter lim="800000"/>
                      <a:headEnd/>
                      <a:tailEnd/>
                    </a:ln>
                  </pic:spPr>
                </pic:pic>
              </a:graphicData>
            </a:graphic>
          </wp:inline>
        </w:drawing>
      </w:r>
    </w:p>
    <w:p w:rsidR="004D7A51" w:rsidRDefault="004D7A51" w:rsidP="004D7A51">
      <w:pPr>
        <w:pStyle w:val="Heading3"/>
        <w:shd w:val="clear" w:color="auto" w:fill="FFFFFF"/>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lastRenderedPageBreak/>
        <w:t>With Clearfix</w:t>
      </w:r>
    </w:p>
    <w:p w:rsidR="004D7A51" w:rsidRDefault="004D7A51" w:rsidP="004D7A51">
      <w:pPr>
        <w:shd w:val="clear" w:color="auto" w:fill="FFFFFF"/>
        <w:rPr>
          <w:rFonts w:ascii="Verdana" w:hAnsi="Verdana" w:cs="Times New Roman"/>
          <w:color w:val="000000"/>
          <w:sz w:val="20"/>
          <w:szCs w:val="20"/>
        </w:rPr>
      </w:pPr>
      <w:r>
        <w:rPr>
          <w:rFonts w:ascii="Verdana" w:hAnsi="Verdana"/>
          <w:noProof/>
          <w:color w:val="000000"/>
          <w:sz w:val="20"/>
          <w:szCs w:val="20"/>
          <w:lang w:eastAsia="en-IN"/>
        </w:rPr>
        <w:drawing>
          <wp:inline distT="0" distB="0" distL="0" distR="0">
            <wp:extent cx="7207885" cy="1845310"/>
            <wp:effectExtent l="19050" t="0" r="0" b="0"/>
            <wp:docPr id="375" name="Picture 375" descr="https://www.w3schools.com/howto/clearfix_sol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https://www.w3schools.com/howto/clearfix_solution.jpg"/>
                    <pic:cNvPicPr>
                      <a:picLocks noChangeAspect="1" noChangeArrowheads="1"/>
                    </pic:cNvPicPr>
                  </pic:nvPicPr>
                  <pic:blipFill>
                    <a:blip r:embed="rId245"/>
                    <a:srcRect/>
                    <a:stretch>
                      <a:fillRect/>
                    </a:stretch>
                  </pic:blipFill>
                  <pic:spPr bwMode="auto">
                    <a:xfrm>
                      <a:off x="0" y="0"/>
                      <a:ext cx="7207885" cy="1845310"/>
                    </a:xfrm>
                    <a:prstGeom prst="rect">
                      <a:avLst/>
                    </a:prstGeom>
                    <a:noFill/>
                    <a:ln w="9525">
                      <a:noFill/>
                      <a:miter lim="800000"/>
                      <a:headEnd/>
                      <a:tailEnd/>
                    </a:ln>
                  </pic:spPr>
                </pic:pic>
              </a:graphicData>
            </a:graphic>
          </wp:inline>
        </w:drawing>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Then we can add </w:t>
      </w:r>
      <w:r>
        <w:rPr>
          <w:rStyle w:val="HTMLCode"/>
          <w:rFonts w:ascii="Consolas" w:hAnsi="Consolas" w:cs="Consolas"/>
          <w:color w:val="DC143C"/>
          <w:shd w:val="clear" w:color="auto" w:fill="F1F1F1"/>
        </w:rPr>
        <w:t>overflow: auto;</w:t>
      </w:r>
      <w:r>
        <w:rPr>
          <w:rFonts w:ascii="Verdana" w:hAnsi="Verdana"/>
          <w:color w:val="000000"/>
          <w:sz w:val="20"/>
          <w:szCs w:val="20"/>
        </w:rPr>
        <w:t> to the containing element to fix this problem:</w:t>
      </w:r>
    </w:p>
    <w:p w:rsidR="004D7A51" w:rsidRDefault="004D7A51" w:rsidP="004D7A51">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4D7A51" w:rsidRDefault="004D7A51" w:rsidP="004D7A51">
      <w:pPr>
        <w:shd w:val="clear" w:color="auto" w:fill="FFFFFF"/>
        <w:rPr>
          <w:rFonts w:ascii="Consolas" w:hAnsi="Consolas" w:cs="Consolas"/>
          <w:color w:val="000000"/>
          <w:sz w:val="20"/>
          <w:szCs w:val="20"/>
        </w:rPr>
      </w:pPr>
      <w:r>
        <w:rPr>
          <w:rStyle w:val="cssselectorcolor"/>
          <w:rFonts w:ascii="Consolas" w:hAnsi="Consolas" w:cs="Consolas"/>
          <w:color w:val="A52A2A"/>
        </w:rPr>
        <w:t>.clearfix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overflow</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auto</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4D7A51" w:rsidRDefault="00D56B87" w:rsidP="004D7A51">
      <w:pPr>
        <w:shd w:val="clear" w:color="auto" w:fill="F1F1F1"/>
        <w:rPr>
          <w:rFonts w:ascii="Verdana" w:hAnsi="Verdana" w:cs="Times New Roman"/>
          <w:color w:val="000000"/>
          <w:sz w:val="20"/>
          <w:szCs w:val="20"/>
        </w:rPr>
      </w:pPr>
      <w:hyperlink r:id="rId246" w:tgtFrame="_blank" w:history="1">
        <w:r w:rsidR="004D7A51">
          <w:rPr>
            <w:rStyle w:val="Hyperlink"/>
            <w:rFonts w:ascii="Verdana" w:hAnsi="Verdana"/>
            <w:color w:val="FFFFFF"/>
            <w:sz w:val="20"/>
            <w:szCs w:val="20"/>
            <w:bdr w:val="none" w:sz="0" w:space="0" w:color="auto" w:frame="1"/>
            <w:shd w:val="clear" w:color="auto" w:fill="4CAF50"/>
          </w:rPr>
          <w:t>Try it Yourself »</w:t>
        </w:r>
      </w:hyperlink>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overflow: auto</w:t>
      </w:r>
      <w:r>
        <w:rPr>
          <w:rFonts w:ascii="Verdana" w:hAnsi="Verdana"/>
          <w:color w:val="000000"/>
          <w:sz w:val="20"/>
          <w:szCs w:val="20"/>
        </w:rPr>
        <w:t> clearfix works well as long as you are able to keep control of your margins and padding (else you might see scrollbars). The </w:t>
      </w:r>
      <w:r>
        <w:rPr>
          <w:rStyle w:val="Strong"/>
          <w:rFonts w:ascii="Verdana" w:hAnsi="Verdana"/>
          <w:color w:val="000000"/>
          <w:sz w:val="20"/>
          <w:szCs w:val="20"/>
        </w:rPr>
        <w:t>new, modern clearfix hack</w:t>
      </w:r>
      <w:r>
        <w:rPr>
          <w:rFonts w:ascii="Verdana" w:hAnsi="Verdana"/>
          <w:color w:val="000000"/>
          <w:sz w:val="20"/>
          <w:szCs w:val="20"/>
        </w:rPr>
        <w:t> however, is safer to use, and the following code is used for most webpages:</w:t>
      </w:r>
    </w:p>
    <w:p w:rsidR="004D7A51" w:rsidRDefault="004D7A51" w:rsidP="004D7A51">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4D7A51" w:rsidRDefault="004D7A51" w:rsidP="004D7A51">
      <w:pPr>
        <w:shd w:val="clear" w:color="auto" w:fill="FFFFFF"/>
        <w:rPr>
          <w:rFonts w:ascii="Consolas" w:hAnsi="Consolas" w:cs="Consolas"/>
          <w:color w:val="000000"/>
          <w:sz w:val="20"/>
          <w:szCs w:val="20"/>
        </w:rPr>
      </w:pPr>
      <w:r>
        <w:rPr>
          <w:rStyle w:val="cssselectorcolor"/>
          <w:rFonts w:ascii="Consolas" w:hAnsi="Consolas" w:cs="Consolas"/>
          <w:color w:val="A52A2A"/>
        </w:rPr>
        <w:t>.clearfix::after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content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clear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both</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display</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table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4D7A51" w:rsidRDefault="00D56B87" w:rsidP="004D7A51">
      <w:pPr>
        <w:shd w:val="clear" w:color="auto" w:fill="F1F1F1"/>
        <w:rPr>
          <w:rFonts w:ascii="Verdana" w:hAnsi="Verdana" w:cs="Times New Roman"/>
          <w:color w:val="000000"/>
          <w:sz w:val="20"/>
          <w:szCs w:val="20"/>
        </w:rPr>
      </w:pPr>
      <w:hyperlink r:id="rId247" w:tgtFrame="_blank" w:history="1">
        <w:r w:rsidR="004D7A51">
          <w:rPr>
            <w:rStyle w:val="Hyperlink"/>
            <w:rFonts w:ascii="Verdana" w:hAnsi="Verdana"/>
            <w:color w:val="FFFFFF"/>
            <w:sz w:val="20"/>
            <w:szCs w:val="20"/>
            <w:bdr w:val="none" w:sz="0" w:space="0" w:color="auto" w:frame="1"/>
            <w:shd w:val="clear" w:color="auto" w:fill="4CAF50"/>
          </w:rPr>
          <w:t>Try it Yourself »</w:t>
        </w:r>
      </w:hyperlink>
    </w:p>
    <w:p w:rsidR="004D7A51" w:rsidRDefault="004D7A51" w:rsidP="004D7A51">
      <w:pPr>
        <w:pStyle w:val="NormalWeb"/>
        <w:shd w:val="clear" w:color="auto" w:fill="FFFFCC"/>
        <w:spacing w:before="240" w:beforeAutospacing="0" w:after="240" w:afterAutospacing="0"/>
        <w:rPr>
          <w:rFonts w:ascii="Verdana" w:hAnsi="Verdana"/>
          <w:color w:val="000000"/>
          <w:sz w:val="20"/>
          <w:szCs w:val="20"/>
        </w:rPr>
      </w:pPr>
      <w:r>
        <w:rPr>
          <w:rFonts w:ascii="Verdana" w:hAnsi="Verdana"/>
          <w:color w:val="000000"/>
          <w:sz w:val="20"/>
          <w:szCs w:val="20"/>
        </w:rPr>
        <w:t>You will learn more about the </w:t>
      </w:r>
      <w:r>
        <w:rPr>
          <w:rStyle w:val="HTMLCode"/>
          <w:rFonts w:ascii="Consolas" w:hAnsi="Consolas" w:cs="Consolas"/>
          <w:color w:val="DC143C"/>
          <w:shd w:val="clear" w:color="auto" w:fill="F1F1F1"/>
        </w:rPr>
        <w:t>::after</w:t>
      </w:r>
      <w:r>
        <w:rPr>
          <w:rFonts w:ascii="Verdana" w:hAnsi="Verdana"/>
          <w:color w:val="000000"/>
          <w:sz w:val="20"/>
          <w:szCs w:val="20"/>
        </w:rPr>
        <w:t> pseudo-element in a later chapter.</w:t>
      </w:r>
    </w:p>
    <w:p w:rsidR="004D7A51" w:rsidRDefault="00D56B87" w:rsidP="004D7A51">
      <w:pPr>
        <w:spacing w:before="259" w:after="259"/>
        <w:rPr>
          <w:rFonts w:ascii="Times New Roman" w:hAnsi="Times New Roman"/>
          <w:sz w:val="24"/>
          <w:szCs w:val="24"/>
        </w:rPr>
      </w:pPr>
      <w:r>
        <w:pict>
          <v:rect id="_x0000_i1214" style="width:0;height:0" o:hralign="center" o:hrstd="t" o:hrnoshade="t" o:hr="t" fillcolor="black" stroked="f"/>
        </w:pict>
      </w:r>
    </w:p>
    <w:p w:rsidR="004D7A51" w:rsidRDefault="004D7A51" w:rsidP="004D7A51">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Grid of Boxes / Equal Width Boxes</w:t>
      </w:r>
    </w:p>
    <w:p w:rsidR="004D7A51" w:rsidRDefault="004D7A51" w:rsidP="004D7A51">
      <w:pPr>
        <w:pStyle w:val="NormalWeb"/>
        <w:shd w:val="clear" w:color="auto" w:fill="BBBBBB"/>
        <w:spacing w:before="288" w:beforeAutospacing="0" w:after="288" w:afterAutospacing="0"/>
        <w:rPr>
          <w:rFonts w:ascii="Verdana" w:hAnsi="Verdana"/>
          <w:color w:val="000000"/>
          <w:sz w:val="20"/>
          <w:szCs w:val="20"/>
        </w:rPr>
      </w:pPr>
      <w:r>
        <w:rPr>
          <w:rFonts w:ascii="Verdana" w:hAnsi="Verdana"/>
          <w:color w:val="000000"/>
          <w:sz w:val="20"/>
          <w:szCs w:val="20"/>
        </w:rPr>
        <w:t>Box 1</w:t>
      </w:r>
    </w:p>
    <w:p w:rsidR="004D7A51" w:rsidRDefault="004D7A51" w:rsidP="004D7A51">
      <w:pPr>
        <w:pStyle w:val="NormalWeb"/>
        <w:shd w:val="clear" w:color="auto" w:fill="CCCCCC"/>
        <w:spacing w:before="288" w:beforeAutospacing="0" w:after="288" w:afterAutospacing="0"/>
        <w:rPr>
          <w:rFonts w:ascii="Verdana" w:hAnsi="Verdana"/>
          <w:color w:val="000000"/>
          <w:sz w:val="20"/>
          <w:szCs w:val="20"/>
        </w:rPr>
      </w:pPr>
      <w:r>
        <w:rPr>
          <w:rFonts w:ascii="Verdana" w:hAnsi="Verdana"/>
          <w:color w:val="000000"/>
          <w:sz w:val="20"/>
          <w:szCs w:val="20"/>
        </w:rPr>
        <w:t>Box 2</w:t>
      </w:r>
    </w:p>
    <w:p w:rsidR="004D7A51" w:rsidRDefault="004D7A51" w:rsidP="004D7A51">
      <w:pPr>
        <w:rPr>
          <w:rFonts w:ascii="Times New Roman" w:hAnsi="Times New Roman"/>
          <w:sz w:val="24"/>
          <w:szCs w:val="24"/>
        </w:rPr>
      </w:pPr>
    </w:p>
    <w:p w:rsidR="004D7A51" w:rsidRDefault="004D7A51" w:rsidP="004D7A51">
      <w:pPr>
        <w:pStyle w:val="NormalWeb"/>
        <w:shd w:val="clear" w:color="auto" w:fill="BBBBBB"/>
        <w:spacing w:before="288" w:beforeAutospacing="0" w:after="288" w:afterAutospacing="0"/>
        <w:rPr>
          <w:rFonts w:ascii="Verdana" w:hAnsi="Verdana"/>
          <w:color w:val="000000"/>
          <w:sz w:val="20"/>
          <w:szCs w:val="20"/>
        </w:rPr>
      </w:pPr>
      <w:r>
        <w:rPr>
          <w:rFonts w:ascii="Verdana" w:hAnsi="Verdana"/>
          <w:color w:val="000000"/>
          <w:sz w:val="20"/>
          <w:szCs w:val="20"/>
        </w:rPr>
        <w:lastRenderedPageBreak/>
        <w:t>Box 1</w:t>
      </w:r>
    </w:p>
    <w:p w:rsidR="004D7A51" w:rsidRDefault="004D7A51" w:rsidP="004D7A51">
      <w:pPr>
        <w:pStyle w:val="NormalWeb"/>
        <w:shd w:val="clear" w:color="auto" w:fill="CCCCCC"/>
        <w:spacing w:before="288" w:beforeAutospacing="0" w:after="288" w:afterAutospacing="0"/>
        <w:rPr>
          <w:rFonts w:ascii="Verdana" w:hAnsi="Verdana"/>
          <w:color w:val="000000"/>
          <w:sz w:val="20"/>
          <w:szCs w:val="20"/>
        </w:rPr>
      </w:pPr>
      <w:r>
        <w:rPr>
          <w:rFonts w:ascii="Verdana" w:hAnsi="Verdana"/>
          <w:color w:val="000000"/>
          <w:sz w:val="20"/>
          <w:szCs w:val="20"/>
        </w:rPr>
        <w:t>Box 2</w:t>
      </w:r>
    </w:p>
    <w:p w:rsidR="004D7A51" w:rsidRDefault="004D7A51" w:rsidP="004D7A51">
      <w:pPr>
        <w:pStyle w:val="NormalWeb"/>
        <w:shd w:val="clear" w:color="auto" w:fill="DDDDDD"/>
        <w:spacing w:before="288" w:beforeAutospacing="0" w:after="288" w:afterAutospacing="0"/>
        <w:rPr>
          <w:rFonts w:ascii="Verdana" w:hAnsi="Verdana"/>
          <w:color w:val="000000"/>
          <w:sz w:val="20"/>
          <w:szCs w:val="20"/>
        </w:rPr>
      </w:pPr>
      <w:r>
        <w:rPr>
          <w:rFonts w:ascii="Verdana" w:hAnsi="Verdana"/>
          <w:color w:val="000000"/>
          <w:sz w:val="20"/>
          <w:szCs w:val="20"/>
        </w:rPr>
        <w:t>Box 3</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With the </w:t>
      </w:r>
      <w:r>
        <w:rPr>
          <w:rStyle w:val="HTMLCode"/>
          <w:rFonts w:ascii="Consolas" w:hAnsi="Consolas" w:cs="Consolas"/>
          <w:color w:val="DC143C"/>
          <w:shd w:val="clear" w:color="auto" w:fill="F1F1F1"/>
        </w:rPr>
        <w:t>float</w:t>
      </w:r>
      <w:r>
        <w:rPr>
          <w:rFonts w:ascii="Verdana" w:hAnsi="Verdana"/>
          <w:color w:val="000000"/>
          <w:sz w:val="20"/>
          <w:szCs w:val="20"/>
        </w:rPr>
        <w:t> property, it is easy to float boxes of content side by side:</w:t>
      </w:r>
    </w:p>
    <w:p w:rsidR="004D7A51" w:rsidRDefault="004D7A51" w:rsidP="004D7A51">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4D7A51" w:rsidRDefault="004D7A51" w:rsidP="004D7A51">
      <w:pPr>
        <w:shd w:val="clear" w:color="auto" w:fill="FFFFFF"/>
        <w:rPr>
          <w:rFonts w:ascii="Consolas" w:hAnsi="Consolas" w:cs="Consolas"/>
          <w:color w:val="000000"/>
          <w:sz w:val="20"/>
          <w:szCs w:val="20"/>
        </w:rPr>
      </w:pPr>
      <w:r>
        <w:rPr>
          <w:rStyle w:val="cssselectorcolor"/>
          <w:rFonts w:ascii="Consolas" w:hAnsi="Consolas" w:cs="Consolas"/>
          <w:color w:val="A52A2A"/>
        </w:rPr>
        <w:t>*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box-sizing</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border-box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rPr>
        <w:t>.box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float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left</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33.33%</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 </w:t>
      </w:r>
      <w:r>
        <w:rPr>
          <w:rStyle w:val="commentcolor"/>
          <w:rFonts w:ascii="Consolas" w:hAnsi="Consolas" w:cs="Consolas"/>
          <w:color w:val="008000"/>
          <w:sz w:val="20"/>
          <w:szCs w:val="20"/>
        </w:rPr>
        <w:t>/* three boxes (use 25% for four, and 50% for two, etc) */</w:t>
      </w:r>
      <w:r>
        <w:rPr>
          <w:rFonts w:ascii="Consolas" w:hAnsi="Consolas" w:cs="Consolas"/>
          <w:color w:val="FF0000"/>
          <w:sz w:val="20"/>
          <w:szCs w:val="20"/>
        </w:rPr>
        <w:br/>
      </w:r>
      <w:r>
        <w:rPr>
          <w:rStyle w:val="csspropertycolor"/>
          <w:rFonts w:ascii="Consolas" w:hAnsi="Consolas" w:cs="Consolas"/>
          <w:color w:val="FF0000"/>
          <w:sz w:val="20"/>
          <w:szCs w:val="20"/>
        </w:rPr>
        <w:t>  padding</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50px</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 </w:t>
      </w:r>
      <w:r>
        <w:rPr>
          <w:rStyle w:val="commentcolor"/>
          <w:rFonts w:ascii="Consolas" w:hAnsi="Consolas" w:cs="Consolas"/>
          <w:color w:val="008000"/>
          <w:sz w:val="20"/>
          <w:szCs w:val="20"/>
        </w:rPr>
        <w:t>/* if you want space between the images */</w:t>
      </w:r>
      <w:r>
        <w:rPr>
          <w:rFonts w:ascii="Consolas" w:hAnsi="Consolas" w:cs="Consolas"/>
          <w:color w:val="FF0000"/>
          <w:sz w:val="20"/>
          <w:szCs w:val="20"/>
        </w:rPr>
        <w:br/>
      </w:r>
      <w:r>
        <w:rPr>
          <w:rStyle w:val="cssdelimitercolor"/>
          <w:rFonts w:ascii="Consolas" w:hAnsi="Consolas" w:cs="Consolas"/>
          <w:color w:val="000000"/>
          <w:sz w:val="20"/>
          <w:szCs w:val="20"/>
        </w:rPr>
        <w:t>}</w:t>
      </w:r>
    </w:p>
    <w:p w:rsidR="004D7A51" w:rsidRDefault="00D56B87" w:rsidP="004D7A51">
      <w:pPr>
        <w:shd w:val="clear" w:color="auto" w:fill="F1F1F1"/>
        <w:rPr>
          <w:rFonts w:ascii="Verdana" w:hAnsi="Verdana" w:cs="Times New Roman"/>
          <w:color w:val="000000"/>
          <w:sz w:val="20"/>
          <w:szCs w:val="20"/>
        </w:rPr>
      </w:pPr>
      <w:hyperlink r:id="rId248" w:tgtFrame="_blank" w:history="1">
        <w:r w:rsidR="004D7A51">
          <w:rPr>
            <w:rStyle w:val="Hyperlink"/>
            <w:rFonts w:ascii="Verdana" w:hAnsi="Verdana"/>
            <w:color w:val="FFFFFF"/>
            <w:sz w:val="20"/>
            <w:szCs w:val="20"/>
            <w:bdr w:val="none" w:sz="0" w:space="0" w:color="auto" w:frame="1"/>
            <w:shd w:val="clear" w:color="auto" w:fill="4CAF50"/>
          </w:rPr>
          <w:t>Try it Yourself »</w:t>
        </w:r>
      </w:hyperlink>
    </w:p>
    <w:p w:rsidR="004D7A51" w:rsidRDefault="004D7A51" w:rsidP="004D7A51">
      <w:pPr>
        <w:pStyle w:val="NormalWeb"/>
        <w:shd w:val="clear" w:color="auto" w:fill="FFFFCC"/>
        <w:spacing w:before="240" w:beforeAutospacing="0" w:after="240" w:afterAutospacing="0"/>
        <w:rPr>
          <w:rFonts w:ascii="Verdana" w:hAnsi="Verdana"/>
          <w:color w:val="000000"/>
          <w:sz w:val="20"/>
          <w:szCs w:val="20"/>
        </w:rPr>
      </w:pPr>
      <w:r>
        <w:rPr>
          <w:rStyle w:val="Strong"/>
          <w:rFonts w:ascii="Verdana" w:hAnsi="Verdana"/>
          <w:color w:val="000000"/>
          <w:sz w:val="20"/>
          <w:szCs w:val="20"/>
        </w:rPr>
        <w:t>What is box-sizing?</w:t>
      </w:r>
    </w:p>
    <w:p w:rsidR="004D7A51" w:rsidRDefault="004D7A51" w:rsidP="004D7A51">
      <w:pPr>
        <w:pStyle w:val="NormalWeb"/>
        <w:shd w:val="clear" w:color="auto" w:fill="FFFFCC"/>
        <w:spacing w:before="240" w:beforeAutospacing="0" w:after="240" w:afterAutospacing="0"/>
        <w:rPr>
          <w:rFonts w:ascii="Verdana" w:hAnsi="Verdana"/>
          <w:color w:val="000000"/>
          <w:sz w:val="20"/>
          <w:szCs w:val="20"/>
        </w:rPr>
      </w:pPr>
      <w:r>
        <w:rPr>
          <w:rFonts w:ascii="Verdana" w:hAnsi="Verdana"/>
          <w:color w:val="000000"/>
          <w:sz w:val="20"/>
          <w:szCs w:val="20"/>
        </w:rPr>
        <w:t>You can easily create three floating boxes side by side. However, when you add something that enlarges the width of each box (e.g. padding or borders), the box will break. The </w:t>
      </w:r>
      <w:r>
        <w:rPr>
          <w:rStyle w:val="HTMLCode"/>
          <w:rFonts w:ascii="Consolas" w:hAnsi="Consolas" w:cs="Consolas"/>
          <w:color w:val="DC143C"/>
          <w:shd w:val="clear" w:color="auto" w:fill="F1F1F1"/>
        </w:rPr>
        <w:t>box-sizing</w:t>
      </w:r>
      <w:r>
        <w:rPr>
          <w:rFonts w:ascii="Verdana" w:hAnsi="Verdana"/>
          <w:color w:val="000000"/>
          <w:sz w:val="20"/>
          <w:szCs w:val="20"/>
        </w:rPr>
        <w:t> property allows us to include the padding and border in the box's total width (and height), making sure that the padding stays inside of the box and that it does not break.</w:t>
      </w:r>
    </w:p>
    <w:p w:rsidR="004D7A51" w:rsidRDefault="004D7A51" w:rsidP="004D7A51">
      <w:pPr>
        <w:pStyle w:val="NormalWeb"/>
        <w:shd w:val="clear" w:color="auto" w:fill="FFFFCC"/>
        <w:spacing w:before="240" w:beforeAutospacing="0" w:after="240" w:afterAutospacing="0"/>
        <w:rPr>
          <w:rFonts w:ascii="Verdana" w:hAnsi="Verdana"/>
          <w:color w:val="000000"/>
          <w:sz w:val="20"/>
          <w:szCs w:val="20"/>
        </w:rPr>
      </w:pPr>
      <w:r>
        <w:rPr>
          <w:rFonts w:ascii="Verdana" w:hAnsi="Verdana"/>
          <w:color w:val="000000"/>
          <w:sz w:val="20"/>
          <w:szCs w:val="20"/>
        </w:rPr>
        <w:t>You can read more about the box-sizing property in our </w:t>
      </w:r>
      <w:hyperlink r:id="rId249" w:history="1">
        <w:r>
          <w:rPr>
            <w:rStyle w:val="Hyperlink"/>
            <w:rFonts w:ascii="Verdana" w:eastAsiaTheme="majorEastAsia" w:hAnsi="Verdana"/>
            <w:sz w:val="20"/>
            <w:szCs w:val="20"/>
          </w:rPr>
          <w:t>CSS Box Sizing Chapter</w:t>
        </w:r>
      </w:hyperlink>
      <w:r>
        <w:rPr>
          <w:rFonts w:ascii="Verdana" w:hAnsi="Verdana"/>
          <w:color w:val="000000"/>
          <w:sz w:val="20"/>
          <w:szCs w:val="20"/>
        </w:rPr>
        <w:t>.</w:t>
      </w:r>
    </w:p>
    <w:p w:rsidR="004D7A51" w:rsidRDefault="00D56B87" w:rsidP="004D7A51">
      <w:pPr>
        <w:spacing w:before="259" w:after="259"/>
        <w:rPr>
          <w:rFonts w:ascii="Times New Roman" w:hAnsi="Times New Roman"/>
          <w:sz w:val="24"/>
          <w:szCs w:val="24"/>
        </w:rPr>
      </w:pPr>
      <w:r>
        <w:pict>
          <v:rect id="_x0000_i1215" style="width:0;height:0" o:hralign="center" o:hrstd="t" o:hrnoshade="t" o:hr="t" fillcolor="black" stroked="f"/>
        </w:pict>
      </w:r>
    </w:p>
    <w:p w:rsidR="004D7A51" w:rsidRDefault="004D7A51" w:rsidP="004D7A51">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Images Side By Side</w:t>
      </w:r>
    </w:p>
    <w:p w:rsidR="004D7A51" w:rsidRDefault="004D7A51" w:rsidP="004D7A51">
      <w:pPr>
        <w:shd w:val="clear" w:color="auto" w:fill="FFFFFF"/>
        <w:rPr>
          <w:rFonts w:ascii="Verdana" w:hAnsi="Verdana" w:cs="Times New Roman"/>
          <w:color w:val="000000"/>
          <w:sz w:val="20"/>
          <w:szCs w:val="20"/>
        </w:rPr>
      </w:pPr>
      <w:r>
        <w:rPr>
          <w:rFonts w:ascii="Verdana" w:hAnsi="Verdana"/>
          <w:noProof/>
          <w:color w:val="000000"/>
          <w:sz w:val="20"/>
          <w:szCs w:val="20"/>
          <w:lang w:eastAsia="en-IN"/>
        </w:rPr>
        <w:lastRenderedPageBreak/>
        <w:drawing>
          <wp:inline distT="0" distB="0" distL="0" distR="0">
            <wp:extent cx="5716905" cy="3813810"/>
            <wp:effectExtent l="19050" t="0" r="0" b="0"/>
            <wp:docPr id="378" name="Picture 378" descr="Ita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Italy"/>
                    <pic:cNvPicPr>
                      <a:picLocks noChangeAspect="1" noChangeArrowheads="1"/>
                    </pic:cNvPicPr>
                  </pic:nvPicPr>
                  <pic:blipFill>
                    <a:blip r:embed="rId250"/>
                    <a:srcRect/>
                    <a:stretch>
                      <a:fillRect/>
                    </a:stretch>
                  </pic:blipFill>
                  <pic:spPr bwMode="auto">
                    <a:xfrm>
                      <a:off x="0" y="0"/>
                      <a:ext cx="5716905" cy="3813810"/>
                    </a:xfrm>
                    <a:prstGeom prst="rect">
                      <a:avLst/>
                    </a:prstGeom>
                    <a:noFill/>
                    <a:ln w="9525">
                      <a:noFill/>
                      <a:miter lim="800000"/>
                      <a:headEnd/>
                      <a:tailEnd/>
                    </a:ln>
                  </pic:spPr>
                </pic:pic>
              </a:graphicData>
            </a:graphic>
          </wp:inline>
        </w:drawing>
      </w:r>
    </w:p>
    <w:p w:rsidR="004D7A51" w:rsidRDefault="004D7A51" w:rsidP="004D7A51">
      <w:pPr>
        <w:shd w:val="clear" w:color="auto" w:fill="FFFFFF"/>
        <w:rPr>
          <w:rFonts w:ascii="Verdana" w:hAnsi="Verdana"/>
          <w:color w:val="000000"/>
          <w:sz w:val="20"/>
          <w:szCs w:val="20"/>
        </w:rPr>
      </w:pPr>
      <w:r>
        <w:rPr>
          <w:rFonts w:ascii="Verdana" w:hAnsi="Verdana"/>
          <w:noProof/>
          <w:color w:val="000000"/>
          <w:sz w:val="20"/>
          <w:szCs w:val="20"/>
          <w:lang w:eastAsia="en-IN"/>
        </w:rPr>
        <w:drawing>
          <wp:inline distT="0" distB="0" distL="0" distR="0">
            <wp:extent cx="5716905" cy="3813810"/>
            <wp:effectExtent l="19050" t="0" r="0" b="0"/>
            <wp:docPr id="379" name="Picture 379" descr="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Forest"/>
                    <pic:cNvPicPr>
                      <a:picLocks noChangeAspect="1" noChangeArrowheads="1"/>
                    </pic:cNvPicPr>
                  </pic:nvPicPr>
                  <pic:blipFill>
                    <a:blip r:embed="rId251"/>
                    <a:srcRect/>
                    <a:stretch>
                      <a:fillRect/>
                    </a:stretch>
                  </pic:blipFill>
                  <pic:spPr bwMode="auto">
                    <a:xfrm>
                      <a:off x="0" y="0"/>
                      <a:ext cx="5716905" cy="3813810"/>
                    </a:xfrm>
                    <a:prstGeom prst="rect">
                      <a:avLst/>
                    </a:prstGeom>
                    <a:noFill/>
                    <a:ln w="9525">
                      <a:noFill/>
                      <a:miter lim="800000"/>
                      <a:headEnd/>
                      <a:tailEnd/>
                    </a:ln>
                  </pic:spPr>
                </pic:pic>
              </a:graphicData>
            </a:graphic>
          </wp:inline>
        </w:drawing>
      </w:r>
    </w:p>
    <w:p w:rsidR="004D7A51" w:rsidRDefault="004D7A51" w:rsidP="004D7A51">
      <w:pPr>
        <w:shd w:val="clear" w:color="auto" w:fill="FFFFFF"/>
        <w:rPr>
          <w:rFonts w:ascii="Verdana" w:hAnsi="Verdana"/>
          <w:color w:val="000000"/>
          <w:sz w:val="20"/>
          <w:szCs w:val="20"/>
        </w:rPr>
      </w:pPr>
      <w:r>
        <w:rPr>
          <w:rFonts w:ascii="Verdana" w:hAnsi="Verdana"/>
          <w:noProof/>
          <w:color w:val="000000"/>
          <w:sz w:val="20"/>
          <w:szCs w:val="20"/>
          <w:lang w:eastAsia="en-IN"/>
        </w:rPr>
        <w:lastRenderedPageBreak/>
        <w:drawing>
          <wp:inline distT="0" distB="0" distL="0" distR="0">
            <wp:extent cx="5716905" cy="3813810"/>
            <wp:effectExtent l="19050" t="0" r="0" b="0"/>
            <wp:docPr id="380" name="Picture 380" descr="Mounta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Mountains"/>
                    <pic:cNvPicPr>
                      <a:picLocks noChangeAspect="1" noChangeArrowheads="1"/>
                    </pic:cNvPicPr>
                  </pic:nvPicPr>
                  <pic:blipFill>
                    <a:blip r:embed="rId252"/>
                    <a:srcRect/>
                    <a:stretch>
                      <a:fillRect/>
                    </a:stretch>
                  </pic:blipFill>
                  <pic:spPr bwMode="auto">
                    <a:xfrm>
                      <a:off x="0" y="0"/>
                      <a:ext cx="5716905" cy="3813810"/>
                    </a:xfrm>
                    <a:prstGeom prst="rect">
                      <a:avLst/>
                    </a:prstGeom>
                    <a:noFill/>
                    <a:ln w="9525">
                      <a:noFill/>
                      <a:miter lim="800000"/>
                      <a:headEnd/>
                      <a:tailEnd/>
                    </a:ln>
                  </pic:spPr>
                </pic:pic>
              </a:graphicData>
            </a:graphic>
          </wp:inline>
        </w:drawing>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grid of boxes can also be used to display images side by side:</w:t>
      </w:r>
    </w:p>
    <w:p w:rsidR="004D7A51" w:rsidRDefault="004D7A51" w:rsidP="004D7A51">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4D7A51" w:rsidRDefault="004D7A51" w:rsidP="004D7A51">
      <w:pPr>
        <w:shd w:val="clear" w:color="auto" w:fill="FFFFFF"/>
        <w:rPr>
          <w:rFonts w:ascii="Consolas" w:hAnsi="Consolas" w:cs="Consolas"/>
          <w:color w:val="000000"/>
          <w:sz w:val="20"/>
          <w:szCs w:val="20"/>
        </w:rPr>
      </w:pPr>
      <w:r>
        <w:rPr>
          <w:rStyle w:val="cssselectorcolor"/>
          <w:rFonts w:ascii="Consolas" w:hAnsi="Consolas" w:cs="Consolas"/>
          <w:color w:val="A52A2A"/>
        </w:rPr>
        <w:t>.img-container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float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left</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33.33%</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 </w:t>
      </w:r>
      <w:r>
        <w:rPr>
          <w:rStyle w:val="commentcolor"/>
          <w:rFonts w:ascii="Consolas" w:hAnsi="Consolas" w:cs="Consolas"/>
          <w:color w:val="008000"/>
          <w:sz w:val="20"/>
          <w:szCs w:val="20"/>
        </w:rPr>
        <w:t>/* three containers (use 25% for four, and 50% for two, etc) */</w:t>
      </w:r>
      <w:r>
        <w:rPr>
          <w:rFonts w:ascii="Consolas" w:hAnsi="Consolas" w:cs="Consolas"/>
          <w:color w:val="FF0000"/>
          <w:sz w:val="20"/>
          <w:szCs w:val="20"/>
        </w:rPr>
        <w:br/>
      </w:r>
      <w:r>
        <w:rPr>
          <w:rStyle w:val="csspropertycolor"/>
          <w:rFonts w:ascii="Consolas" w:hAnsi="Consolas" w:cs="Consolas"/>
          <w:color w:val="FF0000"/>
          <w:sz w:val="20"/>
          <w:szCs w:val="20"/>
        </w:rPr>
        <w:t>  padding</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5px</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 </w:t>
      </w:r>
      <w:r>
        <w:rPr>
          <w:rStyle w:val="commentcolor"/>
          <w:rFonts w:ascii="Consolas" w:hAnsi="Consolas" w:cs="Consolas"/>
          <w:color w:val="008000"/>
          <w:sz w:val="20"/>
          <w:szCs w:val="20"/>
        </w:rPr>
        <w:t>/* if you want space between the images */</w:t>
      </w:r>
      <w:r>
        <w:rPr>
          <w:rFonts w:ascii="Consolas" w:hAnsi="Consolas" w:cs="Consolas"/>
          <w:color w:val="FF0000"/>
          <w:sz w:val="20"/>
          <w:szCs w:val="20"/>
        </w:rPr>
        <w:br/>
      </w:r>
      <w:r>
        <w:rPr>
          <w:rStyle w:val="cssdelimitercolor"/>
          <w:rFonts w:ascii="Consolas" w:hAnsi="Consolas" w:cs="Consolas"/>
          <w:color w:val="000000"/>
          <w:sz w:val="20"/>
          <w:szCs w:val="20"/>
        </w:rPr>
        <w:t>}</w:t>
      </w:r>
    </w:p>
    <w:p w:rsidR="004D7A51" w:rsidRDefault="00D56B87" w:rsidP="004D7A51">
      <w:pPr>
        <w:shd w:val="clear" w:color="auto" w:fill="F1F1F1"/>
        <w:rPr>
          <w:rFonts w:ascii="Verdana" w:hAnsi="Verdana" w:cs="Times New Roman"/>
          <w:color w:val="000000"/>
          <w:sz w:val="20"/>
          <w:szCs w:val="20"/>
        </w:rPr>
      </w:pPr>
      <w:hyperlink r:id="rId253" w:tgtFrame="_blank" w:history="1">
        <w:r w:rsidR="004D7A51">
          <w:rPr>
            <w:rStyle w:val="Hyperlink"/>
            <w:rFonts w:ascii="Verdana" w:hAnsi="Verdana"/>
            <w:color w:val="FFFFFF"/>
            <w:sz w:val="20"/>
            <w:szCs w:val="20"/>
            <w:bdr w:val="none" w:sz="0" w:space="0" w:color="auto" w:frame="1"/>
            <w:shd w:val="clear" w:color="auto" w:fill="4CAF50"/>
          </w:rPr>
          <w:t>Try it Yourself »</w:t>
        </w:r>
      </w:hyperlink>
    </w:p>
    <w:p w:rsidR="004D7A51" w:rsidRDefault="00D56B87" w:rsidP="004D7A51">
      <w:pPr>
        <w:spacing w:before="259" w:after="259"/>
        <w:rPr>
          <w:rFonts w:ascii="Times New Roman" w:hAnsi="Times New Roman"/>
          <w:sz w:val="24"/>
          <w:szCs w:val="24"/>
        </w:rPr>
      </w:pPr>
      <w:r>
        <w:pict>
          <v:rect id="_x0000_i1216" style="width:0;height:0" o:hralign="center" o:hrstd="t" o:hrnoshade="t" o:hr="t" fillcolor="black" stroked="f"/>
        </w:pict>
      </w:r>
    </w:p>
    <w:p w:rsidR="004D7A51" w:rsidRDefault="004D7A51" w:rsidP="004D7A51">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Equal Height Boxes</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In the previous example, you learned how to float boxes side by side with an equal width. However, it is not easy to create floating boxes with equal heights. A quick fix however, is to set a fixed height, like in the example below:</w:t>
      </w:r>
    </w:p>
    <w:p w:rsidR="004D7A51" w:rsidRDefault="004D7A51" w:rsidP="004D7A51">
      <w:pPr>
        <w:pStyle w:val="Heading2"/>
        <w:shd w:val="clear" w:color="auto" w:fill="BBBBBB"/>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Box 1</w:t>
      </w:r>
    </w:p>
    <w:p w:rsidR="004D7A51" w:rsidRDefault="004D7A51" w:rsidP="004D7A51">
      <w:pPr>
        <w:pStyle w:val="NormalWeb"/>
        <w:shd w:val="clear" w:color="auto" w:fill="BBBBBB"/>
        <w:spacing w:before="288" w:beforeAutospacing="0" w:after="288" w:afterAutospacing="0"/>
        <w:rPr>
          <w:rFonts w:ascii="Verdana" w:hAnsi="Verdana"/>
          <w:color w:val="000000"/>
          <w:sz w:val="20"/>
          <w:szCs w:val="20"/>
        </w:rPr>
      </w:pPr>
      <w:r>
        <w:rPr>
          <w:rFonts w:ascii="Verdana" w:hAnsi="Verdana"/>
          <w:color w:val="000000"/>
          <w:sz w:val="20"/>
          <w:szCs w:val="20"/>
        </w:rPr>
        <w:t>Some content, some content, some content</w:t>
      </w:r>
    </w:p>
    <w:p w:rsidR="004D7A51" w:rsidRDefault="004D7A51" w:rsidP="004D7A51">
      <w:pPr>
        <w:pStyle w:val="Heading2"/>
        <w:shd w:val="clear" w:color="auto" w:fill="CCCCCC"/>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Box 2</w:t>
      </w:r>
    </w:p>
    <w:p w:rsidR="004D7A51" w:rsidRDefault="004D7A51" w:rsidP="004D7A51">
      <w:pPr>
        <w:pStyle w:val="NormalWeb"/>
        <w:shd w:val="clear" w:color="auto" w:fill="CCCCCC"/>
        <w:spacing w:before="288" w:beforeAutospacing="0" w:after="288" w:afterAutospacing="0"/>
        <w:rPr>
          <w:rFonts w:ascii="Verdana" w:hAnsi="Verdana"/>
          <w:color w:val="000000"/>
          <w:sz w:val="20"/>
          <w:szCs w:val="20"/>
        </w:rPr>
      </w:pPr>
      <w:r>
        <w:rPr>
          <w:rFonts w:ascii="Verdana" w:hAnsi="Verdana"/>
          <w:color w:val="000000"/>
          <w:sz w:val="20"/>
          <w:szCs w:val="20"/>
        </w:rPr>
        <w:lastRenderedPageBreak/>
        <w:t>Some content, some content, some content</w:t>
      </w:r>
    </w:p>
    <w:p w:rsidR="004D7A51" w:rsidRDefault="004D7A51" w:rsidP="004D7A51">
      <w:pPr>
        <w:pStyle w:val="NormalWeb"/>
        <w:shd w:val="clear" w:color="auto" w:fill="CCCCCC"/>
        <w:spacing w:before="288" w:beforeAutospacing="0" w:after="288" w:afterAutospacing="0"/>
        <w:rPr>
          <w:rFonts w:ascii="Verdana" w:hAnsi="Verdana"/>
          <w:color w:val="000000"/>
          <w:sz w:val="20"/>
          <w:szCs w:val="20"/>
        </w:rPr>
      </w:pPr>
      <w:r>
        <w:rPr>
          <w:rFonts w:ascii="Verdana" w:hAnsi="Verdana"/>
          <w:color w:val="000000"/>
          <w:sz w:val="20"/>
          <w:szCs w:val="20"/>
        </w:rPr>
        <w:t>Some content, some content, some content</w:t>
      </w:r>
    </w:p>
    <w:p w:rsidR="004D7A51" w:rsidRDefault="004D7A51" w:rsidP="004D7A51">
      <w:pPr>
        <w:pStyle w:val="NormalWeb"/>
        <w:shd w:val="clear" w:color="auto" w:fill="CCCCCC"/>
        <w:spacing w:before="288" w:beforeAutospacing="0" w:after="288" w:afterAutospacing="0"/>
        <w:rPr>
          <w:rFonts w:ascii="Verdana" w:hAnsi="Verdana"/>
          <w:color w:val="000000"/>
          <w:sz w:val="20"/>
          <w:szCs w:val="20"/>
        </w:rPr>
      </w:pPr>
      <w:r>
        <w:rPr>
          <w:rFonts w:ascii="Verdana" w:hAnsi="Verdana"/>
          <w:color w:val="000000"/>
          <w:sz w:val="20"/>
          <w:szCs w:val="20"/>
        </w:rPr>
        <w:t>Some content, some content, some content</w:t>
      </w:r>
    </w:p>
    <w:p w:rsidR="004D7A51" w:rsidRDefault="004D7A51" w:rsidP="004D7A51">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4D7A51" w:rsidRDefault="004D7A51" w:rsidP="004D7A51">
      <w:pPr>
        <w:shd w:val="clear" w:color="auto" w:fill="FFFFFF"/>
        <w:rPr>
          <w:rFonts w:ascii="Consolas" w:hAnsi="Consolas" w:cs="Consolas"/>
          <w:color w:val="000000"/>
          <w:sz w:val="20"/>
          <w:szCs w:val="20"/>
        </w:rPr>
      </w:pPr>
      <w:r>
        <w:rPr>
          <w:rStyle w:val="cssselectorcolor"/>
          <w:rFonts w:ascii="Consolas" w:hAnsi="Consolas" w:cs="Consolas"/>
          <w:color w:val="A52A2A"/>
        </w:rPr>
        <w:t>.box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height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500px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4D7A51" w:rsidRDefault="00D56B87" w:rsidP="004D7A51">
      <w:pPr>
        <w:shd w:val="clear" w:color="auto" w:fill="F1F1F1"/>
        <w:rPr>
          <w:rFonts w:ascii="Verdana" w:hAnsi="Verdana" w:cs="Times New Roman"/>
          <w:color w:val="000000"/>
          <w:sz w:val="20"/>
          <w:szCs w:val="20"/>
        </w:rPr>
      </w:pPr>
      <w:hyperlink r:id="rId254" w:tgtFrame="_blank" w:history="1">
        <w:r w:rsidR="004D7A51">
          <w:rPr>
            <w:rStyle w:val="Hyperlink"/>
            <w:rFonts w:ascii="Verdana" w:hAnsi="Verdana"/>
            <w:color w:val="FFFFFF"/>
            <w:sz w:val="20"/>
            <w:szCs w:val="20"/>
            <w:bdr w:val="none" w:sz="0" w:space="0" w:color="auto" w:frame="1"/>
            <w:shd w:val="clear" w:color="auto" w:fill="4CAF50"/>
          </w:rPr>
          <w:t>Try it Yourself »</w:t>
        </w:r>
      </w:hyperlink>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Style w:val="Strong"/>
          <w:rFonts w:ascii="Verdana" w:hAnsi="Verdana"/>
          <w:color w:val="000000"/>
          <w:sz w:val="20"/>
          <w:szCs w:val="20"/>
        </w:rPr>
        <w:t>However</w:t>
      </w:r>
      <w:r>
        <w:rPr>
          <w:rFonts w:ascii="Verdana" w:hAnsi="Verdana"/>
          <w:color w:val="000000"/>
          <w:sz w:val="20"/>
          <w:szCs w:val="20"/>
        </w:rPr>
        <w:t>, this is not very flexible. It is ok if you can guarantee that the boxes will always have the same amount of content in them. But many times, the content is not the same. If you try the example above on a mobile phone, you will see that the second box's content will be displayed outside of the box. This is where CSS3 Flexbox comes in handy - as it can automatically stretch boxes to be as long as the longest box:</w:t>
      </w:r>
    </w:p>
    <w:p w:rsidR="004D7A51" w:rsidRDefault="004D7A51" w:rsidP="004D7A51">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4D7A51" w:rsidRDefault="004D7A51" w:rsidP="004D7A51">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Using </w:t>
      </w:r>
      <w:r>
        <w:rPr>
          <w:rStyle w:val="Strong"/>
          <w:rFonts w:ascii="Verdana" w:hAnsi="Verdana"/>
          <w:color w:val="000000"/>
          <w:sz w:val="20"/>
          <w:szCs w:val="20"/>
        </w:rPr>
        <w:t>Flexbox</w:t>
      </w:r>
      <w:r>
        <w:rPr>
          <w:rFonts w:ascii="Verdana" w:hAnsi="Verdana"/>
          <w:color w:val="000000"/>
          <w:sz w:val="20"/>
          <w:szCs w:val="20"/>
        </w:rPr>
        <w:t> to create flexible boxes:</w:t>
      </w:r>
    </w:p>
    <w:p w:rsidR="004D7A51" w:rsidRDefault="004D7A51" w:rsidP="004D7A51">
      <w:pPr>
        <w:shd w:val="clear" w:color="auto" w:fill="F1F1F1"/>
        <w:spacing w:line="649" w:lineRule="atLeast"/>
        <w:jc w:val="center"/>
        <w:rPr>
          <w:rFonts w:ascii="Verdana" w:hAnsi="Verdana"/>
          <w:color w:val="000000"/>
          <w:sz w:val="31"/>
          <w:szCs w:val="31"/>
        </w:rPr>
      </w:pPr>
      <w:r>
        <w:rPr>
          <w:rFonts w:ascii="Verdana" w:hAnsi="Verdana"/>
          <w:color w:val="000000"/>
          <w:sz w:val="31"/>
          <w:szCs w:val="31"/>
        </w:rPr>
        <w:t>Box 1 - This is some text to make sure that the content gets really tall. This is some text to make sure that the content gets really tall. This is some text to make sure that the content gets really tall.</w:t>
      </w:r>
    </w:p>
    <w:p w:rsidR="004D7A51" w:rsidRDefault="004D7A51" w:rsidP="004D7A51">
      <w:pPr>
        <w:shd w:val="clear" w:color="auto" w:fill="F1F1F1"/>
        <w:spacing w:line="649" w:lineRule="atLeast"/>
        <w:jc w:val="center"/>
        <w:rPr>
          <w:rFonts w:ascii="Verdana" w:hAnsi="Verdana"/>
          <w:color w:val="000000"/>
          <w:sz w:val="31"/>
          <w:szCs w:val="31"/>
        </w:rPr>
      </w:pPr>
      <w:r>
        <w:rPr>
          <w:rFonts w:ascii="Verdana" w:hAnsi="Verdana"/>
          <w:color w:val="000000"/>
          <w:sz w:val="31"/>
          <w:szCs w:val="31"/>
        </w:rPr>
        <w:t>Box 2 - My height will follow Box 1.</w:t>
      </w:r>
    </w:p>
    <w:p w:rsidR="004D7A51" w:rsidRDefault="00D56B87" w:rsidP="004D7A51">
      <w:pPr>
        <w:shd w:val="clear" w:color="auto" w:fill="F1F1F1"/>
        <w:spacing w:line="240" w:lineRule="auto"/>
        <w:rPr>
          <w:rFonts w:ascii="Verdana" w:hAnsi="Verdana"/>
          <w:color w:val="000000"/>
          <w:sz w:val="20"/>
          <w:szCs w:val="20"/>
        </w:rPr>
      </w:pPr>
      <w:hyperlink r:id="rId255" w:tgtFrame="_blank" w:history="1">
        <w:r w:rsidR="004D7A51">
          <w:rPr>
            <w:rStyle w:val="Hyperlink"/>
            <w:rFonts w:ascii="Verdana" w:hAnsi="Verdana"/>
            <w:color w:val="FFFFFF"/>
            <w:sz w:val="20"/>
            <w:szCs w:val="20"/>
            <w:bdr w:val="none" w:sz="0" w:space="0" w:color="auto" w:frame="1"/>
            <w:shd w:val="clear" w:color="auto" w:fill="4CAF50"/>
          </w:rPr>
          <w:t>Try it Yourself »</w:t>
        </w:r>
      </w:hyperlink>
    </w:p>
    <w:p w:rsidR="004D7A51" w:rsidRDefault="004D7A51" w:rsidP="004D7A51">
      <w:pPr>
        <w:pStyle w:val="NormalWeb"/>
        <w:shd w:val="clear" w:color="auto" w:fill="FFFFCC"/>
        <w:spacing w:before="240" w:beforeAutospacing="0" w:after="240" w:afterAutospacing="0"/>
        <w:rPr>
          <w:rFonts w:ascii="Verdana" w:hAnsi="Verdana"/>
          <w:color w:val="000000"/>
          <w:sz w:val="20"/>
          <w:szCs w:val="20"/>
        </w:rPr>
      </w:pPr>
      <w:r>
        <w:rPr>
          <w:rFonts w:ascii="Verdana" w:hAnsi="Verdana"/>
          <w:color w:val="000000"/>
          <w:sz w:val="20"/>
          <w:szCs w:val="20"/>
        </w:rPr>
        <w:t>The only problem with Flexbox is that it does not work in Internet Explorer 10 or earlier versions. You can read more about the Flexbox Layout Module in our </w:t>
      </w:r>
      <w:hyperlink r:id="rId256" w:history="1">
        <w:r>
          <w:rPr>
            <w:rStyle w:val="Hyperlink"/>
            <w:rFonts w:ascii="Verdana" w:eastAsiaTheme="majorEastAsia" w:hAnsi="Verdana"/>
            <w:sz w:val="20"/>
            <w:szCs w:val="20"/>
          </w:rPr>
          <w:t>CSS Flexbox Chapter</w:t>
        </w:r>
      </w:hyperlink>
      <w:r>
        <w:rPr>
          <w:rFonts w:ascii="Verdana" w:hAnsi="Verdana"/>
          <w:color w:val="000000"/>
          <w:sz w:val="20"/>
          <w:szCs w:val="20"/>
        </w:rPr>
        <w:t>.</w:t>
      </w:r>
    </w:p>
    <w:p w:rsidR="004D7A51" w:rsidRDefault="00D56B87" w:rsidP="004D7A51">
      <w:pPr>
        <w:spacing w:before="259" w:after="259"/>
        <w:rPr>
          <w:rFonts w:ascii="Times New Roman" w:hAnsi="Times New Roman"/>
          <w:sz w:val="24"/>
          <w:szCs w:val="24"/>
        </w:rPr>
      </w:pPr>
      <w:r>
        <w:pict>
          <v:rect id="_x0000_i1217" style="width:0;height:0" o:hralign="center" o:hrstd="t" o:hrnoshade="t" o:hr="t" fillcolor="black" stroked="f"/>
        </w:pict>
      </w:r>
    </w:p>
    <w:p w:rsidR="004D7A51" w:rsidRDefault="004D7A51" w:rsidP="004D7A51">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Navigation Menu</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Use </w:t>
      </w:r>
      <w:r>
        <w:rPr>
          <w:rStyle w:val="HTMLCode"/>
          <w:rFonts w:ascii="Consolas" w:hAnsi="Consolas" w:cs="Consolas"/>
          <w:color w:val="DC143C"/>
          <w:shd w:val="clear" w:color="auto" w:fill="F1F1F1"/>
        </w:rPr>
        <w:t>float</w:t>
      </w:r>
      <w:r>
        <w:rPr>
          <w:rFonts w:ascii="Verdana" w:hAnsi="Verdana"/>
          <w:color w:val="000000"/>
          <w:sz w:val="20"/>
          <w:szCs w:val="20"/>
        </w:rPr>
        <w:t> with a list of hyperlinks to create a horizontal menu:</w:t>
      </w:r>
    </w:p>
    <w:p w:rsidR="004D7A51" w:rsidRDefault="004D7A51" w:rsidP="004D7A51">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lastRenderedPageBreak/>
        <w:t>Example</w:t>
      </w:r>
    </w:p>
    <w:p w:rsidR="004D7A51" w:rsidRDefault="00D56B87" w:rsidP="004D7A51">
      <w:pPr>
        <w:numPr>
          <w:ilvl w:val="0"/>
          <w:numId w:val="80"/>
        </w:numPr>
        <w:shd w:val="clear" w:color="auto" w:fill="333333"/>
        <w:spacing w:before="100" w:beforeAutospacing="1" w:after="100" w:afterAutospacing="1" w:line="240" w:lineRule="auto"/>
        <w:ind w:left="0"/>
        <w:rPr>
          <w:rFonts w:ascii="Verdana" w:hAnsi="Verdana" w:cs="Times New Roman"/>
          <w:color w:val="000000"/>
          <w:sz w:val="20"/>
          <w:szCs w:val="20"/>
        </w:rPr>
      </w:pPr>
      <w:hyperlink r:id="rId257" w:history="1">
        <w:r w:rsidR="004D7A51">
          <w:rPr>
            <w:rStyle w:val="Hyperlink"/>
            <w:rFonts w:ascii="Verdana" w:hAnsi="Verdana"/>
            <w:color w:val="FFFFFF"/>
            <w:sz w:val="20"/>
            <w:szCs w:val="20"/>
            <w:shd w:val="clear" w:color="auto" w:fill="FF0000"/>
          </w:rPr>
          <w:t>Home</w:t>
        </w:r>
      </w:hyperlink>
    </w:p>
    <w:p w:rsidR="004D7A51" w:rsidRDefault="00D56B87" w:rsidP="004D7A51">
      <w:pPr>
        <w:numPr>
          <w:ilvl w:val="0"/>
          <w:numId w:val="80"/>
        </w:numPr>
        <w:shd w:val="clear" w:color="auto" w:fill="333333"/>
        <w:spacing w:before="100" w:beforeAutospacing="1" w:after="100" w:afterAutospacing="1" w:line="240" w:lineRule="auto"/>
        <w:ind w:left="0"/>
        <w:rPr>
          <w:rFonts w:ascii="Verdana" w:hAnsi="Verdana"/>
          <w:color w:val="000000"/>
          <w:sz w:val="20"/>
          <w:szCs w:val="20"/>
        </w:rPr>
      </w:pPr>
      <w:hyperlink r:id="rId258" w:history="1">
        <w:r w:rsidR="004D7A51">
          <w:rPr>
            <w:rStyle w:val="Hyperlink"/>
            <w:rFonts w:ascii="Verdana" w:hAnsi="Verdana"/>
            <w:color w:val="FFFFFF"/>
            <w:sz w:val="20"/>
            <w:szCs w:val="20"/>
          </w:rPr>
          <w:t>News</w:t>
        </w:r>
      </w:hyperlink>
    </w:p>
    <w:p w:rsidR="004D7A51" w:rsidRDefault="00D56B87" w:rsidP="004D7A51">
      <w:pPr>
        <w:numPr>
          <w:ilvl w:val="0"/>
          <w:numId w:val="80"/>
        </w:numPr>
        <w:shd w:val="clear" w:color="auto" w:fill="333333"/>
        <w:spacing w:before="100" w:beforeAutospacing="1" w:after="100" w:afterAutospacing="1" w:line="240" w:lineRule="auto"/>
        <w:ind w:left="0"/>
        <w:rPr>
          <w:rFonts w:ascii="Verdana" w:hAnsi="Verdana"/>
          <w:color w:val="000000"/>
          <w:sz w:val="20"/>
          <w:szCs w:val="20"/>
        </w:rPr>
      </w:pPr>
      <w:hyperlink r:id="rId259" w:history="1">
        <w:r w:rsidR="004D7A51">
          <w:rPr>
            <w:rStyle w:val="Hyperlink"/>
            <w:rFonts w:ascii="Verdana" w:hAnsi="Verdana"/>
            <w:color w:val="FFFFFF"/>
            <w:sz w:val="20"/>
            <w:szCs w:val="20"/>
          </w:rPr>
          <w:t>Contact</w:t>
        </w:r>
      </w:hyperlink>
    </w:p>
    <w:p w:rsidR="004D7A51" w:rsidRDefault="00D56B87" w:rsidP="004D7A51">
      <w:pPr>
        <w:numPr>
          <w:ilvl w:val="0"/>
          <w:numId w:val="80"/>
        </w:numPr>
        <w:shd w:val="clear" w:color="auto" w:fill="333333"/>
        <w:spacing w:before="100" w:beforeAutospacing="1" w:after="100" w:afterAutospacing="1" w:line="240" w:lineRule="auto"/>
        <w:ind w:left="0"/>
        <w:rPr>
          <w:rFonts w:ascii="Verdana" w:hAnsi="Verdana"/>
          <w:color w:val="000000"/>
          <w:sz w:val="20"/>
          <w:szCs w:val="20"/>
        </w:rPr>
      </w:pPr>
      <w:hyperlink r:id="rId260" w:history="1">
        <w:r w:rsidR="004D7A51">
          <w:rPr>
            <w:rStyle w:val="Hyperlink"/>
            <w:rFonts w:ascii="Verdana" w:hAnsi="Verdana"/>
            <w:color w:val="FFFFFF"/>
            <w:sz w:val="20"/>
            <w:szCs w:val="20"/>
          </w:rPr>
          <w:t>About</w:t>
        </w:r>
      </w:hyperlink>
    </w:p>
    <w:p w:rsidR="004D7A51" w:rsidRDefault="00D56B87" w:rsidP="004D7A51">
      <w:pPr>
        <w:shd w:val="clear" w:color="auto" w:fill="F1F1F1"/>
        <w:spacing w:after="0"/>
        <w:rPr>
          <w:rFonts w:ascii="Verdana" w:hAnsi="Verdana"/>
          <w:color w:val="000000"/>
          <w:sz w:val="20"/>
          <w:szCs w:val="20"/>
        </w:rPr>
      </w:pPr>
      <w:hyperlink r:id="rId261" w:tgtFrame="_blank" w:history="1">
        <w:r w:rsidR="004D7A51">
          <w:rPr>
            <w:rStyle w:val="Hyperlink"/>
            <w:rFonts w:ascii="Verdana" w:hAnsi="Verdana"/>
            <w:color w:val="FFFFFF"/>
            <w:sz w:val="20"/>
            <w:szCs w:val="20"/>
            <w:bdr w:val="none" w:sz="0" w:space="0" w:color="auto" w:frame="1"/>
            <w:shd w:val="clear" w:color="auto" w:fill="4CAF50"/>
          </w:rPr>
          <w:t>Try it Yourself »</w:t>
        </w:r>
      </w:hyperlink>
    </w:p>
    <w:p w:rsidR="004D7A51" w:rsidRDefault="00D56B87" w:rsidP="004D7A51">
      <w:pPr>
        <w:spacing w:before="259" w:after="259"/>
        <w:rPr>
          <w:rFonts w:ascii="Times New Roman" w:hAnsi="Times New Roman"/>
          <w:sz w:val="24"/>
          <w:szCs w:val="24"/>
        </w:rPr>
      </w:pPr>
      <w:r>
        <w:pict>
          <v:rect id="_x0000_i1218" style="width:0;height:0" o:hralign="center" o:hrstd="t" o:hrnoshade="t" o:hr="t" fillcolor="black" stroked="f"/>
        </w:pict>
      </w:r>
    </w:p>
    <w:p w:rsidR="004D7A51" w:rsidRDefault="004D7A51" w:rsidP="004D7A51">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Web Layout Example</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It is also common to do entire web layouts using the </w:t>
      </w:r>
      <w:r>
        <w:rPr>
          <w:rStyle w:val="HTMLCode"/>
          <w:rFonts w:ascii="Consolas" w:hAnsi="Consolas" w:cs="Consolas"/>
          <w:color w:val="DC143C"/>
          <w:shd w:val="clear" w:color="auto" w:fill="F1F1F1"/>
        </w:rPr>
        <w:t>float</w:t>
      </w:r>
      <w:r>
        <w:rPr>
          <w:rFonts w:ascii="Verdana" w:hAnsi="Verdana"/>
          <w:color w:val="000000"/>
          <w:sz w:val="20"/>
          <w:szCs w:val="20"/>
        </w:rPr>
        <w:t> property:</w:t>
      </w:r>
    </w:p>
    <w:p w:rsidR="004D7A51" w:rsidRDefault="004D7A51" w:rsidP="004D7A51">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4D7A51" w:rsidRDefault="004D7A51" w:rsidP="00AD0F3C">
      <w:pPr>
        <w:shd w:val="clear" w:color="auto" w:fill="FFFFFF"/>
        <w:rPr>
          <w:rFonts w:ascii="Consolas" w:hAnsi="Consolas" w:cs="Consolas"/>
          <w:color w:val="000000"/>
          <w:sz w:val="20"/>
          <w:szCs w:val="20"/>
        </w:rPr>
      </w:pPr>
      <w:r>
        <w:rPr>
          <w:rStyle w:val="cssselectorcolor"/>
          <w:rFonts w:ascii="Consolas" w:hAnsi="Consolas" w:cs="Consolas"/>
          <w:color w:val="A52A2A"/>
        </w:rPr>
        <w:t>.header, .footer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background-color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grey</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white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padding</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15px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rPr>
        <w:t>.column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float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left</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padding</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15px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rPr>
        <w:t>.clearfix::after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content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clear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both</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display</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table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rPr>
        <w:t>.menu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25%</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rPr>
        <w:t>.content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75%</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DF63FA" w:rsidRDefault="00DF63FA" w:rsidP="00AD0F3C">
      <w:pPr>
        <w:shd w:val="clear" w:color="auto" w:fill="FFFFFF"/>
        <w:rPr>
          <w:rFonts w:ascii="Consolas" w:hAnsi="Consolas" w:cs="Consolas"/>
          <w:color w:val="000000"/>
          <w:sz w:val="20"/>
          <w:szCs w:val="20"/>
        </w:rPr>
      </w:pPr>
    </w:p>
    <w:p w:rsidR="00DF63FA" w:rsidRDefault="00DF63FA" w:rsidP="00AD0F3C">
      <w:pPr>
        <w:shd w:val="clear" w:color="auto" w:fill="FFFFFF"/>
        <w:rPr>
          <w:rFonts w:ascii="Consolas" w:hAnsi="Consolas" w:cs="Consolas"/>
          <w:color w:val="000000"/>
          <w:sz w:val="20"/>
          <w:szCs w:val="20"/>
        </w:rPr>
      </w:pPr>
    </w:p>
    <w:p w:rsidR="009C6C90" w:rsidRDefault="009C6C90" w:rsidP="00AD0F3C">
      <w:pPr>
        <w:shd w:val="clear" w:color="auto" w:fill="FFFFFF"/>
        <w:rPr>
          <w:rFonts w:ascii="Consolas" w:hAnsi="Consolas" w:cs="Consolas"/>
          <w:color w:val="000000"/>
          <w:sz w:val="20"/>
          <w:szCs w:val="20"/>
        </w:rPr>
      </w:pPr>
    </w:p>
    <w:p w:rsidR="009C6C90" w:rsidRDefault="009C6C90" w:rsidP="00AD0F3C">
      <w:pPr>
        <w:shd w:val="clear" w:color="auto" w:fill="FFFFFF"/>
        <w:rPr>
          <w:rFonts w:ascii="Consolas" w:hAnsi="Consolas" w:cs="Consolas"/>
          <w:color w:val="000000"/>
          <w:sz w:val="20"/>
          <w:szCs w:val="20"/>
        </w:rPr>
      </w:pPr>
    </w:p>
    <w:p w:rsidR="009C6C90" w:rsidRDefault="009C6C90" w:rsidP="009C6C90">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lastRenderedPageBreak/>
        <w:t>JavaScript</w:t>
      </w:r>
      <w:r>
        <w:rPr>
          <w:rFonts w:ascii="Arial" w:hAnsi="Arial" w:cs="Arial"/>
          <w:color w:val="000000"/>
        </w:rPr>
        <w:t> is a lightweight, interpreted </w:t>
      </w:r>
      <w:r>
        <w:rPr>
          <w:rFonts w:ascii="Arial" w:hAnsi="Arial" w:cs="Arial"/>
          <w:b/>
          <w:bCs/>
          <w:color w:val="000000"/>
        </w:rPr>
        <w:t>programming</w:t>
      </w:r>
      <w:r>
        <w:rPr>
          <w:rFonts w:ascii="Arial" w:hAnsi="Arial" w:cs="Arial"/>
          <w:color w:val="000000"/>
        </w:rPr>
        <w:t> language. It is designed for creating network-centric applications. It is complimentary to and integrated with Java. </w:t>
      </w:r>
      <w:r>
        <w:rPr>
          <w:rFonts w:ascii="Arial" w:hAnsi="Arial" w:cs="Arial"/>
          <w:b/>
          <w:bCs/>
          <w:color w:val="000000"/>
        </w:rPr>
        <w:t>JavaScript</w:t>
      </w:r>
      <w:r>
        <w:rPr>
          <w:rFonts w:ascii="Arial" w:hAnsi="Arial" w:cs="Arial"/>
          <w:color w:val="000000"/>
        </w:rPr>
        <w:t> is very easy to implement because it is integrated with HTML. It is open and cross-platform.</w:t>
      </w:r>
    </w:p>
    <w:p w:rsidR="009C6C90" w:rsidRDefault="009C6C90" w:rsidP="009C6C90">
      <w:pPr>
        <w:pStyle w:val="Heading2"/>
        <w:rPr>
          <w:rFonts w:ascii="Arial" w:hAnsi="Arial" w:cs="Arial"/>
          <w:b w:val="0"/>
          <w:bCs w:val="0"/>
          <w:sz w:val="30"/>
          <w:szCs w:val="30"/>
        </w:rPr>
      </w:pPr>
      <w:r>
        <w:rPr>
          <w:rFonts w:ascii="Arial" w:hAnsi="Arial" w:cs="Arial"/>
          <w:b w:val="0"/>
          <w:bCs w:val="0"/>
          <w:sz w:val="30"/>
          <w:szCs w:val="30"/>
        </w:rPr>
        <w:t>Why to Learn Javascript</w:t>
      </w:r>
    </w:p>
    <w:p w:rsidR="009C6C90" w:rsidRDefault="009C6C90" w:rsidP="009C6C90">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Javascript</w:t>
      </w:r>
      <w:r>
        <w:rPr>
          <w:rFonts w:ascii="Arial" w:hAnsi="Arial" w:cs="Arial"/>
          <w:color w:val="000000"/>
        </w:rPr>
        <w:t> is a MUST for students and working professionals to become a great Software Engineer specially when they are working in Web Development Domain. I will list down some of the key advantages of learning Javascript:</w:t>
      </w:r>
    </w:p>
    <w:p w:rsidR="009C6C90" w:rsidRDefault="009C6C90" w:rsidP="009C6C90">
      <w:pPr>
        <w:pStyle w:val="NormalWeb"/>
        <w:numPr>
          <w:ilvl w:val="0"/>
          <w:numId w:val="8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Javascript is the most popular </w:t>
      </w:r>
      <w:r>
        <w:rPr>
          <w:rFonts w:ascii="Arial" w:hAnsi="Arial" w:cs="Arial"/>
          <w:b/>
          <w:bCs/>
          <w:color w:val="000000"/>
          <w:sz w:val="18"/>
          <w:szCs w:val="18"/>
        </w:rPr>
        <w:t>programming language</w:t>
      </w:r>
      <w:r>
        <w:rPr>
          <w:rFonts w:ascii="Arial" w:hAnsi="Arial" w:cs="Arial"/>
          <w:color w:val="000000"/>
          <w:sz w:val="18"/>
          <w:szCs w:val="18"/>
        </w:rPr>
        <w:t> in the world and that makes it a programmer’s great choice. Once you learnt Javascript, it helps you developing great front-end as well as back-end softwares using different Javascript based frameworks like jQuery, Node.JS etc.</w:t>
      </w:r>
    </w:p>
    <w:p w:rsidR="009C6C90" w:rsidRDefault="009C6C90" w:rsidP="009C6C90">
      <w:pPr>
        <w:pStyle w:val="NormalWeb"/>
        <w:numPr>
          <w:ilvl w:val="0"/>
          <w:numId w:val="8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Javascript is everywhere, it comes installed on every modern web browser and so to learn Javascript you really do not need any special environment setup. For example Chrome, Mozilla Firefox , Safari and every browser you know as of today, supports Javascript.</w:t>
      </w:r>
    </w:p>
    <w:p w:rsidR="009C6C90" w:rsidRDefault="009C6C90" w:rsidP="009C6C90">
      <w:pPr>
        <w:pStyle w:val="NormalWeb"/>
        <w:numPr>
          <w:ilvl w:val="0"/>
          <w:numId w:val="8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Javascript helps you create really beautiful and crazy fast websites. You can develop your website with a console like look and feel and give your users the best Graphical User Experience.</w:t>
      </w:r>
    </w:p>
    <w:p w:rsidR="009C6C90" w:rsidRDefault="009C6C90" w:rsidP="009C6C90">
      <w:pPr>
        <w:pStyle w:val="NormalWeb"/>
        <w:numPr>
          <w:ilvl w:val="0"/>
          <w:numId w:val="8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JavaScript usage has now extended to mobile app development, desktop app development, and game development. This opens many opportunities for you as Javascript Programmer.</w:t>
      </w:r>
    </w:p>
    <w:p w:rsidR="009C6C90" w:rsidRDefault="009C6C90" w:rsidP="009C6C90">
      <w:pPr>
        <w:pStyle w:val="NormalWeb"/>
        <w:numPr>
          <w:ilvl w:val="0"/>
          <w:numId w:val="8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Due to high demand, there is tons of job growth and high pay for those who know JavaScript. You can navigate over to different job sites to see what having JavaScript skills looks like in the job market.</w:t>
      </w:r>
    </w:p>
    <w:p w:rsidR="009C6C90" w:rsidRDefault="009C6C90" w:rsidP="009C6C90">
      <w:pPr>
        <w:pStyle w:val="NormalWeb"/>
        <w:numPr>
          <w:ilvl w:val="0"/>
          <w:numId w:val="8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Great thing about Javascript is that you will find tons of frameworks and Libraries already developed which can be used directly in your software development to reduce your time to market.</w:t>
      </w:r>
    </w:p>
    <w:p w:rsidR="009C6C90" w:rsidRDefault="009C6C90" w:rsidP="009C6C9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could be 1000s of good reasons to learn Javascript Programming. But one thing for sure, to learn any </w:t>
      </w:r>
      <w:r>
        <w:rPr>
          <w:rFonts w:ascii="Arial" w:hAnsi="Arial" w:cs="Arial"/>
          <w:b/>
          <w:bCs/>
          <w:color w:val="000000"/>
        </w:rPr>
        <w:t>programming language</w:t>
      </w:r>
      <w:r>
        <w:rPr>
          <w:rFonts w:ascii="Arial" w:hAnsi="Arial" w:cs="Arial"/>
          <w:color w:val="000000"/>
        </w:rPr>
        <w:t>, not only Javascript, you just need to code, and code and finally code until you become expert.</w:t>
      </w:r>
    </w:p>
    <w:p w:rsidR="009C6C90" w:rsidRDefault="009C6C90" w:rsidP="009C6C90">
      <w:pPr>
        <w:pStyle w:val="Heading2"/>
        <w:rPr>
          <w:rFonts w:ascii="Arial" w:hAnsi="Arial" w:cs="Arial"/>
          <w:b w:val="0"/>
          <w:bCs w:val="0"/>
          <w:sz w:val="30"/>
          <w:szCs w:val="30"/>
        </w:rPr>
      </w:pPr>
      <w:r>
        <w:rPr>
          <w:rFonts w:ascii="Arial" w:hAnsi="Arial" w:cs="Arial"/>
          <w:b w:val="0"/>
          <w:bCs w:val="0"/>
          <w:sz w:val="30"/>
          <w:szCs w:val="30"/>
        </w:rPr>
        <w:t>Hello World using Javascript</w:t>
      </w:r>
    </w:p>
    <w:p w:rsidR="009C6C90" w:rsidRDefault="009C6C90" w:rsidP="009C6C9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Just to give you a little excitement about </w:t>
      </w:r>
      <w:r>
        <w:rPr>
          <w:rFonts w:ascii="Arial" w:hAnsi="Arial" w:cs="Arial"/>
          <w:b/>
          <w:bCs/>
          <w:color w:val="000000"/>
        </w:rPr>
        <w:t>Javascript programming</w:t>
      </w:r>
      <w:r>
        <w:rPr>
          <w:rFonts w:ascii="Arial" w:hAnsi="Arial" w:cs="Arial"/>
          <w:color w:val="000000"/>
        </w:rPr>
        <w:t>, I'm going to give you a small conventional Javascript Hello World program, You can try it using Demo link</w:t>
      </w:r>
    </w:p>
    <w:p w:rsidR="009C6C90" w:rsidRDefault="00D56B87" w:rsidP="009C6C90">
      <w:pPr>
        <w:jc w:val="right"/>
        <w:rPr>
          <w:rFonts w:ascii="Arial" w:hAnsi="Arial" w:cs="Arial"/>
          <w:sz w:val="18"/>
          <w:szCs w:val="18"/>
        </w:rPr>
      </w:pPr>
      <w:hyperlink r:id="rId262" w:tgtFrame="_blank" w:history="1">
        <w:r w:rsidR="009C6C90">
          <w:rPr>
            <w:rStyle w:val="Hyperlink"/>
            <w:rFonts w:ascii="Arial" w:hAnsi="Arial" w:cs="Arial"/>
            <w:color w:val="FFFFFF"/>
            <w:sz w:val="18"/>
            <w:szCs w:val="18"/>
            <w:bdr w:val="single" w:sz="2" w:space="2" w:color="F05C02" w:frame="1"/>
            <w:shd w:val="clear" w:color="auto" w:fill="F8BA24"/>
          </w:rPr>
          <w:t>Live Demo</w:t>
        </w:r>
      </w:hyperlink>
    </w:p>
    <w:p w:rsidR="009C6C90" w:rsidRDefault="009C6C90" w:rsidP="009C6C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9C6C90" w:rsidRDefault="009C6C90" w:rsidP="009C6C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9C6C90" w:rsidRDefault="009C6C90" w:rsidP="009C6C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language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"javascript"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9C6C90" w:rsidRDefault="009C6C90" w:rsidP="009C6C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9C6C90" w:rsidRDefault="009C6C90" w:rsidP="009C6C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"Hello World!"</w:t>
      </w:r>
      <w:r>
        <w:rPr>
          <w:rStyle w:val="pun"/>
          <w:color w:val="666600"/>
          <w:sz w:val="23"/>
          <w:szCs w:val="23"/>
        </w:rPr>
        <w:t>)</w:t>
      </w:r>
    </w:p>
    <w:p w:rsidR="009C6C90" w:rsidRDefault="009C6C90" w:rsidP="009C6C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9C6C90" w:rsidRDefault="009C6C90" w:rsidP="009C6C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9C6C90" w:rsidRDefault="009C6C90" w:rsidP="009C6C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9C6C90" w:rsidRDefault="009C6C90" w:rsidP="009C6C90">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9C6C90" w:rsidRDefault="009C6C90" w:rsidP="009C6C9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many useful </w:t>
      </w:r>
      <w:r>
        <w:rPr>
          <w:rFonts w:ascii="Arial" w:hAnsi="Arial" w:cs="Arial"/>
          <w:b/>
          <w:bCs/>
          <w:color w:val="000000"/>
        </w:rPr>
        <w:t>Javascript frameworks</w:t>
      </w:r>
      <w:r>
        <w:rPr>
          <w:rFonts w:ascii="Arial" w:hAnsi="Arial" w:cs="Arial"/>
          <w:color w:val="000000"/>
        </w:rPr>
        <w:t> and libraries available:</w:t>
      </w:r>
    </w:p>
    <w:p w:rsidR="009C6C90" w:rsidRDefault="009C6C90" w:rsidP="009C6C90">
      <w:pPr>
        <w:pStyle w:val="NormalWeb"/>
        <w:numPr>
          <w:ilvl w:val="0"/>
          <w:numId w:val="8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Angular</w:t>
      </w:r>
    </w:p>
    <w:p w:rsidR="009C6C90" w:rsidRDefault="009C6C90" w:rsidP="009C6C90">
      <w:pPr>
        <w:pStyle w:val="NormalWeb"/>
        <w:numPr>
          <w:ilvl w:val="0"/>
          <w:numId w:val="8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React</w:t>
      </w:r>
    </w:p>
    <w:p w:rsidR="009C6C90" w:rsidRDefault="009C6C90" w:rsidP="009C6C90">
      <w:pPr>
        <w:pStyle w:val="NormalWeb"/>
        <w:numPr>
          <w:ilvl w:val="0"/>
          <w:numId w:val="8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lastRenderedPageBreak/>
        <w:t>jQuery</w:t>
      </w:r>
    </w:p>
    <w:p w:rsidR="009C6C90" w:rsidRDefault="009C6C90" w:rsidP="009C6C90">
      <w:pPr>
        <w:pStyle w:val="NormalWeb"/>
        <w:numPr>
          <w:ilvl w:val="0"/>
          <w:numId w:val="8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Vue.js</w:t>
      </w:r>
    </w:p>
    <w:p w:rsidR="009C6C90" w:rsidRDefault="009C6C90" w:rsidP="009C6C90">
      <w:pPr>
        <w:pStyle w:val="NormalWeb"/>
        <w:numPr>
          <w:ilvl w:val="0"/>
          <w:numId w:val="8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Ext.js</w:t>
      </w:r>
    </w:p>
    <w:p w:rsidR="009C6C90" w:rsidRDefault="009C6C90" w:rsidP="009C6C90">
      <w:pPr>
        <w:pStyle w:val="NormalWeb"/>
        <w:numPr>
          <w:ilvl w:val="0"/>
          <w:numId w:val="8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Ember.js</w:t>
      </w:r>
    </w:p>
    <w:p w:rsidR="009C6C90" w:rsidRDefault="009C6C90" w:rsidP="009C6C90">
      <w:pPr>
        <w:pStyle w:val="NormalWeb"/>
        <w:numPr>
          <w:ilvl w:val="0"/>
          <w:numId w:val="8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Meteor</w:t>
      </w:r>
    </w:p>
    <w:p w:rsidR="009C6C90" w:rsidRDefault="009C6C90" w:rsidP="009C6C90">
      <w:pPr>
        <w:pStyle w:val="NormalWeb"/>
        <w:numPr>
          <w:ilvl w:val="0"/>
          <w:numId w:val="8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Mithril</w:t>
      </w:r>
    </w:p>
    <w:p w:rsidR="009C6C90" w:rsidRDefault="009C6C90" w:rsidP="009C6C90">
      <w:pPr>
        <w:pStyle w:val="NormalWeb"/>
        <w:numPr>
          <w:ilvl w:val="0"/>
          <w:numId w:val="8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Node.js</w:t>
      </w:r>
    </w:p>
    <w:p w:rsidR="009C6C90" w:rsidRDefault="009C6C90" w:rsidP="009C6C90">
      <w:pPr>
        <w:pStyle w:val="NormalWeb"/>
        <w:numPr>
          <w:ilvl w:val="0"/>
          <w:numId w:val="8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Polymer</w:t>
      </w:r>
    </w:p>
    <w:p w:rsidR="009C6C90" w:rsidRDefault="009C6C90" w:rsidP="009C6C90">
      <w:pPr>
        <w:pStyle w:val="NormalWeb"/>
        <w:numPr>
          <w:ilvl w:val="0"/>
          <w:numId w:val="8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Aurelia</w:t>
      </w:r>
    </w:p>
    <w:p w:rsidR="009C6C90" w:rsidRDefault="009C6C90" w:rsidP="009C6C90">
      <w:pPr>
        <w:pStyle w:val="NormalWeb"/>
        <w:numPr>
          <w:ilvl w:val="0"/>
          <w:numId w:val="8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Backbone.js</w:t>
      </w:r>
    </w:p>
    <w:p w:rsidR="009C6C90" w:rsidRDefault="009C6C90" w:rsidP="009C6C9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is really impossible to give a complete list of all the available Javascript frameworks and libraries. The Javascript world is just too large and too much new is happening.</w:t>
      </w:r>
    </w:p>
    <w:p w:rsidR="009C6C90" w:rsidRDefault="009C6C90" w:rsidP="009C6C90">
      <w:pPr>
        <w:pStyle w:val="Heading2"/>
        <w:rPr>
          <w:rFonts w:ascii="Arial" w:hAnsi="Arial" w:cs="Arial"/>
          <w:b w:val="0"/>
          <w:bCs w:val="0"/>
          <w:sz w:val="30"/>
          <w:szCs w:val="30"/>
        </w:rPr>
      </w:pPr>
      <w:r>
        <w:rPr>
          <w:rFonts w:ascii="Arial" w:hAnsi="Arial" w:cs="Arial"/>
          <w:b w:val="0"/>
          <w:bCs w:val="0"/>
          <w:sz w:val="30"/>
          <w:szCs w:val="30"/>
        </w:rPr>
        <w:t>Applications of Javascript Programming</w:t>
      </w:r>
    </w:p>
    <w:p w:rsidR="009C6C90" w:rsidRDefault="009C6C90" w:rsidP="009C6C9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mentioned before, </w:t>
      </w:r>
      <w:r>
        <w:rPr>
          <w:rFonts w:ascii="Arial" w:hAnsi="Arial" w:cs="Arial"/>
          <w:b/>
          <w:bCs/>
          <w:color w:val="000000"/>
        </w:rPr>
        <w:t>Javascript</w:t>
      </w:r>
      <w:r>
        <w:rPr>
          <w:rFonts w:ascii="Arial" w:hAnsi="Arial" w:cs="Arial"/>
          <w:color w:val="000000"/>
        </w:rPr>
        <w:t> is one of the most widely used </w:t>
      </w:r>
      <w:r>
        <w:rPr>
          <w:rFonts w:ascii="Arial" w:hAnsi="Arial" w:cs="Arial"/>
          <w:b/>
          <w:bCs/>
          <w:color w:val="000000"/>
        </w:rPr>
        <w:t>programming languages</w:t>
      </w:r>
      <w:r>
        <w:rPr>
          <w:rFonts w:ascii="Arial" w:hAnsi="Arial" w:cs="Arial"/>
          <w:color w:val="000000"/>
        </w:rPr>
        <w:t> (Front-end as well as Back-end). It has it's presence in almost every area of software development. I'm going to list few of them here:</w:t>
      </w:r>
    </w:p>
    <w:p w:rsidR="009C6C90" w:rsidRDefault="009C6C90" w:rsidP="009C6C90">
      <w:pPr>
        <w:pStyle w:val="NormalWeb"/>
        <w:numPr>
          <w:ilvl w:val="0"/>
          <w:numId w:val="83"/>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Client side validation</w:t>
      </w:r>
      <w:r>
        <w:rPr>
          <w:rFonts w:ascii="Arial" w:hAnsi="Arial" w:cs="Arial"/>
          <w:color w:val="000000"/>
          <w:sz w:val="18"/>
          <w:szCs w:val="18"/>
        </w:rPr>
        <w:t> - This is really important to verify any user input before submitting it to the server and Javascript plays an important role in validting those inputs at front-end itself.</w:t>
      </w:r>
    </w:p>
    <w:p w:rsidR="009C6C90" w:rsidRDefault="009C6C90" w:rsidP="009C6C90">
      <w:pPr>
        <w:pStyle w:val="NormalWeb"/>
        <w:numPr>
          <w:ilvl w:val="0"/>
          <w:numId w:val="83"/>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Manipulating HTML Pages</w:t>
      </w:r>
      <w:r>
        <w:rPr>
          <w:rFonts w:ascii="Arial" w:hAnsi="Arial" w:cs="Arial"/>
          <w:color w:val="000000"/>
          <w:sz w:val="18"/>
          <w:szCs w:val="18"/>
        </w:rPr>
        <w:t> - Javascript helps in manipulating HTML page on the fly. This helps in adding and deleting any HTML tag very easily using javascript and modify your HTML to change its look and feel based on different devices and requirements.</w:t>
      </w:r>
    </w:p>
    <w:p w:rsidR="009C6C90" w:rsidRDefault="009C6C90" w:rsidP="009C6C90">
      <w:pPr>
        <w:pStyle w:val="NormalWeb"/>
        <w:numPr>
          <w:ilvl w:val="0"/>
          <w:numId w:val="83"/>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User Notifications</w:t>
      </w:r>
      <w:r>
        <w:rPr>
          <w:rFonts w:ascii="Arial" w:hAnsi="Arial" w:cs="Arial"/>
          <w:color w:val="000000"/>
          <w:sz w:val="18"/>
          <w:szCs w:val="18"/>
        </w:rPr>
        <w:t> - You can use Javascript to raise dynamic pop-ups on the webpages to give different types of notifications to your website visitors.</w:t>
      </w:r>
    </w:p>
    <w:p w:rsidR="009C6C90" w:rsidRDefault="009C6C90" w:rsidP="009C6C90">
      <w:pPr>
        <w:pStyle w:val="NormalWeb"/>
        <w:numPr>
          <w:ilvl w:val="0"/>
          <w:numId w:val="83"/>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Back-end Data Loading</w:t>
      </w:r>
      <w:r>
        <w:rPr>
          <w:rFonts w:ascii="Arial" w:hAnsi="Arial" w:cs="Arial"/>
          <w:color w:val="000000"/>
          <w:sz w:val="18"/>
          <w:szCs w:val="18"/>
        </w:rPr>
        <w:t> - Javascript provides Ajax library which helps in loading back-end data while you are doing some other processing. This really gives an amazing experience to your website visitors.</w:t>
      </w:r>
    </w:p>
    <w:p w:rsidR="009C6C90" w:rsidRDefault="009C6C90" w:rsidP="009C6C90">
      <w:pPr>
        <w:pStyle w:val="NormalWeb"/>
        <w:numPr>
          <w:ilvl w:val="0"/>
          <w:numId w:val="83"/>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Presentations</w:t>
      </w:r>
      <w:r>
        <w:rPr>
          <w:rFonts w:ascii="Arial" w:hAnsi="Arial" w:cs="Arial"/>
          <w:color w:val="000000"/>
          <w:sz w:val="18"/>
          <w:szCs w:val="18"/>
        </w:rPr>
        <w:t> - JavaScript also provides the facility of creating presentations which gives website look and feel. JavaScript provides RevealJS and BespokeJS libraries to build a web-based slide presentations.</w:t>
      </w:r>
    </w:p>
    <w:p w:rsidR="009C6C90" w:rsidRDefault="009C6C90" w:rsidP="009C6C90">
      <w:pPr>
        <w:pStyle w:val="NormalWeb"/>
        <w:numPr>
          <w:ilvl w:val="0"/>
          <w:numId w:val="83"/>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Server Applications</w:t>
      </w:r>
      <w:r>
        <w:rPr>
          <w:rFonts w:ascii="Arial" w:hAnsi="Arial" w:cs="Arial"/>
          <w:color w:val="000000"/>
          <w:sz w:val="18"/>
          <w:szCs w:val="18"/>
        </w:rPr>
        <w:t> - Node JS is built on Chrome's Javascript runtime for building fast and scalable network applications. This is an event based library which helps in developing very sophisticated server applications including Web Servers.</w:t>
      </w:r>
    </w:p>
    <w:p w:rsidR="009C6C90" w:rsidRDefault="009C6C90" w:rsidP="00AD0F3C">
      <w:pPr>
        <w:shd w:val="clear" w:color="auto" w:fill="FFFFFF"/>
        <w:rPr>
          <w:rFonts w:ascii="Consolas" w:hAnsi="Consolas" w:cs="Consolas"/>
          <w:color w:val="000000"/>
          <w:sz w:val="20"/>
          <w:szCs w:val="20"/>
        </w:rPr>
      </w:pPr>
    </w:p>
    <w:p w:rsidR="00982060" w:rsidRDefault="00982060" w:rsidP="00AD0F3C">
      <w:pPr>
        <w:shd w:val="clear" w:color="auto" w:fill="FFFFFF"/>
        <w:rPr>
          <w:rFonts w:ascii="Consolas" w:hAnsi="Consolas" w:cs="Consolas"/>
          <w:color w:val="000000"/>
          <w:sz w:val="20"/>
          <w:szCs w:val="20"/>
        </w:rPr>
      </w:pPr>
    </w:p>
    <w:p w:rsidR="00982060" w:rsidRDefault="00982060" w:rsidP="00AD0F3C">
      <w:pPr>
        <w:shd w:val="clear" w:color="auto" w:fill="FFFFFF"/>
        <w:rPr>
          <w:rFonts w:ascii="Consolas" w:hAnsi="Consolas" w:cs="Consolas"/>
          <w:color w:val="000000"/>
          <w:sz w:val="20"/>
          <w:szCs w:val="20"/>
        </w:rPr>
      </w:pPr>
    </w:p>
    <w:p w:rsidR="00982060" w:rsidRDefault="00982060" w:rsidP="00AD0F3C">
      <w:pPr>
        <w:shd w:val="clear" w:color="auto" w:fill="FFFFFF"/>
        <w:rPr>
          <w:rFonts w:ascii="Consolas" w:hAnsi="Consolas" w:cs="Consolas"/>
          <w:color w:val="000000"/>
          <w:sz w:val="20"/>
          <w:szCs w:val="20"/>
        </w:rPr>
      </w:pPr>
    </w:p>
    <w:p w:rsidR="00982060" w:rsidRDefault="00982060" w:rsidP="00AD0F3C">
      <w:pPr>
        <w:shd w:val="clear" w:color="auto" w:fill="FFFFFF"/>
        <w:rPr>
          <w:rFonts w:ascii="Consolas" w:hAnsi="Consolas" w:cs="Consolas"/>
          <w:color w:val="000000"/>
          <w:sz w:val="20"/>
          <w:szCs w:val="20"/>
        </w:rPr>
      </w:pPr>
    </w:p>
    <w:p w:rsidR="00982060" w:rsidRDefault="00982060" w:rsidP="00AD0F3C">
      <w:pPr>
        <w:shd w:val="clear" w:color="auto" w:fill="FFFFFF"/>
        <w:rPr>
          <w:rFonts w:ascii="Consolas" w:hAnsi="Consolas" w:cs="Consolas"/>
          <w:color w:val="000000"/>
          <w:sz w:val="20"/>
          <w:szCs w:val="20"/>
        </w:rPr>
      </w:pPr>
    </w:p>
    <w:p w:rsidR="00982060" w:rsidRDefault="00982060" w:rsidP="00AD0F3C">
      <w:pPr>
        <w:shd w:val="clear" w:color="auto" w:fill="FFFFFF"/>
        <w:rPr>
          <w:rFonts w:ascii="Consolas" w:hAnsi="Consolas" w:cs="Consolas"/>
          <w:color w:val="000000"/>
          <w:sz w:val="20"/>
          <w:szCs w:val="20"/>
        </w:rPr>
      </w:pPr>
    </w:p>
    <w:p w:rsidR="00982060" w:rsidRDefault="00982060" w:rsidP="00982060">
      <w:pPr>
        <w:pStyle w:val="Heading2"/>
        <w:rPr>
          <w:rFonts w:ascii="Arial" w:hAnsi="Arial" w:cs="Arial"/>
          <w:b w:val="0"/>
          <w:bCs w:val="0"/>
          <w:sz w:val="30"/>
          <w:szCs w:val="30"/>
        </w:rPr>
      </w:pPr>
      <w:r>
        <w:rPr>
          <w:rFonts w:ascii="Arial" w:hAnsi="Arial" w:cs="Arial"/>
          <w:b w:val="0"/>
          <w:bCs w:val="0"/>
          <w:sz w:val="30"/>
          <w:szCs w:val="30"/>
        </w:rPr>
        <w:lastRenderedPageBreak/>
        <w:t>What is JavaScript ?</w:t>
      </w:r>
    </w:p>
    <w:p w:rsidR="00982060" w:rsidRDefault="00982060" w:rsidP="0098206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is a dynamic computer programming language. It is lightweight and most commonly used as a part of web pages, whose implementations allow client-side script to interact with the user and make dynamic pages. It is an interpreted programming language with object-oriented capabilities.</w:t>
      </w:r>
    </w:p>
    <w:p w:rsidR="00982060" w:rsidRDefault="00982060" w:rsidP="0098206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was first known as </w:t>
      </w:r>
      <w:r>
        <w:rPr>
          <w:rFonts w:ascii="Arial" w:hAnsi="Arial" w:cs="Arial"/>
          <w:b/>
          <w:bCs/>
          <w:color w:val="000000"/>
        </w:rPr>
        <w:t>LiveScript,</w:t>
      </w:r>
      <w:r>
        <w:rPr>
          <w:rFonts w:ascii="Arial" w:hAnsi="Arial" w:cs="Arial"/>
          <w:color w:val="000000"/>
        </w:rPr>
        <w:t> but Netscape changed its name to JavaScript, possibly because of the excitement being generated by Java. JavaScript made its first appearance in Netscape 2.0 in 1995 with the name </w:t>
      </w:r>
      <w:r>
        <w:rPr>
          <w:rFonts w:ascii="Arial" w:hAnsi="Arial" w:cs="Arial"/>
          <w:b/>
          <w:bCs/>
          <w:color w:val="000000"/>
        </w:rPr>
        <w:t>LiveScript</w:t>
      </w:r>
      <w:r>
        <w:rPr>
          <w:rFonts w:ascii="Arial" w:hAnsi="Arial" w:cs="Arial"/>
          <w:color w:val="000000"/>
        </w:rPr>
        <w:t>. The general-purpose core of the language has been embedded in Netscape, Internet Explorer, and other web browsers.</w:t>
      </w:r>
    </w:p>
    <w:p w:rsidR="00982060" w:rsidRDefault="00982060" w:rsidP="0098206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hyperlink r:id="rId263" w:tgtFrame="_blank" w:history="1">
        <w:r>
          <w:rPr>
            <w:rStyle w:val="Hyperlink"/>
            <w:rFonts w:ascii="Arial" w:hAnsi="Arial" w:cs="Arial"/>
            <w:color w:val="313131"/>
          </w:rPr>
          <w:t>ECMA-262 Specification</w:t>
        </w:r>
      </w:hyperlink>
      <w:r>
        <w:rPr>
          <w:rFonts w:ascii="Arial" w:hAnsi="Arial" w:cs="Arial"/>
          <w:color w:val="000000"/>
        </w:rPr>
        <w:t> defined a standard version of the core JavaScript language.</w:t>
      </w:r>
    </w:p>
    <w:p w:rsidR="00982060" w:rsidRDefault="00982060" w:rsidP="00982060">
      <w:pPr>
        <w:numPr>
          <w:ilvl w:val="0"/>
          <w:numId w:val="84"/>
        </w:numPr>
        <w:spacing w:before="100" w:beforeAutospacing="1" w:after="65" w:line="240" w:lineRule="auto"/>
        <w:rPr>
          <w:rFonts w:ascii="Arial" w:hAnsi="Arial" w:cs="Arial"/>
          <w:sz w:val="18"/>
          <w:szCs w:val="18"/>
        </w:rPr>
      </w:pPr>
      <w:r>
        <w:rPr>
          <w:rFonts w:ascii="Arial" w:hAnsi="Arial" w:cs="Arial"/>
          <w:sz w:val="18"/>
          <w:szCs w:val="18"/>
        </w:rPr>
        <w:t>JavaScript is a lightweight, interpreted programming language.</w:t>
      </w:r>
    </w:p>
    <w:p w:rsidR="00982060" w:rsidRDefault="00982060" w:rsidP="00982060">
      <w:pPr>
        <w:numPr>
          <w:ilvl w:val="0"/>
          <w:numId w:val="84"/>
        </w:numPr>
        <w:spacing w:before="100" w:beforeAutospacing="1" w:after="65" w:line="240" w:lineRule="auto"/>
        <w:rPr>
          <w:rFonts w:ascii="Arial" w:hAnsi="Arial" w:cs="Arial"/>
          <w:sz w:val="18"/>
          <w:szCs w:val="18"/>
        </w:rPr>
      </w:pPr>
      <w:r>
        <w:rPr>
          <w:rFonts w:ascii="Arial" w:hAnsi="Arial" w:cs="Arial"/>
          <w:sz w:val="18"/>
          <w:szCs w:val="18"/>
        </w:rPr>
        <w:t>Designed for creating network-centric applications.</w:t>
      </w:r>
    </w:p>
    <w:p w:rsidR="00982060" w:rsidRDefault="00982060" w:rsidP="00982060">
      <w:pPr>
        <w:numPr>
          <w:ilvl w:val="0"/>
          <w:numId w:val="84"/>
        </w:numPr>
        <w:spacing w:before="100" w:beforeAutospacing="1" w:after="65" w:line="240" w:lineRule="auto"/>
        <w:rPr>
          <w:rFonts w:ascii="Arial" w:hAnsi="Arial" w:cs="Arial"/>
          <w:sz w:val="18"/>
          <w:szCs w:val="18"/>
        </w:rPr>
      </w:pPr>
      <w:r>
        <w:rPr>
          <w:rFonts w:ascii="Arial" w:hAnsi="Arial" w:cs="Arial"/>
          <w:sz w:val="18"/>
          <w:szCs w:val="18"/>
        </w:rPr>
        <w:t>Complementary to and integrated with Java.</w:t>
      </w:r>
    </w:p>
    <w:p w:rsidR="00982060" w:rsidRDefault="00982060" w:rsidP="00982060">
      <w:pPr>
        <w:numPr>
          <w:ilvl w:val="0"/>
          <w:numId w:val="84"/>
        </w:numPr>
        <w:spacing w:before="100" w:beforeAutospacing="1" w:after="65" w:line="240" w:lineRule="auto"/>
        <w:rPr>
          <w:rFonts w:ascii="Arial" w:hAnsi="Arial" w:cs="Arial"/>
          <w:sz w:val="18"/>
          <w:szCs w:val="18"/>
        </w:rPr>
      </w:pPr>
      <w:r>
        <w:rPr>
          <w:rFonts w:ascii="Arial" w:hAnsi="Arial" w:cs="Arial"/>
          <w:sz w:val="18"/>
          <w:szCs w:val="18"/>
        </w:rPr>
        <w:t>Complementary to and integrated with HTML.</w:t>
      </w:r>
    </w:p>
    <w:p w:rsidR="00982060" w:rsidRDefault="00982060" w:rsidP="00982060">
      <w:pPr>
        <w:numPr>
          <w:ilvl w:val="0"/>
          <w:numId w:val="84"/>
        </w:numPr>
        <w:spacing w:before="100" w:beforeAutospacing="1" w:after="65" w:line="240" w:lineRule="auto"/>
        <w:rPr>
          <w:rFonts w:ascii="Arial" w:hAnsi="Arial" w:cs="Arial"/>
          <w:sz w:val="18"/>
          <w:szCs w:val="18"/>
        </w:rPr>
      </w:pPr>
      <w:r>
        <w:rPr>
          <w:rFonts w:ascii="Arial" w:hAnsi="Arial" w:cs="Arial"/>
          <w:sz w:val="18"/>
          <w:szCs w:val="18"/>
        </w:rPr>
        <w:t>Open and cross-platform</w:t>
      </w:r>
    </w:p>
    <w:p w:rsidR="00982060" w:rsidRDefault="00982060" w:rsidP="00982060">
      <w:pPr>
        <w:pStyle w:val="Heading2"/>
        <w:rPr>
          <w:rFonts w:ascii="Arial" w:hAnsi="Arial" w:cs="Arial"/>
          <w:b w:val="0"/>
          <w:bCs w:val="0"/>
          <w:sz w:val="30"/>
          <w:szCs w:val="30"/>
        </w:rPr>
      </w:pPr>
      <w:r>
        <w:rPr>
          <w:rFonts w:ascii="Arial" w:hAnsi="Arial" w:cs="Arial"/>
          <w:b w:val="0"/>
          <w:bCs w:val="0"/>
          <w:sz w:val="30"/>
          <w:szCs w:val="30"/>
        </w:rPr>
        <w:t>Client-Side JavaScript</w:t>
      </w:r>
    </w:p>
    <w:p w:rsidR="00982060" w:rsidRDefault="00982060" w:rsidP="0098206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Client-side JavaScript is the most common form of the language. The script should be included in or referenced by an HTML document for the code to be interpreted by the browser.</w:t>
      </w:r>
    </w:p>
    <w:p w:rsidR="00982060" w:rsidRDefault="00982060" w:rsidP="0098206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means that a web page need not be a static HTML, but can include programs that interact with the user, control the browser, and dynamically create HTML content.</w:t>
      </w:r>
    </w:p>
    <w:p w:rsidR="00982060" w:rsidRDefault="00982060" w:rsidP="0098206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JavaScript client-side mechanism provides many advantages over traditional CGI server-side scripts. For example, you might use JavaScript to check if the user has entered a valid e-mail address in a form field.</w:t>
      </w:r>
    </w:p>
    <w:p w:rsidR="00982060" w:rsidRDefault="00982060" w:rsidP="0098206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JavaScript code is executed when the user submits the form, and only if all the entries are valid, they would be submitted to the Web Server.</w:t>
      </w:r>
    </w:p>
    <w:p w:rsidR="00982060" w:rsidRDefault="00982060" w:rsidP="0098206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can be used to trap user-initiated events such as button clicks, link navigation, and other actions that the user initiates explicitly or implicitly.</w:t>
      </w:r>
    </w:p>
    <w:p w:rsidR="00982060" w:rsidRDefault="00982060" w:rsidP="00982060">
      <w:pPr>
        <w:pStyle w:val="Heading2"/>
        <w:rPr>
          <w:rFonts w:ascii="Arial" w:hAnsi="Arial" w:cs="Arial"/>
          <w:b w:val="0"/>
          <w:bCs w:val="0"/>
          <w:sz w:val="30"/>
          <w:szCs w:val="30"/>
        </w:rPr>
      </w:pPr>
      <w:r>
        <w:rPr>
          <w:rFonts w:ascii="Arial" w:hAnsi="Arial" w:cs="Arial"/>
          <w:b w:val="0"/>
          <w:bCs w:val="0"/>
          <w:sz w:val="30"/>
          <w:szCs w:val="30"/>
        </w:rPr>
        <w:t>Advantages of JavaScript</w:t>
      </w:r>
    </w:p>
    <w:p w:rsidR="00982060" w:rsidRDefault="00982060" w:rsidP="0098206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merits of using JavaScript are −</w:t>
      </w:r>
    </w:p>
    <w:p w:rsidR="00982060" w:rsidRDefault="00982060" w:rsidP="00982060">
      <w:pPr>
        <w:pStyle w:val="NormalWeb"/>
        <w:numPr>
          <w:ilvl w:val="0"/>
          <w:numId w:val="85"/>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Less server interaction</w:t>
      </w:r>
      <w:r>
        <w:rPr>
          <w:rFonts w:ascii="Arial" w:hAnsi="Arial" w:cs="Arial"/>
          <w:color w:val="000000"/>
          <w:sz w:val="18"/>
          <w:szCs w:val="18"/>
        </w:rPr>
        <w:t> − You can validate user input before sending the page off to the server. This saves server traffic, which means less load on your server.</w:t>
      </w:r>
    </w:p>
    <w:p w:rsidR="00982060" w:rsidRDefault="00982060" w:rsidP="00982060">
      <w:pPr>
        <w:pStyle w:val="NormalWeb"/>
        <w:numPr>
          <w:ilvl w:val="0"/>
          <w:numId w:val="85"/>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Immediate feedback to the visitors</w:t>
      </w:r>
      <w:r>
        <w:rPr>
          <w:rFonts w:ascii="Arial" w:hAnsi="Arial" w:cs="Arial"/>
          <w:color w:val="000000"/>
          <w:sz w:val="18"/>
          <w:szCs w:val="18"/>
        </w:rPr>
        <w:t> − They don't have to wait for a page reload to see if they have forgotten to enter something.</w:t>
      </w:r>
    </w:p>
    <w:p w:rsidR="00982060" w:rsidRDefault="00982060" w:rsidP="00982060">
      <w:pPr>
        <w:pStyle w:val="NormalWeb"/>
        <w:numPr>
          <w:ilvl w:val="0"/>
          <w:numId w:val="85"/>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Increased interactivity</w:t>
      </w:r>
      <w:r>
        <w:rPr>
          <w:rFonts w:ascii="Arial" w:hAnsi="Arial" w:cs="Arial"/>
          <w:color w:val="000000"/>
          <w:sz w:val="18"/>
          <w:szCs w:val="18"/>
        </w:rPr>
        <w:t> − You can create interfaces that react when the user hovers over them with a mouse or activates them via the keyboard.</w:t>
      </w:r>
    </w:p>
    <w:p w:rsidR="00982060" w:rsidRDefault="00982060" w:rsidP="00982060">
      <w:pPr>
        <w:pStyle w:val="NormalWeb"/>
        <w:numPr>
          <w:ilvl w:val="0"/>
          <w:numId w:val="85"/>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lastRenderedPageBreak/>
        <w:t>Richer interfaces</w:t>
      </w:r>
      <w:r>
        <w:rPr>
          <w:rFonts w:ascii="Arial" w:hAnsi="Arial" w:cs="Arial"/>
          <w:color w:val="000000"/>
          <w:sz w:val="18"/>
          <w:szCs w:val="18"/>
        </w:rPr>
        <w:t> − You can use JavaScript to include such items as drag-and-drop components and sliders to give a Rich Interface to your site visitors.</w:t>
      </w:r>
    </w:p>
    <w:p w:rsidR="00982060" w:rsidRDefault="00982060" w:rsidP="00982060">
      <w:pPr>
        <w:pStyle w:val="Heading2"/>
        <w:rPr>
          <w:rFonts w:ascii="Arial" w:hAnsi="Arial" w:cs="Arial"/>
          <w:b w:val="0"/>
          <w:bCs w:val="0"/>
          <w:sz w:val="30"/>
          <w:szCs w:val="30"/>
        </w:rPr>
      </w:pPr>
      <w:r>
        <w:rPr>
          <w:rFonts w:ascii="Arial" w:hAnsi="Arial" w:cs="Arial"/>
          <w:b w:val="0"/>
          <w:bCs w:val="0"/>
          <w:sz w:val="30"/>
          <w:szCs w:val="30"/>
        </w:rPr>
        <w:t>Limitations of JavaScript</w:t>
      </w:r>
    </w:p>
    <w:p w:rsidR="00982060" w:rsidRDefault="00982060" w:rsidP="0098206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cannot treat JavaScript as a full-fledged programming language. It lacks the following important features −</w:t>
      </w:r>
    </w:p>
    <w:p w:rsidR="00982060" w:rsidRDefault="00982060" w:rsidP="00982060">
      <w:pPr>
        <w:pStyle w:val="NormalWeb"/>
        <w:numPr>
          <w:ilvl w:val="0"/>
          <w:numId w:val="86"/>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Client-side JavaScript does not allow the reading or writing of files. This has been kept for security reason.</w:t>
      </w:r>
    </w:p>
    <w:p w:rsidR="00982060" w:rsidRDefault="00982060" w:rsidP="00982060">
      <w:pPr>
        <w:pStyle w:val="NormalWeb"/>
        <w:numPr>
          <w:ilvl w:val="0"/>
          <w:numId w:val="86"/>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JavaScript cannot be used for networking applications because there is no such support available.</w:t>
      </w:r>
    </w:p>
    <w:p w:rsidR="00982060" w:rsidRDefault="00982060" w:rsidP="00982060">
      <w:pPr>
        <w:pStyle w:val="NormalWeb"/>
        <w:numPr>
          <w:ilvl w:val="0"/>
          <w:numId w:val="86"/>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JavaScript doesn't have any multi-threading or multiprocessor capabilities.</w:t>
      </w:r>
    </w:p>
    <w:p w:rsidR="00982060" w:rsidRDefault="00982060" w:rsidP="0098206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Once again, JavaScript is a lightweight, interpreted programming language that allows you to build interactivity into otherwise static HTML pages.</w:t>
      </w:r>
    </w:p>
    <w:p w:rsidR="00982060" w:rsidRDefault="00982060" w:rsidP="00982060">
      <w:pPr>
        <w:pStyle w:val="Heading2"/>
        <w:rPr>
          <w:rFonts w:ascii="Arial" w:hAnsi="Arial" w:cs="Arial"/>
          <w:b w:val="0"/>
          <w:bCs w:val="0"/>
          <w:sz w:val="30"/>
          <w:szCs w:val="30"/>
        </w:rPr>
      </w:pPr>
      <w:r>
        <w:rPr>
          <w:rFonts w:ascii="Arial" w:hAnsi="Arial" w:cs="Arial"/>
          <w:b w:val="0"/>
          <w:bCs w:val="0"/>
          <w:sz w:val="30"/>
          <w:szCs w:val="30"/>
        </w:rPr>
        <w:t>JavaScript Development Tools</w:t>
      </w:r>
    </w:p>
    <w:p w:rsidR="00982060" w:rsidRDefault="00982060" w:rsidP="0098206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One of major strengths of JavaScript is that it does not require expensive development tools. You can start with a simple text editor such as Notepad. Since it is an interpreted language inside the context of a web browser, you don't even need to buy a compiler.</w:t>
      </w:r>
    </w:p>
    <w:p w:rsidR="00982060" w:rsidRDefault="00982060" w:rsidP="0098206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make our life simpler, various vendors have come up with very nice JavaScript editing tools. Some of them are listed here −</w:t>
      </w:r>
    </w:p>
    <w:p w:rsidR="00982060" w:rsidRDefault="00982060" w:rsidP="00982060">
      <w:pPr>
        <w:pStyle w:val="NormalWeb"/>
        <w:numPr>
          <w:ilvl w:val="0"/>
          <w:numId w:val="87"/>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Microsoft FrontPage</w:t>
      </w:r>
      <w:r>
        <w:rPr>
          <w:rFonts w:ascii="Arial" w:hAnsi="Arial" w:cs="Arial"/>
          <w:color w:val="000000"/>
          <w:sz w:val="18"/>
          <w:szCs w:val="18"/>
        </w:rPr>
        <w:t> − Microsoft has developed a popular HTML editor called FrontPage. FrontPage also provides web developers with a number of JavaScript tools to assist in the creation of interactive websites.</w:t>
      </w:r>
    </w:p>
    <w:p w:rsidR="00982060" w:rsidRDefault="00982060" w:rsidP="00982060">
      <w:pPr>
        <w:pStyle w:val="NormalWeb"/>
        <w:numPr>
          <w:ilvl w:val="0"/>
          <w:numId w:val="87"/>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Macromedia Dreamweaver MX</w:t>
      </w:r>
      <w:r>
        <w:rPr>
          <w:rFonts w:ascii="Arial" w:hAnsi="Arial" w:cs="Arial"/>
          <w:color w:val="000000"/>
          <w:sz w:val="18"/>
          <w:szCs w:val="18"/>
        </w:rPr>
        <w:t> − Macromedia Dreamweaver MX is a very popular HTML and JavaScript editor in the professional web development crowd. It provides several handy prebuilt JavaScript components, integrates well with databases, and conforms to new standards such as XHTML and XML.</w:t>
      </w:r>
    </w:p>
    <w:p w:rsidR="00982060" w:rsidRDefault="00982060" w:rsidP="00982060">
      <w:pPr>
        <w:pStyle w:val="NormalWeb"/>
        <w:numPr>
          <w:ilvl w:val="0"/>
          <w:numId w:val="87"/>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Macromedia HomeSite 5</w:t>
      </w:r>
      <w:r>
        <w:rPr>
          <w:rFonts w:ascii="Arial" w:hAnsi="Arial" w:cs="Arial"/>
          <w:color w:val="000000"/>
          <w:sz w:val="18"/>
          <w:szCs w:val="18"/>
        </w:rPr>
        <w:t> − HomeSite 5 is a well-liked HTML and JavaScript editor from Macromedia that can be used to manage personal websites effectively.</w:t>
      </w:r>
    </w:p>
    <w:p w:rsidR="00982060" w:rsidRDefault="00982060" w:rsidP="00982060">
      <w:pPr>
        <w:pStyle w:val="Heading2"/>
        <w:rPr>
          <w:rFonts w:ascii="Arial" w:hAnsi="Arial" w:cs="Arial"/>
          <w:b w:val="0"/>
          <w:bCs w:val="0"/>
          <w:sz w:val="30"/>
          <w:szCs w:val="30"/>
        </w:rPr>
      </w:pPr>
      <w:r>
        <w:rPr>
          <w:rFonts w:ascii="Arial" w:hAnsi="Arial" w:cs="Arial"/>
          <w:b w:val="0"/>
          <w:bCs w:val="0"/>
          <w:sz w:val="30"/>
          <w:szCs w:val="30"/>
        </w:rPr>
        <w:t>Where is JavaScript Today ?</w:t>
      </w:r>
    </w:p>
    <w:p w:rsidR="00982060" w:rsidRDefault="00982060" w:rsidP="0098206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ECMAScript Edition 5 standard will be the first update to be released in over four years. JavaScript 2.0 conforms to Edition 5 of the ECMAScript standard, and the difference between the two is extremely minor.</w:t>
      </w:r>
    </w:p>
    <w:p w:rsidR="00982060" w:rsidRDefault="00982060" w:rsidP="0098206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specification for JavaScript 2.0 can be found on the following site: </w:t>
      </w:r>
      <w:hyperlink r:id="rId264" w:tgtFrame="_blank" w:history="1">
        <w:r>
          <w:rPr>
            <w:rStyle w:val="Hyperlink"/>
            <w:rFonts w:ascii="Arial" w:hAnsi="Arial" w:cs="Arial"/>
            <w:color w:val="313131"/>
          </w:rPr>
          <w:t>http://www.ecmascript.org/</w:t>
        </w:r>
      </w:hyperlink>
    </w:p>
    <w:p w:rsidR="00982060" w:rsidRDefault="00982060" w:rsidP="0098206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Today, Netscape's JavaScript and Microsoft's JScript conform to the ECMAScript standard, although both the languages still support the features that are not a part of the standard.</w:t>
      </w:r>
    </w:p>
    <w:p w:rsidR="00982060" w:rsidRDefault="00982060" w:rsidP="00AD0F3C">
      <w:pPr>
        <w:shd w:val="clear" w:color="auto" w:fill="FFFFFF"/>
        <w:rPr>
          <w:rFonts w:ascii="Consolas" w:hAnsi="Consolas" w:cs="Consolas"/>
          <w:color w:val="000000"/>
          <w:sz w:val="20"/>
          <w:szCs w:val="20"/>
        </w:rPr>
      </w:pPr>
    </w:p>
    <w:p w:rsidR="00982060" w:rsidRDefault="00982060" w:rsidP="00AD0F3C">
      <w:pPr>
        <w:shd w:val="clear" w:color="auto" w:fill="FFFFFF"/>
        <w:rPr>
          <w:rFonts w:ascii="Consolas" w:hAnsi="Consolas" w:cs="Consolas"/>
          <w:color w:val="000000"/>
          <w:sz w:val="20"/>
          <w:szCs w:val="20"/>
        </w:rPr>
      </w:pPr>
    </w:p>
    <w:p w:rsidR="00982060" w:rsidRDefault="00982060" w:rsidP="00AD0F3C">
      <w:pPr>
        <w:shd w:val="clear" w:color="auto" w:fill="FFFFFF"/>
        <w:rPr>
          <w:rFonts w:ascii="Consolas" w:hAnsi="Consolas" w:cs="Consolas"/>
          <w:color w:val="000000"/>
          <w:sz w:val="20"/>
          <w:szCs w:val="20"/>
        </w:rPr>
      </w:pP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JavaScript can be implemented using JavaScript statements that are placed within the </w:t>
      </w:r>
      <w:r>
        <w:rPr>
          <w:rFonts w:ascii="Arial" w:hAnsi="Arial" w:cs="Arial"/>
          <w:b/>
          <w:bCs/>
          <w:color w:val="000000"/>
        </w:rPr>
        <w:t>&lt;script&gt;... &lt;/script&gt;</w:t>
      </w:r>
      <w:r>
        <w:rPr>
          <w:rFonts w:ascii="Arial" w:hAnsi="Arial" w:cs="Arial"/>
          <w:color w:val="000000"/>
        </w:rPr>
        <w:t> HTML tags in a web page.</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place the </w:t>
      </w:r>
      <w:r>
        <w:rPr>
          <w:rFonts w:ascii="Arial" w:hAnsi="Arial" w:cs="Arial"/>
          <w:b/>
          <w:bCs/>
          <w:color w:val="000000"/>
        </w:rPr>
        <w:t>&lt;script&gt;</w:t>
      </w:r>
      <w:r>
        <w:rPr>
          <w:rFonts w:ascii="Arial" w:hAnsi="Arial" w:cs="Arial"/>
          <w:color w:val="000000"/>
        </w:rPr>
        <w:t> tags, containing your JavaScript, anywhere within your web page, but it is normally recommended that you should keep it within the </w:t>
      </w:r>
      <w:r>
        <w:rPr>
          <w:rFonts w:ascii="Arial" w:hAnsi="Arial" w:cs="Arial"/>
          <w:b/>
          <w:bCs/>
          <w:color w:val="000000"/>
        </w:rPr>
        <w:t>&lt;head&gt;</w:t>
      </w:r>
      <w:r>
        <w:rPr>
          <w:rFonts w:ascii="Arial" w:hAnsi="Arial" w:cs="Arial"/>
          <w:color w:val="000000"/>
        </w:rPr>
        <w:t> tags.</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&lt;script&gt; tag alerts the browser program to start interpreting all the text between these tags as a script. A simple syntax of your JavaScript will appear as follows.</w:t>
      </w:r>
    </w:p>
    <w:p w:rsidR="00ED3AE0" w:rsidRDefault="00ED3AE0" w:rsidP="00ED3AE0">
      <w:pPr>
        <w:pStyle w:val="HTMLPreformatted"/>
        <w:rPr>
          <w:sz w:val="23"/>
          <w:szCs w:val="23"/>
        </w:rPr>
      </w:pPr>
      <w:r>
        <w:rPr>
          <w:sz w:val="23"/>
          <w:szCs w:val="23"/>
        </w:rPr>
        <w:t>&lt;script ...&gt;</w:t>
      </w:r>
    </w:p>
    <w:p w:rsidR="00ED3AE0" w:rsidRDefault="00ED3AE0" w:rsidP="00ED3AE0">
      <w:pPr>
        <w:pStyle w:val="HTMLPreformatted"/>
        <w:rPr>
          <w:sz w:val="23"/>
          <w:szCs w:val="23"/>
        </w:rPr>
      </w:pPr>
      <w:r>
        <w:rPr>
          <w:sz w:val="23"/>
          <w:szCs w:val="23"/>
        </w:rPr>
        <w:t xml:space="preserve">   JavaScript code</w:t>
      </w:r>
    </w:p>
    <w:p w:rsidR="00ED3AE0" w:rsidRDefault="00ED3AE0" w:rsidP="00ED3AE0">
      <w:pPr>
        <w:pStyle w:val="HTMLPreformatted"/>
        <w:rPr>
          <w:sz w:val="23"/>
          <w:szCs w:val="23"/>
        </w:rPr>
      </w:pPr>
      <w:r>
        <w:rPr>
          <w:sz w:val="23"/>
          <w:szCs w:val="23"/>
        </w:rPr>
        <w:t>&lt;/script&gt;</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script tag takes two important attributes −</w:t>
      </w:r>
    </w:p>
    <w:p w:rsidR="00ED3AE0" w:rsidRDefault="00ED3AE0" w:rsidP="00ED3AE0">
      <w:pPr>
        <w:pStyle w:val="NormalWeb"/>
        <w:numPr>
          <w:ilvl w:val="0"/>
          <w:numId w:val="88"/>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Language</w:t>
      </w:r>
      <w:r>
        <w:rPr>
          <w:rFonts w:ascii="Arial" w:hAnsi="Arial" w:cs="Arial"/>
          <w:color w:val="000000"/>
          <w:sz w:val="18"/>
          <w:szCs w:val="18"/>
        </w:rPr>
        <w:t> − This attribute specifies what scripting language you are using. Typically, its value will be javascript. Although recent versions of HTML (and XHTML, its successor) have phased out the use of this attribute.</w:t>
      </w:r>
    </w:p>
    <w:p w:rsidR="00ED3AE0" w:rsidRDefault="00ED3AE0" w:rsidP="00ED3AE0">
      <w:pPr>
        <w:pStyle w:val="NormalWeb"/>
        <w:numPr>
          <w:ilvl w:val="0"/>
          <w:numId w:val="88"/>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Type</w:t>
      </w:r>
      <w:r>
        <w:rPr>
          <w:rFonts w:ascii="Arial" w:hAnsi="Arial" w:cs="Arial"/>
          <w:color w:val="000000"/>
          <w:sz w:val="18"/>
          <w:szCs w:val="18"/>
        </w:rPr>
        <w:t> − This attribute is what is now recommended to indicate the scripting language in use and its value should be set to "text/javascript".</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So your JavaScript segment will look like −</w:t>
      </w:r>
    </w:p>
    <w:p w:rsidR="00ED3AE0" w:rsidRDefault="00ED3AE0" w:rsidP="00ED3AE0">
      <w:pPr>
        <w:pStyle w:val="HTMLPreformatted"/>
        <w:rPr>
          <w:sz w:val="23"/>
          <w:szCs w:val="23"/>
        </w:rPr>
      </w:pPr>
      <w:r>
        <w:rPr>
          <w:sz w:val="23"/>
          <w:szCs w:val="23"/>
        </w:rPr>
        <w:t>&lt;script language = "javascript" type = "text/javascript"&gt;</w:t>
      </w:r>
    </w:p>
    <w:p w:rsidR="00ED3AE0" w:rsidRDefault="00ED3AE0" w:rsidP="00ED3AE0">
      <w:pPr>
        <w:pStyle w:val="HTMLPreformatted"/>
        <w:rPr>
          <w:sz w:val="23"/>
          <w:szCs w:val="23"/>
        </w:rPr>
      </w:pPr>
      <w:r>
        <w:rPr>
          <w:sz w:val="23"/>
          <w:szCs w:val="23"/>
        </w:rPr>
        <w:t xml:space="preserve">   JavaScript code</w:t>
      </w:r>
    </w:p>
    <w:p w:rsidR="00ED3AE0" w:rsidRDefault="00ED3AE0" w:rsidP="00ED3AE0">
      <w:pPr>
        <w:pStyle w:val="HTMLPreformatted"/>
        <w:rPr>
          <w:sz w:val="23"/>
          <w:szCs w:val="23"/>
        </w:rPr>
      </w:pPr>
      <w:r>
        <w:rPr>
          <w:sz w:val="23"/>
          <w:szCs w:val="23"/>
        </w:rPr>
        <w:t>&lt;/script&gt;</w:t>
      </w:r>
    </w:p>
    <w:p w:rsidR="00ED3AE0" w:rsidRDefault="00ED3AE0" w:rsidP="00ED3AE0">
      <w:pPr>
        <w:pStyle w:val="Heading2"/>
        <w:rPr>
          <w:rFonts w:ascii="Arial" w:hAnsi="Arial" w:cs="Arial"/>
          <w:b w:val="0"/>
          <w:bCs w:val="0"/>
          <w:sz w:val="30"/>
          <w:szCs w:val="30"/>
        </w:rPr>
      </w:pPr>
      <w:r>
        <w:rPr>
          <w:rFonts w:ascii="Arial" w:hAnsi="Arial" w:cs="Arial"/>
          <w:b w:val="0"/>
          <w:bCs w:val="0"/>
          <w:sz w:val="30"/>
          <w:szCs w:val="30"/>
        </w:rPr>
        <w:t>Your First JavaScript Code</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take a sample example to print out "Hello World". We added an optional HTML comment that surrounds our JavaScript code. This is to save our code from a browser that does not support JavaScript. The comment ends with a "//--&gt;". Here "//" signifies a comment in JavaScript, so we add that to prevent a browser from reading the end of the HTML comment as a piece of JavaScript code. Next, we call a function </w:t>
      </w:r>
      <w:r>
        <w:rPr>
          <w:rFonts w:ascii="Arial" w:hAnsi="Arial" w:cs="Arial"/>
          <w:b/>
          <w:bCs/>
          <w:color w:val="000000"/>
        </w:rPr>
        <w:t>document.write</w:t>
      </w:r>
      <w:r>
        <w:rPr>
          <w:rFonts w:ascii="Arial" w:hAnsi="Arial" w:cs="Arial"/>
          <w:color w:val="000000"/>
        </w:rPr>
        <w:t> which writes a string into our HTML document.</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function can be used to write text, HTML, or both. Take a look at the following code.</w:t>
      </w:r>
    </w:p>
    <w:p w:rsidR="00ED3AE0" w:rsidRDefault="00D56B87" w:rsidP="00ED3AE0">
      <w:pPr>
        <w:jc w:val="right"/>
        <w:rPr>
          <w:rFonts w:ascii="Arial" w:hAnsi="Arial" w:cs="Arial"/>
          <w:sz w:val="18"/>
          <w:szCs w:val="18"/>
        </w:rPr>
      </w:pPr>
      <w:hyperlink r:id="rId265" w:tgtFrame="_blank" w:history="1">
        <w:r w:rsidR="00ED3AE0">
          <w:rPr>
            <w:rStyle w:val="Hyperlink"/>
            <w:rFonts w:ascii="Arial" w:hAnsi="Arial" w:cs="Arial"/>
            <w:color w:val="FFFFFF"/>
            <w:sz w:val="18"/>
            <w:szCs w:val="18"/>
            <w:u w:val="none"/>
            <w:bdr w:val="single" w:sz="2" w:space="2" w:color="F05C02" w:frame="1"/>
            <w:shd w:val="clear" w:color="auto" w:fill="F8BA24"/>
          </w:rPr>
          <w:t>Live Demo</w:t>
        </w:r>
      </w:hyperlink>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language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"javascript"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"Hello World!"</w:t>
      </w:r>
      <w:r>
        <w:rPr>
          <w:rStyle w:val="pun"/>
          <w:color w:val="666600"/>
          <w:sz w:val="23"/>
          <w:szCs w:val="23"/>
        </w:rPr>
        <w: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code will produce the following result −</w:t>
      </w:r>
    </w:p>
    <w:p w:rsidR="00ED3AE0" w:rsidRDefault="00ED3AE0" w:rsidP="00ED3AE0">
      <w:pPr>
        <w:pStyle w:val="HTMLPreformatted"/>
        <w:rPr>
          <w:sz w:val="23"/>
          <w:szCs w:val="23"/>
        </w:rPr>
      </w:pPr>
      <w:r>
        <w:rPr>
          <w:sz w:val="23"/>
          <w:szCs w:val="23"/>
        </w:rPr>
        <w:t>Hello World!</w:t>
      </w:r>
    </w:p>
    <w:p w:rsidR="00ED3AE0" w:rsidRDefault="00ED3AE0" w:rsidP="00ED3AE0">
      <w:pPr>
        <w:pStyle w:val="Heading2"/>
        <w:rPr>
          <w:rFonts w:ascii="Arial" w:hAnsi="Arial" w:cs="Arial"/>
          <w:b w:val="0"/>
          <w:bCs w:val="0"/>
          <w:sz w:val="30"/>
          <w:szCs w:val="30"/>
        </w:rPr>
      </w:pPr>
      <w:r>
        <w:rPr>
          <w:rFonts w:ascii="Arial" w:hAnsi="Arial" w:cs="Arial"/>
          <w:b w:val="0"/>
          <w:bCs w:val="0"/>
          <w:sz w:val="30"/>
          <w:szCs w:val="30"/>
        </w:rPr>
        <w:lastRenderedPageBreak/>
        <w:t>Whitespace and Line Breaks</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ignores spaces, tabs, and newlines that appear in JavaScript programs. You can use spaces, tabs, and newlines freely in your program and you are free to format and indent your programs in a neat and consistent way that makes the code easy to read and understand.</w:t>
      </w:r>
    </w:p>
    <w:p w:rsidR="00ED3AE0" w:rsidRDefault="00ED3AE0" w:rsidP="00ED3AE0">
      <w:pPr>
        <w:pStyle w:val="Heading2"/>
        <w:rPr>
          <w:rFonts w:ascii="Arial" w:hAnsi="Arial" w:cs="Arial"/>
          <w:b w:val="0"/>
          <w:bCs w:val="0"/>
          <w:sz w:val="30"/>
          <w:szCs w:val="30"/>
        </w:rPr>
      </w:pPr>
      <w:r>
        <w:rPr>
          <w:rFonts w:ascii="Arial" w:hAnsi="Arial" w:cs="Arial"/>
          <w:b w:val="0"/>
          <w:bCs w:val="0"/>
          <w:sz w:val="30"/>
          <w:szCs w:val="30"/>
        </w:rPr>
        <w:t>Semicolons are Optional</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Simple statements in JavaScript are generally followed by a semicolon character, just as they are in C, C++, and Java. JavaScript, however, allows you to omit this semicolon if each of your statements are placed on a separate line. For example, the following code could be written without semicolons.</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&lt;script</w:t>
      </w:r>
      <w:r>
        <w:rPr>
          <w:rStyle w:val="pln"/>
          <w:color w:val="000000"/>
          <w:sz w:val="23"/>
          <w:szCs w:val="23"/>
        </w:rPr>
        <w:t xml:space="preserve"> </w:t>
      </w:r>
      <w:r>
        <w:rPr>
          <w:rStyle w:val="atn"/>
          <w:color w:val="660066"/>
          <w:sz w:val="23"/>
          <w:szCs w:val="23"/>
        </w:rPr>
        <w:t>language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"javascript"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var1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var2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&lt;/script&gt;</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But when formatted in a single line as follows, you must use semicolons −</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&lt;script</w:t>
      </w:r>
      <w:r>
        <w:rPr>
          <w:rStyle w:val="pln"/>
          <w:color w:val="000000"/>
          <w:sz w:val="23"/>
          <w:szCs w:val="23"/>
        </w:rPr>
        <w:t xml:space="preserve"> </w:t>
      </w:r>
      <w:r>
        <w:rPr>
          <w:rStyle w:val="atn"/>
          <w:color w:val="660066"/>
          <w:sz w:val="23"/>
          <w:szCs w:val="23"/>
        </w:rPr>
        <w:t>language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"javascript"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var1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w:t>
      </w:r>
      <w:r>
        <w:rPr>
          <w:rStyle w:val="pun"/>
          <w:color w:val="666600"/>
          <w:sz w:val="23"/>
          <w:szCs w:val="23"/>
        </w:rPr>
        <w:t>;</w:t>
      </w:r>
      <w:r>
        <w:rPr>
          <w:rStyle w:val="pln"/>
          <w:color w:val="000000"/>
          <w:sz w:val="23"/>
          <w:szCs w:val="23"/>
        </w:rPr>
        <w:t xml:space="preserve"> var2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w:t>
      </w:r>
      <w:r>
        <w:rPr>
          <w:rStyle w:val="pun"/>
          <w:color w:val="666600"/>
          <w:sz w:val="23"/>
          <w:szCs w:val="23"/>
        </w:rPr>
        <w: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&lt;/script&gt;</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Note</w:t>
      </w:r>
      <w:r>
        <w:rPr>
          <w:rFonts w:ascii="Arial" w:hAnsi="Arial" w:cs="Arial"/>
          <w:color w:val="000000"/>
        </w:rPr>
        <w:t> − It is a good programming practice to use semicolons.</w:t>
      </w:r>
    </w:p>
    <w:p w:rsidR="00ED3AE0" w:rsidRDefault="00ED3AE0" w:rsidP="00ED3AE0">
      <w:pPr>
        <w:pStyle w:val="Heading2"/>
        <w:rPr>
          <w:rFonts w:ascii="Arial" w:hAnsi="Arial" w:cs="Arial"/>
          <w:b w:val="0"/>
          <w:bCs w:val="0"/>
          <w:sz w:val="30"/>
          <w:szCs w:val="30"/>
        </w:rPr>
      </w:pPr>
      <w:r>
        <w:rPr>
          <w:rFonts w:ascii="Arial" w:hAnsi="Arial" w:cs="Arial"/>
          <w:b w:val="0"/>
          <w:bCs w:val="0"/>
          <w:sz w:val="30"/>
          <w:szCs w:val="30"/>
        </w:rPr>
        <w:t>Case Sensitivity</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is a case-sensitive language. This means that the language keywords, variables, function names, and any other identifiers must always be typed with a consistent capitalization of letters.</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So the identifiers </w:t>
      </w:r>
      <w:r>
        <w:rPr>
          <w:rFonts w:ascii="Arial" w:hAnsi="Arial" w:cs="Arial"/>
          <w:b/>
          <w:bCs/>
          <w:color w:val="000000"/>
        </w:rPr>
        <w:t>Time</w:t>
      </w:r>
      <w:r>
        <w:rPr>
          <w:rFonts w:ascii="Arial" w:hAnsi="Arial" w:cs="Arial"/>
          <w:color w:val="000000"/>
        </w:rPr>
        <w:t> and </w:t>
      </w:r>
      <w:r>
        <w:rPr>
          <w:rFonts w:ascii="Arial" w:hAnsi="Arial" w:cs="Arial"/>
          <w:b/>
          <w:bCs/>
          <w:color w:val="000000"/>
        </w:rPr>
        <w:t>TIME</w:t>
      </w:r>
      <w:r>
        <w:rPr>
          <w:rFonts w:ascii="Arial" w:hAnsi="Arial" w:cs="Arial"/>
          <w:color w:val="000000"/>
        </w:rPr>
        <w:t> will convey different meanings in JavaScript.</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NOTE</w:t>
      </w:r>
      <w:r>
        <w:rPr>
          <w:rFonts w:ascii="Arial" w:hAnsi="Arial" w:cs="Arial"/>
          <w:color w:val="000000"/>
        </w:rPr>
        <w:t> − Care should be taken while writing variable and function names in JavaScript.</w:t>
      </w:r>
    </w:p>
    <w:p w:rsidR="00ED3AE0" w:rsidRDefault="00ED3AE0" w:rsidP="00ED3AE0">
      <w:pPr>
        <w:pStyle w:val="Heading2"/>
        <w:rPr>
          <w:rFonts w:ascii="Arial" w:hAnsi="Arial" w:cs="Arial"/>
          <w:b w:val="0"/>
          <w:bCs w:val="0"/>
          <w:sz w:val="30"/>
          <w:szCs w:val="30"/>
        </w:rPr>
      </w:pPr>
      <w:r>
        <w:rPr>
          <w:rFonts w:ascii="Arial" w:hAnsi="Arial" w:cs="Arial"/>
          <w:b w:val="0"/>
          <w:bCs w:val="0"/>
          <w:sz w:val="30"/>
          <w:szCs w:val="30"/>
        </w:rPr>
        <w:t>Comments in JavaScript</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supports both C-style and C++-style comments, Thus −</w:t>
      </w:r>
    </w:p>
    <w:p w:rsidR="00ED3AE0" w:rsidRDefault="00ED3AE0" w:rsidP="00ED3AE0">
      <w:pPr>
        <w:pStyle w:val="NormalWeb"/>
        <w:numPr>
          <w:ilvl w:val="0"/>
          <w:numId w:val="89"/>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Any text between a // and the end of a line is treated as a comment and is ignored by JavaScript.</w:t>
      </w:r>
    </w:p>
    <w:p w:rsidR="00ED3AE0" w:rsidRDefault="00ED3AE0" w:rsidP="00ED3AE0">
      <w:pPr>
        <w:pStyle w:val="NormalWeb"/>
        <w:numPr>
          <w:ilvl w:val="0"/>
          <w:numId w:val="89"/>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Any text between the characters /* and */ is treated as a comment. This may span multiple lines.</w:t>
      </w:r>
    </w:p>
    <w:p w:rsidR="00ED3AE0" w:rsidRDefault="00ED3AE0" w:rsidP="00ED3AE0">
      <w:pPr>
        <w:pStyle w:val="NormalWeb"/>
        <w:numPr>
          <w:ilvl w:val="0"/>
          <w:numId w:val="89"/>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JavaScript also recognizes the HTML comment opening sequence &lt;!--. JavaScript treats this as a single-line comment, just as it does the // comment.</w:t>
      </w:r>
    </w:p>
    <w:p w:rsidR="00ED3AE0" w:rsidRDefault="00ED3AE0" w:rsidP="00ED3AE0">
      <w:pPr>
        <w:pStyle w:val="NormalWeb"/>
        <w:numPr>
          <w:ilvl w:val="0"/>
          <w:numId w:val="89"/>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HTML comment closing sequence --&gt; is not recognized by JavaScript so it should be written as //--&gt;.</w:t>
      </w:r>
    </w:p>
    <w:p w:rsidR="00ED3AE0" w:rsidRDefault="00ED3AE0" w:rsidP="00ED3AE0">
      <w:pPr>
        <w:pStyle w:val="Heading3"/>
        <w:rPr>
          <w:rFonts w:ascii="Arial" w:hAnsi="Arial" w:cs="Arial"/>
          <w:b w:val="0"/>
          <w:bCs w:val="0"/>
          <w:color w:val="auto"/>
          <w:sz w:val="23"/>
          <w:szCs w:val="23"/>
        </w:rPr>
      </w:pPr>
      <w:r>
        <w:rPr>
          <w:rFonts w:ascii="Arial" w:hAnsi="Arial" w:cs="Arial"/>
          <w:b w:val="0"/>
          <w:bCs w:val="0"/>
          <w:sz w:val="23"/>
          <w:szCs w:val="23"/>
        </w:rPr>
        <w:lastRenderedPageBreak/>
        <w:t>Example</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shows how to use comments in JavaScript.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&lt;script</w:t>
      </w:r>
      <w:r>
        <w:rPr>
          <w:rStyle w:val="pln"/>
          <w:color w:val="000000"/>
          <w:sz w:val="23"/>
          <w:szCs w:val="23"/>
        </w:rPr>
        <w:t xml:space="preserve"> </w:t>
      </w:r>
      <w:r>
        <w:rPr>
          <w:rStyle w:val="atn"/>
          <w:color w:val="660066"/>
          <w:sz w:val="23"/>
          <w:szCs w:val="23"/>
        </w:rPr>
        <w:t>language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"javascript"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 This is a comment. It is similar to comments in C++</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pln"/>
          <w:color w:val="000000"/>
          <w:sz w:val="23"/>
          <w:szCs w:val="23"/>
        </w:rPr>
        <w:t xml:space="preserve">      </w:t>
      </w:r>
      <w:r>
        <w:rPr>
          <w:rStyle w:val="com"/>
          <w:color w:val="880000"/>
          <w:sz w:val="23"/>
          <w:szCs w:val="23"/>
        </w:rPr>
        <w: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com"/>
          <w:color w:val="880000"/>
          <w:sz w:val="23"/>
          <w:szCs w:val="23"/>
        </w:rPr>
        <w:t xml:space="preserve">      * This is a multi-line comment in JavaScript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com"/>
          <w:color w:val="880000"/>
          <w:sz w:val="23"/>
          <w:szCs w:val="23"/>
        </w:rPr>
        <w:t xml:space="preserve">      * It is very similar to comments in C Programming</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com"/>
          <w:color w:val="880000"/>
          <w:sz w:val="23"/>
          <w:szCs w:val="23"/>
        </w:rPr>
        <w:t xml:space="preserve">      */</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&lt;/script&gt;</w:t>
      </w:r>
    </w:p>
    <w:p w:rsidR="00982060" w:rsidRDefault="00982060" w:rsidP="00AD0F3C">
      <w:pPr>
        <w:shd w:val="clear" w:color="auto" w:fill="FFFFFF"/>
        <w:rPr>
          <w:rFonts w:ascii="Consolas" w:hAnsi="Consolas" w:cs="Consolas"/>
          <w:color w:val="000000"/>
          <w:sz w:val="20"/>
          <w:szCs w:val="20"/>
        </w:rPr>
      </w:pPr>
    </w:p>
    <w:p w:rsidR="00ED3AE0" w:rsidRDefault="00ED3AE0" w:rsidP="00AD0F3C">
      <w:pPr>
        <w:shd w:val="clear" w:color="auto" w:fill="FFFFFF"/>
        <w:rPr>
          <w:rFonts w:ascii="Consolas" w:hAnsi="Consolas" w:cs="Consolas"/>
          <w:color w:val="000000"/>
          <w:sz w:val="20"/>
          <w:szCs w:val="20"/>
        </w:rPr>
      </w:pP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is a flexibility given to include JavaScript code anywhere in an HTML document. However the most preferred ways to include JavaScript in an HTML file are as follows −</w:t>
      </w:r>
    </w:p>
    <w:p w:rsidR="00ED3AE0" w:rsidRDefault="00ED3AE0" w:rsidP="00ED3AE0">
      <w:pPr>
        <w:pStyle w:val="NormalWeb"/>
        <w:numPr>
          <w:ilvl w:val="0"/>
          <w:numId w:val="90"/>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Script in &lt;head&gt;...&lt;/head&gt; section.</w:t>
      </w:r>
    </w:p>
    <w:p w:rsidR="00ED3AE0" w:rsidRDefault="00ED3AE0" w:rsidP="00ED3AE0">
      <w:pPr>
        <w:pStyle w:val="NormalWeb"/>
        <w:numPr>
          <w:ilvl w:val="0"/>
          <w:numId w:val="90"/>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Script in &lt;body&gt;...&lt;/body&gt; section.</w:t>
      </w:r>
    </w:p>
    <w:p w:rsidR="00ED3AE0" w:rsidRDefault="00ED3AE0" w:rsidP="00ED3AE0">
      <w:pPr>
        <w:pStyle w:val="NormalWeb"/>
        <w:numPr>
          <w:ilvl w:val="0"/>
          <w:numId w:val="90"/>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Script in &lt;body&gt;...&lt;/body&gt; and &lt;head&gt;...&lt;/head&gt; sections.</w:t>
      </w:r>
    </w:p>
    <w:p w:rsidR="00ED3AE0" w:rsidRDefault="00ED3AE0" w:rsidP="00ED3AE0">
      <w:pPr>
        <w:pStyle w:val="NormalWeb"/>
        <w:numPr>
          <w:ilvl w:val="0"/>
          <w:numId w:val="90"/>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Script in an external file and then include in &lt;head&gt;...&lt;/head&gt; section.</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the following section, we will see how we can place JavaScript in an HTML file in different ways.</w:t>
      </w:r>
    </w:p>
    <w:p w:rsidR="00ED3AE0" w:rsidRDefault="00ED3AE0" w:rsidP="00ED3AE0">
      <w:pPr>
        <w:pStyle w:val="Heading2"/>
        <w:rPr>
          <w:rFonts w:ascii="Arial" w:hAnsi="Arial" w:cs="Arial"/>
          <w:b w:val="0"/>
          <w:bCs w:val="0"/>
          <w:sz w:val="30"/>
          <w:szCs w:val="30"/>
        </w:rPr>
      </w:pPr>
      <w:r>
        <w:rPr>
          <w:rFonts w:ascii="Arial" w:hAnsi="Arial" w:cs="Arial"/>
          <w:b w:val="0"/>
          <w:bCs w:val="0"/>
          <w:sz w:val="30"/>
          <w:szCs w:val="30"/>
        </w:rPr>
        <w:t>JavaScript in &lt;head&gt;...&lt;/head&gt; section</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want to have a script run on some event, such as when a user clicks somewhere, then you will place that script in the head as follows −</w:t>
      </w:r>
    </w:p>
    <w:p w:rsidR="00ED3AE0" w:rsidRDefault="00D56B87" w:rsidP="00ED3AE0">
      <w:pPr>
        <w:jc w:val="right"/>
        <w:rPr>
          <w:rFonts w:ascii="Arial" w:hAnsi="Arial" w:cs="Arial"/>
          <w:sz w:val="18"/>
          <w:szCs w:val="18"/>
        </w:rPr>
      </w:pPr>
      <w:hyperlink r:id="rId266" w:tgtFrame="_blank" w:history="1">
        <w:r w:rsidR="00ED3AE0">
          <w:rPr>
            <w:rStyle w:val="Hyperlink"/>
            <w:rFonts w:ascii="Arial" w:hAnsi="Arial" w:cs="Arial"/>
            <w:color w:val="FFFFFF"/>
            <w:sz w:val="18"/>
            <w:szCs w:val="18"/>
            <w:bdr w:val="single" w:sz="2" w:space="2" w:color="F05C02" w:frame="1"/>
            <w:shd w:val="clear" w:color="auto" w:fill="F8BA24"/>
          </w:rPr>
          <w:t>Live Demo</w:t>
        </w:r>
      </w:hyperlink>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function</w:t>
      </w:r>
      <w:r>
        <w:rPr>
          <w:rStyle w:val="pln"/>
          <w:color w:val="000000"/>
          <w:sz w:val="23"/>
          <w:szCs w:val="23"/>
        </w:rPr>
        <w:t xml:space="preserve"> sayHello</w:t>
      </w:r>
      <w:r>
        <w:rPr>
          <w:rStyle w:val="pun"/>
          <w:color w:val="666600"/>
          <w:sz w:val="23"/>
          <w:szCs w:val="23"/>
        </w:rPr>
        <w:t>()</w:t>
      </w:r>
      <w:r>
        <w:rPr>
          <w:rStyle w:val="pln"/>
          <w:color w:val="000000"/>
          <w:sz w:val="23"/>
          <w:szCs w:val="23"/>
        </w:rPr>
        <w:t xml:space="preserve"> </w:t>
      </w:r>
      <w:r>
        <w:rPr>
          <w:rStyle w:val="pun"/>
          <w:color w:val="666600"/>
          <w:sz w:val="23"/>
          <w:szCs w:val="23"/>
        </w:rPr>
        <w: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alert</w:t>
      </w:r>
      <w:r>
        <w:rPr>
          <w:rStyle w:val="pun"/>
          <w:color w:val="666600"/>
          <w:sz w:val="23"/>
          <w:szCs w:val="23"/>
        </w:rPr>
        <w:t>(</w:t>
      </w:r>
      <w:r>
        <w:rPr>
          <w:rStyle w:val="str"/>
          <w:color w:val="008800"/>
          <w:sz w:val="23"/>
          <w:szCs w:val="23"/>
        </w:rPr>
        <w:t>"Hello World"</w:t>
      </w:r>
      <w:r>
        <w:rPr>
          <w:rStyle w:val="pun"/>
          <w:color w:val="666600"/>
          <w:sz w:val="23"/>
          <w:szCs w:val="23"/>
        </w:rPr>
        <w: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rFonts w:eastAsiaTheme="majorEastAsia"/>
          <w:color w:val="880000"/>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&lt;input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"button"</w:t>
      </w:r>
      <w:r>
        <w:rPr>
          <w:rStyle w:val="pln"/>
          <w:color w:val="000000"/>
          <w:sz w:val="23"/>
          <w:szCs w:val="23"/>
        </w:rPr>
        <w:t xml:space="preserve"> </w:t>
      </w:r>
      <w:r>
        <w:rPr>
          <w:rStyle w:val="atn"/>
          <w:color w:val="660066"/>
          <w:sz w:val="23"/>
          <w:szCs w:val="23"/>
        </w:rPr>
        <w:t>onclick</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sayHello</w:t>
      </w:r>
      <w:r>
        <w:rPr>
          <w:rStyle w:val="pun"/>
          <w:color w:val="666600"/>
          <w:sz w:val="23"/>
          <w:szCs w:val="23"/>
        </w:rPr>
        <w:t>()</w:t>
      </w:r>
      <w:r>
        <w:rPr>
          <w:rStyle w:val="atv"/>
          <w:color w:val="008800"/>
          <w:sz w:val="23"/>
          <w:szCs w:val="23"/>
        </w:rPr>
        <w:t>"</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"Say Hello"</w:t>
      </w:r>
      <w:r>
        <w:rPr>
          <w:rStyle w:val="pln"/>
          <w:color w:val="000000"/>
          <w:sz w:val="23"/>
          <w:szCs w:val="23"/>
        </w:rPr>
        <w:t xml:space="preserve"> </w:t>
      </w:r>
      <w:r>
        <w:rPr>
          <w:rStyle w:val="tag"/>
          <w:color w:val="000088"/>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This code will produce the following results −</w:t>
      </w:r>
    </w:p>
    <w:p w:rsidR="00ED3AE0" w:rsidRDefault="00ED3AE0" w:rsidP="00ED3AE0">
      <w:pPr>
        <w:pStyle w:val="Heading2"/>
        <w:rPr>
          <w:rFonts w:ascii="Arial" w:hAnsi="Arial" w:cs="Arial"/>
          <w:b w:val="0"/>
          <w:bCs w:val="0"/>
          <w:sz w:val="30"/>
          <w:szCs w:val="30"/>
        </w:rPr>
      </w:pPr>
      <w:r>
        <w:rPr>
          <w:rFonts w:ascii="Arial" w:hAnsi="Arial" w:cs="Arial"/>
          <w:b w:val="0"/>
          <w:bCs w:val="0"/>
          <w:sz w:val="30"/>
          <w:szCs w:val="30"/>
        </w:rPr>
        <w:t>JavaScript in &lt;body&gt;...&lt;/body&gt; section</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need a script to run as the page loads so that the script generates content in the page, then the script goes in the &lt;body&gt; portion of the document. In this case, you would not have any function defined using JavaScript. Take a look at the following code.</w:t>
      </w:r>
    </w:p>
    <w:p w:rsidR="00ED3AE0" w:rsidRDefault="00D56B87" w:rsidP="00ED3AE0">
      <w:pPr>
        <w:jc w:val="right"/>
        <w:rPr>
          <w:rFonts w:ascii="Arial" w:hAnsi="Arial" w:cs="Arial"/>
          <w:sz w:val="18"/>
          <w:szCs w:val="18"/>
        </w:rPr>
      </w:pPr>
      <w:hyperlink r:id="rId267" w:tgtFrame="_blank" w:history="1">
        <w:r w:rsidR="00ED3AE0">
          <w:rPr>
            <w:rStyle w:val="Hyperlink"/>
            <w:rFonts w:ascii="Arial" w:hAnsi="Arial" w:cs="Arial"/>
            <w:color w:val="FFFFFF"/>
            <w:sz w:val="18"/>
            <w:szCs w:val="18"/>
            <w:bdr w:val="single" w:sz="2" w:space="2" w:color="F05C02" w:frame="1"/>
            <w:shd w:val="clear" w:color="auto" w:fill="F8BA24"/>
          </w:rPr>
          <w:t>Live Demo</w:t>
        </w:r>
      </w:hyperlink>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"Hello World"</w:t>
      </w:r>
      <w:r>
        <w:rPr>
          <w:rStyle w:val="pun"/>
          <w:color w:val="666600"/>
          <w:sz w:val="23"/>
          <w:szCs w:val="23"/>
        </w:rPr>
        <w: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rFonts w:eastAsiaTheme="majorEastAsia"/>
          <w:color w:val="880000"/>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This is web page body </w:t>
      </w:r>
      <w:r>
        <w:rPr>
          <w:rStyle w:val="tag"/>
          <w:color w:val="000088"/>
          <w:sz w:val="23"/>
          <w:szCs w:val="23"/>
        </w:rPr>
        <w:t>&lt;/p&gt;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code will produce the following results −</w:t>
      </w:r>
    </w:p>
    <w:p w:rsidR="00ED3AE0" w:rsidRDefault="00ED3AE0" w:rsidP="00ED3AE0">
      <w:pPr>
        <w:pStyle w:val="Heading2"/>
        <w:rPr>
          <w:rFonts w:ascii="Arial" w:hAnsi="Arial" w:cs="Arial"/>
          <w:b w:val="0"/>
          <w:bCs w:val="0"/>
          <w:sz w:val="30"/>
          <w:szCs w:val="30"/>
        </w:rPr>
      </w:pPr>
      <w:r>
        <w:rPr>
          <w:rFonts w:ascii="Arial" w:hAnsi="Arial" w:cs="Arial"/>
          <w:b w:val="0"/>
          <w:bCs w:val="0"/>
          <w:sz w:val="30"/>
          <w:szCs w:val="30"/>
        </w:rPr>
        <w:t>JavaScript in &lt;body&gt; and &lt;head&gt; Sections</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put your JavaScript code in &lt;head&gt; and &lt;body&gt; section altogether as follows −</w:t>
      </w:r>
    </w:p>
    <w:p w:rsidR="00ED3AE0" w:rsidRDefault="00D56B87" w:rsidP="00ED3AE0">
      <w:pPr>
        <w:jc w:val="right"/>
        <w:rPr>
          <w:rFonts w:ascii="Arial" w:hAnsi="Arial" w:cs="Arial"/>
          <w:sz w:val="18"/>
          <w:szCs w:val="18"/>
        </w:rPr>
      </w:pPr>
      <w:hyperlink r:id="rId268" w:tgtFrame="_blank" w:history="1">
        <w:r w:rsidR="00ED3AE0">
          <w:rPr>
            <w:rStyle w:val="Hyperlink"/>
            <w:rFonts w:ascii="Arial" w:hAnsi="Arial" w:cs="Arial"/>
            <w:color w:val="FFFFFF"/>
            <w:sz w:val="18"/>
            <w:szCs w:val="18"/>
            <w:bdr w:val="single" w:sz="2" w:space="2" w:color="F05C02" w:frame="1"/>
            <w:shd w:val="clear" w:color="auto" w:fill="F8BA24"/>
          </w:rPr>
          <w:t>Live Demo</w:t>
        </w:r>
      </w:hyperlink>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function</w:t>
      </w:r>
      <w:r>
        <w:rPr>
          <w:rStyle w:val="pln"/>
          <w:color w:val="000000"/>
          <w:sz w:val="23"/>
          <w:szCs w:val="23"/>
        </w:rPr>
        <w:t xml:space="preserve"> sayHello</w:t>
      </w:r>
      <w:r>
        <w:rPr>
          <w:rStyle w:val="pun"/>
          <w:color w:val="666600"/>
          <w:sz w:val="23"/>
          <w:szCs w:val="23"/>
        </w:rPr>
        <w:t>()</w:t>
      </w:r>
      <w:r>
        <w:rPr>
          <w:rStyle w:val="pln"/>
          <w:color w:val="000000"/>
          <w:sz w:val="23"/>
          <w:szCs w:val="23"/>
        </w:rPr>
        <w:t xml:space="preserve"> </w:t>
      </w:r>
      <w:r>
        <w:rPr>
          <w:rStyle w:val="pun"/>
          <w:color w:val="666600"/>
          <w:sz w:val="23"/>
          <w:szCs w:val="23"/>
        </w:rPr>
        <w: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alert</w:t>
      </w:r>
      <w:r>
        <w:rPr>
          <w:rStyle w:val="pun"/>
          <w:color w:val="666600"/>
          <w:sz w:val="23"/>
          <w:szCs w:val="23"/>
        </w:rPr>
        <w:t>(</w:t>
      </w:r>
      <w:r>
        <w:rPr>
          <w:rStyle w:val="str"/>
          <w:color w:val="008800"/>
          <w:sz w:val="23"/>
          <w:szCs w:val="23"/>
        </w:rPr>
        <w:t>"Hello World"</w:t>
      </w:r>
      <w:r>
        <w:rPr>
          <w:rStyle w:val="pun"/>
          <w:color w:val="666600"/>
          <w:sz w:val="23"/>
          <w:szCs w:val="23"/>
        </w:rPr>
        <w: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rFonts w:eastAsiaTheme="majorEastAsia"/>
          <w:color w:val="880000"/>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"Hello World"</w:t>
      </w:r>
      <w:r>
        <w:rPr>
          <w:rStyle w:val="pun"/>
          <w:color w:val="666600"/>
          <w:sz w:val="23"/>
          <w:szCs w:val="23"/>
        </w:rPr>
        <w: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rFonts w:eastAsiaTheme="majorEastAsia"/>
          <w:color w:val="880000"/>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&lt;input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"button"</w:t>
      </w:r>
      <w:r>
        <w:rPr>
          <w:rStyle w:val="pln"/>
          <w:color w:val="000000"/>
          <w:sz w:val="23"/>
          <w:szCs w:val="23"/>
        </w:rPr>
        <w:t xml:space="preserve"> </w:t>
      </w:r>
      <w:r>
        <w:rPr>
          <w:rStyle w:val="atn"/>
          <w:color w:val="660066"/>
          <w:sz w:val="23"/>
          <w:szCs w:val="23"/>
        </w:rPr>
        <w:t>onclick</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sayHello</w:t>
      </w:r>
      <w:r>
        <w:rPr>
          <w:rStyle w:val="pun"/>
          <w:color w:val="666600"/>
          <w:sz w:val="23"/>
          <w:szCs w:val="23"/>
        </w:rPr>
        <w:t>()</w:t>
      </w:r>
      <w:r>
        <w:rPr>
          <w:rStyle w:val="atv"/>
          <w:color w:val="008800"/>
          <w:sz w:val="23"/>
          <w:szCs w:val="23"/>
        </w:rPr>
        <w:t>"</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"Say Hello"</w:t>
      </w:r>
      <w:r>
        <w:rPr>
          <w:rStyle w:val="pln"/>
          <w:color w:val="000000"/>
          <w:sz w:val="23"/>
          <w:szCs w:val="23"/>
        </w:rPr>
        <w:t xml:space="preserve"> </w:t>
      </w:r>
      <w:r>
        <w:rPr>
          <w:rStyle w:val="tag"/>
          <w:color w:val="000088"/>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code will produce the following result −</w:t>
      </w:r>
    </w:p>
    <w:p w:rsidR="00ED3AE0" w:rsidRDefault="00ED3AE0" w:rsidP="00ED3AE0">
      <w:pPr>
        <w:pStyle w:val="Heading2"/>
        <w:rPr>
          <w:rFonts w:ascii="Arial" w:hAnsi="Arial" w:cs="Arial"/>
          <w:b w:val="0"/>
          <w:bCs w:val="0"/>
          <w:sz w:val="30"/>
          <w:szCs w:val="30"/>
        </w:rPr>
      </w:pPr>
      <w:r>
        <w:rPr>
          <w:rFonts w:ascii="Arial" w:hAnsi="Arial" w:cs="Arial"/>
          <w:b w:val="0"/>
          <w:bCs w:val="0"/>
          <w:sz w:val="30"/>
          <w:szCs w:val="30"/>
        </w:rPr>
        <w:t>JavaScript in External File</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you begin to work more extensively with JavaScript, you will be likely to find that there are cases where you are reusing identical JavaScript code on multiple pages of a site.</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are not restricted to be maintaining identical code in multiple HTML files. The </w:t>
      </w:r>
      <w:r>
        <w:rPr>
          <w:rFonts w:ascii="Arial" w:hAnsi="Arial" w:cs="Arial"/>
          <w:b/>
          <w:bCs/>
          <w:color w:val="000000"/>
        </w:rPr>
        <w:t>script</w:t>
      </w:r>
      <w:r>
        <w:rPr>
          <w:rFonts w:ascii="Arial" w:hAnsi="Arial" w:cs="Arial"/>
          <w:color w:val="000000"/>
        </w:rPr>
        <w:t> tag provides a mechanism to allow you to store JavaScript in an external file and then include it into your HTML files.</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is an example to show how you can include an external JavaScript file in your HTML code using </w:t>
      </w:r>
      <w:r>
        <w:rPr>
          <w:rFonts w:ascii="Arial" w:hAnsi="Arial" w:cs="Arial"/>
          <w:b/>
          <w:bCs/>
          <w:color w:val="000000"/>
        </w:rPr>
        <w:t>script</w:t>
      </w:r>
      <w:r>
        <w:rPr>
          <w:rFonts w:ascii="Arial" w:hAnsi="Arial" w:cs="Arial"/>
          <w:color w:val="000000"/>
        </w:rPr>
        <w:t> tag and its </w:t>
      </w:r>
      <w:r>
        <w:rPr>
          <w:rFonts w:ascii="Arial" w:hAnsi="Arial" w:cs="Arial"/>
          <w:b/>
          <w:bCs/>
          <w:color w:val="000000"/>
        </w:rPr>
        <w:t>src</w:t>
      </w:r>
      <w:r>
        <w:rPr>
          <w:rFonts w:ascii="Arial" w:hAnsi="Arial" w:cs="Arial"/>
          <w:color w:val="000000"/>
        </w:rPr>
        <w:t> attribute.</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pln"/>
          <w:color w:val="000000"/>
          <w:sz w:val="23"/>
          <w:szCs w:val="23"/>
        </w:rPr>
        <w:t xml:space="preserve"> </w:t>
      </w:r>
      <w:r>
        <w:rPr>
          <w:rStyle w:val="atn"/>
          <w:color w:val="660066"/>
          <w:sz w:val="23"/>
          <w:szCs w:val="23"/>
        </w:rPr>
        <w:t>src</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"filename.js"</w:t>
      </w:r>
      <w:r>
        <w:rPr>
          <w:rStyle w:val="pln"/>
          <w:color w:val="000000"/>
          <w:sz w:val="23"/>
          <w:szCs w:val="23"/>
        </w:rPr>
        <w:t xml:space="preserve"> </w:t>
      </w:r>
      <w:r>
        <w:rPr>
          <w:rStyle w:val="tag"/>
          <w:color w:val="000088"/>
          <w:sz w:val="23"/>
          <w:szCs w:val="23"/>
        </w:rPr>
        <w:t>&gt;&lt;/script&gt;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use JavaScript from an external file source, you need to write all your JavaScript source code in a simple text file with the extension ".js" and then include that file as shown above.</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example, you can keep the following content in </w:t>
      </w:r>
      <w:r>
        <w:rPr>
          <w:rFonts w:ascii="Arial" w:hAnsi="Arial" w:cs="Arial"/>
          <w:b/>
          <w:bCs/>
          <w:color w:val="000000"/>
        </w:rPr>
        <w:t>filename.js</w:t>
      </w:r>
      <w:r>
        <w:rPr>
          <w:rFonts w:ascii="Arial" w:hAnsi="Arial" w:cs="Arial"/>
          <w:color w:val="000000"/>
        </w:rPr>
        <w:t> file and then you can use </w:t>
      </w:r>
      <w:r>
        <w:rPr>
          <w:rFonts w:ascii="Arial" w:hAnsi="Arial" w:cs="Arial"/>
          <w:b/>
          <w:bCs/>
          <w:color w:val="000000"/>
        </w:rPr>
        <w:t>sayHello</w:t>
      </w:r>
      <w:r>
        <w:rPr>
          <w:rFonts w:ascii="Arial" w:hAnsi="Arial" w:cs="Arial"/>
          <w:color w:val="000000"/>
        </w:rPr>
        <w:t> function in your HTML file after including the filename.js file.</w:t>
      </w:r>
    </w:p>
    <w:p w:rsidR="00ED3AE0" w:rsidRDefault="00ED3AE0" w:rsidP="00ED3AE0">
      <w:pPr>
        <w:pStyle w:val="HTMLPreformatted"/>
        <w:rPr>
          <w:sz w:val="23"/>
          <w:szCs w:val="23"/>
        </w:rPr>
      </w:pPr>
      <w:r>
        <w:rPr>
          <w:sz w:val="23"/>
          <w:szCs w:val="23"/>
        </w:rPr>
        <w:t>function sayHello() {</w:t>
      </w:r>
    </w:p>
    <w:p w:rsidR="00ED3AE0" w:rsidRDefault="00ED3AE0" w:rsidP="00ED3AE0">
      <w:pPr>
        <w:pStyle w:val="HTMLPreformatted"/>
        <w:rPr>
          <w:sz w:val="23"/>
          <w:szCs w:val="23"/>
        </w:rPr>
      </w:pPr>
      <w:r>
        <w:rPr>
          <w:sz w:val="23"/>
          <w:szCs w:val="23"/>
        </w:rPr>
        <w:t xml:space="preserve">   alert("Hello World")</w:t>
      </w:r>
    </w:p>
    <w:p w:rsidR="00ED3AE0" w:rsidRDefault="00ED3AE0" w:rsidP="00ED3AE0">
      <w:pPr>
        <w:pStyle w:val="HTMLPreformatted"/>
        <w:rPr>
          <w:sz w:val="23"/>
          <w:szCs w:val="23"/>
        </w:rPr>
      </w:pPr>
      <w:r>
        <w:rPr>
          <w:sz w:val="23"/>
          <w:szCs w:val="23"/>
        </w:rPr>
        <w:t>}</w:t>
      </w:r>
    </w:p>
    <w:p w:rsidR="00ED3AE0" w:rsidRDefault="00ED3AE0" w:rsidP="00AD0F3C">
      <w:pPr>
        <w:shd w:val="clear" w:color="auto" w:fill="FFFFFF"/>
        <w:rPr>
          <w:rFonts w:ascii="Consolas" w:hAnsi="Consolas" w:cs="Consolas"/>
          <w:color w:val="000000"/>
          <w:sz w:val="20"/>
          <w:szCs w:val="20"/>
        </w:rPr>
      </w:pPr>
    </w:p>
    <w:p w:rsidR="00ED3AE0" w:rsidRDefault="00ED3AE0" w:rsidP="00AD0F3C">
      <w:pPr>
        <w:shd w:val="clear" w:color="auto" w:fill="FFFFFF"/>
        <w:rPr>
          <w:rFonts w:ascii="Consolas" w:hAnsi="Consolas" w:cs="Consolas"/>
          <w:color w:val="000000"/>
          <w:sz w:val="20"/>
          <w:szCs w:val="20"/>
        </w:rPr>
      </w:pPr>
    </w:p>
    <w:p w:rsidR="00ED3AE0" w:rsidRDefault="00ED3AE0" w:rsidP="00AD0F3C">
      <w:pPr>
        <w:shd w:val="clear" w:color="auto" w:fill="FFFFFF"/>
        <w:rPr>
          <w:rFonts w:ascii="Consolas" w:hAnsi="Consolas" w:cs="Consolas"/>
          <w:color w:val="000000"/>
          <w:sz w:val="20"/>
          <w:szCs w:val="20"/>
        </w:rPr>
      </w:pPr>
    </w:p>
    <w:p w:rsidR="00ED3AE0" w:rsidRDefault="00ED3AE0" w:rsidP="00AD0F3C">
      <w:pPr>
        <w:shd w:val="clear" w:color="auto" w:fill="FFFFFF"/>
        <w:rPr>
          <w:rFonts w:ascii="Consolas" w:hAnsi="Consolas" w:cs="Consolas"/>
          <w:color w:val="000000"/>
          <w:sz w:val="20"/>
          <w:szCs w:val="20"/>
        </w:rPr>
      </w:pPr>
    </w:p>
    <w:p w:rsidR="00ED3AE0" w:rsidRDefault="00ED3AE0" w:rsidP="00AD0F3C">
      <w:pPr>
        <w:shd w:val="clear" w:color="auto" w:fill="FFFFFF"/>
        <w:rPr>
          <w:rFonts w:ascii="Consolas" w:hAnsi="Consolas" w:cs="Consolas"/>
          <w:color w:val="000000"/>
          <w:sz w:val="20"/>
          <w:szCs w:val="20"/>
        </w:rPr>
      </w:pPr>
    </w:p>
    <w:p w:rsidR="00ED3AE0" w:rsidRDefault="00ED3AE0" w:rsidP="00AD0F3C">
      <w:pPr>
        <w:shd w:val="clear" w:color="auto" w:fill="FFFFFF"/>
        <w:rPr>
          <w:rFonts w:ascii="Consolas" w:hAnsi="Consolas" w:cs="Consolas"/>
          <w:color w:val="000000"/>
          <w:sz w:val="20"/>
          <w:szCs w:val="20"/>
        </w:rPr>
      </w:pPr>
    </w:p>
    <w:p w:rsidR="00ED3AE0" w:rsidRDefault="00ED3AE0" w:rsidP="00AD0F3C">
      <w:pPr>
        <w:shd w:val="clear" w:color="auto" w:fill="FFFFFF"/>
        <w:rPr>
          <w:rFonts w:ascii="Consolas" w:hAnsi="Consolas" w:cs="Consolas"/>
          <w:color w:val="000000"/>
          <w:sz w:val="20"/>
          <w:szCs w:val="20"/>
        </w:rPr>
      </w:pPr>
    </w:p>
    <w:p w:rsidR="00ED3AE0" w:rsidRDefault="00ED3AE0" w:rsidP="00AD0F3C">
      <w:pPr>
        <w:shd w:val="clear" w:color="auto" w:fill="FFFFFF"/>
        <w:rPr>
          <w:rFonts w:ascii="Consolas" w:hAnsi="Consolas" w:cs="Consolas"/>
          <w:color w:val="000000"/>
          <w:sz w:val="20"/>
          <w:szCs w:val="20"/>
        </w:rPr>
      </w:pPr>
    </w:p>
    <w:p w:rsidR="00102C55" w:rsidRDefault="00102C55" w:rsidP="00102C55">
      <w:pPr>
        <w:pStyle w:val="Heading2"/>
        <w:rPr>
          <w:b w:val="0"/>
          <w:bCs w:val="0"/>
          <w:sz w:val="30"/>
          <w:szCs w:val="30"/>
        </w:rPr>
      </w:pPr>
      <w:r>
        <w:rPr>
          <w:b w:val="0"/>
          <w:bCs w:val="0"/>
          <w:sz w:val="30"/>
          <w:szCs w:val="30"/>
        </w:rPr>
        <w:t>JavaScript Datatypes</w:t>
      </w:r>
    </w:p>
    <w:p w:rsidR="00102C55" w:rsidRDefault="00102C55" w:rsidP="00102C55">
      <w:pPr>
        <w:pStyle w:val="NormalWeb"/>
        <w:spacing w:before="120" w:beforeAutospacing="0" w:after="144" w:afterAutospacing="0"/>
        <w:ind w:left="48" w:right="48"/>
        <w:jc w:val="both"/>
        <w:rPr>
          <w:color w:val="000000"/>
        </w:rPr>
      </w:pPr>
      <w:r>
        <w:rPr>
          <w:color w:val="000000"/>
        </w:rPr>
        <w:t>One of the most fundamental characteristics of a programming language is the set of data types it supports. These are the type of values that can be represented and manipulated in a programming language.</w:t>
      </w:r>
    </w:p>
    <w:p w:rsidR="00102C55" w:rsidRDefault="00102C55" w:rsidP="00102C55">
      <w:pPr>
        <w:pStyle w:val="NormalWeb"/>
        <w:spacing w:before="120" w:beforeAutospacing="0" w:after="144" w:afterAutospacing="0"/>
        <w:ind w:left="48" w:right="48"/>
        <w:jc w:val="both"/>
        <w:rPr>
          <w:color w:val="000000"/>
        </w:rPr>
      </w:pPr>
      <w:r>
        <w:rPr>
          <w:color w:val="000000"/>
        </w:rPr>
        <w:t>JavaScript allows you to work with three primitive data types −</w:t>
      </w:r>
    </w:p>
    <w:p w:rsidR="00102C55" w:rsidRDefault="00102C55" w:rsidP="00102C55">
      <w:pPr>
        <w:pStyle w:val="NormalWeb"/>
        <w:numPr>
          <w:ilvl w:val="0"/>
          <w:numId w:val="91"/>
        </w:numPr>
        <w:spacing w:before="120" w:beforeAutospacing="0" w:after="144" w:afterAutospacing="0"/>
        <w:ind w:left="768" w:right="48"/>
        <w:jc w:val="both"/>
        <w:rPr>
          <w:color w:val="000000"/>
        </w:rPr>
      </w:pPr>
      <w:r>
        <w:rPr>
          <w:b/>
          <w:bCs/>
          <w:color w:val="000000"/>
        </w:rPr>
        <w:t>Numbers,</w:t>
      </w:r>
      <w:r>
        <w:rPr>
          <w:color w:val="000000"/>
        </w:rPr>
        <w:t> eg. 123, 120.50 etc.</w:t>
      </w:r>
    </w:p>
    <w:p w:rsidR="00102C55" w:rsidRDefault="00102C55" w:rsidP="00102C55">
      <w:pPr>
        <w:pStyle w:val="NormalWeb"/>
        <w:numPr>
          <w:ilvl w:val="0"/>
          <w:numId w:val="91"/>
        </w:numPr>
        <w:spacing w:before="120" w:beforeAutospacing="0" w:after="144" w:afterAutospacing="0"/>
        <w:ind w:left="768" w:right="48"/>
        <w:jc w:val="both"/>
        <w:rPr>
          <w:color w:val="000000"/>
        </w:rPr>
      </w:pPr>
      <w:r>
        <w:rPr>
          <w:b/>
          <w:bCs/>
          <w:color w:val="000000"/>
        </w:rPr>
        <w:t>Strings</w:t>
      </w:r>
      <w:r>
        <w:rPr>
          <w:color w:val="000000"/>
        </w:rPr>
        <w:t> of text e.g. "This text string" etc.</w:t>
      </w:r>
    </w:p>
    <w:p w:rsidR="00102C55" w:rsidRDefault="00102C55" w:rsidP="00102C55">
      <w:pPr>
        <w:pStyle w:val="NormalWeb"/>
        <w:numPr>
          <w:ilvl w:val="0"/>
          <w:numId w:val="91"/>
        </w:numPr>
        <w:spacing w:before="120" w:beforeAutospacing="0" w:after="144" w:afterAutospacing="0"/>
        <w:ind w:left="768" w:right="48"/>
        <w:jc w:val="both"/>
        <w:rPr>
          <w:color w:val="000000"/>
        </w:rPr>
      </w:pPr>
      <w:r>
        <w:rPr>
          <w:b/>
          <w:bCs/>
          <w:color w:val="000000"/>
        </w:rPr>
        <w:t>Boolean</w:t>
      </w:r>
      <w:r>
        <w:rPr>
          <w:color w:val="000000"/>
        </w:rPr>
        <w:t> e.g. true or false.</w:t>
      </w:r>
    </w:p>
    <w:p w:rsidR="00102C55" w:rsidRDefault="00102C55" w:rsidP="00102C55">
      <w:pPr>
        <w:pStyle w:val="NormalWeb"/>
        <w:spacing w:before="120" w:beforeAutospacing="0" w:after="144" w:afterAutospacing="0"/>
        <w:ind w:left="48" w:right="48"/>
        <w:jc w:val="both"/>
        <w:rPr>
          <w:color w:val="000000"/>
        </w:rPr>
      </w:pPr>
      <w:r>
        <w:rPr>
          <w:color w:val="000000"/>
        </w:rPr>
        <w:t>JavaScript also defines two trivial data types, </w:t>
      </w:r>
      <w:r>
        <w:rPr>
          <w:b/>
          <w:bCs/>
          <w:color w:val="000000"/>
        </w:rPr>
        <w:t>null</w:t>
      </w:r>
      <w:r>
        <w:rPr>
          <w:color w:val="000000"/>
        </w:rPr>
        <w:t> and </w:t>
      </w:r>
      <w:r>
        <w:rPr>
          <w:b/>
          <w:bCs/>
          <w:color w:val="000000"/>
        </w:rPr>
        <w:t>undefined,</w:t>
      </w:r>
      <w:r>
        <w:rPr>
          <w:color w:val="000000"/>
        </w:rPr>
        <w:t> each of which defines only a single value. In addition to these primitive data types, JavaScript supports a composite data type known as </w:t>
      </w:r>
      <w:r>
        <w:rPr>
          <w:b/>
          <w:bCs/>
          <w:color w:val="000000"/>
        </w:rPr>
        <w:t>object</w:t>
      </w:r>
      <w:r>
        <w:rPr>
          <w:color w:val="000000"/>
        </w:rPr>
        <w:t>. We will cover objects in detail in a separate chapter.</w:t>
      </w:r>
    </w:p>
    <w:p w:rsidR="00102C55" w:rsidRDefault="00102C55" w:rsidP="00102C55">
      <w:pPr>
        <w:pStyle w:val="NormalWeb"/>
        <w:spacing w:before="120" w:beforeAutospacing="0" w:after="144" w:afterAutospacing="0"/>
        <w:ind w:left="48" w:right="48"/>
        <w:jc w:val="both"/>
        <w:rPr>
          <w:color w:val="000000"/>
        </w:rPr>
      </w:pPr>
      <w:r>
        <w:rPr>
          <w:b/>
          <w:bCs/>
          <w:color w:val="000000"/>
        </w:rPr>
        <w:t>Note</w:t>
      </w:r>
      <w:r>
        <w:rPr>
          <w:color w:val="000000"/>
        </w:rPr>
        <w:t> − JavaScript does not make a distinction between integer values and floating-point values. All numbers in JavaScript are represented as floating-point values. JavaScript represents numbers using the 64-bit floating-point format defined by the IEEE 754 standard.</w:t>
      </w:r>
    </w:p>
    <w:p w:rsidR="00102C55" w:rsidRDefault="00102C55" w:rsidP="00102C55">
      <w:pPr>
        <w:pStyle w:val="Heading2"/>
        <w:rPr>
          <w:b w:val="0"/>
          <w:bCs w:val="0"/>
          <w:sz w:val="30"/>
          <w:szCs w:val="30"/>
        </w:rPr>
      </w:pPr>
      <w:r>
        <w:rPr>
          <w:b w:val="0"/>
          <w:bCs w:val="0"/>
          <w:sz w:val="30"/>
          <w:szCs w:val="30"/>
        </w:rPr>
        <w:t>JavaScript Variables</w:t>
      </w:r>
    </w:p>
    <w:p w:rsidR="00102C55" w:rsidRDefault="00102C55" w:rsidP="00102C55">
      <w:pPr>
        <w:pStyle w:val="NormalWeb"/>
        <w:spacing w:before="120" w:beforeAutospacing="0" w:after="144" w:afterAutospacing="0"/>
        <w:ind w:left="48" w:right="48"/>
        <w:jc w:val="both"/>
        <w:rPr>
          <w:color w:val="000000"/>
        </w:rPr>
      </w:pPr>
      <w:r>
        <w:rPr>
          <w:color w:val="000000"/>
        </w:rPr>
        <w:t>Like many other programming languages, JavaScript has variables. Variables can be thought of as named containers. You can place data into these containers and then refer to the data simply by naming the container.</w:t>
      </w:r>
    </w:p>
    <w:p w:rsidR="00102C55" w:rsidRDefault="00102C55" w:rsidP="00102C55">
      <w:pPr>
        <w:pStyle w:val="NormalWeb"/>
        <w:spacing w:before="120" w:beforeAutospacing="0" w:after="144" w:afterAutospacing="0"/>
        <w:ind w:left="48" w:right="48"/>
        <w:jc w:val="both"/>
        <w:rPr>
          <w:color w:val="000000"/>
        </w:rPr>
      </w:pPr>
      <w:r>
        <w:rPr>
          <w:color w:val="000000"/>
        </w:rPr>
        <w:t>Before you use a variable in a JavaScript program, you must declare it. Variables are declared with the </w:t>
      </w:r>
      <w:r>
        <w:rPr>
          <w:b/>
          <w:bCs/>
          <w:color w:val="000000"/>
        </w:rPr>
        <w:t>var</w:t>
      </w:r>
      <w:r>
        <w:rPr>
          <w:color w:val="000000"/>
        </w:rPr>
        <w:t> keyword as follows.</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money</w:t>
      </w:r>
      <w:r>
        <w:rPr>
          <w:rStyle w:val="pun"/>
          <w:color w:val="666600"/>
          <w:sz w:val="23"/>
          <w:szCs w:val="23"/>
        </w:rPr>
        <w: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name</w:t>
      </w:r>
      <w:r>
        <w:rPr>
          <w:rStyle w:val="pun"/>
          <w:color w:val="666600"/>
          <w:sz w:val="23"/>
          <w:szCs w:val="23"/>
        </w:rPr>
        <w: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&lt;/script&gt;</w:t>
      </w:r>
    </w:p>
    <w:p w:rsidR="00102C55" w:rsidRDefault="00102C55" w:rsidP="00102C55">
      <w:pPr>
        <w:pStyle w:val="NormalWeb"/>
        <w:spacing w:before="120" w:beforeAutospacing="0" w:after="144" w:afterAutospacing="0"/>
        <w:ind w:left="48" w:right="48"/>
        <w:jc w:val="both"/>
        <w:rPr>
          <w:color w:val="000000"/>
        </w:rPr>
      </w:pPr>
      <w:r>
        <w:rPr>
          <w:color w:val="000000"/>
        </w:rPr>
        <w:t>You can also declare multiple variables with the same </w:t>
      </w:r>
      <w:r>
        <w:rPr>
          <w:b/>
          <w:bCs/>
          <w:color w:val="000000"/>
        </w:rPr>
        <w:t>var</w:t>
      </w:r>
      <w:r>
        <w:rPr>
          <w:color w:val="000000"/>
        </w:rPr>
        <w:t> keyword as follows −</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money</w:t>
      </w:r>
      <w:r>
        <w:rPr>
          <w:rStyle w:val="pun"/>
          <w:color w:val="666600"/>
          <w:sz w:val="23"/>
          <w:szCs w:val="23"/>
        </w:rPr>
        <w:t>,</w:t>
      </w:r>
      <w:r>
        <w:rPr>
          <w:rStyle w:val="pln"/>
          <w:color w:val="000000"/>
          <w:sz w:val="23"/>
          <w:szCs w:val="23"/>
        </w:rPr>
        <w:t xml:space="preserve"> name</w:t>
      </w:r>
      <w:r>
        <w:rPr>
          <w:rStyle w:val="pun"/>
          <w:color w:val="666600"/>
          <w:sz w:val="23"/>
          <w:szCs w:val="23"/>
        </w:rPr>
        <w: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&lt;/script&gt;</w:t>
      </w:r>
    </w:p>
    <w:p w:rsidR="00102C55" w:rsidRDefault="00102C55" w:rsidP="00102C55">
      <w:pPr>
        <w:pStyle w:val="NormalWeb"/>
        <w:spacing w:before="120" w:beforeAutospacing="0" w:after="144" w:afterAutospacing="0"/>
        <w:ind w:left="48" w:right="48"/>
        <w:jc w:val="both"/>
        <w:rPr>
          <w:color w:val="000000"/>
        </w:rPr>
      </w:pPr>
      <w:r>
        <w:rPr>
          <w:color w:val="000000"/>
        </w:rPr>
        <w:t>Storing a value in a variable is called </w:t>
      </w:r>
      <w:r>
        <w:rPr>
          <w:b/>
          <w:bCs/>
          <w:color w:val="000000"/>
        </w:rPr>
        <w:t>variable initialization</w:t>
      </w:r>
      <w:r>
        <w:rPr>
          <w:color w:val="000000"/>
        </w:rPr>
        <w:t>. You can do variable initialization at the time of variable creation or at a later point in time when you need that variable.</w:t>
      </w:r>
    </w:p>
    <w:p w:rsidR="00102C55" w:rsidRDefault="00102C55" w:rsidP="00102C55">
      <w:pPr>
        <w:pStyle w:val="NormalWeb"/>
        <w:spacing w:before="120" w:beforeAutospacing="0" w:after="144" w:afterAutospacing="0"/>
        <w:ind w:left="48" w:right="48"/>
        <w:jc w:val="both"/>
        <w:rPr>
          <w:color w:val="000000"/>
        </w:rPr>
      </w:pPr>
      <w:r>
        <w:rPr>
          <w:color w:val="000000"/>
        </w:rPr>
        <w:t>For instance, you might create a variable named </w:t>
      </w:r>
      <w:r>
        <w:rPr>
          <w:b/>
          <w:bCs/>
          <w:color w:val="000000"/>
        </w:rPr>
        <w:t>money</w:t>
      </w:r>
      <w:r>
        <w:rPr>
          <w:color w:val="000000"/>
        </w:rPr>
        <w:t> and assign the value 2000.50 to it later. For another variable, you can assign a value at the time of initialization as follows.</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pun"/>
          <w:color w:val="666600"/>
          <w:sz w:val="23"/>
          <w:szCs w:val="23"/>
        </w:rPr>
        <w:t>&lt;!--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name </w:t>
      </w:r>
      <w:r>
        <w:rPr>
          <w:rStyle w:val="pun"/>
          <w:color w:val="666600"/>
          <w:sz w:val="23"/>
          <w:szCs w:val="23"/>
        </w:rPr>
        <w:t>=</w:t>
      </w:r>
      <w:r>
        <w:rPr>
          <w:rStyle w:val="pln"/>
          <w:color w:val="000000"/>
          <w:sz w:val="23"/>
          <w:szCs w:val="23"/>
        </w:rPr>
        <w:t xml:space="preserve"> </w:t>
      </w:r>
      <w:r>
        <w:rPr>
          <w:rStyle w:val="str"/>
          <w:color w:val="008800"/>
          <w:sz w:val="23"/>
          <w:szCs w:val="23"/>
        </w:rPr>
        <w:t>"Ali"</w:t>
      </w:r>
      <w:r>
        <w:rPr>
          <w:rStyle w:val="pun"/>
          <w:color w:val="666600"/>
          <w:sz w:val="23"/>
          <w:szCs w:val="23"/>
        </w:rPr>
        <w: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money</w:t>
      </w:r>
      <w:r>
        <w:rPr>
          <w:rStyle w:val="pun"/>
          <w:color w:val="666600"/>
          <w:sz w:val="23"/>
          <w:szCs w:val="23"/>
        </w:rPr>
        <w: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money </w:t>
      </w:r>
      <w:r>
        <w:rPr>
          <w:rStyle w:val="pun"/>
          <w:color w:val="666600"/>
          <w:sz w:val="23"/>
          <w:szCs w:val="23"/>
        </w:rPr>
        <w:t>=</w:t>
      </w:r>
      <w:r>
        <w:rPr>
          <w:rStyle w:val="pln"/>
          <w:color w:val="000000"/>
          <w:sz w:val="23"/>
          <w:szCs w:val="23"/>
        </w:rPr>
        <w:t xml:space="preserve"> </w:t>
      </w:r>
      <w:r>
        <w:rPr>
          <w:rStyle w:val="lit"/>
          <w:color w:val="006666"/>
          <w:sz w:val="23"/>
          <w:szCs w:val="23"/>
        </w:rPr>
        <w:t>2000.50</w:t>
      </w:r>
      <w:r>
        <w:rPr>
          <w:rStyle w:val="pun"/>
          <w:color w:val="666600"/>
          <w:sz w:val="23"/>
          <w:szCs w:val="23"/>
        </w:rPr>
        <w: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&lt;/script&gt;</w:t>
      </w:r>
    </w:p>
    <w:p w:rsidR="00102C55" w:rsidRDefault="00102C55" w:rsidP="00102C55">
      <w:pPr>
        <w:pStyle w:val="NormalWeb"/>
        <w:spacing w:before="120" w:beforeAutospacing="0" w:after="144" w:afterAutospacing="0"/>
        <w:ind w:left="48" w:right="48"/>
        <w:jc w:val="both"/>
        <w:rPr>
          <w:color w:val="000000"/>
        </w:rPr>
      </w:pPr>
      <w:r>
        <w:rPr>
          <w:b/>
          <w:bCs/>
          <w:color w:val="000000"/>
        </w:rPr>
        <w:t>Note</w:t>
      </w:r>
      <w:r>
        <w:rPr>
          <w:color w:val="000000"/>
        </w:rPr>
        <w:t> − Use the </w:t>
      </w:r>
      <w:r>
        <w:rPr>
          <w:b/>
          <w:bCs/>
          <w:color w:val="000000"/>
        </w:rPr>
        <w:t>var</w:t>
      </w:r>
      <w:r>
        <w:rPr>
          <w:color w:val="000000"/>
        </w:rPr>
        <w:t> keyword only for declaration or initialization, once for the life of any variable name in a document. You should not re-declare same variable twice.</w:t>
      </w:r>
    </w:p>
    <w:p w:rsidR="00102C55" w:rsidRDefault="00102C55" w:rsidP="00102C55">
      <w:pPr>
        <w:pStyle w:val="NormalWeb"/>
        <w:spacing w:before="120" w:beforeAutospacing="0" w:after="144" w:afterAutospacing="0"/>
        <w:ind w:left="48" w:right="48"/>
        <w:jc w:val="both"/>
        <w:rPr>
          <w:color w:val="000000"/>
        </w:rPr>
      </w:pPr>
      <w:r>
        <w:rPr>
          <w:color w:val="000000"/>
        </w:rPr>
        <w:t>JavaScript is </w:t>
      </w:r>
      <w:r>
        <w:rPr>
          <w:b/>
          <w:bCs/>
          <w:color w:val="000000"/>
        </w:rPr>
        <w:t>untyped</w:t>
      </w:r>
      <w:r>
        <w:rPr>
          <w:color w:val="000000"/>
        </w:rPr>
        <w:t> language. This means that a JavaScript variable can hold a value of any data type. Unlike many other languages, you don't have to tell JavaScript during variable declaration what type of value the variable will hold. The value type of a variable can change during the execution of a program and JavaScript takes care of it automatically.</w:t>
      </w:r>
    </w:p>
    <w:p w:rsidR="00102C55" w:rsidRDefault="00102C55" w:rsidP="00102C55">
      <w:pPr>
        <w:pStyle w:val="Heading2"/>
        <w:rPr>
          <w:b w:val="0"/>
          <w:bCs w:val="0"/>
          <w:sz w:val="30"/>
          <w:szCs w:val="30"/>
        </w:rPr>
      </w:pPr>
      <w:r>
        <w:rPr>
          <w:b w:val="0"/>
          <w:bCs w:val="0"/>
          <w:sz w:val="30"/>
          <w:szCs w:val="30"/>
        </w:rPr>
        <w:t>JavaScript Variable Scope</w:t>
      </w:r>
    </w:p>
    <w:p w:rsidR="00102C55" w:rsidRDefault="00102C55" w:rsidP="00102C55">
      <w:pPr>
        <w:pStyle w:val="NormalWeb"/>
        <w:spacing w:before="120" w:beforeAutospacing="0" w:after="144" w:afterAutospacing="0"/>
        <w:ind w:left="48" w:right="48"/>
        <w:jc w:val="both"/>
        <w:rPr>
          <w:color w:val="000000"/>
        </w:rPr>
      </w:pPr>
      <w:r>
        <w:rPr>
          <w:color w:val="000000"/>
        </w:rPr>
        <w:t>The scope of a variable is the region of your program in which it is defined. JavaScript variables have only two scopes.</w:t>
      </w:r>
    </w:p>
    <w:p w:rsidR="00102C55" w:rsidRDefault="00102C55" w:rsidP="00102C55">
      <w:pPr>
        <w:pStyle w:val="NormalWeb"/>
        <w:numPr>
          <w:ilvl w:val="0"/>
          <w:numId w:val="92"/>
        </w:numPr>
        <w:spacing w:before="120" w:beforeAutospacing="0" w:after="144" w:afterAutospacing="0"/>
        <w:ind w:left="768" w:right="48"/>
        <w:jc w:val="both"/>
        <w:rPr>
          <w:color w:val="000000"/>
        </w:rPr>
      </w:pPr>
      <w:r>
        <w:rPr>
          <w:b/>
          <w:bCs/>
          <w:color w:val="000000"/>
        </w:rPr>
        <w:t>Global Variables</w:t>
      </w:r>
      <w:r>
        <w:rPr>
          <w:color w:val="000000"/>
        </w:rPr>
        <w:t> − A global variable has global scope which means it can be defined anywhere in your JavaScript code.</w:t>
      </w:r>
    </w:p>
    <w:p w:rsidR="00102C55" w:rsidRDefault="00102C55" w:rsidP="00102C55">
      <w:pPr>
        <w:pStyle w:val="NormalWeb"/>
        <w:numPr>
          <w:ilvl w:val="0"/>
          <w:numId w:val="92"/>
        </w:numPr>
        <w:spacing w:before="120" w:beforeAutospacing="0" w:after="144" w:afterAutospacing="0"/>
        <w:ind w:left="768" w:right="48"/>
        <w:jc w:val="both"/>
        <w:rPr>
          <w:color w:val="000000"/>
        </w:rPr>
      </w:pPr>
      <w:r>
        <w:rPr>
          <w:b/>
          <w:bCs/>
          <w:color w:val="000000"/>
        </w:rPr>
        <w:t>Local Variables</w:t>
      </w:r>
      <w:r>
        <w:rPr>
          <w:color w:val="000000"/>
        </w:rPr>
        <w:t> − A local variable will be visible only within a function where it is defined. Function parameters are always local to that function.</w:t>
      </w:r>
    </w:p>
    <w:p w:rsidR="00102C55" w:rsidRDefault="00102C55" w:rsidP="00102C55">
      <w:pPr>
        <w:pStyle w:val="NormalWeb"/>
        <w:spacing w:before="120" w:beforeAutospacing="0" w:after="144" w:afterAutospacing="0"/>
        <w:ind w:left="48" w:right="48"/>
        <w:jc w:val="both"/>
        <w:rPr>
          <w:color w:val="000000"/>
        </w:rPr>
      </w:pPr>
      <w:r>
        <w:rPr>
          <w:color w:val="000000"/>
        </w:rPr>
        <w:t>Within the body of a function, a local variable takes precedence over a global variable with the same name. If you declare a local variable or function parameter with the same name as a global variable, you effectively hide the global variable. Take a look into the following example.</w:t>
      </w:r>
    </w:p>
    <w:p w:rsidR="00102C55" w:rsidRDefault="00D56B87" w:rsidP="00102C55">
      <w:pPr>
        <w:jc w:val="right"/>
      </w:pPr>
      <w:hyperlink r:id="rId269" w:tgtFrame="_blank" w:history="1">
        <w:r w:rsidR="00102C55">
          <w:rPr>
            <w:rStyle w:val="Hyperlink"/>
            <w:rFonts w:ascii="Arial" w:hAnsi="Arial" w:cs="Arial"/>
            <w:color w:val="FFFFFF"/>
            <w:bdr w:val="single" w:sz="2" w:space="2" w:color="F05C02" w:frame="1"/>
            <w:shd w:val="clear" w:color="auto" w:fill="F8BA24"/>
          </w:rPr>
          <w:t>Live Demo</w:t>
        </w:r>
      </w:hyperlink>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w:t>
      </w:r>
      <w:r>
        <w:rPr>
          <w:rStyle w:val="pln"/>
          <w:color w:val="000000"/>
          <w:sz w:val="23"/>
          <w:szCs w:val="23"/>
        </w:rPr>
        <w:t xml:space="preserve"> </w:t>
      </w:r>
      <w:r>
        <w:rPr>
          <w:rStyle w:val="atn"/>
          <w:color w:val="660066"/>
          <w:sz w:val="23"/>
          <w:szCs w:val="23"/>
        </w:rPr>
        <w:t>onload</w:t>
      </w:r>
      <w:r>
        <w:rPr>
          <w:rStyle w:val="pln"/>
          <w:color w:val="000000"/>
          <w:sz w:val="23"/>
          <w:szCs w:val="23"/>
        </w:rPr>
        <w:t xml:space="preserve"> </w:t>
      </w:r>
      <w:r>
        <w:rPr>
          <w:rStyle w:val="pun"/>
          <w:color w:val="666600"/>
          <w:sz w:val="23"/>
          <w:szCs w:val="23"/>
        </w:rPr>
        <w:t>=</w:t>
      </w:r>
      <w:r>
        <w:rPr>
          <w:rStyle w:val="pln"/>
          <w:color w:val="000000"/>
          <w:sz w:val="23"/>
          <w:szCs w:val="23"/>
        </w:rPr>
        <w:t xml:space="preserve"> checkscope</w:t>
      </w:r>
      <w:r>
        <w:rPr>
          <w:rStyle w:val="pun"/>
          <w:color w:val="666600"/>
          <w:sz w:val="23"/>
          <w:szCs w:val="23"/>
        </w:rPr>
        <w:t>();</w:t>
      </w:r>
      <w:r>
        <w:rPr>
          <w:rStyle w:val="tag"/>
          <w:color w:val="000088"/>
          <w:sz w:val="23"/>
          <w:szCs w:val="23"/>
        </w:rPr>
        <w:t>&gt;</w:t>
      </w:r>
      <w:r>
        <w:rPr>
          <w:rStyle w:val="pln"/>
          <w:color w:val="000000"/>
          <w:sz w:val="23"/>
          <w:szCs w:val="23"/>
        </w:rPr>
        <w:t xml:space="preserve">   </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myVar </w:t>
      </w:r>
      <w:r>
        <w:rPr>
          <w:rStyle w:val="pun"/>
          <w:color w:val="666600"/>
          <w:sz w:val="23"/>
          <w:szCs w:val="23"/>
        </w:rPr>
        <w:t>=</w:t>
      </w:r>
      <w:r>
        <w:rPr>
          <w:rStyle w:val="pln"/>
          <w:color w:val="000000"/>
          <w:sz w:val="23"/>
          <w:szCs w:val="23"/>
        </w:rPr>
        <w:t xml:space="preserve"> </w:t>
      </w:r>
      <w:r>
        <w:rPr>
          <w:rStyle w:val="str"/>
          <w:color w:val="008800"/>
          <w:sz w:val="23"/>
          <w:szCs w:val="23"/>
        </w:rPr>
        <w:t>"global"</w:t>
      </w:r>
      <w:r>
        <w:rPr>
          <w:rStyle w:val="pun"/>
          <w:color w:val="666600"/>
          <w:sz w:val="23"/>
          <w:szCs w:val="23"/>
        </w:rPr>
        <w:t>;</w:t>
      </w:r>
      <w:r>
        <w:rPr>
          <w:rStyle w:val="pln"/>
          <w:color w:val="000000"/>
          <w:sz w:val="23"/>
          <w:szCs w:val="23"/>
        </w:rPr>
        <w:t xml:space="preserve">      </w:t>
      </w:r>
      <w:r>
        <w:rPr>
          <w:rStyle w:val="com"/>
          <w:color w:val="880000"/>
          <w:sz w:val="23"/>
          <w:szCs w:val="23"/>
        </w:rPr>
        <w:t>// Declare a global variable</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function</w:t>
      </w:r>
      <w:r>
        <w:rPr>
          <w:rStyle w:val="pln"/>
          <w:color w:val="000000"/>
          <w:sz w:val="23"/>
          <w:szCs w:val="23"/>
        </w:rPr>
        <w:t xml:space="preserve"> checkscope</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myVar </w:t>
      </w:r>
      <w:r>
        <w:rPr>
          <w:rStyle w:val="pun"/>
          <w:color w:val="666600"/>
          <w:sz w:val="23"/>
          <w:szCs w:val="23"/>
        </w:rPr>
        <w:t>=</w:t>
      </w:r>
      <w:r>
        <w:rPr>
          <w:rStyle w:val="pln"/>
          <w:color w:val="000000"/>
          <w:sz w:val="23"/>
          <w:szCs w:val="23"/>
        </w:rPr>
        <w:t xml:space="preserve"> </w:t>
      </w:r>
      <w:r>
        <w:rPr>
          <w:rStyle w:val="str"/>
          <w:color w:val="008800"/>
          <w:sz w:val="23"/>
          <w:szCs w:val="23"/>
        </w:rPr>
        <w:t>"local"</w:t>
      </w:r>
      <w:r>
        <w:rPr>
          <w:rStyle w:val="pun"/>
          <w:color w:val="666600"/>
          <w:sz w:val="23"/>
          <w:szCs w:val="23"/>
        </w:rPr>
        <w:t>;</w:t>
      </w:r>
      <w:r>
        <w:rPr>
          <w:rStyle w:val="pln"/>
          <w:color w:val="000000"/>
          <w:sz w:val="23"/>
          <w:szCs w:val="23"/>
        </w:rPr>
        <w:t xml:space="preserve">    </w:t>
      </w:r>
      <w:r>
        <w:rPr>
          <w:rStyle w:val="com"/>
          <w:color w:val="880000"/>
          <w:sz w:val="23"/>
          <w:szCs w:val="23"/>
        </w:rPr>
        <w:t>// Declare a local variable</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myVar</w:t>
      </w:r>
      <w:r>
        <w:rPr>
          <w:rStyle w:val="pun"/>
          <w:color w:val="666600"/>
          <w:sz w:val="23"/>
          <w:szCs w:val="23"/>
        </w:rPr>
        <w: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102C55" w:rsidRDefault="00102C55" w:rsidP="00102C55">
      <w:pPr>
        <w:pStyle w:val="NormalWeb"/>
        <w:spacing w:before="120" w:beforeAutospacing="0" w:after="144" w:afterAutospacing="0"/>
        <w:ind w:left="48" w:right="48"/>
        <w:jc w:val="both"/>
        <w:rPr>
          <w:color w:val="000000"/>
        </w:rPr>
      </w:pPr>
      <w:r>
        <w:rPr>
          <w:color w:val="000000"/>
        </w:rPr>
        <w:t>This produces the following result −</w:t>
      </w:r>
    </w:p>
    <w:p w:rsidR="00102C55" w:rsidRDefault="00102C55" w:rsidP="00102C55">
      <w:pPr>
        <w:pStyle w:val="HTMLPreformatted"/>
        <w:rPr>
          <w:sz w:val="23"/>
          <w:szCs w:val="23"/>
        </w:rPr>
      </w:pPr>
      <w:r>
        <w:rPr>
          <w:sz w:val="23"/>
          <w:szCs w:val="23"/>
        </w:rPr>
        <w:t>local</w:t>
      </w:r>
    </w:p>
    <w:p w:rsidR="00091372" w:rsidRDefault="00091372" w:rsidP="00102C55">
      <w:pPr>
        <w:pStyle w:val="Heading2"/>
        <w:rPr>
          <w:b w:val="0"/>
          <w:bCs w:val="0"/>
          <w:sz w:val="30"/>
          <w:szCs w:val="30"/>
        </w:rPr>
      </w:pPr>
    </w:p>
    <w:p w:rsidR="00246612" w:rsidRDefault="00246612" w:rsidP="00102C55">
      <w:pPr>
        <w:pStyle w:val="Heading2"/>
        <w:rPr>
          <w:b w:val="0"/>
          <w:bCs w:val="0"/>
          <w:sz w:val="30"/>
          <w:szCs w:val="30"/>
        </w:rPr>
      </w:pPr>
    </w:p>
    <w:p w:rsidR="00102C55" w:rsidRDefault="00102C55" w:rsidP="00102C55">
      <w:pPr>
        <w:pStyle w:val="Heading2"/>
        <w:rPr>
          <w:b w:val="0"/>
          <w:bCs w:val="0"/>
          <w:sz w:val="30"/>
          <w:szCs w:val="30"/>
        </w:rPr>
      </w:pPr>
      <w:r>
        <w:rPr>
          <w:b w:val="0"/>
          <w:bCs w:val="0"/>
          <w:sz w:val="30"/>
          <w:szCs w:val="30"/>
        </w:rPr>
        <w:t>JavaScript Variable Names</w:t>
      </w:r>
    </w:p>
    <w:p w:rsidR="00102C55" w:rsidRDefault="00102C55" w:rsidP="00102C55">
      <w:pPr>
        <w:pStyle w:val="NormalWeb"/>
        <w:spacing w:before="120" w:beforeAutospacing="0" w:after="144" w:afterAutospacing="0"/>
        <w:ind w:left="48" w:right="48"/>
        <w:jc w:val="both"/>
        <w:rPr>
          <w:color w:val="000000"/>
        </w:rPr>
      </w:pPr>
      <w:r>
        <w:rPr>
          <w:color w:val="000000"/>
        </w:rPr>
        <w:t>While naming your variables in JavaScript, keep the following rules in mind.</w:t>
      </w:r>
    </w:p>
    <w:p w:rsidR="00102C55" w:rsidRDefault="00102C55" w:rsidP="00102C55">
      <w:pPr>
        <w:pStyle w:val="NormalWeb"/>
        <w:numPr>
          <w:ilvl w:val="0"/>
          <w:numId w:val="93"/>
        </w:numPr>
        <w:spacing w:before="120" w:beforeAutospacing="0" w:after="144" w:afterAutospacing="0"/>
        <w:ind w:left="768" w:right="48"/>
        <w:jc w:val="both"/>
        <w:rPr>
          <w:color w:val="000000"/>
        </w:rPr>
      </w:pPr>
      <w:r>
        <w:rPr>
          <w:color w:val="000000"/>
        </w:rPr>
        <w:t>You should not use any of the JavaScript reserved keywords as a variable name. These keywords are mentioned in the next section. For example, </w:t>
      </w:r>
      <w:r>
        <w:rPr>
          <w:b/>
          <w:bCs/>
          <w:color w:val="000000"/>
        </w:rPr>
        <w:t>break</w:t>
      </w:r>
      <w:r>
        <w:rPr>
          <w:color w:val="000000"/>
        </w:rPr>
        <w:t> or </w:t>
      </w:r>
      <w:r>
        <w:rPr>
          <w:b/>
          <w:bCs/>
          <w:color w:val="000000"/>
        </w:rPr>
        <w:t>boolean</w:t>
      </w:r>
      <w:r>
        <w:rPr>
          <w:color w:val="000000"/>
        </w:rPr>
        <w:t> variable names are not valid.</w:t>
      </w:r>
    </w:p>
    <w:p w:rsidR="00102C55" w:rsidRDefault="00102C55" w:rsidP="00102C55">
      <w:pPr>
        <w:pStyle w:val="NormalWeb"/>
        <w:numPr>
          <w:ilvl w:val="0"/>
          <w:numId w:val="93"/>
        </w:numPr>
        <w:spacing w:before="120" w:beforeAutospacing="0" w:after="144" w:afterAutospacing="0"/>
        <w:ind w:left="768" w:right="48"/>
        <w:jc w:val="both"/>
        <w:rPr>
          <w:color w:val="000000"/>
        </w:rPr>
      </w:pPr>
      <w:r>
        <w:rPr>
          <w:color w:val="000000"/>
        </w:rPr>
        <w:t>JavaScript variable names should not start with a numeral (0-9). They must begin with a letter or an underscore character. For example, </w:t>
      </w:r>
      <w:r>
        <w:rPr>
          <w:b/>
          <w:bCs/>
          <w:color w:val="000000"/>
        </w:rPr>
        <w:t>123test</w:t>
      </w:r>
      <w:r>
        <w:rPr>
          <w:color w:val="000000"/>
        </w:rPr>
        <w:t> is an invalid variable name but </w:t>
      </w:r>
      <w:r>
        <w:rPr>
          <w:b/>
          <w:bCs/>
          <w:color w:val="000000"/>
        </w:rPr>
        <w:t>_123test</w:t>
      </w:r>
      <w:r>
        <w:rPr>
          <w:color w:val="000000"/>
        </w:rPr>
        <w:t> is a valid one.</w:t>
      </w:r>
    </w:p>
    <w:p w:rsidR="00102C55" w:rsidRDefault="00102C55" w:rsidP="00102C55">
      <w:pPr>
        <w:pStyle w:val="NormalWeb"/>
        <w:numPr>
          <w:ilvl w:val="0"/>
          <w:numId w:val="93"/>
        </w:numPr>
        <w:spacing w:before="120" w:beforeAutospacing="0" w:after="144" w:afterAutospacing="0"/>
        <w:ind w:left="768" w:right="48"/>
        <w:jc w:val="both"/>
        <w:rPr>
          <w:color w:val="000000"/>
        </w:rPr>
      </w:pPr>
      <w:r>
        <w:rPr>
          <w:color w:val="000000"/>
        </w:rPr>
        <w:t>JavaScript variable names are case-sensitive. For example, </w:t>
      </w:r>
      <w:r>
        <w:rPr>
          <w:b/>
          <w:bCs/>
          <w:color w:val="000000"/>
        </w:rPr>
        <w:t>Name</w:t>
      </w:r>
      <w:r>
        <w:rPr>
          <w:color w:val="000000"/>
        </w:rPr>
        <w:t> and </w:t>
      </w:r>
      <w:r>
        <w:rPr>
          <w:b/>
          <w:bCs/>
          <w:color w:val="000000"/>
        </w:rPr>
        <w:t>name</w:t>
      </w:r>
      <w:r>
        <w:rPr>
          <w:color w:val="000000"/>
        </w:rPr>
        <w:t> are two different variables.</w:t>
      </w:r>
    </w:p>
    <w:p w:rsidR="00102C55" w:rsidRDefault="00102C55" w:rsidP="00102C55">
      <w:pPr>
        <w:pStyle w:val="Heading2"/>
        <w:rPr>
          <w:b w:val="0"/>
          <w:bCs w:val="0"/>
          <w:sz w:val="30"/>
          <w:szCs w:val="30"/>
        </w:rPr>
      </w:pPr>
      <w:r>
        <w:rPr>
          <w:b w:val="0"/>
          <w:bCs w:val="0"/>
          <w:sz w:val="30"/>
          <w:szCs w:val="30"/>
        </w:rPr>
        <w:t>JavaScript Reserved Words</w:t>
      </w:r>
    </w:p>
    <w:p w:rsidR="00102C55" w:rsidRDefault="00102C55" w:rsidP="00102C55">
      <w:pPr>
        <w:pStyle w:val="NormalWeb"/>
        <w:spacing w:before="120" w:beforeAutospacing="0" w:after="144" w:afterAutospacing="0"/>
        <w:ind w:left="48" w:right="48"/>
        <w:jc w:val="both"/>
        <w:rPr>
          <w:color w:val="000000"/>
        </w:rPr>
      </w:pPr>
      <w:r>
        <w:rPr>
          <w:color w:val="000000"/>
        </w:rPr>
        <w:t>A list of all the reserved words in JavaScript are given in the following table. They cannot be used as JavaScript variables, functions, methods, loop labels, or any object names.</w:t>
      </w:r>
    </w:p>
    <w:tbl>
      <w:tblPr>
        <w:tblW w:w="781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703"/>
        <w:gridCol w:w="2045"/>
        <w:gridCol w:w="1836"/>
        <w:gridCol w:w="2235"/>
      </w:tblGrid>
      <w:tr w:rsidR="00102C55" w:rsidTr="00102C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abstract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else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instanceof</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switch</w:t>
            </w:r>
          </w:p>
        </w:tc>
      </w:tr>
      <w:tr w:rsidR="00102C55" w:rsidTr="00102C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boolean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enum</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int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synchronized</w:t>
            </w:r>
          </w:p>
        </w:tc>
      </w:tr>
      <w:tr w:rsidR="00102C55" w:rsidTr="00102C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break</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export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interface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this</w:t>
            </w:r>
          </w:p>
        </w:tc>
      </w:tr>
      <w:tr w:rsidR="00102C55" w:rsidTr="00102C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byte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extends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long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throw</w:t>
            </w:r>
          </w:p>
        </w:tc>
      </w:tr>
      <w:tr w:rsidR="00102C55" w:rsidTr="00102C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case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false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native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throws</w:t>
            </w:r>
          </w:p>
        </w:tc>
      </w:tr>
      <w:tr w:rsidR="00102C55" w:rsidTr="00102C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catch</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final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new</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transient</w:t>
            </w:r>
          </w:p>
        </w:tc>
      </w:tr>
      <w:tr w:rsidR="00102C55" w:rsidTr="00102C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char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finally</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null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true</w:t>
            </w:r>
          </w:p>
        </w:tc>
      </w:tr>
      <w:tr w:rsidR="00102C55" w:rsidTr="00102C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class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float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package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try</w:t>
            </w:r>
          </w:p>
        </w:tc>
      </w:tr>
      <w:tr w:rsidR="00102C55" w:rsidTr="00102C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const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for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private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typeof</w:t>
            </w:r>
          </w:p>
        </w:tc>
      </w:tr>
      <w:tr w:rsidR="00102C55" w:rsidTr="00102C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continue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function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protected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var</w:t>
            </w:r>
          </w:p>
        </w:tc>
      </w:tr>
      <w:tr w:rsidR="00102C55" w:rsidTr="00102C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lastRenderedPageBreak/>
              <w:t>debugger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goto</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public</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void</w:t>
            </w:r>
          </w:p>
        </w:tc>
      </w:tr>
      <w:tr w:rsidR="00102C55" w:rsidTr="00102C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default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if</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return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volatile</w:t>
            </w:r>
          </w:p>
        </w:tc>
      </w:tr>
      <w:tr w:rsidR="00102C55" w:rsidTr="00102C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delete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implements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short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while</w:t>
            </w:r>
          </w:p>
        </w:tc>
      </w:tr>
      <w:tr w:rsidR="00102C55" w:rsidTr="00102C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do</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import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static</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with</w:t>
            </w:r>
          </w:p>
        </w:tc>
      </w:tr>
      <w:tr w:rsidR="00102C55" w:rsidTr="00102C55">
        <w:tc>
          <w:tcPr>
            <w:tcW w:w="0" w:type="auto"/>
            <w:tcBorders>
              <w:top w:val="single" w:sz="4" w:space="0" w:color="DDDDDD"/>
              <w:left w:val="single" w:sz="4" w:space="0" w:color="DDDDDD"/>
              <w:bottom w:val="single" w:sz="4" w:space="0" w:color="DDDDDD"/>
              <w:right w:val="single" w:sz="4" w:space="0" w:color="DDDDDD"/>
            </w:tcBorders>
            <w:shd w:val="clear" w:color="auto" w:fill="FFFFFF"/>
            <w:tcMar>
              <w:top w:w="104" w:type="dxa"/>
              <w:left w:w="104" w:type="dxa"/>
              <w:bottom w:w="104" w:type="dxa"/>
              <w:right w:w="104" w:type="dxa"/>
            </w:tcMar>
            <w:hideMark/>
          </w:tcPr>
          <w:p w:rsidR="00102C55" w:rsidRDefault="00102C55">
            <w:pPr>
              <w:spacing w:after="259"/>
              <w:jc w:val="center"/>
              <w:rPr>
                <w:rFonts w:ascii="Arial" w:hAnsi="Arial" w:cs="Arial"/>
                <w:sz w:val="18"/>
                <w:szCs w:val="18"/>
              </w:rPr>
            </w:pPr>
            <w:r>
              <w:rPr>
                <w:rFonts w:ascii="Arial" w:hAnsi="Arial" w:cs="Arial"/>
                <w:sz w:val="18"/>
                <w:szCs w:val="18"/>
              </w:rPr>
              <w:t>double</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104" w:type="dxa"/>
              <w:left w:w="104" w:type="dxa"/>
              <w:bottom w:w="104" w:type="dxa"/>
              <w:right w:w="104" w:type="dxa"/>
            </w:tcMar>
            <w:hideMark/>
          </w:tcPr>
          <w:p w:rsidR="00102C55" w:rsidRDefault="00102C55">
            <w:pPr>
              <w:spacing w:after="259"/>
              <w:jc w:val="center"/>
              <w:rPr>
                <w:rFonts w:ascii="Arial" w:hAnsi="Arial" w:cs="Arial"/>
                <w:sz w:val="18"/>
                <w:szCs w:val="18"/>
              </w:rPr>
            </w:pPr>
            <w:r>
              <w:rPr>
                <w:rFonts w:ascii="Arial" w:hAnsi="Arial" w:cs="Arial"/>
                <w:sz w:val="18"/>
                <w:szCs w:val="18"/>
              </w:rPr>
              <w:t>in</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104" w:type="dxa"/>
              <w:left w:w="104" w:type="dxa"/>
              <w:bottom w:w="104" w:type="dxa"/>
              <w:right w:w="104" w:type="dxa"/>
            </w:tcMar>
            <w:hideMark/>
          </w:tcPr>
          <w:p w:rsidR="00102C55" w:rsidRDefault="00102C55">
            <w:pPr>
              <w:spacing w:after="259"/>
              <w:jc w:val="center"/>
              <w:rPr>
                <w:rFonts w:ascii="Arial" w:hAnsi="Arial" w:cs="Arial"/>
                <w:sz w:val="18"/>
                <w:szCs w:val="18"/>
              </w:rPr>
            </w:pPr>
            <w:r>
              <w:rPr>
                <w:rFonts w:ascii="Arial" w:hAnsi="Arial" w:cs="Arial"/>
                <w:sz w:val="18"/>
                <w:szCs w:val="18"/>
              </w:rPr>
              <w:t>super</w:t>
            </w:r>
            <w:r>
              <w:br/>
            </w:r>
          </w:p>
        </w:tc>
        <w:tc>
          <w:tcPr>
            <w:tcW w:w="0" w:type="auto"/>
            <w:shd w:val="clear" w:color="auto" w:fill="auto"/>
            <w:vAlign w:val="center"/>
            <w:hideMark/>
          </w:tcPr>
          <w:p w:rsidR="00102C55" w:rsidRDefault="00102C55">
            <w:pPr>
              <w:rPr>
                <w:sz w:val="20"/>
                <w:szCs w:val="20"/>
              </w:rPr>
            </w:pPr>
          </w:p>
        </w:tc>
      </w:tr>
    </w:tbl>
    <w:p w:rsidR="00ED3AE0" w:rsidRDefault="00ED3AE0" w:rsidP="00AD0F3C">
      <w:pPr>
        <w:shd w:val="clear" w:color="auto" w:fill="FFFFFF"/>
        <w:rPr>
          <w:rFonts w:ascii="Consolas" w:hAnsi="Consolas" w:cs="Consolas"/>
          <w:color w:val="000000"/>
          <w:sz w:val="20"/>
          <w:szCs w:val="20"/>
        </w:rPr>
      </w:pPr>
    </w:p>
    <w:p w:rsidR="00102C55" w:rsidRDefault="00102C55" w:rsidP="00AD0F3C">
      <w:pPr>
        <w:shd w:val="clear" w:color="auto" w:fill="FFFFFF"/>
        <w:rPr>
          <w:rFonts w:ascii="Consolas" w:hAnsi="Consolas" w:cs="Consolas"/>
          <w:color w:val="000000"/>
          <w:sz w:val="20"/>
          <w:szCs w:val="20"/>
        </w:rPr>
      </w:pPr>
    </w:p>
    <w:p w:rsidR="006D2D34" w:rsidRDefault="006D2D34" w:rsidP="006D2D34">
      <w:pPr>
        <w:pStyle w:val="Heading2"/>
        <w:rPr>
          <w:rFonts w:ascii="Arial" w:hAnsi="Arial" w:cs="Arial"/>
          <w:b w:val="0"/>
          <w:bCs w:val="0"/>
          <w:sz w:val="30"/>
          <w:szCs w:val="30"/>
        </w:rPr>
      </w:pPr>
      <w:r>
        <w:rPr>
          <w:rFonts w:ascii="Arial" w:hAnsi="Arial" w:cs="Arial"/>
          <w:b w:val="0"/>
          <w:bCs w:val="0"/>
          <w:sz w:val="30"/>
          <w:szCs w:val="30"/>
        </w:rPr>
        <w:t>What is an Operator?</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take a simple expression </w:t>
      </w:r>
      <w:r>
        <w:rPr>
          <w:rFonts w:ascii="Arial" w:hAnsi="Arial" w:cs="Arial"/>
          <w:b/>
          <w:bCs/>
          <w:color w:val="000000"/>
        </w:rPr>
        <w:t>4 + 5 is equal to 9</w:t>
      </w:r>
      <w:r>
        <w:rPr>
          <w:rFonts w:ascii="Arial" w:hAnsi="Arial" w:cs="Arial"/>
          <w:color w:val="000000"/>
        </w:rPr>
        <w:t>. Here 4 and 5 are called </w:t>
      </w:r>
      <w:r>
        <w:rPr>
          <w:rFonts w:ascii="Arial" w:hAnsi="Arial" w:cs="Arial"/>
          <w:b/>
          <w:bCs/>
          <w:color w:val="000000"/>
        </w:rPr>
        <w:t>operands</w:t>
      </w:r>
      <w:r>
        <w:rPr>
          <w:rFonts w:ascii="Arial" w:hAnsi="Arial" w:cs="Arial"/>
          <w:color w:val="000000"/>
        </w:rPr>
        <w:t> and ‘+’ is called the </w:t>
      </w:r>
      <w:r>
        <w:rPr>
          <w:rFonts w:ascii="Arial" w:hAnsi="Arial" w:cs="Arial"/>
          <w:b/>
          <w:bCs/>
          <w:color w:val="000000"/>
        </w:rPr>
        <w:t>operator</w:t>
      </w:r>
      <w:r>
        <w:rPr>
          <w:rFonts w:ascii="Arial" w:hAnsi="Arial" w:cs="Arial"/>
          <w:color w:val="000000"/>
        </w:rPr>
        <w:t>. JavaScript supports the following types of operators.</w:t>
      </w:r>
    </w:p>
    <w:p w:rsidR="006D2D34" w:rsidRDefault="006D2D34" w:rsidP="006D2D34">
      <w:pPr>
        <w:numPr>
          <w:ilvl w:val="0"/>
          <w:numId w:val="94"/>
        </w:numPr>
        <w:spacing w:before="100" w:beforeAutospacing="1" w:after="65" w:line="240" w:lineRule="auto"/>
        <w:rPr>
          <w:rFonts w:ascii="Arial" w:hAnsi="Arial" w:cs="Arial"/>
          <w:sz w:val="18"/>
          <w:szCs w:val="18"/>
        </w:rPr>
      </w:pPr>
      <w:r>
        <w:rPr>
          <w:rFonts w:ascii="Arial" w:hAnsi="Arial" w:cs="Arial"/>
          <w:sz w:val="18"/>
          <w:szCs w:val="18"/>
        </w:rPr>
        <w:t>Arithmetic Operators</w:t>
      </w:r>
    </w:p>
    <w:p w:rsidR="006D2D34" w:rsidRDefault="006D2D34" w:rsidP="006D2D34">
      <w:pPr>
        <w:numPr>
          <w:ilvl w:val="0"/>
          <w:numId w:val="94"/>
        </w:numPr>
        <w:spacing w:before="100" w:beforeAutospacing="1" w:after="65" w:line="240" w:lineRule="auto"/>
        <w:rPr>
          <w:rFonts w:ascii="Arial" w:hAnsi="Arial" w:cs="Arial"/>
          <w:sz w:val="18"/>
          <w:szCs w:val="18"/>
        </w:rPr>
      </w:pPr>
      <w:r>
        <w:rPr>
          <w:rFonts w:ascii="Arial" w:hAnsi="Arial" w:cs="Arial"/>
          <w:sz w:val="18"/>
          <w:szCs w:val="18"/>
        </w:rPr>
        <w:t>Comparison Operators</w:t>
      </w:r>
    </w:p>
    <w:p w:rsidR="006D2D34" w:rsidRDefault="006D2D34" w:rsidP="006D2D34">
      <w:pPr>
        <w:numPr>
          <w:ilvl w:val="0"/>
          <w:numId w:val="94"/>
        </w:numPr>
        <w:spacing w:before="100" w:beforeAutospacing="1" w:after="65" w:line="240" w:lineRule="auto"/>
        <w:rPr>
          <w:rFonts w:ascii="Arial" w:hAnsi="Arial" w:cs="Arial"/>
          <w:sz w:val="18"/>
          <w:szCs w:val="18"/>
        </w:rPr>
      </w:pPr>
      <w:r>
        <w:rPr>
          <w:rFonts w:ascii="Arial" w:hAnsi="Arial" w:cs="Arial"/>
          <w:sz w:val="18"/>
          <w:szCs w:val="18"/>
        </w:rPr>
        <w:t>Logical (or Relational) Operators</w:t>
      </w:r>
    </w:p>
    <w:p w:rsidR="006D2D34" w:rsidRDefault="006D2D34" w:rsidP="006D2D34">
      <w:pPr>
        <w:numPr>
          <w:ilvl w:val="0"/>
          <w:numId w:val="94"/>
        </w:numPr>
        <w:spacing w:before="100" w:beforeAutospacing="1" w:after="65" w:line="240" w:lineRule="auto"/>
        <w:rPr>
          <w:rFonts w:ascii="Arial" w:hAnsi="Arial" w:cs="Arial"/>
          <w:sz w:val="18"/>
          <w:szCs w:val="18"/>
        </w:rPr>
      </w:pPr>
      <w:r>
        <w:rPr>
          <w:rFonts w:ascii="Arial" w:hAnsi="Arial" w:cs="Arial"/>
          <w:sz w:val="18"/>
          <w:szCs w:val="18"/>
        </w:rPr>
        <w:t>Assignment Operators</w:t>
      </w:r>
    </w:p>
    <w:p w:rsidR="006D2D34" w:rsidRDefault="006D2D34" w:rsidP="006D2D34">
      <w:pPr>
        <w:numPr>
          <w:ilvl w:val="0"/>
          <w:numId w:val="94"/>
        </w:numPr>
        <w:spacing w:before="100" w:beforeAutospacing="1" w:after="65" w:line="240" w:lineRule="auto"/>
        <w:rPr>
          <w:rFonts w:ascii="Arial" w:hAnsi="Arial" w:cs="Arial"/>
          <w:sz w:val="18"/>
          <w:szCs w:val="18"/>
        </w:rPr>
      </w:pPr>
      <w:r>
        <w:rPr>
          <w:rFonts w:ascii="Arial" w:hAnsi="Arial" w:cs="Arial"/>
          <w:sz w:val="18"/>
          <w:szCs w:val="18"/>
        </w:rPr>
        <w:t>Conditional (or ternary) Operators</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Lets have a look on all operators one by one.</w:t>
      </w:r>
    </w:p>
    <w:p w:rsidR="006D2D34" w:rsidRDefault="006D2D34" w:rsidP="006D2D34">
      <w:pPr>
        <w:pStyle w:val="Heading2"/>
        <w:rPr>
          <w:rFonts w:ascii="Arial" w:hAnsi="Arial" w:cs="Arial"/>
          <w:b w:val="0"/>
          <w:bCs w:val="0"/>
          <w:sz w:val="30"/>
          <w:szCs w:val="30"/>
        </w:rPr>
      </w:pPr>
      <w:r>
        <w:rPr>
          <w:rFonts w:ascii="Arial" w:hAnsi="Arial" w:cs="Arial"/>
          <w:b w:val="0"/>
          <w:bCs w:val="0"/>
          <w:sz w:val="30"/>
          <w:szCs w:val="30"/>
        </w:rPr>
        <w:t>Arithmetic Operators</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supports the following arithmetic operators −</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Assume variable A holds 10 and variable B holds 20, then −</w:t>
      </w:r>
    </w:p>
    <w:tbl>
      <w:tblPr>
        <w:tblW w:w="781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739"/>
        <w:gridCol w:w="7080"/>
      </w:tblGrid>
      <w:tr w:rsidR="006D2D34" w:rsidTr="006D2D34">
        <w:tc>
          <w:tcPr>
            <w:tcW w:w="535" w:type="dxa"/>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6D2D34" w:rsidRDefault="006D2D34">
            <w:pPr>
              <w:spacing w:after="259"/>
              <w:jc w:val="center"/>
              <w:rPr>
                <w:rFonts w:ascii="Arial" w:hAnsi="Arial" w:cs="Arial"/>
                <w:b/>
                <w:bCs/>
                <w:sz w:val="18"/>
                <w:szCs w:val="18"/>
              </w:rPr>
            </w:pPr>
            <w:r>
              <w:rPr>
                <w:rFonts w:ascii="Arial" w:hAnsi="Arial" w:cs="Arial"/>
                <w:b/>
                <w:bCs/>
                <w:sz w:val="18"/>
                <w:szCs w:val="18"/>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6D2D34" w:rsidRDefault="006D2D34">
            <w:pPr>
              <w:spacing w:after="259"/>
              <w:jc w:val="center"/>
              <w:rPr>
                <w:rFonts w:ascii="Arial" w:hAnsi="Arial" w:cs="Arial"/>
                <w:b/>
                <w:bCs/>
                <w:sz w:val="18"/>
                <w:szCs w:val="18"/>
              </w:rPr>
            </w:pPr>
            <w:r>
              <w:rPr>
                <w:rFonts w:ascii="Arial" w:hAnsi="Arial" w:cs="Arial"/>
                <w:b/>
                <w:bCs/>
                <w:sz w:val="18"/>
                <w:szCs w:val="18"/>
              </w:rPr>
              <w:t>Operator &amp; Description</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rPr>
                <w:rFonts w:ascii="Arial" w:hAnsi="Arial" w:cs="Arial"/>
                <w:sz w:val="18"/>
                <w:szCs w:val="18"/>
              </w:rPr>
            </w:pPr>
            <w:r>
              <w:rPr>
                <w:rFonts w:ascii="Arial" w:hAnsi="Arial" w:cs="Arial"/>
                <w:sz w:val="18"/>
                <w:szCs w:val="18"/>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(Addition)</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Adds two operands</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 B will give 30</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(Subtraction)</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Subtracts the second operand from the first</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lastRenderedPageBreak/>
              <w:t>Ex:</w:t>
            </w:r>
            <w:r>
              <w:rPr>
                <w:rFonts w:ascii="Arial" w:hAnsi="Arial" w:cs="Arial"/>
                <w:color w:val="000000"/>
                <w:sz w:val="18"/>
                <w:szCs w:val="18"/>
              </w:rPr>
              <w:t> A - B will give -10</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lastRenderedPageBreak/>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(Multiplication)</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Multiply both operands</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 B will give 200</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(Division)</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Divide the numerator by the denominator</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B / A will give 2</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(Modulus)</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Outputs the remainder of an integer division</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B % A will give 0</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(Increment)</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Increases an integer value by one</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will give 11</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(Decrement)</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Decreases an integer value by one</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will give 9</w:t>
            </w:r>
          </w:p>
        </w:tc>
      </w:tr>
    </w:tbl>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Note</w:t>
      </w:r>
      <w:r>
        <w:rPr>
          <w:rFonts w:ascii="Arial" w:hAnsi="Arial" w:cs="Arial"/>
          <w:color w:val="000000"/>
        </w:rPr>
        <w:t> − Addition operator (+) works for Numeric as well as Strings. e.g. "a" + 10 will give "a10".</w:t>
      </w:r>
    </w:p>
    <w:p w:rsidR="006D2D34" w:rsidRDefault="006D2D34" w:rsidP="006D2D34">
      <w:pPr>
        <w:pStyle w:val="Heading3"/>
        <w:rPr>
          <w:rFonts w:ascii="Arial" w:hAnsi="Arial" w:cs="Arial"/>
          <w:b w:val="0"/>
          <w:bCs w:val="0"/>
          <w:color w:val="auto"/>
          <w:sz w:val="23"/>
          <w:szCs w:val="23"/>
        </w:rPr>
      </w:pPr>
      <w:r>
        <w:rPr>
          <w:rFonts w:ascii="Arial" w:hAnsi="Arial" w:cs="Arial"/>
          <w:b w:val="0"/>
          <w:bCs w:val="0"/>
          <w:sz w:val="23"/>
          <w:szCs w:val="23"/>
        </w:rPr>
        <w:t>Example</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code shows how to use arithmetic operators in JavaScript.</w:t>
      </w:r>
    </w:p>
    <w:p w:rsidR="006D2D34" w:rsidRDefault="00D56B87" w:rsidP="006D2D34">
      <w:pPr>
        <w:jc w:val="right"/>
        <w:rPr>
          <w:rFonts w:ascii="Arial" w:hAnsi="Arial" w:cs="Arial"/>
          <w:sz w:val="18"/>
          <w:szCs w:val="18"/>
        </w:rPr>
      </w:pPr>
      <w:hyperlink r:id="rId270" w:tgtFrame="_blank" w:history="1">
        <w:r w:rsidR="006D2D34">
          <w:rPr>
            <w:rStyle w:val="Hyperlink"/>
            <w:color w:val="FFFFFF"/>
            <w:sz w:val="18"/>
            <w:szCs w:val="18"/>
            <w:bdr w:val="single" w:sz="2" w:space="2" w:color="F05C02" w:frame="1"/>
            <w:shd w:val="clear" w:color="auto" w:fill="F8BA24"/>
          </w:rPr>
          <w:t>Live Demo</w:t>
        </w:r>
      </w:hyperlink>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33</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b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c </w:t>
      </w:r>
      <w:r>
        <w:rPr>
          <w:rStyle w:val="pun"/>
          <w:color w:val="666600"/>
          <w:sz w:val="23"/>
          <w:szCs w:val="23"/>
        </w:rPr>
        <w:t>=</w:t>
      </w:r>
      <w:r>
        <w:rPr>
          <w:rStyle w:val="pln"/>
          <w:color w:val="000000"/>
          <w:sz w:val="23"/>
          <w:szCs w:val="23"/>
        </w:rPr>
        <w:t xml:space="preserve"> </w:t>
      </w:r>
      <w:r>
        <w:rPr>
          <w:rStyle w:val="str"/>
          <w:color w:val="008800"/>
          <w:sz w:val="23"/>
          <w:szCs w:val="23"/>
        </w:rPr>
        <w:t>"Test"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linebreak </w:t>
      </w:r>
      <w:r>
        <w:rPr>
          <w:rStyle w:val="pun"/>
          <w:color w:val="666600"/>
          <w:sz w:val="23"/>
          <w:szCs w:val="23"/>
        </w:rPr>
        <w:t>=</w:t>
      </w:r>
      <w:r>
        <w:rPr>
          <w:rStyle w:val="pln"/>
          <w:color w:val="000000"/>
          <w:sz w:val="23"/>
          <w:szCs w:val="23"/>
        </w:rPr>
        <w:t xml:space="preserve"> </w:t>
      </w:r>
      <w:r>
        <w:rPr>
          <w:rStyle w:val="str"/>
          <w:color w:val="008800"/>
          <w:sz w:val="23"/>
          <w:szCs w:val="23"/>
        </w:rPr>
        <w:t>"&lt;br /&gt;"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 b =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a </w:t>
      </w:r>
      <w:r>
        <w:rPr>
          <w:rStyle w:val="pun"/>
          <w:color w:val="666600"/>
          <w:sz w:val="23"/>
          <w:szCs w:val="23"/>
        </w:rPr>
        <w: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 b =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a </w:t>
      </w:r>
      <w:r>
        <w:rPr>
          <w:rStyle w:val="pun"/>
          <w:color w:val="666600"/>
          <w:sz w:val="23"/>
          <w:szCs w:val="23"/>
        </w:rPr>
        <w: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 b =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a </w:t>
      </w:r>
      <w:r>
        <w:rPr>
          <w:rStyle w:val="pun"/>
          <w:color w:val="666600"/>
          <w:sz w:val="23"/>
          <w:szCs w:val="23"/>
        </w:rPr>
        <w: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 b =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a </w:t>
      </w:r>
      <w:r>
        <w:rPr>
          <w:rStyle w:val="pun"/>
          <w:color w:val="666600"/>
          <w:sz w:val="23"/>
          <w:szCs w:val="23"/>
        </w:rPr>
        <w: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 b + c =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a </w:t>
      </w:r>
      <w:r>
        <w:rPr>
          <w:rStyle w:val="pun"/>
          <w:color w:val="666600"/>
          <w:sz w:val="23"/>
          <w:szCs w:val="23"/>
        </w:rPr>
        <w:t>+</w:t>
      </w:r>
      <w:r>
        <w:rPr>
          <w:rStyle w:val="pln"/>
          <w:color w:val="000000"/>
          <w:sz w:val="23"/>
          <w:szCs w:val="23"/>
        </w:rPr>
        <w:t xml:space="preserve"> b </w:t>
      </w:r>
      <w:r>
        <w:rPr>
          <w:rStyle w:val="pun"/>
          <w:color w:val="666600"/>
          <w:sz w:val="23"/>
          <w:szCs w:val="23"/>
        </w:rPr>
        <w:t>+</w:t>
      </w:r>
      <w:r>
        <w:rPr>
          <w:rStyle w:val="pln"/>
          <w:color w:val="000000"/>
          <w:sz w:val="23"/>
          <w:szCs w:val="23"/>
        </w:rPr>
        <w:t xml:space="preserve"> c</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a</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a</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"--b =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Set the variables to different values and then try...</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6D2D34" w:rsidRDefault="006D2D34" w:rsidP="006D2D34">
      <w:pPr>
        <w:pStyle w:val="Heading3"/>
        <w:rPr>
          <w:rFonts w:ascii="Arial" w:hAnsi="Arial" w:cs="Arial"/>
          <w:b w:val="0"/>
          <w:bCs w:val="0"/>
          <w:sz w:val="23"/>
          <w:szCs w:val="23"/>
        </w:rPr>
      </w:pPr>
      <w:r>
        <w:rPr>
          <w:rFonts w:ascii="Arial" w:hAnsi="Arial" w:cs="Arial"/>
          <w:b w:val="0"/>
          <w:bCs w:val="0"/>
          <w:sz w:val="23"/>
          <w:szCs w:val="23"/>
        </w:rPr>
        <w:t>Output</w:t>
      </w:r>
    </w:p>
    <w:p w:rsidR="006D2D34" w:rsidRDefault="006D2D34" w:rsidP="006D2D34">
      <w:pPr>
        <w:pStyle w:val="HTMLPreformatted"/>
        <w:rPr>
          <w:sz w:val="23"/>
          <w:szCs w:val="23"/>
        </w:rPr>
      </w:pPr>
      <w:r>
        <w:rPr>
          <w:sz w:val="23"/>
          <w:szCs w:val="23"/>
        </w:rPr>
        <w:t>a + b = 43</w:t>
      </w:r>
    </w:p>
    <w:p w:rsidR="006D2D34" w:rsidRDefault="006D2D34" w:rsidP="006D2D34">
      <w:pPr>
        <w:pStyle w:val="HTMLPreformatted"/>
        <w:rPr>
          <w:sz w:val="23"/>
          <w:szCs w:val="23"/>
        </w:rPr>
      </w:pPr>
      <w:r>
        <w:rPr>
          <w:sz w:val="23"/>
          <w:szCs w:val="23"/>
        </w:rPr>
        <w:t>a - b = 23</w:t>
      </w:r>
    </w:p>
    <w:p w:rsidR="006D2D34" w:rsidRDefault="006D2D34" w:rsidP="006D2D34">
      <w:pPr>
        <w:pStyle w:val="HTMLPreformatted"/>
        <w:rPr>
          <w:sz w:val="23"/>
          <w:szCs w:val="23"/>
        </w:rPr>
      </w:pPr>
      <w:r>
        <w:rPr>
          <w:sz w:val="23"/>
          <w:szCs w:val="23"/>
        </w:rPr>
        <w:t>a / b = 3.3</w:t>
      </w:r>
    </w:p>
    <w:p w:rsidR="006D2D34" w:rsidRDefault="006D2D34" w:rsidP="006D2D34">
      <w:pPr>
        <w:pStyle w:val="HTMLPreformatted"/>
        <w:rPr>
          <w:sz w:val="23"/>
          <w:szCs w:val="23"/>
        </w:rPr>
      </w:pPr>
      <w:r>
        <w:rPr>
          <w:sz w:val="23"/>
          <w:szCs w:val="23"/>
        </w:rPr>
        <w:t>a % b = 3</w:t>
      </w:r>
    </w:p>
    <w:p w:rsidR="006D2D34" w:rsidRDefault="006D2D34" w:rsidP="006D2D34">
      <w:pPr>
        <w:pStyle w:val="HTMLPreformatted"/>
        <w:rPr>
          <w:sz w:val="23"/>
          <w:szCs w:val="23"/>
        </w:rPr>
      </w:pPr>
      <w:r>
        <w:rPr>
          <w:sz w:val="23"/>
          <w:szCs w:val="23"/>
        </w:rPr>
        <w:t>a + b + c = 43Test</w:t>
      </w:r>
    </w:p>
    <w:p w:rsidR="006D2D34" w:rsidRDefault="006D2D34" w:rsidP="006D2D34">
      <w:pPr>
        <w:pStyle w:val="HTMLPreformatted"/>
        <w:rPr>
          <w:sz w:val="23"/>
          <w:szCs w:val="23"/>
        </w:rPr>
      </w:pPr>
      <w:r>
        <w:rPr>
          <w:sz w:val="23"/>
          <w:szCs w:val="23"/>
        </w:rPr>
        <w:t>++a = 35</w:t>
      </w:r>
    </w:p>
    <w:p w:rsidR="006D2D34" w:rsidRDefault="006D2D34" w:rsidP="006D2D34">
      <w:pPr>
        <w:pStyle w:val="HTMLPreformatted"/>
        <w:rPr>
          <w:sz w:val="23"/>
          <w:szCs w:val="23"/>
        </w:rPr>
      </w:pPr>
      <w:r>
        <w:rPr>
          <w:sz w:val="23"/>
          <w:szCs w:val="23"/>
        </w:rPr>
        <w:t>--b = 8</w:t>
      </w:r>
    </w:p>
    <w:p w:rsidR="006D2D34" w:rsidRDefault="006D2D34" w:rsidP="006D2D34">
      <w:pPr>
        <w:pStyle w:val="HTMLPreformatted"/>
        <w:rPr>
          <w:sz w:val="23"/>
          <w:szCs w:val="23"/>
        </w:rPr>
      </w:pPr>
      <w:r>
        <w:rPr>
          <w:sz w:val="23"/>
          <w:szCs w:val="23"/>
        </w:rPr>
        <w:t>Set the variables to different values and then try...</w:t>
      </w:r>
    </w:p>
    <w:p w:rsidR="006D2D34" w:rsidRDefault="006D2D34" w:rsidP="006D2D34">
      <w:pPr>
        <w:pStyle w:val="Heading2"/>
        <w:rPr>
          <w:rFonts w:ascii="Arial" w:hAnsi="Arial" w:cs="Arial"/>
          <w:b w:val="0"/>
          <w:bCs w:val="0"/>
          <w:sz w:val="30"/>
          <w:szCs w:val="30"/>
        </w:rPr>
      </w:pPr>
      <w:r>
        <w:rPr>
          <w:rFonts w:ascii="Arial" w:hAnsi="Arial" w:cs="Arial"/>
          <w:b w:val="0"/>
          <w:bCs w:val="0"/>
          <w:sz w:val="30"/>
          <w:szCs w:val="30"/>
        </w:rPr>
        <w:t>Comparison Operators</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supports the following comparison operators −</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Assume variable A holds 10 and variable B holds 20, then −</w:t>
      </w:r>
    </w:p>
    <w:tbl>
      <w:tblPr>
        <w:tblW w:w="781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739"/>
        <w:gridCol w:w="7080"/>
      </w:tblGrid>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6D2D34" w:rsidRDefault="006D2D34">
            <w:pPr>
              <w:spacing w:after="259"/>
              <w:jc w:val="center"/>
              <w:rPr>
                <w:rFonts w:ascii="Arial" w:hAnsi="Arial" w:cs="Arial"/>
                <w:b/>
                <w:bCs/>
                <w:sz w:val="18"/>
                <w:szCs w:val="18"/>
              </w:rPr>
            </w:pPr>
            <w:r>
              <w:rPr>
                <w:rFonts w:ascii="Arial" w:hAnsi="Arial" w:cs="Arial"/>
                <w:b/>
                <w:bCs/>
                <w:sz w:val="18"/>
                <w:szCs w:val="18"/>
              </w:rPr>
              <w:lastRenderedPageBreak/>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6D2D34" w:rsidRDefault="006D2D34">
            <w:pPr>
              <w:spacing w:after="259"/>
              <w:jc w:val="center"/>
              <w:rPr>
                <w:rFonts w:ascii="Arial" w:hAnsi="Arial" w:cs="Arial"/>
                <w:b/>
                <w:bCs/>
                <w:sz w:val="18"/>
                <w:szCs w:val="18"/>
              </w:rPr>
            </w:pPr>
            <w:r>
              <w:rPr>
                <w:rFonts w:ascii="Arial" w:hAnsi="Arial" w:cs="Arial"/>
                <w:b/>
                <w:bCs/>
                <w:sz w:val="18"/>
                <w:szCs w:val="18"/>
              </w:rPr>
              <w:t>Operator &amp; Description</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rPr>
                <w:rFonts w:ascii="Arial" w:hAnsi="Arial" w:cs="Arial"/>
                <w:sz w:val="18"/>
                <w:szCs w:val="18"/>
              </w:rPr>
            </w:pPr>
            <w:r>
              <w:rPr>
                <w:rFonts w:ascii="Arial" w:hAnsi="Arial" w:cs="Arial"/>
                <w:sz w:val="18"/>
                <w:szCs w:val="18"/>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 (Equal)</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Checks if the value of two operands are equal or not, if yes, then the condition becomes true.</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 B) is not true.</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(Not Equal)</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Checks if the value of two operands are equal or not, if the values are not equal, then the condition becomes true.</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 B) is true.</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&gt; (Greater than)</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Checks if the value of the left operand is greater than the value of the right operand, if yes, then the condition becomes true.</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&gt; B) is not true.</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&lt; (Less than)</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Checks if the value of the left operand is less than the value of the right operand, if yes, then the condition becomes true.</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&lt; B) is true.</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&gt;= (Greater than or Equal to)</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Checks if the value of the left operand is greater than or equal to the value of the right operand, if yes, then the condition becomes true.</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&gt;= B) is not true.</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&lt;= (Less than or Equal to)</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Checks if the value of the left operand is less than or equal to the value of the right operand, if yes, then the condition becomes true.</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&lt;= B) is true.</w:t>
            </w:r>
          </w:p>
        </w:tc>
      </w:tr>
    </w:tbl>
    <w:p w:rsidR="006D2D34" w:rsidRDefault="006D2D34" w:rsidP="006D2D34">
      <w:pPr>
        <w:pStyle w:val="Heading3"/>
        <w:rPr>
          <w:rFonts w:ascii="Arial" w:hAnsi="Arial" w:cs="Arial"/>
          <w:b w:val="0"/>
          <w:bCs w:val="0"/>
          <w:color w:val="auto"/>
          <w:sz w:val="23"/>
          <w:szCs w:val="23"/>
        </w:rPr>
      </w:pPr>
      <w:r>
        <w:rPr>
          <w:rFonts w:ascii="Arial" w:hAnsi="Arial" w:cs="Arial"/>
          <w:b w:val="0"/>
          <w:bCs w:val="0"/>
          <w:sz w:val="23"/>
          <w:szCs w:val="23"/>
        </w:rPr>
        <w:t>Example</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code shows how to use comparison operators in JavaScript.</w:t>
      </w:r>
    </w:p>
    <w:p w:rsidR="006D2D34" w:rsidRDefault="00D56B87" w:rsidP="006D2D34">
      <w:pPr>
        <w:jc w:val="right"/>
        <w:rPr>
          <w:rFonts w:ascii="Arial" w:hAnsi="Arial" w:cs="Arial"/>
          <w:sz w:val="18"/>
          <w:szCs w:val="18"/>
        </w:rPr>
      </w:pPr>
      <w:hyperlink r:id="rId271" w:tgtFrame="_blank" w:history="1">
        <w:r w:rsidR="006D2D34">
          <w:rPr>
            <w:rStyle w:val="Hyperlink"/>
            <w:color w:val="FFFFFF"/>
            <w:sz w:val="18"/>
            <w:szCs w:val="18"/>
            <w:bdr w:val="single" w:sz="2" w:space="2" w:color="F05C02" w:frame="1"/>
            <w:shd w:val="clear" w:color="auto" w:fill="F8BA24"/>
          </w:rPr>
          <w:t>Live Demo</w:t>
        </w:r>
      </w:hyperlink>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b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linebreak </w:t>
      </w:r>
      <w:r>
        <w:rPr>
          <w:rStyle w:val="pun"/>
          <w:color w:val="666600"/>
          <w:sz w:val="23"/>
          <w:szCs w:val="23"/>
        </w:rPr>
        <w:t>=</w:t>
      </w:r>
      <w:r>
        <w:rPr>
          <w:rStyle w:val="pln"/>
          <w:color w:val="000000"/>
          <w:sz w:val="23"/>
          <w:szCs w:val="23"/>
        </w:rPr>
        <w:t xml:space="preserve"> </w:t>
      </w:r>
      <w:r>
        <w:rPr>
          <w:rStyle w:val="str"/>
          <w:color w:val="008800"/>
          <w:sz w:val="23"/>
          <w:szCs w:val="23"/>
        </w:rPr>
        <w:t>"&lt;br /&gt;"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&lt;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&lt;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&gt;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&gt;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&gt;=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&gt;=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&lt;=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&lt;=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Set the variables to different values and different operators and then try...</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6D2D34" w:rsidRDefault="006D2D34" w:rsidP="006D2D34">
      <w:pPr>
        <w:pStyle w:val="Heading3"/>
        <w:rPr>
          <w:rFonts w:ascii="Arial" w:hAnsi="Arial" w:cs="Arial"/>
          <w:b w:val="0"/>
          <w:bCs w:val="0"/>
          <w:sz w:val="23"/>
          <w:szCs w:val="23"/>
        </w:rPr>
      </w:pPr>
      <w:r>
        <w:rPr>
          <w:rFonts w:ascii="Arial" w:hAnsi="Arial" w:cs="Arial"/>
          <w:b w:val="0"/>
          <w:bCs w:val="0"/>
          <w:sz w:val="23"/>
          <w:szCs w:val="23"/>
        </w:rPr>
        <w:t>Output</w:t>
      </w:r>
    </w:p>
    <w:p w:rsidR="006D2D34" w:rsidRDefault="006D2D34" w:rsidP="006D2D34">
      <w:pPr>
        <w:pStyle w:val="HTMLPreformatted"/>
        <w:rPr>
          <w:sz w:val="23"/>
          <w:szCs w:val="23"/>
        </w:rPr>
      </w:pPr>
      <w:r>
        <w:rPr>
          <w:sz w:val="23"/>
          <w:szCs w:val="23"/>
        </w:rPr>
        <w:t xml:space="preserve">(a == b) =&gt; false </w:t>
      </w:r>
    </w:p>
    <w:p w:rsidR="006D2D34" w:rsidRDefault="006D2D34" w:rsidP="006D2D34">
      <w:pPr>
        <w:pStyle w:val="HTMLPreformatted"/>
        <w:rPr>
          <w:sz w:val="23"/>
          <w:szCs w:val="23"/>
        </w:rPr>
      </w:pPr>
      <w:r>
        <w:rPr>
          <w:sz w:val="23"/>
          <w:szCs w:val="23"/>
        </w:rPr>
        <w:t xml:space="preserve">(a &lt; b) =&gt; true </w:t>
      </w:r>
    </w:p>
    <w:p w:rsidR="006D2D34" w:rsidRDefault="006D2D34" w:rsidP="006D2D34">
      <w:pPr>
        <w:pStyle w:val="HTMLPreformatted"/>
        <w:rPr>
          <w:sz w:val="23"/>
          <w:szCs w:val="23"/>
        </w:rPr>
      </w:pPr>
      <w:r>
        <w:rPr>
          <w:sz w:val="23"/>
          <w:szCs w:val="23"/>
        </w:rPr>
        <w:t xml:space="preserve">(a &gt; b) =&gt; false </w:t>
      </w:r>
    </w:p>
    <w:p w:rsidR="006D2D34" w:rsidRDefault="006D2D34" w:rsidP="006D2D34">
      <w:pPr>
        <w:pStyle w:val="HTMLPreformatted"/>
        <w:rPr>
          <w:sz w:val="23"/>
          <w:szCs w:val="23"/>
        </w:rPr>
      </w:pPr>
      <w:r>
        <w:rPr>
          <w:sz w:val="23"/>
          <w:szCs w:val="23"/>
        </w:rPr>
        <w:t xml:space="preserve">(a != b) =&gt; true </w:t>
      </w:r>
    </w:p>
    <w:p w:rsidR="006D2D34" w:rsidRDefault="006D2D34" w:rsidP="006D2D34">
      <w:pPr>
        <w:pStyle w:val="HTMLPreformatted"/>
        <w:rPr>
          <w:sz w:val="23"/>
          <w:szCs w:val="23"/>
        </w:rPr>
      </w:pPr>
      <w:r>
        <w:rPr>
          <w:sz w:val="23"/>
          <w:szCs w:val="23"/>
        </w:rPr>
        <w:t xml:space="preserve">(a &gt;= b) =&gt; false </w:t>
      </w:r>
    </w:p>
    <w:p w:rsidR="006D2D34" w:rsidRDefault="006D2D34" w:rsidP="006D2D34">
      <w:pPr>
        <w:pStyle w:val="HTMLPreformatted"/>
        <w:rPr>
          <w:sz w:val="23"/>
          <w:szCs w:val="23"/>
        </w:rPr>
      </w:pPr>
      <w:r>
        <w:rPr>
          <w:sz w:val="23"/>
          <w:szCs w:val="23"/>
        </w:rPr>
        <w:t>a &lt;= b) =&gt; true</w:t>
      </w:r>
    </w:p>
    <w:p w:rsidR="006D2D34" w:rsidRDefault="006D2D34" w:rsidP="006D2D34">
      <w:pPr>
        <w:pStyle w:val="HTMLPreformatted"/>
        <w:rPr>
          <w:sz w:val="23"/>
          <w:szCs w:val="23"/>
        </w:rPr>
      </w:pPr>
      <w:r>
        <w:rPr>
          <w:sz w:val="23"/>
          <w:szCs w:val="23"/>
        </w:rPr>
        <w:t>Set the variables to different values and different operators and then try...</w:t>
      </w:r>
    </w:p>
    <w:p w:rsidR="006D2D34" w:rsidRDefault="006D2D34" w:rsidP="006D2D34">
      <w:pPr>
        <w:pStyle w:val="Heading2"/>
        <w:rPr>
          <w:rFonts w:ascii="Arial" w:hAnsi="Arial" w:cs="Arial"/>
          <w:b w:val="0"/>
          <w:bCs w:val="0"/>
          <w:sz w:val="30"/>
          <w:szCs w:val="30"/>
        </w:rPr>
      </w:pPr>
      <w:r>
        <w:rPr>
          <w:rFonts w:ascii="Arial" w:hAnsi="Arial" w:cs="Arial"/>
          <w:b w:val="0"/>
          <w:bCs w:val="0"/>
          <w:sz w:val="30"/>
          <w:szCs w:val="30"/>
        </w:rPr>
        <w:t>Logical Operators</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supports the following logical operators −</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Assume variable A holds 10 and variable B holds 20, then −</w:t>
      </w:r>
    </w:p>
    <w:tbl>
      <w:tblPr>
        <w:tblW w:w="781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739"/>
        <w:gridCol w:w="7080"/>
      </w:tblGrid>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6D2D34" w:rsidRDefault="006D2D34">
            <w:pPr>
              <w:spacing w:after="259"/>
              <w:jc w:val="center"/>
              <w:rPr>
                <w:rFonts w:ascii="Arial" w:hAnsi="Arial" w:cs="Arial"/>
                <w:b/>
                <w:bCs/>
                <w:sz w:val="18"/>
                <w:szCs w:val="18"/>
              </w:rPr>
            </w:pPr>
            <w:r>
              <w:rPr>
                <w:rFonts w:ascii="Arial" w:hAnsi="Arial" w:cs="Arial"/>
                <w:b/>
                <w:bCs/>
                <w:sz w:val="18"/>
                <w:szCs w:val="18"/>
              </w:rPr>
              <w:lastRenderedPageBreak/>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6D2D34" w:rsidRDefault="006D2D34">
            <w:pPr>
              <w:spacing w:after="259"/>
              <w:jc w:val="center"/>
              <w:rPr>
                <w:rFonts w:ascii="Arial" w:hAnsi="Arial" w:cs="Arial"/>
                <w:b/>
                <w:bCs/>
                <w:sz w:val="18"/>
                <w:szCs w:val="18"/>
              </w:rPr>
            </w:pPr>
            <w:r>
              <w:rPr>
                <w:rFonts w:ascii="Arial" w:hAnsi="Arial" w:cs="Arial"/>
                <w:b/>
                <w:bCs/>
                <w:sz w:val="18"/>
                <w:szCs w:val="18"/>
              </w:rPr>
              <w:t>Operator &amp; Description</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rPr>
                <w:rFonts w:ascii="Arial" w:hAnsi="Arial" w:cs="Arial"/>
                <w:sz w:val="18"/>
                <w:szCs w:val="18"/>
              </w:rPr>
            </w:pPr>
            <w:r>
              <w:rPr>
                <w:rFonts w:ascii="Arial" w:hAnsi="Arial" w:cs="Arial"/>
                <w:sz w:val="18"/>
                <w:szCs w:val="18"/>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&amp;&amp; (Logical AND)</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If both the operands are non-zero, then the condition becomes true.</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&amp;&amp; B) is true.</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(Logical OR)</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If any of the two operands are non-zero, then the condition becomes true.</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 B) is true.</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(Logical NOT)</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Reverses the logical state of its operand. If a condition is true, then the Logical NOT operator will make it false.</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 (A &amp;&amp; B) is false.</w:t>
            </w:r>
          </w:p>
        </w:tc>
      </w:tr>
    </w:tbl>
    <w:p w:rsidR="006D2D34" w:rsidRDefault="006D2D34" w:rsidP="006D2D34">
      <w:pPr>
        <w:pStyle w:val="Heading3"/>
        <w:rPr>
          <w:rFonts w:ascii="Arial" w:hAnsi="Arial" w:cs="Arial"/>
          <w:b w:val="0"/>
          <w:bCs w:val="0"/>
          <w:color w:val="auto"/>
          <w:sz w:val="23"/>
          <w:szCs w:val="23"/>
        </w:rPr>
      </w:pPr>
      <w:r>
        <w:rPr>
          <w:rFonts w:ascii="Arial" w:hAnsi="Arial" w:cs="Arial"/>
          <w:b w:val="0"/>
          <w:bCs w:val="0"/>
          <w:sz w:val="23"/>
          <w:szCs w:val="23"/>
        </w:rPr>
        <w:t>Example</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the following code to learn how to implement Logical Operators in JavaScript.</w:t>
      </w:r>
    </w:p>
    <w:p w:rsidR="006D2D34" w:rsidRDefault="00D56B87" w:rsidP="006D2D34">
      <w:pPr>
        <w:jc w:val="right"/>
        <w:rPr>
          <w:rFonts w:ascii="Arial" w:hAnsi="Arial" w:cs="Arial"/>
          <w:sz w:val="18"/>
          <w:szCs w:val="18"/>
        </w:rPr>
      </w:pPr>
      <w:hyperlink r:id="rId272" w:tgtFrame="_blank" w:history="1">
        <w:r w:rsidR="006D2D34">
          <w:rPr>
            <w:rStyle w:val="Hyperlink"/>
            <w:color w:val="FFFFFF"/>
            <w:sz w:val="18"/>
            <w:szCs w:val="18"/>
            <w:bdr w:val="single" w:sz="2" w:space="2" w:color="F05C02" w:frame="1"/>
            <w:shd w:val="clear" w:color="auto" w:fill="F8BA24"/>
          </w:rPr>
          <w:t>Live Demo</w:t>
        </w:r>
      </w:hyperlink>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kwd"/>
          <w:color w:val="000088"/>
          <w:sz w:val="23"/>
          <w:szCs w:val="23"/>
        </w:rPr>
        <w:t>true</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b </w:t>
      </w:r>
      <w:r>
        <w:rPr>
          <w:rStyle w:val="pun"/>
          <w:color w:val="666600"/>
          <w:sz w:val="23"/>
          <w:szCs w:val="23"/>
        </w:rPr>
        <w:t>=</w:t>
      </w:r>
      <w:r>
        <w:rPr>
          <w:rStyle w:val="pln"/>
          <w:color w:val="000000"/>
          <w:sz w:val="23"/>
          <w:szCs w:val="23"/>
        </w:rPr>
        <w:t xml:space="preserve"> </w:t>
      </w:r>
      <w:r>
        <w:rPr>
          <w:rStyle w:val="kwd"/>
          <w:color w:val="000088"/>
          <w:sz w:val="23"/>
          <w:szCs w:val="23"/>
        </w:rPr>
        <w:t>false</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linebreak </w:t>
      </w:r>
      <w:r>
        <w:rPr>
          <w:rStyle w:val="pun"/>
          <w:color w:val="666600"/>
          <w:sz w:val="23"/>
          <w:szCs w:val="23"/>
        </w:rPr>
        <w:t>=</w:t>
      </w:r>
      <w:r>
        <w:rPr>
          <w:rStyle w:val="pln"/>
          <w:color w:val="000000"/>
          <w:sz w:val="23"/>
          <w:szCs w:val="23"/>
        </w:rPr>
        <w:t xml:space="preserve"> </w:t>
      </w:r>
      <w:r>
        <w:rPr>
          <w:rStyle w:val="str"/>
          <w:color w:val="008800"/>
          <w:sz w:val="23"/>
          <w:szCs w:val="23"/>
        </w:rPr>
        <w:t>"&lt;br /&gt;"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&amp;&amp;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&amp;&amp;</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&amp;&amp;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&amp;&amp;</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Set the variables to different values and different operators and then try...</w:t>
      </w:r>
      <w:r>
        <w:rPr>
          <w:rStyle w:val="tag"/>
          <w:color w:val="000088"/>
          <w:sz w:val="23"/>
          <w:szCs w:val="23"/>
        </w:rPr>
        <w:t>&lt;/p&gt;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lastRenderedPageBreak/>
        <w:t>&lt;/html&gt;</w:t>
      </w:r>
    </w:p>
    <w:p w:rsidR="006D2D34" w:rsidRDefault="006D2D34" w:rsidP="006D2D34">
      <w:pPr>
        <w:pStyle w:val="Heading3"/>
        <w:rPr>
          <w:rFonts w:ascii="Arial" w:hAnsi="Arial" w:cs="Arial"/>
          <w:b w:val="0"/>
          <w:bCs w:val="0"/>
          <w:sz w:val="23"/>
          <w:szCs w:val="23"/>
        </w:rPr>
      </w:pPr>
      <w:r>
        <w:rPr>
          <w:rFonts w:ascii="Arial" w:hAnsi="Arial" w:cs="Arial"/>
          <w:b w:val="0"/>
          <w:bCs w:val="0"/>
          <w:sz w:val="23"/>
          <w:szCs w:val="23"/>
        </w:rPr>
        <w:t>Output</w:t>
      </w:r>
    </w:p>
    <w:p w:rsidR="006D2D34" w:rsidRDefault="006D2D34" w:rsidP="006D2D34">
      <w:pPr>
        <w:pStyle w:val="HTMLPreformatted"/>
        <w:rPr>
          <w:sz w:val="23"/>
          <w:szCs w:val="23"/>
        </w:rPr>
      </w:pPr>
      <w:r>
        <w:rPr>
          <w:sz w:val="23"/>
          <w:szCs w:val="23"/>
        </w:rPr>
        <w:t xml:space="preserve">(a &amp;&amp; b) =&gt; false </w:t>
      </w:r>
    </w:p>
    <w:p w:rsidR="006D2D34" w:rsidRDefault="006D2D34" w:rsidP="006D2D34">
      <w:pPr>
        <w:pStyle w:val="HTMLPreformatted"/>
        <w:rPr>
          <w:sz w:val="23"/>
          <w:szCs w:val="23"/>
        </w:rPr>
      </w:pPr>
      <w:r>
        <w:rPr>
          <w:sz w:val="23"/>
          <w:szCs w:val="23"/>
        </w:rPr>
        <w:t xml:space="preserve">(a || b) =&gt; true </w:t>
      </w:r>
    </w:p>
    <w:p w:rsidR="006D2D34" w:rsidRDefault="006D2D34" w:rsidP="006D2D34">
      <w:pPr>
        <w:pStyle w:val="HTMLPreformatted"/>
        <w:rPr>
          <w:sz w:val="23"/>
          <w:szCs w:val="23"/>
        </w:rPr>
      </w:pPr>
      <w:r>
        <w:rPr>
          <w:sz w:val="23"/>
          <w:szCs w:val="23"/>
        </w:rPr>
        <w:t>!(a &amp;&amp; b) =&gt; true</w:t>
      </w:r>
    </w:p>
    <w:p w:rsidR="006D2D34" w:rsidRDefault="006D2D34" w:rsidP="006D2D34">
      <w:pPr>
        <w:pStyle w:val="HTMLPreformatted"/>
        <w:rPr>
          <w:sz w:val="23"/>
          <w:szCs w:val="23"/>
        </w:rPr>
      </w:pPr>
      <w:r>
        <w:rPr>
          <w:sz w:val="23"/>
          <w:szCs w:val="23"/>
        </w:rPr>
        <w:t>Set the variables to different values and different operators and then try...</w:t>
      </w:r>
    </w:p>
    <w:p w:rsidR="006D2D34" w:rsidRDefault="006D2D34" w:rsidP="006D2D34">
      <w:pPr>
        <w:pStyle w:val="Heading2"/>
        <w:rPr>
          <w:rFonts w:ascii="Arial" w:hAnsi="Arial" w:cs="Arial"/>
          <w:b w:val="0"/>
          <w:bCs w:val="0"/>
          <w:sz w:val="30"/>
          <w:szCs w:val="30"/>
        </w:rPr>
      </w:pPr>
      <w:r>
        <w:rPr>
          <w:rFonts w:ascii="Arial" w:hAnsi="Arial" w:cs="Arial"/>
          <w:b w:val="0"/>
          <w:bCs w:val="0"/>
          <w:sz w:val="30"/>
          <w:szCs w:val="30"/>
        </w:rPr>
        <w:t>Bitwise Operators</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supports the following bitwise operators −</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Assume variable A holds 2 and variable B holds 3, then −</w:t>
      </w:r>
    </w:p>
    <w:tbl>
      <w:tblPr>
        <w:tblW w:w="781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739"/>
        <w:gridCol w:w="7080"/>
      </w:tblGrid>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6D2D34" w:rsidRDefault="006D2D34">
            <w:pPr>
              <w:spacing w:after="259"/>
              <w:jc w:val="center"/>
              <w:rPr>
                <w:rFonts w:ascii="Arial" w:hAnsi="Arial" w:cs="Arial"/>
                <w:b/>
                <w:bCs/>
                <w:sz w:val="18"/>
                <w:szCs w:val="18"/>
              </w:rPr>
            </w:pPr>
            <w:r>
              <w:rPr>
                <w:rFonts w:ascii="Arial" w:hAnsi="Arial" w:cs="Arial"/>
                <w:b/>
                <w:bCs/>
                <w:sz w:val="18"/>
                <w:szCs w:val="18"/>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6D2D34" w:rsidRDefault="006D2D34">
            <w:pPr>
              <w:spacing w:after="259"/>
              <w:jc w:val="center"/>
              <w:rPr>
                <w:rFonts w:ascii="Arial" w:hAnsi="Arial" w:cs="Arial"/>
                <w:b/>
                <w:bCs/>
                <w:sz w:val="18"/>
                <w:szCs w:val="18"/>
              </w:rPr>
            </w:pPr>
            <w:r>
              <w:rPr>
                <w:rFonts w:ascii="Arial" w:hAnsi="Arial" w:cs="Arial"/>
                <w:b/>
                <w:bCs/>
                <w:sz w:val="18"/>
                <w:szCs w:val="18"/>
              </w:rPr>
              <w:t>Operator &amp; Description</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rPr>
                <w:rFonts w:ascii="Arial" w:hAnsi="Arial" w:cs="Arial"/>
                <w:sz w:val="18"/>
                <w:szCs w:val="18"/>
              </w:rPr>
            </w:pPr>
            <w:r>
              <w:rPr>
                <w:rFonts w:ascii="Arial" w:hAnsi="Arial" w:cs="Arial"/>
                <w:sz w:val="18"/>
                <w:szCs w:val="18"/>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&amp; (Bitwise AND)</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It performs a Boolean AND operation on each bit of its integer arguments.</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&amp; B) is 2.</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(BitWise OR)</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It performs a Boolean OR operation on each bit of its integer arguments.</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 B) is 3.</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(Bitwise XOR)</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It performs a Boolean exclusive OR operation on each bit of its integer arguments. Exclusive OR means that either operand one is true or operand two is true, but not both.</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 B) is 1.</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(Bitwise Not)</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It is a unary operator and operates by reversing all the bits in the operand.</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(~B) is -4.</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&lt;&lt; (Left Shift)</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It moves all the bits in its first operand to the left by the number of places specified in the second operand. New bits are filled with zeros. Shifting a value left by one position is equivalent to multiplying it by 2, shifting two positions is equivalent to multiplying by 4, and so on.</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&lt;&lt; 1) is 4.</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&gt;&gt; (Right Shift)</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Binary Right Shift Operator. The left operand’s value is moved right by the number of bits specified by the right operand.</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lastRenderedPageBreak/>
              <w:t>Ex:</w:t>
            </w:r>
            <w:r>
              <w:rPr>
                <w:rFonts w:ascii="Arial" w:hAnsi="Arial" w:cs="Arial"/>
                <w:color w:val="000000"/>
                <w:sz w:val="18"/>
                <w:szCs w:val="18"/>
              </w:rPr>
              <w:t> (A &gt;&gt; 1) is 1.</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lastRenderedPageBreak/>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&gt;&gt;&gt; (Right shift with Zero)</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This operator is just like the &gt;&gt; operator, except that the bits shifted in on the left are always zero.</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&gt;&gt;&gt; 1) is 1.</w:t>
            </w:r>
          </w:p>
        </w:tc>
      </w:tr>
    </w:tbl>
    <w:p w:rsidR="006D2D34" w:rsidRDefault="006D2D34" w:rsidP="006D2D34">
      <w:pPr>
        <w:pStyle w:val="Heading3"/>
        <w:rPr>
          <w:rFonts w:ascii="Arial" w:hAnsi="Arial" w:cs="Arial"/>
          <w:b w:val="0"/>
          <w:bCs w:val="0"/>
          <w:color w:val="auto"/>
          <w:sz w:val="23"/>
          <w:szCs w:val="23"/>
        </w:rPr>
      </w:pPr>
      <w:r>
        <w:rPr>
          <w:rFonts w:ascii="Arial" w:hAnsi="Arial" w:cs="Arial"/>
          <w:b w:val="0"/>
          <w:bCs w:val="0"/>
          <w:sz w:val="23"/>
          <w:szCs w:val="23"/>
        </w:rPr>
        <w:t>Example</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the following code to implement Bitwise operator in JavaScript.</w:t>
      </w:r>
    </w:p>
    <w:p w:rsidR="006D2D34" w:rsidRDefault="00D56B87" w:rsidP="006D2D34">
      <w:pPr>
        <w:jc w:val="right"/>
        <w:rPr>
          <w:rFonts w:ascii="Arial" w:hAnsi="Arial" w:cs="Arial"/>
          <w:sz w:val="18"/>
          <w:szCs w:val="18"/>
        </w:rPr>
      </w:pPr>
      <w:hyperlink r:id="rId273" w:tgtFrame="_blank" w:history="1">
        <w:r w:rsidR="006D2D34">
          <w:rPr>
            <w:rStyle w:val="Hyperlink"/>
            <w:color w:val="FFFFFF"/>
            <w:sz w:val="18"/>
            <w:szCs w:val="18"/>
            <w:bdr w:val="single" w:sz="2" w:space="2" w:color="F05C02" w:frame="1"/>
            <w:shd w:val="clear" w:color="auto" w:fill="F8BA24"/>
          </w:rPr>
          <w:t>Live Demo</w:t>
        </w:r>
      </w:hyperlink>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w:t>
      </w:r>
      <w:r>
        <w:rPr>
          <w:rStyle w:val="pun"/>
          <w:color w:val="666600"/>
          <w:sz w:val="23"/>
          <w:szCs w:val="23"/>
        </w:rPr>
        <w:t>;</w:t>
      </w:r>
      <w:r>
        <w:rPr>
          <w:rStyle w:val="pln"/>
          <w:color w:val="000000"/>
          <w:sz w:val="23"/>
          <w:szCs w:val="23"/>
        </w:rPr>
        <w:t xml:space="preserve"> </w:t>
      </w:r>
      <w:r>
        <w:rPr>
          <w:rStyle w:val="com"/>
          <w:color w:val="880000"/>
          <w:sz w:val="23"/>
          <w:szCs w:val="23"/>
        </w:rPr>
        <w:t>// Bit presentation 10</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b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w:t>
      </w:r>
      <w:r>
        <w:rPr>
          <w:rStyle w:val="pun"/>
          <w:color w:val="666600"/>
          <w:sz w:val="23"/>
          <w:szCs w:val="23"/>
        </w:rPr>
        <w:t>;</w:t>
      </w:r>
      <w:r>
        <w:rPr>
          <w:rStyle w:val="pln"/>
          <w:color w:val="000000"/>
          <w:sz w:val="23"/>
          <w:szCs w:val="23"/>
        </w:rPr>
        <w:t xml:space="preserve"> </w:t>
      </w:r>
      <w:r>
        <w:rPr>
          <w:rStyle w:val="com"/>
          <w:color w:val="880000"/>
          <w:sz w:val="23"/>
          <w:szCs w:val="23"/>
        </w:rPr>
        <w:t>// Bit presentation 11</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linebreak </w:t>
      </w:r>
      <w:r>
        <w:rPr>
          <w:rStyle w:val="pun"/>
          <w:color w:val="666600"/>
          <w:sz w:val="23"/>
          <w:szCs w:val="23"/>
        </w:rPr>
        <w:t>=</w:t>
      </w:r>
      <w:r>
        <w:rPr>
          <w:rStyle w:val="pln"/>
          <w:color w:val="000000"/>
          <w:sz w:val="23"/>
          <w:szCs w:val="23"/>
        </w:rPr>
        <w:t xml:space="preserve"> </w:t>
      </w:r>
      <w:r>
        <w:rPr>
          <w:rStyle w:val="str"/>
          <w:color w:val="008800"/>
          <w:sz w:val="23"/>
          <w:szCs w:val="23"/>
        </w:rPr>
        <w:t>"&lt;br /&gt;"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&amp;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&amp;</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&lt;&lt;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&lt;&lt;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&gt;&gt;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&gt;&gt;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&lt;/script&gt;</w:t>
      </w: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Set the variables to different values and different operators and then try...</w:t>
      </w:r>
      <w:r>
        <w:rPr>
          <w:rStyle w:val="tag"/>
          <w:color w:val="000088"/>
          <w:sz w:val="23"/>
          <w:szCs w:val="23"/>
        </w:rPr>
        <w:t>&lt;/p&gt;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6D2D34" w:rsidRDefault="006D2D34" w:rsidP="006D2D34">
      <w:pPr>
        <w:pStyle w:val="HTMLPreformatted"/>
        <w:rPr>
          <w:sz w:val="23"/>
          <w:szCs w:val="23"/>
        </w:rPr>
      </w:pPr>
      <w:r>
        <w:rPr>
          <w:sz w:val="23"/>
          <w:szCs w:val="23"/>
        </w:rPr>
        <w:t xml:space="preserve">(a &amp; b) =&gt; 2 </w:t>
      </w:r>
    </w:p>
    <w:p w:rsidR="006D2D34" w:rsidRDefault="006D2D34" w:rsidP="006D2D34">
      <w:pPr>
        <w:pStyle w:val="HTMLPreformatted"/>
        <w:rPr>
          <w:sz w:val="23"/>
          <w:szCs w:val="23"/>
        </w:rPr>
      </w:pPr>
      <w:r>
        <w:rPr>
          <w:sz w:val="23"/>
          <w:szCs w:val="23"/>
        </w:rPr>
        <w:t xml:space="preserve">(a | b) =&gt; 3 </w:t>
      </w:r>
    </w:p>
    <w:p w:rsidR="006D2D34" w:rsidRDefault="006D2D34" w:rsidP="006D2D34">
      <w:pPr>
        <w:pStyle w:val="HTMLPreformatted"/>
        <w:rPr>
          <w:sz w:val="23"/>
          <w:szCs w:val="23"/>
        </w:rPr>
      </w:pPr>
      <w:r>
        <w:rPr>
          <w:sz w:val="23"/>
          <w:szCs w:val="23"/>
        </w:rPr>
        <w:t xml:space="preserve">(a ^ b) =&gt; 1 </w:t>
      </w:r>
    </w:p>
    <w:p w:rsidR="006D2D34" w:rsidRDefault="006D2D34" w:rsidP="006D2D34">
      <w:pPr>
        <w:pStyle w:val="HTMLPreformatted"/>
        <w:rPr>
          <w:sz w:val="23"/>
          <w:szCs w:val="23"/>
        </w:rPr>
      </w:pPr>
      <w:r>
        <w:rPr>
          <w:sz w:val="23"/>
          <w:szCs w:val="23"/>
        </w:rPr>
        <w:t xml:space="preserve">(~b) =&gt; -4 </w:t>
      </w:r>
    </w:p>
    <w:p w:rsidR="006D2D34" w:rsidRDefault="006D2D34" w:rsidP="006D2D34">
      <w:pPr>
        <w:pStyle w:val="HTMLPreformatted"/>
        <w:rPr>
          <w:sz w:val="23"/>
          <w:szCs w:val="23"/>
        </w:rPr>
      </w:pPr>
      <w:r>
        <w:rPr>
          <w:sz w:val="23"/>
          <w:szCs w:val="23"/>
        </w:rPr>
        <w:t xml:space="preserve">(a &lt;&lt; b) =&gt; 16 </w:t>
      </w:r>
    </w:p>
    <w:p w:rsidR="006D2D34" w:rsidRDefault="006D2D34" w:rsidP="006D2D34">
      <w:pPr>
        <w:pStyle w:val="HTMLPreformatted"/>
        <w:rPr>
          <w:sz w:val="23"/>
          <w:szCs w:val="23"/>
        </w:rPr>
      </w:pPr>
      <w:r>
        <w:rPr>
          <w:sz w:val="23"/>
          <w:szCs w:val="23"/>
        </w:rPr>
        <w:t>(a &gt;&gt; b) =&gt; 0</w:t>
      </w:r>
    </w:p>
    <w:p w:rsidR="006D2D34" w:rsidRDefault="006D2D34" w:rsidP="006D2D34">
      <w:pPr>
        <w:pStyle w:val="HTMLPreformatted"/>
        <w:rPr>
          <w:sz w:val="23"/>
          <w:szCs w:val="23"/>
        </w:rPr>
      </w:pPr>
      <w:r>
        <w:rPr>
          <w:sz w:val="23"/>
          <w:szCs w:val="23"/>
        </w:rPr>
        <w:t>Set the variables to different values and different operators and then try...</w:t>
      </w:r>
    </w:p>
    <w:p w:rsidR="006D2D34" w:rsidRDefault="006D2D34" w:rsidP="006D2D34">
      <w:pPr>
        <w:pStyle w:val="Heading2"/>
        <w:rPr>
          <w:rFonts w:ascii="Arial" w:hAnsi="Arial" w:cs="Arial"/>
          <w:b w:val="0"/>
          <w:bCs w:val="0"/>
          <w:sz w:val="30"/>
          <w:szCs w:val="30"/>
        </w:rPr>
      </w:pPr>
      <w:r>
        <w:rPr>
          <w:rFonts w:ascii="Arial" w:hAnsi="Arial" w:cs="Arial"/>
          <w:b w:val="0"/>
          <w:bCs w:val="0"/>
          <w:sz w:val="30"/>
          <w:szCs w:val="30"/>
        </w:rPr>
        <w:t>Assignment Operators</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supports the following assignment operators −</w:t>
      </w:r>
    </w:p>
    <w:tbl>
      <w:tblPr>
        <w:tblW w:w="781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739"/>
        <w:gridCol w:w="7080"/>
      </w:tblGrid>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6D2D34" w:rsidRDefault="006D2D34">
            <w:pPr>
              <w:spacing w:after="259"/>
              <w:jc w:val="center"/>
              <w:rPr>
                <w:rFonts w:ascii="Arial" w:hAnsi="Arial" w:cs="Arial"/>
                <w:b/>
                <w:bCs/>
                <w:sz w:val="18"/>
                <w:szCs w:val="18"/>
              </w:rPr>
            </w:pPr>
            <w:r>
              <w:rPr>
                <w:rFonts w:ascii="Arial" w:hAnsi="Arial" w:cs="Arial"/>
                <w:b/>
                <w:bCs/>
                <w:sz w:val="18"/>
                <w:szCs w:val="18"/>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6D2D34" w:rsidRDefault="006D2D34">
            <w:pPr>
              <w:spacing w:after="259"/>
              <w:jc w:val="center"/>
              <w:rPr>
                <w:rFonts w:ascii="Arial" w:hAnsi="Arial" w:cs="Arial"/>
                <w:b/>
                <w:bCs/>
                <w:sz w:val="18"/>
                <w:szCs w:val="18"/>
              </w:rPr>
            </w:pPr>
            <w:r>
              <w:rPr>
                <w:rFonts w:ascii="Arial" w:hAnsi="Arial" w:cs="Arial"/>
                <w:b/>
                <w:bCs/>
                <w:sz w:val="18"/>
                <w:szCs w:val="18"/>
              </w:rPr>
              <w:t>Operator &amp; Description</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rPr>
                <w:rFonts w:ascii="Arial" w:hAnsi="Arial" w:cs="Arial"/>
                <w:sz w:val="18"/>
                <w:szCs w:val="18"/>
              </w:rPr>
            </w:pPr>
            <w:r>
              <w:rPr>
                <w:rFonts w:ascii="Arial" w:hAnsi="Arial" w:cs="Arial"/>
                <w:sz w:val="18"/>
                <w:szCs w:val="18"/>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(Simple Assignment )</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Assigns values from the right side operand to the left side operand</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C = A + B will assign the value of A + B into C</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(Add and Assignment)</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It adds the right operand to the left operand and assigns the result to the left operand.</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C += A is equivalent to C = C + A</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(Subtract and Assignment)</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It subtracts the right operand from the left operand and assigns the result to the left operand.</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C -= A is equivalent to C = C - A</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(Multiply and Assignment)</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It multiplies the right operand with the left operand and assigns the result to the left operand.</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C *= A is equivalent to C = C * A</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(Divide and Assignment)</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It divides the left operand with the right operand and assigns the result to the left operand.</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C /= A is equivalent to C = C / A</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lastRenderedPageBreak/>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(Modules and Assignment)</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It takes modulus using two operands and assigns the result to the left operand.</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C %= A is equivalent to C = C % A</w:t>
            </w:r>
          </w:p>
        </w:tc>
      </w:tr>
    </w:tbl>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Note</w:t>
      </w:r>
      <w:r>
        <w:rPr>
          <w:rFonts w:ascii="Arial" w:hAnsi="Arial" w:cs="Arial"/>
          <w:color w:val="000000"/>
        </w:rPr>
        <w:t> − Same logic applies to Bitwise operators so they will become like &lt;&lt;=, &gt;&gt;=, &gt;&gt;=, &amp;=, |= and ^=.</w:t>
      </w:r>
    </w:p>
    <w:p w:rsidR="006D2D34" w:rsidRDefault="006D2D34" w:rsidP="006D2D34">
      <w:pPr>
        <w:pStyle w:val="Heading3"/>
        <w:rPr>
          <w:rFonts w:ascii="Arial" w:hAnsi="Arial" w:cs="Arial"/>
          <w:b w:val="0"/>
          <w:bCs w:val="0"/>
          <w:color w:val="auto"/>
          <w:sz w:val="23"/>
          <w:szCs w:val="23"/>
        </w:rPr>
      </w:pPr>
      <w:r>
        <w:rPr>
          <w:rFonts w:ascii="Arial" w:hAnsi="Arial" w:cs="Arial"/>
          <w:b w:val="0"/>
          <w:bCs w:val="0"/>
          <w:sz w:val="23"/>
          <w:szCs w:val="23"/>
        </w:rPr>
        <w:t>Example</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the following code to implement assignment operator in JavaScript.</w:t>
      </w:r>
    </w:p>
    <w:p w:rsidR="006D2D34" w:rsidRDefault="00D56B87" w:rsidP="006D2D34">
      <w:pPr>
        <w:jc w:val="right"/>
        <w:rPr>
          <w:rFonts w:ascii="Arial" w:hAnsi="Arial" w:cs="Arial"/>
          <w:sz w:val="18"/>
          <w:szCs w:val="18"/>
        </w:rPr>
      </w:pPr>
      <w:hyperlink r:id="rId274" w:tgtFrame="_blank" w:history="1">
        <w:r w:rsidR="006D2D34">
          <w:rPr>
            <w:rStyle w:val="Hyperlink"/>
            <w:color w:val="FFFFFF"/>
            <w:sz w:val="18"/>
            <w:szCs w:val="18"/>
            <w:bdr w:val="single" w:sz="2" w:space="2" w:color="F05C02" w:frame="1"/>
            <w:shd w:val="clear" w:color="auto" w:fill="F8BA24"/>
          </w:rPr>
          <w:t>Live Demo</w:t>
        </w:r>
      </w:hyperlink>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33</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b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linebreak </w:t>
      </w:r>
      <w:r>
        <w:rPr>
          <w:rStyle w:val="pun"/>
          <w:color w:val="666600"/>
          <w:sz w:val="23"/>
          <w:szCs w:val="23"/>
        </w:rPr>
        <w:t>=</w:t>
      </w:r>
      <w:r>
        <w:rPr>
          <w:rStyle w:val="pln"/>
          <w:color w:val="000000"/>
          <w:sz w:val="23"/>
          <w:szCs w:val="23"/>
        </w:rPr>
        <w:t xml:space="preserve"> </w:t>
      </w:r>
      <w:r>
        <w:rPr>
          <w:rStyle w:val="str"/>
          <w:color w:val="008800"/>
          <w:sz w:val="23"/>
          <w:szCs w:val="23"/>
        </w:rPr>
        <w:t>"&lt;br /&gt;"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"Value of a =&gt; (a =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"Value of a =&gt; (a +=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"Value of a =&gt; (a -=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"Value of a =&gt; (a *=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"Value of a =&gt; (a /=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"Value of a =&gt; (a %=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&lt;p&gt;</w:t>
      </w:r>
      <w:r>
        <w:rPr>
          <w:rStyle w:val="pln"/>
          <w:color w:val="000000"/>
          <w:sz w:val="23"/>
          <w:szCs w:val="23"/>
        </w:rPr>
        <w:t>Set the variables to different values and different operators and then try...</w:t>
      </w:r>
      <w:r>
        <w:rPr>
          <w:rStyle w:val="tag"/>
          <w:color w:val="000088"/>
          <w:sz w:val="23"/>
          <w:szCs w:val="23"/>
        </w:rPr>
        <w:t>&lt;/p&gt;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6D2D34" w:rsidRDefault="006D2D34" w:rsidP="006D2D34">
      <w:pPr>
        <w:pStyle w:val="Heading3"/>
        <w:rPr>
          <w:rFonts w:ascii="Arial" w:hAnsi="Arial" w:cs="Arial"/>
          <w:b w:val="0"/>
          <w:bCs w:val="0"/>
          <w:sz w:val="23"/>
          <w:szCs w:val="23"/>
        </w:rPr>
      </w:pPr>
      <w:r>
        <w:rPr>
          <w:rFonts w:ascii="Arial" w:hAnsi="Arial" w:cs="Arial"/>
          <w:b w:val="0"/>
          <w:bCs w:val="0"/>
          <w:sz w:val="23"/>
          <w:szCs w:val="23"/>
        </w:rPr>
        <w:t>Output</w:t>
      </w:r>
    </w:p>
    <w:p w:rsidR="006D2D34" w:rsidRDefault="006D2D34" w:rsidP="006D2D34">
      <w:pPr>
        <w:pStyle w:val="HTMLPreformatted"/>
        <w:rPr>
          <w:sz w:val="23"/>
          <w:szCs w:val="23"/>
        </w:rPr>
      </w:pPr>
      <w:r>
        <w:rPr>
          <w:sz w:val="23"/>
          <w:szCs w:val="23"/>
        </w:rPr>
        <w:t>Value of a =&gt; (a = b) =&gt; 10</w:t>
      </w:r>
    </w:p>
    <w:p w:rsidR="006D2D34" w:rsidRDefault="006D2D34" w:rsidP="006D2D34">
      <w:pPr>
        <w:pStyle w:val="HTMLPreformatted"/>
        <w:rPr>
          <w:sz w:val="23"/>
          <w:szCs w:val="23"/>
        </w:rPr>
      </w:pPr>
      <w:r>
        <w:rPr>
          <w:sz w:val="23"/>
          <w:szCs w:val="23"/>
        </w:rPr>
        <w:t xml:space="preserve">Value of a =&gt; (a += b) =&gt; 20 </w:t>
      </w:r>
    </w:p>
    <w:p w:rsidR="006D2D34" w:rsidRDefault="006D2D34" w:rsidP="006D2D34">
      <w:pPr>
        <w:pStyle w:val="HTMLPreformatted"/>
        <w:rPr>
          <w:sz w:val="23"/>
          <w:szCs w:val="23"/>
        </w:rPr>
      </w:pPr>
      <w:r>
        <w:rPr>
          <w:sz w:val="23"/>
          <w:szCs w:val="23"/>
        </w:rPr>
        <w:t xml:space="preserve">Value of a =&gt; (a -= b) =&gt; 10 </w:t>
      </w:r>
    </w:p>
    <w:p w:rsidR="006D2D34" w:rsidRDefault="006D2D34" w:rsidP="006D2D34">
      <w:pPr>
        <w:pStyle w:val="HTMLPreformatted"/>
        <w:rPr>
          <w:sz w:val="23"/>
          <w:szCs w:val="23"/>
        </w:rPr>
      </w:pPr>
      <w:r>
        <w:rPr>
          <w:sz w:val="23"/>
          <w:szCs w:val="23"/>
        </w:rPr>
        <w:t xml:space="preserve">Value of a =&gt; (a *= b) =&gt; 100 </w:t>
      </w:r>
    </w:p>
    <w:p w:rsidR="006D2D34" w:rsidRDefault="006D2D34" w:rsidP="006D2D34">
      <w:pPr>
        <w:pStyle w:val="HTMLPreformatted"/>
        <w:rPr>
          <w:sz w:val="23"/>
          <w:szCs w:val="23"/>
        </w:rPr>
      </w:pPr>
      <w:r>
        <w:rPr>
          <w:sz w:val="23"/>
          <w:szCs w:val="23"/>
        </w:rPr>
        <w:t>Value of a =&gt; (a /= b) =&gt; 10</w:t>
      </w:r>
    </w:p>
    <w:p w:rsidR="006D2D34" w:rsidRDefault="006D2D34" w:rsidP="006D2D34">
      <w:pPr>
        <w:pStyle w:val="HTMLPreformatted"/>
        <w:rPr>
          <w:sz w:val="23"/>
          <w:szCs w:val="23"/>
        </w:rPr>
      </w:pPr>
      <w:r>
        <w:rPr>
          <w:sz w:val="23"/>
          <w:szCs w:val="23"/>
        </w:rPr>
        <w:t>Value of a =&gt; (a %= b) =&gt; 0</w:t>
      </w:r>
    </w:p>
    <w:p w:rsidR="006D2D34" w:rsidRDefault="006D2D34" w:rsidP="006D2D34">
      <w:pPr>
        <w:pStyle w:val="HTMLPreformatted"/>
        <w:rPr>
          <w:sz w:val="23"/>
          <w:szCs w:val="23"/>
        </w:rPr>
      </w:pPr>
      <w:r>
        <w:rPr>
          <w:sz w:val="23"/>
          <w:szCs w:val="23"/>
        </w:rPr>
        <w:t>Set the variables to different values and different operators and then try...</w:t>
      </w:r>
    </w:p>
    <w:p w:rsidR="006D2D34" w:rsidRDefault="006D2D34" w:rsidP="006D2D34">
      <w:pPr>
        <w:pStyle w:val="Heading2"/>
        <w:rPr>
          <w:rFonts w:ascii="Arial" w:hAnsi="Arial" w:cs="Arial"/>
          <w:b w:val="0"/>
          <w:bCs w:val="0"/>
          <w:sz w:val="30"/>
          <w:szCs w:val="30"/>
        </w:rPr>
      </w:pPr>
      <w:r>
        <w:rPr>
          <w:rFonts w:ascii="Arial" w:hAnsi="Arial" w:cs="Arial"/>
          <w:b w:val="0"/>
          <w:bCs w:val="0"/>
          <w:sz w:val="30"/>
          <w:szCs w:val="30"/>
        </w:rPr>
        <w:t>Miscellaneous Operator</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will discuss two operators here that are quite useful in JavaScript: the </w:t>
      </w:r>
      <w:r>
        <w:rPr>
          <w:rFonts w:ascii="Arial" w:hAnsi="Arial" w:cs="Arial"/>
          <w:b/>
          <w:bCs/>
          <w:color w:val="000000"/>
        </w:rPr>
        <w:t>conditional operator</w:t>
      </w:r>
      <w:r>
        <w:rPr>
          <w:rFonts w:ascii="Arial" w:hAnsi="Arial" w:cs="Arial"/>
          <w:color w:val="000000"/>
        </w:rPr>
        <w:t> (? :) and the </w:t>
      </w:r>
      <w:r>
        <w:rPr>
          <w:rFonts w:ascii="Arial" w:hAnsi="Arial" w:cs="Arial"/>
          <w:b/>
          <w:bCs/>
          <w:color w:val="000000"/>
        </w:rPr>
        <w:t>typeof operator</w:t>
      </w:r>
      <w:r>
        <w:rPr>
          <w:rFonts w:ascii="Arial" w:hAnsi="Arial" w:cs="Arial"/>
          <w:color w:val="000000"/>
        </w:rPr>
        <w:t>.</w:t>
      </w:r>
    </w:p>
    <w:p w:rsidR="006D2D34" w:rsidRDefault="006D2D34" w:rsidP="006D2D34">
      <w:pPr>
        <w:pStyle w:val="Heading3"/>
        <w:rPr>
          <w:rFonts w:ascii="Arial" w:hAnsi="Arial" w:cs="Arial"/>
          <w:b w:val="0"/>
          <w:bCs w:val="0"/>
          <w:color w:val="auto"/>
          <w:sz w:val="23"/>
          <w:szCs w:val="23"/>
        </w:rPr>
      </w:pPr>
      <w:r>
        <w:rPr>
          <w:rFonts w:ascii="Arial" w:hAnsi="Arial" w:cs="Arial"/>
          <w:b w:val="0"/>
          <w:bCs w:val="0"/>
          <w:sz w:val="23"/>
          <w:szCs w:val="23"/>
        </w:rPr>
        <w:t>Conditional Operator (? :)</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conditional operator first evaluates an expression for a true or false value and then executes one of the two given statements depending upon the result of the evaluation.</w:t>
      </w:r>
    </w:p>
    <w:tbl>
      <w:tblPr>
        <w:tblW w:w="781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782"/>
        <w:gridCol w:w="7037"/>
      </w:tblGrid>
      <w:tr w:rsidR="006D2D34" w:rsidTr="006D2D34">
        <w:tc>
          <w:tcPr>
            <w:tcW w:w="500" w:type="pct"/>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6D2D34" w:rsidRDefault="006D2D34">
            <w:pPr>
              <w:spacing w:after="259"/>
              <w:jc w:val="center"/>
              <w:rPr>
                <w:rFonts w:ascii="Arial" w:hAnsi="Arial" w:cs="Arial"/>
                <w:b/>
                <w:bCs/>
                <w:sz w:val="18"/>
                <w:szCs w:val="18"/>
              </w:rPr>
            </w:pPr>
            <w:r>
              <w:rPr>
                <w:rFonts w:ascii="Arial" w:hAnsi="Arial" w:cs="Arial"/>
                <w:b/>
                <w:bCs/>
                <w:sz w:val="18"/>
                <w:szCs w:val="18"/>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6D2D34" w:rsidRDefault="006D2D34">
            <w:pPr>
              <w:spacing w:after="259"/>
              <w:jc w:val="center"/>
              <w:rPr>
                <w:rFonts w:ascii="Arial" w:hAnsi="Arial" w:cs="Arial"/>
                <w:b/>
                <w:bCs/>
                <w:sz w:val="18"/>
                <w:szCs w:val="18"/>
              </w:rPr>
            </w:pPr>
            <w:r>
              <w:rPr>
                <w:rFonts w:ascii="Arial" w:hAnsi="Arial" w:cs="Arial"/>
                <w:b/>
                <w:bCs/>
                <w:sz w:val="18"/>
                <w:szCs w:val="18"/>
              </w:rPr>
              <w:t>Operator and Description</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rPr>
                <w:rFonts w:ascii="Arial" w:hAnsi="Arial" w:cs="Arial"/>
                <w:sz w:val="18"/>
                <w:szCs w:val="18"/>
              </w:rPr>
            </w:pPr>
            <w:r>
              <w:rPr>
                <w:rFonts w:ascii="Arial" w:hAnsi="Arial" w:cs="Arial"/>
                <w:sz w:val="18"/>
                <w:szCs w:val="18"/>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 (Conditional )</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If Condition is true? Then value X : Otherwise value Y</w:t>
            </w:r>
          </w:p>
        </w:tc>
      </w:tr>
    </w:tbl>
    <w:p w:rsidR="006D2D34" w:rsidRDefault="006D2D34" w:rsidP="006D2D34">
      <w:pPr>
        <w:pStyle w:val="Heading3"/>
        <w:rPr>
          <w:rFonts w:ascii="Arial" w:hAnsi="Arial" w:cs="Arial"/>
          <w:b w:val="0"/>
          <w:bCs w:val="0"/>
          <w:color w:val="auto"/>
          <w:sz w:val="23"/>
          <w:szCs w:val="23"/>
        </w:rPr>
      </w:pPr>
      <w:r>
        <w:rPr>
          <w:rFonts w:ascii="Arial" w:hAnsi="Arial" w:cs="Arial"/>
          <w:b w:val="0"/>
          <w:bCs w:val="0"/>
          <w:sz w:val="23"/>
          <w:szCs w:val="23"/>
        </w:rPr>
        <w:t>Example</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the following code to understand how the Conditional Operator works in JavaScript.</w:t>
      </w:r>
    </w:p>
    <w:p w:rsidR="006D2D34" w:rsidRDefault="00D56B87" w:rsidP="006D2D34">
      <w:pPr>
        <w:jc w:val="right"/>
        <w:rPr>
          <w:rFonts w:ascii="Arial" w:hAnsi="Arial" w:cs="Arial"/>
          <w:sz w:val="18"/>
          <w:szCs w:val="18"/>
        </w:rPr>
      </w:pPr>
      <w:hyperlink r:id="rId275" w:tgtFrame="_blank" w:history="1">
        <w:r w:rsidR="006D2D34">
          <w:rPr>
            <w:rStyle w:val="Hyperlink"/>
            <w:color w:val="FFFFFF"/>
            <w:sz w:val="18"/>
            <w:szCs w:val="18"/>
            <w:bdr w:val="single" w:sz="2" w:space="2" w:color="F05C02" w:frame="1"/>
            <w:shd w:val="clear" w:color="auto" w:fill="F8BA24"/>
          </w:rPr>
          <w:t>Live Demo</w:t>
        </w:r>
      </w:hyperlink>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b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linebreak </w:t>
      </w:r>
      <w:r>
        <w:rPr>
          <w:rStyle w:val="pun"/>
          <w:color w:val="666600"/>
          <w:sz w:val="23"/>
          <w:szCs w:val="23"/>
        </w:rPr>
        <w:t>=</w:t>
      </w:r>
      <w:r>
        <w:rPr>
          <w:rStyle w:val="pln"/>
          <w:color w:val="000000"/>
          <w:sz w:val="23"/>
          <w:szCs w:val="23"/>
        </w:rPr>
        <w:t xml:space="preserve"> </w:t>
      </w:r>
      <w:r>
        <w:rPr>
          <w:rStyle w:val="str"/>
          <w:color w:val="008800"/>
          <w:sz w:val="23"/>
          <w:szCs w:val="23"/>
        </w:rPr>
        <w:t>"&lt;br /&gt;"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 xml:space="preserve">write </w:t>
      </w:r>
      <w:r>
        <w:rPr>
          <w:rStyle w:val="pun"/>
          <w:color w:val="666600"/>
          <w:sz w:val="23"/>
          <w:szCs w:val="23"/>
        </w:rPr>
        <w:t>(</w:t>
      </w:r>
      <w:r>
        <w:rPr>
          <w:rStyle w:val="str"/>
          <w:color w:val="008800"/>
          <w:sz w:val="23"/>
          <w:szCs w:val="23"/>
        </w:rPr>
        <w:t>"((a &gt; b) ? 100 : 200)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&gt;</w:t>
      </w:r>
      <w:r>
        <w:rPr>
          <w:rStyle w:val="pln"/>
          <w:color w:val="000000"/>
          <w:sz w:val="23"/>
          <w:szCs w:val="23"/>
        </w:rPr>
        <w:t xml:space="preserve"> b</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document</w:t>
      </w:r>
      <w:r>
        <w:rPr>
          <w:rStyle w:val="pun"/>
          <w:color w:val="666600"/>
          <w:sz w:val="23"/>
          <w:szCs w:val="23"/>
        </w:rPr>
        <w:t>.</w:t>
      </w:r>
      <w:r>
        <w:rPr>
          <w:rStyle w:val="pln"/>
          <w:color w:val="000000"/>
          <w:sz w:val="23"/>
          <w:szCs w:val="23"/>
        </w:rPr>
        <w:t xml:space="preserve">write </w:t>
      </w:r>
      <w:r>
        <w:rPr>
          <w:rStyle w:val="pun"/>
          <w:color w:val="666600"/>
          <w:sz w:val="23"/>
          <w:szCs w:val="23"/>
        </w:rPr>
        <w:t>(</w:t>
      </w:r>
      <w:r>
        <w:rPr>
          <w:rStyle w:val="str"/>
          <w:color w:val="008800"/>
          <w:sz w:val="23"/>
          <w:szCs w:val="23"/>
        </w:rPr>
        <w:t>"((a &lt; b) ? 100 : 200)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&lt;</w:t>
      </w:r>
      <w:r>
        <w:rPr>
          <w:rStyle w:val="pln"/>
          <w:color w:val="000000"/>
          <w:sz w:val="23"/>
          <w:szCs w:val="23"/>
        </w:rPr>
        <w:t xml:space="preserve"> b</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Set the variables to different values and different operators and then try...</w:t>
      </w:r>
      <w:r>
        <w:rPr>
          <w:rStyle w:val="tag"/>
          <w:color w:val="000088"/>
          <w:sz w:val="23"/>
          <w:szCs w:val="23"/>
        </w:rPr>
        <w:t>&lt;/p&gt;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6D2D34" w:rsidRDefault="006D2D34" w:rsidP="006D2D34">
      <w:pPr>
        <w:pStyle w:val="Heading3"/>
        <w:rPr>
          <w:rFonts w:ascii="Arial" w:hAnsi="Arial" w:cs="Arial"/>
          <w:b w:val="0"/>
          <w:bCs w:val="0"/>
          <w:sz w:val="23"/>
          <w:szCs w:val="23"/>
        </w:rPr>
      </w:pPr>
      <w:r>
        <w:rPr>
          <w:rFonts w:ascii="Arial" w:hAnsi="Arial" w:cs="Arial"/>
          <w:b w:val="0"/>
          <w:bCs w:val="0"/>
          <w:sz w:val="23"/>
          <w:szCs w:val="23"/>
        </w:rPr>
        <w:t>Output</w:t>
      </w:r>
    </w:p>
    <w:p w:rsidR="006D2D34" w:rsidRDefault="006D2D34" w:rsidP="006D2D34">
      <w:pPr>
        <w:pStyle w:val="HTMLPreformatted"/>
        <w:rPr>
          <w:sz w:val="23"/>
          <w:szCs w:val="23"/>
        </w:rPr>
      </w:pPr>
      <w:r>
        <w:rPr>
          <w:sz w:val="23"/>
          <w:szCs w:val="23"/>
        </w:rPr>
        <w:t xml:space="preserve">((a &gt; b) ? 100 : 200) =&gt; 200 </w:t>
      </w:r>
    </w:p>
    <w:p w:rsidR="006D2D34" w:rsidRDefault="006D2D34" w:rsidP="006D2D34">
      <w:pPr>
        <w:pStyle w:val="HTMLPreformatted"/>
        <w:rPr>
          <w:sz w:val="23"/>
          <w:szCs w:val="23"/>
        </w:rPr>
      </w:pPr>
      <w:r>
        <w:rPr>
          <w:sz w:val="23"/>
          <w:szCs w:val="23"/>
        </w:rPr>
        <w:t>((a &lt; b) ? 100 : 200) =&gt; 100</w:t>
      </w:r>
    </w:p>
    <w:p w:rsidR="006D2D34" w:rsidRDefault="006D2D34" w:rsidP="006D2D34">
      <w:pPr>
        <w:pStyle w:val="HTMLPreformatted"/>
        <w:rPr>
          <w:sz w:val="23"/>
          <w:szCs w:val="23"/>
        </w:rPr>
      </w:pPr>
      <w:r>
        <w:rPr>
          <w:sz w:val="23"/>
          <w:szCs w:val="23"/>
        </w:rPr>
        <w:t>Set the variables to different values and different operators and then try...</w:t>
      </w:r>
    </w:p>
    <w:p w:rsidR="006D2D34" w:rsidRDefault="006D2D34" w:rsidP="006D2D34">
      <w:pPr>
        <w:pStyle w:val="Heading2"/>
        <w:rPr>
          <w:rFonts w:ascii="Arial" w:hAnsi="Arial" w:cs="Arial"/>
          <w:b w:val="0"/>
          <w:bCs w:val="0"/>
          <w:sz w:val="30"/>
          <w:szCs w:val="30"/>
        </w:rPr>
      </w:pPr>
      <w:r>
        <w:rPr>
          <w:rFonts w:ascii="Arial" w:hAnsi="Arial" w:cs="Arial"/>
          <w:b w:val="0"/>
          <w:bCs w:val="0"/>
          <w:sz w:val="30"/>
          <w:szCs w:val="30"/>
        </w:rPr>
        <w:t>typeof Operator</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typeof</w:t>
      </w:r>
      <w:r>
        <w:rPr>
          <w:rFonts w:ascii="Arial" w:hAnsi="Arial" w:cs="Arial"/>
          <w:color w:val="000000"/>
        </w:rPr>
        <w:t> operator is a unary operator that is placed before its single operand, which can be of any type. Its value is a string indicating the data type of the operand.</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i/>
          <w:iCs/>
          <w:color w:val="000000"/>
        </w:rPr>
        <w:t>typeof</w:t>
      </w:r>
      <w:r>
        <w:rPr>
          <w:rFonts w:ascii="Arial" w:hAnsi="Arial" w:cs="Arial"/>
          <w:color w:val="000000"/>
        </w:rPr>
        <w:t> operator evaluates to "number", "string", or "boolean" if its operand is a number, string, or boolean value and returns true or false based on the evaluation.</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is a list of the return values for the </w:t>
      </w:r>
      <w:r>
        <w:rPr>
          <w:rFonts w:ascii="Arial" w:hAnsi="Arial" w:cs="Arial"/>
          <w:b/>
          <w:bCs/>
          <w:color w:val="000000"/>
        </w:rPr>
        <w:t>typeof</w:t>
      </w:r>
      <w:r>
        <w:rPr>
          <w:rFonts w:ascii="Arial" w:hAnsi="Arial" w:cs="Arial"/>
          <w:color w:val="000000"/>
        </w:rPr>
        <w:t> Operator.</w:t>
      </w:r>
    </w:p>
    <w:tbl>
      <w:tblPr>
        <w:tblW w:w="781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564"/>
        <w:gridCol w:w="6255"/>
      </w:tblGrid>
      <w:tr w:rsidR="006D2D34" w:rsidTr="006D2D34">
        <w:tc>
          <w:tcPr>
            <w:tcW w:w="1000" w:type="pct"/>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6D2D34" w:rsidRDefault="006D2D34">
            <w:pPr>
              <w:spacing w:after="259"/>
              <w:jc w:val="center"/>
              <w:rPr>
                <w:rFonts w:ascii="Arial" w:hAnsi="Arial" w:cs="Arial"/>
                <w:b/>
                <w:bCs/>
                <w:sz w:val="18"/>
                <w:szCs w:val="18"/>
              </w:rPr>
            </w:pPr>
            <w:r>
              <w:rPr>
                <w:rFonts w:ascii="Arial" w:hAnsi="Arial" w:cs="Arial"/>
                <w:b/>
                <w:bCs/>
                <w:sz w:val="18"/>
                <w:szCs w:val="18"/>
              </w:rPr>
              <w:t>Type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6D2D34" w:rsidRDefault="006D2D34">
            <w:pPr>
              <w:spacing w:after="259"/>
              <w:jc w:val="center"/>
              <w:rPr>
                <w:rFonts w:ascii="Arial" w:hAnsi="Arial" w:cs="Arial"/>
                <w:b/>
                <w:bCs/>
                <w:sz w:val="18"/>
                <w:szCs w:val="18"/>
              </w:rPr>
            </w:pPr>
            <w:r>
              <w:rPr>
                <w:rFonts w:ascii="Arial" w:hAnsi="Arial" w:cs="Arial"/>
                <w:b/>
                <w:bCs/>
                <w:sz w:val="18"/>
                <w:szCs w:val="18"/>
              </w:rPr>
              <w:t>String Returned by typeof</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jc w:val="center"/>
              <w:rPr>
                <w:rFonts w:ascii="Arial" w:hAnsi="Arial" w:cs="Arial"/>
                <w:sz w:val="18"/>
                <w:szCs w:val="18"/>
              </w:rPr>
            </w:pPr>
            <w:r>
              <w:rPr>
                <w:rFonts w:ascii="Arial" w:hAnsi="Arial" w:cs="Arial"/>
                <w:sz w:val="18"/>
                <w:szCs w:val="18"/>
              </w:rPr>
              <w:t>Number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jc w:val="center"/>
              <w:rPr>
                <w:rFonts w:ascii="Arial" w:hAnsi="Arial" w:cs="Arial"/>
                <w:sz w:val="18"/>
                <w:szCs w:val="18"/>
              </w:rPr>
            </w:pPr>
            <w:r>
              <w:rPr>
                <w:rFonts w:ascii="Arial" w:hAnsi="Arial" w:cs="Arial"/>
                <w:sz w:val="18"/>
                <w:szCs w:val="18"/>
              </w:rPr>
              <w:t>"number"</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jc w:val="center"/>
              <w:rPr>
                <w:rFonts w:ascii="Arial" w:hAnsi="Arial" w:cs="Arial"/>
                <w:sz w:val="18"/>
                <w:szCs w:val="18"/>
              </w:rPr>
            </w:pPr>
            <w:r>
              <w:rPr>
                <w:rFonts w:ascii="Arial" w:hAnsi="Arial" w:cs="Arial"/>
                <w:sz w:val="18"/>
                <w:szCs w:val="18"/>
              </w:rPr>
              <w:t>String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jc w:val="center"/>
              <w:rPr>
                <w:rFonts w:ascii="Arial" w:hAnsi="Arial" w:cs="Arial"/>
                <w:sz w:val="18"/>
                <w:szCs w:val="18"/>
              </w:rPr>
            </w:pPr>
            <w:r>
              <w:rPr>
                <w:rFonts w:ascii="Arial" w:hAnsi="Arial" w:cs="Arial"/>
                <w:sz w:val="18"/>
                <w:szCs w:val="18"/>
              </w:rPr>
              <w:t>"string"</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jc w:val="center"/>
              <w:rPr>
                <w:rFonts w:ascii="Arial" w:hAnsi="Arial" w:cs="Arial"/>
                <w:sz w:val="18"/>
                <w:szCs w:val="18"/>
              </w:rPr>
            </w:pPr>
            <w:r>
              <w:rPr>
                <w:rFonts w:ascii="Arial" w:hAnsi="Arial" w:cs="Arial"/>
                <w:sz w:val="18"/>
                <w:szCs w:val="18"/>
              </w:rPr>
              <w:t>Boolean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jc w:val="center"/>
              <w:rPr>
                <w:rFonts w:ascii="Arial" w:hAnsi="Arial" w:cs="Arial"/>
                <w:sz w:val="18"/>
                <w:szCs w:val="18"/>
              </w:rPr>
            </w:pPr>
            <w:r>
              <w:rPr>
                <w:rFonts w:ascii="Arial" w:hAnsi="Arial" w:cs="Arial"/>
                <w:sz w:val="18"/>
                <w:szCs w:val="18"/>
              </w:rPr>
              <w:t>"boolean"</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jc w:val="center"/>
              <w:rPr>
                <w:rFonts w:ascii="Arial" w:hAnsi="Arial" w:cs="Arial"/>
                <w:sz w:val="18"/>
                <w:szCs w:val="18"/>
              </w:rPr>
            </w:pPr>
            <w:r>
              <w:rPr>
                <w:rFonts w:ascii="Arial" w:hAnsi="Arial" w:cs="Arial"/>
                <w:sz w:val="18"/>
                <w:szCs w:val="18"/>
              </w:rPr>
              <w:t>Object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jc w:val="center"/>
              <w:rPr>
                <w:rFonts w:ascii="Arial" w:hAnsi="Arial" w:cs="Arial"/>
                <w:sz w:val="18"/>
                <w:szCs w:val="18"/>
              </w:rPr>
            </w:pPr>
            <w:r>
              <w:rPr>
                <w:rFonts w:ascii="Arial" w:hAnsi="Arial" w:cs="Arial"/>
                <w:sz w:val="18"/>
                <w:szCs w:val="18"/>
              </w:rPr>
              <w:t>"object"</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jc w:val="center"/>
              <w:rPr>
                <w:rFonts w:ascii="Arial" w:hAnsi="Arial" w:cs="Arial"/>
                <w:sz w:val="18"/>
                <w:szCs w:val="18"/>
              </w:rPr>
            </w:pPr>
            <w:r>
              <w:rPr>
                <w:rFonts w:ascii="Arial" w:hAnsi="Arial" w:cs="Arial"/>
                <w:sz w:val="18"/>
                <w:szCs w:val="18"/>
              </w:rPr>
              <w:t>Function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jc w:val="center"/>
              <w:rPr>
                <w:rFonts w:ascii="Arial" w:hAnsi="Arial" w:cs="Arial"/>
                <w:sz w:val="18"/>
                <w:szCs w:val="18"/>
              </w:rPr>
            </w:pPr>
            <w:r>
              <w:rPr>
                <w:rFonts w:ascii="Arial" w:hAnsi="Arial" w:cs="Arial"/>
                <w:sz w:val="18"/>
                <w:szCs w:val="18"/>
              </w:rPr>
              <w:t>"function"</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jc w:val="center"/>
              <w:rPr>
                <w:rFonts w:ascii="Arial" w:hAnsi="Arial" w:cs="Arial"/>
                <w:sz w:val="18"/>
                <w:szCs w:val="18"/>
              </w:rPr>
            </w:pPr>
            <w:r>
              <w:rPr>
                <w:rFonts w:ascii="Arial" w:hAnsi="Arial" w:cs="Arial"/>
                <w:sz w:val="18"/>
                <w:szCs w:val="18"/>
              </w:rPr>
              <w:t>Undefined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jc w:val="center"/>
              <w:rPr>
                <w:rFonts w:ascii="Arial" w:hAnsi="Arial" w:cs="Arial"/>
                <w:sz w:val="18"/>
                <w:szCs w:val="18"/>
              </w:rPr>
            </w:pPr>
            <w:r>
              <w:rPr>
                <w:rFonts w:ascii="Arial" w:hAnsi="Arial" w:cs="Arial"/>
                <w:sz w:val="18"/>
                <w:szCs w:val="18"/>
              </w:rPr>
              <w:t>"undefined"</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jc w:val="center"/>
              <w:rPr>
                <w:rFonts w:ascii="Arial" w:hAnsi="Arial" w:cs="Arial"/>
                <w:sz w:val="18"/>
                <w:szCs w:val="18"/>
              </w:rPr>
            </w:pPr>
            <w:r>
              <w:rPr>
                <w:rFonts w:ascii="Arial" w:hAnsi="Arial" w:cs="Arial"/>
                <w:sz w:val="18"/>
                <w:szCs w:val="18"/>
              </w:rPr>
              <w:t>Null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jc w:val="center"/>
              <w:rPr>
                <w:rFonts w:ascii="Arial" w:hAnsi="Arial" w:cs="Arial"/>
                <w:sz w:val="18"/>
                <w:szCs w:val="18"/>
              </w:rPr>
            </w:pPr>
            <w:r>
              <w:rPr>
                <w:rFonts w:ascii="Arial" w:hAnsi="Arial" w:cs="Arial"/>
                <w:sz w:val="18"/>
                <w:szCs w:val="18"/>
              </w:rPr>
              <w:t>"object"</w:t>
            </w:r>
          </w:p>
        </w:tc>
      </w:tr>
    </w:tbl>
    <w:p w:rsidR="006D2D34" w:rsidRDefault="006D2D34" w:rsidP="006D2D34">
      <w:pPr>
        <w:pStyle w:val="Heading3"/>
        <w:rPr>
          <w:rFonts w:ascii="Arial" w:hAnsi="Arial" w:cs="Arial"/>
          <w:b w:val="0"/>
          <w:bCs w:val="0"/>
          <w:color w:val="auto"/>
          <w:sz w:val="23"/>
          <w:szCs w:val="23"/>
        </w:rPr>
      </w:pPr>
      <w:r>
        <w:rPr>
          <w:rFonts w:ascii="Arial" w:hAnsi="Arial" w:cs="Arial"/>
          <w:b w:val="0"/>
          <w:bCs w:val="0"/>
          <w:sz w:val="23"/>
          <w:szCs w:val="23"/>
        </w:rPr>
        <w:t>Example</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code shows how to implement </w:t>
      </w:r>
      <w:r>
        <w:rPr>
          <w:rFonts w:ascii="Arial" w:hAnsi="Arial" w:cs="Arial"/>
          <w:b/>
          <w:bCs/>
          <w:color w:val="000000"/>
        </w:rPr>
        <w:t>typeof</w:t>
      </w:r>
      <w:r>
        <w:rPr>
          <w:rFonts w:ascii="Arial" w:hAnsi="Arial" w:cs="Arial"/>
          <w:color w:val="000000"/>
        </w:rPr>
        <w:t> operator.</w:t>
      </w:r>
    </w:p>
    <w:p w:rsidR="006D2D34" w:rsidRDefault="00D56B87" w:rsidP="006D2D34">
      <w:pPr>
        <w:jc w:val="right"/>
        <w:rPr>
          <w:rFonts w:ascii="Arial" w:hAnsi="Arial" w:cs="Arial"/>
          <w:sz w:val="18"/>
          <w:szCs w:val="18"/>
        </w:rPr>
      </w:pPr>
      <w:hyperlink r:id="rId276" w:tgtFrame="_blank" w:history="1">
        <w:r w:rsidR="006D2D34">
          <w:rPr>
            <w:rStyle w:val="Hyperlink"/>
            <w:color w:val="FFFFFF"/>
            <w:sz w:val="18"/>
            <w:szCs w:val="18"/>
            <w:bdr w:val="single" w:sz="2" w:space="2" w:color="F05C02" w:frame="1"/>
            <w:shd w:val="clear" w:color="auto" w:fill="F8BA24"/>
          </w:rPr>
          <w:t>Live Demo</w:t>
        </w:r>
      </w:hyperlink>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b </w:t>
      </w:r>
      <w:r>
        <w:rPr>
          <w:rStyle w:val="pun"/>
          <w:color w:val="666600"/>
          <w:sz w:val="23"/>
          <w:szCs w:val="23"/>
        </w:rPr>
        <w:t>=</w:t>
      </w:r>
      <w:r>
        <w:rPr>
          <w:rStyle w:val="pln"/>
          <w:color w:val="000000"/>
          <w:sz w:val="23"/>
          <w:szCs w:val="23"/>
        </w:rPr>
        <w:t xml:space="preserve"> </w:t>
      </w:r>
      <w:r>
        <w:rPr>
          <w:rStyle w:val="str"/>
          <w:color w:val="008800"/>
          <w:sz w:val="23"/>
          <w:szCs w:val="23"/>
        </w:rPr>
        <w:t>"String"</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linebreak </w:t>
      </w:r>
      <w:r>
        <w:rPr>
          <w:rStyle w:val="pun"/>
          <w:color w:val="666600"/>
          <w:sz w:val="23"/>
          <w:szCs w:val="23"/>
        </w:rPr>
        <w:t>=</w:t>
      </w:r>
      <w:r>
        <w:rPr>
          <w:rStyle w:val="pln"/>
          <w:color w:val="000000"/>
          <w:sz w:val="23"/>
          <w:szCs w:val="23"/>
        </w:rPr>
        <w:t xml:space="preserve"> </w:t>
      </w:r>
      <w:r>
        <w:rPr>
          <w:rStyle w:val="str"/>
          <w:color w:val="008800"/>
          <w:sz w:val="23"/>
          <w:szCs w:val="23"/>
        </w:rPr>
        <w:t>"&lt;br /&gt;"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kwd"/>
          <w:color w:val="000088"/>
          <w:sz w:val="23"/>
          <w:szCs w:val="23"/>
        </w:rPr>
        <w:t>typeof</w:t>
      </w:r>
      <w:r>
        <w:rPr>
          <w:rStyle w:val="pln"/>
          <w:color w:val="000000"/>
          <w:sz w:val="23"/>
          <w:szCs w:val="23"/>
        </w:rPr>
        <w:t xml:space="preserve"> b </w:t>
      </w:r>
      <w:r>
        <w:rPr>
          <w:rStyle w:val="pun"/>
          <w:color w:val="666600"/>
          <w:sz w:val="23"/>
          <w:szCs w:val="23"/>
        </w:rPr>
        <w:t>==</w:t>
      </w:r>
      <w:r>
        <w:rPr>
          <w:rStyle w:val="pln"/>
          <w:color w:val="000000"/>
          <w:sz w:val="23"/>
          <w:szCs w:val="23"/>
        </w:rPr>
        <w:t xml:space="preserve"> </w:t>
      </w:r>
      <w:r>
        <w:rPr>
          <w:rStyle w:val="str"/>
          <w:color w:val="008800"/>
          <w:sz w:val="23"/>
          <w:szCs w:val="23"/>
        </w:rPr>
        <w:t>"string"</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"B is String"</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"B is Numeric"</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"Result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kwd"/>
          <w:color w:val="000088"/>
          <w:sz w:val="23"/>
          <w:szCs w:val="23"/>
        </w:rPr>
        <w:t>typeof</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str"/>
          <w:color w:val="008800"/>
          <w:sz w:val="23"/>
          <w:szCs w:val="23"/>
        </w:rPr>
        <w:t>"string"</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"A is String"</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"A is Numeric"</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"Result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Set the variables to different values and different operators and then try...</w:t>
      </w:r>
      <w:r>
        <w:rPr>
          <w:rStyle w:val="tag"/>
          <w:color w:val="000088"/>
          <w:sz w:val="23"/>
          <w:szCs w:val="23"/>
        </w:rPr>
        <w:t>&lt;/p&gt;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6D2D34" w:rsidRDefault="006D2D34" w:rsidP="006D2D34">
      <w:pPr>
        <w:pStyle w:val="Heading3"/>
        <w:rPr>
          <w:rFonts w:ascii="Arial" w:hAnsi="Arial" w:cs="Arial"/>
          <w:b w:val="0"/>
          <w:bCs w:val="0"/>
          <w:sz w:val="23"/>
          <w:szCs w:val="23"/>
        </w:rPr>
      </w:pPr>
      <w:r>
        <w:rPr>
          <w:rFonts w:ascii="Arial" w:hAnsi="Arial" w:cs="Arial"/>
          <w:b w:val="0"/>
          <w:bCs w:val="0"/>
          <w:sz w:val="23"/>
          <w:szCs w:val="23"/>
        </w:rPr>
        <w:t>Output</w:t>
      </w:r>
    </w:p>
    <w:p w:rsidR="006D2D34" w:rsidRDefault="006D2D34" w:rsidP="006D2D34">
      <w:pPr>
        <w:pStyle w:val="HTMLPreformatted"/>
        <w:rPr>
          <w:sz w:val="23"/>
          <w:szCs w:val="23"/>
        </w:rPr>
      </w:pPr>
      <w:r>
        <w:rPr>
          <w:sz w:val="23"/>
          <w:szCs w:val="23"/>
        </w:rPr>
        <w:t xml:space="preserve">Result =&gt; B is String </w:t>
      </w:r>
    </w:p>
    <w:p w:rsidR="006D2D34" w:rsidRDefault="006D2D34" w:rsidP="006D2D34">
      <w:pPr>
        <w:pStyle w:val="HTMLPreformatted"/>
        <w:rPr>
          <w:sz w:val="23"/>
          <w:szCs w:val="23"/>
        </w:rPr>
      </w:pPr>
      <w:r>
        <w:rPr>
          <w:sz w:val="23"/>
          <w:szCs w:val="23"/>
        </w:rPr>
        <w:t>Result =&gt; A is Numeric</w:t>
      </w:r>
    </w:p>
    <w:p w:rsidR="006D2D34" w:rsidRDefault="006D2D34" w:rsidP="006D2D34">
      <w:pPr>
        <w:pStyle w:val="HTMLPreformatted"/>
        <w:rPr>
          <w:sz w:val="23"/>
          <w:szCs w:val="23"/>
        </w:rPr>
      </w:pPr>
      <w:r>
        <w:rPr>
          <w:sz w:val="23"/>
          <w:szCs w:val="23"/>
        </w:rPr>
        <w:t>Set the variables to different values and different operators and then try...</w:t>
      </w:r>
    </w:p>
    <w:p w:rsidR="00102C55" w:rsidRDefault="00102C55" w:rsidP="00AD0F3C">
      <w:pPr>
        <w:shd w:val="clear" w:color="auto" w:fill="FFFFFF"/>
        <w:rPr>
          <w:rFonts w:ascii="Consolas" w:hAnsi="Consolas" w:cs="Consolas"/>
          <w:color w:val="000000"/>
          <w:sz w:val="20"/>
          <w:szCs w:val="20"/>
        </w:rPr>
      </w:pPr>
    </w:p>
    <w:p w:rsidR="006D2D34" w:rsidRDefault="006D2D34" w:rsidP="00AD0F3C">
      <w:pPr>
        <w:shd w:val="clear" w:color="auto" w:fill="FFFFFF"/>
        <w:rPr>
          <w:rFonts w:ascii="Consolas" w:hAnsi="Consolas" w:cs="Consolas"/>
          <w:color w:val="000000"/>
          <w:sz w:val="20"/>
          <w:szCs w:val="20"/>
        </w:rPr>
      </w:pPr>
    </w:p>
    <w:p w:rsidR="006D2D34" w:rsidRDefault="006D2D34" w:rsidP="00AD0F3C">
      <w:pPr>
        <w:shd w:val="clear" w:color="auto" w:fill="FFFFFF"/>
        <w:rPr>
          <w:rFonts w:ascii="Consolas" w:hAnsi="Consolas" w:cs="Consolas"/>
          <w:color w:val="000000"/>
          <w:sz w:val="20"/>
          <w:szCs w:val="20"/>
        </w:rPr>
      </w:pPr>
    </w:p>
    <w:p w:rsidR="006D2D34" w:rsidRDefault="006D2D34" w:rsidP="00AD0F3C">
      <w:pPr>
        <w:shd w:val="clear" w:color="auto" w:fill="FFFFFF"/>
        <w:rPr>
          <w:rFonts w:ascii="Consolas" w:hAnsi="Consolas" w:cs="Consolas"/>
          <w:color w:val="000000"/>
          <w:sz w:val="20"/>
          <w:szCs w:val="20"/>
        </w:rPr>
      </w:pPr>
    </w:p>
    <w:p w:rsidR="006D2D34" w:rsidRDefault="006D2D34" w:rsidP="00AD0F3C">
      <w:pPr>
        <w:shd w:val="clear" w:color="auto" w:fill="FFFFFF"/>
        <w:rPr>
          <w:rFonts w:ascii="Consolas" w:hAnsi="Consolas" w:cs="Consolas"/>
          <w:color w:val="000000"/>
          <w:sz w:val="20"/>
          <w:szCs w:val="20"/>
        </w:rPr>
      </w:pPr>
    </w:p>
    <w:p w:rsidR="006D2D34" w:rsidRDefault="006D2D34" w:rsidP="00AD0F3C">
      <w:pPr>
        <w:shd w:val="clear" w:color="auto" w:fill="FFFFFF"/>
        <w:rPr>
          <w:rFonts w:ascii="Consolas" w:hAnsi="Consolas" w:cs="Consolas"/>
          <w:color w:val="000000"/>
          <w:sz w:val="20"/>
          <w:szCs w:val="20"/>
        </w:rPr>
      </w:pPr>
    </w:p>
    <w:p w:rsidR="006D2D34" w:rsidRDefault="006D2D34" w:rsidP="00AD0F3C">
      <w:pPr>
        <w:shd w:val="clear" w:color="auto" w:fill="FFFFFF"/>
        <w:rPr>
          <w:rFonts w:ascii="Consolas" w:hAnsi="Consolas" w:cs="Consolas"/>
          <w:color w:val="000000"/>
          <w:sz w:val="20"/>
          <w:szCs w:val="20"/>
        </w:rPr>
      </w:pPr>
    </w:p>
    <w:p w:rsidR="006D2D34" w:rsidRDefault="006D2D34" w:rsidP="00AD0F3C">
      <w:pPr>
        <w:shd w:val="clear" w:color="auto" w:fill="FFFFFF"/>
        <w:rPr>
          <w:rFonts w:ascii="Consolas" w:hAnsi="Consolas" w:cs="Consolas"/>
          <w:color w:val="000000"/>
          <w:sz w:val="20"/>
          <w:szCs w:val="20"/>
        </w:rPr>
      </w:pPr>
    </w:p>
    <w:p w:rsidR="006D2D34" w:rsidRDefault="006D2D34" w:rsidP="00AD0F3C">
      <w:pPr>
        <w:shd w:val="clear" w:color="auto" w:fill="FFFFFF"/>
        <w:rPr>
          <w:rFonts w:ascii="Consolas" w:hAnsi="Consolas" w:cs="Consolas"/>
          <w:color w:val="000000"/>
          <w:sz w:val="20"/>
          <w:szCs w:val="20"/>
        </w:rPr>
      </w:pPr>
    </w:p>
    <w:p w:rsidR="006D2D34" w:rsidRDefault="006D2D34" w:rsidP="00AD0F3C">
      <w:pPr>
        <w:shd w:val="clear" w:color="auto" w:fill="FFFFFF"/>
        <w:rPr>
          <w:rFonts w:ascii="Consolas" w:hAnsi="Consolas" w:cs="Consolas"/>
          <w:color w:val="000000"/>
          <w:sz w:val="20"/>
          <w:szCs w:val="20"/>
        </w:rPr>
      </w:pPr>
    </w:p>
    <w:p w:rsidR="006D2D34" w:rsidRDefault="006D2D34" w:rsidP="00AD0F3C">
      <w:pPr>
        <w:shd w:val="clear" w:color="auto" w:fill="FFFFFF"/>
        <w:rPr>
          <w:rFonts w:ascii="Consolas" w:hAnsi="Consolas" w:cs="Consolas"/>
          <w:color w:val="000000"/>
          <w:sz w:val="20"/>
          <w:szCs w:val="20"/>
        </w:rPr>
      </w:pPr>
    </w:p>
    <w:p w:rsidR="006D2D34" w:rsidRDefault="006D2D34" w:rsidP="00AD0F3C">
      <w:pPr>
        <w:shd w:val="clear" w:color="auto" w:fill="FFFFFF"/>
        <w:rPr>
          <w:rFonts w:ascii="Consolas" w:hAnsi="Consolas" w:cs="Consolas"/>
          <w:color w:val="000000"/>
          <w:sz w:val="20"/>
          <w:szCs w:val="20"/>
        </w:rPr>
      </w:pPr>
    </w:p>
    <w:p w:rsidR="006D2D34" w:rsidRDefault="006D2D34" w:rsidP="00AD0F3C">
      <w:pPr>
        <w:shd w:val="clear" w:color="auto" w:fill="FFFFFF"/>
        <w:rPr>
          <w:rFonts w:ascii="Consolas" w:hAnsi="Consolas" w:cs="Consolas"/>
          <w:color w:val="000000"/>
          <w:sz w:val="20"/>
          <w:szCs w:val="20"/>
        </w:rPr>
      </w:pPr>
    </w:p>
    <w:p w:rsidR="006D2D34" w:rsidRDefault="006D2D34" w:rsidP="00AD0F3C">
      <w:pPr>
        <w:shd w:val="clear" w:color="auto" w:fill="FFFFFF"/>
        <w:rPr>
          <w:rFonts w:ascii="Consolas" w:hAnsi="Consolas" w:cs="Consolas"/>
          <w:color w:val="000000"/>
          <w:sz w:val="20"/>
          <w:szCs w:val="20"/>
        </w:rPr>
      </w:pPr>
    </w:p>
    <w:p w:rsidR="006D2D34" w:rsidRDefault="006D2D34" w:rsidP="00AD0F3C">
      <w:pPr>
        <w:shd w:val="clear" w:color="auto" w:fill="FFFFFF"/>
        <w:rPr>
          <w:rFonts w:ascii="Consolas" w:hAnsi="Consolas" w:cs="Consolas"/>
          <w:color w:val="000000"/>
          <w:sz w:val="20"/>
          <w:szCs w:val="20"/>
        </w:rPr>
      </w:pPr>
    </w:p>
    <w:p w:rsidR="006D2D34" w:rsidRDefault="006D2D34" w:rsidP="00AD0F3C">
      <w:pPr>
        <w:shd w:val="clear" w:color="auto" w:fill="FFFFFF"/>
        <w:rPr>
          <w:rFonts w:ascii="Consolas" w:hAnsi="Consolas" w:cs="Consolas"/>
          <w:color w:val="000000"/>
          <w:sz w:val="20"/>
          <w:szCs w:val="20"/>
        </w:rPr>
      </w:pP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While writing a program, there may be a situation when you need to adopt one out of a given set of paths. In such cases, you need to use conditional statements that allow your program to make correct decisions and perform right actions.</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supports conditional statements which are used to perform different actions based on different conditions. Here we will explain the </w:t>
      </w:r>
      <w:r>
        <w:rPr>
          <w:rFonts w:ascii="Arial" w:hAnsi="Arial" w:cs="Arial"/>
          <w:b/>
          <w:bCs/>
          <w:color w:val="000000"/>
        </w:rPr>
        <w:t>if..else</w:t>
      </w:r>
      <w:r>
        <w:rPr>
          <w:rFonts w:ascii="Arial" w:hAnsi="Arial" w:cs="Arial"/>
          <w:color w:val="000000"/>
        </w:rPr>
        <w:t> statement.</w:t>
      </w:r>
    </w:p>
    <w:p w:rsidR="00DC5D22" w:rsidRDefault="00DC5D22" w:rsidP="00DC5D22">
      <w:pPr>
        <w:pStyle w:val="Heading2"/>
        <w:rPr>
          <w:rFonts w:ascii="Arial" w:hAnsi="Arial" w:cs="Arial"/>
          <w:b w:val="0"/>
          <w:bCs w:val="0"/>
          <w:sz w:val="30"/>
          <w:szCs w:val="30"/>
        </w:rPr>
      </w:pPr>
      <w:r>
        <w:rPr>
          <w:rFonts w:ascii="Arial" w:hAnsi="Arial" w:cs="Arial"/>
          <w:b w:val="0"/>
          <w:bCs w:val="0"/>
          <w:sz w:val="30"/>
          <w:szCs w:val="30"/>
        </w:rPr>
        <w:t>Flow Chart of if-else</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flow chart shows how the if-else statement works.</w:t>
      </w:r>
    </w:p>
    <w:p w:rsidR="00DC5D22" w:rsidRDefault="00DC5D22" w:rsidP="00DC5D22">
      <w:pPr>
        <w:rPr>
          <w:rFonts w:ascii="Times New Roman" w:hAnsi="Times New Roman" w:cs="Times New Roman"/>
        </w:rPr>
      </w:pPr>
      <w:r>
        <w:rPr>
          <w:noProof/>
          <w:lang w:eastAsia="en-IN"/>
        </w:rPr>
        <w:drawing>
          <wp:inline distT="0" distB="0" distL="0" distR="0">
            <wp:extent cx="2520950" cy="3228975"/>
            <wp:effectExtent l="19050" t="0" r="0" b="0"/>
            <wp:docPr id="323" name="Picture 323" descr="Decision 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Decision Making"/>
                    <pic:cNvPicPr>
                      <a:picLocks noChangeAspect="1" noChangeArrowheads="1"/>
                    </pic:cNvPicPr>
                  </pic:nvPicPr>
                  <pic:blipFill>
                    <a:blip r:embed="rId277"/>
                    <a:srcRect/>
                    <a:stretch>
                      <a:fillRect/>
                    </a:stretch>
                  </pic:blipFill>
                  <pic:spPr bwMode="auto">
                    <a:xfrm>
                      <a:off x="0" y="0"/>
                      <a:ext cx="2520950" cy="3228975"/>
                    </a:xfrm>
                    <a:prstGeom prst="rect">
                      <a:avLst/>
                    </a:prstGeom>
                    <a:noFill/>
                    <a:ln w="9525">
                      <a:noFill/>
                      <a:miter lim="800000"/>
                      <a:headEnd/>
                      <a:tailEnd/>
                    </a:ln>
                  </pic:spPr>
                </pic:pic>
              </a:graphicData>
            </a:graphic>
          </wp:inline>
        </w:drawing>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supports the following forms of </w:t>
      </w:r>
      <w:r>
        <w:rPr>
          <w:rFonts w:ascii="Arial" w:hAnsi="Arial" w:cs="Arial"/>
          <w:b/>
          <w:bCs/>
          <w:color w:val="000000"/>
        </w:rPr>
        <w:t>if..else</w:t>
      </w:r>
      <w:r>
        <w:rPr>
          <w:rFonts w:ascii="Arial" w:hAnsi="Arial" w:cs="Arial"/>
          <w:color w:val="000000"/>
        </w:rPr>
        <w:t> statement −</w:t>
      </w:r>
    </w:p>
    <w:p w:rsidR="00DC5D22" w:rsidRDefault="00DC5D22" w:rsidP="00DC5D22">
      <w:pPr>
        <w:pStyle w:val="NormalWeb"/>
        <w:numPr>
          <w:ilvl w:val="0"/>
          <w:numId w:val="95"/>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if statement</w:t>
      </w:r>
    </w:p>
    <w:p w:rsidR="00DC5D22" w:rsidRDefault="00DC5D22" w:rsidP="00DC5D22">
      <w:pPr>
        <w:pStyle w:val="NormalWeb"/>
        <w:numPr>
          <w:ilvl w:val="0"/>
          <w:numId w:val="95"/>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if...else statement</w:t>
      </w:r>
    </w:p>
    <w:p w:rsidR="00DC5D22" w:rsidRDefault="00DC5D22" w:rsidP="00DC5D22">
      <w:pPr>
        <w:pStyle w:val="NormalWeb"/>
        <w:numPr>
          <w:ilvl w:val="0"/>
          <w:numId w:val="95"/>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if...else if... statement.</w:t>
      </w:r>
    </w:p>
    <w:p w:rsidR="00DC5D22" w:rsidRDefault="00DC5D22" w:rsidP="00DC5D22">
      <w:pPr>
        <w:pStyle w:val="Heading2"/>
        <w:rPr>
          <w:rFonts w:ascii="Arial" w:hAnsi="Arial" w:cs="Arial"/>
          <w:b w:val="0"/>
          <w:bCs w:val="0"/>
          <w:sz w:val="30"/>
          <w:szCs w:val="30"/>
        </w:rPr>
      </w:pPr>
      <w:r>
        <w:rPr>
          <w:rFonts w:ascii="Arial" w:hAnsi="Arial" w:cs="Arial"/>
          <w:b w:val="0"/>
          <w:bCs w:val="0"/>
          <w:sz w:val="30"/>
          <w:szCs w:val="30"/>
        </w:rPr>
        <w:t>if statement</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if</w:t>
      </w:r>
      <w:r>
        <w:rPr>
          <w:rFonts w:ascii="Arial" w:hAnsi="Arial" w:cs="Arial"/>
          <w:color w:val="000000"/>
        </w:rPr>
        <w:t> statement is the fundamental control statement that allows JavaScript to make decisions and execute statements conditionally.</w:t>
      </w:r>
    </w:p>
    <w:p w:rsidR="00DC5D22" w:rsidRDefault="00DC5D22" w:rsidP="00DC5D22">
      <w:pPr>
        <w:pStyle w:val="Heading3"/>
        <w:rPr>
          <w:rFonts w:ascii="Arial" w:hAnsi="Arial" w:cs="Arial"/>
          <w:b w:val="0"/>
          <w:bCs w:val="0"/>
          <w:color w:val="auto"/>
          <w:sz w:val="23"/>
          <w:szCs w:val="23"/>
        </w:rPr>
      </w:pPr>
      <w:r>
        <w:rPr>
          <w:rFonts w:ascii="Arial" w:hAnsi="Arial" w:cs="Arial"/>
          <w:b w:val="0"/>
          <w:bCs w:val="0"/>
          <w:sz w:val="23"/>
          <w:szCs w:val="23"/>
        </w:rPr>
        <w:lastRenderedPageBreak/>
        <w:t>Syntax</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syntax for a basic if statement is as follows −</w:t>
      </w:r>
    </w:p>
    <w:p w:rsidR="00DC5D22" w:rsidRDefault="00DC5D22" w:rsidP="00DC5D22">
      <w:pPr>
        <w:pStyle w:val="HTMLPreformatted"/>
        <w:rPr>
          <w:sz w:val="23"/>
          <w:szCs w:val="23"/>
        </w:rPr>
      </w:pPr>
      <w:r>
        <w:rPr>
          <w:sz w:val="23"/>
          <w:szCs w:val="23"/>
        </w:rPr>
        <w:t>if (expression) {</w:t>
      </w:r>
    </w:p>
    <w:p w:rsidR="00DC5D22" w:rsidRDefault="00DC5D22" w:rsidP="00DC5D22">
      <w:pPr>
        <w:pStyle w:val="HTMLPreformatted"/>
        <w:rPr>
          <w:sz w:val="23"/>
          <w:szCs w:val="23"/>
        </w:rPr>
      </w:pPr>
      <w:r>
        <w:rPr>
          <w:sz w:val="23"/>
          <w:szCs w:val="23"/>
        </w:rPr>
        <w:t xml:space="preserve">   Statement(s) to be executed if expression is true</w:t>
      </w:r>
    </w:p>
    <w:p w:rsidR="00DC5D22" w:rsidRDefault="00DC5D22" w:rsidP="00DC5D22">
      <w:pPr>
        <w:pStyle w:val="HTMLPreformatted"/>
        <w:rPr>
          <w:sz w:val="23"/>
          <w:szCs w:val="23"/>
        </w:rPr>
      </w:pPr>
      <w:r>
        <w:rPr>
          <w:sz w:val="23"/>
          <w:szCs w:val="23"/>
        </w:rPr>
        <w:t>}</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a JavaScript expression is evaluated. If the resulting value is true, the given statement(s) are executed. If the expression is false, then no statement would be not executed. Most of the times, you will use comparison operators while making decisions.</w:t>
      </w:r>
    </w:p>
    <w:p w:rsidR="00DC5D22" w:rsidRDefault="00DC5D22" w:rsidP="00DC5D22">
      <w:pPr>
        <w:pStyle w:val="Heading3"/>
        <w:rPr>
          <w:rFonts w:ascii="Arial" w:hAnsi="Arial" w:cs="Arial"/>
          <w:b w:val="0"/>
          <w:bCs w:val="0"/>
          <w:color w:val="auto"/>
          <w:sz w:val="23"/>
          <w:szCs w:val="23"/>
        </w:rPr>
      </w:pPr>
      <w:r>
        <w:rPr>
          <w:rFonts w:ascii="Arial" w:hAnsi="Arial" w:cs="Arial"/>
          <w:b w:val="0"/>
          <w:bCs w:val="0"/>
          <w:sz w:val="23"/>
          <w:szCs w:val="23"/>
        </w:rPr>
        <w:t>Example</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the following example to understand how the </w:t>
      </w:r>
      <w:r>
        <w:rPr>
          <w:rFonts w:ascii="Arial" w:hAnsi="Arial" w:cs="Arial"/>
          <w:b/>
          <w:bCs/>
          <w:color w:val="000000"/>
        </w:rPr>
        <w:t>if</w:t>
      </w:r>
      <w:r>
        <w:rPr>
          <w:rFonts w:ascii="Arial" w:hAnsi="Arial" w:cs="Arial"/>
          <w:color w:val="000000"/>
        </w:rPr>
        <w:t> statement works.</w:t>
      </w:r>
    </w:p>
    <w:p w:rsidR="00DC5D22" w:rsidRDefault="00D56B87" w:rsidP="00DC5D22">
      <w:pPr>
        <w:jc w:val="right"/>
        <w:rPr>
          <w:rFonts w:ascii="Arial" w:hAnsi="Arial" w:cs="Arial"/>
          <w:sz w:val="18"/>
          <w:szCs w:val="18"/>
        </w:rPr>
      </w:pPr>
      <w:hyperlink r:id="rId278" w:tgtFrame="_blank" w:history="1">
        <w:r w:rsidR="00DC5D22">
          <w:rPr>
            <w:rStyle w:val="Hyperlink"/>
            <w:rFonts w:ascii="Arial" w:hAnsi="Arial" w:cs="Arial"/>
            <w:color w:val="FFFFFF"/>
            <w:sz w:val="18"/>
            <w:szCs w:val="18"/>
            <w:bdr w:val="single" w:sz="2" w:space="2" w:color="F05C02" w:frame="1"/>
            <w:shd w:val="clear" w:color="auto" w:fill="F8BA24"/>
          </w:rPr>
          <w:t>Live Demo</w:t>
        </w:r>
      </w:hyperlink>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age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 age </w:t>
      </w:r>
      <w:r>
        <w:rPr>
          <w:rStyle w:val="pun"/>
          <w:color w:val="666600"/>
          <w:sz w:val="23"/>
          <w:szCs w:val="23"/>
        </w:rPr>
        <w:t>&gt;</w:t>
      </w:r>
      <w:r>
        <w:rPr>
          <w:rStyle w:val="pln"/>
          <w:color w:val="000000"/>
          <w:sz w:val="23"/>
          <w:szCs w:val="23"/>
        </w:rPr>
        <w:t xml:space="preserve"> </w:t>
      </w:r>
      <w:r>
        <w:rPr>
          <w:rStyle w:val="lit"/>
          <w:rFonts w:eastAsiaTheme="majorEastAsia"/>
          <w:color w:val="006666"/>
          <w:sz w:val="23"/>
          <w:szCs w:val="23"/>
        </w:rPr>
        <w:t>18</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"&lt;b&gt;Qualifies for driving&lt;/b&gt;"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Set the variable to different value and then try...</w:t>
      </w:r>
      <w:r>
        <w:rPr>
          <w:rStyle w:val="tag"/>
          <w:color w:val="000088"/>
          <w:sz w:val="23"/>
          <w:szCs w:val="23"/>
        </w:rPr>
        <w:t>&lt;/p&gt;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DC5D22" w:rsidRDefault="00DC5D22" w:rsidP="00DC5D22">
      <w:pPr>
        <w:pStyle w:val="Heading3"/>
        <w:rPr>
          <w:rFonts w:ascii="Arial" w:hAnsi="Arial" w:cs="Arial"/>
          <w:b w:val="0"/>
          <w:bCs w:val="0"/>
          <w:sz w:val="23"/>
          <w:szCs w:val="23"/>
        </w:rPr>
      </w:pPr>
      <w:r>
        <w:rPr>
          <w:rFonts w:ascii="Arial" w:hAnsi="Arial" w:cs="Arial"/>
          <w:b w:val="0"/>
          <w:bCs w:val="0"/>
          <w:sz w:val="23"/>
          <w:szCs w:val="23"/>
        </w:rPr>
        <w:t>Output</w:t>
      </w:r>
    </w:p>
    <w:p w:rsidR="00DC5D22" w:rsidRDefault="00DC5D22" w:rsidP="00DC5D22">
      <w:pPr>
        <w:pStyle w:val="HTMLPreformatted"/>
        <w:rPr>
          <w:sz w:val="23"/>
          <w:szCs w:val="23"/>
        </w:rPr>
      </w:pPr>
      <w:r>
        <w:rPr>
          <w:b/>
          <w:bCs/>
          <w:sz w:val="23"/>
          <w:szCs w:val="23"/>
        </w:rPr>
        <w:t>Qualifies for driving</w:t>
      </w:r>
    </w:p>
    <w:p w:rsidR="00DC5D22" w:rsidRDefault="00DC5D22" w:rsidP="00DC5D22">
      <w:pPr>
        <w:pStyle w:val="HTMLPreformatted"/>
        <w:rPr>
          <w:sz w:val="23"/>
          <w:szCs w:val="23"/>
        </w:rPr>
      </w:pPr>
      <w:r>
        <w:rPr>
          <w:sz w:val="23"/>
          <w:szCs w:val="23"/>
        </w:rPr>
        <w:t>Set the variable to different value and then try...</w:t>
      </w:r>
    </w:p>
    <w:p w:rsidR="00DC5D22" w:rsidRDefault="00DC5D22" w:rsidP="00DC5D22">
      <w:pPr>
        <w:pStyle w:val="Heading2"/>
        <w:rPr>
          <w:rFonts w:ascii="Arial" w:hAnsi="Arial" w:cs="Arial"/>
          <w:b w:val="0"/>
          <w:bCs w:val="0"/>
          <w:sz w:val="30"/>
          <w:szCs w:val="30"/>
        </w:rPr>
      </w:pPr>
      <w:r>
        <w:rPr>
          <w:rFonts w:ascii="Arial" w:hAnsi="Arial" w:cs="Arial"/>
          <w:b w:val="0"/>
          <w:bCs w:val="0"/>
          <w:sz w:val="30"/>
          <w:szCs w:val="30"/>
        </w:rPr>
        <w:t>if...else statement</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'if...else'</w:t>
      </w:r>
      <w:r>
        <w:rPr>
          <w:rFonts w:ascii="Arial" w:hAnsi="Arial" w:cs="Arial"/>
          <w:color w:val="000000"/>
        </w:rPr>
        <w:t> statement is the next form of control statement that allows JavaScript to execute statements in a more controlled way.</w:t>
      </w:r>
    </w:p>
    <w:p w:rsidR="00DC5D22" w:rsidRDefault="00DC5D22" w:rsidP="00DC5D22">
      <w:pPr>
        <w:pStyle w:val="Heading3"/>
        <w:rPr>
          <w:rFonts w:ascii="Arial" w:hAnsi="Arial" w:cs="Arial"/>
          <w:b w:val="0"/>
          <w:bCs w:val="0"/>
          <w:color w:val="auto"/>
          <w:sz w:val="23"/>
          <w:szCs w:val="23"/>
        </w:rPr>
      </w:pPr>
      <w:r>
        <w:rPr>
          <w:rFonts w:ascii="Arial" w:hAnsi="Arial" w:cs="Arial"/>
          <w:b w:val="0"/>
          <w:bCs w:val="0"/>
          <w:sz w:val="23"/>
          <w:szCs w:val="23"/>
        </w:rPr>
        <w:t>Syntax</w:t>
      </w:r>
    </w:p>
    <w:p w:rsidR="00DC5D22" w:rsidRDefault="00DC5D22" w:rsidP="00DC5D22">
      <w:pPr>
        <w:pStyle w:val="HTMLPreformatted"/>
        <w:rPr>
          <w:sz w:val="23"/>
          <w:szCs w:val="23"/>
        </w:rPr>
      </w:pPr>
      <w:r>
        <w:rPr>
          <w:sz w:val="23"/>
          <w:szCs w:val="23"/>
        </w:rPr>
        <w:t>if (expression) {</w:t>
      </w:r>
    </w:p>
    <w:p w:rsidR="00DC5D22" w:rsidRDefault="00DC5D22" w:rsidP="00DC5D22">
      <w:pPr>
        <w:pStyle w:val="HTMLPreformatted"/>
        <w:rPr>
          <w:sz w:val="23"/>
          <w:szCs w:val="23"/>
        </w:rPr>
      </w:pPr>
      <w:r>
        <w:rPr>
          <w:sz w:val="23"/>
          <w:szCs w:val="23"/>
        </w:rPr>
        <w:t xml:space="preserve">   Statement(s) to be executed if expression is true</w:t>
      </w:r>
    </w:p>
    <w:p w:rsidR="00DC5D22" w:rsidRDefault="00DC5D22" w:rsidP="00DC5D22">
      <w:pPr>
        <w:pStyle w:val="HTMLPreformatted"/>
        <w:rPr>
          <w:sz w:val="23"/>
          <w:szCs w:val="23"/>
        </w:rPr>
      </w:pPr>
      <w:r>
        <w:rPr>
          <w:sz w:val="23"/>
          <w:szCs w:val="23"/>
        </w:rPr>
        <w:t>} else {</w:t>
      </w:r>
    </w:p>
    <w:p w:rsidR="00DC5D22" w:rsidRDefault="00DC5D22" w:rsidP="00DC5D22">
      <w:pPr>
        <w:pStyle w:val="HTMLPreformatted"/>
        <w:rPr>
          <w:sz w:val="23"/>
          <w:szCs w:val="23"/>
        </w:rPr>
      </w:pPr>
      <w:r>
        <w:rPr>
          <w:sz w:val="23"/>
          <w:szCs w:val="23"/>
        </w:rPr>
        <w:t xml:space="preserve">   Statement(s) to be executed if expression is false</w:t>
      </w:r>
    </w:p>
    <w:p w:rsidR="00DC5D22" w:rsidRDefault="00DC5D22" w:rsidP="00DC5D22">
      <w:pPr>
        <w:pStyle w:val="HTMLPreformatted"/>
        <w:rPr>
          <w:sz w:val="23"/>
          <w:szCs w:val="23"/>
        </w:rPr>
      </w:pPr>
      <w:r>
        <w:rPr>
          <w:sz w:val="23"/>
          <w:szCs w:val="23"/>
        </w:rPr>
        <w:t>}</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JavaScript expression is evaluated. If the resulting value is true, the given statement(s) in the ‘if’ block, are executed. If the expression is false, then the given statement(s) in the else block are executed.</w:t>
      </w:r>
    </w:p>
    <w:p w:rsidR="00DC5D22" w:rsidRDefault="00DC5D22" w:rsidP="00DC5D22">
      <w:pPr>
        <w:pStyle w:val="Heading3"/>
        <w:rPr>
          <w:rFonts w:ascii="Arial" w:hAnsi="Arial" w:cs="Arial"/>
          <w:b w:val="0"/>
          <w:bCs w:val="0"/>
          <w:color w:val="auto"/>
          <w:sz w:val="23"/>
          <w:szCs w:val="23"/>
        </w:rPr>
      </w:pPr>
      <w:r>
        <w:rPr>
          <w:rFonts w:ascii="Arial" w:hAnsi="Arial" w:cs="Arial"/>
          <w:b w:val="0"/>
          <w:bCs w:val="0"/>
          <w:sz w:val="23"/>
          <w:szCs w:val="23"/>
        </w:rPr>
        <w:lastRenderedPageBreak/>
        <w:t>Example</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the following code to learn how to implement an if-else statement in JavaScript.</w:t>
      </w:r>
    </w:p>
    <w:p w:rsidR="00DC5D22" w:rsidRDefault="00D56B87" w:rsidP="00DC5D22">
      <w:pPr>
        <w:jc w:val="right"/>
        <w:rPr>
          <w:rFonts w:ascii="Arial" w:hAnsi="Arial" w:cs="Arial"/>
          <w:sz w:val="18"/>
          <w:szCs w:val="18"/>
        </w:rPr>
      </w:pPr>
      <w:hyperlink r:id="rId279" w:tgtFrame="_blank" w:history="1">
        <w:r w:rsidR="00DC5D22">
          <w:rPr>
            <w:rStyle w:val="Hyperlink"/>
            <w:rFonts w:ascii="Arial" w:hAnsi="Arial" w:cs="Arial"/>
            <w:color w:val="FFFFFF"/>
            <w:sz w:val="18"/>
            <w:szCs w:val="18"/>
            <w:bdr w:val="single" w:sz="2" w:space="2" w:color="F05C02" w:frame="1"/>
            <w:shd w:val="clear" w:color="auto" w:fill="F8BA24"/>
          </w:rPr>
          <w:t>Live Demo</w:t>
        </w:r>
      </w:hyperlink>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age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15</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 age </w:t>
      </w:r>
      <w:r>
        <w:rPr>
          <w:rStyle w:val="pun"/>
          <w:color w:val="666600"/>
          <w:sz w:val="23"/>
          <w:szCs w:val="23"/>
        </w:rPr>
        <w:t>&gt;</w:t>
      </w:r>
      <w:r>
        <w:rPr>
          <w:rStyle w:val="pln"/>
          <w:color w:val="000000"/>
          <w:sz w:val="23"/>
          <w:szCs w:val="23"/>
        </w:rPr>
        <w:t xml:space="preserve"> </w:t>
      </w:r>
      <w:r>
        <w:rPr>
          <w:rStyle w:val="lit"/>
          <w:rFonts w:eastAsiaTheme="majorEastAsia"/>
          <w:color w:val="006666"/>
          <w:sz w:val="23"/>
          <w:szCs w:val="23"/>
        </w:rPr>
        <w:t>18</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"&lt;b&gt;Qualifies for driving&lt;/b&gt;"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"&lt;b&gt;Does not qualify for driving&lt;/b&gt;"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Set the variable to different value and then try...</w:t>
      </w:r>
      <w:r>
        <w:rPr>
          <w:rStyle w:val="tag"/>
          <w:color w:val="000088"/>
          <w:sz w:val="23"/>
          <w:szCs w:val="23"/>
        </w:rPr>
        <w:t>&lt;/p&gt;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DC5D22" w:rsidRDefault="00DC5D22" w:rsidP="00DC5D22">
      <w:pPr>
        <w:pStyle w:val="Heading3"/>
        <w:rPr>
          <w:rFonts w:ascii="Arial" w:hAnsi="Arial" w:cs="Arial"/>
          <w:b w:val="0"/>
          <w:bCs w:val="0"/>
          <w:sz w:val="23"/>
          <w:szCs w:val="23"/>
        </w:rPr>
      </w:pPr>
      <w:r>
        <w:rPr>
          <w:rFonts w:ascii="Arial" w:hAnsi="Arial" w:cs="Arial"/>
          <w:b w:val="0"/>
          <w:bCs w:val="0"/>
          <w:sz w:val="23"/>
          <w:szCs w:val="23"/>
        </w:rPr>
        <w:t>Output</w:t>
      </w:r>
    </w:p>
    <w:p w:rsidR="00DC5D22" w:rsidRDefault="00DC5D22" w:rsidP="00DC5D22">
      <w:pPr>
        <w:pStyle w:val="HTMLPreformatted"/>
        <w:rPr>
          <w:sz w:val="23"/>
          <w:szCs w:val="23"/>
        </w:rPr>
      </w:pPr>
      <w:r>
        <w:rPr>
          <w:b/>
          <w:bCs/>
          <w:sz w:val="23"/>
          <w:szCs w:val="23"/>
        </w:rPr>
        <w:t>Does not qualify for driving</w:t>
      </w:r>
    </w:p>
    <w:p w:rsidR="00DC5D22" w:rsidRDefault="00DC5D22" w:rsidP="00DC5D22">
      <w:pPr>
        <w:pStyle w:val="HTMLPreformatted"/>
        <w:rPr>
          <w:sz w:val="23"/>
          <w:szCs w:val="23"/>
        </w:rPr>
      </w:pPr>
      <w:r>
        <w:rPr>
          <w:sz w:val="23"/>
          <w:szCs w:val="23"/>
        </w:rPr>
        <w:t>Set the variable to different value and then try...</w:t>
      </w:r>
    </w:p>
    <w:p w:rsidR="00DC5D22" w:rsidRDefault="00DC5D22" w:rsidP="00DC5D22">
      <w:pPr>
        <w:pStyle w:val="Heading2"/>
        <w:rPr>
          <w:rFonts w:ascii="Arial" w:hAnsi="Arial" w:cs="Arial"/>
          <w:b w:val="0"/>
          <w:bCs w:val="0"/>
          <w:sz w:val="30"/>
          <w:szCs w:val="30"/>
        </w:rPr>
      </w:pPr>
      <w:r>
        <w:rPr>
          <w:rFonts w:ascii="Arial" w:hAnsi="Arial" w:cs="Arial"/>
          <w:b w:val="0"/>
          <w:bCs w:val="0"/>
          <w:sz w:val="30"/>
          <w:szCs w:val="30"/>
        </w:rPr>
        <w:t>if...else if... statement</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if...else if...</w:t>
      </w:r>
      <w:r>
        <w:rPr>
          <w:rFonts w:ascii="Arial" w:hAnsi="Arial" w:cs="Arial"/>
          <w:color w:val="000000"/>
        </w:rPr>
        <w:t> statement is an advanced form of </w:t>
      </w:r>
      <w:r>
        <w:rPr>
          <w:rFonts w:ascii="Arial" w:hAnsi="Arial" w:cs="Arial"/>
          <w:b/>
          <w:bCs/>
          <w:color w:val="000000"/>
        </w:rPr>
        <w:t>if…else</w:t>
      </w:r>
      <w:r>
        <w:rPr>
          <w:rFonts w:ascii="Arial" w:hAnsi="Arial" w:cs="Arial"/>
          <w:color w:val="000000"/>
        </w:rPr>
        <w:t> that allows JavaScript to make a correct decision out of several conditions.</w:t>
      </w:r>
    </w:p>
    <w:p w:rsidR="00DC5D22" w:rsidRDefault="00DC5D22" w:rsidP="00DC5D22">
      <w:pPr>
        <w:pStyle w:val="Heading3"/>
        <w:rPr>
          <w:rFonts w:ascii="Arial" w:hAnsi="Arial" w:cs="Arial"/>
          <w:b w:val="0"/>
          <w:bCs w:val="0"/>
          <w:color w:val="auto"/>
          <w:sz w:val="23"/>
          <w:szCs w:val="23"/>
        </w:rPr>
      </w:pPr>
      <w:r>
        <w:rPr>
          <w:rFonts w:ascii="Arial" w:hAnsi="Arial" w:cs="Arial"/>
          <w:b w:val="0"/>
          <w:bCs w:val="0"/>
          <w:sz w:val="23"/>
          <w:szCs w:val="23"/>
        </w:rPr>
        <w:t>Syntax</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syntax of an if-else-if statement is as follows −</w:t>
      </w:r>
    </w:p>
    <w:p w:rsidR="00DC5D22" w:rsidRDefault="00DC5D22" w:rsidP="00DC5D22">
      <w:pPr>
        <w:pStyle w:val="HTMLPreformatted"/>
        <w:rPr>
          <w:sz w:val="23"/>
          <w:szCs w:val="23"/>
        </w:rPr>
      </w:pPr>
      <w:r>
        <w:rPr>
          <w:sz w:val="23"/>
          <w:szCs w:val="23"/>
        </w:rPr>
        <w:t>if (expression 1) {</w:t>
      </w:r>
    </w:p>
    <w:p w:rsidR="00DC5D22" w:rsidRDefault="00DC5D22" w:rsidP="00DC5D22">
      <w:pPr>
        <w:pStyle w:val="HTMLPreformatted"/>
        <w:rPr>
          <w:sz w:val="23"/>
          <w:szCs w:val="23"/>
        </w:rPr>
      </w:pPr>
      <w:r>
        <w:rPr>
          <w:sz w:val="23"/>
          <w:szCs w:val="23"/>
        </w:rPr>
        <w:t xml:space="preserve">   Statement(s) to be executed if expression 1 is true</w:t>
      </w:r>
    </w:p>
    <w:p w:rsidR="00DC5D22" w:rsidRDefault="00DC5D22" w:rsidP="00DC5D22">
      <w:pPr>
        <w:pStyle w:val="HTMLPreformatted"/>
        <w:rPr>
          <w:sz w:val="23"/>
          <w:szCs w:val="23"/>
        </w:rPr>
      </w:pPr>
      <w:r>
        <w:rPr>
          <w:sz w:val="23"/>
          <w:szCs w:val="23"/>
        </w:rPr>
        <w:t>} else if (expression 2) {</w:t>
      </w:r>
    </w:p>
    <w:p w:rsidR="00DC5D22" w:rsidRDefault="00DC5D22" w:rsidP="00DC5D22">
      <w:pPr>
        <w:pStyle w:val="HTMLPreformatted"/>
        <w:rPr>
          <w:sz w:val="23"/>
          <w:szCs w:val="23"/>
        </w:rPr>
      </w:pPr>
      <w:r>
        <w:rPr>
          <w:sz w:val="23"/>
          <w:szCs w:val="23"/>
        </w:rPr>
        <w:t xml:space="preserve">   Statement(s) to be executed if expression 2 is true</w:t>
      </w:r>
    </w:p>
    <w:p w:rsidR="00DC5D22" w:rsidRDefault="00DC5D22" w:rsidP="00DC5D22">
      <w:pPr>
        <w:pStyle w:val="HTMLPreformatted"/>
        <w:rPr>
          <w:sz w:val="23"/>
          <w:szCs w:val="23"/>
        </w:rPr>
      </w:pPr>
      <w:r>
        <w:rPr>
          <w:sz w:val="23"/>
          <w:szCs w:val="23"/>
        </w:rPr>
        <w:t>} else if (expression 3) {</w:t>
      </w:r>
    </w:p>
    <w:p w:rsidR="00DC5D22" w:rsidRDefault="00DC5D22" w:rsidP="00DC5D22">
      <w:pPr>
        <w:pStyle w:val="HTMLPreformatted"/>
        <w:rPr>
          <w:sz w:val="23"/>
          <w:szCs w:val="23"/>
        </w:rPr>
      </w:pPr>
      <w:r>
        <w:rPr>
          <w:sz w:val="23"/>
          <w:szCs w:val="23"/>
        </w:rPr>
        <w:t xml:space="preserve">   Statement(s) to be executed if expression 3 is true</w:t>
      </w:r>
    </w:p>
    <w:p w:rsidR="00DC5D22" w:rsidRDefault="00DC5D22" w:rsidP="00DC5D22">
      <w:pPr>
        <w:pStyle w:val="HTMLPreformatted"/>
        <w:rPr>
          <w:sz w:val="23"/>
          <w:szCs w:val="23"/>
        </w:rPr>
      </w:pPr>
      <w:r>
        <w:rPr>
          <w:sz w:val="23"/>
          <w:szCs w:val="23"/>
        </w:rPr>
        <w:t>} else {</w:t>
      </w:r>
    </w:p>
    <w:p w:rsidR="00DC5D22" w:rsidRDefault="00DC5D22" w:rsidP="00DC5D22">
      <w:pPr>
        <w:pStyle w:val="HTMLPreformatted"/>
        <w:rPr>
          <w:sz w:val="23"/>
          <w:szCs w:val="23"/>
        </w:rPr>
      </w:pPr>
      <w:r>
        <w:rPr>
          <w:sz w:val="23"/>
          <w:szCs w:val="23"/>
        </w:rPr>
        <w:t xml:space="preserve">   Statement(s) to be executed if no expression is true</w:t>
      </w:r>
    </w:p>
    <w:p w:rsidR="00DC5D22" w:rsidRDefault="00DC5D22" w:rsidP="00DC5D22">
      <w:pPr>
        <w:pStyle w:val="HTMLPreformatted"/>
        <w:rPr>
          <w:sz w:val="23"/>
          <w:szCs w:val="23"/>
        </w:rPr>
      </w:pPr>
      <w:r>
        <w:rPr>
          <w:sz w:val="23"/>
          <w:szCs w:val="23"/>
        </w:rPr>
        <w:t>}</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is nothing special about this code. It is just a series of </w:t>
      </w:r>
      <w:r>
        <w:rPr>
          <w:rFonts w:ascii="Arial" w:hAnsi="Arial" w:cs="Arial"/>
          <w:b/>
          <w:bCs/>
          <w:color w:val="000000"/>
        </w:rPr>
        <w:t>if</w:t>
      </w:r>
      <w:r>
        <w:rPr>
          <w:rFonts w:ascii="Arial" w:hAnsi="Arial" w:cs="Arial"/>
          <w:color w:val="000000"/>
        </w:rPr>
        <w:t> statements, where each </w:t>
      </w:r>
      <w:r>
        <w:rPr>
          <w:rFonts w:ascii="Arial" w:hAnsi="Arial" w:cs="Arial"/>
          <w:b/>
          <w:bCs/>
          <w:color w:val="000000"/>
        </w:rPr>
        <w:t>if</w:t>
      </w:r>
      <w:r>
        <w:rPr>
          <w:rFonts w:ascii="Arial" w:hAnsi="Arial" w:cs="Arial"/>
          <w:color w:val="000000"/>
        </w:rPr>
        <w:t> is a part of the </w:t>
      </w:r>
      <w:r>
        <w:rPr>
          <w:rFonts w:ascii="Arial" w:hAnsi="Arial" w:cs="Arial"/>
          <w:b/>
          <w:bCs/>
          <w:color w:val="000000"/>
        </w:rPr>
        <w:t>else</w:t>
      </w:r>
      <w:r>
        <w:rPr>
          <w:rFonts w:ascii="Arial" w:hAnsi="Arial" w:cs="Arial"/>
          <w:color w:val="000000"/>
        </w:rPr>
        <w:t> clause of the previous statement. Statement(s) are executed based on the true condition, if none of the conditions is true, then the </w:t>
      </w:r>
      <w:r>
        <w:rPr>
          <w:rFonts w:ascii="Arial" w:hAnsi="Arial" w:cs="Arial"/>
          <w:b/>
          <w:bCs/>
          <w:color w:val="000000"/>
        </w:rPr>
        <w:t>else</w:t>
      </w:r>
      <w:r>
        <w:rPr>
          <w:rFonts w:ascii="Arial" w:hAnsi="Arial" w:cs="Arial"/>
          <w:color w:val="000000"/>
        </w:rPr>
        <w:t> block is executed.</w:t>
      </w:r>
    </w:p>
    <w:p w:rsidR="00DC5D22" w:rsidRDefault="00DC5D22" w:rsidP="00DC5D22">
      <w:pPr>
        <w:pStyle w:val="Heading3"/>
        <w:rPr>
          <w:rFonts w:ascii="Arial" w:hAnsi="Arial" w:cs="Arial"/>
          <w:b w:val="0"/>
          <w:bCs w:val="0"/>
          <w:color w:val="auto"/>
          <w:sz w:val="23"/>
          <w:szCs w:val="23"/>
        </w:rPr>
      </w:pPr>
      <w:r>
        <w:rPr>
          <w:rFonts w:ascii="Arial" w:hAnsi="Arial" w:cs="Arial"/>
          <w:b w:val="0"/>
          <w:bCs w:val="0"/>
          <w:sz w:val="23"/>
          <w:szCs w:val="23"/>
        </w:rPr>
        <w:lastRenderedPageBreak/>
        <w:t>Example</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the following code to learn how to implement an if-else-if statement in JavaScript.</w:t>
      </w:r>
    </w:p>
    <w:p w:rsidR="00DC5D22" w:rsidRDefault="00D56B87" w:rsidP="00DC5D22">
      <w:pPr>
        <w:jc w:val="right"/>
        <w:rPr>
          <w:rFonts w:ascii="Arial" w:hAnsi="Arial" w:cs="Arial"/>
          <w:sz w:val="18"/>
          <w:szCs w:val="18"/>
        </w:rPr>
      </w:pPr>
      <w:hyperlink r:id="rId280" w:tgtFrame="_blank" w:history="1">
        <w:r w:rsidR="00DC5D22">
          <w:rPr>
            <w:rStyle w:val="Hyperlink"/>
            <w:rFonts w:ascii="Arial" w:hAnsi="Arial" w:cs="Arial"/>
            <w:color w:val="FFFFFF"/>
            <w:sz w:val="18"/>
            <w:szCs w:val="18"/>
            <w:bdr w:val="single" w:sz="2" w:space="2" w:color="F05C02" w:frame="1"/>
            <w:shd w:val="clear" w:color="auto" w:fill="F8BA24"/>
          </w:rPr>
          <w:t>Live Demo</w:t>
        </w:r>
      </w:hyperlink>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book </w:t>
      </w:r>
      <w:r>
        <w:rPr>
          <w:rStyle w:val="pun"/>
          <w:color w:val="666600"/>
          <w:sz w:val="23"/>
          <w:szCs w:val="23"/>
        </w:rPr>
        <w:t>=</w:t>
      </w:r>
      <w:r>
        <w:rPr>
          <w:rStyle w:val="pln"/>
          <w:color w:val="000000"/>
          <w:sz w:val="23"/>
          <w:szCs w:val="23"/>
        </w:rPr>
        <w:t xml:space="preserve"> </w:t>
      </w:r>
      <w:r>
        <w:rPr>
          <w:rStyle w:val="str"/>
          <w:color w:val="008800"/>
          <w:sz w:val="23"/>
          <w:szCs w:val="23"/>
        </w:rPr>
        <w:t>"maths"</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 book </w:t>
      </w:r>
      <w:r>
        <w:rPr>
          <w:rStyle w:val="pun"/>
          <w:color w:val="666600"/>
          <w:sz w:val="23"/>
          <w:szCs w:val="23"/>
        </w:rPr>
        <w:t>==</w:t>
      </w:r>
      <w:r>
        <w:rPr>
          <w:rStyle w:val="pln"/>
          <w:color w:val="000000"/>
          <w:sz w:val="23"/>
          <w:szCs w:val="23"/>
        </w:rPr>
        <w:t xml:space="preserve"> </w:t>
      </w:r>
      <w:r>
        <w:rPr>
          <w:rStyle w:val="str"/>
          <w:color w:val="008800"/>
          <w:sz w:val="23"/>
          <w:szCs w:val="23"/>
        </w:rPr>
        <w:t>"history"</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"&lt;b&gt;History Book&lt;/b&gt;"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 book </w:t>
      </w:r>
      <w:r>
        <w:rPr>
          <w:rStyle w:val="pun"/>
          <w:color w:val="666600"/>
          <w:sz w:val="23"/>
          <w:szCs w:val="23"/>
        </w:rPr>
        <w:t>==</w:t>
      </w:r>
      <w:r>
        <w:rPr>
          <w:rStyle w:val="pln"/>
          <w:color w:val="000000"/>
          <w:sz w:val="23"/>
          <w:szCs w:val="23"/>
        </w:rPr>
        <w:t xml:space="preserve"> </w:t>
      </w:r>
      <w:r>
        <w:rPr>
          <w:rStyle w:val="str"/>
          <w:color w:val="008800"/>
          <w:sz w:val="23"/>
          <w:szCs w:val="23"/>
        </w:rPr>
        <w:t>"maths"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"&lt;b&gt;Maths Book&lt;/b&gt;"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 book </w:t>
      </w:r>
      <w:r>
        <w:rPr>
          <w:rStyle w:val="pun"/>
          <w:color w:val="666600"/>
          <w:sz w:val="23"/>
          <w:szCs w:val="23"/>
        </w:rPr>
        <w:t>==</w:t>
      </w:r>
      <w:r>
        <w:rPr>
          <w:rStyle w:val="pln"/>
          <w:color w:val="000000"/>
          <w:sz w:val="23"/>
          <w:szCs w:val="23"/>
        </w:rPr>
        <w:t xml:space="preserve"> </w:t>
      </w:r>
      <w:r>
        <w:rPr>
          <w:rStyle w:val="str"/>
          <w:color w:val="008800"/>
          <w:sz w:val="23"/>
          <w:szCs w:val="23"/>
        </w:rPr>
        <w:t>"economics"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"&lt;b&gt;Economics Book&lt;/b&gt;"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"&lt;b&gt;Unknown Book&lt;/b&gt;"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Set the variable to different value and then try...</w:t>
      </w:r>
      <w:r>
        <w:rPr>
          <w:rStyle w:val="tag"/>
          <w:color w:val="000088"/>
          <w:sz w:val="23"/>
          <w:szCs w:val="23"/>
        </w:rPr>
        <w:t>&lt;/p&gt;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DC5D22" w:rsidRDefault="00DC5D22" w:rsidP="00DC5D22">
      <w:pPr>
        <w:pStyle w:val="Heading3"/>
        <w:rPr>
          <w:rFonts w:ascii="Arial" w:hAnsi="Arial" w:cs="Arial"/>
          <w:b w:val="0"/>
          <w:bCs w:val="0"/>
          <w:sz w:val="23"/>
          <w:szCs w:val="23"/>
        </w:rPr>
      </w:pPr>
      <w:r>
        <w:rPr>
          <w:rFonts w:ascii="Arial" w:hAnsi="Arial" w:cs="Arial"/>
          <w:b w:val="0"/>
          <w:bCs w:val="0"/>
          <w:sz w:val="23"/>
          <w:szCs w:val="23"/>
        </w:rPr>
        <w:t>Output</w:t>
      </w:r>
    </w:p>
    <w:p w:rsidR="00DC5D22" w:rsidRDefault="00DC5D22" w:rsidP="00DC5D22">
      <w:pPr>
        <w:pStyle w:val="HTMLPreformatted"/>
        <w:rPr>
          <w:sz w:val="23"/>
          <w:szCs w:val="23"/>
        </w:rPr>
      </w:pPr>
      <w:r>
        <w:rPr>
          <w:b/>
          <w:bCs/>
          <w:sz w:val="23"/>
          <w:szCs w:val="23"/>
        </w:rPr>
        <w:t>Maths Book</w:t>
      </w:r>
    </w:p>
    <w:p w:rsidR="00DC5D22" w:rsidRDefault="00DC5D22" w:rsidP="00DC5D22">
      <w:pPr>
        <w:pStyle w:val="HTMLPreformatted"/>
        <w:rPr>
          <w:sz w:val="23"/>
          <w:szCs w:val="23"/>
        </w:rPr>
      </w:pPr>
      <w:r>
        <w:rPr>
          <w:sz w:val="23"/>
          <w:szCs w:val="23"/>
        </w:rPr>
        <w:t>Set the variable to different value and then try...</w:t>
      </w:r>
    </w:p>
    <w:p w:rsidR="006D2D34" w:rsidRDefault="006D2D34"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multiple </w:t>
      </w:r>
      <w:r>
        <w:rPr>
          <w:rFonts w:ascii="Arial" w:hAnsi="Arial" w:cs="Arial"/>
          <w:b/>
          <w:bCs/>
          <w:color w:val="000000"/>
        </w:rPr>
        <w:t>if...else…if</w:t>
      </w:r>
      <w:r>
        <w:rPr>
          <w:rFonts w:ascii="Arial" w:hAnsi="Arial" w:cs="Arial"/>
          <w:color w:val="000000"/>
        </w:rPr>
        <w:t> statements, as in the previous chapter, to perform a multiway branch. However, this is not always the best solution, especially when all of the branches depend on the value of a single variable.</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Starting with JavaScript 1.2, you can use a </w:t>
      </w:r>
      <w:r>
        <w:rPr>
          <w:rFonts w:ascii="Arial" w:hAnsi="Arial" w:cs="Arial"/>
          <w:b/>
          <w:bCs/>
          <w:color w:val="000000"/>
        </w:rPr>
        <w:t>switch</w:t>
      </w:r>
      <w:r>
        <w:rPr>
          <w:rFonts w:ascii="Arial" w:hAnsi="Arial" w:cs="Arial"/>
          <w:color w:val="000000"/>
        </w:rPr>
        <w:t> statement which handles exactly this situation, and it does so more efficiently than repeated </w:t>
      </w:r>
      <w:r>
        <w:rPr>
          <w:rFonts w:ascii="Arial" w:hAnsi="Arial" w:cs="Arial"/>
          <w:b/>
          <w:bCs/>
          <w:color w:val="000000"/>
        </w:rPr>
        <w:t>if...else if</w:t>
      </w:r>
      <w:r>
        <w:rPr>
          <w:rFonts w:ascii="Arial" w:hAnsi="Arial" w:cs="Arial"/>
          <w:color w:val="000000"/>
        </w:rPr>
        <w:t> statements.</w:t>
      </w:r>
    </w:p>
    <w:p w:rsidR="00DC5D22" w:rsidRDefault="00DC5D22" w:rsidP="00DC5D22">
      <w:pPr>
        <w:pStyle w:val="Heading2"/>
        <w:rPr>
          <w:rFonts w:ascii="Arial" w:hAnsi="Arial" w:cs="Arial"/>
          <w:b w:val="0"/>
          <w:bCs w:val="0"/>
          <w:sz w:val="30"/>
          <w:szCs w:val="30"/>
        </w:rPr>
      </w:pPr>
      <w:r>
        <w:rPr>
          <w:rFonts w:ascii="Arial" w:hAnsi="Arial" w:cs="Arial"/>
          <w:b w:val="0"/>
          <w:bCs w:val="0"/>
          <w:sz w:val="30"/>
          <w:szCs w:val="30"/>
        </w:rPr>
        <w:t>Flow Chart</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flow chart explains a switch-case statement works.</w:t>
      </w:r>
    </w:p>
    <w:p w:rsidR="00DC5D22" w:rsidRDefault="00DC5D22" w:rsidP="00DC5D22">
      <w:pPr>
        <w:rPr>
          <w:rFonts w:ascii="Times New Roman" w:hAnsi="Times New Roman" w:cs="Times New Roman"/>
        </w:rPr>
      </w:pPr>
      <w:r>
        <w:rPr>
          <w:noProof/>
          <w:lang w:eastAsia="en-IN"/>
        </w:rPr>
        <w:lastRenderedPageBreak/>
        <w:drawing>
          <wp:inline distT="0" distB="0" distL="0" distR="0">
            <wp:extent cx="2875280" cy="3855085"/>
            <wp:effectExtent l="19050" t="0" r="1270" b="0"/>
            <wp:docPr id="325" name="Picture 325" descr="Switch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Switch case"/>
                    <pic:cNvPicPr>
                      <a:picLocks noChangeAspect="1" noChangeArrowheads="1"/>
                    </pic:cNvPicPr>
                  </pic:nvPicPr>
                  <pic:blipFill>
                    <a:blip r:embed="rId281"/>
                    <a:srcRect/>
                    <a:stretch>
                      <a:fillRect/>
                    </a:stretch>
                  </pic:blipFill>
                  <pic:spPr bwMode="auto">
                    <a:xfrm>
                      <a:off x="0" y="0"/>
                      <a:ext cx="2875280" cy="3855085"/>
                    </a:xfrm>
                    <a:prstGeom prst="rect">
                      <a:avLst/>
                    </a:prstGeom>
                    <a:noFill/>
                    <a:ln w="9525">
                      <a:noFill/>
                      <a:miter lim="800000"/>
                      <a:headEnd/>
                      <a:tailEnd/>
                    </a:ln>
                  </pic:spPr>
                </pic:pic>
              </a:graphicData>
            </a:graphic>
          </wp:inline>
        </w:drawing>
      </w:r>
    </w:p>
    <w:p w:rsidR="00DC5D22" w:rsidRDefault="00DC5D22" w:rsidP="00DC5D22">
      <w:pPr>
        <w:pStyle w:val="Heading3"/>
        <w:rPr>
          <w:rFonts w:ascii="Arial" w:hAnsi="Arial" w:cs="Arial"/>
          <w:b w:val="0"/>
          <w:bCs w:val="0"/>
          <w:sz w:val="23"/>
          <w:szCs w:val="23"/>
        </w:rPr>
      </w:pPr>
      <w:r>
        <w:rPr>
          <w:rFonts w:ascii="Arial" w:hAnsi="Arial" w:cs="Arial"/>
          <w:b w:val="0"/>
          <w:bCs w:val="0"/>
          <w:sz w:val="23"/>
          <w:szCs w:val="23"/>
        </w:rPr>
        <w:t>Syntax</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objective of a </w:t>
      </w:r>
      <w:r>
        <w:rPr>
          <w:rFonts w:ascii="Arial" w:hAnsi="Arial" w:cs="Arial"/>
          <w:b/>
          <w:bCs/>
          <w:color w:val="000000"/>
        </w:rPr>
        <w:t>switch</w:t>
      </w:r>
      <w:r>
        <w:rPr>
          <w:rFonts w:ascii="Arial" w:hAnsi="Arial" w:cs="Arial"/>
          <w:color w:val="000000"/>
        </w:rPr>
        <w:t> statement is to give an expression to evaluate and several different statements to execute based on the value of the expression. The interpreter checks each </w:t>
      </w:r>
      <w:r>
        <w:rPr>
          <w:rFonts w:ascii="Arial" w:hAnsi="Arial" w:cs="Arial"/>
          <w:b/>
          <w:bCs/>
          <w:color w:val="000000"/>
        </w:rPr>
        <w:t>case</w:t>
      </w:r>
      <w:r>
        <w:rPr>
          <w:rFonts w:ascii="Arial" w:hAnsi="Arial" w:cs="Arial"/>
          <w:color w:val="000000"/>
        </w:rPr>
        <w:t> against the value of the expression until a match is found. If nothing matches, a </w:t>
      </w:r>
      <w:r>
        <w:rPr>
          <w:rFonts w:ascii="Arial" w:hAnsi="Arial" w:cs="Arial"/>
          <w:b/>
          <w:bCs/>
          <w:color w:val="000000"/>
        </w:rPr>
        <w:t>default</w:t>
      </w:r>
      <w:r>
        <w:rPr>
          <w:rFonts w:ascii="Arial" w:hAnsi="Arial" w:cs="Arial"/>
          <w:color w:val="000000"/>
        </w:rPr>
        <w:t> condition will be used.</w:t>
      </w:r>
    </w:p>
    <w:p w:rsidR="00DC5D22" w:rsidRDefault="00DC5D22" w:rsidP="00DC5D22">
      <w:pPr>
        <w:pStyle w:val="HTMLPreformatted"/>
        <w:rPr>
          <w:sz w:val="23"/>
          <w:szCs w:val="23"/>
        </w:rPr>
      </w:pPr>
      <w:r>
        <w:rPr>
          <w:sz w:val="23"/>
          <w:szCs w:val="23"/>
        </w:rPr>
        <w:t>switch (expression) {</w:t>
      </w:r>
    </w:p>
    <w:p w:rsidR="00DC5D22" w:rsidRDefault="00DC5D22" w:rsidP="00DC5D22">
      <w:pPr>
        <w:pStyle w:val="HTMLPreformatted"/>
        <w:rPr>
          <w:sz w:val="23"/>
          <w:szCs w:val="23"/>
        </w:rPr>
      </w:pPr>
      <w:r>
        <w:rPr>
          <w:sz w:val="23"/>
          <w:szCs w:val="23"/>
        </w:rPr>
        <w:t xml:space="preserve">   case condition 1: statement(s)</w:t>
      </w:r>
    </w:p>
    <w:p w:rsidR="00DC5D22" w:rsidRDefault="00DC5D22" w:rsidP="00DC5D22">
      <w:pPr>
        <w:pStyle w:val="HTMLPreformatted"/>
        <w:rPr>
          <w:sz w:val="23"/>
          <w:szCs w:val="23"/>
        </w:rPr>
      </w:pPr>
      <w:r>
        <w:rPr>
          <w:sz w:val="23"/>
          <w:szCs w:val="23"/>
        </w:rPr>
        <w:t xml:space="preserve">   break;</w:t>
      </w:r>
    </w:p>
    <w:p w:rsidR="00DC5D22" w:rsidRDefault="00DC5D22" w:rsidP="00DC5D22">
      <w:pPr>
        <w:pStyle w:val="HTMLPreformatted"/>
        <w:rPr>
          <w:sz w:val="23"/>
          <w:szCs w:val="23"/>
        </w:rPr>
      </w:pPr>
      <w:r>
        <w:rPr>
          <w:sz w:val="23"/>
          <w:szCs w:val="23"/>
        </w:rPr>
        <w:t xml:space="preserve">   </w:t>
      </w:r>
    </w:p>
    <w:p w:rsidR="00DC5D22" w:rsidRDefault="00DC5D22" w:rsidP="00DC5D22">
      <w:pPr>
        <w:pStyle w:val="HTMLPreformatted"/>
        <w:rPr>
          <w:sz w:val="23"/>
          <w:szCs w:val="23"/>
        </w:rPr>
      </w:pPr>
      <w:r>
        <w:rPr>
          <w:sz w:val="23"/>
          <w:szCs w:val="23"/>
        </w:rPr>
        <w:t xml:space="preserve">   case condition 2: statement(s)</w:t>
      </w:r>
    </w:p>
    <w:p w:rsidR="00DC5D22" w:rsidRDefault="00DC5D22" w:rsidP="00DC5D22">
      <w:pPr>
        <w:pStyle w:val="HTMLPreformatted"/>
        <w:rPr>
          <w:sz w:val="23"/>
          <w:szCs w:val="23"/>
        </w:rPr>
      </w:pPr>
      <w:r>
        <w:rPr>
          <w:sz w:val="23"/>
          <w:szCs w:val="23"/>
        </w:rPr>
        <w:t xml:space="preserve">   break;</w:t>
      </w:r>
    </w:p>
    <w:p w:rsidR="00DC5D22" w:rsidRDefault="00DC5D22" w:rsidP="00DC5D22">
      <w:pPr>
        <w:pStyle w:val="HTMLPreformatted"/>
        <w:rPr>
          <w:sz w:val="23"/>
          <w:szCs w:val="23"/>
        </w:rPr>
      </w:pPr>
      <w:r>
        <w:rPr>
          <w:sz w:val="23"/>
          <w:szCs w:val="23"/>
        </w:rPr>
        <w:t xml:space="preserve">   ...</w:t>
      </w:r>
    </w:p>
    <w:p w:rsidR="00DC5D22" w:rsidRDefault="00DC5D22" w:rsidP="00DC5D22">
      <w:pPr>
        <w:pStyle w:val="HTMLPreformatted"/>
        <w:rPr>
          <w:sz w:val="23"/>
          <w:szCs w:val="23"/>
        </w:rPr>
      </w:pPr>
      <w:r>
        <w:rPr>
          <w:sz w:val="23"/>
          <w:szCs w:val="23"/>
        </w:rPr>
        <w:t xml:space="preserve">   </w:t>
      </w:r>
    </w:p>
    <w:p w:rsidR="00DC5D22" w:rsidRDefault="00DC5D22" w:rsidP="00DC5D22">
      <w:pPr>
        <w:pStyle w:val="HTMLPreformatted"/>
        <w:rPr>
          <w:sz w:val="23"/>
          <w:szCs w:val="23"/>
        </w:rPr>
      </w:pPr>
      <w:r>
        <w:rPr>
          <w:sz w:val="23"/>
          <w:szCs w:val="23"/>
        </w:rPr>
        <w:t xml:space="preserve">   case condition n: statement(s)</w:t>
      </w:r>
    </w:p>
    <w:p w:rsidR="00DC5D22" w:rsidRDefault="00DC5D22" w:rsidP="00DC5D22">
      <w:pPr>
        <w:pStyle w:val="HTMLPreformatted"/>
        <w:rPr>
          <w:sz w:val="23"/>
          <w:szCs w:val="23"/>
        </w:rPr>
      </w:pPr>
      <w:r>
        <w:rPr>
          <w:sz w:val="23"/>
          <w:szCs w:val="23"/>
        </w:rPr>
        <w:t xml:space="preserve">   break;</w:t>
      </w:r>
    </w:p>
    <w:p w:rsidR="00DC5D22" w:rsidRDefault="00DC5D22" w:rsidP="00DC5D22">
      <w:pPr>
        <w:pStyle w:val="HTMLPreformatted"/>
        <w:rPr>
          <w:sz w:val="23"/>
          <w:szCs w:val="23"/>
        </w:rPr>
      </w:pPr>
      <w:r>
        <w:rPr>
          <w:sz w:val="23"/>
          <w:szCs w:val="23"/>
        </w:rPr>
        <w:t xml:space="preserve">   </w:t>
      </w:r>
    </w:p>
    <w:p w:rsidR="00DC5D22" w:rsidRDefault="00DC5D22" w:rsidP="00DC5D22">
      <w:pPr>
        <w:pStyle w:val="HTMLPreformatted"/>
        <w:rPr>
          <w:sz w:val="23"/>
          <w:szCs w:val="23"/>
        </w:rPr>
      </w:pPr>
      <w:r>
        <w:rPr>
          <w:sz w:val="23"/>
          <w:szCs w:val="23"/>
        </w:rPr>
        <w:t xml:space="preserve">   default: statement(s)</w:t>
      </w:r>
    </w:p>
    <w:p w:rsidR="00DC5D22" w:rsidRDefault="00DC5D22" w:rsidP="00DC5D22">
      <w:pPr>
        <w:pStyle w:val="HTMLPreformatted"/>
        <w:rPr>
          <w:sz w:val="23"/>
          <w:szCs w:val="23"/>
        </w:rPr>
      </w:pPr>
      <w:r>
        <w:rPr>
          <w:sz w:val="23"/>
          <w:szCs w:val="23"/>
        </w:rPr>
        <w:t>}</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break</w:t>
      </w:r>
      <w:r>
        <w:rPr>
          <w:rFonts w:ascii="Arial" w:hAnsi="Arial" w:cs="Arial"/>
          <w:color w:val="000000"/>
        </w:rPr>
        <w:t> statements indicate the end of a particular case. If they were omitted, the interpreter would continue executing each statement in each of the following cases.</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will explain </w:t>
      </w:r>
      <w:r>
        <w:rPr>
          <w:rFonts w:ascii="Arial" w:hAnsi="Arial" w:cs="Arial"/>
          <w:b/>
          <w:bCs/>
          <w:color w:val="000000"/>
        </w:rPr>
        <w:t>break</w:t>
      </w:r>
      <w:r>
        <w:rPr>
          <w:rFonts w:ascii="Arial" w:hAnsi="Arial" w:cs="Arial"/>
          <w:color w:val="000000"/>
        </w:rPr>
        <w:t> statement in </w:t>
      </w:r>
      <w:r>
        <w:rPr>
          <w:rFonts w:ascii="Arial" w:hAnsi="Arial" w:cs="Arial"/>
          <w:b/>
          <w:bCs/>
          <w:color w:val="000000"/>
        </w:rPr>
        <w:t>Loop Control</w:t>
      </w:r>
      <w:r>
        <w:rPr>
          <w:rFonts w:ascii="Arial" w:hAnsi="Arial" w:cs="Arial"/>
          <w:color w:val="000000"/>
        </w:rPr>
        <w:t> chapter.</w:t>
      </w:r>
    </w:p>
    <w:p w:rsidR="00DC5D22" w:rsidRDefault="00DC5D22" w:rsidP="00DC5D22">
      <w:pPr>
        <w:pStyle w:val="Heading3"/>
        <w:rPr>
          <w:rFonts w:ascii="Arial" w:hAnsi="Arial" w:cs="Arial"/>
          <w:b w:val="0"/>
          <w:bCs w:val="0"/>
          <w:color w:val="auto"/>
          <w:sz w:val="23"/>
          <w:szCs w:val="23"/>
        </w:rPr>
      </w:pPr>
      <w:r>
        <w:rPr>
          <w:rFonts w:ascii="Arial" w:hAnsi="Arial" w:cs="Arial"/>
          <w:b w:val="0"/>
          <w:bCs w:val="0"/>
          <w:sz w:val="23"/>
          <w:szCs w:val="23"/>
        </w:rPr>
        <w:t>Example</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the following example to implement switch-case statement.</w:t>
      </w:r>
    </w:p>
    <w:p w:rsidR="00DC5D22" w:rsidRDefault="00D56B87" w:rsidP="00DC5D22">
      <w:pPr>
        <w:jc w:val="right"/>
        <w:rPr>
          <w:rFonts w:ascii="Arial" w:hAnsi="Arial" w:cs="Arial"/>
          <w:sz w:val="18"/>
          <w:szCs w:val="18"/>
        </w:rPr>
      </w:pPr>
      <w:hyperlink r:id="rId282" w:tgtFrame="_blank" w:history="1">
        <w:r w:rsidR="00DC5D22">
          <w:rPr>
            <w:rStyle w:val="Hyperlink"/>
            <w:rFonts w:ascii="Arial" w:hAnsi="Arial" w:cs="Arial"/>
            <w:color w:val="FFFFFF"/>
            <w:sz w:val="18"/>
            <w:szCs w:val="18"/>
            <w:bdr w:val="single" w:sz="2" w:space="2" w:color="F05C02" w:frame="1"/>
            <w:shd w:val="clear" w:color="auto" w:fill="F8BA24"/>
          </w:rPr>
          <w:t>Live Demo</w:t>
        </w:r>
      </w:hyperlink>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lastRenderedPageBreak/>
        <w:t>&lt;html&gt;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grade </w:t>
      </w:r>
      <w:r>
        <w:rPr>
          <w:rStyle w:val="pun"/>
          <w:color w:val="666600"/>
          <w:sz w:val="23"/>
          <w:szCs w:val="23"/>
        </w:rPr>
        <w:t>=</w:t>
      </w:r>
      <w:r>
        <w:rPr>
          <w:rStyle w:val="pln"/>
          <w:color w:val="000000"/>
          <w:sz w:val="23"/>
          <w:szCs w:val="23"/>
        </w:rPr>
        <w:t xml:space="preserve"> </w:t>
      </w:r>
      <w:r>
        <w:rPr>
          <w:rStyle w:val="str"/>
          <w:rFonts w:eastAsiaTheme="majorEastAsia"/>
          <w:color w:val="008800"/>
          <w:sz w:val="23"/>
          <w:szCs w:val="23"/>
        </w:rPr>
        <w:t>'A'</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"Entering switch block&lt;br /&gt;"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switch</w:t>
      </w:r>
      <w:r>
        <w:rPr>
          <w:rStyle w:val="pln"/>
          <w:color w:val="000000"/>
          <w:sz w:val="23"/>
          <w:szCs w:val="23"/>
        </w:rPr>
        <w:t xml:space="preserve"> </w:t>
      </w:r>
      <w:r>
        <w:rPr>
          <w:rStyle w:val="pun"/>
          <w:color w:val="666600"/>
          <w:sz w:val="23"/>
          <w:szCs w:val="23"/>
        </w:rPr>
        <w:t>(</w:t>
      </w:r>
      <w:r>
        <w:rPr>
          <w:rStyle w:val="pln"/>
          <w:color w:val="000000"/>
          <w:sz w:val="23"/>
          <w:szCs w:val="23"/>
        </w:rPr>
        <w:t>grade</w:t>
      </w:r>
      <w:r>
        <w:rPr>
          <w:rStyle w:val="pun"/>
          <w:color w:val="666600"/>
          <w:sz w:val="23"/>
          <w:szCs w:val="23"/>
        </w:rPr>
        <w:t>)</w:t>
      </w:r>
      <w:r>
        <w:rPr>
          <w:rStyle w:val="pln"/>
          <w:color w:val="000000"/>
          <w:sz w:val="23"/>
          <w:szCs w:val="23"/>
        </w:rPr>
        <w:t xml:space="preserve"> </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case</w:t>
      </w:r>
      <w:r>
        <w:rPr>
          <w:rStyle w:val="pln"/>
          <w:color w:val="000000"/>
          <w:sz w:val="23"/>
          <w:szCs w:val="23"/>
        </w:rPr>
        <w:t xml:space="preserve"> </w:t>
      </w:r>
      <w:r>
        <w:rPr>
          <w:rStyle w:val="str"/>
          <w:rFonts w:eastAsiaTheme="majorEastAsia"/>
          <w:color w:val="008800"/>
          <w:sz w:val="23"/>
          <w:szCs w:val="23"/>
        </w:rPr>
        <w:t>'A'</w:t>
      </w:r>
      <w:r>
        <w:rPr>
          <w:rStyle w:val="pun"/>
          <w:color w:val="666600"/>
          <w:sz w:val="23"/>
          <w:szCs w:val="23"/>
        </w:rPr>
        <w:t>:</w:t>
      </w: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"Good job&lt;br /&gt;"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break</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case</w:t>
      </w:r>
      <w:r>
        <w:rPr>
          <w:rStyle w:val="pln"/>
          <w:color w:val="000000"/>
          <w:sz w:val="23"/>
          <w:szCs w:val="23"/>
        </w:rPr>
        <w:t xml:space="preserve"> </w:t>
      </w:r>
      <w:r>
        <w:rPr>
          <w:rStyle w:val="str"/>
          <w:rFonts w:eastAsiaTheme="majorEastAsia"/>
          <w:color w:val="008800"/>
          <w:sz w:val="23"/>
          <w:szCs w:val="23"/>
        </w:rPr>
        <w:t>'B'</w:t>
      </w:r>
      <w:r>
        <w:rPr>
          <w:rStyle w:val="pun"/>
          <w:color w:val="666600"/>
          <w:sz w:val="23"/>
          <w:szCs w:val="23"/>
        </w:rPr>
        <w:t>:</w:t>
      </w: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"Pretty good&lt;br /&gt;"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break</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case</w:t>
      </w:r>
      <w:r>
        <w:rPr>
          <w:rStyle w:val="pln"/>
          <w:color w:val="000000"/>
          <w:sz w:val="23"/>
          <w:szCs w:val="23"/>
        </w:rPr>
        <w:t xml:space="preserve"> </w:t>
      </w:r>
      <w:r>
        <w:rPr>
          <w:rStyle w:val="str"/>
          <w:rFonts w:eastAsiaTheme="majorEastAsia"/>
          <w:color w:val="008800"/>
          <w:sz w:val="23"/>
          <w:szCs w:val="23"/>
        </w:rPr>
        <w:t>'C'</w:t>
      </w:r>
      <w:r>
        <w:rPr>
          <w:rStyle w:val="pun"/>
          <w:color w:val="666600"/>
          <w:sz w:val="23"/>
          <w:szCs w:val="23"/>
        </w:rPr>
        <w:t>:</w:t>
      </w: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"Passed&lt;br /&gt;"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break</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case</w:t>
      </w:r>
      <w:r>
        <w:rPr>
          <w:rStyle w:val="pln"/>
          <w:color w:val="000000"/>
          <w:sz w:val="23"/>
          <w:szCs w:val="23"/>
        </w:rPr>
        <w:t xml:space="preserve"> </w:t>
      </w:r>
      <w:r>
        <w:rPr>
          <w:rStyle w:val="str"/>
          <w:rFonts w:eastAsiaTheme="majorEastAsia"/>
          <w:color w:val="008800"/>
          <w:sz w:val="23"/>
          <w:szCs w:val="23"/>
        </w:rPr>
        <w:t>'D'</w:t>
      </w:r>
      <w:r>
        <w:rPr>
          <w:rStyle w:val="pun"/>
          <w:color w:val="666600"/>
          <w:sz w:val="23"/>
          <w:szCs w:val="23"/>
        </w:rPr>
        <w:t>:</w:t>
      </w: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"Not so good&lt;br /&gt;"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break</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case</w:t>
      </w:r>
      <w:r>
        <w:rPr>
          <w:rStyle w:val="pln"/>
          <w:color w:val="000000"/>
          <w:sz w:val="23"/>
          <w:szCs w:val="23"/>
        </w:rPr>
        <w:t xml:space="preserve"> </w:t>
      </w:r>
      <w:r>
        <w:rPr>
          <w:rStyle w:val="str"/>
          <w:rFonts w:eastAsiaTheme="majorEastAsia"/>
          <w:color w:val="008800"/>
          <w:sz w:val="23"/>
          <w:szCs w:val="23"/>
        </w:rPr>
        <w:t>'F'</w:t>
      </w:r>
      <w:r>
        <w:rPr>
          <w:rStyle w:val="pun"/>
          <w:color w:val="666600"/>
          <w:sz w:val="23"/>
          <w:szCs w:val="23"/>
        </w:rPr>
        <w:t>:</w:t>
      </w: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"Failed&lt;br /&gt;"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break</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default</w:t>
      </w:r>
      <w:r>
        <w:rPr>
          <w:rStyle w:val="pun"/>
          <w:color w:val="666600"/>
          <w:sz w:val="23"/>
          <w:szCs w:val="23"/>
        </w:rPr>
        <w:t>:</w:t>
      </w: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"Unknown grade&lt;br /&gt;"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"Exiting switch block"</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Set the variable to different value and then try...</w:t>
      </w:r>
      <w:r>
        <w:rPr>
          <w:rStyle w:val="tag"/>
          <w:color w:val="000088"/>
          <w:sz w:val="23"/>
          <w:szCs w:val="23"/>
        </w:rPr>
        <w:t>&lt;/p&gt;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DC5D22" w:rsidRDefault="00DC5D22" w:rsidP="00DC5D22">
      <w:pPr>
        <w:pStyle w:val="Heading3"/>
        <w:rPr>
          <w:rFonts w:ascii="Arial" w:hAnsi="Arial" w:cs="Arial"/>
          <w:b w:val="0"/>
          <w:bCs w:val="0"/>
          <w:sz w:val="23"/>
          <w:szCs w:val="23"/>
        </w:rPr>
      </w:pPr>
      <w:r>
        <w:rPr>
          <w:rFonts w:ascii="Arial" w:hAnsi="Arial" w:cs="Arial"/>
          <w:b w:val="0"/>
          <w:bCs w:val="0"/>
          <w:sz w:val="23"/>
          <w:szCs w:val="23"/>
        </w:rPr>
        <w:t>Output</w:t>
      </w:r>
    </w:p>
    <w:p w:rsidR="00DC5D22" w:rsidRDefault="00DC5D22" w:rsidP="00DC5D22">
      <w:pPr>
        <w:pStyle w:val="HTMLPreformatted"/>
        <w:rPr>
          <w:sz w:val="23"/>
          <w:szCs w:val="23"/>
        </w:rPr>
      </w:pPr>
      <w:r>
        <w:rPr>
          <w:sz w:val="23"/>
          <w:szCs w:val="23"/>
        </w:rPr>
        <w:t>Entering switch block</w:t>
      </w:r>
    </w:p>
    <w:p w:rsidR="00DC5D22" w:rsidRDefault="00DC5D22" w:rsidP="00DC5D22">
      <w:pPr>
        <w:pStyle w:val="HTMLPreformatted"/>
        <w:rPr>
          <w:sz w:val="23"/>
          <w:szCs w:val="23"/>
        </w:rPr>
      </w:pPr>
      <w:r>
        <w:rPr>
          <w:sz w:val="23"/>
          <w:szCs w:val="23"/>
        </w:rPr>
        <w:t>Good job</w:t>
      </w:r>
    </w:p>
    <w:p w:rsidR="00DC5D22" w:rsidRDefault="00DC5D22" w:rsidP="00DC5D22">
      <w:pPr>
        <w:pStyle w:val="HTMLPreformatted"/>
        <w:rPr>
          <w:sz w:val="23"/>
          <w:szCs w:val="23"/>
        </w:rPr>
      </w:pPr>
      <w:r>
        <w:rPr>
          <w:sz w:val="23"/>
          <w:szCs w:val="23"/>
        </w:rPr>
        <w:t>Exiting switch block</w:t>
      </w:r>
    </w:p>
    <w:p w:rsidR="00DC5D22" w:rsidRDefault="00DC5D22" w:rsidP="00DC5D22">
      <w:pPr>
        <w:pStyle w:val="HTMLPreformatted"/>
        <w:rPr>
          <w:sz w:val="23"/>
          <w:szCs w:val="23"/>
        </w:rPr>
      </w:pPr>
      <w:r>
        <w:rPr>
          <w:sz w:val="23"/>
          <w:szCs w:val="23"/>
        </w:rPr>
        <w:t>Set the variable to different value and then try...</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Break statements play a major role in switch-case statements. Try the following code that uses switch-case statement without any break statement.</w:t>
      </w:r>
    </w:p>
    <w:p w:rsidR="00DC5D22" w:rsidRDefault="00D56B87" w:rsidP="00DC5D22">
      <w:pPr>
        <w:jc w:val="right"/>
        <w:rPr>
          <w:rFonts w:ascii="Arial" w:hAnsi="Arial" w:cs="Arial"/>
          <w:sz w:val="18"/>
          <w:szCs w:val="18"/>
        </w:rPr>
      </w:pPr>
      <w:hyperlink r:id="rId283" w:tgtFrame="_blank" w:history="1">
        <w:r w:rsidR="00DC5D22">
          <w:rPr>
            <w:rStyle w:val="Hyperlink"/>
            <w:rFonts w:ascii="Arial" w:hAnsi="Arial" w:cs="Arial"/>
            <w:color w:val="FFFFFF"/>
            <w:sz w:val="18"/>
            <w:szCs w:val="18"/>
            <w:bdr w:val="single" w:sz="2" w:space="2" w:color="F05C02" w:frame="1"/>
            <w:shd w:val="clear" w:color="auto" w:fill="F8BA24"/>
          </w:rPr>
          <w:t>Live Demo</w:t>
        </w:r>
      </w:hyperlink>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grade </w:t>
      </w:r>
      <w:r>
        <w:rPr>
          <w:rStyle w:val="pun"/>
          <w:color w:val="666600"/>
          <w:sz w:val="23"/>
          <w:szCs w:val="23"/>
        </w:rPr>
        <w:t>=</w:t>
      </w:r>
      <w:r>
        <w:rPr>
          <w:rStyle w:val="pln"/>
          <w:color w:val="000000"/>
          <w:sz w:val="23"/>
          <w:szCs w:val="23"/>
        </w:rPr>
        <w:t xml:space="preserve"> </w:t>
      </w:r>
      <w:r>
        <w:rPr>
          <w:rStyle w:val="str"/>
          <w:rFonts w:eastAsiaTheme="majorEastAsia"/>
          <w:color w:val="008800"/>
          <w:sz w:val="23"/>
          <w:szCs w:val="23"/>
        </w:rPr>
        <w:t>'A'</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"Entering switch block&lt;br /&gt;"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switch</w:t>
      </w:r>
      <w:r>
        <w:rPr>
          <w:rStyle w:val="pln"/>
          <w:color w:val="000000"/>
          <w:sz w:val="23"/>
          <w:szCs w:val="23"/>
        </w:rPr>
        <w:t xml:space="preserve"> </w:t>
      </w:r>
      <w:r>
        <w:rPr>
          <w:rStyle w:val="pun"/>
          <w:color w:val="666600"/>
          <w:sz w:val="23"/>
          <w:szCs w:val="23"/>
        </w:rPr>
        <w:t>(</w:t>
      </w:r>
      <w:r>
        <w:rPr>
          <w:rStyle w:val="pln"/>
          <w:color w:val="000000"/>
          <w:sz w:val="23"/>
          <w:szCs w:val="23"/>
        </w:rPr>
        <w:t>grade</w:t>
      </w:r>
      <w:r>
        <w:rPr>
          <w:rStyle w:val="pun"/>
          <w:color w:val="666600"/>
          <w:sz w:val="23"/>
          <w:szCs w:val="23"/>
        </w:rPr>
        <w:t>)</w:t>
      </w:r>
      <w:r>
        <w:rPr>
          <w:rStyle w:val="pln"/>
          <w:color w:val="000000"/>
          <w:sz w:val="23"/>
          <w:szCs w:val="23"/>
        </w:rPr>
        <w:t xml:space="preserve"> </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case</w:t>
      </w:r>
      <w:r>
        <w:rPr>
          <w:rStyle w:val="pln"/>
          <w:color w:val="000000"/>
          <w:sz w:val="23"/>
          <w:szCs w:val="23"/>
        </w:rPr>
        <w:t xml:space="preserve"> </w:t>
      </w:r>
      <w:r>
        <w:rPr>
          <w:rStyle w:val="str"/>
          <w:rFonts w:eastAsiaTheme="majorEastAsia"/>
          <w:color w:val="008800"/>
          <w:sz w:val="23"/>
          <w:szCs w:val="23"/>
        </w:rPr>
        <w:t>'A'</w:t>
      </w:r>
      <w:r>
        <w:rPr>
          <w:rStyle w:val="pun"/>
          <w:color w:val="666600"/>
          <w:sz w:val="23"/>
          <w:szCs w:val="23"/>
        </w:rPr>
        <w:t>:</w:t>
      </w: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"Good job&lt;br /&gt;"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case</w:t>
      </w:r>
      <w:r>
        <w:rPr>
          <w:rStyle w:val="pln"/>
          <w:color w:val="000000"/>
          <w:sz w:val="23"/>
          <w:szCs w:val="23"/>
        </w:rPr>
        <w:t xml:space="preserve"> </w:t>
      </w:r>
      <w:r>
        <w:rPr>
          <w:rStyle w:val="str"/>
          <w:rFonts w:eastAsiaTheme="majorEastAsia"/>
          <w:color w:val="008800"/>
          <w:sz w:val="23"/>
          <w:szCs w:val="23"/>
        </w:rPr>
        <w:t>'B'</w:t>
      </w:r>
      <w:r>
        <w:rPr>
          <w:rStyle w:val="pun"/>
          <w:color w:val="666600"/>
          <w:sz w:val="23"/>
          <w:szCs w:val="23"/>
        </w:rPr>
        <w:t>:</w:t>
      </w: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"Pretty good&lt;br /&gt;"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case</w:t>
      </w:r>
      <w:r>
        <w:rPr>
          <w:rStyle w:val="pln"/>
          <w:color w:val="000000"/>
          <w:sz w:val="23"/>
          <w:szCs w:val="23"/>
        </w:rPr>
        <w:t xml:space="preserve"> </w:t>
      </w:r>
      <w:r>
        <w:rPr>
          <w:rStyle w:val="str"/>
          <w:rFonts w:eastAsiaTheme="majorEastAsia"/>
          <w:color w:val="008800"/>
          <w:sz w:val="23"/>
          <w:szCs w:val="23"/>
        </w:rPr>
        <w:t>'C'</w:t>
      </w:r>
      <w:r>
        <w:rPr>
          <w:rStyle w:val="pun"/>
          <w:color w:val="666600"/>
          <w:sz w:val="23"/>
          <w:szCs w:val="23"/>
        </w:rPr>
        <w:t>:</w:t>
      </w: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"Passed&lt;br /&gt;"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case</w:t>
      </w:r>
      <w:r>
        <w:rPr>
          <w:rStyle w:val="pln"/>
          <w:color w:val="000000"/>
          <w:sz w:val="23"/>
          <w:szCs w:val="23"/>
        </w:rPr>
        <w:t xml:space="preserve"> </w:t>
      </w:r>
      <w:r>
        <w:rPr>
          <w:rStyle w:val="str"/>
          <w:rFonts w:eastAsiaTheme="majorEastAsia"/>
          <w:color w:val="008800"/>
          <w:sz w:val="23"/>
          <w:szCs w:val="23"/>
        </w:rPr>
        <w:t>'D'</w:t>
      </w:r>
      <w:r>
        <w:rPr>
          <w:rStyle w:val="pun"/>
          <w:color w:val="666600"/>
          <w:sz w:val="23"/>
          <w:szCs w:val="23"/>
        </w:rPr>
        <w:t>:</w:t>
      </w: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"Not so good&lt;br /&gt;"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kwd"/>
          <w:color w:val="000088"/>
          <w:sz w:val="23"/>
          <w:szCs w:val="23"/>
        </w:rPr>
        <w:t>case</w:t>
      </w:r>
      <w:r>
        <w:rPr>
          <w:rStyle w:val="pln"/>
          <w:color w:val="000000"/>
          <w:sz w:val="23"/>
          <w:szCs w:val="23"/>
        </w:rPr>
        <w:t xml:space="preserve"> </w:t>
      </w:r>
      <w:r>
        <w:rPr>
          <w:rStyle w:val="str"/>
          <w:rFonts w:eastAsiaTheme="majorEastAsia"/>
          <w:color w:val="008800"/>
          <w:sz w:val="23"/>
          <w:szCs w:val="23"/>
        </w:rPr>
        <w:t>'F'</w:t>
      </w:r>
      <w:r>
        <w:rPr>
          <w:rStyle w:val="pun"/>
          <w:color w:val="666600"/>
          <w:sz w:val="23"/>
          <w:szCs w:val="23"/>
        </w:rPr>
        <w:t>:</w:t>
      </w: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"Failed&lt;br /&gt;"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default</w:t>
      </w:r>
      <w:r>
        <w:rPr>
          <w:rStyle w:val="pun"/>
          <w:color w:val="666600"/>
          <w:sz w:val="23"/>
          <w:szCs w:val="23"/>
        </w:rPr>
        <w:t>:</w:t>
      </w: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"Unknown grade&lt;br /&gt;"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"Exiting switch block"</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Set the variable to different value and then try...</w:t>
      </w:r>
      <w:r>
        <w:rPr>
          <w:rStyle w:val="tag"/>
          <w:color w:val="000088"/>
          <w:sz w:val="23"/>
          <w:szCs w:val="23"/>
        </w:rPr>
        <w:t>&lt;/p&gt;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DC5D22" w:rsidRDefault="00DC5D22" w:rsidP="00DC5D22">
      <w:pPr>
        <w:pStyle w:val="Heading3"/>
        <w:rPr>
          <w:rFonts w:ascii="Arial" w:hAnsi="Arial" w:cs="Arial"/>
          <w:b w:val="0"/>
          <w:bCs w:val="0"/>
          <w:sz w:val="23"/>
          <w:szCs w:val="23"/>
        </w:rPr>
      </w:pPr>
      <w:r>
        <w:rPr>
          <w:rFonts w:ascii="Arial" w:hAnsi="Arial" w:cs="Arial"/>
          <w:b w:val="0"/>
          <w:bCs w:val="0"/>
          <w:sz w:val="23"/>
          <w:szCs w:val="23"/>
        </w:rPr>
        <w:t>Output</w:t>
      </w:r>
    </w:p>
    <w:p w:rsidR="00DC5D22" w:rsidRDefault="00DC5D22" w:rsidP="00DC5D22">
      <w:pPr>
        <w:pStyle w:val="HTMLPreformatted"/>
        <w:rPr>
          <w:sz w:val="23"/>
          <w:szCs w:val="23"/>
        </w:rPr>
      </w:pPr>
      <w:r>
        <w:rPr>
          <w:sz w:val="23"/>
          <w:szCs w:val="23"/>
        </w:rPr>
        <w:t>Entering switch block</w:t>
      </w:r>
    </w:p>
    <w:p w:rsidR="00DC5D22" w:rsidRDefault="00DC5D22" w:rsidP="00DC5D22">
      <w:pPr>
        <w:pStyle w:val="HTMLPreformatted"/>
        <w:rPr>
          <w:sz w:val="23"/>
          <w:szCs w:val="23"/>
        </w:rPr>
      </w:pPr>
      <w:r>
        <w:rPr>
          <w:sz w:val="23"/>
          <w:szCs w:val="23"/>
        </w:rPr>
        <w:t>Good job</w:t>
      </w:r>
    </w:p>
    <w:p w:rsidR="00DC5D22" w:rsidRDefault="00DC5D22" w:rsidP="00DC5D22">
      <w:pPr>
        <w:pStyle w:val="HTMLPreformatted"/>
        <w:rPr>
          <w:sz w:val="23"/>
          <w:szCs w:val="23"/>
        </w:rPr>
      </w:pPr>
      <w:r>
        <w:rPr>
          <w:sz w:val="23"/>
          <w:szCs w:val="23"/>
        </w:rPr>
        <w:t>Pretty good</w:t>
      </w:r>
    </w:p>
    <w:p w:rsidR="00DC5D22" w:rsidRDefault="00DC5D22" w:rsidP="00DC5D22">
      <w:pPr>
        <w:pStyle w:val="HTMLPreformatted"/>
        <w:rPr>
          <w:sz w:val="23"/>
          <w:szCs w:val="23"/>
        </w:rPr>
      </w:pPr>
      <w:r>
        <w:rPr>
          <w:sz w:val="23"/>
          <w:szCs w:val="23"/>
        </w:rPr>
        <w:t>Passed</w:t>
      </w:r>
    </w:p>
    <w:p w:rsidR="00DC5D22" w:rsidRDefault="00DC5D22" w:rsidP="00DC5D22">
      <w:pPr>
        <w:pStyle w:val="HTMLPreformatted"/>
        <w:rPr>
          <w:sz w:val="23"/>
          <w:szCs w:val="23"/>
        </w:rPr>
      </w:pPr>
      <w:r>
        <w:rPr>
          <w:sz w:val="23"/>
          <w:szCs w:val="23"/>
        </w:rPr>
        <w:t>Not so good</w:t>
      </w:r>
    </w:p>
    <w:p w:rsidR="00DC5D22" w:rsidRDefault="00DC5D22" w:rsidP="00DC5D22">
      <w:pPr>
        <w:pStyle w:val="HTMLPreformatted"/>
        <w:rPr>
          <w:sz w:val="23"/>
          <w:szCs w:val="23"/>
        </w:rPr>
      </w:pPr>
      <w:r>
        <w:rPr>
          <w:sz w:val="23"/>
          <w:szCs w:val="23"/>
        </w:rPr>
        <w:t>Failed</w:t>
      </w:r>
    </w:p>
    <w:p w:rsidR="00DC5D22" w:rsidRDefault="00DC5D22" w:rsidP="00DC5D22">
      <w:pPr>
        <w:pStyle w:val="HTMLPreformatted"/>
        <w:rPr>
          <w:sz w:val="23"/>
          <w:szCs w:val="23"/>
        </w:rPr>
      </w:pPr>
      <w:r>
        <w:rPr>
          <w:sz w:val="23"/>
          <w:szCs w:val="23"/>
        </w:rPr>
        <w:t>Unknown grade</w:t>
      </w:r>
    </w:p>
    <w:p w:rsidR="00DC5D22" w:rsidRDefault="00DC5D22" w:rsidP="00DC5D22">
      <w:pPr>
        <w:pStyle w:val="HTMLPreformatted"/>
        <w:rPr>
          <w:sz w:val="23"/>
          <w:szCs w:val="23"/>
        </w:rPr>
      </w:pPr>
      <w:r>
        <w:rPr>
          <w:sz w:val="23"/>
          <w:szCs w:val="23"/>
        </w:rPr>
        <w:t>Exiting switch block</w:t>
      </w:r>
    </w:p>
    <w:p w:rsidR="00DC5D22" w:rsidRDefault="00DC5D22" w:rsidP="00DC5D22">
      <w:pPr>
        <w:pStyle w:val="HTMLPreformatted"/>
        <w:rPr>
          <w:sz w:val="23"/>
          <w:szCs w:val="23"/>
        </w:rPr>
      </w:pPr>
      <w:r>
        <w:rPr>
          <w:sz w:val="23"/>
          <w:szCs w:val="23"/>
        </w:rPr>
        <w:t>Set the variable to different value and then try...</w:t>
      </w: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B25DED" w:rsidRDefault="00B25DED" w:rsidP="00B25DE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While writing a program, you may encounter a situation where you need to perform an action over and over again. In such situations, you would need to write loop statements to reduce the number of lines.</w:t>
      </w:r>
    </w:p>
    <w:p w:rsidR="00B25DED" w:rsidRDefault="00B25DED" w:rsidP="00B25DE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supports all the necessary loops to ease down the pressure of programming.</w:t>
      </w:r>
    </w:p>
    <w:p w:rsidR="00B25DED" w:rsidRDefault="00B25DED" w:rsidP="00B25DED">
      <w:pPr>
        <w:pStyle w:val="Heading2"/>
        <w:rPr>
          <w:rFonts w:ascii="Arial" w:hAnsi="Arial" w:cs="Arial"/>
          <w:b w:val="0"/>
          <w:bCs w:val="0"/>
          <w:sz w:val="30"/>
          <w:szCs w:val="30"/>
        </w:rPr>
      </w:pPr>
      <w:r>
        <w:rPr>
          <w:rFonts w:ascii="Arial" w:hAnsi="Arial" w:cs="Arial"/>
          <w:b w:val="0"/>
          <w:bCs w:val="0"/>
          <w:sz w:val="30"/>
          <w:szCs w:val="30"/>
        </w:rPr>
        <w:t>The while Loop</w:t>
      </w:r>
    </w:p>
    <w:p w:rsidR="00B25DED" w:rsidRDefault="00B25DED" w:rsidP="00B25DE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most basic loop in JavaScript is the </w:t>
      </w:r>
      <w:r>
        <w:rPr>
          <w:rFonts w:ascii="Arial" w:hAnsi="Arial" w:cs="Arial"/>
          <w:b/>
          <w:bCs/>
          <w:color w:val="000000"/>
        </w:rPr>
        <w:t>while</w:t>
      </w:r>
      <w:r>
        <w:rPr>
          <w:rFonts w:ascii="Arial" w:hAnsi="Arial" w:cs="Arial"/>
          <w:color w:val="000000"/>
        </w:rPr>
        <w:t> loop which would be discussed in this chapter. The purpose of a </w:t>
      </w:r>
      <w:r>
        <w:rPr>
          <w:rFonts w:ascii="Arial" w:hAnsi="Arial" w:cs="Arial"/>
          <w:b/>
          <w:bCs/>
          <w:color w:val="000000"/>
        </w:rPr>
        <w:t>while</w:t>
      </w:r>
      <w:r>
        <w:rPr>
          <w:rFonts w:ascii="Arial" w:hAnsi="Arial" w:cs="Arial"/>
          <w:color w:val="000000"/>
        </w:rPr>
        <w:t> loop is to execute a statement or code block repeatedly as long as an </w:t>
      </w:r>
      <w:r>
        <w:rPr>
          <w:rFonts w:ascii="Arial" w:hAnsi="Arial" w:cs="Arial"/>
          <w:b/>
          <w:bCs/>
          <w:color w:val="000000"/>
        </w:rPr>
        <w:t>expression</w:t>
      </w:r>
      <w:r>
        <w:rPr>
          <w:rFonts w:ascii="Arial" w:hAnsi="Arial" w:cs="Arial"/>
          <w:color w:val="000000"/>
        </w:rPr>
        <w:t> is true. Once the expression becomes </w:t>
      </w:r>
      <w:r>
        <w:rPr>
          <w:rFonts w:ascii="Arial" w:hAnsi="Arial" w:cs="Arial"/>
          <w:b/>
          <w:bCs/>
          <w:color w:val="000000"/>
        </w:rPr>
        <w:t>false,</w:t>
      </w:r>
      <w:r>
        <w:rPr>
          <w:rFonts w:ascii="Arial" w:hAnsi="Arial" w:cs="Arial"/>
          <w:color w:val="000000"/>
        </w:rPr>
        <w:t> the loop terminates.</w:t>
      </w:r>
    </w:p>
    <w:p w:rsidR="00B25DED" w:rsidRDefault="00B25DED" w:rsidP="00B25DED">
      <w:pPr>
        <w:pStyle w:val="Heading3"/>
        <w:rPr>
          <w:rFonts w:ascii="Arial" w:hAnsi="Arial" w:cs="Arial"/>
          <w:b w:val="0"/>
          <w:bCs w:val="0"/>
          <w:color w:val="auto"/>
          <w:sz w:val="23"/>
          <w:szCs w:val="23"/>
        </w:rPr>
      </w:pPr>
      <w:r>
        <w:rPr>
          <w:rFonts w:ascii="Arial" w:hAnsi="Arial" w:cs="Arial"/>
          <w:b w:val="0"/>
          <w:bCs w:val="0"/>
          <w:sz w:val="23"/>
          <w:szCs w:val="23"/>
        </w:rPr>
        <w:t>Flow Chart</w:t>
      </w:r>
    </w:p>
    <w:p w:rsidR="00B25DED" w:rsidRDefault="00B25DED" w:rsidP="00B25DE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flow chart of </w:t>
      </w:r>
      <w:r>
        <w:rPr>
          <w:rFonts w:ascii="Arial" w:hAnsi="Arial" w:cs="Arial"/>
          <w:b/>
          <w:bCs/>
          <w:color w:val="000000"/>
        </w:rPr>
        <w:t>while loop</w:t>
      </w:r>
      <w:r>
        <w:rPr>
          <w:rFonts w:ascii="Arial" w:hAnsi="Arial" w:cs="Arial"/>
          <w:color w:val="000000"/>
        </w:rPr>
        <w:t> looks as follows −</w:t>
      </w:r>
    </w:p>
    <w:p w:rsidR="00B25DED" w:rsidRDefault="00B25DED" w:rsidP="00B25DED">
      <w:pPr>
        <w:rPr>
          <w:rFonts w:ascii="Times New Roman" w:hAnsi="Times New Roman" w:cs="Times New Roman"/>
        </w:rPr>
      </w:pPr>
      <w:r>
        <w:rPr>
          <w:noProof/>
          <w:lang w:eastAsia="en-IN"/>
        </w:rPr>
        <w:drawing>
          <wp:inline distT="0" distB="0" distL="0" distR="0">
            <wp:extent cx="2504440" cy="3846830"/>
            <wp:effectExtent l="19050" t="0" r="0" b="0"/>
            <wp:docPr id="327" name="Picture 327" descr="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While loop"/>
                    <pic:cNvPicPr>
                      <a:picLocks noChangeAspect="1" noChangeArrowheads="1"/>
                    </pic:cNvPicPr>
                  </pic:nvPicPr>
                  <pic:blipFill>
                    <a:blip r:embed="rId284"/>
                    <a:srcRect/>
                    <a:stretch>
                      <a:fillRect/>
                    </a:stretch>
                  </pic:blipFill>
                  <pic:spPr bwMode="auto">
                    <a:xfrm>
                      <a:off x="0" y="0"/>
                      <a:ext cx="2504440" cy="3846830"/>
                    </a:xfrm>
                    <a:prstGeom prst="rect">
                      <a:avLst/>
                    </a:prstGeom>
                    <a:noFill/>
                    <a:ln w="9525">
                      <a:noFill/>
                      <a:miter lim="800000"/>
                      <a:headEnd/>
                      <a:tailEnd/>
                    </a:ln>
                  </pic:spPr>
                </pic:pic>
              </a:graphicData>
            </a:graphic>
          </wp:inline>
        </w:drawing>
      </w:r>
    </w:p>
    <w:p w:rsidR="00B25DED" w:rsidRDefault="00B25DED" w:rsidP="00B25DED">
      <w:pPr>
        <w:pStyle w:val="Heading3"/>
        <w:rPr>
          <w:rFonts w:ascii="Arial" w:hAnsi="Arial" w:cs="Arial"/>
          <w:b w:val="0"/>
          <w:bCs w:val="0"/>
          <w:sz w:val="23"/>
          <w:szCs w:val="23"/>
        </w:rPr>
      </w:pPr>
      <w:r>
        <w:rPr>
          <w:rFonts w:ascii="Arial" w:hAnsi="Arial" w:cs="Arial"/>
          <w:b w:val="0"/>
          <w:bCs w:val="0"/>
          <w:sz w:val="23"/>
          <w:szCs w:val="23"/>
        </w:rPr>
        <w:t>Syntax</w:t>
      </w:r>
    </w:p>
    <w:p w:rsidR="00B25DED" w:rsidRDefault="00B25DED" w:rsidP="00B25DE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syntax of </w:t>
      </w:r>
      <w:r>
        <w:rPr>
          <w:rFonts w:ascii="Arial" w:hAnsi="Arial" w:cs="Arial"/>
          <w:b/>
          <w:bCs/>
          <w:color w:val="000000"/>
        </w:rPr>
        <w:t>while loop</w:t>
      </w:r>
      <w:r>
        <w:rPr>
          <w:rFonts w:ascii="Arial" w:hAnsi="Arial" w:cs="Arial"/>
          <w:color w:val="000000"/>
        </w:rPr>
        <w:t> in JavaScript is as follows −</w:t>
      </w:r>
    </w:p>
    <w:p w:rsidR="00B25DED" w:rsidRDefault="00B25DED" w:rsidP="00B25DED">
      <w:pPr>
        <w:pStyle w:val="HTMLPreformatted"/>
        <w:rPr>
          <w:sz w:val="23"/>
          <w:szCs w:val="23"/>
        </w:rPr>
      </w:pPr>
      <w:r>
        <w:rPr>
          <w:sz w:val="23"/>
          <w:szCs w:val="23"/>
        </w:rPr>
        <w:t>while (expression) {</w:t>
      </w:r>
    </w:p>
    <w:p w:rsidR="00B25DED" w:rsidRDefault="00B25DED" w:rsidP="00B25DED">
      <w:pPr>
        <w:pStyle w:val="HTMLPreformatted"/>
        <w:rPr>
          <w:sz w:val="23"/>
          <w:szCs w:val="23"/>
        </w:rPr>
      </w:pPr>
      <w:r>
        <w:rPr>
          <w:sz w:val="23"/>
          <w:szCs w:val="23"/>
        </w:rPr>
        <w:t xml:space="preserve">   Statement(s) to be executed if expression is true</w:t>
      </w:r>
    </w:p>
    <w:p w:rsidR="00B25DED" w:rsidRDefault="00B25DED" w:rsidP="00B25DED">
      <w:pPr>
        <w:pStyle w:val="HTMLPreformatted"/>
        <w:rPr>
          <w:sz w:val="23"/>
          <w:szCs w:val="23"/>
        </w:rPr>
      </w:pPr>
      <w:r>
        <w:rPr>
          <w:sz w:val="23"/>
          <w:szCs w:val="23"/>
        </w:rPr>
        <w:t>}</w:t>
      </w:r>
    </w:p>
    <w:p w:rsidR="00B25DED" w:rsidRDefault="00B25DED" w:rsidP="00B25DED">
      <w:pPr>
        <w:pStyle w:val="Heading3"/>
        <w:rPr>
          <w:rFonts w:ascii="Arial" w:hAnsi="Arial" w:cs="Arial"/>
          <w:b w:val="0"/>
          <w:bCs w:val="0"/>
          <w:color w:val="auto"/>
          <w:sz w:val="23"/>
          <w:szCs w:val="23"/>
        </w:rPr>
      </w:pPr>
      <w:r>
        <w:rPr>
          <w:rFonts w:ascii="Arial" w:hAnsi="Arial" w:cs="Arial"/>
          <w:b w:val="0"/>
          <w:bCs w:val="0"/>
          <w:sz w:val="23"/>
          <w:szCs w:val="23"/>
        </w:rPr>
        <w:t>Example</w:t>
      </w:r>
    </w:p>
    <w:p w:rsidR="00B25DED" w:rsidRDefault="00B25DED" w:rsidP="00B25DE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the following example to implement while loop.</w:t>
      </w:r>
    </w:p>
    <w:p w:rsidR="00B25DED" w:rsidRDefault="00D56B87" w:rsidP="00B25DED">
      <w:pPr>
        <w:jc w:val="right"/>
        <w:rPr>
          <w:rFonts w:ascii="Arial" w:hAnsi="Arial" w:cs="Arial"/>
          <w:sz w:val="18"/>
          <w:szCs w:val="18"/>
        </w:rPr>
      </w:pPr>
      <w:hyperlink r:id="rId285" w:tgtFrame="_blank" w:history="1">
        <w:r w:rsidR="00B25DED">
          <w:rPr>
            <w:rStyle w:val="Hyperlink"/>
            <w:rFonts w:ascii="Arial" w:hAnsi="Arial" w:cs="Arial"/>
            <w:color w:val="FFFFFF"/>
            <w:sz w:val="18"/>
            <w:szCs w:val="18"/>
            <w:bdr w:val="single" w:sz="2" w:space="2" w:color="F05C02" w:frame="1"/>
            <w:shd w:val="clear" w:color="auto" w:fill="F8BA24"/>
          </w:rPr>
          <w:t>Live Demo</w:t>
        </w:r>
      </w:hyperlink>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count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0</w:t>
      </w:r>
      <w:r>
        <w:rPr>
          <w:rStyle w:val="pun"/>
          <w:color w:val="666600"/>
          <w:sz w:val="23"/>
          <w:szCs w:val="23"/>
        </w:rPr>
        <w: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"Starting Loop "</w:t>
      </w:r>
      <w:r>
        <w:rPr>
          <w:rStyle w:val="pun"/>
          <w:color w:val="666600"/>
          <w:sz w:val="23"/>
          <w:szCs w:val="23"/>
        </w:rPr>
        <w: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while</w:t>
      </w:r>
      <w:r>
        <w:rPr>
          <w:rStyle w:val="pln"/>
          <w:color w:val="000000"/>
          <w:sz w:val="23"/>
          <w:szCs w:val="23"/>
        </w:rPr>
        <w:t xml:space="preserve"> </w:t>
      </w:r>
      <w:r>
        <w:rPr>
          <w:rStyle w:val="pun"/>
          <w:color w:val="666600"/>
          <w:sz w:val="23"/>
          <w:szCs w:val="23"/>
        </w:rPr>
        <w:t>(</w:t>
      </w:r>
      <w:r>
        <w:rPr>
          <w:rStyle w:val="pln"/>
          <w:color w:val="000000"/>
          <w:sz w:val="23"/>
          <w:szCs w:val="23"/>
        </w:rPr>
        <w:t xml:space="preserve">count </w:t>
      </w:r>
      <w:r>
        <w:rPr>
          <w:rStyle w:val="pun"/>
          <w:color w:val="666600"/>
          <w:sz w:val="23"/>
          <w:szCs w:val="23"/>
        </w:rPr>
        <w:t>&lt;</w:t>
      </w:r>
      <w:r>
        <w:rPr>
          <w:rStyle w:val="pln"/>
          <w:color w:val="000000"/>
          <w:sz w:val="23"/>
          <w:szCs w:val="23"/>
        </w:rPr>
        <w:t xml:space="preserve"> </w:t>
      </w:r>
      <w:r>
        <w:rPr>
          <w:rStyle w:val="lit"/>
          <w:rFonts w:eastAsiaTheme="majorEastAsia"/>
          <w:color w:val="006666"/>
          <w:sz w:val="23"/>
          <w:szCs w:val="23"/>
        </w:rPr>
        <w:t>10</w:t>
      </w:r>
      <w:r>
        <w:rPr>
          <w:rStyle w:val="pun"/>
          <w:color w:val="666600"/>
          <w:sz w:val="23"/>
          <w:szCs w:val="23"/>
        </w:rPr>
        <w:t>)</w:t>
      </w:r>
      <w:r>
        <w:rPr>
          <w:rStyle w:val="pln"/>
          <w:color w:val="000000"/>
          <w:sz w:val="23"/>
          <w:szCs w:val="23"/>
        </w:rPr>
        <w:t xml:space="preserve"> </w:t>
      </w:r>
      <w:r>
        <w:rPr>
          <w:rStyle w:val="pun"/>
          <w:color w:val="666600"/>
          <w:sz w:val="23"/>
          <w:szCs w:val="23"/>
        </w:rPr>
        <w: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"Current Count : "</w:t>
      </w:r>
      <w:r>
        <w:rPr>
          <w:rStyle w:val="pln"/>
          <w:color w:val="000000"/>
          <w:sz w:val="23"/>
          <w:szCs w:val="23"/>
        </w:rPr>
        <w:t xml:space="preserve"> </w:t>
      </w:r>
      <w:r>
        <w:rPr>
          <w:rStyle w:val="pun"/>
          <w:color w:val="666600"/>
          <w:sz w:val="23"/>
          <w:szCs w:val="23"/>
        </w:rPr>
        <w:t>+</w:t>
      </w:r>
      <w:r>
        <w:rPr>
          <w:rStyle w:val="pln"/>
          <w:color w:val="000000"/>
          <w:sz w:val="23"/>
          <w:szCs w:val="23"/>
        </w:rPr>
        <w:t xml:space="preserve"> count </w:t>
      </w:r>
      <w:r>
        <w:rPr>
          <w:rStyle w:val="pun"/>
          <w:color w:val="666600"/>
          <w:sz w:val="23"/>
          <w:szCs w:val="23"/>
        </w:rPr>
        <w:t>+</w:t>
      </w:r>
      <w:r>
        <w:rPr>
          <w:rStyle w:val="pln"/>
          <w:color w:val="000000"/>
          <w:sz w:val="23"/>
          <w:szCs w:val="23"/>
        </w:rPr>
        <w:t xml:space="preserve"> </w:t>
      </w:r>
      <w:r>
        <w:rPr>
          <w:rStyle w:val="str"/>
          <w:color w:val="008800"/>
          <w:sz w:val="23"/>
          <w:szCs w:val="23"/>
        </w:rPr>
        <w:t>"&lt;br /&gt;"</w:t>
      </w:r>
      <w:r>
        <w:rPr>
          <w:rStyle w:val="pun"/>
          <w:color w:val="666600"/>
          <w:sz w:val="23"/>
          <w:szCs w:val="23"/>
        </w:rPr>
        <w: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count</w:t>
      </w:r>
      <w:r>
        <w:rPr>
          <w:rStyle w:val="pun"/>
          <w:color w:val="666600"/>
          <w:sz w:val="23"/>
          <w:szCs w:val="23"/>
        </w:rPr>
        <w: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"Loop stopped!"</w:t>
      </w:r>
      <w:r>
        <w:rPr>
          <w:rStyle w:val="pun"/>
          <w:color w:val="666600"/>
          <w:sz w:val="23"/>
          <w:szCs w:val="23"/>
        </w:rPr>
        <w: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Set the variable to different value and then try...</w:t>
      </w:r>
      <w:r>
        <w:rPr>
          <w:rStyle w:val="tag"/>
          <w:color w:val="000088"/>
          <w:sz w:val="23"/>
          <w:szCs w:val="23"/>
        </w:rPr>
        <w:t>&lt;/p&gt;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B25DED" w:rsidRDefault="00B25DED" w:rsidP="00B25DED">
      <w:pPr>
        <w:pStyle w:val="Heading3"/>
        <w:rPr>
          <w:rFonts w:ascii="Arial" w:hAnsi="Arial" w:cs="Arial"/>
          <w:b w:val="0"/>
          <w:bCs w:val="0"/>
          <w:sz w:val="23"/>
          <w:szCs w:val="23"/>
        </w:rPr>
      </w:pPr>
      <w:r>
        <w:rPr>
          <w:rFonts w:ascii="Arial" w:hAnsi="Arial" w:cs="Arial"/>
          <w:b w:val="0"/>
          <w:bCs w:val="0"/>
          <w:sz w:val="23"/>
          <w:szCs w:val="23"/>
        </w:rPr>
        <w:t>Output</w:t>
      </w:r>
    </w:p>
    <w:p w:rsidR="00B25DED" w:rsidRDefault="00B25DED" w:rsidP="00B25DED">
      <w:pPr>
        <w:pStyle w:val="HTMLPreformatted"/>
        <w:rPr>
          <w:sz w:val="23"/>
          <w:szCs w:val="23"/>
        </w:rPr>
      </w:pPr>
      <w:r>
        <w:rPr>
          <w:sz w:val="23"/>
          <w:szCs w:val="23"/>
        </w:rPr>
        <w:t>Starting Loop</w:t>
      </w:r>
    </w:p>
    <w:p w:rsidR="00B25DED" w:rsidRDefault="00B25DED" w:rsidP="00B25DED">
      <w:pPr>
        <w:pStyle w:val="HTMLPreformatted"/>
        <w:rPr>
          <w:sz w:val="23"/>
          <w:szCs w:val="23"/>
        </w:rPr>
      </w:pPr>
      <w:r>
        <w:rPr>
          <w:sz w:val="23"/>
          <w:szCs w:val="23"/>
        </w:rPr>
        <w:t>Current Count : 0</w:t>
      </w:r>
    </w:p>
    <w:p w:rsidR="00B25DED" w:rsidRDefault="00B25DED" w:rsidP="00B25DED">
      <w:pPr>
        <w:pStyle w:val="HTMLPreformatted"/>
        <w:rPr>
          <w:sz w:val="23"/>
          <w:szCs w:val="23"/>
        </w:rPr>
      </w:pPr>
      <w:r>
        <w:rPr>
          <w:sz w:val="23"/>
          <w:szCs w:val="23"/>
        </w:rPr>
        <w:t>Current Count : 1</w:t>
      </w:r>
    </w:p>
    <w:p w:rsidR="00B25DED" w:rsidRDefault="00B25DED" w:rsidP="00B25DED">
      <w:pPr>
        <w:pStyle w:val="HTMLPreformatted"/>
        <w:rPr>
          <w:sz w:val="23"/>
          <w:szCs w:val="23"/>
        </w:rPr>
      </w:pPr>
      <w:r>
        <w:rPr>
          <w:sz w:val="23"/>
          <w:szCs w:val="23"/>
        </w:rPr>
        <w:t>Current Count : 2</w:t>
      </w:r>
    </w:p>
    <w:p w:rsidR="00B25DED" w:rsidRDefault="00B25DED" w:rsidP="00B25DED">
      <w:pPr>
        <w:pStyle w:val="HTMLPreformatted"/>
        <w:rPr>
          <w:sz w:val="23"/>
          <w:szCs w:val="23"/>
        </w:rPr>
      </w:pPr>
      <w:r>
        <w:rPr>
          <w:sz w:val="23"/>
          <w:szCs w:val="23"/>
        </w:rPr>
        <w:t>Current Count : 3</w:t>
      </w:r>
    </w:p>
    <w:p w:rsidR="00B25DED" w:rsidRDefault="00B25DED" w:rsidP="00B25DED">
      <w:pPr>
        <w:pStyle w:val="HTMLPreformatted"/>
        <w:rPr>
          <w:sz w:val="23"/>
          <w:szCs w:val="23"/>
        </w:rPr>
      </w:pPr>
      <w:r>
        <w:rPr>
          <w:sz w:val="23"/>
          <w:szCs w:val="23"/>
        </w:rPr>
        <w:t>Current Count : 4</w:t>
      </w:r>
    </w:p>
    <w:p w:rsidR="00B25DED" w:rsidRDefault="00B25DED" w:rsidP="00B25DED">
      <w:pPr>
        <w:pStyle w:val="HTMLPreformatted"/>
        <w:rPr>
          <w:sz w:val="23"/>
          <w:szCs w:val="23"/>
        </w:rPr>
      </w:pPr>
      <w:r>
        <w:rPr>
          <w:sz w:val="23"/>
          <w:szCs w:val="23"/>
        </w:rPr>
        <w:t>Current Count : 5</w:t>
      </w:r>
    </w:p>
    <w:p w:rsidR="00B25DED" w:rsidRDefault="00B25DED" w:rsidP="00B25DED">
      <w:pPr>
        <w:pStyle w:val="HTMLPreformatted"/>
        <w:rPr>
          <w:sz w:val="23"/>
          <w:szCs w:val="23"/>
        </w:rPr>
      </w:pPr>
      <w:r>
        <w:rPr>
          <w:sz w:val="23"/>
          <w:szCs w:val="23"/>
        </w:rPr>
        <w:t>Current Count : 6</w:t>
      </w:r>
    </w:p>
    <w:p w:rsidR="00B25DED" w:rsidRDefault="00B25DED" w:rsidP="00B25DED">
      <w:pPr>
        <w:pStyle w:val="HTMLPreformatted"/>
        <w:rPr>
          <w:sz w:val="23"/>
          <w:szCs w:val="23"/>
        </w:rPr>
      </w:pPr>
      <w:r>
        <w:rPr>
          <w:sz w:val="23"/>
          <w:szCs w:val="23"/>
        </w:rPr>
        <w:t>Current Count : 7</w:t>
      </w:r>
    </w:p>
    <w:p w:rsidR="00B25DED" w:rsidRDefault="00B25DED" w:rsidP="00B25DED">
      <w:pPr>
        <w:pStyle w:val="HTMLPreformatted"/>
        <w:rPr>
          <w:sz w:val="23"/>
          <w:szCs w:val="23"/>
        </w:rPr>
      </w:pPr>
      <w:r>
        <w:rPr>
          <w:sz w:val="23"/>
          <w:szCs w:val="23"/>
        </w:rPr>
        <w:t>Current Count : 8</w:t>
      </w:r>
    </w:p>
    <w:p w:rsidR="00B25DED" w:rsidRDefault="00B25DED" w:rsidP="00B25DED">
      <w:pPr>
        <w:pStyle w:val="HTMLPreformatted"/>
        <w:rPr>
          <w:sz w:val="23"/>
          <w:szCs w:val="23"/>
        </w:rPr>
      </w:pPr>
      <w:r>
        <w:rPr>
          <w:sz w:val="23"/>
          <w:szCs w:val="23"/>
        </w:rPr>
        <w:t>Current Count : 9</w:t>
      </w:r>
    </w:p>
    <w:p w:rsidR="00B25DED" w:rsidRDefault="00B25DED" w:rsidP="00B25DED">
      <w:pPr>
        <w:pStyle w:val="HTMLPreformatted"/>
        <w:rPr>
          <w:sz w:val="23"/>
          <w:szCs w:val="23"/>
        </w:rPr>
      </w:pPr>
      <w:r>
        <w:rPr>
          <w:sz w:val="23"/>
          <w:szCs w:val="23"/>
        </w:rPr>
        <w:t>Loop stopped!</w:t>
      </w:r>
    </w:p>
    <w:p w:rsidR="00B25DED" w:rsidRDefault="00B25DED" w:rsidP="00B25DED">
      <w:pPr>
        <w:pStyle w:val="HTMLPreformatted"/>
        <w:rPr>
          <w:sz w:val="23"/>
          <w:szCs w:val="23"/>
        </w:rPr>
      </w:pPr>
      <w:r>
        <w:rPr>
          <w:sz w:val="23"/>
          <w:szCs w:val="23"/>
        </w:rPr>
        <w:t xml:space="preserve">Set the variable to different value and then try... </w:t>
      </w:r>
    </w:p>
    <w:p w:rsidR="00B25DED" w:rsidRDefault="00B25DED" w:rsidP="00B25DED">
      <w:pPr>
        <w:pStyle w:val="Heading2"/>
        <w:rPr>
          <w:rFonts w:ascii="Arial" w:hAnsi="Arial" w:cs="Arial"/>
          <w:b w:val="0"/>
          <w:bCs w:val="0"/>
          <w:sz w:val="30"/>
          <w:szCs w:val="30"/>
        </w:rPr>
      </w:pPr>
      <w:r>
        <w:rPr>
          <w:rFonts w:ascii="Arial" w:hAnsi="Arial" w:cs="Arial"/>
          <w:b w:val="0"/>
          <w:bCs w:val="0"/>
          <w:sz w:val="30"/>
          <w:szCs w:val="30"/>
        </w:rPr>
        <w:t>The do...while Loop</w:t>
      </w:r>
    </w:p>
    <w:p w:rsidR="00B25DED" w:rsidRDefault="00B25DED" w:rsidP="00B25DE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do...while</w:t>
      </w:r>
      <w:r>
        <w:rPr>
          <w:rFonts w:ascii="Arial" w:hAnsi="Arial" w:cs="Arial"/>
          <w:color w:val="000000"/>
        </w:rPr>
        <w:t> loop is similar to the </w:t>
      </w:r>
      <w:r>
        <w:rPr>
          <w:rFonts w:ascii="Arial" w:hAnsi="Arial" w:cs="Arial"/>
          <w:b/>
          <w:bCs/>
          <w:color w:val="000000"/>
        </w:rPr>
        <w:t>while</w:t>
      </w:r>
      <w:r>
        <w:rPr>
          <w:rFonts w:ascii="Arial" w:hAnsi="Arial" w:cs="Arial"/>
          <w:color w:val="000000"/>
        </w:rPr>
        <w:t> loop except that the condition check happens at the end of the loop. This means that the loop will always be executed at least once, even if the condition is </w:t>
      </w:r>
      <w:r>
        <w:rPr>
          <w:rFonts w:ascii="Arial" w:hAnsi="Arial" w:cs="Arial"/>
          <w:b/>
          <w:bCs/>
          <w:color w:val="000000"/>
        </w:rPr>
        <w:t>false</w:t>
      </w:r>
      <w:r>
        <w:rPr>
          <w:rFonts w:ascii="Arial" w:hAnsi="Arial" w:cs="Arial"/>
          <w:color w:val="000000"/>
        </w:rPr>
        <w:t>.</w:t>
      </w:r>
    </w:p>
    <w:p w:rsidR="00B25DED" w:rsidRDefault="00B25DED" w:rsidP="00B25DED">
      <w:pPr>
        <w:pStyle w:val="Heading3"/>
        <w:rPr>
          <w:rFonts w:ascii="Arial" w:hAnsi="Arial" w:cs="Arial"/>
          <w:b w:val="0"/>
          <w:bCs w:val="0"/>
          <w:color w:val="auto"/>
          <w:sz w:val="23"/>
          <w:szCs w:val="23"/>
        </w:rPr>
      </w:pPr>
      <w:r>
        <w:rPr>
          <w:rFonts w:ascii="Arial" w:hAnsi="Arial" w:cs="Arial"/>
          <w:b w:val="0"/>
          <w:bCs w:val="0"/>
          <w:sz w:val="23"/>
          <w:szCs w:val="23"/>
        </w:rPr>
        <w:t>Flow Chart</w:t>
      </w:r>
    </w:p>
    <w:p w:rsidR="00B25DED" w:rsidRDefault="00B25DED" w:rsidP="00B25DE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flow chart of a </w:t>
      </w:r>
      <w:r>
        <w:rPr>
          <w:rFonts w:ascii="Arial" w:hAnsi="Arial" w:cs="Arial"/>
          <w:b/>
          <w:bCs/>
          <w:color w:val="000000"/>
        </w:rPr>
        <w:t>do-while</w:t>
      </w:r>
      <w:r>
        <w:rPr>
          <w:rFonts w:ascii="Arial" w:hAnsi="Arial" w:cs="Arial"/>
          <w:color w:val="000000"/>
        </w:rPr>
        <w:t> loop would be as follows −</w:t>
      </w:r>
    </w:p>
    <w:p w:rsidR="00B25DED" w:rsidRDefault="00B25DED" w:rsidP="00B25DED">
      <w:pPr>
        <w:rPr>
          <w:rFonts w:ascii="Times New Roman" w:hAnsi="Times New Roman" w:cs="Times New Roman"/>
        </w:rPr>
      </w:pPr>
      <w:r>
        <w:rPr>
          <w:noProof/>
          <w:lang w:eastAsia="en-IN"/>
        </w:rPr>
        <w:lastRenderedPageBreak/>
        <w:drawing>
          <wp:inline distT="0" distB="0" distL="0" distR="0">
            <wp:extent cx="2635885" cy="3155315"/>
            <wp:effectExtent l="19050" t="0" r="0" b="0"/>
            <wp:docPr id="328" name="Picture 328" descr="Do 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Do While Loop"/>
                    <pic:cNvPicPr>
                      <a:picLocks noChangeAspect="1" noChangeArrowheads="1"/>
                    </pic:cNvPicPr>
                  </pic:nvPicPr>
                  <pic:blipFill>
                    <a:blip r:embed="rId286"/>
                    <a:srcRect/>
                    <a:stretch>
                      <a:fillRect/>
                    </a:stretch>
                  </pic:blipFill>
                  <pic:spPr bwMode="auto">
                    <a:xfrm>
                      <a:off x="0" y="0"/>
                      <a:ext cx="2635885" cy="3155315"/>
                    </a:xfrm>
                    <a:prstGeom prst="rect">
                      <a:avLst/>
                    </a:prstGeom>
                    <a:noFill/>
                    <a:ln w="9525">
                      <a:noFill/>
                      <a:miter lim="800000"/>
                      <a:headEnd/>
                      <a:tailEnd/>
                    </a:ln>
                  </pic:spPr>
                </pic:pic>
              </a:graphicData>
            </a:graphic>
          </wp:inline>
        </w:drawing>
      </w:r>
    </w:p>
    <w:p w:rsidR="00B25DED" w:rsidRDefault="00B25DED" w:rsidP="00B25DED">
      <w:pPr>
        <w:pStyle w:val="Heading3"/>
        <w:rPr>
          <w:rFonts w:ascii="Arial" w:hAnsi="Arial" w:cs="Arial"/>
          <w:b w:val="0"/>
          <w:bCs w:val="0"/>
          <w:sz w:val="23"/>
          <w:szCs w:val="23"/>
        </w:rPr>
      </w:pPr>
      <w:r>
        <w:rPr>
          <w:rFonts w:ascii="Arial" w:hAnsi="Arial" w:cs="Arial"/>
          <w:b w:val="0"/>
          <w:bCs w:val="0"/>
          <w:sz w:val="23"/>
          <w:szCs w:val="23"/>
        </w:rPr>
        <w:t>Syntax</w:t>
      </w:r>
    </w:p>
    <w:p w:rsidR="00B25DED" w:rsidRDefault="00B25DED" w:rsidP="00B25DE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syntax for </w:t>
      </w:r>
      <w:r>
        <w:rPr>
          <w:rFonts w:ascii="Arial" w:hAnsi="Arial" w:cs="Arial"/>
          <w:b/>
          <w:bCs/>
          <w:color w:val="000000"/>
        </w:rPr>
        <w:t>do-while</w:t>
      </w:r>
      <w:r>
        <w:rPr>
          <w:rFonts w:ascii="Arial" w:hAnsi="Arial" w:cs="Arial"/>
          <w:color w:val="000000"/>
        </w:rPr>
        <w:t> loop in JavaScript is as follows −</w:t>
      </w:r>
    </w:p>
    <w:p w:rsidR="00B25DED" w:rsidRDefault="00B25DED" w:rsidP="00B25DED">
      <w:pPr>
        <w:pStyle w:val="HTMLPreformatted"/>
        <w:rPr>
          <w:sz w:val="23"/>
          <w:szCs w:val="23"/>
        </w:rPr>
      </w:pPr>
      <w:r>
        <w:rPr>
          <w:sz w:val="23"/>
          <w:szCs w:val="23"/>
        </w:rPr>
        <w:t>do {</w:t>
      </w:r>
    </w:p>
    <w:p w:rsidR="00B25DED" w:rsidRDefault="00B25DED" w:rsidP="00B25DED">
      <w:pPr>
        <w:pStyle w:val="HTMLPreformatted"/>
        <w:rPr>
          <w:sz w:val="23"/>
          <w:szCs w:val="23"/>
        </w:rPr>
      </w:pPr>
      <w:r>
        <w:rPr>
          <w:sz w:val="23"/>
          <w:szCs w:val="23"/>
        </w:rPr>
        <w:t xml:space="preserve">   Statement(s) to be executed;</w:t>
      </w:r>
    </w:p>
    <w:p w:rsidR="00B25DED" w:rsidRDefault="00B25DED" w:rsidP="00B25DED">
      <w:pPr>
        <w:pStyle w:val="HTMLPreformatted"/>
        <w:rPr>
          <w:sz w:val="23"/>
          <w:szCs w:val="23"/>
        </w:rPr>
      </w:pPr>
      <w:r>
        <w:rPr>
          <w:sz w:val="23"/>
          <w:szCs w:val="23"/>
        </w:rPr>
        <w:t>} while (expression);</w:t>
      </w:r>
    </w:p>
    <w:p w:rsidR="00B25DED" w:rsidRDefault="00B25DED" w:rsidP="00B25DED">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Note</w:t>
      </w:r>
      <w:r>
        <w:rPr>
          <w:rFonts w:ascii="Arial" w:hAnsi="Arial" w:cs="Arial"/>
          <w:color w:val="000000"/>
        </w:rPr>
        <w:t> − Don’t miss the semicolon used at the end of the </w:t>
      </w:r>
      <w:r>
        <w:rPr>
          <w:rFonts w:ascii="Arial" w:hAnsi="Arial" w:cs="Arial"/>
          <w:b/>
          <w:bCs/>
          <w:color w:val="000000"/>
        </w:rPr>
        <w:t>do...while</w:t>
      </w:r>
      <w:r>
        <w:rPr>
          <w:rFonts w:ascii="Arial" w:hAnsi="Arial" w:cs="Arial"/>
          <w:color w:val="000000"/>
        </w:rPr>
        <w:t> loop.</w:t>
      </w:r>
    </w:p>
    <w:p w:rsidR="00B25DED" w:rsidRDefault="00B25DED" w:rsidP="00B25DED">
      <w:pPr>
        <w:pStyle w:val="Heading3"/>
        <w:rPr>
          <w:rFonts w:ascii="Arial" w:hAnsi="Arial" w:cs="Arial"/>
          <w:b w:val="0"/>
          <w:bCs w:val="0"/>
          <w:color w:val="auto"/>
          <w:sz w:val="23"/>
          <w:szCs w:val="23"/>
        </w:rPr>
      </w:pPr>
      <w:r>
        <w:rPr>
          <w:rFonts w:ascii="Arial" w:hAnsi="Arial" w:cs="Arial"/>
          <w:b w:val="0"/>
          <w:bCs w:val="0"/>
          <w:sz w:val="23"/>
          <w:szCs w:val="23"/>
        </w:rPr>
        <w:t>Example</w:t>
      </w:r>
    </w:p>
    <w:p w:rsidR="00B25DED" w:rsidRDefault="00B25DED" w:rsidP="00B25DE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the following example to learn how to implement a </w:t>
      </w:r>
      <w:r>
        <w:rPr>
          <w:rFonts w:ascii="Arial" w:hAnsi="Arial" w:cs="Arial"/>
          <w:b/>
          <w:bCs/>
          <w:color w:val="000000"/>
        </w:rPr>
        <w:t>do-while</w:t>
      </w:r>
      <w:r>
        <w:rPr>
          <w:rFonts w:ascii="Arial" w:hAnsi="Arial" w:cs="Arial"/>
          <w:color w:val="000000"/>
        </w:rPr>
        <w:t> loop in JavaScript.</w:t>
      </w:r>
    </w:p>
    <w:p w:rsidR="00B25DED" w:rsidRDefault="00D56B87" w:rsidP="00B25DED">
      <w:pPr>
        <w:jc w:val="right"/>
        <w:rPr>
          <w:rFonts w:ascii="Arial" w:hAnsi="Arial" w:cs="Arial"/>
          <w:sz w:val="18"/>
          <w:szCs w:val="18"/>
        </w:rPr>
      </w:pPr>
      <w:hyperlink r:id="rId287" w:tgtFrame="_blank" w:history="1">
        <w:r w:rsidR="00B25DED">
          <w:rPr>
            <w:rStyle w:val="Hyperlink"/>
            <w:rFonts w:ascii="Arial" w:hAnsi="Arial" w:cs="Arial"/>
            <w:color w:val="FFFFFF"/>
            <w:sz w:val="18"/>
            <w:szCs w:val="18"/>
            <w:bdr w:val="single" w:sz="2" w:space="2" w:color="F05C02" w:frame="1"/>
            <w:shd w:val="clear" w:color="auto" w:fill="F8BA24"/>
          </w:rPr>
          <w:t>Live Demo</w:t>
        </w:r>
      </w:hyperlink>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count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0</w:t>
      </w:r>
      <w:r>
        <w:rPr>
          <w:rStyle w:val="pun"/>
          <w:color w:val="666600"/>
          <w:sz w:val="23"/>
          <w:szCs w:val="23"/>
        </w:rPr>
        <w: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"Starting Loop"</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"&lt;br /&gt;"</w:t>
      </w:r>
      <w:r>
        <w:rPr>
          <w:rStyle w:val="pun"/>
          <w:color w:val="666600"/>
          <w:sz w:val="23"/>
          <w:szCs w:val="23"/>
        </w:rPr>
        <w: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do</w:t>
      </w:r>
      <w:r>
        <w:rPr>
          <w:rStyle w:val="pln"/>
          <w:color w:val="000000"/>
          <w:sz w:val="23"/>
          <w:szCs w:val="23"/>
        </w:rPr>
        <w:t xml:space="preserve"> </w:t>
      </w:r>
      <w:r>
        <w:rPr>
          <w:rStyle w:val="pun"/>
          <w:color w:val="666600"/>
          <w:sz w:val="23"/>
          <w:szCs w:val="23"/>
        </w:rPr>
        <w: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"Current Count : "</w:t>
      </w:r>
      <w:r>
        <w:rPr>
          <w:rStyle w:val="pln"/>
          <w:color w:val="000000"/>
          <w:sz w:val="23"/>
          <w:szCs w:val="23"/>
        </w:rPr>
        <w:t xml:space="preserve"> </w:t>
      </w:r>
      <w:r>
        <w:rPr>
          <w:rStyle w:val="pun"/>
          <w:color w:val="666600"/>
          <w:sz w:val="23"/>
          <w:szCs w:val="23"/>
        </w:rPr>
        <w:t>+</w:t>
      </w:r>
      <w:r>
        <w:rPr>
          <w:rStyle w:val="pln"/>
          <w:color w:val="000000"/>
          <w:sz w:val="23"/>
          <w:szCs w:val="23"/>
        </w:rPr>
        <w:t xml:space="preserve"> count </w:t>
      </w:r>
      <w:r>
        <w:rPr>
          <w:rStyle w:val="pun"/>
          <w:color w:val="666600"/>
          <w:sz w:val="23"/>
          <w:szCs w:val="23"/>
        </w:rPr>
        <w:t>+</w:t>
      </w:r>
      <w:r>
        <w:rPr>
          <w:rStyle w:val="pln"/>
          <w:color w:val="000000"/>
          <w:sz w:val="23"/>
          <w:szCs w:val="23"/>
        </w:rPr>
        <w:t xml:space="preserve"> </w:t>
      </w:r>
      <w:r>
        <w:rPr>
          <w:rStyle w:val="str"/>
          <w:color w:val="008800"/>
          <w:sz w:val="23"/>
          <w:szCs w:val="23"/>
        </w:rPr>
        <w:t>"&lt;br /&gt;"</w:t>
      </w:r>
      <w:r>
        <w:rPr>
          <w:rStyle w:val="pun"/>
          <w:color w:val="666600"/>
          <w:sz w:val="23"/>
          <w:szCs w:val="23"/>
        </w:rPr>
        <w: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count</w:t>
      </w:r>
      <w:r>
        <w:rPr>
          <w:rStyle w:val="pun"/>
          <w:color w:val="666600"/>
          <w:sz w:val="23"/>
          <w:szCs w:val="23"/>
        </w:rPr>
        <w: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while</w:t>
      </w:r>
      <w:r>
        <w:rPr>
          <w:rStyle w:val="pln"/>
          <w:color w:val="000000"/>
          <w:sz w:val="23"/>
          <w:szCs w:val="23"/>
        </w:rPr>
        <w:t xml:space="preserve"> </w:t>
      </w:r>
      <w:r>
        <w:rPr>
          <w:rStyle w:val="pun"/>
          <w:color w:val="666600"/>
          <w:sz w:val="23"/>
          <w:szCs w:val="23"/>
        </w:rPr>
        <w:t>(</w:t>
      </w:r>
      <w:r>
        <w:rPr>
          <w:rStyle w:val="pln"/>
          <w:color w:val="000000"/>
          <w:sz w:val="23"/>
          <w:szCs w:val="23"/>
        </w:rPr>
        <w:t xml:space="preserve">count </w:t>
      </w:r>
      <w:r>
        <w:rPr>
          <w:rStyle w:val="pun"/>
          <w:color w:val="666600"/>
          <w:sz w:val="23"/>
          <w:szCs w:val="23"/>
        </w:rPr>
        <w:t>&lt;</w:t>
      </w:r>
      <w:r>
        <w:rPr>
          <w:rStyle w:val="pln"/>
          <w:color w:val="000000"/>
          <w:sz w:val="23"/>
          <w:szCs w:val="23"/>
        </w:rPr>
        <w:t xml:space="preserve"> </w:t>
      </w:r>
      <w:r>
        <w:rPr>
          <w:rStyle w:val="lit"/>
          <w:rFonts w:eastAsiaTheme="majorEastAsia"/>
          <w:color w:val="006666"/>
          <w:sz w:val="23"/>
          <w:szCs w:val="23"/>
        </w:rPr>
        <w:t>5</w:t>
      </w:r>
      <w:r>
        <w:rPr>
          <w:rStyle w:val="pun"/>
          <w:color w:val="666600"/>
          <w:sz w:val="23"/>
          <w:szCs w:val="23"/>
        </w:rPr>
        <w: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 xml:space="preserve">write </w:t>
      </w:r>
      <w:r>
        <w:rPr>
          <w:rStyle w:val="pun"/>
          <w:color w:val="666600"/>
          <w:sz w:val="23"/>
          <w:szCs w:val="23"/>
        </w:rPr>
        <w:t>(</w:t>
      </w:r>
      <w:r>
        <w:rPr>
          <w:rStyle w:val="str"/>
          <w:color w:val="008800"/>
          <w:sz w:val="23"/>
          <w:szCs w:val="23"/>
        </w:rPr>
        <w:t>"Loop stopped!"</w:t>
      </w:r>
      <w:r>
        <w:rPr>
          <w:rStyle w:val="pun"/>
          <w:color w:val="666600"/>
          <w:sz w:val="23"/>
          <w:szCs w:val="23"/>
        </w:rPr>
        <w: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Set the variable to different value and then try...</w:t>
      </w:r>
      <w:r>
        <w:rPr>
          <w:rStyle w:val="tag"/>
          <w:color w:val="000088"/>
          <w:sz w:val="23"/>
          <w:szCs w:val="23"/>
        </w:rPr>
        <w:t>&lt;/p&gt;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lastRenderedPageBreak/>
        <w:t>&lt;/html&gt;</w:t>
      </w:r>
    </w:p>
    <w:p w:rsidR="00B25DED" w:rsidRDefault="00B25DED" w:rsidP="00B25DED">
      <w:pPr>
        <w:pStyle w:val="Heading3"/>
        <w:rPr>
          <w:rFonts w:ascii="Arial" w:hAnsi="Arial" w:cs="Arial"/>
          <w:b w:val="0"/>
          <w:bCs w:val="0"/>
          <w:sz w:val="23"/>
          <w:szCs w:val="23"/>
        </w:rPr>
      </w:pPr>
      <w:r>
        <w:rPr>
          <w:rFonts w:ascii="Arial" w:hAnsi="Arial" w:cs="Arial"/>
          <w:b w:val="0"/>
          <w:bCs w:val="0"/>
          <w:sz w:val="23"/>
          <w:szCs w:val="23"/>
        </w:rPr>
        <w:t>Output</w:t>
      </w:r>
    </w:p>
    <w:p w:rsidR="00B25DED" w:rsidRDefault="00B25DED" w:rsidP="00B25DED">
      <w:pPr>
        <w:pStyle w:val="HTMLPreformatted"/>
        <w:rPr>
          <w:sz w:val="23"/>
          <w:szCs w:val="23"/>
        </w:rPr>
      </w:pPr>
      <w:r>
        <w:rPr>
          <w:sz w:val="23"/>
          <w:szCs w:val="23"/>
        </w:rPr>
        <w:t>Starting Loop</w:t>
      </w:r>
    </w:p>
    <w:p w:rsidR="00B25DED" w:rsidRDefault="00B25DED" w:rsidP="00B25DED">
      <w:pPr>
        <w:pStyle w:val="HTMLPreformatted"/>
        <w:rPr>
          <w:sz w:val="23"/>
          <w:szCs w:val="23"/>
        </w:rPr>
      </w:pPr>
      <w:r>
        <w:rPr>
          <w:sz w:val="23"/>
          <w:szCs w:val="23"/>
        </w:rPr>
        <w:t xml:space="preserve">Current Count : 0 </w:t>
      </w:r>
    </w:p>
    <w:p w:rsidR="00B25DED" w:rsidRDefault="00B25DED" w:rsidP="00B25DED">
      <w:pPr>
        <w:pStyle w:val="HTMLPreformatted"/>
        <w:rPr>
          <w:sz w:val="23"/>
          <w:szCs w:val="23"/>
        </w:rPr>
      </w:pPr>
      <w:r>
        <w:rPr>
          <w:sz w:val="23"/>
          <w:szCs w:val="23"/>
        </w:rPr>
        <w:t xml:space="preserve">Current Count : 1 </w:t>
      </w:r>
    </w:p>
    <w:p w:rsidR="00B25DED" w:rsidRDefault="00B25DED" w:rsidP="00B25DED">
      <w:pPr>
        <w:pStyle w:val="HTMLPreformatted"/>
        <w:rPr>
          <w:sz w:val="23"/>
          <w:szCs w:val="23"/>
        </w:rPr>
      </w:pPr>
      <w:r>
        <w:rPr>
          <w:sz w:val="23"/>
          <w:szCs w:val="23"/>
        </w:rPr>
        <w:t xml:space="preserve">Current Count : 2 </w:t>
      </w:r>
    </w:p>
    <w:p w:rsidR="00B25DED" w:rsidRDefault="00B25DED" w:rsidP="00B25DED">
      <w:pPr>
        <w:pStyle w:val="HTMLPreformatted"/>
        <w:rPr>
          <w:sz w:val="23"/>
          <w:szCs w:val="23"/>
        </w:rPr>
      </w:pPr>
      <w:r>
        <w:rPr>
          <w:sz w:val="23"/>
          <w:szCs w:val="23"/>
        </w:rPr>
        <w:t xml:space="preserve">Current Count : 3 </w:t>
      </w:r>
    </w:p>
    <w:p w:rsidR="00B25DED" w:rsidRDefault="00B25DED" w:rsidP="00B25DED">
      <w:pPr>
        <w:pStyle w:val="HTMLPreformatted"/>
        <w:rPr>
          <w:sz w:val="23"/>
          <w:szCs w:val="23"/>
        </w:rPr>
      </w:pPr>
      <w:r>
        <w:rPr>
          <w:sz w:val="23"/>
          <w:szCs w:val="23"/>
        </w:rPr>
        <w:t>Current Count : 4</w:t>
      </w:r>
    </w:p>
    <w:p w:rsidR="00B25DED" w:rsidRDefault="00B25DED" w:rsidP="00B25DED">
      <w:pPr>
        <w:pStyle w:val="HTMLPreformatted"/>
        <w:rPr>
          <w:sz w:val="23"/>
          <w:szCs w:val="23"/>
        </w:rPr>
      </w:pPr>
      <w:r>
        <w:rPr>
          <w:sz w:val="23"/>
          <w:szCs w:val="23"/>
        </w:rPr>
        <w:t>Loop Stopped!</w:t>
      </w:r>
    </w:p>
    <w:p w:rsidR="00DC5D22" w:rsidRDefault="00DC5D22" w:rsidP="00AD0F3C">
      <w:pPr>
        <w:shd w:val="clear" w:color="auto" w:fill="FFFFFF"/>
        <w:rPr>
          <w:rFonts w:ascii="Consolas" w:hAnsi="Consolas" w:cs="Consolas"/>
          <w:color w:val="000000"/>
          <w:sz w:val="20"/>
          <w:szCs w:val="20"/>
        </w:rPr>
      </w:pPr>
    </w:p>
    <w:p w:rsidR="00B25DED" w:rsidRDefault="00B25DED" w:rsidP="00AD0F3C">
      <w:pPr>
        <w:shd w:val="clear" w:color="auto" w:fill="FFFFFF"/>
        <w:rPr>
          <w:rFonts w:ascii="Consolas" w:hAnsi="Consolas" w:cs="Consolas"/>
          <w:color w:val="000000"/>
          <w:sz w:val="20"/>
          <w:szCs w:val="20"/>
        </w:rPr>
      </w:pPr>
    </w:p>
    <w:p w:rsidR="004406A3" w:rsidRDefault="004406A3" w:rsidP="004406A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for</w:t>
      </w:r>
      <w:r>
        <w:rPr>
          <w:rFonts w:ascii="Arial" w:hAnsi="Arial" w:cs="Arial"/>
          <w:color w:val="000000"/>
        </w:rPr>
        <w:t>' loop is the most compact form of looping. It includes the following three important parts −</w:t>
      </w:r>
    </w:p>
    <w:p w:rsidR="004406A3" w:rsidRDefault="004406A3" w:rsidP="004406A3">
      <w:pPr>
        <w:pStyle w:val="NormalWeb"/>
        <w:numPr>
          <w:ilvl w:val="0"/>
          <w:numId w:val="96"/>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loop initialization</w:t>
      </w:r>
      <w:r>
        <w:rPr>
          <w:rFonts w:ascii="Arial" w:hAnsi="Arial" w:cs="Arial"/>
          <w:color w:val="000000"/>
          <w:sz w:val="18"/>
          <w:szCs w:val="18"/>
        </w:rPr>
        <w:t> where we initialize our counter to a starting value. The initialization statement is executed before the loop begins.</w:t>
      </w:r>
    </w:p>
    <w:p w:rsidR="004406A3" w:rsidRDefault="004406A3" w:rsidP="004406A3">
      <w:pPr>
        <w:pStyle w:val="NormalWeb"/>
        <w:numPr>
          <w:ilvl w:val="0"/>
          <w:numId w:val="96"/>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test statement</w:t>
      </w:r>
      <w:r>
        <w:rPr>
          <w:rFonts w:ascii="Arial" w:hAnsi="Arial" w:cs="Arial"/>
          <w:color w:val="000000"/>
          <w:sz w:val="18"/>
          <w:szCs w:val="18"/>
        </w:rPr>
        <w:t> which will test if a given condition is true or not. If the condition is true, then the code given inside the loop will be executed, otherwise the control will come out of the loop.</w:t>
      </w:r>
    </w:p>
    <w:p w:rsidR="004406A3" w:rsidRDefault="004406A3" w:rsidP="004406A3">
      <w:pPr>
        <w:pStyle w:val="NormalWeb"/>
        <w:numPr>
          <w:ilvl w:val="0"/>
          <w:numId w:val="96"/>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iteration statement</w:t>
      </w:r>
      <w:r>
        <w:rPr>
          <w:rFonts w:ascii="Arial" w:hAnsi="Arial" w:cs="Arial"/>
          <w:color w:val="000000"/>
          <w:sz w:val="18"/>
          <w:szCs w:val="18"/>
        </w:rPr>
        <w:t> where you can increase or decrease your counter.</w:t>
      </w:r>
    </w:p>
    <w:p w:rsidR="004406A3" w:rsidRDefault="004406A3" w:rsidP="004406A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put all the three parts in a single line separated by semicolons.</w:t>
      </w:r>
    </w:p>
    <w:p w:rsidR="004406A3" w:rsidRDefault="004406A3" w:rsidP="004406A3">
      <w:pPr>
        <w:pStyle w:val="Heading2"/>
        <w:rPr>
          <w:rFonts w:ascii="Arial" w:hAnsi="Arial" w:cs="Arial"/>
          <w:b w:val="0"/>
          <w:bCs w:val="0"/>
          <w:sz w:val="30"/>
          <w:szCs w:val="30"/>
        </w:rPr>
      </w:pPr>
      <w:r>
        <w:rPr>
          <w:rFonts w:ascii="Arial" w:hAnsi="Arial" w:cs="Arial"/>
          <w:b w:val="0"/>
          <w:bCs w:val="0"/>
          <w:sz w:val="30"/>
          <w:szCs w:val="30"/>
        </w:rPr>
        <w:t>Flow Chart</w:t>
      </w:r>
    </w:p>
    <w:p w:rsidR="004406A3" w:rsidRDefault="004406A3" w:rsidP="004406A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flow chart of a </w:t>
      </w:r>
      <w:r>
        <w:rPr>
          <w:rFonts w:ascii="Arial" w:hAnsi="Arial" w:cs="Arial"/>
          <w:b/>
          <w:bCs/>
          <w:color w:val="000000"/>
        </w:rPr>
        <w:t>for</w:t>
      </w:r>
      <w:r>
        <w:rPr>
          <w:rFonts w:ascii="Arial" w:hAnsi="Arial" w:cs="Arial"/>
          <w:color w:val="000000"/>
        </w:rPr>
        <w:t> loop in JavaScript would be as follows −</w:t>
      </w:r>
    </w:p>
    <w:p w:rsidR="004406A3" w:rsidRDefault="004406A3" w:rsidP="004406A3">
      <w:pPr>
        <w:rPr>
          <w:rFonts w:ascii="Times New Roman" w:hAnsi="Times New Roman" w:cs="Times New Roman"/>
        </w:rPr>
      </w:pPr>
      <w:r>
        <w:rPr>
          <w:noProof/>
          <w:lang w:eastAsia="en-IN"/>
        </w:rPr>
        <w:drawing>
          <wp:inline distT="0" distB="0" distL="0" distR="0">
            <wp:extent cx="4053205" cy="2743200"/>
            <wp:effectExtent l="19050" t="0" r="4445" b="0"/>
            <wp:docPr id="331" name="Picture 331" descr="For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For Loop"/>
                    <pic:cNvPicPr>
                      <a:picLocks noChangeAspect="1" noChangeArrowheads="1"/>
                    </pic:cNvPicPr>
                  </pic:nvPicPr>
                  <pic:blipFill>
                    <a:blip r:embed="rId288"/>
                    <a:srcRect/>
                    <a:stretch>
                      <a:fillRect/>
                    </a:stretch>
                  </pic:blipFill>
                  <pic:spPr bwMode="auto">
                    <a:xfrm>
                      <a:off x="0" y="0"/>
                      <a:ext cx="4053205" cy="2743200"/>
                    </a:xfrm>
                    <a:prstGeom prst="rect">
                      <a:avLst/>
                    </a:prstGeom>
                    <a:noFill/>
                    <a:ln w="9525">
                      <a:noFill/>
                      <a:miter lim="800000"/>
                      <a:headEnd/>
                      <a:tailEnd/>
                    </a:ln>
                  </pic:spPr>
                </pic:pic>
              </a:graphicData>
            </a:graphic>
          </wp:inline>
        </w:drawing>
      </w:r>
    </w:p>
    <w:p w:rsidR="004406A3" w:rsidRDefault="004406A3" w:rsidP="004406A3">
      <w:pPr>
        <w:pStyle w:val="Heading3"/>
        <w:rPr>
          <w:rFonts w:ascii="Arial" w:hAnsi="Arial" w:cs="Arial"/>
          <w:b w:val="0"/>
          <w:bCs w:val="0"/>
          <w:sz w:val="23"/>
          <w:szCs w:val="23"/>
        </w:rPr>
      </w:pPr>
      <w:r>
        <w:rPr>
          <w:rFonts w:ascii="Arial" w:hAnsi="Arial" w:cs="Arial"/>
          <w:b w:val="0"/>
          <w:bCs w:val="0"/>
          <w:sz w:val="23"/>
          <w:szCs w:val="23"/>
        </w:rPr>
        <w:t>Syntax</w:t>
      </w:r>
    </w:p>
    <w:p w:rsidR="004406A3" w:rsidRDefault="004406A3" w:rsidP="004406A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syntax of </w:t>
      </w:r>
      <w:r>
        <w:rPr>
          <w:rFonts w:ascii="Arial" w:hAnsi="Arial" w:cs="Arial"/>
          <w:b/>
          <w:bCs/>
          <w:color w:val="000000"/>
        </w:rPr>
        <w:t>for</w:t>
      </w:r>
      <w:r>
        <w:rPr>
          <w:rFonts w:ascii="Arial" w:hAnsi="Arial" w:cs="Arial"/>
          <w:color w:val="000000"/>
        </w:rPr>
        <w:t> loop is JavaScript is as follows −</w:t>
      </w:r>
    </w:p>
    <w:p w:rsidR="004406A3" w:rsidRDefault="004406A3" w:rsidP="004406A3">
      <w:pPr>
        <w:pStyle w:val="HTMLPreformatted"/>
        <w:rPr>
          <w:sz w:val="23"/>
          <w:szCs w:val="23"/>
        </w:rPr>
      </w:pPr>
      <w:r>
        <w:rPr>
          <w:sz w:val="23"/>
          <w:szCs w:val="23"/>
        </w:rPr>
        <w:t>for (initialization; test condition; iteration statement) {</w:t>
      </w:r>
    </w:p>
    <w:p w:rsidR="004406A3" w:rsidRDefault="004406A3" w:rsidP="004406A3">
      <w:pPr>
        <w:pStyle w:val="HTMLPreformatted"/>
        <w:rPr>
          <w:sz w:val="23"/>
          <w:szCs w:val="23"/>
        </w:rPr>
      </w:pPr>
      <w:r>
        <w:rPr>
          <w:sz w:val="23"/>
          <w:szCs w:val="23"/>
        </w:rPr>
        <w:t xml:space="preserve">   Statement(s) to be executed if test condition is true</w:t>
      </w:r>
    </w:p>
    <w:p w:rsidR="004406A3" w:rsidRDefault="004406A3" w:rsidP="004406A3">
      <w:pPr>
        <w:pStyle w:val="HTMLPreformatted"/>
        <w:rPr>
          <w:sz w:val="23"/>
          <w:szCs w:val="23"/>
        </w:rPr>
      </w:pPr>
      <w:r>
        <w:rPr>
          <w:sz w:val="23"/>
          <w:szCs w:val="23"/>
        </w:rPr>
        <w:t>}</w:t>
      </w:r>
    </w:p>
    <w:p w:rsidR="004406A3" w:rsidRDefault="004406A3" w:rsidP="004406A3">
      <w:pPr>
        <w:pStyle w:val="Heading3"/>
        <w:rPr>
          <w:rFonts w:ascii="Arial" w:hAnsi="Arial" w:cs="Arial"/>
          <w:b w:val="0"/>
          <w:bCs w:val="0"/>
          <w:color w:val="auto"/>
          <w:sz w:val="23"/>
          <w:szCs w:val="23"/>
        </w:rPr>
      </w:pPr>
      <w:r>
        <w:rPr>
          <w:rFonts w:ascii="Arial" w:hAnsi="Arial" w:cs="Arial"/>
          <w:b w:val="0"/>
          <w:bCs w:val="0"/>
          <w:sz w:val="23"/>
          <w:szCs w:val="23"/>
        </w:rPr>
        <w:lastRenderedPageBreak/>
        <w:t>Example</w:t>
      </w:r>
    </w:p>
    <w:p w:rsidR="004406A3" w:rsidRDefault="004406A3" w:rsidP="004406A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the following example to learn how a </w:t>
      </w:r>
      <w:r>
        <w:rPr>
          <w:rFonts w:ascii="Arial" w:hAnsi="Arial" w:cs="Arial"/>
          <w:b/>
          <w:bCs/>
          <w:color w:val="000000"/>
        </w:rPr>
        <w:t>for</w:t>
      </w:r>
      <w:r>
        <w:rPr>
          <w:rFonts w:ascii="Arial" w:hAnsi="Arial" w:cs="Arial"/>
          <w:color w:val="000000"/>
        </w:rPr>
        <w:t> loop works in JavaScript.</w:t>
      </w:r>
    </w:p>
    <w:p w:rsidR="004406A3" w:rsidRDefault="00D56B87" w:rsidP="004406A3">
      <w:pPr>
        <w:jc w:val="right"/>
        <w:rPr>
          <w:rFonts w:ascii="Arial" w:hAnsi="Arial" w:cs="Arial"/>
          <w:sz w:val="18"/>
          <w:szCs w:val="18"/>
        </w:rPr>
      </w:pPr>
      <w:hyperlink r:id="rId289" w:tgtFrame="_blank" w:history="1">
        <w:r w:rsidR="004406A3">
          <w:rPr>
            <w:rStyle w:val="Hyperlink"/>
            <w:rFonts w:ascii="Arial" w:hAnsi="Arial" w:cs="Arial"/>
            <w:color w:val="FFFFFF"/>
            <w:sz w:val="18"/>
            <w:szCs w:val="18"/>
            <w:bdr w:val="single" w:sz="2" w:space="2" w:color="F05C02" w:frame="1"/>
            <w:shd w:val="clear" w:color="auto" w:fill="F8BA24"/>
          </w:rPr>
          <w:t>Live Demo</w:t>
        </w:r>
      </w:hyperlink>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count</w:t>
      </w:r>
      <w:r>
        <w:rPr>
          <w:rStyle w:val="pun"/>
          <w:color w:val="666600"/>
          <w:sz w:val="23"/>
          <w:szCs w:val="23"/>
        </w:rPr>
        <w:t>;</w:t>
      </w:r>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"Starting Loop"</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rFonts w:eastAsiaTheme="majorEastAsia"/>
          <w:color w:val="008800"/>
          <w:sz w:val="23"/>
          <w:szCs w:val="23"/>
        </w:rPr>
        <w:t>"&lt;br /&gt;"</w:t>
      </w:r>
      <w:r>
        <w:rPr>
          <w:rStyle w:val="pun"/>
          <w:color w:val="666600"/>
          <w:sz w:val="23"/>
          <w:szCs w:val="23"/>
        </w:rPr>
        <w:t>);</w:t>
      </w:r>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un"/>
          <w:color w:val="666600"/>
          <w:sz w:val="23"/>
          <w:szCs w:val="23"/>
        </w:rPr>
        <w:t>(</w:t>
      </w:r>
      <w:r>
        <w:rPr>
          <w:rStyle w:val="pln"/>
          <w:color w:val="000000"/>
          <w:sz w:val="23"/>
          <w:szCs w:val="23"/>
        </w:rPr>
        <w:t xml:space="preserve">count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count </w:t>
      </w:r>
      <w:r>
        <w:rPr>
          <w:rStyle w:val="pun"/>
          <w:color w:val="666600"/>
          <w:sz w:val="23"/>
          <w:szCs w:val="23"/>
        </w:rPr>
        <w:t>&lt;</w:t>
      </w:r>
      <w:r>
        <w:rPr>
          <w:rStyle w:val="pln"/>
          <w:color w:val="000000"/>
          <w:sz w:val="23"/>
          <w:szCs w:val="23"/>
        </w:rPr>
        <w:t xml:space="preserve"> </w:t>
      </w:r>
      <w:r>
        <w:rPr>
          <w:rStyle w:val="lit"/>
          <w:color w:val="006666"/>
          <w:sz w:val="23"/>
          <w:szCs w:val="23"/>
        </w:rPr>
        <w:t>10</w:t>
      </w:r>
      <w:r>
        <w:rPr>
          <w:rStyle w:val="pun"/>
          <w:color w:val="666600"/>
          <w:sz w:val="23"/>
          <w:szCs w:val="23"/>
        </w:rPr>
        <w:t>;</w:t>
      </w:r>
      <w:r>
        <w:rPr>
          <w:rStyle w:val="pln"/>
          <w:color w:val="000000"/>
          <w:sz w:val="23"/>
          <w:szCs w:val="23"/>
        </w:rPr>
        <w:t xml:space="preserve"> count</w:t>
      </w:r>
      <w:r>
        <w:rPr>
          <w:rStyle w:val="pun"/>
          <w:color w:val="666600"/>
          <w:sz w:val="23"/>
          <w:szCs w:val="23"/>
        </w:rPr>
        <w:t>++)</w:t>
      </w:r>
      <w:r>
        <w:rPr>
          <w:rStyle w:val="pln"/>
          <w:color w:val="000000"/>
          <w:sz w:val="23"/>
          <w:szCs w:val="23"/>
        </w:rPr>
        <w:t xml:space="preserve"> </w:t>
      </w:r>
      <w:r>
        <w:rPr>
          <w:rStyle w:val="pun"/>
          <w:color w:val="666600"/>
          <w:sz w:val="23"/>
          <w:szCs w:val="23"/>
        </w:rPr>
        <w:t>{</w:t>
      </w:r>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"Current Count : "</w:t>
      </w:r>
      <w:r>
        <w:rPr>
          <w:rStyle w:val="pln"/>
          <w:color w:val="000000"/>
          <w:sz w:val="23"/>
          <w:szCs w:val="23"/>
        </w:rPr>
        <w:t xml:space="preserve"> </w:t>
      </w:r>
      <w:r>
        <w:rPr>
          <w:rStyle w:val="pun"/>
          <w:color w:val="666600"/>
          <w:sz w:val="23"/>
          <w:szCs w:val="23"/>
        </w:rPr>
        <w:t>+</w:t>
      </w:r>
      <w:r>
        <w:rPr>
          <w:rStyle w:val="pln"/>
          <w:color w:val="000000"/>
          <w:sz w:val="23"/>
          <w:szCs w:val="23"/>
        </w:rPr>
        <w:t xml:space="preserve"> count </w:t>
      </w:r>
      <w:r>
        <w:rPr>
          <w:rStyle w:val="pun"/>
          <w:color w:val="666600"/>
          <w:sz w:val="23"/>
          <w:szCs w:val="23"/>
        </w:rPr>
        <w:t>);</w:t>
      </w:r>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"&lt;br /&gt;"</w:t>
      </w:r>
      <w:r>
        <w:rPr>
          <w:rStyle w:val="pun"/>
          <w:color w:val="666600"/>
          <w:sz w:val="23"/>
          <w:szCs w:val="23"/>
        </w:rPr>
        <w:t>);</w:t>
      </w:r>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"Loop stopped!"</w:t>
      </w:r>
      <w:r>
        <w:rPr>
          <w:rStyle w:val="pun"/>
          <w:color w:val="666600"/>
          <w:sz w:val="23"/>
          <w:szCs w:val="23"/>
        </w:rPr>
        <w:t>);</w:t>
      </w:r>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Set the variable to different value and then try...</w:t>
      </w:r>
      <w:r>
        <w:rPr>
          <w:rStyle w:val="tag"/>
          <w:color w:val="000088"/>
          <w:sz w:val="23"/>
          <w:szCs w:val="23"/>
        </w:rPr>
        <w:t>&lt;/p&gt;</w:t>
      </w:r>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4406A3" w:rsidRDefault="004406A3" w:rsidP="004406A3">
      <w:pPr>
        <w:pStyle w:val="Heading3"/>
        <w:rPr>
          <w:rFonts w:ascii="Arial" w:hAnsi="Arial" w:cs="Arial"/>
          <w:b w:val="0"/>
          <w:bCs w:val="0"/>
          <w:sz w:val="23"/>
          <w:szCs w:val="23"/>
        </w:rPr>
      </w:pPr>
      <w:r>
        <w:rPr>
          <w:rFonts w:ascii="Arial" w:hAnsi="Arial" w:cs="Arial"/>
          <w:b w:val="0"/>
          <w:bCs w:val="0"/>
          <w:sz w:val="23"/>
          <w:szCs w:val="23"/>
        </w:rPr>
        <w:t>Output</w:t>
      </w:r>
    </w:p>
    <w:p w:rsidR="004406A3" w:rsidRDefault="004406A3" w:rsidP="004406A3">
      <w:pPr>
        <w:pStyle w:val="HTMLPreformatted"/>
        <w:rPr>
          <w:sz w:val="23"/>
          <w:szCs w:val="23"/>
        </w:rPr>
      </w:pPr>
      <w:r>
        <w:rPr>
          <w:sz w:val="23"/>
          <w:szCs w:val="23"/>
        </w:rPr>
        <w:t>Starting Loop</w:t>
      </w:r>
    </w:p>
    <w:p w:rsidR="004406A3" w:rsidRDefault="004406A3" w:rsidP="004406A3">
      <w:pPr>
        <w:pStyle w:val="HTMLPreformatted"/>
        <w:rPr>
          <w:sz w:val="23"/>
          <w:szCs w:val="23"/>
        </w:rPr>
      </w:pPr>
      <w:r>
        <w:rPr>
          <w:sz w:val="23"/>
          <w:szCs w:val="23"/>
        </w:rPr>
        <w:t>Current Count : 0</w:t>
      </w:r>
    </w:p>
    <w:p w:rsidR="004406A3" w:rsidRDefault="004406A3" w:rsidP="004406A3">
      <w:pPr>
        <w:pStyle w:val="HTMLPreformatted"/>
        <w:rPr>
          <w:sz w:val="23"/>
          <w:szCs w:val="23"/>
        </w:rPr>
      </w:pPr>
      <w:r>
        <w:rPr>
          <w:sz w:val="23"/>
          <w:szCs w:val="23"/>
        </w:rPr>
        <w:t>Current Count : 1</w:t>
      </w:r>
    </w:p>
    <w:p w:rsidR="004406A3" w:rsidRDefault="004406A3" w:rsidP="004406A3">
      <w:pPr>
        <w:pStyle w:val="HTMLPreformatted"/>
        <w:rPr>
          <w:sz w:val="23"/>
          <w:szCs w:val="23"/>
        </w:rPr>
      </w:pPr>
      <w:r>
        <w:rPr>
          <w:sz w:val="23"/>
          <w:szCs w:val="23"/>
        </w:rPr>
        <w:t>Current Count : 2</w:t>
      </w:r>
    </w:p>
    <w:p w:rsidR="004406A3" w:rsidRDefault="004406A3" w:rsidP="004406A3">
      <w:pPr>
        <w:pStyle w:val="HTMLPreformatted"/>
        <w:rPr>
          <w:sz w:val="23"/>
          <w:szCs w:val="23"/>
        </w:rPr>
      </w:pPr>
      <w:r>
        <w:rPr>
          <w:sz w:val="23"/>
          <w:szCs w:val="23"/>
        </w:rPr>
        <w:t>Current Count : 3</w:t>
      </w:r>
    </w:p>
    <w:p w:rsidR="004406A3" w:rsidRDefault="004406A3" w:rsidP="004406A3">
      <w:pPr>
        <w:pStyle w:val="HTMLPreformatted"/>
        <w:rPr>
          <w:sz w:val="23"/>
          <w:szCs w:val="23"/>
        </w:rPr>
      </w:pPr>
      <w:r>
        <w:rPr>
          <w:sz w:val="23"/>
          <w:szCs w:val="23"/>
        </w:rPr>
        <w:t>Current Count : 4</w:t>
      </w:r>
    </w:p>
    <w:p w:rsidR="004406A3" w:rsidRDefault="004406A3" w:rsidP="004406A3">
      <w:pPr>
        <w:pStyle w:val="HTMLPreformatted"/>
        <w:rPr>
          <w:sz w:val="23"/>
          <w:szCs w:val="23"/>
        </w:rPr>
      </w:pPr>
      <w:r>
        <w:rPr>
          <w:sz w:val="23"/>
          <w:szCs w:val="23"/>
        </w:rPr>
        <w:t>Current Count : 5</w:t>
      </w:r>
    </w:p>
    <w:p w:rsidR="004406A3" w:rsidRDefault="004406A3" w:rsidP="004406A3">
      <w:pPr>
        <w:pStyle w:val="HTMLPreformatted"/>
        <w:rPr>
          <w:sz w:val="23"/>
          <w:szCs w:val="23"/>
        </w:rPr>
      </w:pPr>
      <w:r>
        <w:rPr>
          <w:sz w:val="23"/>
          <w:szCs w:val="23"/>
        </w:rPr>
        <w:t>Current Count : 6</w:t>
      </w:r>
    </w:p>
    <w:p w:rsidR="004406A3" w:rsidRDefault="004406A3" w:rsidP="004406A3">
      <w:pPr>
        <w:pStyle w:val="HTMLPreformatted"/>
        <w:rPr>
          <w:sz w:val="23"/>
          <w:szCs w:val="23"/>
        </w:rPr>
      </w:pPr>
      <w:r>
        <w:rPr>
          <w:sz w:val="23"/>
          <w:szCs w:val="23"/>
        </w:rPr>
        <w:t>Current Count : 7</w:t>
      </w:r>
    </w:p>
    <w:p w:rsidR="004406A3" w:rsidRDefault="004406A3" w:rsidP="004406A3">
      <w:pPr>
        <w:pStyle w:val="HTMLPreformatted"/>
        <w:rPr>
          <w:sz w:val="23"/>
          <w:szCs w:val="23"/>
        </w:rPr>
      </w:pPr>
      <w:r>
        <w:rPr>
          <w:sz w:val="23"/>
          <w:szCs w:val="23"/>
        </w:rPr>
        <w:t>Current Count : 8</w:t>
      </w:r>
    </w:p>
    <w:p w:rsidR="004406A3" w:rsidRDefault="004406A3" w:rsidP="004406A3">
      <w:pPr>
        <w:pStyle w:val="HTMLPreformatted"/>
        <w:rPr>
          <w:sz w:val="23"/>
          <w:szCs w:val="23"/>
        </w:rPr>
      </w:pPr>
      <w:r>
        <w:rPr>
          <w:sz w:val="23"/>
          <w:szCs w:val="23"/>
        </w:rPr>
        <w:t>Current Count : 9</w:t>
      </w:r>
    </w:p>
    <w:p w:rsidR="004406A3" w:rsidRDefault="004406A3" w:rsidP="004406A3">
      <w:pPr>
        <w:pStyle w:val="HTMLPreformatted"/>
        <w:rPr>
          <w:sz w:val="23"/>
          <w:szCs w:val="23"/>
        </w:rPr>
      </w:pPr>
      <w:r>
        <w:rPr>
          <w:sz w:val="23"/>
          <w:szCs w:val="23"/>
        </w:rPr>
        <w:t xml:space="preserve">Loop stopped! </w:t>
      </w:r>
    </w:p>
    <w:p w:rsidR="004406A3" w:rsidRDefault="004406A3" w:rsidP="004406A3">
      <w:pPr>
        <w:pStyle w:val="HTMLPreformatted"/>
        <w:rPr>
          <w:sz w:val="23"/>
          <w:szCs w:val="23"/>
        </w:rPr>
      </w:pPr>
      <w:r>
        <w:rPr>
          <w:sz w:val="23"/>
          <w:szCs w:val="23"/>
        </w:rPr>
        <w:t>Set the variable to different value and then try...</w:t>
      </w:r>
    </w:p>
    <w:p w:rsidR="00B25DED" w:rsidRDefault="00B25DED" w:rsidP="00AD0F3C">
      <w:pPr>
        <w:shd w:val="clear" w:color="auto" w:fill="FFFFFF"/>
        <w:rPr>
          <w:rFonts w:ascii="Consolas" w:hAnsi="Consolas" w:cs="Consolas"/>
          <w:color w:val="000000"/>
          <w:sz w:val="20"/>
          <w:szCs w:val="20"/>
        </w:rPr>
      </w:pPr>
    </w:p>
    <w:p w:rsidR="005E169D" w:rsidRDefault="005E169D" w:rsidP="00AD0F3C">
      <w:pPr>
        <w:shd w:val="clear" w:color="auto" w:fill="FFFFFF"/>
        <w:rPr>
          <w:rFonts w:ascii="Consolas" w:hAnsi="Consolas" w:cs="Consolas"/>
          <w:color w:val="000000"/>
          <w:sz w:val="20"/>
          <w:szCs w:val="20"/>
        </w:rPr>
      </w:pPr>
    </w:p>
    <w:p w:rsidR="005E169D" w:rsidRDefault="005E169D" w:rsidP="00AD0F3C">
      <w:pPr>
        <w:shd w:val="clear" w:color="auto" w:fill="FFFFFF"/>
        <w:rPr>
          <w:rFonts w:ascii="Consolas" w:hAnsi="Consolas" w:cs="Consolas"/>
          <w:color w:val="000000"/>
          <w:sz w:val="20"/>
          <w:szCs w:val="20"/>
        </w:rPr>
      </w:pPr>
    </w:p>
    <w:p w:rsidR="005E169D" w:rsidRDefault="005E169D" w:rsidP="00AD0F3C">
      <w:pPr>
        <w:shd w:val="clear" w:color="auto" w:fill="FFFFFF"/>
        <w:rPr>
          <w:rFonts w:ascii="Consolas" w:hAnsi="Consolas" w:cs="Consolas"/>
          <w:color w:val="000000"/>
          <w:sz w:val="20"/>
          <w:szCs w:val="20"/>
        </w:rPr>
      </w:pPr>
    </w:p>
    <w:p w:rsidR="005E169D" w:rsidRDefault="005E169D" w:rsidP="00AD0F3C">
      <w:pPr>
        <w:shd w:val="clear" w:color="auto" w:fill="FFFFFF"/>
        <w:rPr>
          <w:rFonts w:ascii="Consolas" w:hAnsi="Consolas" w:cs="Consolas"/>
          <w:color w:val="000000"/>
          <w:sz w:val="20"/>
          <w:szCs w:val="20"/>
        </w:rPr>
      </w:pPr>
    </w:p>
    <w:p w:rsidR="005E169D" w:rsidRDefault="005E169D" w:rsidP="00AD0F3C">
      <w:pPr>
        <w:shd w:val="clear" w:color="auto" w:fill="FFFFFF"/>
        <w:rPr>
          <w:rFonts w:ascii="Consolas" w:hAnsi="Consolas" w:cs="Consolas"/>
          <w:color w:val="000000"/>
          <w:sz w:val="20"/>
          <w:szCs w:val="20"/>
        </w:rPr>
      </w:pPr>
    </w:p>
    <w:p w:rsidR="005E169D" w:rsidRDefault="005E169D" w:rsidP="00AD0F3C">
      <w:pPr>
        <w:shd w:val="clear" w:color="auto" w:fill="FFFFFF"/>
        <w:rPr>
          <w:rFonts w:ascii="Consolas" w:hAnsi="Consolas" w:cs="Consolas"/>
          <w:color w:val="000000"/>
          <w:sz w:val="20"/>
          <w:szCs w:val="20"/>
        </w:rPr>
      </w:pPr>
    </w:p>
    <w:p w:rsidR="005E169D" w:rsidRDefault="005E169D" w:rsidP="00AD0F3C">
      <w:pPr>
        <w:shd w:val="clear" w:color="auto" w:fill="FFFFFF"/>
        <w:rPr>
          <w:rFonts w:ascii="Consolas" w:hAnsi="Consolas" w:cs="Consolas"/>
          <w:color w:val="000000"/>
          <w:sz w:val="20"/>
          <w:szCs w:val="20"/>
        </w:rPr>
      </w:pPr>
    </w:p>
    <w:p w:rsidR="005E169D" w:rsidRDefault="005E169D" w:rsidP="00AD0F3C">
      <w:pPr>
        <w:shd w:val="clear" w:color="auto" w:fill="FFFFFF"/>
        <w:rPr>
          <w:rFonts w:ascii="Consolas" w:hAnsi="Consolas" w:cs="Consolas"/>
          <w:color w:val="000000"/>
          <w:sz w:val="20"/>
          <w:szCs w:val="20"/>
        </w:rPr>
      </w:pPr>
    </w:p>
    <w:p w:rsidR="004F7477" w:rsidRDefault="004F7477" w:rsidP="004F747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The </w:t>
      </w:r>
      <w:r>
        <w:rPr>
          <w:rFonts w:ascii="Arial" w:hAnsi="Arial" w:cs="Arial"/>
          <w:b/>
          <w:bCs/>
          <w:color w:val="000000"/>
        </w:rPr>
        <w:t>for...in</w:t>
      </w:r>
      <w:r>
        <w:rPr>
          <w:rFonts w:ascii="Arial" w:hAnsi="Arial" w:cs="Arial"/>
          <w:color w:val="000000"/>
        </w:rPr>
        <w:t> loop is used to loop through an object's properties. As we have not discussed Objects yet, you may not feel comfortable with this loop. But once you understand how objects behave in JavaScript, you will find this loop very useful.</w:t>
      </w:r>
    </w:p>
    <w:p w:rsidR="004F7477" w:rsidRDefault="004F7477" w:rsidP="004F7477">
      <w:pPr>
        <w:pStyle w:val="Heading2"/>
        <w:rPr>
          <w:rFonts w:ascii="Arial" w:hAnsi="Arial" w:cs="Arial"/>
          <w:b w:val="0"/>
          <w:bCs w:val="0"/>
          <w:sz w:val="30"/>
          <w:szCs w:val="30"/>
        </w:rPr>
      </w:pPr>
      <w:r>
        <w:rPr>
          <w:rFonts w:ascii="Arial" w:hAnsi="Arial" w:cs="Arial"/>
          <w:b w:val="0"/>
          <w:bCs w:val="0"/>
          <w:sz w:val="30"/>
          <w:szCs w:val="30"/>
        </w:rPr>
        <w:t>Syntax</w:t>
      </w:r>
    </w:p>
    <w:p w:rsidR="004F7477" w:rsidRDefault="004F7477" w:rsidP="004F7477">
      <w:pPr>
        <w:rPr>
          <w:rFonts w:ascii="Times New Roman" w:hAnsi="Times New Roman" w:cs="Times New Roman"/>
          <w:sz w:val="24"/>
          <w:szCs w:val="24"/>
        </w:rPr>
      </w:pPr>
      <w:r>
        <w:rPr>
          <w:rFonts w:ascii="Arial" w:hAnsi="Arial" w:cs="Arial"/>
          <w:sz w:val="18"/>
          <w:szCs w:val="18"/>
          <w:shd w:val="clear" w:color="auto" w:fill="FFFFFF"/>
        </w:rPr>
        <w:t>The syntax of ‘for..in’ loop is −</w:t>
      </w:r>
    </w:p>
    <w:p w:rsidR="004F7477" w:rsidRDefault="004F7477" w:rsidP="004F7477">
      <w:pPr>
        <w:pStyle w:val="HTMLPreformatted"/>
        <w:rPr>
          <w:sz w:val="23"/>
          <w:szCs w:val="23"/>
        </w:rPr>
      </w:pPr>
      <w:r>
        <w:rPr>
          <w:sz w:val="23"/>
          <w:szCs w:val="23"/>
        </w:rPr>
        <w:t>for (variablename in object) {</w:t>
      </w:r>
    </w:p>
    <w:p w:rsidR="004F7477" w:rsidRDefault="004F7477" w:rsidP="004F7477">
      <w:pPr>
        <w:pStyle w:val="HTMLPreformatted"/>
        <w:rPr>
          <w:sz w:val="23"/>
          <w:szCs w:val="23"/>
        </w:rPr>
      </w:pPr>
      <w:r>
        <w:rPr>
          <w:sz w:val="23"/>
          <w:szCs w:val="23"/>
        </w:rPr>
        <w:t xml:space="preserve">   statement or block to execute</w:t>
      </w:r>
    </w:p>
    <w:p w:rsidR="004F7477" w:rsidRDefault="004F7477" w:rsidP="004F7477">
      <w:pPr>
        <w:pStyle w:val="HTMLPreformatted"/>
        <w:rPr>
          <w:sz w:val="23"/>
          <w:szCs w:val="23"/>
        </w:rPr>
      </w:pPr>
      <w:r>
        <w:rPr>
          <w:sz w:val="23"/>
          <w:szCs w:val="23"/>
        </w:rPr>
        <w:t>}</w:t>
      </w:r>
    </w:p>
    <w:p w:rsidR="004F7477" w:rsidRDefault="004F7477" w:rsidP="004F747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each iteration, one property from </w:t>
      </w:r>
      <w:r>
        <w:rPr>
          <w:rFonts w:ascii="Arial" w:hAnsi="Arial" w:cs="Arial"/>
          <w:b/>
          <w:bCs/>
          <w:color w:val="000000"/>
        </w:rPr>
        <w:t>object</w:t>
      </w:r>
      <w:r>
        <w:rPr>
          <w:rFonts w:ascii="Arial" w:hAnsi="Arial" w:cs="Arial"/>
          <w:color w:val="000000"/>
        </w:rPr>
        <w:t> is assigned to </w:t>
      </w:r>
      <w:r>
        <w:rPr>
          <w:rFonts w:ascii="Arial" w:hAnsi="Arial" w:cs="Arial"/>
          <w:b/>
          <w:bCs/>
          <w:color w:val="000000"/>
        </w:rPr>
        <w:t>variablename</w:t>
      </w:r>
      <w:r>
        <w:rPr>
          <w:rFonts w:ascii="Arial" w:hAnsi="Arial" w:cs="Arial"/>
          <w:color w:val="000000"/>
        </w:rPr>
        <w:t> and this loop continues till all the properties of the object are exhausted.</w:t>
      </w:r>
    </w:p>
    <w:p w:rsidR="004F7477" w:rsidRDefault="004F7477" w:rsidP="004F7477">
      <w:pPr>
        <w:pStyle w:val="Heading3"/>
        <w:rPr>
          <w:rFonts w:ascii="Arial" w:hAnsi="Arial" w:cs="Arial"/>
          <w:b w:val="0"/>
          <w:bCs w:val="0"/>
          <w:color w:val="auto"/>
          <w:sz w:val="23"/>
          <w:szCs w:val="23"/>
        </w:rPr>
      </w:pPr>
      <w:r>
        <w:rPr>
          <w:rFonts w:ascii="Arial" w:hAnsi="Arial" w:cs="Arial"/>
          <w:b w:val="0"/>
          <w:bCs w:val="0"/>
          <w:sz w:val="23"/>
          <w:szCs w:val="23"/>
        </w:rPr>
        <w:t>Example</w:t>
      </w:r>
    </w:p>
    <w:p w:rsidR="004F7477" w:rsidRDefault="004F7477" w:rsidP="004F747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the following example to implement ‘for-in’ loop. It prints the web browser’s </w:t>
      </w:r>
      <w:r>
        <w:rPr>
          <w:rFonts w:ascii="Arial" w:hAnsi="Arial" w:cs="Arial"/>
          <w:b/>
          <w:bCs/>
          <w:color w:val="000000"/>
        </w:rPr>
        <w:t>Navigator</w:t>
      </w:r>
      <w:r>
        <w:rPr>
          <w:rFonts w:ascii="Arial" w:hAnsi="Arial" w:cs="Arial"/>
          <w:color w:val="000000"/>
        </w:rPr>
        <w:t> object.</w:t>
      </w:r>
    </w:p>
    <w:p w:rsidR="004F7477" w:rsidRDefault="00D56B87" w:rsidP="004F7477">
      <w:pPr>
        <w:jc w:val="right"/>
        <w:rPr>
          <w:rFonts w:ascii="Arial" w:hAnsi="Arial" w:cs="Arial"/>
          <w:sz w:val="18"/>
          <w:szCs w:val="18"/>
        </w:rPr>
      </w:pPr>
      <w:hyperlink r:id="rId290" w:tgtFrame="_blank" w:history="1">
        <w:r w:rsidR="004F7477">
          <w:rPr>
            <w:rStyle w:val="Hyperlink"/>
            <w:rFonts w:ascii="Arial" w:hAnsi="Arial" w:cs="Arial"/>
            <w:color w:val="FFFFFF"/>
            <w:sz w:val="18"/>
            <w:szCs w:val="18"/>
            <w:bdr w:val="single" w:sz="2" w:space="2" w:color="F05C02" w:frame="1"/>
            <w:shd w:val="clear" w:color="auto" w:fill="F8BA24"/>
          </w:rPr>
          <w:t>Live Demo</w:t>
        </w:r>
      </w:hyperlink>
    </w:p>
    <w:p w:rsidR="004F7477" w:rsidRDefault="004F7477" w:rsidP="004F747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4F7477" w:rsidRDefault="004F7477" w:rsidP="004F747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4F7477" w:rsidRDefault="004F7477" w:rsidP="004F747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4F7477" w:rsidRDefault="004F7477" w:rsidP="004F747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4F7477" w:rsidRDefault="004F7477" w:rsidP="004F747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aProperty</w:t>
      </w:r>
      <w:r>
        <w:rPr>
          <w:rStyle w:val="pun"/>
          <w:color w:val="666600"/>
          <w:sz w:val="23"/>
          <w:szCs w:val="23"/>
        </w:rPr>
        <w:t>;</w:t>
      </w:r>
    </w:p>
    <w:p w:rsidR="004F7477" w:rsidRDefault="004F7477" w:rsidP="004F747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"Navigator Object Properties&lt;br /&gt; "</w:t>
      </w:r>
      <w:r>
        <w:rPr>
          <w:rStyle w:val="pun"/>
          <w:color w:val="666600"/>
          <w:sz w:val="23"/>
          <w:szCs w:val="23"/>
        </w:rPr>
        <w:t>);</w:t>
      </w:r>
      <w:r>
        <w:rPr>
          <w:rStyle w:val="pln"/>
          <w:color w:val="000000"/>
          <w:sz w:val="23"/>
          <w:szCs w:val="23"/>
        </w:rPr>
        <w:t xml:space="preserve">        </w:t>
      </w:r>
    </w:p>
    <w:p w:rsidR="004F7477" w:rsidRDefault="004F7477" w:rsidP="004F747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ln"/>
          <w:color w:val="000000"/>
          <w:sz w:val="23"/>
          <w:szCs w:val="23"/>
        </w:rPr>
        <w:t xml:space="preserve"> </w:t>
      </w:r>
      <w:r>
        <w:rPr>
          <w:rStyle w:val="pun"/>
          <w:color w:val="666600"/>
          <w:sz w:val="23"/>
          <w:szCs w:val="23"/>
        </w:rPr>
        <w:t>(</w:t>
      </w:r>
      <w:r>
        <w:rPr>
          <w:rStyle w:val="pln"/>
          <w:color w:val="000000"/>
          <w:sz w:val="23"/>
          <w:szCs w:val="23"/>
        </w:rPr>
        <w:t>aProperty in navigator</w:t>
      </w:r>
      <w:r>
        <w:rPr>
          <w:rStyle w:val="pun"/>
          <w:color w:val="666600"/>
          <w:sz w:val="23"/>
          <w:szCs w:val="23"/>
        </w:rPr>
        <w:t>)</w:t>
      </w:r>
      <w:r>
        <w:rPr>
          <w:rStyle w:val="pln"/>
          <w:color w:val="000000"/>
          <w:sz w:val="23"/>
          <w:szCs w:val="23"/>
        </w:rPr>
        <w:t xml:space="preserve"> </w:t>
      </w:r>
      <w:r>
        <w:rPr>
          <w:rStyle w:val="pun"/>
          <w:color w:val="666600"/>
          <w:sz w:val="23"/>
          <w:szCs w:val="23"/>
        </w:rPr>
        <w:t>{</w:t>
      </w:r>
    </w:p>
    <w:p w:rsidR="004F7477" w:rsidRDefault="004F7477" w:rsidP="004F747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aProperty</w:t>
      </w:r>
      <w:r>
        <w:rPr>
          <w:rStyle w:val="pun"/>
          <w:color w:val="666600"/>
          <w:sz w:val="23"/>
          <w:szCs w:val="23"/>
        </w:rPr>
        <w:t>);</w:t>
      </w:r>
    </w:p>
    <w:p w:rsidR="004F7477" w:rsidRDefault="004F7477" w:rsidP="004F747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"&lt;br /&gt;"</w:t>
      </w:r>
      <w:r>
        <w:rPr>
          <w:rStyle w:val="pun"/>
          <w:color w:val="666600"/>
          <w:sz w:val="23"/>
          <w:szCs w:val="23"/>
        </w:rPr>
        <w:t>);</w:t>
      </w:r>
    </w:p>
    <w:p w:rsidR="004F7477" w:rsidRDefault="004F7477" w:rsidP="004F747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4F7477" w:rsidRDefault="004F7477" w:rsidP="004F747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 xml:space="preserve">write </w:t>
      </w:r>
      <w:r>
        <w:rPr>
          <w:rStyle w:val="pun"/>
          <w:color w:val="666600"/>
          <w:sz w:val="23"/>
          <w:szCs w:val="23"/>
        </w:rPr>
        <w:t>(</w:t>
      </w:r>
      <w:r>
        <w:rPr>
          <w:rStyle w:val="str"/>
          <w:rFonts w:eastAsiaTheme="majorEastAsia"/>
          <w:color w:val="008800"/>
          <w:sz w:val="23"/>
          <w:szCs w:val="23"/>
        </w:rPr>
        <w:t>"Exiting from the loop!"</w:t>
      </w:r>
      <w:r>
        <w:rPr>
          <w:rStyle w:val="pun"/>
          <w:color w:val="666600"/>
          <w:sz w:val="23"/>
          <w:szCs w:val="23"/>
        </w:rPr>
        <w:t>);</w:t>
      </w:r>
    </w:p>
    <w:p w:rsidR="004F7477" w:rsidRDefault="004F7477" w:rsidP="004F747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4F7477" w:rsidRDefault="004F7477" w:rsidP="004F747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4F7477" w:rsidRDefault="004F7477" w:rsidP="004F747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Set the variable to different object and then try...</w:t>
      </w:r>
      <w:r>
        <w:rPr>
          <w:rStyle w:val="tag"/>
          <w:color w:val="000088"/>
          <w:sz w:val="23"/>
          <w:szCs w:val="23"/>
        </w:rPr>
        <w:t>&lt;/p&gt;</w:t>
      </w:r>
    </w:p>
    <w:p w:rsidR="004F7477" w:rsidRDefault="004F7477" w:rsidP="004F747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4F7477" w:rsidRDefault="004F7477" w:rsidP="004F7477">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4F7477" w:rsidRDefault="004F7477" w:rsidP="004F7477">
      <w:pPr>
        <w:pStyle w:val="Heading3"/>
        <w:rPr>
          <w:rFonts w:ascii="Arial" w:hAnsi="Arial" w:cs="Arial"/>
          <w:b w:val="0"/>
          <w:bCs w:val="0"/>
          <w:sz w:val="23"/>
          <w:szCs w:val="23"/>
        </w:rPr>
      </w:pPr>
      <w:r>
        <w:rPr>
          <w:rFonts w:ascii="Arial" w:hAnsi="Arial" w:cs="Arial"/>
          <w:b w:val="0"/>
          <w:bCs w:val="0"/>
          <w:sz w:val="23"/>
          <w:szCs w:val="23"/>
        </w:rPr>
        <w:t>Output</w:t>
      </w:r>
    </w:p>
    <w:p w:rsidR="004F7477" w:rsidRDefault="004F7477" w:rsidP="004F7477">
      <w:pPr>
        <w:pStyle w:val="HTMLPreformatted"/>
        <w:rPr>
          <w:sz w:val="23"/>
          <w:szCs w:val="23"/>
        </w:rPr>
      </w:pPr>
      <w:r>
        <w:rPr>
          <w:sz w:val="23"/>
          <w:szCs w:val="23"/>
        </w:rPr>
        <w:t xml:space="preserve">Navigator Object Properties </w:t>
      </w:r>
    </w:p>
    <w:p w:rsidR="004F7477" w:rsidRDefault="004F7477" w:rsidP="004F7477">
      <w:pPr>
        <w:pStyle w:val="HTMLPreformatted"/>
        <w:rPr>
          <w:sz w:val="23"/>
          <w:szCs w:val="23"/>
        </w:rPr>
      </w:pPr>
      <w:r>
        <w:rPr>
          <w:sz w:val="23"/>
          <w:szCs w:val="23"/>
        </w:rPr>
        <w:t xml:space="preserve">serviceWorker </w:t>
      </w:r>
    </w:p>
    <w:p w:rsidR="004F7477" w:rsidRDefault="004F7477" w:rsidP="004F7477">
      <w:pPr>
        <w:pStyle w:val="HTMLPreformatted"/>
        <w:rPr>
          <w:sz w:val="23"/>
          <w:szCs w:val="23"/>
        </w:rPr>
      </w:pPr>
      <w:r>
        <w:rPr>
          <w:sz w:val="23"/>
          <w:szCs w:val="23"/>
        </w:rPr>
        <w:t xml:space="preserve">webkitPersistentStorage </w:t>
      </w:r>
    </w:p>
    <w:p w:rsidR="004F7477" w:rsidRDefault="004F7477" w:rsidP="004F7477">
      <w:pPr>
        <w:pStyle w:val="HTMLPreformatted"/>
        <w:rPr>
          <w:sz w:val="23"/>
          <w:szCs w:val="23"/>
        </w:rPr>
      </w:pPr>
      <w:r>
        <w:rPr>
          <w:sz w:val="23"/>
          <w:szCs w:val="23"/>
        </w:rPr>
        <w:t xml:space="preserve">webkitTemporaryStorage </w:t>
      </w:r>
    </w:p>
    <w:p w:rsidR="004F7477" w:rsidRDefault="004F7477" w:rsidP="004F7477">
      <w:pPr>
        <w:pStyle w:val="HTMLPreformatted"/>
        <w:rPr>
          <w:sz w:val="23"/>
          <w:szCs w:val="23"/>
        </w:rPr>
      </w:pPr>
      <w:r>
        <w:rPr>
          <w:sz w:val="23"/>
          <w:szCs w:val="23"/>
        </w:rPr>
        <w:t xml:space="preserve">geolocation </w:t>
      </w:r>
    </w:p>
    <w:p w:rsidR="004F7477" w:rsidRDefault="004F7477" w:rsidP="004F7477">
      <w:pPr>
        <w:pStyle w:val="HTMLPreformatted"/>
        <w:rPr>
          <w:sz w:val="23"/>
          <w:szCs w:val="23"/>
        </w:rPr>
      </w:pPr>
      <w:r>
        <w:rPr>
          <w:sz w:val="23"/>
          <w:szCs w:val="23"/>
        </w:rPr>
        <w:t xml:space="preserve">doNotTrack </w:t>
      </w:r>
    </w:p>
    <w:p w:rsidR="004F7477" w:rsidRDefault="004F7477" w:rsidP="004F7477">
      <w:pPr>
        <w:pStyle w:val="HTMLPreformatted"/>
        <w:rPr>
          <w:sz w:val="23"/>
          <w:szCs w:val="23"/>
        </w:rPr>
      </w:pPr>
      <w:r>
        <w:rPr>
          <w:sz w:val="23"/>
          <w:szCs w:val="23"/>
        </w:rPr>
        <w:t xml:space="preserve">onLine </w:t>
      </w:r>
    </w:p>
    <w:p w:rsidR="004F7477" w:rsidRDefault="004F7477" w:rsidP="004F7477">
      <w:pPr>
        <w:pStyle w:val="HTMLPreformatted"/>
        <w:rPr>
          <w:sz w:val="23"/>
          <w:szCs w:val="23"/>
        </w:rPr>
      </w:pPr>
      <w:r>
        <w:rPr>
          <w:sz w:val="23"/>
          <w:szCs w:val="23"/>
        </w:rPr>
        <w:t xml:space="preserve">languages </w:t>
      </w:r>
    </w:p>
    <w:p w:rsidR="004F7477" w:rsidRDefault="004F7477" w:rsidP="004F7477">
      <w:pPr>
        <w:pStyle w:val="HTMLPreformatted"/>
        <w:rPr>
          <w:sz w:val="23"/>
          <w:szCs w:val="23"/>
        </w:rPr>
      </w:pPr>
      <w:r>
        <w:rPr>
          <w:sz w:val="23"/>
          <w:szCs w:val="23"/>
        </w:rPr>
        <w:t xml:space="preserve">language </w:t>
      </w:r>
    </w:p>
    <w:p w:rsidR="004F7477" w:rsidRDefault="004F7477" w:rsidP="004F7477">
      <w:pPr>
        <w:pStyle w:val="HTMLPreformatted"/>
        <w:rPr>
          <w:sz w:val="23"/>
          <w:szCs w:val="23"/>
        </w:rPr>
      </w:pPr>
      <w:r>
        <w:rPr>
          <w:sz w:val="23"/>
          <w:szCs w:val="23"/>
        </w:rPr>
        <w:t xml:space="preserve">userAgent </w:t>
      </w:r>
    </w:p>
    <w:p w:rsidR="004F7477" w:rsidRDefault="004F7477" w:rsidP="004F7477">
      <w:pPr>
        <w:pStyle w:val="HTMLPreformatted"/>
        <w:rPr>
          <w:sz w:val="23"/>
          <w:szCs w:val="23"/>
        </w:rPr>
      </w:pPr>
      <w:r>
        <w:rPr>
          <w:sz w:val="23"/>
          <w:szCs w:val="23"/>
        </w:rPr>
        <w:t xml:space="preserve">product </w:t>
      </w:r>
    </w:p>
    <w:p w:rsidR="004F7477" w:rsidRDefault="004F7477" w:rsidP="004F7477">
      <w:pPr>
        <w:pStyle w:val="HTMLPreformatted"/>
        <w:rPr>
          <w:sz w:val="23"/>
          <w:szCs w:val="23"/>
        </w:rPr>
      </w:pPr>
      <w:r>
        <w:rPr>
          <w:sz w:val="23"/>
          <w:szCs w:val="23"/>
        </w:rPr>
        <w:t xml:space="preserve">platform </w:t>
      </w:r>
    </w:p>
    <w:p w:rsidR="004F7477" w:rsidRDefault="004F7477" w:rsidP="004F7477">
      <w:pPr>
        <w:pStyle w:val="HTMLPreformatted"/>
        <w:rPr>
          <w:sz w:val="23"/>
          <w:szCs w:val="23"/>
        </w:rPr>
      </w:pPr>
      <w:r>
        <w:rPr>
          <w:sz w:val="23"/>
          <w:szCs w:val="23"/>
        </w:rPr>
        <w:t xml:space="preserve">appVersion </w:t>
      </w:r>
    </w:p>
    <w:p w:rsidR="004F7477" w:rsidRDefault="004F7477" w:rsidP="004F7477">
      <w:pPr>
        <w:pStyle w:val="HTMLPreformatted"/>
        <w:rPr>
          <w:sz w:val="23"/>
          <w:szCs w:val="23"/>
        </w:rPr>
      </w:pPr>
      <w:r>
        <w:rPr>
          <w:sz w:val="23"/>
          <w:szCs w:val="23"/>
        </w:rPr>
        <w:t xml:space="preserve">appName </w:t>
      </w:r>
    </w:p>
    <w:p w:rsidR="004F7477" w:rsidRDefault="004F7477" w:rsidP="004F7477">
      <w:pPr>
        <w:pStyle w:val="HTMLPreformatted"/>
        <w:rPr>
          <w:sz w:val="23"/>
          <w:szCs w:val="23"/>
        </w:rPr>
      </w:pPr>
      <w:r>
        <w:rPr>
          <w:sz w:val="23"/>
          <w:szCs w:val="23"/>
        </w:rPr>
        <w:lastRenderedPageBreak/>
        <w:t xml:space="preserve">appCodeName </w:t>
      </w:r>
    </w:p>
    <w:p w:rsidR="004F7477" w:rsidRDefault="004F7477" w:rsidP="004F7477">
      <w:pPr>
        <w:pStyle w:val="HTMLPreformatted"/>
        <w:rPr>
          <w:sz w:val="23"/>
          <w:szCs w:val="23"/>
        </w:rPr>
      </w:pPr>
      <w:r>
        <w:rPr>
          <w:sz w:val="23"/>
          <w:szCs w:val="23"/>
        </w:rPr>
        <w:t xml:space="preserve">hardwareConcurrency </w:t>
      </w:r>
    </w:p>
    <w:p w:rsidR="004F7477" w:rsidRDefault="004F7477" w:rsidP="004F7477">
      <w:pPr>
        <w:pStyle w:val="HTMLPreformatted"/>
        <w:rPr>
          <w:sz w:val="23"/>
          <w:szCs w:val="23"/>
        </w:rPr>
      </w:pPr>
      <w:r>
        <w:rPr>
          <w:sz w:val="23"/>
          <w:szCs w:val="23"/>
        </w:rPr>
        <w:t xml:space="preserve">maxTouchPoints </w:t>
      </w:r>
    </w:p>
    <w:p w:rsidR="004F7477" w:rsidRDefault="004F7477" w:rsidP="004F7477">
      <w:pPr>
        <w:pStyle w:val="HTMLPreformatted"/>
        <w:rPr>
          <w:sz w:val="23"/>
          <w:szCs w:val="23"/>
        </w:rPr>
      </w:pPr>
      <w:r>
        <w:rPr>
          <w:sz w:val="23"/>
          <w:szCs w:val="23"/>
        </w:rPr>
        <w:t xml:space="preserve">vendorSub </w:t>
      </w:r>
    </w:p>
    <w:p w:rsidR="004F7477" w:rsidRDefault="004F7477" w:rsidP="004F7477">
      <w:pPr>
        <w:pStyle w:val="HTMLPreformatted"/>
        <w:rPr>
          <w:sz w:val="23"/>
          <w:szCs w:val="23"/>
        </w:rPr>
      </w:pPr>
      <w:r>
        <w:rPr>
          <w:sz w:val="23"/>
          <w:szCs w:val="23"/>
        </w:rPr>
        <w:t xml:space="preserve">vendor </w:t>
      </w:r>
    </w:p>
    <w:p w:rsidR="004F7477" w:rsidRDefault="004F7477" w:rsidP="004F7477">
      <w:pPr>
        <w:pStyle w:val="HTMLPreformatted"/>
        <w:rPr>
          <w:sz w:val="23"/>
          <w:szCs w:val="23"/>
        </w:rPr>
      </w:pPr>
      <w:r>
        <w:rPr>
          <w:sz w:val="23"/>
          <w:szCs w:val="23"/>
        </w:rPr>
        <w:t xml:space="preserve">productSub </w:t>
      </w:r>
    </w:p>
    <w:p w:rsidR="004F7477" w:rsidRDefault="004F7477" w:rsidP="004F7477">
      <w:pPr>
        <w:pStyle w:val="HTMLPreformatted"/>
        <w:rPr>
          <w:sz w:val="23"/>
          <w:szCs w:val="23"/>
        </w:rPr>
      </w:pPr>
      <w:r>
        <w:rPr>
          <w:sz w:val="23"/>
          <w:szCs w:val="23"/>
        </w:rPr>
        <w:t xml:space="preserve">cookieEnabled </w:t>
      </w:r>
    </w:p>
    <w:p w:rsidR="004F7477" w:rsidRDefault="004F7477" w:rsidP="004F7477">
      <w:pPr>
        <w:pStyle w:val="HTMLPreformatted"/>
        <w:rPr>
          <w:sz w:val="23"/>
          <w:szCs w:val="23"/>
        </w:rPr>
      </w:pPr>
      <w:r>
        <w:rPr>
          <w:sz w:val="23"/>
          <w:szCs w:val="23"/>
        </w:rPr>
        <w:t xml:space="preserve">mimeTypes </w:t>
      </w:r>
    </w:p>
    <w:p w:rsidR="004F7477" w:rsidRDefault="004F7477" w:rsidP="004F7477">
      <w:pPr>
        <w:pStyle w:val="HTMLPreformatted"/>
        <w:rPr>
          <w:sz w:val="23"/>
          <w:szCs w:val="23"/>
        </w:rPr>
      </w:pPr>
      <w:r>
        <w:rPr>
          <w:sz w:val="23"/>
          <w:szCs w:val="23"/>
        </w:rPr>
        <w:t xml:space="preserve">plugins </w:t>
      </w:r>
    </w:p>
    <w:p w:rsidR="004F7477" w:rsidRDefault="004F7477" w:rsidP="004F7477">
      <w:pPr>
        <w:pStyle w:val="HTMLPreformatted"/>
        <w:rPr>
          <w:sz w:val="23"/>
          <w:szCs w:val="23"/>
        </w:rPr>
      </w:pPr>
      <w:r>
        <w:rPr>
          <w:sz w:val="23"/>
          <w:szCs w:val="23"/>
        </w:rPr>
        <w:t xml:space="preserve">javaEnabled </w:t>
      </w:r>
    </w:p>
    <w:p w:rsidR="004F7477" w:rsidRDefault="004F7477" w:rsidP="004F7477">
      <w:pPr>
        <w:pStyle w:val="HTMLPreformatted"/>
        <w:rPr>
          <w:sz w:val="23"/>
          <w:szCs w:val="23"/>
        </w:rPr>
      </w:pPr>
      <w:r>
        <w:rPr>
          <w:sz w:val="23"/>
          <w:szCs w:val="23"/>
        </w:rPr>
        <w:t xml:space="preserve">getStorageUpdates </w:t>
      </w:r>
    </w:p>
    <w:p w:rsidR="004F7477" w:rsidRDefault="004F7477" w:rsidP="004F7477">
      <w:pPr>
        <w:pStyle w:val="HTMLPreformatted"/>
        <w:rPr>
          <w:sz w:val="23"/>
          <w:szCs w:val="23"/>
        </w:rPr>
      </w:pPr>
      <w:r>
        <w:rPr>
          <w:sz w:val="23"/>
          <w:szCs w:val="23"/>
        </w:rPr>
        <w:t xml:space="preserve">getGamepads </w:t>
      </w:r>
    </w:p>
    <w:p w:rsidR="004F7477" w:rsidRDefault="004F7477" w:rsidP="004F7477">
      <w:pPr>
        <w:pStyle w:val="HTMLPreformatted"/>
        <w:rPr>
          <w:sz w:val="23"/>
          <w:szCs w:val="23"/>
        </w:rPr>
      </w:pPr>
      <w:r>
        <w:rPr>
          <w:sz w:val="23"/>
          <w:szCs w:val="23"/>
        </w:rPr>
        <w:t xml:space="preserve">webkitGetUserMedia </w:t>
      </w:r>
    </w:p>
    <w:p w:rsidR="004F7477" w:rsidRDefault="004F7477" w:rsidP="004F7477">
      <w:pPr>
        <w:pStyle w:val="HTMLPreformatted"/>
        <w:rPr>
          <w:sz w:val="23"/>
          <w:szCs w:val="23"/>
        </w:rPr>
      </w:pPr>
      <w:r>
        <w:rPr>
          <w:sz w:val="23"/>
          <w:szCs w:val="23"/>
        </w:rPr>
        <w:t xml:space="preserve">vibrate </w:t>
      </w:r>
    </w:p>
    <w:p w:rsidR="004F7477" w:rsidRDefault="004F7477" w:rsidP="004F7477">
      <w:pPr>
        <w:pStyle w:val="HTMLPreformatted"/>
        <w:rPr>
          <w:sz w:val="23"/>
          <w:szCs w:val="23"/>
        </w:rPr>
      </w:pPr>
      <w:r>
        <w:rPr>
          <w:sz w:val="23"/>
          <w:szCs w:val="23"/>
        </w:rPr>
        <w:t xml:space="preserve">getBattery </w:t>
      </w:r>
    </w:p>
    <w:p w:rsidR="004F7477" w:rsidRDefault="004F7477" w:rsidP="004F7477">
      <w:pPr>
        <w:pStyle w:val="HTMLPreformatted"/>
        <w:rPr>
          <w:sz w:val="23"/>
          <w:szCs w:val="23"/>
        </w:rPr>
      </w:pPr>
      <w:r>
        <w:rPr>
          <w:sz w:val="23"/>
          <w:szCs w:val="23"/>
        </w:rPr>
        <w:t xml:space="preserve">sendBeacon </w:t>
      </w:r>
    </w:p>
    <w:p w:rsidR="004F7477" w:rsidRDefault="004F7477" w:rsidP="004F7477">
      <w:pPr>
        <w:pStyle w:val="HTMLPreformatted"/>
        <w:rPr>
          <w:sz w:val="23"/>
          <w:szCs w:val="23"/>
        </w:rPr>
      </w:pPr>
      <w:r>
        <w:rPr>
          <w:sz w:val="23"/>
          <w:szCs w:val="23"/>
        </w:rPr>
        <w:t xml:space="preserve">registerProtocolHandler </w:t>
      </w:r>
    </w:p>
    <w:p w:rsidR="004F7477" w:rsidRDefault="004F7477" w:rsidP="004F7477">
      <w:pPr>
        <w:pStyle w:val="HTMLPreformatted"/>
        <w:rPr>
          <w:sz w:val="23"/>
          <w:szCs w:val="23"/>
        </w:rPr>
      </w:pPr>
      <w:r>
        <w:rPr>
          <w:sz w:val="23"/>
          <w:szCs w:val="23"/>
        </w:rPr>
        <w:t xml:space="preserve">unregisterProtocolHandler </w:t>
      </w:r>
    </w:p>
    <w:p w:rsidR="004F7477" w:rsidRDefault="004F7477" w:rsidP="004F7477">
      <w:pPr>
        <w:pStyle w:val="HTMLPreformatted"/>
        <w:rPr>
          <w:sz w:val="23"/>
          <w:szCs w:val="23"/>
        </w:rPr>
      </w:pPr>
      <w:r>
        <w:rPr>
          <w:sz w:val="23"/>
          <w:szCs w:val="23"/>
        </w:rPr>
        <w:t>Exiting from the loop!</w:t>
      </w:r>
    </w:p>
    <w:p w:rsidR="004F7477" w:rsidRDefault="004F7477" w:rsidP="004F7477">
      <w:pPr>
        <w:pStyle w:val="HTMLPreformatted"/>
        <w:rPr>
          <w:sz w:val="23"/>
          <w:szCs w:val="23"/>
        </w:rPr>
      </w:pPr>
      <w:r>
        <w:rPr>
          <w:sz w:val="23"/>
          <w:szCs w:val="23"/>
        </w:rPr>
        <w:t>Set the variable to different object and then try...</w:t>
      </w:r>
    </w:p>
    <w:p w:rsidR="005E169D" w:rsidRDefault="005E169D" w:rsidP="00AD0F3C">
      <w:pPr>
        <w:shd w:val="clear" w:color="auto" w:fill="FFFFFF"/>
        <w:rPr>
          <w:rFonts w:ascii="Consolas" w:hAnsi="Consolas" w:cs="Consolas"/>
          <w:color w:val="000000"/>
          <w:sz w:val="20"/>
          <w:szCs w:val="20"/>
        </w:rPr>
      </w:pPr>
    </w:p>
    <w:p w:rsidR="00996B31" w:rsidRDefault="00996B31" w:rsidP="00AD0F3C">
      <w:pPr>
        <w:shd w:val="clear" w:color="auto" w:fill="FFFFFF"/>
        <w:rPr>
          <w:rFonts w:ascii="Consolas" w:hAnsi="Consolas" w:cs="Consolas"/>
          <w:color w:val="000000"/>
          <w:sz w:val="20"/>
          <w:szCs w:val="20"/>
        </w:rPr>
      </w:pPr>
    </w:p>
    <w:p w:rsidR="00AA3C4A" w:rsidRDefault="00AA3C4A" w:rsidP="00AA3C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provides full control to handle loops and switch statements. There may be a situation when you need to come out of a loop without reaching its bottom. There may also be a situation when you want to skip a part of your code block and start the next iteration of the loop.</w:t>
      </w:r>
    </w:p>
    <w:p w:rsidR="00AA3C4A" w:rsidRDefault="00AA3C4A" w:rsidP="00AA3C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handle all such situations, JavaScript provides </w:t>
      </w:r>
      <w:r>
        <w:rPr>
          <w:rFonts w:ascii="Arial" w:hAnsi="Arial" w:cs="Arial"/>
          <w:b/>
          <w:bCs/>
          <w:color w:val="000000"/>
        </w:rPr>
        <w:t>break</w:t>
      </w:r>
      <w:r>
        <w:rPr>
          <w:rFonts w:ascii="Arial" w:hAnsi="Arial" w:cs="Arial"/>
          <w:color w:val="000000"/>
        </w:rPr>
        <w:t> and </w:t>
      </w:r>
      <w:r>
        <w:rPr>
          <w:rFonts w:ascii="Arial" w:hAnsi="Arial" w:cs="Arial"/>
          <w:b/>
          <w:bCs/>
          <w:color w:val="000000"/>
        </w:rPr>
        <w:t>continue</w:t>
      </w:r>
      <w:r>
        <w:rPr>
          <w:rFonts w:ascii="Arial" w:hAnsi="Arial" w:cs="Arial"/>
          <w:color w:val="000000"/>
        </w:rPr>
        <w:t> statements. These statements are used to immediately come out of any loop or to start the next iteration of any loop respectively.</w:t>
      </w:r>
    </w:p>
    <w:p w:rsidR="00AA3C4A" w:rsidRDefault="00AA3C4A" w:rsidP="00AA3C4A">
      <w:pPr>
        <w:pStyle w:val="Heading2"/>
        <w:rPr>
          <w:rFonts w:ascii="Arial" w:hAnsi="Arial" w:cs="Arial"/>
          <w:b w:val="0"/>
          <w:bCs w:val="0"/>
          <w:sz w:val="30"/>
          <w:szCs w:val="30"/>
        </w:rPr>
      </w:pPr>
      <w:r>
        <w:rPr>
          <w:rFonts w:ascii="Arial" w:hAnsi="Arial" w:cs="Arial"/>
          <w:b w:val="0"/>
          <w:bCs w:val="0"/>
          <w:sz w:val="30"/>
          <w:szCs w:val="30"/>
        </w:rPr>
        <w:t>The break Statement</w:t>
      </w:r>
    </w:p>
    <w:p w:rsidR="00AA3C4A" w:rsidRDefault="00AA3C4A" w:rsidP="00AA3C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break</w:t>
      </w:r>
      <w:r>
        <w:rPr>
          <w:rFonts w:ascii="Arial" w:hAnsi="Arial" w:cs="Arial"/>
          <w:color w:val="000000"/>
        </w:rPr>
        <w:t> statement, which was briefly introduced with the </w:t>
      </w:r>
      <w:r>
        <w:rPr>
          <w:rFonts w:ascii="Arial" w:hAnsi="Arial" w:cs="Arial"/>
          <w:i/>
          <w:iCs/>
          <w:color w:val="000000"/>
        </w:rPr>
        <w:t>switch</w:t>
      </w:r>
      <w:r>
        <w:rPr>
          <w:rFonts w:ascii="Arial" w:hAnsi="Arial" w:cs="Arial"/>
          <w:color w:val="000000"/>
        </w:rPr>
        <w:t> statement, is used to exit a loop early, breaking out of the enclosing curly braces.</w:t>
      </w:r>
    </w:p>
    <w:p w:rsidR="00AA3C4A" w:rsidRDefault="00AA3C4A" w:rsidP="00AA3C4A">
      <w:pPr>
        <w:pStyle w:val="Heading3"/>
        <w:rPr>
          <w:rFonts w:ascii="Arial" w:hAnsi="Arial" w:cs="Arial"/>
          <w:b w:val="0"/>
          <w:bCs w:val="0"/>
          <w:color w:val="auto"/>
          <w:sz w:val="23"/>
          <w:szCs w:val="23"/>
        </w:rPr>
      </w:pPr>
      <w:r>
        <w:rPr>
          <w:rFonts w:ascii="Arial" w:hAnsi="Arial" w:cs="Arial"/>
          <w:b w:val="0"/>
          <w:bCs w:val="0"/>
          <w:sz w:val="23"/>
          <w:szCs w:val="23"/>
        </w:rPr>
        <w:t>Flow Chart</w:t>
      </w:r>
    </w:p>
    <w:p w:rsidR="00AA3C4A" w:rsidRDefault="00AA3C4A" w:rsidP="00AA3C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flow chart of a break statement would look as follows −</w:t>
      </w:r>
    </w:p>
    <w:p w:rsidR="00AA3C4A" w:rsidRDefault="00AA3C4A" w:rsidP="00AA3C4A">
      <w:pPr>
        <w:rPr>
          <w:rFonts w:ascii="Times New Roman" w:hAnsi="Times New Roman" w:cs="Times New Roman"/>
        </w:rPr>
      </w:pPr>
      <w:r>
        <w:rPr>
          <w:noProof/>
          <w:lang w:eastAsia="en-IN"/>
        </w:rPr>
        <w:lastRenderedPageBreak/>
        <w:drawing>
          <wp:inline distT="0" distB="0" distL="0" distR="0">
            <wp:extent cx="4843780" cy="2578735"/>
            <wp:effectExtent l="19050" t="0" r="0" b="0"/>
            <wp:docPr id="333" name="Picture 333" descr="Break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Break Statement"/>
                    <pic:cNvPicPr>
                      <a:picLocks noChangeAspect="1" noChangeArrowheads="1"/>
                    </pic:cNvPicPr>
                  </pic:nvPicPr>
                  <pic:blipFill>
                    <a:blip r:embed="rId291"/>
                    <a:srcRect/>
                    <a:stretch>
                      <a:fillRect/>
                    </a:stretch>
                  </pic:blipFill>
                  <pic:spPr bwMode="auto">
                    <a:xfrm>
                      <a:off x="0" y="0"/>
                      <a:ext cx="4843780" cy="2578735"/>
                    </a:xfrm>
                    <a:prstGeom prst="rect">
                      <a:avLst/>
                    </a:prstGeom>
                    <a:noFill/>
                    <a:ln w="9525">
                      <a:noFill/>
                      <a:miter lim="800000"/>
                      <a:headEnd/>
                      <a:tailEnd/>
                    </a:ln>
                  </pic:spPr>
                </pic:pic>
              </a:graphicData>
            </a:graphic>
          </wp:inline>
        </w:drawing>
      </w:r>
    </w:p>
    <w:p w:rsidR="00AA3C4A" w:rsidRDefault="00AA3C4A" w:rsidP="00AA3C4A">
      <w:pPr>
        <w:pStyle w:val="Heading3"/>
        <w:rPr>
          <w:rFonts w:ascii="Arial" w:hAnsi="Arial" w:cs="Arial"/>
          <w:b w:val="0"/>
          <w:bCs w:val="0"/>
          <w:sz w:val="23"/>
          <w:szCs w:val="23"/>
        </w:rPr>
      </w:pPr>
      <w:r>
        <w:rPr>
          <w:rFonts w:ascii="Arial" w:hAnsi="Arial" w:cs="Arial"/>
          <w:b w:val="0"/>
          <w:bCs w:val="0"/>
          <w:sz w:val="23"/>
          <w:szCs w:val="23"/>
        </w:rPr>
        <w:t>Example</w:t>
      </w:r>
    </w:p>
    <w:p w:rsidR="00AA3C4A" w:rsidRDefault="00AA3C4A" w:rsidP="00AA3C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illustrates the use of a </w:t>
      </w:r>
      <w:r>
        <w:rPr>
          <w:rFonts w:ascii="Arial" w:hAnsi="Arial" w:cs="Arial"/>
          <w:b/>
          <w:bCs/>
          <w:color w:val="000000"/>
        </w:rPr>
        <w:t>break</w:t>
      </w:r>
      <w:r>
        <w:rPr>
          <w:rFonts w:ascii="Arial" w:hAnsi="Arial" w:cs="Arial"/>
          <w:color w:val="000000"/>
        </w:rPr>
        <w:t> statement with a while loop. Notice how the loop breaks out early once </w:t>
      </w:r>
      <w:r>
        <w:rPr>
          <w:rFonts w:ascii="Arial" w:hAnsi="Arial" w:cs="Arial"/>
          <w:b/>
          <w:bCs/>
          <w:color w:val="000000"/>
        </w:rPr>
        <w:t>x</w:t>
      </w:r>
      <w:r>
        <w:rPr>
          <w:rFonts w:ascii="Arial" w:hAnsi="Arial" w:cs="Arial"/>
          <w:color w:val="000000"/>
        </w:rPr>
        <w:t> reaches 5 and reaches to </w:t>
      </w:r>
      <w:r>
        <w:rPr>
          <w:rFonts w:ascii="Arial" w:hAnsi="Arial" w:cs="Arial"/>
          <w:b/>
          <w:bCs/>
          <w:color w:val="000000"/>
        </w:rPr>
        <w:t>document.write (..)</w:t>
      </w:r>
      <w:r>
        <w:rPr>
          <w:rFonts w:ascii="Arial" w:hAnsi="Arial" w:cs="Arial"/>
          <w:color w:val="000000"/>
        </w:rPr>
        <w:t> statement just below to the closing curly brace −</w:t>
      </w:r>
    </w:p>
    <w:p w:rsidR="00AA3C4A" w:rsidRDefault="00D56B87" w:rsidP="00AA3C4A">
      <w:pPr>
        <w:jc w:val="right"/>
        <w:rPr>
          <w:rFonts w:ascii="Arial" w:hAnsi="Arial" w:cs="Arial"/>
          <w:sz w:val="18"/>
          <w:szCs w:val="18"/>
        </w:rPr>
      </w:pPr>
      <w:hyperlink r:id="rId292" w:tgtFrame="_blank" w:history="1">
        <w:r w:rsidR="00AA3C4A">
          <w:rPr>
            <w:rStyle w:val="Hyperlink"/>
            <w:color w:val="FFFFFF"/>
            <w:sz w:val="18"/>
            <w:szCs w:val="18"/>
            <w:bdr w:val="single" w:sz="2" w:space="2" w:color="F05C02" w:frame="1"/>
            <w:shd w:val="clear" w:color="auto" w:fill="F8BA24"/>
          </w:rPr>
          <w:t>Live Demo</w:t>
        </w:r>
      </w:hyperlink>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x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"Entering the loop&lt;br /&gt;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while</w:t>
      </w:r>
      <w:r>
        <w:rPr>
          <w:rStyle w:val="pln"/>
          <w:color w:val="000000"/>
          <w:sz w:val="23"/>
          <w:szCs w:val="23"/>
        </w:rPr>
        <w:t xml:space="preserve"> </w:t>
      </w:r>
      <w:r>
        <w:rPr>
          <w:rStyle w:val="pun"/>
          <w:color w:val="666600"/>
          <w:sz w:val="23"/>
          <w:szCs w:val="23"/>
        </w:rPr>
        <w:t>(</w:t>
      </w:r>
      <w:r>
        <w:rPr>
          <w:rStyle w:val="pln"/>
          <w:color w:val="000000"/>
          <w:sz w:val="23"/>
          <w:szCs w:val="23"/>
        </w:rPr>
        <w:t xml:space="preserve">x </w:t>
      </w:r>
      <w:r>
        <w:rPr>
          <w:rStyle w:val="pun"/>
          <w:color w:val="666600"/>
          <w:sz w:val="23"/>
          <w:szCs w:val="23"/>
        </w:rPr>
        <w:t>&lt;</w:t>
      </w:r>
      <w:r>
        <w:rPr>
          <w:rStyle w:val="pln"/>
          <w:color w:val="000000"/>
          <w:sz w:val="23"/>
          <w:szCs w:val="23"/>
        </w:rPr>
        <w:t xml:space="preserve"> </w:t>
      </w:r>
      <w:r>
        <w:rPr>
          <w:rStyle w:val="lit"/>
          <w:rFonts w:eastAsiaTheme="majorEastAsia"/>
          <w:color w:val="006666"/>
          <w:sz w:val="23"/>
          <w:szCs w:val="23"/>
        </w:rPr>
        <w:t>20</w:t>
      </w:r>
      <w:r>
        <w:rPr>
          <w:rStyle w:val="pun"/>
          <w:color w:val="666600"/>
          <w:sz w:val="23"/>
          <w:szCs w:val="23"/>
        </w:rPr>
        <w:t>)</w:t>
      </w:r>
      <w:r>
        <w:rPr>
          <w:rStyle w:val="pln"/>
          <w:color w:val="000000"/>
          <w:sz w:val="23"/>
          <w:szCs w:val="23"/>
        </w:rPr>
        <w:t xml:space="preserve">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r>
        <w:rPr>
          <w:rStyle w:val="pln"/>
          <w:color w:val="000000"/>
          <w:sz w:val="23"/>
          <w:szCs w:val="23"/>
        </w:rPr>
        <w:t xml:space="preserve">x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5</w:t>
      </w:r>
      <w:r>
        <w:rPr>
          <w:rStyle w:val="pun"/>
          <w:color w:val="666600"/>
          <w:sz w:val="23"/>
          <w:szCs w:val="23"/>
        </w:rPr>
        <w:t>)</w:t>
      </w:r>
      <w:r>
        <w:rPr>
          <w:rStyle w:val="pln"/>
          <w:color w:val="000000"/>
          <w:sz w:val="23"/>
          <w:szCs w:val="23"/>
        </w:rPr>
        <w:t xml:space="preserve">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break</w:t>
      </w:r>
      <w:r>
        <w:rPr>
          <w:rStyle w:val="pun"/>
          <w:color w:val="666600"/>
          <w:sz w:val="23"/>
          <w:szCs w:val="23"/>
        </w:rPr>
        <w:t>;</w:t>
      </w:r>
      <w:r>
        <w:rPr>
          <w:rStyle w:val="pln"/>
          <w:color w:val="000000"/>
          <w:sz w:val="23"/>
          <w:szCs w:val="23"/>
        </w:rPr>
        <w:t xml:space="preserve">   </w:t>
      </w:r>
      <w:r>
        <w:rPr>
          <w:rStyle w:val="com"/>
          <w:color w:val="880000"/>
          <w:sz w:val="23"/>
          <w:szCs w:val="23"/>
        </w:rPr>
        <w:t>// breaks out of loop completely</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x </w:t>
      </w:r>
      <w:r>
        <w:rPr>
          <w:rStyle w:val="pun"/>
          <w:color w:val="666600"/>
          <w:sz w:val="23"/>
          <w:szCs w:val="23"/>
        </w:rPr>
        <w:t>=</w:t>
      </w:r>
      <w:r>
        <w:rPr>
          <w:rStyle w:val="pln"/>
          <w:color w:val="000000"/>
          <w:sz w:val="23"/>
          <w:szCs w:val="23"/>
        </w:rPr>
        <w:t xml:space="preserve"> x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 xml:space="preserve"> x </w:t>
      </w:r>
      <w:r>
        <w:rPr>
          <w:rStyle w:val="pun"/>
          <w:color w:val="666600"/>
          <w:sz w:val="23"/>
          <w:szCs w:val="23"/>
        </w:rPr>
        <w:t>+</w:t>
      </w:r>
      <w:r>
        <w:rPr>
          <w:rStyle w:val="pln"/>
          <w:color w:val="000000"/>
          <w:sz w:val="23"/>
          <w:szCs w:val="23"/>
        </w:rPr>
        <w:t xml:space="preserve"> </w:t>
      </w:r>
      <w:r>
        <w:rPr>
          <w:rStyle w:val="str"/>
          <w:color w:val="008800"/>
          <w:sz w:val="23"/>
          <w:szCs w:val="23"/>
        </w:rPr>
        <w:t>"&lt;br /&gt;"</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"Exiting the loop!&lt;br /&gt;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Set the variable to different value and then try...</w:t>
      </w:r>
      <w:r>
        <w:rPr>
          <w:rStyle w:val="tag"/>
          <w:color w:val="000088"/>
          <w:sz w:val="23"/>
          <w:szCs w:val="23"/>
        </w:rPr>
        <w:t>&lt;/p&gt;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AA3C4A" w:rsidRDefault="00AA3C4A" w:rsidP="00AA3C4A">
      <w:pPr>
        <w:pStyle w:val="Heading3"/>
        <w:rPr>
          <w:rFonts w:ascii="Arial" w:hAnsi="Arial" w:cs="Arial"/>
          <w:b w:val="0"/>
          <w:bCs w:val="0"/>
          <w:sz w:val="23"/>
          <w:szCs w:val="23"/>
        </w:rPr>
      </w:pPr>
      <w:r>
        <w:rPr>
          <w:rFonts w:ascii="Arial" w:hAnsi="Arial" w:cs="Arial"/>
          <w:b w:val="0"/>
          <w:bCs w:val="0"/>
          <w:sz w:val="23"/>
          <w:szCs w:val="23"/>
        </w:rPr>
        <w:t>Output</w:t>
      </w:r>
    </w:p>
    <w:p w:rsidR="00AA3C4A" w:rsidRDefault="00AA3C4A" w:rsidP="00AA3C4A">
      <w:pPr>
        <w:pStyle w:val="HTMLPreformatted"/>
        <w:rPr>
          <w:sz w:val="23"/>
          <w:szCs w:val="23"/>
        </w:rPr>
      </w:pPr>
      <w:r>
        <w:rPr>
          <w:sz w:val="23"/>
          <w:szCs w:val="23"/>
        </w:rPr>
        <w:t>Entering the loop</w:t>
      </w:r>
    </w:p>
    <w:p w:rsidR="00AA3C4A" w:rsidRDefault="00AA3C4A" w:rsidP="00AA3C4A">
      <w:pPr>
        <w:pStyle w:val="HTMLPreformatted"/>
        <w:rPr>
          <w:sz w:val="23"/>
          <w:szCs w:val="23"/>
        </w:rPr>
      </w:pPr>
      <w:r>
        <w:rPr>
          <w:sz w:val="23"/>
          <w:szCs w:val="23"/>
        </w:rPr>
        <w:t>2</w:t>
      </w:r>
    </w:p>
    <w:p w:rsidR="00AA3C4A" w:rsidRDefault="00AA3C4A" w:rsidP="00AA3C4A">
      <w:pPr>
        <w:pStyle w:val="HTMLPreformatted"/>
        <w:rPr>
          <w:sz w:val="23"/>
          <w:szCs w:val="23"/>
        </w:rPr>
      </w:pPr>
      <w:r>
        <w:rPr>
          <w:sz w:val="23"/>
          <w:szCs w:val="23"/>
        </w:rPr>
        <w:t>3</w:t>
      </w:r>
    </w:p>
    <w:p w:rsidR="00AA3C4A" w:rsidRDefault="00AA3C4A" w:rsidP="00AA3C4A">
      <w:pPr>
        <w:pStyle w:val="HTMLPreformatted"/>
        <w:rPr>
          <w:sz w:val="23"/>
          <w:szCs w:val="23"/>
        </w:rPr>
      </w:pPr>
      <w:r>
        <w:rPr>
          <w:sz w:val="23"/>
          <w:szCs w:val="23"/>
        </w:rPr>
        <w:t>4</w:t>
      </w:r>
    </w:p>
    <w:p w:rsidR="00AA3C4A" w:rsidRDefault="00AA3C4A" w:rsidP="00AA3C4A">
      <w:pPr>
        <w:pStyle w:val="HTMLPreformatted"/>
        <w:rPr>
          <w:sz w:val="23"/>
          <w:szCs w:val="23"/>
        </w:rPr>
      </w:pPr>
      <w:r>
        <w:rPr>
          <w:sz w:val="23"/>
          <w:szCs w:val="23"/>
        </w:rPr>
        <w:t>5</w:t>
      </w:r>
    </w:p>
    <w:p w:rsidR="00AA3C4A" w:rsidRDefault="00AA3C4A" w:rsidP="00AA3C4A">
      <w:pPr>
        <w:pStyle w:val="HTMLPreformatted"/>
        <w:rPr>
          <w:sz w:val="23"/>
          <w:szCs w:val="23"/>
        </w:rPr>
      </w:pPr>
      <w:r>
        <w:rPr>
          <w:sz w:val="23"/>
          <w:szCs w:val="23"/>
        </w:rPr>
        <w:t>Exiting the loop!</w:t>
      </w:r>
    </w:p>
    <w:p w:rsidR="00AA3C4A" w:rsidRDefault="00AA3C4A" w:rsidP="00AA3C4A">
      <w:pPr>
        <w:pStyle w:val="HTMLPreformatted"/>
        <w:rPr>
          <w:sz w:val="23"/>
          <w:szCs w:val="23"/>
        </w:rPr>
      </w:pPr>
      <w:r>
        <w:rPr>
          <w:sz w:val="23"/>
          <w:szCs w:val="23"/>
        </w:rPr>
        <w:lastRenderedPageBreak/>
        <w:t>Set the variable to different value and then try...</w:t>
      </w:r>
    </w:p>
    <w:p w:rsidR="00AA3C4A" w:rsidRDefault="00AA3C4A" w:rsidP="00AA3C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already have seen the usage of </w:t>
      </w:r>
      <w:r>
        <w:rPr>
          <w:rFonts w:ascii="Arial" w:hAnsi="Arial" w:cs="Arial"/>
          <w:b/>
          <w:bCs/>
          <w:color w:val="000000"/>
        </w:rPr>
        <w:t>break</w:t>
      </w:r>
      <w:r>
        <w:rPr>
          <w:rFonts w:ascii="Arial" w:hAnsi="Arial" w:cs="Arial"/>
          <w:color w:val="000000"/>
        </w:rPr>
        <w:t> statement inside </w:t>
      </w:r>
      <w:r>
        <w:rPr>
          <w:rFonts w:ascii="Arial" w:hAnsi="Arial" w:cs="Arial"/>
          <w:b/>
          <w:bCs/>
          <w:color w:val="000000"/>
        </w:rPr>
        <w:t>a switch</w:t>
      </w:r>
      <w:r>
        <w:rPr>
          <w:rFonts w:ascii="Arial" w:hAnsi="Arial" w:cs="Arial"/>
          <w:color w:val="000000"/>
        </w:rPr>
        <w:t> statement.</w:t>
      </w:r>
    </w:p>
    <w:p w:rsidR="00AA3C4A" w:rsidRDefault="00AA3C4A" w:rsidP="00AA3C4A">
      <w:pPr>
        <w:pStyle w:val="Heading2"/>
        <w:rPr>
          <w:rFonts w:ascii="Arial" w:hAnsi="Arial" w:cs="Arial"/>
          <w:b w:val="0"/>
          <w:bCs w:val="0"/>
          <w:sz w:val="30"/>
          <w:szCs w:val="30"/>
        </w:rPr>
      </w:pPr>
      <w:r>
        <w:rPr>
          <w:rFonts w:ascii="Arial" w:hAnsi="Arial" w:cs="Arial"/>
          <w:b w:val="0"/>
          <w:bCs w:val="0"/>
          <w:sz w:val="30"/>
          <w:szCs w:val="30"/>
        </w:rPr>
        <w:t>The continue Statement</w:t>
      </w:r>
    </w:p>
    <w:p w:rsidR="00AA3C4A" w:rsidRDefault="00AA3C4A" w:rsidP="00AA3C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continue</w:t>
      </w:r>
      <w:r>
        <w:rPr>
          <w:rFonts w:ascii="Arial" w:hAnsi="Arial" w:cs="Arial"/>
          <w:color w:val="000000"/>
        </w:rPr>
        <w:t> statement tells the interpreter to immediately start the next iteration of the loop and skip the remaining code block. When a </w:t>
      </w:r>
      <w:r>
        <w:rPr>
          <w:rFonts w:ascii="Arial" w:hAnsi="Arial" w:cs="Arial"/>
          <w:b/>
          <w:bCs/>
          <w:color w:val="000000"/>
        </w:rPr>
        <w:t>continue</w:t>
      </w:r>
      <w:r>
        <w:rPr>
          <w:rFonts w:ascii="Arial" w:hAnsi="Arial" w:cs="Arial"/>
          <w:color w:val="000000"/>
        </w:rPr>
        <w:t> statement is encountered, the program flow moves to the loop check expression immediately and if the condition remains true, then it starts the next iteration, otherwise the control comes out of the loop.</w:t>
      </w:r>
    </w:p>
    <w:p w:rsidR="00AA3C4A" w:rsidRDefault="00AA3C4A" w:rsidP="00AA3C4A">
      <w:pPr>
        <w:pStyle w:val="Heading3"/>
        <w:rPr>
          <w:rFonts w:ascii="Arial" w:hAnsi="Arial" w:cs="Arial"/>
          <w:b w:val="0"/>
          <w:bCs w:val="0"/>
          <w:color w:val="auto"/>
          <w:sz w:val="23"/>
          <w:szCs w:val="23"/>
        </w:rPr>
      </w:pPr>
      <w:r>
        <w:rPr>
          <w:rFonts w:ascii="Arial" w:hAnsi="Arial" w:cs="Arial"/>
          <w:b w:val="0"/>
          <w:bCs w:val="0"/>
          <w:sz w:val="23"/>
          <w:szCs w:val="23"/>
        </w:rPr>
        <w:t>Example</w:t>
      </w:r>
    </w:p>
    <w:p w:rsidR="00AA3C4A" w:rsidRDefault="00AA3C4A" w:rsidP="00AA3C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example illustrates the use of a </w:t>
      </w:r>
      <w:r>
        <w:rPr>
          <w:rFonts w:ascii="Arial" w:hAnsi="Arial" w:cs="Arial"/>
          <w:b/>
          <w:bCs/>
          <w:color w:val="000000"/>
        </w:rPr>
        <w:t>continue</w:t>
      </w:r>
      <w:r>
        <w:rPr>
          <w:rFonts w:ascii="Arial" w:hAnsi="Arial" w:cs="Arial"/>
          <w:color w:val="000000"/>
        </w:rPr>
        <w:t> statement with a while loop. Notice how the </w:t>
      </w:r>
      <w:r>
        <w:rPr>
          <w:rFonts w:ascii="Arial" w:hAnsi="Arial" w:cs="Arial"/>
          <w:b/>
          <w:bCs/>
          <w:color w:val="000000"/>
        </w:rPr>
        <w:t>continue</w:t>
      </w:r>
      <w:r>
        <w:rPr>
          <w:rFonts w:ascii="Arial" w:hAnsi="Arial" w:cs="Arial"/>
          <w:color w:val="000000"/>
        </w:rPr>
        <w:t> statement is used to skip printing when the index held in variable </w:t>
      </w:r>
      <w:r>
        <w:rPr>
          <w:rFonts w:ascii="Arial" w:hAnsi="Arial" w:cs="Arial"/>
          <w:b/>
          <w:bCs/>
          <w:color w:val="000000"/>
        </w:rPr>
        <w:t>x</w:t>
      </w:r>
      <w:r>
        <w:rPr>
          <w:rFonts w:ascii="Arial" w:hAnsi="Arial" w:cs="Arial"/>
          <w:color w:val="000000"/>
        </w:rPr>
        <w:t> reaches 5 −</w:t>
      </w:r>
    </w:p>
    <w:p w:rsidR="00AA3C4A" w:rsidRDefault="00D56B87" w:rsidP="00AA3C4A">
      <w:pPr>
        <w:jc w:val="right"/>
        <w:rPr>
          <w:rFonts w:ascii="Arial" w:hAnsi="Arial" w:cs="Arial"/>
          <w:sz w:val="18"/>
          <w:szCs w:val="18"/>
        </w:rPr>
      </w:pPr>
      <w:hyperlink r:id="rId293" w:tgtFrame="_blank" w:history="1">
        <w:r w:rsidR="00AA3C4A">
          <w:rPr>
            <w:rStyle w:val="Hyperlink"/>
            <w:color w:val="FFFFFF"/>
            <w:sz w:val="18"/>
            <w:szCs w:val="18"/>
            <w:bdr w:val="single" w:sz="2" w:space="2" w:color="F05C02" w:frame="1"/>
            <w:shd w:val="clear" w:color="auto" w:fill="F8BA24"/>
          </w:rPr>
          <w:t>Live Demo</w:t>
        </w:r>
      </w:hyperlink>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x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"Entering the loop&lt;br /&gt;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while</w:t>
      </w:r>
      <w:r>
        <w:rPr>
          <w:rStyle w:val="pln"/>
          <w:color w:val="000000"/>
          <w:sz w:val="23"/>
          <w:szCs w:val="23"/>
        </w:rPr>
        <w:t xml:space="preserve"> </w:t>
      </w:r>
      <w:r>
        <w:rPr>
          <w:rStyle w:val="pun"/>
          <w:color w:val="666600"/>
          <w:sz w:val="23"/>
          <w:szCs w:val="23"/>
        </w:rPr>
        <w:t>(</w:t>
      </w:r>
      <w:r>
        <w:rPr>
          <w:rStyle w:val="pln"/>
          <w:color w:val="000000"/>
          <w:sz w:val="23"/>
          <w:szCs w:val="23"/>
        </w:rPr>
        <w:t xml:space="preserve">x </w:t>
      </w:r>
      <w:r>
        <w:rPr>
          <w:rStyle w:val="pun"/>
          <w:color w:val="666600"/>
          <w:sz w:val="23"/>
          <w:szCs w:val="23"/>
        </w:rPr>
        <w:t>&lt;</w:t>
      </w:r>
      <w:r>
        <w:rPr>
          <w:rStyle w:val="pln"/>
          <w:color w:val="000000"/>
          <w:sz w:val="23"/>
          <w:szCs w:val="23"/>
        </w:rPr>
        <w:t xml:space="preserve"> </w:t>
      </w:r>
      <w:r>
        <w:rPr>
          <w:rStyle w:val="lit"/>
          <w:rFonts w:eastAsiaTheme="majorEastAsia"/>
          <w:color w:val="006666"/>
          <w:sz w:val="23"/>
          <w:szCs w:val="23"/>
        </w:rPr>
        <w:t>10</w:t>
      </w:r>
      <w:r>
        <w:rPr>
          <w:rStyle w:val="pun"/>
          <w:color w:val="666600"/>
          <w:sz w:val="23"/>
          <w:szCs w:val="23"/>
        </w:rPr>
        <w:t>)</w:t>
      </w:r>
      <w:r>
        <w:rPr>
          <w:rStyle w:val="pln"/>
          <w:color w:val="000000"/>
          <w:sz w:val="23"/>
          <w:szCs w:val="23"/>
        </w:rPr>
        <w:t xml:space="preserve">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x </w:t>
      </w:r>
      <w:r>
        <w:rPr>
          <w:rStyle w:val="pun"/>
          <w:color w:val="666600"/>
          <w:sz w:val="23"/>
          <w:szCs w:val="23"/>
        </w:rPr>
        <w:t>=</w:t>
      </w:r>
      <w:r>
        <w:rPr>
          <w:rStyle w:val="pln"/>
          <w:color w:val="000000"/>
          <w:sz w:val="23"/>
          <w:szCs w:val="23"/>
        </w:rPr>
        <w:t xml:space="preserve"> x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r>
        <w:rPr>
          <w:rStyle w:val="pln"/>
          <w:color w:val="000000"/>
          <w:sz w:val="23"/>
          <w:szCs w:val="23"/>
        </w:rPr>
        <w:t xml:space="preserve">x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5</w:t>
      </w:r>
      <w:r>
        <w:rPr>
          <w:rStyle w:val="pun"/>
          <w:color w:val="666600"/>
          <w:sz w:val="23"/>
          <w:szCs w:val="23"/>
        </w:rPr>
        <w:t>)</w:t>
      </w:r>
      <w:r>
        <w:rPr>
          <w:rStyle w:val="pln"/>
          <w:color w:val="000000"/>
          <w:sz w:val="23"/>
          <w:szCs w:val="23"/>
        </w:rPr>
        <w:t xml:space="preserve">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continue</w:t>
      </w:r>
      <w:r>
        <w:rPr>
          <w:rStyle w:val="pun"/>
          <w:color w:val="666600"/>
          <w:sz w:val="23"/>
          <w:szCs w:val="23"/>
        </w:rPr>
        <w:t>;</w:t>
      </w:r>
      <w:r>
        <w:rPr>
          <w:rStyle w:val="pln"/>
          <w:color w:val="000000"/>
          <w:sz w:val="23"/>
          <w:szCs w:val="23"/>
        </w:rPr>
        <w:t xml:space="preserve">   </w:t>
      </w:r>
      <w:r>
        <w:rPr>
          <w:rStyle w:val="com"/>
          <w:color w:val="880000"/>
          <w:sz w:val="23"/>
          <w:szCs w:val="23"/>
        </w:rPr>
        <w:t>// skip rest of the loop body</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 xml:space="preserve"> x </w:t>
      </w:r>
      <w:r>
        <w:rPr>
          <w:rStyle w:val="pun"/>
          <w:color w:val="666600"/>
          <w:sz w:val="23"/>
          <w:szCs w:val="23"/>
        </w:rPr>
        <w:t>+</w:t>
      </w:r>
      <w:r>
        <w:rPr>
          <w:rStyle w:val="pln"/>
          <w:color w:val="000000"/>
          <w:sz w:val="23"/>
          <w:szCs w:val="23"/>
        </w:rPr>
        <w:t xml:space="preserve"> </w:t>
      </w:r>
      <w:r>
        <w:rPr>
          <w:rStyle w:val="str"/>
          <w:color w:val="008800"/>
          <w:sz w:val="23"/>
          <w:szCs w:val="23"/>
        </w:rPr>
        <w:t>"&lt;br /&gt;"</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"Exiting the loop!&lt;br /&gt;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Set the variable to different value and then try...</w:t>
      </w:r>
      <w:r>
        <w:rPr>
          <w:rStyle w:val="tag"/>
          <w:color w:val="000088"/>
          <w:sz w:val="23"/>
          <w:szCs w:val="23"/>
        </w:rPr>
        <w:t>&lt;/p&gt;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AA3C4A" w:rsidRDefault="00AA3C4A" w:rsidP="00AA3C4A">
      <w:pPr>
        <w:pStyle w:val="Heading3"/>
        <w:rPr>
          <w:rFonts w:ascii="Arial" w:hAnsi="Arial" w:cs="Arial"/>
          <w:b w:val="0"/>
          <w:bCs w:val="0"/>
          <w:sz w:val="23"/>
          <w:szCs w:val="23"/>
        </w:rPr>
      </w:pPr>
      <w:r>
        <w:rPr>
          <w:rFonts w:ascii="Arial" w:hAnsi="Arial" w:cs="Arial"/>
          <w:b w:val="0"/>
          <w:bCs w:val="0"/>
          <w:sz w:val="23"/>
          <w:szCs w:val="23"/>
        </w:rPr>
        <w:t>Output</w:t>
      </w:r>
    </w:p>
    <w:p w:rsidR="00AA3C4A" w:rsidRDefault="00AA3C4A" w:rsidP="00AA3C4A">
      <w:pPr>
        <w:pStyle w:val="HTMLPreformatted"/>
        <w:rPr>
          <w:sz w:val="23"/>
          <w:szCs w:val="23"/>
        </w:rPr>
      </w:pPr>
      <w:r>
        <w:rPr>
          <w:sz w:val="23"/>
          <w:szCs w:val="23"/>
        </w:rPr>
        <w:t>Entering the loop</w:t>
      </w:r>
    </w:p>
    <w:p w:rsidR="00AA3C4A" w:rsidRDefault="00AA3C4A" w:rsidP="00AA3C4A">
      <w:pPr>
        <w:pStyle w:val="HTMLPreformatted"/>
        <w:rPr>
          <w:sz w:val="23"/>
          <w:szCs w:val="23"/>
        </w:rPr>
      </w:pPr>
      <w:r>
        <w:rPr>
          <w:sz w:val="23"/>
          <w:szCs w:val="23"/>
        </w:rPr>
        <w:t>2</w:t>
      </w:r>
    </w:p>
    <w:p w:rsidR="00AA3C4A" w:rsidRDefault="00AA3C4A" w:rsidP="00AA3C4A">
      <w:pPr>
        <w:pStyle w:val="HTMLPreformatted"/>
        <w:rPr>
          <w:sz w:val="23"/>
          <w:szCs w:val="23"/>
        </w:rPr>
      </w:pPr>
      <w:r>
        <w:rPr>
          <w:sz w:val="23"/>
          <w:szCs w:val="23"/>
        </w:rPr>
        <w:t>3</w:t>
      </w:r>
    </w:p>
    <w:p w:rsidR="00AA3C4A" w:rsidRDefault="00AA3C4A" w:rsidP="00AA3C4A">
      <w:pPr>
        <w:pStyle w:val="HTMLPreformatted"/>
        <w:rPr>
          <w:sz w:val="23"/>
          <w:szCs w:val="23"/>
        </w:rPr>
      </w:pPr>
      <w:r>
        <w:rPr>
          <w:sz w:val="23"/>
          <w:szCs w:val="23"/>
        </w:rPr>
        <w:t>4</w:t>
      </w:r>
    </w:p>
    <w:p w:rsidR="00AA3C4A" w:rsidRDefault="00AA3C4A" w:rsidP="00AA3C4A">
      <w:pPr>
        <w:pStyle w:val="HTMLPreformatted"/>
        <w:rPr>
          <w:sz w:val="23"/>
          <w:szCs w:val="23"/>
        </w:rPr>
      </w:pPr>
      <w:r>
        <w:rPr>
          <w:sz w:val="23"/>
          <w:szCs w:val="23"/>
        </w:rPr>
        <w:t>6</w:t>
      </w:r>
    </w:p>
    <w:p w:rsidR="00AA3C4A" w:rsidRDefault="00AA3C4A" w:rsidP="00AA3C4A">
      <w:pPr>
        <w:pStyle w:val="HTMLPreformatted"/>
        <w:rPr>
          <w:sz w:val="23"/>
          <w:szCs w:val="23"/>
        </w:rPr>
      </w:pPr>
      <w:r>
        <w:rPr>
          <w:sz w:val="23"/>
          <w:szCs w:val="23"/>
        </w:rPr>
        <w:t>7</w:t>
      </w:r>
    </w:p>
    <w:p w:rsidR="00AA3C4A" w:rsidRDefault="00AA3C4A" w:rsidP="00AA3C4A">
      <w:pPr>
        <w:pStyle w:val="HTMLPreformatted"/>
        <w:rPr>
          <w:sz w:val="23"/>
          <w:szCs w:val="23"/>
        </w:rPr>
      </w:pPr>
      <w:r>
        <w:rPr>
          <w:sz w:val="23"/>
          <w:szCs w:val="23"/>
        </w:rPr>
        <w:t>8</w:t>
      </w:r>
    </w:p>
    <w:p w:rsidR="00AA3C4A" w:rsidRDefault="00AA3C4A" w:rsidP="00AA3C4A">
      <w:pPr>
        <w:pStyle w:val="HTMLPreformatted"/>
        <w:rPr>
          <w:sz w:val="23"/>
          <w:szCs w:val="23"/>
        </w:rPr>
      </w:pPr>
      <w:r>
        <w:rPr>
          <w:sz w:val="23"/>
          <w:szCs w:val="23"/>
        </w:rPr>
        <w:t>9</w:t>
      </w:r>
    </w:p>
    <w:p w:rsidR="00AA3C4A" w:rsidRDefault="00AA3C4A" w:rsidP="00AA3C4A">
      <w:pPr>
        <w:pStyle w:val="HTMLPreformatted"/>
        <w:rPr>
          <w:sz w:val="23"/>
          <w:szCs w:val="23"/>
        </w:rPr>
      </w:pPr>
      <w:r>
        <w:rPr>
          <w:sz w:val="23"/>
          <w:szCs w:val="23"/>
        </w:rPr>
        <w:t>10</w:t>
      </w:r>
    </w:p>
    <w:p w:rsidR="00AA3C4A" w:rsidRDefault="00AA3C4A" w:rsidP="00AA3C4A">
      <w:pPr>
        <w:pStyle w:val="HTMLPreformatted"/>
        <w:rPr>
          <w:sz w:val="23"/>
          <w:szCs w:val="23"/>
        </w:rPr>
      </w:pPr>
      <w:r>
        <w:rPr>
          <w:sz w:val="23"/>
          <w:szCs w:val="23"/>
        </w:rPr>
        <w:t>Exiting the loop!</w:t>
      </w:r>
    </w:p>
    <w:p w:rsidR="00AA3C4A" w:rsidRDefault="00AA3C4A" w:rsidP="00AA3C4A">
      <w:pPr>
        <w:pStyle w:val="HTMLPreformatted"/>
        <w:rPr>
          <w:sz w:val="23"/>
          <w:szCs w:val="23"/>
        </w:rPr>
      </w:pPr>
      <w:r>
        <w:rPr>
          <w:sz w:val="23"/>
          <w:szCs w:val="23"/>
        </w:rPr>
        <w:lastRenderedPageBreak/>
        <w:t>Set the variable to different value and then try...</w:t>
      </w:r>
    </w:p>
    <w:p w:rsidR="00AA3C4A" w:rsidRDefault="00AA3C4A" w:rsidP="00AA3C4A">
      <w:pPr>
        <w:pStyle w:val="Heading2"/>
        <w:rPr>
          <w:rFonts w:ascii="Arial" w:hAnsi="Arial" w:cs="Arial"/>
          <w:b w:val="0"/>
          <w:bCs w:val="0"/>
          <w:sz w:val="30"/>
          <w:szCs w:val="30"/>
        </w:rPr>
      </w:pPr>
      <w:r>
        <w:rPr>
          <w:rFonts w:ascii="Arial" w:hAnsi="Arial" w:cs="Arial"/>
          <w:b w:val="0"/>
          <w:bCs w:val="0"/>
          <w:sz w:val="30"/>
          <w:szCs w:val="30"/>
        </w:rPr>
        <w:t>Using Labels to Control the Flow</w:t>
      </w:r>
    </w:p>
    <w:p w:rsidR="00AA3C4A" w:rsidRDefault="00AA3C4A" w:rsidP="00AA3C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Starting from JavaScript 1.2, a label can be used with </w:t>
      </w:r>
      <w:r>
        <w:rPr>
          <w:rFonts w:ascii="Arial" w:hAnsi="Arial" w:cs="Arial"/>
          <w:b/>
          <w:bCs/>
          <w:color w:val="000000"/>
        </w:rPr>
        <w:t>break</w:t>
      </w:r>
      <w:r>
        <w:rPr>
          <w:rFonts w:ascii="Arial" w:hAnsi="Arial" w:cs="Arial"/>
          <w:color w:val="000000"/>
        </w:rPr>
        <w:t> and </w:t>
      </w:r>
      <w:r>
        <w:rPr>
          <w:rFonts w:ascii="Arial" w:hAnsi="Arial" w:cs="Arial"/>
          <w:b/>
          <w:bCs/>
          <w:color w:val="000000"/>
        </w:rPr>
        <w:t>continue</w:t>
      </w:r>
      <w:r>
        <w:rPr>
          <w:rFonts w:ascii="Arial" w:hAnsi="Arial" w:cs="Arial"/>
          <w:color w:val="000000"/>
        </w:rPr>
        <w:t> to control the flow more precisely. A </w:t>
      </w:r>
      <w:r>
        <w:rPr>
          <w:rFonts w:ascii="Arial" w:hAnsi="Arial" w:cs="Arial"/>
          <w:b/>
          <w:bCs/>
          <w:color w:val="000000"/>
        </w:rPr>
        <w:t>label</w:t>
      </w:r>
      <w:r>
        <w:rPr>
          <w:rFonts w:ascii="Arial" w:hAnsi="Arial" w:cs="Arial"/>
          <w:color w:val="000000"/>
        </w:rPr>
        <w:t> is simply an identifier followed by a colon (:) that is applied to a statement or a block of code. We will see two different examples to understand how to use labels with break and continue.</w:t>
      </w:r>
    </w:p>
    <w:p w:rsidR="00AA3C4A" w:rsidRDefault="00AA3C4A" w:rsidP="00AA3C4A">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Note</w:t>
      </w:r>
      <w:r>
        <w:rPr>
          <w:rFonts w:ascii="Arial" w:hAnsi="Arial" w:cs="Arial"/>
          <w:color w:val="000000"/>
        </w:rPr>
        <w:t> − Line breaks are not allowed between the </w:t>
      </w:r>
      <w:r>
        <w:rPr>
          <w:rFonts w:ascii="Arial" w:hAnsi="Arial" w:cs="Arial"/>
          <w:b/>
          <w:bCs/>
          <w:color w:val="000000"/>
        </w:rPr>
        <w:t>‘continue’</w:t>
      </w:r>
      <w:r>
        <w:rPr>
          <w:rFonts w:ascii="Arial" w:hAnsi="Arial" w:cs="Arial"/>
          <w:color w:val="000000"/>
        </w:rPr>
        <w:t> or </w:t>
      </w:r>
      <w:r>
        <w:rPr>
          <w:rFonts w:ascii="Arial" w:hAnsi="Arial" w:cs="Arial"/>
          <w:b/>
          <w:bCs/>
          <w:color w:val="000000"/>
        </w:rPr>
        <w:t>‘break’</w:t>
      </w:r>
      <w:r>
        <w:rPr>
          <w:rFonts w:ascii="Arial" w:hAnsi="Arial" w:cs="Arial"/>
          <w:color w:val="000000"/>
        </w:rPr>
        <w:t> statement and its label name. Also, there should not be any other statement in between a label name and associated loop.</w:t>
      </w:r>
    </w:p>
    <w:p w:rsidR="00AA3C4A" w:rsidRDefault="00AA3C4A" w:rsidP="00AA3C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the following two examples for a better understanding of Labels.</w:t>
      </w:r>
    </w:p>
    <w:p w:rsidR="00AA3C4A" w:rsidRDefault="00AA3C4A" w:rsidP="00AA3C4A">
      <w:pPr>
        <w:pStyle w:val="Heading3"/>
        <w:rPr>
          <w:rFonts w:ascii="Arial" w:hAnsi="Arial" w:cs="Arial"/>
          <w:b w:val="0"/>
          <w:bCs w:val="0"/>
          <w:color w:val="auto"/>
          <w:sz w:val="23"/>
          <w:szCs w:val="23"/>
        </w:rPr>
      </w:pPr>
      <w:r>
        <w:rPr>
          <w:rFonts w:ascii="Arial" w:hAnsi="Arial" w:cs="Arial"/>
          <w:b w:val="0"/>
          <w:bCs w:val="0"/>
          <w:sz w:val="23"/>
          <w:szCs w:val="23"/>
        </w:rPr>
        <w:t>Example 1</w:t>
      </w:r>
    </w:p>
    <w:p w:rsidR="00AA3C4A" w:rsidRDefault="00AA3C4A" w:rsidP="00AA3C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shows how to implement Label with a break statement.</w:t>
      </w:r>
    </w:p>
    <w:p w:rsidR="00AA3C4A" w:rsidRDefault="00D56B87" w:rsidP="00AA3C4A">
      <w:pPr>
        <w:jc w:val="right"/>
        <w:rPr>
          <w:rFonts w:ascii="Arial" w:hAnsi="Arial" w:cs="Arial"/>
          <w:sz w:val="18"/>
          <w:szCs w:val="18"/>
        </w:rPr>
      </w:pPr>
      <w:hyperlink r:id="rId294" w:tgtFrame="_blank" w:history="1">
        <w:r w:rsidR="00AA3C4A">
          <w:rPr>
            <w:rStyle w:val="Hyperlink"/>
            <w:color w:val="FFFFFF"/>
            <w:sz w:val="18"/>
            <w:szCs w:val="18"/>
            <w:bdr w:val="single" w:sz="2" w:space="2" w:color="F05C02" w:frame="1"/>
            <w:shd w:val="clear" w:color="auto" w:fill="F8BA24"/>
          </w:rPr>
          <w:t>Live Demo</w:t>
        </w:r>
      </w:hyperlink>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"Entering the loop!&lt;br /&gt;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outerloop</w:t>
      </w:r>
      <w:r>
        <w:rPr>
          <w:rStyle w:val="pun"/>
          <w:color w:val="666600"/>
          <w:sz w:val="23"/>
          <w:szCs w:val="23"/>
        </w:rPr>
        <w:t>:</w:t>
      </w:r>
      <w:r>
        <w:rPr>
          <w:rStyle w:val="pln"/>
          <w:color w:val="000000"/>
          <w:sz w:val="23"/>
          <w:szCs w:val="23"/>
        </w:rPr>
        <w:t xml:space="preserve">        </w:t>
      </w:r>
      <w:r>
        <w:rPr>
          <w:rStyle w:val="com"/>
          <w:color w:val="880000"/>
          <w:sz w:val="23"/>
          <w:szCs w:val="23"/>
        </w:rPr>
        <w:t xml:space="preserve">// This is the label name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ln"/>
          <w:color w:val="000000"/>
          <w:sz w:val="23"/>
          <w:szCs w:val="23"/>
        </w:rPr>
        <w:t xml:space="preserve"> </w:t>
      </w:r>
      <w:r>
        <w:rPr>
          <w:rStyle w:val="pun"/>
          <w:color w:val="666600"/>
          <w:sz w:val="23"/>
          <w:szCs w:val="23"/>
        </w:rPr>
        <w:t>(</w:t>
      </w:r>
      <w:r>
        <w:rPr>
          <w:rStyle w:val="kwd"/>
          <w:color w:val="000088"/>
          <w:sz w:val="23"/>
          <w:szCs w:val="23"/>
        </w:rPr>
        <w:t>var</w:t>
      </w:r>
      <w:r>
        <w:rPr>
          <w:rStyle w:val="pln"/>
          <w:color w:val="000000"/>
          <w:sz w:val="23"/>
          <w:szCs w:val="23"/>
        </w:rPr>
        <w:t xml:space="preserve"> i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0</w:t>
      </w:r>
      <w:r>
        <w:rPr>
          <w:rStyle w:val="pun"/>
          <w:color w:val="666600"/>
          <w:sz w:val="23"/>
          <w:szCs w:val="23"/>
        </w:rPr>
        <w:t>;</w:t>
      </w:r>
      <w:r>
        <w:rPr>
          <w:rStyle w:val="pln"/>
          <w:color w:val="000000"/>
          <w:sz w:val="23"/>
          <w:szCs w:val="23"/>
        </w:rPr>
        <w:t xml:space="preserve"> i </w:t>
      </w:r>
      <w:r>
        <w:rPr>
          <w:rStyle w:val="pun"/>
          <w:color w:val="666600"/>
          <w:sz w:val="23"/>
          <w:szCs w:val="23"/>
        </w:rPr>
        <w:t>&lt;</w:t>
      </w:r>
      <w:r>
        <w:rPr>
          <w:rStyle w:val="pln"/>
          <w:color w:val="000000"/>
          <w:sz w:val="23"/>
          <w:szCs w:val="23"/>
        </w:rPr>
        <w:t xml:space="preserve"> </w:t>
      </w:r>
      <w:r>
        <w:rPr>
          <w:rStyle w:val="lit"/>
          <w:rFonts w:eastAsiaTheme="majorEastAsia"/>
          <w:color w:val="006666"/>
          <w:sz w:val="23"/>
          <w:szCs w:val="23"/>
        </w:rPr>
        <w:t>5</w:t>
      </w:r>
      <w:r>
        <w:rPr>
          <w:rStyle w:val="pun"/>
          <w:color w:val="666600"/>
          <w:sz w:val="23"/>
          <w:szCs w:val="23"/>
        </w:rPr>
        <w:t>;</w:t>
      </w:r>
      <w:r>
        <w:rPr>
          <w:rStyle w:val="pln"/>
          <w:color w:val="000000"/>
          <w:sz w:val="23"/>
          <w:szCs w:val="23"/>
        </w:rPr>
        <w:t xml:space="preserve"> i</w:t>
      </w:r>
      <w:r>
        <w:rPr>
          <w:rStyle w:val="pun"/>
          <w:color w:val="666600"/>
          <w:sz w:val="23"/>
          <w:szCs w:val="23"/>
        </w:rPr>
        <w:t>++)</w:t>
      </w:r>
      <w:r>
        <w:rPr>
          <w:rStyle w:val="pln"/>
          <w:color w:val="000000"/>
          <w:sz w:val="23"/>
          <w:szCs w:val="23"/>
        </w:rPr>
        <w:t xml:space="preserve">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"Outerloop: "</w:t>
      </w:r>
      <w:r>
        <w:rPr>
          <w:rStyle w:val="pln"/>
          <w:color w:val="000000"/>
          <w:sz w:val="23"/>
          <w:szCs w:val="23"/>
        </w:rPr>
        <w:t xml:space="preserve"> </w:t>
      </w:r>
      <w:r>
        <w:rPr>
          <w:rStyle w:val="pun"/>
          <w:color w:val="666600"/>
          <w:sz w:val="23"/>
          <w:szCs w:val="23"/>
        </w:rPr>
        <w:t>+</w:t>
      </w:r>
      <w:r>
        <w:rPr>
          <w:rStyle w:val="pln"/>
          <w:color w:val="000000"/>
          <w:sz w:val="23"/>
          <w:szCs w:val="23"/>
        </w:rPr>
        <w:t xml:space="preserve"> i </w:t>
      </w:r>
      <w:r>
        <w:rPr>
          <w:rStyle w:val="pun"/>
          <w:color w:val="666600"/>
          <w:sz w:val="23"/>
          <w:szCs w:val="23"/>
        </w:rPr>
        <w:t>+</w:t>
      </w:r>
      <w:r>
        <w:rPr>
          <w:rStyle w:val="pln"/>
          <w:color w:val="000000"/>
          <w:sz w:val="23"/>
          <w:szCs w:val="23"/>
        </w:rPr>
        <w:t xml:space="preserve"> </w:t>
      </w:r>
      <w:r>
        <w:rPr>
          <w:rStyle w:val="str"/>
          <w:color w:val="008800"/>
          <w:sz w:val="23"/>
          <w:szCs w:val="23"/>
        </w:rPr>
        <w:t>"&lt;br /&gt;"</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innerloop</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ln"/>
          <w:color w:val="000000"/>
          <w:sz w:val="23"/>
          <w:szCs w:val="23"/>
        </w:rPr>
        <w:t xml:space="preserve"> </w:t>
      </w:r>
      <w:r>
        <w:rPr>
          <w:rStyle w:val="pun"/>
          <w:color w:val="666600"/>
          <w:sz w:val="23"/>
          <w:szCs w:val="23"/>
        </w:rPr>
        <w:t>(</w:t>
      </w:r>
      <w:r>
        <w:rPr>
          <w:rStyle w:val="kwd"/>
          <w:color w:val="000088"/>
          <w:sz w:val="23"/>
          <w:szCs w:val="23"/>
        </w:rPr>
        <w:t>var</w:t>
      </w:r>
      <w:r>
        <w:rPr>
          <w:rStyle w:val="pln"/>
          <w:color w:val="000000"/>
          <w:sz w:val="23"/>
          <w:szCs w:val="23"/>
        </w:rPr>
        <w:t xml:space="preserve"> j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0</w:t>
      </w:r>
      <w:r>
        <w:rPr>
          <w:rStyle w:val="pun"/>
          <w:color w:val="666600"/>
          <w:sz w:val="23"/>
          <w:szCs w:val="23"/>
        </w:rPr>
        <w:t>;</w:t>
      </w:r>
      <w:r>
        <w:rPr>
          <w:rStyle w:val="pln"/>
          <w:color w:val="000000"/>
          <w:sz w:val="23"/>
          <w:szCs w:val="23"/>
        </w:rPr>
        <w:t xml:space="preserve"> j </w:t>
      </w:r>
      <w:r>
        <w:rPr>
          <w:rStyle w:val="pun"/>
          <w:color w:val="666600"/>
          <w:sz w:val="23"/>
          <w:szCs w:val="23"/>
        </w:rPr>
        <w:t>&lt;</w:t>
      </w:r>
      <w:r>
        <w:rPr>
          <w:rStyle w:val="pln"/>
          <w:color w:val="000000"/>
          <w:sz w:val="23"/>
          <w:szCs w:val="23"/>
        </w:rPr>
        <w:t xml:space="preserve"> </w:t>
      </w:r>
      <w:r>
        <w:rPr>
          <w:rStyle w:val="lit"/>
          <w:rFonts w:eastAsiaTheme="majorEastAsia"/>
          <w:color w:val="006666"/>
          <w:sz w:val="23"/>
          <w:szCs w:val="23"/>
        </w:rPr>
        <w:t>5</w:t>
      </w:r>
      <w:r>
        <w:rPr>
          <w:rStyle w:val="pun"/>
          <w:color w:val="666600"/>
          <w:sz w:val="23"/>
          <w:szCs w:val="23"/>
        </w:rPr>
        <w:t>;</w:t>
      </w:r>
      <w:r>
        <w:rPr>
          <w:rStyle w:val="pln"/>
          <w:color w:val="000000"/>
          <w:sz w:val="23"/>
          <w:szCs w:val="23"/>
        </w:rPr>
        <w:t xml:space="preserve"> j</w:t>
      </w:r>
      <w:r>
        <w:rPr>
          <w:rStyle w:val="pun"/>
          <w:color w:val="666600"/>
          <w:sz w:val="23"/>
          <w:szCs w:val="23"/>
        </w:rPr>
        <w:t>++)</w:t>
      </w:r>
      <w:r>
        <w:rPr>
          <w:rStyle w:val="pln"/>
          <w:color w:val="000000"/>
          <w:sz w:val="23"/>
          <w:szCs w:val="23"/>
        </w:rPr>
        <w:t xml:space="preserve">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r>
        <w:rPr>
          <w:rStyle w:val="pln"/>
          <w:color w:val="000000"/>
          <w:sz w:val="23"/>
          <w:szCs w:val="23"/>
        </w:rPr>
        <w:t xml:space="preserve">j </w:t>
      </w:r>
      <w:r>
        <w:rPr>
          <w:rStyle w:val="pun"/>
          <w:color w:val="666600"/>
          <w:sz w:val="23"/>
          <w:szCs w:val="23"/>
        </w:rPr>
        <w:t>&gt;</w:t>
      </w:r>
      <w:r>
        <w:rPr>
          <w:rStyle w:val="pln"/>
          <w:color w:val="000000"/>
          <w:sz w:val="23"/>
          <w:szCs w:val="23"/>
        </w:rPr>
        <w:t xml:space="preserve"> </w:t>
      </w:r>
      <w:r>
        <w:rPr>
          <w:rStyle w:val="lit"/>
          <w:rFonts w:eastAsiaTheme="majorEastAsia"/>
          <w:color w:val="006666"/>
          <w:sz w:val="23"/>
          <w:szCs w:val="23"/>
        </w:rPr>
        <w:t>3</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break</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com"/>
          <w:color w:val="880000"/>
          <w:sz w:val="23"/>
          <w:szCs w:val="23"/>
        </w:rPr>
        <w:t>// Quit the innermost loop</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r>
        <w:rPr>
          <w:rStyle w:val="pln"/>
          <w:color w:val="000000"/>
          <w:sz w:val="23"/>
          <w:szCs w:val="23"/>
        </w:rPr>
        <w:t xml:space="preserve">i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w:t>
      </w:r>
      <w:r>
        <w:rPr>
          <w:rStyle w:val="pun"/>
          <w:color w:val="666600"/>
          <w:sz w:val="23"/>
          <w:szCs w:val="23"/>
        </w:rPr>
        <w:t>)</w:t>
      </w:r>
      <w:r>
        <w:rPr>
          <w:rStyle w:val="pln"/>
          <w:color w:val="000000"/>
          <w:sz w:val="23"/>
          <w:szCs w:val="23"/>
        </w:rPr>
        <w:t xml:space="preserve"> </w:t>
      </w:r>
      <w:r>
        <w:rPr>
          <w:rStyle w:val="kwd"/>
          <w:color w:val="000088"/>
          <w:sz w:val="23"/>
          <w:szCs w:val="23"/>
        </w:rPr>
        <w:t>break</w:t>
      </w:r>
      <w:r>
        <w:rPr>
          <w:rStyle w:val="pln"/>
          <w:color w:val="000000"/>
          <w:sz w:val="23"/>
          <w:szCs w:val="23"/>
        </w:rPr>
        <w:t xml:space="preserve"> innerloop</w:t>
      </w:r>
      <w:r>
        <w:rPr>
          <w:rStyle w:val="pun"/>
          <w:color w:val="666600"/>
          <w:sz w:val="23"/>
          <w:szCs w:val="23"/>
        </w:rPr>
        <w:t>;</w:t>
      </w:r>
      <w:r>
        <w:rPr>
          <w:rStyle w:val="pln"/>
          <w:color w:val="000000"/>
          <w:sz w:val="23"/>
          <w:szCs w:val="23"/>
        </w:rPr>
        <w:t xml:space="preserve">  </w:t>
      </w:r>
      <w:r>
        <w:rPr>
          <w:rStyle w:val="com"/>
          <w:color w:val="880000"/>
          <w:sz w:val="23"/>
          <w:szCs w:val="23"/>
        </w:rPr>
        <w:t>// Do the same thing</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r>
        <w:rPr>
          <w:rStyle w:val="pln"/>
          <w:color w:val="000000"/>
          <w:sz w:val="23"/>
          <w:szCs w:val="23"/>
        </w:rPr>
        <w:t xml:space="preserve">i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4</w:t>
      </w:r>
      <w:r>
        <w:rPr>
          <w:rStyle w:val="pun"/>
          <w:color w:val="666600"/>
          <w:sz w:val="23"/>
          <w:szCs w:val="23"/>
        </w:rPr>
        <w:t>)</w:t>
      </w:r>
      <w:r>
        <w:rPr>
          <w:rStyle w:val="pln"/>
          <w:color w:val="000000"/>
          <w:sz w:val="23"/>
          <w:szCs w:val="23"/>
        </w:rPr>
        <w:t xml:space="preserve"> </w:t>
      </w:r>
      <w:r>
        <w:rPr>
          <w:rStyle w:val="kwd"/>
          <w:color w:val="000088"/>
          <w:sz w:val="23"/>
          <w:szCs w:val="23"/>
        </w:rPr>
        <w:t>break</w:t>
      </w:r>
      <w:r>
        <w:rPr>
          <w:rStyle w:val="pln"/>
          <w:color w:val="000000"/>
          <w:sz w:val="23"/>
          <w:szCs w:val="23"/>
        </w:rPr>
        <w:t xml:space="preserve"> outerloop</w:t>
      </w:r>
      <w:r>
        <w:rPr>
          <w:rStyle w:val="pun"/>
          <w:color w:val="666600"/>
          <w:sz w:val="23"/>
          <w:szCs w:val="23"/>
        </w:rPr>
        <w:t>;</w:t>
      </w:r>
      <w:r>
        <w:rPr>
          <w:rStyle w:val="pln"/>
          <w:color w:val="000000"/>
          <w:sz w:val="23"/>
          <w:szCs w:val="23"/>
        </w:rPr>
        <w:t xml:space="preserve">  </w:t>
      </w:r>
      <w:r>
        <w:rPr>
          <w:rStyle w:val="com"/>
          <w:color w:val="880000"/>
          <w:sz w:val="23"/>
          <w:szCs w:val="23"/>
        </w:rPr>
        <w:t>// Quit the outer loop</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"Innerloop: "</w:t>
      </w:r>
      <w:r>
        <w:rPr>
          <w:rStyle w:val="pln"/>
          <w:color w:val="000000"/>
          <w:sz w:val="23"/>
          <w:szCs w:val="23"/>
        </w:rPr>
        <w:t xml:space="preserve"> </w:t>
      </w:r>
      <w:r>
        <w:rPr>
          <w:rStyle w:val="pun"/>
          <w:color w:val="666600"/>
          <w:sz w:val="23"/>
          <w:szCs w:val="23"/>
        </w:rPr>
        <w:t>+</w:t>
      </w:r>
      <w:r>
        <w:rPr>
          <w:rStyle w:val="pln"/>
          <w:color w:val="000000"/>
          <w:sz w:val="23"/>
          <w:szCs w:val="23"/>
        </w:rPr>
        <w:t xml:space="preserve"> j </w:t>
      </w:r>
      <w:r>
        <w:rPr>
          <w:rStyle w:val="pun"/>
          <w:color w:val="666600"/>
          <w:sz w:val="23"/>
          <w:szCs w:val="23"/>
        </w:rPr>
        <w:t>+</w:t>
      </w:r>
      <w:r>
        <w:rPr>
          <w:rStyle w:val="pln"/>
          <w:color w:val="000000"/>
          <w:sz w:val="23"/>
          <w:szCs w:val="23"/>
        </w:rPr>
        <w:t xml:space="preserve"> </w:t>
      </w:r>
      <w:r>
        <w:rPr>
          <w:rStyle w:val="str"/>
          <w:color w:val="008800"/>
          <w:sz w:val="23"/>
          <w:szCs w:val="23"/>
        </w:rPr>
        <w:t>" &lt;br /&gt;"</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"Exiting the loop!&lt;br /&gt;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AA3C4A" w:rsidRDefault="00AA3C4A" w:rsidP="00AA3C4A">
      <w:pPr>
        <w:pStyle w:val="Heading3"/>
        <w:rPr>
          <w:rFonts w:ascii="Arial" w:hAnsi="Arial" w:cs="Arial"/>
          <w:b w:val="0"/>
          <w:bCs w:val="0"/>
          <w:sz w:val="23"/>
          <w:szCs w:val="23"/>
        </w:rPr>
      </w:pPr>
      <w:r>
        <w:rPr>
          <w:rFonts w:ascii="Arial" w:hAnsi="Arial" w:cs="Arial"/>
          <w:b w:val="0"/>
          <w:bCs w:val="0"/>
          <w:sz w:val="23"/>
          <w:szCs w:val="23"/>
        </w:rPr>
        <w:t>Output</w:t>
      </w:r>
    </w:p>
    <w:p w:rsidR="00AA3C4A" w:rsidRDefault="00AA3C4A" w:rsidP="00AA3C4A">
      <w:pPr>
        <w:pStyle w:val="HTMLPreformatted"/>
        <w:rPr>
          <w:sz w:val="23"/>
          <w:szCs w:val="23"/>
        </w:rPr>
      </w:pPr>
      <w:r>
        <w:rPr>
          <w:sz w:val="23"/>
          <w:szCs w:val="23"/>
        </w:rPr>
        <w:t>Entering the loop!</w:t>
      </w:r>
    </w:p>
    <w:p w:rsidR="00AA3C4A" w:rsidRDefault="00AA3C4A" w:rsidP="00AA3C4A">
      <w:pPr>
        <w:pStyle w:val="HTMLPreformatted"/>
        <w:rPr>
          <w:sz w:val="23"/>
          <w:szCs w:val="23"/>
        </w:rPr>
      </w:pPr>
      <w:r>
        <w:rPr>
          <w:sz w:val="23"/>
          <w:szCs w:val="23"/>
        </w:rPr>
        <w:t>Outerloop: 0</w:t>
      </w:r>
    </w:p>
    <w:p w:rsidR="00AA3C4A" w:rsidRDefault="00AA3C4A" w:rsidP="00AA3C4A">
      <w:pPr>
        <w:pStyle w:val="HTMLPreformatted"/>
        <w:rPr>
          <w:sz w:val="23"/>
          <w:szCs w:val="23"/>
        </w:rPr>
      </w:pPr>
      <w:r>
        <w:rPr>
          <w:sz w:val="23"/>
          <w:szCs w:val="23"/>
        </w:rPr>
        <w:t xml:space="preserve">Innerloop: 0 </w:t>
      </w:r>
    </w:p>
    <w:p w:rsidR="00AA3C4A" w:rsidRDefault="00AA3C4A" w:rsidP="00AA3C4A">
      <w:pPr>
        <w:pStyle w:val="HTMLPreformatted"/>
        <w:rPr>
          <w:sz w:val="23"/>
          <w:szCs w:val="23"/>
        </w:rPr>
      </w:pPr>
      <w:r>
        <w:rPr>
          <w:sz w:val="23"/>
          <w:szCs w:val="23"/>
        </w:rPr>
        <w:t xml:space="preserve">Innerloop: 1 </w:t>
      </w:r>
    </w:p>
    <w:p w:rsidR="00AA3C4A" w:rsidRDefault="00AA3C4A" w:rsidP="00AA3C4A">
      <w:pPr>
        <w:pStyle w:val="HTMLPreformatted"/>
        <w:rPr>
          <w:sz w:val="23"/>
          <w:szCs w:val="23"/>
        </w:rPr>
      </w:pPr>
      <w:r>
        <w:rPr>
          <w:sz w:val="23"/>
          <w:szCs w:val="23"/>
        </w:rPr>
        <w:t xml:space="preserve">Innerloop: 2 </w:t>
      </w:r>
    </w:p>
    <w:p w:rsidR="00AA3C4A" w:rsidRDefault="00AA3C4A" w:rsidP="00AA3C4A">
      <w:pPr>
        <w:pStyle w:val="HTMLPreformatted"/>
        <w:rPr>
          <w:sz w:val="23"/>
          <w:szCs w:val="23"/>
        </w:rPr>
      </w:pPr>
      <w:r>
        <w:rPr>
          <w:sz w:val="23"/>
          <w:szCs w:val="23"/>
        </w:rPr>
        <w:t xml:space="preserve">Innerloop: 3 </w:t>
      </w:r>
    </w:p>
    <w:p w:rsidR="00AA3C4A" w:rsidRDefault="00AA3C4A" w:rsidP="00AA3C4A">
      <w:pPr>
        <w:pStyle w:val="HTMLPreformatted"/>
        <w:rPr>
          <w:sz w:val="23"/>
          <w:szCs w:val="23"/>
        </w:rPr>
      </w:pPr>
      <w:r>
        <w:rPr>
          <w:sz w:val="23"/>
          <w:szCs w:val="23"/>
        </w:rPr>
        <w:t>Outerloop: 1</w:t>
      </w:r>
    </w:p>
    <w:p w:rsidR="00AA3C4A" w:rsidRDefault="00AA3C4A" w:rsidP="00AA3C4A">
      <w:pPr>
        <w:pStyle w:val="HTMLPreformatted"/>
        <w:rPr>
          <w:sz w:val="23"/>
          <w:szCs w:val="23"/>
        </w:rPr>
      </w:pPr>
      <w:r>
        <w:rPr>
          <w:sz w:val="23"/>
          <w:szCs w:val="23"/>
        </w:rPr>
        <w:lastRenderedPageBreak/>
        <w:t xml:space="preserve">Innerloop: 0 </w:t>
      </w:r>
    </w:p>
    <w:p w:rsidR="00AA3C4A" w:rsidRDefault="00AA3C4A" w:rsidP="00AA3C4A">
      <w:pPr>
        <w:pStyle w:val="HTMLPreformatted"/>
        <w:rPr>
          <w:sz w:val="23"/>
          <w:szCs w:val="23"/>
        </w:rPr>
      </w:pPr>
      <w:r>
        <w:rPr>
          <w:sz w:val="23"/>
          <w:szCs w:val="23"/>
        </w:rPr>
        <w:t xml:space="preserve">Innerloop: 1 </w:t>
      </w:r>
    </w:p>
    <w:p w:rsidR="00AA3C4A" w:rsidRDefault="00AA3C4A" w:rsidP="00AA3C4A">
      <w:pPr>
        <w:pStyle w:val="HTMLPreformatted"/>
        <w:rPr>
          <w:sz w:val="23"/>
          <w:szCs w:val="23"/>
        </w:rPr>
      </w:pPr>
      <w:r>
        <w:rPr>
          <w:sz w:val="23"/>
          <w:szCs w:val="23"/>
        </w:rPr>
        <w:t xml:space="preserve">Innerloop: 2 </w:t>
      </w:r>
    </w:p>
    <w:p w:rsidR="00AA3C4A" w:rsidRDefault="00AA3C4A" w:rsidP="00AA3C4A">
      <w:pPr>
        <w:pStyle w:val="HTMLPreformatted"/>
        <w:rPr>
          <w:sz w:val="23"/>
          <w:szCs w:val="23"/>
        </w:rPr>
      </w:pPr>
      <w:r>
        <w:rPr>
          <w:sz w:val="23"/>
          <w:szCs w:val="23"/>
        </w:rPr>
        <w:t xml:space="preserve">Innerloop: 3 </w:t>
      </w:r>
    </w:p>
    <w:p w:rsidR="00AA3C4A" w:rsidRDefault="00AA3C4A" w:rsidP="00AA3C4A">
      <w:pPr>
        <w:pStyle w:val="HTMLPreformatted"/>
        <w:rPr>
          <w:sz w:val="23"/>
          <w:szCs w:val="23"/>
        </w:rPr>
      </w:pPr>
      <w:r>
        <w:rPr>
          <w:sz w:val="23"/>
          <w:szCs w:val="23"/>
        </w:rPr>
        <w:t>Outerloop: 2</w:t>
      </w:r>
    </w:p>
    <w:p w:rsidR="00AA3C4A" w:rsidRDefault="00AA3C4A" w:rsidP="00AA3C4A">
      <w:pPr>
        <w:pStyle w:val="HTMLPreformatted"/>
        <w:rPr>
          <w:sz w:val="23"/>
          <w:szCs w:val="23"/>
        </w:rPr>
      </w:pPr>
      <w:r>
        <w:rPr>
          <w:sz w:val="23"/>
          <w:szCs w:val="23"/>
        </w:rPr>
        <w:t>Outerloop: 3</w:t>
      </w:r>
    </w:p>
    <w:p w:rsidR="00AA3C4A" w:rsidRDefault="00AA3C4A" w:rsidP="00AA3C4A">
      <w:pPr>
        <w:pStyle w:val="HTMLPreformatted"/>
        <w:rPr>
          <w:sz w:val="23"/>
          <w:szCs w:val="23"/>
        </w:rPr>
      </w:pPr>
      <w:r>
        <w:rPr>
          <w:sz w:val="23"/>
          <w:szCs w:val="23"/>
        </w:rPr>
        <w:t xml:space="preserve">Innerloop: 0 </w:t>
      </w:r>
    </w:p>
    <w:p w:rsidR="00AA3C4A" w:rsidRDefault="00AA3C4A" w:rsidP="00AA3C4A">
      <w:pPr>
        <w:pStyle w:val="HTMLPreformatted"/>
        <w:rPr>
          <w:sz w:val="23"/>
          <w:szCs w:val="23"/>
        </w:rPr>
      </w:pPr>
      <w:r>
        <w:rPr>
          <w:sz w:val="23"/>
          <w:szCs w:val="23"/>
        </w:rPr>
        <w:t xml:space="preserve">Innerloop: 1 </w:t>
      </w:r>
    </w:p>
    <w:p w:rsidR="00AA3C4A" w:rsidRDefault="00AA3C4A" w:rsidP="00AA3C4A">
      <w:pPr>
        <w:pStyle w:val="HTMLPreformatted"/>
        <w:rPr>
          <w:sz w:val="23"/>
          <w:szCs w:val="23"/>
        </w:rPr>
      </w:pPr>
      <w:r>
        <w:rPr>
          <w:sz w:val="23"/>
          <w:szCs w:val="23"/>
        </w:rPr>
        <w:t xml:space="preserve">Innerloop: 2 </w:t>
      </w:r>
    </w:p>
    <w:p w:rsidR="00AA3C4A" w:rsidRDefault="00AA3C4A" w:rsidP="00AA3C4A">
      <w:pPr>
        <w:pStyle w:val="HTMLPreformatted"/>
        <w:rPr>
          <w:sz w:val="23"/>
          <w:szCs w:val="23"/>
        </w:rPr>
      </w:pPr>
      <w:r>
        <w:rPr>
          <w:sz w:val="23"/>
          <w:szCs w:val="23"/>
        </w:rPr>
        <w:t xml:space="preserve">Innerloop: 3 </w:t>
      </w:r>
    </w:p>
    <w:p w:rsidR="00AA3C4A" w:rsidRDefault="00AA3C4A" w:rsidP="00AA3C4A">
      <w:pPr>
        <w:pStyle w:val="HTMLPreformatted"/>
        <w:rPr>
          <w:sz w:val="23"/>
          <w:szCs w:val="23"/>
        </w:rPr>
      </w:pPr>
      <w:r>
        <w:rPr>
          <w:sz w:val="23"/>
          <w:szCs w:val="23"/>
        </w:rPr>
        <w:t>Outerloop: 4</w:t>
      </w:r>
    </w:p>
    <w:p w:rsidR="00AA3C4A" w:rsidRDefault="00AA3C4A" w:rsidP="00AA3C4A">
      <w:pPr>
        <w:pStyle w:val="HTMLPreformatted"/>
        <w:rPr>
          <w:sz w:val="23"/>
          <w:szCs w:val="23"/>
        </w:rPr>
      </w:pPr>
      <w:r>
        <w:rPr>
          <w:sz w:val="23"/>
          <w:szCs w:val="23"/>
        </w:rPr>
        <w:t>Exiting the loop!</w:t>
      </w:r>
    </w:p>
    <w:p w:rsidR="00AA3C4A" w:rsidRDefault="00AA3C4A" w:rsidP="00AA3C4A">
      <w:pPr>
        <w:pStyle w:val="Heading3"/>
        <w:rPr>
          <w:rFonts w:ascii="Arial" w:hAnsi="Arial" w:cs="Arial"/>
          <w:b w:val="0"/>
          <w:bCs w:val="0"/>
          <w:sz w:val="23"/>
          <w:szCs w:val="23"/>
        </w:rPr>
      </w:pPr>
      <w:r>
        <w:rPr>
          <w:rFonts w:ascii="Arial" w:hAnsi="Arial" w:cs="Arial"/>
          <w:b w:val="0"/>
          <w:bCs w:val="0"/>
          <w:sz w:val="23"/>
          <w:szCs w:val="23"/>
        </w:rPr>
        <w:t>Example 2</w:t>
      </w:r>
    </w:p>
    <w:p w:rsidR="00AA3C4A" w:rsidRDefault="00D56B87" w:rsidP="00AA3C4A">
      <w:pPr>
        <w:jc w:val="right"/>
        <w:rPr>
          <w:rFonts w:ascii="Arial" w:hAnsi="Arial" w:cs="Arial"/>
          <w:sz w:val="18"/>
          <w:szCs w:val="18"/>
        </w:rPr>
      </w:pPr>
      <w:hyperlink r:id="rId295" w:tgtFrame="_blank" w:history="1">
        <w:r w:rsidR="00AA3C4A">
          <w:rPr>
            <w:rStyle w:val="Hyperlink"/>
            <w:color w:val="FFFFFF"/>
            <w:sz w:val="18"/>
            <w:szCs w:val="18"/>
            <w:bdr w:val="single" w:sz="2" w:space="2" w:color="F05C02" w:frame="1"/>
            <w:shd w:val="clear" w:color="auto" w:fill="F8BA24"/>
          </w:rPr>
          <w:t>Live Demo</w:t>
        </w:r>
      </w:hyperlink>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"Entering the loop!&lt;br /&gt;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outerloop</w:t>
      </w:r>
      <w:r>
        <w:rPr>
          <w:rStyle w:val="pun"/>
          <w:color w:val="666600"/>
          <w:sz w:val="23"/>
          <w:szCs w:val="23"/>
        </w:rPr>
        <w:t>:</w:t>
      </w:r>
      <w:r>
        <w:rPr>
          <w:rStyle w:val="pln"/>
          <w:color w:val="000000"/>
          <w:sz w:val="23"/>
          <w:szCs w:val="23"/>
        </w:rPr>
        <w:t xml:space="preserve">     </w:t>
      </w:r>
      <w:r>
        <w:rPr>
          <w:rStyle w:val="com"/>
          <w:color w:val="880000"/>
          <w:sz w:val="23"/>
          <w:szCs w:val="23"/>
        </w:rPr>
        <w:t>// This is the label name</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ln"/>
          <w:color w:val="000000"/>
          <w:sz w:val="23"/>
          <w:szCs w:val="23"/>
        </w:rPr>
        <w:t xml:space="preserve"> </w:t>
      </w:r>
      <w:r>
        <w:rPr>
          <w:rStyle w:val="pun"/>
          <w:color w:val="666600"/>
          <w:sz w:val="23"/>
          <w:szCs w:val="23"/>
        </w:rPr>
        <w:t>(</w:t>
      </w:r>
      <w:r>
        <w:rPr>
          <w:rStyle w:val="kwd"/>
          <w:color w:val="000088"/>
          <w:sz w:val="23"/>
          <w:szCs w:val="23"/>
        </w:rPr>
        <w:t>var</w:t>
      </w:r>
      <w:r>
        <w:rPr>
          <w:rStyle w:val="pln"/>
          <w:color w:val="000000"/>
          <w:sz w:val="23"/>
          <w:szCs w:val="23"/>
        </w:rPr>
        <w:t xml:space="preserve"> i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0</w:t>
      </w:r>
      <w:r>
        <w:rPr>
          <w:rStyle w:val="pun"/>
          <w:color w:val="666600"/>
          <w:sz w:val="23"/>
          <w:szCs w:val="23"/>
        </w:rPr>
        <w:t>;</w:t>
      </w:r>
      <w:r>
        <w:rPr>
          <w:rStyle w:val="pln"/>
          <w:color w:val="000000"/>
          <w:sz w:val="23"/>
          <w:szCs w:val="23"/>
        </w:rPr>
        <w:t xml:space="preserve"> i </w:t>
      </w:r>
      <w:r>
        <w:rPr>
          <w:rStyle w:val="pun"/>
          <w:color w:val="666600"/>
          <w:sz w:val="23"/>
          <w:szCs w:val="23"/>
        </w:rPr>
        <w:t>&lt;</w:t>
      </w:r>
      <w:r>
        <w:rPr>
          <w:rStyle w:val="pln"/>
          <w:color w:val="000000"/>
          <w:sz w:val="23"/>
          <w:szCs w:val="23"/>
        </w:rPr>
        <w:t xml:space="preserve"> </w:t>
      </w:r>
      <w:r>
        <w:rPr>
          <w:rStyle w:val="lit"/>
          <w:rFonts w:eastAsiaTheme="majorEastAsia"/>
          <w:color w:val="006666"/>
          <w:sz w:val="23"/>
          <w:szCs w:val="23"/>
        </w:rPr>
        <w:t>3</w:t>
      </w:r>
      <w:r>
        <w:rPr>
          <w:rStyle w:val="pun"/>
          <w:color w:val="666600"/>
          <w:sz w:val="23"/>
          <w:szCs w:val="23"/>
        </w:rPr>
        <w:t>;</w:t>
      </w:r>
      <w:r>
        <w:rPr>
          <w:rStyle w:val="pln"/>
          <w:color w:val="000000"/>
          <w:sz w:val="23"/>
          <w:szCs w:val="23"/>
        </w:rPr>
        <w:t xml:space="preserve"> i</w:t>
      </w:r>
      <w:r>
        <w:rPr>
          <w:rStyle w:val="pun"/>
          <w:color w:val="666600"/>
          <w:sz w:val="23"/>
          <w:szCs w:val="23"/>
        </w:rPr>
        <w:t>++)</w:t>
      </w:r>
      <w:r>
        <w:rPr>
          <w:rStyle w:val="pln"/>
          <w:color w:val="000000"/>
          <w:sz w:val="23"/>
          <w:szCs w:val="23"/>
        </w:rPr>
        <w:t xml:space="preserve">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"Outerloop: "</w:t>
      </w:r>
      <w:r>
        <w:rPr>
          <w:rStyle w:val="pln"/>
          <w:color w:val="000000"/>
          <w:sz w:val="23"/>
          <w:szCs w:val="23"/>
        </w:rPr>
        <w:t xml:space="preserve"> </w:t>
      </w:r>
      <w:r>
        <w:rPr>
          <w:rStyle w:val="pun"/>
          <w:color w:val="666600"/>
          <w:sz w:val="23"/>
          <w:szCs w:val="23"/>
        </w:rPr>
        <w:t>+</w:t>
      </w:r>
      <w:r>
        <w:rPr>
          <w:rStyle w:val="pln"/>
          <w:color w:val="000000"/>
          <w:sz w:val="23"/>
          <w:szCs w:val="23"/>
        </w:rPr>
        <w:t xml:space="preserve"> i </w:t>
      </w:r>
      <w:r>
        <w:rPr>
          <w:rStyle w:val="pun"/>
          <w:color w:val="666600"/>
          <w:sz w:val="23"/>
          <w:szCs w:val="23"/>
        </w:rPr>
        <w:t>+</w:t>
      </w:r>
      <w:r>
        <w:rPr>
          <w:rStyle w:val="pln"/>
          <w:color w:val="000000"/>
          <w:sz w:val="23"/>
          <w:szCs w:val="23"/>
        </w:rPr>
        <w:t xml:space="preserve"> </w:t>
      </w:r>
      <w:r>
        <w:rPr>
          <w:rStyle w:val="str"/>
          <w:color w:val="008800"/>
          <w:sz w:val="23"/>
          <w:szCs w:val="23"/>
        </w:rPr>
        <w:t>"&lt;br /&gt;"</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ln"/>
          <w:color w:val="000000"/>
          <w:sz w:val="23"/>
          <w:szCs w:val="23"/>
        </w:rPr>
        <w:t xml:space="preserve"> </w:t>
      </w:r>
      <w:r>
        <w:rPr>
          <w:rStyle w:val="pun"/>
          <w:color w:val="666600"/>
          <w:sz w:val="23"/>
          <w:szCs w:val="23"/>
        </w:rPr>
        <w:t>(</w:t>
      </w:r>
      <w:r>
        <w:rPr>
          <w:rStyle w:val="kwd"/>
          <w:color w:val="000088"/>
          <w:sz w:val="23"/>
          <w:szCs w:val="23"/>
        </w:rPr>
        <w:t>var</w:t>
      </w:r>
      <w:r>
        <w:rPr>
          <w:rStyle w:val="pln"/>
          <w:color w:val="000000"/>
          <w:sz w:val="23"/>
          <w:szCs w:val="23"/>
        </w:rPr>
        <w:t xml:space="preserve"> j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0</w:t>
      </w:r>
      <w:r>
        <w:rPr>
          <w:rStyle w:val="pun"/>
          <w:color w:val="666600"/>
          <w:sz w:val="23"/>
          <w:szCs w:val="23"/>
        </w:rPr>
        <w:t>;</w:t>
      </w:r>
      <w:r>
        <w:rPr>
          <w:rStyle w:val="pln"/>
          <w:color w:val="000000"/>
          <w:sz w:val="23"/>
          <w:szCs w:val="23"/>
        </w:rPr>
        <w:t xml:space="preserve"> j </w:t>
      </w:r>
      <w:r>
        <w:rPr>
          <w:rStyle w:val="pun"/>
          <w:color w:val="666600"/>
          <w:sz w:val="23"/>
          <w:szCs w:val="23"/>
        </w:rPr>
        <w:t>&lt;</w:t>
      </w:r>
      <w:r>
        <w:rPr>
          <w:rStyle w:val="pln"/>
          <w:color w:val="000000"/>
          <w:sz w:val="23"/>
          <w:szCs w:val="23"/>
        </w:rPr>
        <w:t xml:space="preserve"> </w:t>
      </w:r>
      <w:r>
        <w:rPr>
          <w:rStyle w:val="lit"/>
          <w:rFonts w:eastAsiaTheme="majorEastAsia"/>
          <w:color w:val="006666"/>
          <w:sz w:val="23"/>
          <w:szCs w:val="23"/>
        </w:rPr>
        <w:t>5</w:t>
      </w:r>
      <w:r>
        <w:rPr>
          <w:rStyle w:val="pun"/>
          <w:color w:val="666600"/>
          <w:sz w:val="23"/>
          <w:szCs w:val="23"/>
        </w:rPr>
        <w:t>;</w:t>
      </w:r>
      <w:r>
        <w:rPr>
          <w:rStyle w:val="pln"/>
          <w:color w:val="000000"/>
          <w:sz w:val="23"/>
          <w:szCs w:val="23"/>
        </w:rPr>
        <w:t xml:space="preserve"> j</w:t>
      </w:r>
      <w:r>
        <w:rPr>
          <w:rStyle w:val="pun"/>
          <w:color w:val="666600"/>
          <w:sz w:val="23"/>
          <w:szCs w:val="23"/>
        </w:rPr>
        <w:t>++)</w:t>
      </w:r>
      <w:r>
        <w:rPr>
          <w:rStyle w:val="pln"/>
          <w:color w:val="000000"/>
          <w:sz w:val="23"/>
          <w:szCs w:val="23"/>
        </w:rPr>
        <w:t xml:space="preserve">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r>
        <w:rPr>
          <w:rStyle w:val="pln"/>
          <w:color w:val="000000"/>
          <w:sz w:val="23"/>
          <w:szCs w:val="23"/>
        </w:rPr>
        <w:t xml:space="preserve">j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w:t>
      </w:r>
      <w:r>
        <w:rPr>
          <w:rStyle w:val="pun"/>
          <w:color w:val="666600"/>
          <w:sz w:val="23"/>
          <w:szCs w:val="23"/>
        </w:rPr>
        <w:t>)</w:t>
      </w:r>
      <w:r>
        <w:rPr>
          <w:rStyle w:val="pln"/>
          <w:color w:val="000000"/>
          <w:sz w:val="23"/>
          <w:szCs w:val="23"/>
        </w:rPr>
        <w:t xml:space="preserve">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continue</w:t>
      </w:r>
      <w:r>
        <w:rPr>
          <w:rStyle w:val="pln"/>
          <w:color w:val="000000"/>
          <w:sz w:val="23"/>
          <w:szCs w:val="23"/>
        </w:rPr>
        <w:t xml:space="preserve"> outerloop</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"Innerloop: "</w:t>
      </w:r>
      <w:r>
        <w:rPr>
          <w:rStyle w:val="pln"/>
          <w:color w:val="000000"/>
          <w:sz w:val="23"/>
          <w:szCs w:val="23"/>
        </w:rPr>
        <w:t xml:space="preserve"> </w:t>
      </w:r>
      <w:r>
        <w:rPr>
          <w:rStyle w:val="pun"/>
          <w:color w:val="666600"/>
          <w:sz w:val="23"/>
          <w:szCs w:val="23"/>
        </w:rPr>
        <w:t>+</w:t>
      </w:r>
      <w:r>
        <w:rPr>
          <w:rStyle w:val="pln"/>
          <w:color w:val="000000"/>
          <w:sz w:val="23"/>
          <w:szCs w:val="23"/>
        </w:rPr>
        <w:t xml:space="preserve"> j </w:t>
      </w:r>
      <w:r>
        <w:rPr>
          <w:rStyle w:val="pun"/>
          <w:color w:val="666600"/>
          <w:sz w:val="23"/>
          <w:szCs w:val="23"/>
        </w:rPr>
        <w:t>+</w:t>
      </w:r>
      <w:r>
        <w:rPr>
          <w:rStyle w:val="pln"/>
          <w:color w:val="000000"/>
          <w:sz w:val="23"/>
          <w:szCs w:val="23"/>
        </w:rPr>
        <w:t xml:space="preserve"> </w:t>
      </w:r>
      <w:r>
        <w:rPr>
          <w:rStyle w:val="str"/>
          <w:color w:val="008800"/>
          <w:sz w:val="23"/>
          <w:szCs w:val="23"/>
        </w:rPr>
        <w:t>"&lt;br /&gt;"</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"Exiting the loop!&lt;br /&gt;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AA3C4A" w:rsidRDefault="00AA3C4A" w:rsidP="00AA3C4A">
      <w:pPr>
        <w:pStyle w:val="Heading3"/>
        <w:rPr>
          <w:rFonts w:ascii="Arial" w:hAnsi="Arial" w:cs="Arial"/>
          <w:b w:val="0"/>
          <w:bCs w:val="0"/>
          <w:sz w:val="23"/>
          <w:szCs w:val="23"/>
        </w:rPr>
      </w:pPr>
      <w:r>
        <w:rPr>
          <w:rFonts w:ascii="Arial" w:hAnsi="Arial" w:cs="Arial"/>
          <w:b w:val="0"/>
          <w:bCs w:val="0"/>
          <w:sz w:val="23"/>
          <w:szCs w:val="23"/>
        </w:rPr>
        <w:t>Output</w:t>
      </w:r>
    </w:p>
    <w:p w:rsidR="00AA3C4A" w:rsidRDefault="00AA3C4A" w:rsidP="00AA3C4A">
      <w:pPr>
        <w:pStyle w:val="HTMLPreformatted"/>
        <w:rPr>
          <w:sz w:val="23"/>
          <w:szCs w:val="23"/>
        </w:rPr>
      </w:pPr>
      <w:r>
        <w:rPr>
          <w:sz w:val="23"/>
          <w:szCs w:val="23"/>
        </w:rPr>
        <w:t>Entering the loop!</w:t>
      </w:r>
    </w:p>
    <w:p w:rsidR="00AA3C4A" w:rsidRDefault="00AA3C4A" w:rsidP="00AA3C4A">
      <w:pPr>
        <w:pStyle w:val="HTMLPreformatted"/>
        <w:rPr>
          <w:sz w:val="23"/>
          <w:szCs w:val="23"/>
        </w:rPr>
      </w:pPr>
      <w:r>
        <w:rPr>
          <w:sz w:val="23"/>
          <w:szCs w:val="23"/>
        </w:rPr>
        <w:t>Outerloop: 0</w:t>
      </w:r>
    </w:p>
    <w:p w:rsidR="00AA3C4A" w:rsidRDefault="00AA3C4A" w:rsidP="00AA3C4A">
      <w:pPr>
        <w:pStyle w:val="HTMLPreformatted"/>
        <w:rPr>
          <w:sz w:val="23"/>
          <w:szCs w:val="23"/>
        </w:rPr>
      </w:pPr>
      <w:r>
        <w:rPr>
          <w:sz w:val="23"/>
          <w:szCs w:val="23"/>
        </w:rPr>
        <w:t>Innerloop: 0</w:t>
      </w:r>
    </w:p>
    <w:p w:rsidR="00AA3C4A" w:rsidRDefault="00AA3C4A" w:rsidP="00AA3C4A">
      <w:pPr>
        <w:pStyle w:val="HTMLPreformatted"/>
        <w:rPr>
          <w:sz w:val="23"/>
          <w:szCs w:val="23"/>
        </w:rPr>
      </w:pPr>
      <w:r>
        <w:rPr>
          <w:sz w:val="23"/>
          <w:szCs w:val="23"/>
        </w:rPr>
        <w:t>Innerloop: 1</w:t>
      </w:r>
    </w:p>
    <w:p w:rsidR="00AA3C4A" w:rsidRDefault="00AA3C4A" w:rsidP="00AA3C4A">
      <w:pPr>
        <w:pStyle w:val="HTMLPreformatted"/>
        <w:rPr>
          <w:sz w:val="23"/>
          <w:szCs w:val="23"/>
        </w:rPr>
      </w:pPr>
      <w:r>
        <w:rPr>
          <w:sz w:val="23"/>
          <w:szCs w:val="23"/>
        </w:rPr>
        <w:t>Innerloop: 2</w:t>
      </w:r>
    </w:p>
    <w:p w:rsidR="00AA3C4A" w:rsidRDefault="00AA3C4A" w:rsidP="00AA3C4A">
      <w:pPr>
        <w:pStyle w:val="HTMLPreformatted"/>
        <w:rPr>
          <w:sz w:val="23"/>
          <w:szCs w:val="23"/>
        </w:rPr>
      </w:pPr>
      <w:r>
        <w:rPr>
          <w:sz w:val="23"/>
          <w:szCs w:val="23"/>
        </w:rPr>
        <w:t>Outerloop: 1</w:t>
      </w:r>
    </w:p>
    <w:p w:rsidR="00AA3C4A" w:rsidRDefault="00AA3C4A" w:rsidP="00AA3C4A">
      <w:pPr>
        <w:pStyle w:val="HTMLPreformatted"/>
        <w:rPr>
          <w:sz w:val="23"/>
          <w:szCs w:val="23"/>
        </w:rPr>
      </w:pPr>
      <w:r>
        <w:rPr>
          <w:sz w:val="23"/>
          <w:szCs w:val="23"/>
        </w:rPr>
        <w:t>Innerloop: 0</w:t>
      </w:r>
    </w:p>
    <w:p w:rsidR="00AA3C4A" w:rsidRDefault="00AA3C4A" w:rsidP="00AA3C4A">
      <w:pPr>
        <w:pStyle w:val="HTMLPreformatted"/>
        <w:rPr>
          <w:sz w:val="23"/>
          <w:szCs w:val="23"/>
        </w:rPr>
      </w:pPr>
      <w:r>
        <w:rPr>
          <w:sz w:val="23"/>
          <w:szCs w:val="23"/>
        </w:rPr>
        <w:t>Innerloop: 1</w:t>
      </w:r>
    </w:p>
    <w:p w:rsidR="00AA3C4A" w:rsidRDefault="00AA3C4A" w:rsidP="00AA3C4A">
      <w:pPr>
        <w:pStyle w:val="HTMLPreformatted"/>
        <w:rPr>
          <w:sz w:val="23"/>
          <w:szCs w:val="23"/>
        </w:rPr>
      </w:pPr>
      <w:r>
        <w:rPr>
          <w:sz w:val="23"/>
          <w:szCs w:val="23"/>
        </w:rPr>
        <w:t>Innerloop: 2</w:t>
      </w:r>
    </w:p>
    <w:p w:rsidR="00AA3C4A" w:rsidRDefault="00AA3C4A" w:rsidP="00AA3C4A">
      <w:pPr>
        <w:pStyle w:val="HTMLPreformatted"/>
        <w:rPr>
          <w:sz w:val="23"/>
          <w:szCs w:val="23"/>
        </w:rPr>
      </w:pPr>
      <w:r>
        <w:rPr>
          <w:sz w:val="23"/>
          <w:szCs w:val="23"/>
        </w:rPr>
        <w:t>Outerloop: 2</w:t>
      </w:r>
    </w:p>
    <w:p w:rsidR="00AA3C4A" w:rsidRDefault="00AA3C4A" w:rsidP="00AA3C4A">
      <w:pPr>
        <w:pStyle w:val="HTMLPreformatted"/>
        <w:rPr>
          <w:sz w:val="23"/>
          <w:szCs w:val="23"/>
        </w:rPr>
      </w:pPr>
      <w:r>
        <w:rPr>
          <w:sz w:val="23"/>
          <w:szCs w:val="23"/>
        </w:rPr>
        <w:t>Innerloop: 0</w:t>
      </w:r>
    </w:p>
    <w:p w:rsidR="00AA3C4A" w:rsidRDefault="00AA3C4A" w:rsidP="00AA3C4A">
      <w:pPr>
        <w:pStyle w:val="HTMLPreformatted"/>
        <w:rPr>
          <w:sz w:val="23"/>
          <w:szCs w:val="23"/>
        </w:rPr>
      </w:pPr>
      <w:r>
        <w:rPr>
          <w:sz w:val="23"/>
          <w:szCs w:val="23"/>
        </w:rPr>
        <w:lastRenderedPageBreak/>
        <w:t>Innerloop: 1</w:t>
      </w:r>
    </w:p>
    <w:p w:rsidR="00AA3C4A" w:rsidRDefault="00AA3C4A" w:rsidP="00AA3C4A">
      <w:pPr>
        <w:pStyle w:val="HTMLPreformatted"/>
        <w:rPr>
          <w:sz w:val="23"/>
          <w:szCs w:val="23"/>
        </w:rPr>
      </w:pPr>
      <w:r>
        <w:rPr>
          <w:sz w:val="23"/>
          <w:szCs w:val="23"/>
        </w:rPr>
        <w:t>Innerloop: 2</w:t>
      </w:r>
    </w:p>
    <w:p w:rsidR="00AA3C4A" w:rsidRDefault="00AA3C4A" w:rsidP="00AA3C4A">
      <w:pPr>
        <w:pStyle w:val="HTMLPreformatted"/>
        <w:rPr>
          <w:sz w:val="23"/>
          <w:szCs w:val="23"/>
        </w:rPr>
      </w:pPr>
      <w:r>
        <w:rPr>
          <w:sz w:val="23"/>
          <w:szCs w:val="23"/>
        </w:rPr>
        <w:t>Exiting the loop!</w:t>
      </w:r>
    </w:p>
    <w:p w:rsidR="00996B31" w:rsidRDefault="00996B31" w:rsidP="00AD0F3C">
      <w:pPr>
        <w:shd w:val="clear" w:color="auto" w:fill="FFFFFF"/>
        <w:rPr>
          <w:rFonts w:ascii="Consolas" w:hAnsi="Consolas" w:cs="Consolas"/>
          <w:color w:val="000000"/>
          <w:sz w:val="20"/>
          <w:szCs w:val="20"/>
        </w:rPr>
      </w:pPr>
    </w:p>
    <w:p w:rsidR="00662C25" w:rsidRDefault="00662C25" w:rsidP="00662C25">
      <w:pPr>
        <w:pStyle w:val="Heading2"/>
        <w:rPr>
          <w:rFonts w:ascii="Arial" w:hAnsi="Arial" w:cs="Arial"/>
          <w:b w:val="0"/>
          <w:bCs w:val="0"/>
          <w:sz w:val="30"/>
          <w:szCs w:val="30"/>
        </w:rPr>
      </w:pPr>
      <w:r>
        <w:rPr>
          <w:rFonts w:ascii="Arial" w:hAnsi="Arial" w:cs="Arial"/>
          <w:b w:val="0"/>
          <w:bCs w:val="0"/>
          <w:sz w:val="30"/>
          <w:szCs w:val="30"/>
        </w:rPr>
        <w:t>What is an Event ?</w:t>
      </w:r>
    </w:p>
    <w:p w:rsidR="00662C25" w:rsidRDefault="00662C25" w:rsidP="00662C2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JavaScript's interaction with HTML is handled through events that occur when the user or the browser manipulates a page.</w:t>
      </w:r>
    </w:p>
    <w:p w:rsidR="00662C25" w:rsidRDefault="00662C25" w:rsidP="00662C2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page loads, it is called an event. When the user clicks a button, that click too is an event. Other examples include events like pressing any key, closing a window, resizing a window, etc.</w:t>
      </w:r>
    </w:p>
    <w:p w:rsidR="00662C25" w:rsidRDefault="00662C25" w:rsidP="00662C2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Developers can use these events to execute JavaScript coded responses, which cause buttons to close windows, messages to be displayed to users, data to be validated, and virtually any other type of response imaginable.</w:t>
      </w:r>
    </w:p>
    <w:p w:rsidR="00662C25" w:rsidRDefault="00662C25" w:rsidP="00662C2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Events are a part of the Document Object Model (DOM) Level 3 and every HTML element contains a set of events which can trigger JavaScript Code.</w:t>
      </w:r>
    </w:p>
    <w:p w:rsidR="00662C25" w:rsidRDefault="00662C25" w:rsidP="00662C2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Please go through this small tutorial for a better understanding </w:t>
      </w:r>
      <w:hyperlink r:id="rId296" w:history="1">
        <w:r>
          <w:rPr>
            <w:rStyle w:val="Hyperlink"/>
            <w:rFonts w:ascii="Arial" w:hAnsi="Arial" w:cs="Arial"/>
            <w:color w:val="313131"/>
          </w:rPr>
          <w:t>HTML Event Reference</w:t>
        </w:r>
      </w:hyperlink>
      <w:r>
        <w:rPr>
          <w:rFonts w:ascii="Arial" w:hAnsi="Arial" w:cs="Arial"/>
          <w:color w:val="000000"/>
        </w:rPr>
        <w:t>. Here we will see a few examples to understand a relation between Event and JavaScript −</w:t>
      </w:r>
    </w:p>
    <w:p w:rsidR="00662C25" w:rsidRDefault="00662C25" w:rsidP="00662C25">
      <w:pPr>
        <w:pStyle w:val="Heading2"/>
        <w:rPr>
          <w:rFonts w:ascii="Arial" w:hAnsi="Arial" w:cs="Arial"/>
          <w:b w:val="0"/>
          <w:bCs w:val="0"/>
          <w:sz w:val="30"/>
          <w:szCs w:val="30"/>
        </w:rPr>
      </w:pPr>
      <w:r>
        <w:rPr>
          <w:rFonts w:ascii="Arial" w:hAnsi="Arial" w:cs="Arial"/>
          <w:b w:val="0"/>
          <w:bCs w:val="0"/>
          <w:sz w:val="30"/>
          <w:szCs w:val="30"/>
        </w:rPr>
        <w:t>onclick Event Type</w:t>
      </w:r>
    </w:p>
    <w:p w:rsidR="00662C25" w:rsidRDefault="00662C25" w:rsidP="00662C2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is the most frequently used event type which occurs when a user clicks the left button of his mouse. You can put your validation, warning etc., against this event type.</w:t>
      </w:r>
    </w:p>
    <w:p w:rsidR="00662C25" w:rsidRDefault="00662C25" w:rsidP="00662C25">
      <w:pPr>
        <w:pStyle w:val="Heading3"/>
        <w:rPr>
          <w:rFonts w:ascii="Arial" w:hAnsi="Arial" w:cs="Arial"/>
          <w:b w:val="0"/>
          <w:bCs w:val="0"/>
          <w:color w:val="auto"/>
          <w:sz w:val="23"/>
          <w:szCs w:val="23"/>
        </w:rPr>
      </w:pPr>
      <w:r>
        <w:rPr>
          <w:rFonts w:ascii="Arial" w:hAnsi="Arial" w:cs="Arial"/>
          <w:b w:val="0"/>
          <w:bCs w:val="0"/>
          <w:sz w:val="23"/>
          <w:szCs w:val="23"/>
        </w:rPr>
        <w:t>Example</w:t>
      </w:r>
    </w:p>
    <w:p w:rsidR="00662C25" w:rsidRDefault="00662C25" w:rsidP="00662C2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the following example.</w:t>
      </w:r>
    </w:p>
    <w:p w:rsidR="00662C25" w:rsidRDefault="00D56B87" w:rsidP="00662C25">
      <w:pPr>
        <w:jc w:val="right"/>
        <w:rPr>
          <w:rFonts w:ascii="Arial" w:hAnsi="Arial" w:cs="Arial"/>
          <w:sz w:val="18"/>
          <w:szCs w:val="18"/>
        </w:rPr>
      </w:pPr>
      <w:hyperlink r:id="rId297" w:tgtFrame="_blank" w:history="1">
        <w:r w:rsidR="00662C25">
          <w:rPr>
            <w:rStyle w:val="Hyperlink"/>
            <w:rFonts w:ascii="Arial" w:hAnsi="Arial" w:cs="Arial"/>
            <w:color w:val="FFFFFF"/>
            <w:sz w:val="18"/>
            <w:szCs w:val="18"/>
            <w:bdr w:val="single" w:sz="2" w:space="2" w:color="F05C02" w:frame="1"/>
            <w:shd w:val="clear" w:color="auto" w:fill="F8BA24"/>
          </w:rPr>
          <w:t>Live Demo</w:t>
        </w:r>
      </w:hyperlink>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function</w:t>
      </w:r>
      <w:r>
        <w:rPr>
          <w:rStyle w:val="pln"/>
          <w:color w:val="000000"/>
          <w:sz w:val="23"/>
          <w:szCs w:val="23"/>
        </w:rPr>
        <w:t xml:space="preserve"> sayHello</w:t>
      </w:r>
      <w:r>
        <w:rPr>
          <w:rStyle w:val="pun"/>
          <w:color w:val="666600"/>
          <w:sz w:val="23"/>
          <w:szCs w:val="23"/>
        </w:rPr>
        <w:t>()</w:t>
      </w:r>
      <w:r>
        <w:rPr>
          <w:rStyle w:val="pln"/>
          <w:color w:val="000000"/>
          <w:sz w:val="23"/>
          <w:szCs w:val="23"/>
        </w:rPr>
        <w:t xml:space="preserve"> </w:t>
      </w:r>
      <w:r>
        <w:rPr>
          <w:rStyle w:val="pun"/>
          <w:color w:val="666600"/>
          <w:sz w:val="23"/>
          <w:szCs w:val="23"/>
        </w:rPr>
        <w: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alert</w:t>
      </w:r>
      <w:r>
        <w:rPr>
          <w:rStyle w:val="pun"/>
          <w:color w:val="666600"/>
          <w:sz w:val="23"/>
          <w:szCs w:val="23"/>
        </w:rPr>
        <w:t>(</w:t>
      </w:r>
      <w:r>
        <w:rPr>
          <w:rStyle w:val="str"/>
          <w:rFonts w:eastAsiaTheme="majorEastAsia"/>
          <w:color w:val="008800"/>
          <w:sz w:val="23"/>
          <w:szCs w:val="23"/>
        </w:rPr>
        <w:t>"Hello World"</w:t>
      </w:r>
      <w:r>
        <w:rPr>
          <w:rStyle w:val="pun"/>
          <w:color w:val="666600"/>
          <w:sz w:val="23"/>
          <w:szCs w:val="23"/>
        </w:rPr>
        <w: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Click the following button and see result</w:t>
      </w:r>
      <w:r>
        <w:rPr>
          <w:rStyle w:val="tag"/>
          <w:color w:val="000088"/>
          <w:sz w:val="23"/>
          <w:szCs w:val="23"/>
        </w:rPr>
        <w:t>&lt;/p&gt;</w:t>
      </w:r>
      <w:r>
        <w:rPr>
          <w:rStyle w:val="pln"/>
          <w:color w:val="000000"/>
          <w:sz w:val="23"/>
          <w:szCs w:val="23"/>
        </w:rPr>
        <w:t xml:space="preserve">      </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&lt;form&gt;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&lt;input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"button"</w:t>
      </w:r>
      <w:r>
        <w:rPr>
          <w:rStyle w:val="pln"/>
          <w:color w:val="000000"/>
          <w:sz w:val="23"/>
          <w:szCs w:val="23"/>
        </w:rPr>
        <w:t xml:space="preserve"> </w:t>
      </w:r>
      <w:r>
        <w:rPr>
          <w:rStyle w:val="atn"/>
          <w:color w:val="660066"/>
          <w:sz w:val="23"/>
          <w:szCs w:val="23"/>
        </w:rPr>
        <w:t>onclick</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sayHello</w:t>
      </w:r>
      <w:r>
        <w:rPr>
          <w:rStyle w:val="pun"/>
          <w:color w:val="666600"/>
          <w:sz w:val="23"/>
          <w:szCs w:val="23"/>
        </w:rPr>
        <w:t>()</w:t>
      </w:r>
      <w:r>
        <w:rPr>
          <w:rStyle w:val="atv"/>
          <w:color w:val="008800"/>
          <w:sz w:val="23"/>
          <w:szCs w:val="23"/>
        </w:rPr>
        <w:t>"</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"Say Hello"</w:t>
      </w:r>
      <w:r>
        <w:rPr>
          <w:rStyle w:val="pln"/>
          <w:color w:val="000000"/>
          <w:sz w:val="23"/>
          <w:szCs w:val="23"/>
        </w:rPr>
        <w:t xml:space="preserve"> </w:t>
      </w:r>
      <w:r>
        <w:rPr>
          <w:rStyle w:val="tag"/>
          <w:color w:val="000088"/>
          <w:sz w:val="23"/>
          <w:szCs w:val="23"/>
        </w:rPr>
        <w:t>/&gt;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&lt;/form&gt;</w:t>
      </w:r>
      <w:r>
        <w:rPr>
          <w:rStyle w:val="pln"/>
          <w:color w:val="000000"/>
          <w:sz w:val="23"/>
          <w:szCs w:val="23"/>
        </w:rPr>
        <w:t xml:space="preserve">      </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&lt;/body&gt;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662C25" w:rsidRDefault="00662C25" w:rsidP="00662C25">
      <w:pPr>
        <w:pStyle w:val="Heading3"/>
        <w:rPr>
          <w:rFonts w:ascii="Arial" w:hAnsi="Arial" w:cs="Arial"/>
          <w:b w:val="0"/>
          <w:bCs w:val="0"/>
          <w:sz w:val="23"/>
          <w:szCs w:val="23"/>
        </w:rPr>
      </w:pPr>
      <w:r>
        <w:rPr>
          <w:rFonts w:ascii="Arial" w:hAnsi="Arial" w:cs="Arial"/>
          <w:b w:val="0"/>
          <w:bCs w:val="0"/>
          <w:sz w:val="23"/>
          <w:szCs w:val="23"/>
        </w:rPr>
        <w:t>Output</w:t>
      </w:r>
    </w:p>
    <w:p w:rsidR="00662C25" w:rsidRDefault="00662C25" w:rsidP="00662C25">
      <w:pPr>
        <w:pStyle w:val="Heading2"/>
        <w:rPr>
          <w:rFonts w:ascii="Arial" w:hAnsi="Arial" w:cs="Arial"/>
          <w:b w:val="0"/>
          <w:bCs w:val="0"/>
          <w:sz w:val="30"/>
          <w:szCs w:val="30"/>
        </w:rPr>
      </w:pPr>
      <w:r>
        <w:rPr>
          <w:rFonts w:ascii="Arial" w:hAnsi="Arial" w:cs="Arial"/>
          <w:b w:val="0"/>
          <w:bCs w:val="0"/>
          <w:sz w:val="30"/>
          <w:szCs w:val="30"/>
        </w:rPr>
        <w:t>onsubmit Event Type</w:t>
      </w:r>
    </w:p>
    <w:p w:rsidR="00662C25" w:rsidRDefault="00662C25" w:rsidP="00662C25">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onsubmit</w:t>
      </w:r>
      <w:r>
        <w:rPr>
          <w:rFonts w:ascii="Arial" w:hAnsi="Arial" w:cs="Arial"/>
          <w:color w:val="000000"/>
        </w:rPr>
        <w:t> is an event that occurs when you try to submit a form. You can put your form validation against this event type.</w:t>
      </w:r>
    </w:p>
    <w:p w:rsidR="00662C25" w:rsidRDefault="00662C25" w:rsidP="00662C25">
      <w:pPr>
        <w:pStyle w:val="Heading3"/>
        <w:rPr>
          <w:rFonts w:ascii="Arial" w:hAnsi="Arial" w:cs="Arial"/>
          <w:b w:val="0"/>
          <w:bCs w:val="0"/>
          <w:color w:val="auto"/>
          <w:sz w:val="23"/>
          <w:szCs w:val="23"/>
        </w:rPr>
      </w:pPr>
      <w:r>
        <w:rPr>
          <w:rFonts w:ascii="Arial" w:hAnsi="Arial" w:cs="Arial"/>
          <w:b w:val="0"/>
          <w:bCs w:val="0"/>
          <w:sz w:val="23"/>
          <w:szCs w:val="23"/>
        </w:rPr>
        <w:t>Example</w:t>
      </w:r>
    </w:p>
    <w:p w:rsidR="00662C25" w:rsidRDefault="00662C25" w:rsidP="00662C2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shows how to use onsubmit. Here we are calling a </w:t>
      </w:r>
      <w:r>
        <w:rPr>
          <w:rFonts w:ascii="Arial" w:hAnsi="Arial" w:cs="Arial"/>
          <w:b/>
          <w:bCs/>
          <w:color w:val="000000"/>
        </w:rPr>
        <w:t>validate()</w:t>
      </w:r>
      <w:r>
        <w:rPr>
          <w:rFonts w:ascii="Arial" w:hAnsi="Arial" w:cs="Arial"/>
          <w:color w:val="000000"/>
        </w:rPr>
        <w:t> function before submitting a form data to the webserver. If </w:t>
      </w:r>
      <w:r>
        <w:rPr>
          <w:rFonts w:ascii="Arial" w:hAnsi="Arial" w:cs="Arial"/>
          <w:b/>
          <w:bCs/>
          <w:color w:val="000000"/>
        </w:rPr>
        <w:t>validate()</w:t>
      </w:r>
      <w:r>
        <w:rPr>
          <w:rFonts w:ascii="Arial" w:hAnsi="Arial" w:cs="Arial"/>
          <w:color w:val="000000"/>
        </w:rPr>
        <w:t> function returns true, the form will be submitted, otherwise it will not submit the data.</w:t>
      </w:r>
    </w:p>
    <w:p w:rsidR="00662C25" w:rsidRDefault="00662C25" w:rsidP="00662C2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the following example.</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function</w:t>
      </w:r>
      <w:r>
        <w:rPr>
          <w:rStyle w:val="pln"/>
          <w:color w:val="000000"/>
          <w:sz w:val="23"/>
          <w:szCs w:val="23"/>
        </w:rPr>
        <w:t xml:space="preserve"> validation</w:t>
      </w:r>
      <w:r>
        <w:rPr>
          <w:rStyle w:val="pun"/>
          <w:color w:val="666600"/>
          <w:sz w:val="23"/>
          <w:szCs w:val="23"/>
        </w:rPr>
        <w:t>()</w:t>
      </w:r>
      <w:r>
        <w:rPr>
          <w:rStyle w:val="pln"/>
          <w:color w:val="000000"/>
          <w:sz w:val="23"/>
          <w:szCs w:val="23"/>
        </w:rPr>
        <w:t xml:space="preserve"> </w:t>
      </w:r>
      <w:r>
        <w:rPr>
          <w:rStyle w:val="pun"/>
          <w:color w:val="666600"/>
          <w:sz w:val="23"/>
          <w:szCs w:val="23"/>
        </w:rPr>
        <w: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all validation goes here</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either </w:t>
      </w:r>
      <w:r>
        <w:rPr>
          <w:rStyle w:val="kwd"/>
          <w:color w:val="000088"/>
          <w:sz w:val="23"/>
          <w:szCs w:val="23"/>
        </w:rPr>
        <w:t>true</w:t>
      </w:r>
      <w:r>
        <w:rPr>
          <w:rStyle w:val="pln"/>
          <w:color w:val="000000"/>
          <w:sz w:val="23"/>
          <w:szCs w:val="23"/>
        </w:rPr>
        <w:t xml:space="preserve"> or </w:t>
      </w:r>
      <w:r>
        <w:rPr>
          <w:rStyle w:val="kwd"/>
          <w:color w:val="000088"/>
          <w:sz w:val="23"/>
          <w:szCs w:val="23"/>
        </w:rPr>
        <w:t>false</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&lt;form</w:t>
      </w:r>
      <w:r>
        <w:rPr>
          <w:rStyle w:val="pln"/>
          <w:color w:val="000000"/>
          <w:sz w:val="23"/>
          <w:szCs w:val="23"/>
        </w:rPr>
        <w:t xml:space="preserve"> </w:t>
      </w:r>
      <w:r>
        <w:rPr>
          <w:rStyle w:val="atn"/>
          <w:color w:val="660066"/>
          <w:sz w:val="23"/>
          <w:szCs w:val="23"/>
        </w:rPr>
        <w:t>method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"POST"</w:t>
      </w:r>
      <w:r>
        <w:rPr>
          <w:rStyle w:val="pln"/>
          <w:color w:val="000000"/>
          <w:sz w:val="23"/>
          <w:szCs w:val="23"/>
        </w:rPr>
        <w:t xml:space="preserve"> </w:t>
      </w:r>
      <w:r>
        <w:rPr>
          <w:rStyle w:val="atn"/>
          <w:color w:val="660066"/>
          <w:sz w:val="23"/>
          <w:szCs w:val="23"/>
        </w:rPr>
        <w:t>action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"t.cgi"</w:t>
      </w:r>
      <w:r>
        <w:rPr>
          <w:rStyle w:val="pln"/>
          <w:color w:val="000000"/>
          <w:sz w:val="23"/>
          <w:szCs w:val="23"/>
        </w:rPr>
        <w:t xml:space="preserve"> </w:t>
      </w:r>
      <w:r>
        <w:rPr>
          <w:rStyle w:val="atn"/>
          <w:color w:val="660066"/>
          <w:sz w:val="23"/>
          <w:szCs w:val="23"/>
        </w:rPr>
        <w:t>onsubmit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kwd"/>
          <w:color w:val="000088"/>
          <w:sz w:val="23"/>
          <w:szCs w:val="23"/>
        </w:rPr>
        <w:t>return</w:t>
      </w:r>
      <w:r>
        <w:rPr>
          <w:rStyle w:val="pln"/>
          <w:color w:val="000000"/>
          <w:sz w:val="23"/>
          <w:szCs w:val="23"/>
        </w:rPr>
        <w:t xml:space="preserve"> validate</w:t>
      </w:r>
      <w:r>
        <w:rPr>
          <w:rStyle w:val="pun"/>
          <w:color w:val="666600"/>
          <w:sz w:val="23"/>
          <w:szCs w:val="23"/>
        </w:rPr>
        <w:t>()</w:t>
      </w:r>
      <w:r>
        <w:rPr>
          <w:rStyle w:val="atv"/>
          <w:color w:val="008800"/>
          <w:sz w:val="23"/>
          <w:szCs w:val="23"/>
        </w:rPr>
        <w:t>"</w:t>
      </w:r>
      <w:r>
        <w:rPr>
          <w:rStyle w:val="tag"/>
          <w:color w:val="000088"/>
          <w:sz w:val="23"/>
          <w:szCs w:val="23"/>
        </w:rPr>
        <w:t>&gt;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&lt;input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"submit"</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"Submit"</w:t>
      </w:r>
      <w:r>
        <w:rPr>
          <w:rStyle w:val="pln"/>
          <w:color w:val="000000"/>
          <w:sz w:val="23"/>
          <w:szCs w:val="23"/>
        </w:rPr>
        <w:t xml:space="preserve"> </w:t>
      </w:r>
      <w:r>
        <w:rPr>
          <w:rStyle w:val="tag"/>
          <w:color w:val="000088"/>
          <w:sz w:val="23"/>
          <w:szCs w:val="23"/>
        </w:rPr>
        <w:t>/&gt;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&lt;/form&gt;</w:t>
      </w:r>
      <w:r>
        <w:rPr>
          <w:rStyle w:val="pln"/>
          <w:color w:val="000000"/>
          <w:sz w:val="23"/>
          <w:szCs w:val="23"/>
        </w:rPr>
        <w:t xml:space="preserve">      </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662C25" w:rsidRDefault="00662C25" w:rsidP="00662C25">
      <w:pPr>
        <w:pStyle w:val="Heading2"/>
        <w:rPr>
          <w:rFonts w:ascii="Arial" w:hAnsi="Arial" w:cs="Arial"/>
          <w:b w:val="0"/>
          <w:bCs w:val="0"/>
          <w:sz w:val="30"/>
          <w:szCs w:val="30"/>
        </w:rPr>
      </w:pPr>
      <w:r>
        <w:rPr>
          <w:rFonts w:ascii="Arial" w:hAnsi="Arial" w:cs="Arial"/>
          <w:b w:val="0"/>
          <w:bCs w:val="0"/>
          <w:sz w:val="30"/>
          <w:szCs w:val="30"/>
        </w:rPr>
        <w:t>onmouseover and onmouseout</w:t>
      </w:r>
    </w:p>
    <w:p w:rsidR="00662C25" w:rsidRDefault="00662C25" w:rsidP="00662C2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These two event types will help you create nice effects with images or even with text as well. The </w:t>
      </w:r>
      <w:r>
        <w:rPr>
          <w:rFonts w:ascii="Arial" w:hAnsi="Arial" w:cs="Arial"/>
          <w:b/>
          <w:bCs/>
          <w:color w:val="000000"/>
        </w:rPr>
        <w:t>onmouseover</w:t>
      </w:r>
      <w:r>
        <w:rPr>
          <w:rFonts w:ascii="Arial" w:hAnsi="Arial" w:cs="Arial"/>
          <w:color w:val="000000"/>
        </w:rPr>
        <w:t> event triggers when you bring your mouse over any element and the </w:t>
      </w:r>
      <w:r>
        <w:rPr>
          <w:rFonts w:ascii="Arial" w:hAnsi="Arial" w:cs="Arial"/>
          <w:b/>
          <w:bCs/>
          <w:color w:val="000000"/>
        </w:rPr>
        <w:t>onmouseout</w:t>
      </w:r>
      <w:r>
        <w:rPr>
          <w:rFonts w:ascii="Arial" w:hAnsi="Arial" w:cs="Arial"/>
          <w:color w:val="000000"/>
        </w:rPr>
        <w:t> triggers when you move your mouse out from that element. Try the following example.</w:t>
      </w:r>
    </w:p>
    <w:p w:rsidR="00662C25" w:rsidRDefault="00D56B87" w:rsidP="00662C25">
      <w:pPr>
        <w:jc w:val="right"/>
        <w:rPr>
          <w:rFonts w:ascii="Arial" w:hAnsi="Arial" w:cs="Arial"/>
          <w:sz w:val="18"/>
          <w:szCs w:val="18"/>
        </w:rPr>
      </w:pPr>
      <w:hyperlink r:id="rId298" w:tgtFrame="_blank" w:history="1">
        <w:r w:rsidR="00662C25">
          <w:rPr>
            <w:rStyle w:val="Hyperlink"/>
            <w:rFonts w:ascii="Arial" w:hAnsi="Arial" w:cs="Arial"/>
            <w:color w:val="FFFFFF"/>
            <w:sz w:val="18"/>
            <w:szCs w:val="18"/>
            <w:bdr w:val="single" w:sz="2" w:space="2" w:color="F05C02" w:frame="1"/>
            <w:shd w:val="clear" w:color="auto" w:fill="F8BA24"/>
          </w:rPr>
          <w:t>Live Demo</w:t>
        </w:r>
      </w:hyperlink>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pun"/>
          <w:color w:val="666600"/>
          <w:sz w:val="23"/>
          <w:szCs w:val="23"/>
        </w:rPr>
        <w:t>&lt;!--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function</w:t>
      </w:r>
      <w:r>
        <w:rPr>
          <w:rStyle w:val="pln"/>
          <w:color w:val="000000"/>
          <w:sz w:val="23"/>
          <w:szCs w:val="23"/>
        </w:rPr>
        <w:t xml:space="preserve"> over</w:t>
      </w:r>
      <w:r>
        <w:rPr>
          <w:rStyle w:val="pun"/>
          <w:color w:val="666600"/>
          <w:sz w:val="23"/>
          <w:szCs w:val="23"/>
        </w:rPr>
        <w:t>()</w:t>
      </w:r>
      <w:r>
        <w:rPr>
          <w:rStyle w:val="pln"/>
          <w:color w:val="000000"/>
          <w:sz w:val="23"/>
          <w:szCs w:val="23"/>
        </w:rPr>
        <w:t xml:space="preserve"> </w:t>
      </w:r>
      <w:r>
        <w:rPr>
          <w:rStyle w:val="pun"/>
          <w:color w:val="666600"/>
          <w:sz w:val="23"/>
          <w:szCs w:val="23"/>
        </w:rPr>
        <w: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 xml:space="preserve">write </w:t>
      </w:r>
      <w:r>
        <w:rPr>
          <w:rStyle w:val="pun"/>
          <w:color w:val="666600"/>
          <w:sz w:val="23"/>
          <w:szCs w:val="23"/>
        </w:rPr>
        <w:t>(</w:t>
      </w:r>
      <w:r>
        <w:rPr>
          <w:rStyle w:val="str"/>
          <w:rFonts w:eastAsiaTheme="majorEastAsia"/>
          <w:color w:val="008800"/>
          <w:sz w:val="23"/>
          <w:szCs w:val="23"/>
        </w:rPr>
        <w:t>"Mouse Over"</w:t>
      </w:r>
      <w:r>
        <w:rPr>
          <w:rStyle w:val="pun"/>
          <w:color w:val="666600"/>
          <w:sz w:val="23"/>
          <w:szCs w:val="23"/>
        </w:rPr>
        <w: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function</w:t>
      </w:r>
      <w:r>
        <w:rPr>
          <w:rStyle w:val="pln"/>
          <w:color w:val="000000"/>
          <w:sz w:val="23"/>
          <w:szCs w:val="23"/>
        </w:rPr>
        <w:t xml:space="preserve"> out</w:t>
      </w:r>
      <w:r>
        <w:rPr>
          <w:rStyle w:val="pun"/>
          <w:color w:val="666600"/>
          <w:sz w:val="23"/>
          <w:szCs w:val="23"/>
        </w:rPr>
        <w:t>()</w:t>
      </w:r>
      <w:r>
        <w:rPr>
          <w:rStyle w:val="pln"/>
          <w:color w:val="000000"/>
          <w:sz w:val="23"/>
          <w:szCs w:val="23"/>
        </w:rPr>
        <w:t xml:space="preserve"> </w:t>
      </w:r>
      <w:r>
        <w:rPr>
          <w:rStyle w:val="pun"/>
          <w:color w:val="666600"/>
          <w:sz w:val="23"/>
          <w:szCs w:val="23"/>
        </w:rPr>
        <w: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 xml:space="preserve">write </w:t>
      </w:r>
      <w:r>
        <w:rPr>
          <w:rStyle w:val="pun"/>
          <w:color w:val="666600"/>
          <w:sz w:val="23"/>
          <w:szCs w:val="23"/>
        </w:rPr>
        <w:t>(</w:t>
      </w:r>
      <w:r>
        <w:rPr>
          <w:rStyle w:val="str"/>
          <w:rFonts w:eastAsiaTheme="majorEastAsia"/>
          <w:color w:val="008800"/>
          <w:sz w:val="23"/>
          <w:szCs w:val="23"/>
        </w:rPr>
        <w:t>"Mouse Out"</w:t>
      </w:r>
      <w:r>
        <w:rPr>
          <w:rStyle w:val="pun"/>
          <w:color w:val="666600"/>
          <w:sz w:val="23"/>
          <w:szCs w:val="23"/>
        </w:rPr>
        <w: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Bring your mouse inside the division to see the result:</w:t>
      </w:r>
      <w:r>
        <w:rPr>
          <w:rStyle w:val="tag"/>
          <w:color w:val="000088"/>
          <w:sz w:val="23"/>
          <w:szCs w:val="23"/>
        </w:rPr>
        <w:t>&lt;/p&gt;</w:t>
      </w:r>
      <w:r>
        <w:rPr>
          <w:rStyle w:val="pln"/>
          <w:color w:val="000000"/>
          <w:sz w:val="23"/>
          <w:szCs w:val="23"/>
        </w:rPr>
        <w:t xml:space="preserve">      </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&lt;div</w:t>
      </w:r>
      <w:r>
        <w:rPr>
          <w:rStyle w:val="pln"/>
          <w:color w:val="000000"/>
          <w:sz w:val="23"/>
          <w:szCs w:val="23"/>
        </w:rPr>
        <w:t xml:space="preserve"> </w:t>
      </w:r>
      <w:r>
        <w:rPr>
          <w:rStyle w:val="atn"/>
          <w:color w:val="660066"/>
          <w:sz w:val="23"/>
          <w:szCs w:val="23"/>
        </w:rPr>
        <w:t>onmouseover</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over</w:t>
      </w:r>
      <w:r>
        <w:rPr>
          <w:rStyle w:val="pun"/>
          <w:color w:val="666600"/>
          <w:sz w:val="23"/>
          <w:szCs w:val="23"/>
        </w:rPr>
        <w:t>()</w:t>
      </w:r>
      <w:r>
        <w:rPr>
          <w:rStyle w:val="atv"/>
          <w:color w:val="008800"/>
          <w:sz w:val="23"/>
          <w:szCs w:val="23"/>
        </w:rPr>
        <w:t>"</w:t>
      </w:r>
      <w:r>
        <w:rPr>
          <w:rStyle w:val="pln"/>
          <w:color w:val="000000"/>
          <w:sz w:val="23"/>
          <w:szCs w:val="23"/>
        </w:rPr>
        <w:t xml:space="preserve"> </w:t>
      </w:r>
      <w:r>
        <w:rPr>
          <w:rStyle w:val="atn"/>
          <w:color w:val="660066"/>
          <w:sz w:val="23"/>
          <w:szCs w:val="23"/>
        </w:rPr>
        <w:t>onmouseout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out</w:t>
      </w:r>
      <w:r>
        <w:rPr>
          <w:rStyle w:val="pun"/>
          <w:color w:val="666600"/>
          <w:sz w:val="23"/>
          <w:szCs w:val="23"/>
        </w:rPr>
        <w:t>()</w:t>
      </w:r>
      <w:r>
        <w:rPr>
          <w:rStyle w:val="atv"/>
          <w:color w:val="008800"/>
          <w:sz w:val="23"/>
          <w:szCs w:val="23"/>
        </w:rPr>
        <w:t>"</w:t>
      </w:r>
      <w:r>
        <w:rPr>
          <w:rStyle w:val="tag"/>
          <w:color w:val="000088"/>
          <w:sz w:val="23"/>
          <w:szCs w:val="23"/>
        </w:rPr>
        <w:t>&gt;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&lt;h2&gt;</w:t>
      </w:r>
      <w:r>
        <w:rPr>
          <w:rStyle w:val="pln"/>
          <w:color w:val="000000"/>
          <w:sz w:val="23"/>
          <w:szCs w:val="23"/>
        </w:rPr>
        <w:t xml:space="preserve"> This is inside the division </w:t>
      </w:r>
      <w:r>
        <w:rPr>
          <w:rStyle w:val="tag"/>
          <w:color w:val="000088"/>
          <w:sz w:val="23"/>
          <w:szCs w:val="23"/>
        </w:rPr>
        <w:t>&lt;/h2&gt;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&lt;/div&gt;</w:t>
      </w:r>
      <w:r>
        <w:rPr>
          <w:rStyle w:val="pln"/>
          <w:color w:val="000000"/>
          <w:sz w:val="23"/>
          <w:szCs w:val="23"/>
        </w:rPr>
        <w:t xml:space="preserve">         </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6F1544" w:rsidRDefault="006F1544" w:rsidP="00AD0F3C">
      <w:pPr>
        <w:shd w:val="clear" w:color="auto" w:fill="FFFFFF"/>
        <w:rPr>
          <w:rFonts w:ascii="Consolas" w:hAnsi="Consolas" w:cs="Consolas"/>
          <w:color w:val="000000"/>
          <w:sz w:val="20"/>
          <w:szCs w:val="20"/>
        </w:rPr>
      </w:pPr>
    </w:p>
    <w:p w:rsidR="006F1544" w:rsidRDefault="006F1544" w:rsidP="00AD0F3C">
      <w:pPr>
        <w:shd w:val="clear" w:color="auto" w:fill="FFFFFF"/>
        <w:rPr>
          <w:rFonts w:ascii="Consolas" w:hAnsi="Consolas" w:cs="Consolas"/>
          <w:color w:val="000000"/>
          <w:sz w:val="20"/>
          <w:szCs w:val="20"/>
        </w:rPr>
      </w:pPr>
    </w:p>
    <w:p w:rsidR="006F1544" w:rsidRDefault="006F1544" w:rsidP="00AD0F3C">
      <w:pPr>
        <w:shd w:val="clear" w:color="auto" w:fill="FFFFFF"/>
        <w:rPr>
          <w:rFonts w:ascii="Consolas" w:hAnsi="Consolas" w:cs="Consolas"/>
          <w:color w:val="000000"/>
          <w:sz w:val="20"/>
          <w:szCs w:val="20"/>
        </w:rPr>
      </w:pPr>
    </w:p>
    <w:p w:rsidR="006F1544" w:rsidRDefault="006F1544" w:rsidP="00AD0F3C">
      <w:pPr>
        <w:shd w:val="clear" w:color="auto" w:fill="FFFFFF"/>
        <w:rPr>
          <w:rFonts w:ascii="Consolas" w:hAnsi="Consolas" w:cs="Consolas"/>
          <w:color w:val="000000"/>
          <w:sz w:val="20"/>
          <w:szCs w:val="20"/>
        </w:rPr>
      </w:pPr>
    </w:p>
    <w:p w:rsidR="006F1544" w:rsidRDefault="006F1544" w:rsidP="006F1544">
      <w:pPr>
        <w:pStyle w:val="Heading1"/>
        <w:spacing w:before="0" w:beforeAutospacing="0" w:after="156" w:afterAutospacing="0" w:line="519" w:lineRule="atLeast"/>
        <w:rPr>
          <w:rFonts w:ascii="Segoe UI" w:hAnsi="Segoe UI" w:cs="Segoe UI"/>
          <w:sz w:val="42"/>
          <w:szCs w:val="42"/>
        </w:rPr>
      </w:pPr>
      <w:r>
        <w:rPr>
          <w:rFonts w:ascii="Segoe UI" w:hAnsi="Segoe UI" w:cs="Segoe UI"/>
          <w:sz w:val="42"/>
          <w:szCs w:val="42"/>
        </w:rPr>
        <w:t>Arrays</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Objects allow you to store keyed collections of values. That’s fine.</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But quite often we find that we need an </w:t>
      </w:r>
      <w:r>
        <w:rPr>
          <w:rStyle w:val="Emphasis"/>
          <w:rFonts w:ascii="Segoe UI" w:hAnsi="Segoe UI" w:cs="Segoe UI"/>
          <w:color w:val="333333"/>
          <w:sz w:val="18"/>
          <w:szCs w:val="18"/>
        </w:rPr>
        <w:t>ordered collection</w:t>
      </w:r>
      <w:r>
        <w:rPr>
          <w:rFonts w:ascii="Segoe UI" w:hAnsi="Segoe UI" w:cs="Segoe UI"/>
          <w:color w:val="333333"/>
          <w:sz w:val="18"/>
          <w:szCs w:val="18"/>
        </w:rPr>
        <w:t>, where we have a 1st, a 2nd, a 3rd element and so on. For example, we need that to store a list of something: users, goods, HTML elements etc.</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It is not convenient to use an object here, because it provides no methods to manage the order of elements. We can’t insert a new property “between” the existing ones. Objects are just not meant for such use.</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There exists a special data structure named </w:t>
      </w:r>
      <w:r>
        <w:rPr>
          <w:rStyle w:val="HTMLCode"/>
          <w:rFonts w:ascii="Consolas" w:hAnsi="Consolas" w:cs="Consolas"/>
          <w:color w:val="333333"/>
          <w:shd w:val="clear" w:color="auto" w:fill="F5F2F0"/>
        </w:rPr>
        <w:t>Array</w:t>
      </w:r>
      <w:r>
        <w:rPr>
          <w:rFonts w:ascii="Segoe UI" w:hAnsi="Segoe UI" w:cs="Segoe UI"/>
          <w:color w:val="333333"/>
          <w:sz w:val="18"/>
          <w:szCs w:val="18"/>
        </w:rPr>
        <w:t>, to store ordered collections.</w:t>
      </w:r>
    </w:p>
    <w:bookmarkStart w:id="456" w:name="declaration"/>
    <w:p w:rsidR="006F1544" w:rsidRDefault="00D56B87" w:rsidP="006F1544">
      <w:pPr>
        <w:pStyle w:val="Heading2"/>
        <w:shd w:val="clear" w:color="auto" w:fill="FFFFFF"/>
        <w:spacing w:before="311" w:beforeAutospacing="0" w:after="156" w:afterAutospacing="0" w:line="415" w:lineRule="atLeast"/>
        <w:rPr>
          <w:rFonts w:ascii="Segoe UI" w:hAnsi="Segoe UI" w:cs="Segoe UI"/>
          <w:color w:val="333333"/>
          <w:sz w:val="31"/>
          <w:szCs w:val="31"/>
        </w:rPr>
      </w:pPr>
      <w:r>
        <w:rPr>
          <w:rFonts w:ascii="Segoe UI" w:hAnsi="Segoe UI" w:cs="Segoe UI"/>
          <w:color w:val="333333"/>
          <w:sz w:val="31"/>
          <w:szCs w:val="31"/>
        </w:rPr>
        <w:fldChar w:fldCharType="begin"/>
      </w:r>
      <w:r w:rsidR="006F1544">
        <w:rPr>
          <w:rFonts w:ascii="Segoe UI" w:hAnsi="Segoe UI" w:cs="Segoe UI"/>
          <w:color w:val="333333"/>
          <w:sz w:val="31"/>
          <w:szCs w:val="31"/>
        </w:rPr>
        <w:instrText xml:space="preserve"> HYPERLINK "https://javascript.info/array" \l "declaration" </w:instrText>
      </w:r>
      <w:r>
        <w:rPr>
          <w:rFonts w:ascii="Segoe UI" w:hAnsi="Segoe UI" w:cs="Segoe UI"/>
          <w:color w:val="333333"/>
          <w:sz w:val="31"/>
          <w:szCs w:val="31"/>
        </w:rPr>
        <w:fldChar w:fldCharType="separate"/>
      </w:r>
      <w:r w:rsidR="006F1544">
        <w:rPr>
          <w:rStyle w:val="Hyperlink"/>
          <w:rFonts w:ascii="Segoe UI" w:hAnsi="Segoe UI" w:cs="Segoe UI"/>
          <w:sz w:val="31"/>
          <w:szCs w:val="31"/>
        </w:rPr>
        <w:t>Declaration</w:t>
      </w:r>
      <w:r>
        <w:rPr>
          <w:rFonts w:ascii="Segoe UI" w:hAnsi="Segoe UI" w:cs="Segoe UI"/>
          <w:color w:val="333333"/>
          <w:sz w:val="31"/>
          <w:szCs w:val="31"/>
        </w:rPr>
        <w:fldChar w:fldCharType="end"/>
      </w:r>
      <w:bookmarkEnd w:id="456"/>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There are two syntaxes for creating an empty array:</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arr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0077AA"/>
        </w:rPr>
        <w:t>new</w:t>
      </w:r>
      <w:r>
        <w:rPr>
          <w:rStyle w:val="HTMLCode"/>
          <w:rFonts w:ascii="Consolas" w:hAnsi="Consolas" w:cs="Consolas"/>
          <w:color w:val="333333"/>
          <w:sz w:val="18"/>
          <w:szCs w:val="18"/>
        </w:rPr>
        <w:t xml:space="preserve"> </w:t>
      </w:r>
      <w:r>
        <w:rPr>
          <w:rStyle w:val="HTMLCode"/>
          <w:rFonts w:ascii="Consolas" w:hAnsi="Consolas" w:cs="Consolas"/>
          <w:color w:val="333333"/>
        </w:rPr>
        <w:t>Array</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arr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9999"/>
        </w:rPr>
        <w: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Almost all the time, the second syntax is used. We can supply initial elements in the brackets:</w:t>
      </w: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fruits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669900"/>
        </w:rPr>
        <w:t>"Apple"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"Orange"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"Plum"</w:t>
      </w:r>
      <w:r>
        <w:rPr>
          <w:rStyle w:val="HTMLCode"/>
          <w:rFonts w:ascii="Consolas" w:hAnsi="Consolas" w:cs="Consolas"/>
          <w:color w:val="999999"/>
        </w:rPr>
        <w: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Array elements are numbered, starting with zero.</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We can get an element by its number in square brackets:</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fruits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669900"/>
        </w:rPr>
        <w:t>"Apple"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"Orange"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"Plum"</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fruits</w:t>
      </w:r>
      <w:r>
        <w:rPr>
          <w:rStyle w:val="HTMLCode"/>
          <w:rFonts w:ascii="Consolas" w:hAnsi="Consolas" w:cs="Consolas"/>
          <w:color w:val="999999"/>
        </w:rPr>
        <w:t>[</w:t>
      </w:r>
      <w:r>
        <w:rPr>
          <w:rStyle w:val="HTMLCode"/>
          <w:rFonts w:ascii="Consolas" w:hAnsi="Consolas" w:cs="Consolas"/>
          <w:color w:val="990055"/>
        </w:rPr>
        <w:t>0</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Apple</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fruits</w:t>
      </w:r>
      <w:r>
        <w:rPr>
          <w:rStyle w:val="HTMLCode"/>
          <w:rFonts w:ascii="Consolas" w:hAnsi="Consolas" w:cs="Consolas"/>
          <w:color w:val="999999"/>
        </w:rPr>
        <w:t>[</w:t>
      </w:r>
      <w:r>
        <w:rPr>
          <w:rStyle w:val="HTMLCode"/>
          <w:rFonts w:ascii="Consolas" w:hAnsi="Consolas" w:cs="Consolas"/>
          <w:color w:val="990055"/>
        </w:rPr>
        <w:t>1</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Orange</w:t>
      </w: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fruits</w:t>
      </w:r>
      <w:r>
        <w:rPr>
          <w:rStyle w:val="HTMLCode"/>
          <w:rFonts w:ascii="Consolas" w:hAnsi="Consolas" w:cs="Consolas"/>
          <w:color w:val="999999"/>
        </w:rPr>
        <w:t>[</w:t>
      </w:r>
      <w:r>
        <w:rPr>
          <w:rStyle w:val="HTMLCode"/>
          <w:rFonts w:ascii="Consolas" w:hAnsi="Consolas" w:cs="Consolas"/>
          <w:color w:val="990055"/>
        </w:rPr>
        <w:t>2</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Plum</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lastRenderedPageBreak/>
        <w:t>We can replace an element:</w:t>
      </w: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333333"/>
          <w:sz w:val="18"/>
          <w:szCs w:val="18"/>
        </w:rPr>
        <w:t>fruits</w:t>
      </w:r>
      <w:r>
        <w:rPr>
          <w:rStyle w:val="HTMLCode"/>
          <w:rFonts w:ascii="Consolas" w:hAnsi="Consolas" w:cs="Consolas"/>
          <w:color w:val="999999"/>
        </w:rPr>
        <w:t>[</w:t>
      </w:r>
      <w:r>
        <w:rPr>
          <w:rStyle w:val="HTMLCode"/>
          <w:rFonts w:ascii="Consolas" w:hAnsi="Consolas" w:cs="Consolas"/>
          <w:color w:val="990055"/>
        </w:rPr>
        <w:t>2</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669900"/>
        </w:rPr>
        <w:t>'Pear'</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now ["Apple", "Orange", "Pear"]</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…Or add a new one to the array:</w:t>
      </w: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333333"/>
          <w:sz w:val="18"/>
          <w:szCs w:val="18"/>
        </w:rPr>
        <w:t>fruits</w:t>
      </w:r>
      <w:r>
        <w:rPr>
          <w:rStyle w:val="HTMLCode"/>
          <w:rFonts w:ascii="Consolas" w:hAnsi="Consolas" w:cs="Consolas"/>
          <w:color w:val="999999"/>
        </w:rPr>
        <w:t>[</w:t>
      </w:r>
      <w:r>
        <w:rPr>
          <w:rStyle w:val="HTMLCode"/>
          <w:rFonts w:ascii="Consolas" w:hAnsi="Consolas" w:cs="Consolas"/>
          <w:color w:val="990055"/>
        </w:rPr>
        <w:t>3</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669900"/>
        </w:rPr>
        <w:t>'Lemon'</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now ["Apple", "Orange", "Pear", "Lemon"]</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The total count of the elements in the array is its </w:t>
      </w:r>
      <w:r>
        <w:rPr>
          <w:rStyle w:val="HTMLCode"/>
          <w:rFonts w:ascii="Consolas" w:hAnsi="Consolas" w:cs="Consolas"/>
          <w:color w:val="333333"/>
          <w:shd w:val="clear" w:color="auto" w:fill="F5F2F0"/>
        </w:rPr>
        <w:t>length</w:t>
      </w:r>
      <w:r>
        <w:rPr>
          <w:rFonts w:ascii="Segoe UI" w:hAnsi="Segoe UI" w:cs="Segoe UI"/>
          <w:color w:val="333333"/>
          <w:sz w:val="18"/>
          <w:szCs w:val="18"/>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fruits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669900"/>
        </w:rPr>
        <w:t>"Apple"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"Orange"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"Plum"</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fruits</w:t>
      </w:r>
      <w:r>
        <w:rPr>
          <w:rStyle w:val="HTMLCode"/>
          <w:rFonts w:ascii="Consolas" w:hAnsi="Consolas" w:cs="Consolas"/>
          <w:color w:val="999999"/>
        </w:rPr>
        <w:t>.</w:t>
      </w:r>
      <w:r>
        <w:rPr>
          <w:rStyle w:val="HTMLCode"/>
          <w:rFonts w:ascii="Consolas" w:hAnsi="Consolas" w:cs="Consolas"/>
          <w:color w:val="333333"/>
          <w:sz w:val="18"/>
          <w:szCs w:val="18"/>
        </w:rPr>
        <w:t xml:space="preserve">length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3</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We can also use </w:t>
      </w:r>
      <w:r>
        <w:rPr>
          <w:rStyle w:val="HTMLCode"/>
          <w:rFonts w:ascii="Consolas" w:hAnsi="Consolas" w:cs="Consolas"/>
          <w:color w:val="333333"/>
          <w:shd w:val="clear" w:color="auto" w:fill="F5F2F0"/>
        </w:rPr>
        <w:t>alert</w:t>
      </w:r>
      <w:r>
        <w:rPr>
          <w:rFonts w:ascii="Segoe UI" w:hAnsi="Segoe UI" w:cs="Segoe UI"/>
          <w:color w:val="333333"/>
          <w:sz w:val="18"/>
          <w:szCs w:val="18"/>
        </w:rPr>
        <w:t> to show the whole array.</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fruits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669900"/>
        </w:rPr>
        <w:t>"Apple"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"Orange"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"Plum"</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fruits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Apple,Orange,Plum</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An array can store elements of any type.</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For instance:</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708090"/>
        </w:rPr>
        <w:t>// mix of values</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arr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'Apple'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name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'John'</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0055"/>
        </w:rPr>
        <w:t>true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0077AA"/>
        </w:rPr>
        <w:t>function</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669900"/>
        </w:rPr>
        <w:t>'hello'</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708090"/>
        </w:rPr>
        <w:t>// get the object at index 1 and then show its name</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arr</w:t>
      </w:r>
      <w:r>
        <w:rPr>
          <w:rStyle w:val="HTMLCode"/>
          <w:rFonts w:ascii="Consolas" w:hAnsi="Consolas" w:cs="Consolas"/>
          <w:color w:val="999999"/>
        </w:rPr>
        <w:t>[</w:t>
      </w:r>
      <w:r>
        <w:rPr>
          <w:rStyle w:val="HTMLCode"/>
          <w:rFonts w:ascii="Consolas" w:hAnsi="Consolas" w:cs="Consolas"/>
          <w:color w:val="990055"/>
        </w:rPr>
        <w:t>1</w:t>
      </w:r>
      <w:r>
        <w:rPr>
          <w:rStyle w:val="HTMLCode"/>
          <w:rFonts w:ascii="Consolas" w:hAnsi="Consolas" w:cs="Consolas"/>
          <w:color w:val="999999"/>
        </w:rPr>
        <w:t>].</w:t>
      </w:r>
      <w:r>
        <w:rPr>
          <w:rStyle w:val="HTMLCode"/>
          <w:rFonts w:ascii="Consolas" w:hAnsi="Consolas" w:cs="Consolas"/>
          <w:color w:val="333333"/>
          <w:sz w:val="18"/>
          <w:szCs w:val="18"/>
        </w:rPr>
        <w:t xml:space="preserve">name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John</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708090"/>
        </w:rPr>
        <w:t>// get the function at index 3 and run it</w:t>
      </w: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333333"/>
          <w:sz w:val="18"/>
          <w:szCs w:val="18"/>
        </w:rPr>
        <w:t>arr</w:t>
      </w:r>
      <w:r>
        <w:rPr>
          <w:rStyle w:val="HTMLCode"/>
          <w:rFonts w:ascii="Consolas" w:hAnsi="Consolas" w:cs="Consolas"/>
          <w:color w:val="999999"/>
        </w:rPr>
        <w:t>[</w:t>
      </w:r>
      <w:r>
        <w:rPr>
          <w:rStyle w:val="HTMLCode"/>
          <w:rFonts w:ascii="Consolas" w:hAnsi="Consolas" w:cs="Consolas"/>
          <w:color w:val="990055"/>
        </w:rPr>
        <w:t>3</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hello</w:t>
      </w:r>
    </w:p>
    <w:p w:rsidR="006F1544" w:rsidRDefault="006F1544" w:rsidP="006F1544">
      <w:pPr>
        <w:shd w:val="clear" w:color="auto" w:fill="FFFFFF"/>
        <w:rPr>
          <w:rFonts w:ascii="Segoe UI" w:hAnsi="Segoe UI" w:cs="Segoe UI"/>
          <w:color w:val="333333"/>
          <w:sz w:val="18"/>
          <w:szCs w:val="18"/>
        </w:rPr>
      </w:pPr>
      <w:r>
        <w:rPr>
          <w:rStyle w:val="importanttype"/>
          <w:rFonts w:ascii="Segoe UI" w:hAnsi="Segoe UI" w:cs="Segoe UI"/>
          <w:b/>
          <w:bCs/>
          <w:color w:val="333333"/>
          <w:sz w:val="21"/>
          <w:szCs w:val="21"/>
        </w:rPr>
        <w:t>Trailing comma</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An array, just like an object, may end with a comma:</w:t>
      </w:r>
    </w:p>
    <w:p w:rsidR="006F1544" w:rsidRDefault="006F1544" w:rsidP="006F1544">
      <w:pPr>
        <w:pStyle w:val="HTMLPreformatted"/>
        <w:shd w:val="clear" w:color="auto" w:fill="F5F2F0"/>
        <w:spacing w:before="240" w:line="221" w:lineRule="atLeast"/>
        <w:rPr>
          <w:rStyle w:val="HTMLCode"/>
          <w:rFonts w:ascii="Consolas" w:hAnsi="Consolas" w:cs="Consolas"/>
          <w:color w:val="333333"/>
          <w:shd w:val="clear" w:color="auto" w:fill="F5F2F0"/>
        </w:rPr>
      </w:pPr>
    </w:p>
    <w:p w:rsidR="006F1544" w:rsidRDefault="006F1544" w:rsidP="006F1544">
      <w:pPr>
        <w:pStyle w:val="HTMLPreformatted"/>
        <w:shd w:val="clear" w:color="auto" w:fill="F5F2F0"/>
        <w:spacing w:before="240" w:line="221" w:lineRule="atLeast"/>
        <w:rPr>
          <w:rStyle w:val="HTMLCode"/>
          <w:rFonts w:ascii="Consolas" w:hAnsi="Consolas" w:cs="Consolas"/>
          <w:color w:val="333333"/>
          <w:shd w:val="clear" w:color="auto" w:fill="F5F2F0"/>
        </w:rPr>
      </w:pPr>
    </w:p>
    <w:p w:rsidR="006F1544" w:rsidRDefault="006F1544" w:rsidP="006F1544">
      <w:pPr>
        <w:pStyle w:val="HTMLPreformatted"/>
        <w:shd w:val="clear" w:color="auto" w:fill="F5F2F0"/>
        <w:spacing w:before="240" w:line="221" w:lineRule="atLeast"/>
        <w:rPr>
          <w:rStyle w:val="HTMLCode"/>
          <w:rFonts w:ascii="Consolas" w:hAnsi="Consolas" w:cs="Consolas"/>
          <w:color w:val="333333"/>
          <w:shd w:val="clear" w:color="auto" w:fill="F5F2F0"/>
        </w:rPr>
      </w:pP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shd w:val="clear" w:color="auto" w:fill="F5F2F0"/>
        </w:rPr>
        <w:t xml:space="preserve">        </w:t>
      </w:r>
      <w:r>
        <w:rPr>
          <w:rStyle w:val="HTMLCode"/>
          <w:rFonts w:ascii="Consolas" w:hAnsi="Consolas" w:cs="Consolas"/>
          <w:color w:val="333333"/>
          <w:shd w:val="clear" w:color="auto" w:fill="F5E7C6"/>
        </w:rPr>
        <w:t xml:space="preserve"> </w:t>
      </w:r>
      <w:r>
        <w:rPr>
          <w:rStyle w:val="HTMLCode"/>
          <w:rFonts w:ascii="Consolas" w:hAnsi="Consolas" w:cs="Consolas"/>
          <w:color w:val="0077AA"/>
        </w:rPr>
        <w:t>let</w:t>
      </w:r>
      <w:r>
        <w:rPr>
          <w:rStyle w:val="HTMLCode"/>
          <w:rFonts w:ascii="Consolas" w:hAnsi="Consolas" w:cs="Consolas"/>
          <w:color w:val="333333"/>
          <w:sz w:val="18"/>
          <w:szCs w:val="18"/>
        </w:rPr>
        <w:t xml:space="preserve"> fruits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sz w:val="18"/>
          <w:szCs w:val="18"/>
        </w:rPr>
        <w:t xml:space="preserve">  </w:t>
      </w:r>
      <w:r>
        <w:rPr>
          <w:rStyle w:val="HTMLCode"/>
          <w:rFonts w:ascii="Consolas" w:hAnsi="Consolas" w:cs="Consolas"/>
          <w:color w:val="669900"/>
        </w:rPr>
        <w:t>"Apple"</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sz w:val="18"/>
          <w:szCs w:val="18"/>
        </w:rPr>
        <w:t xml:space="preserve">  </w:t>
      </w:r>
      <w:r>
        <w:rPr>
          <w:rStyle w:val="HTMLCode"/>
          <w:rFonts w:ascii="Consolas" w:hAnsi="Consolas" w:cs="Consolas"/>
          <w:color w:val="669900"/>
        </w:rPr>
        <w:t>"Orange"</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sz w:val="18"/>
          <w:szCs w:val="18"/>
        </w:rPr>
        <w:t xml:space="preserve">  </w:t>
      </w:r>
      <w:r>
        <w:rPr>
          <w:rStyle w:val="HTMLCode"/>
          <w:rFonts w:ascii="Consolas" w:hAnsi="Consolas" w:cs="Consolas"/>
          <w:color w:val="669900"/>
        </w:rPr>
        <w:t>"Plum"</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999999"/>
        </w:rPr>
        <w: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The “trailing comma” style makes it easier to insert/remove items, because all lines become alike.</w:t>
      </w:r>
    </w:p>
    <w:bookmarkStart w:id="457" w:name="methods-pop-push-shift-unshift"/>
    <w:p w:rsidR="006F1544" w:rsidRDefault="00D56B87" w:rsidP="006F1544">
      <w:pPr>
        <w:pStyle w:val="Heading2"/>
        <w:shd w:val="clear" w:color="auto" w:fill="FFFFFF"/>
        <w:spacing w:before="311" w:beforeAutospacing="0" w:after="156" w:afterAutospacing="0" w:line="415" w:lineRule="atLeast"/>
        <w:rPr>
          <w:rFonts w:ascii="Segoe UI" w:hAnsi="Segoe UI" w:cs="Segoe UI"/>
          <w:color w:val="333333"/>
          <w:sz w:val="31"/>
          <w:szCs w:val="31"/>
        </w:rPr>
      </w:pPr>
      <w:r>
        <w:rPr>
          <w:rFonts w:ascii="Segoe UI" w:hAnsi="Segoe UI" w:cs="Segoe UI"/>
          <w:color w:val="333333"/>
          <w:sz w:val="31"/>
          <w:szCs w:val="31"/>
        </w:rPr>
        <w:fldChar w:fldCharType="begin"/>
      </w:r>
      <w:r w:rsidR="006F1544">
        <w:rPr>
          <w:rFonts w:ascii="Segoe UI" w:hAnsi="Segoe UI" w:cs="Segoe UI"/>
          <w:color w:val="333333"/>
          <w:sz w:val="31"/>
          <w:szCs w:val="31"/>
        </w:rPr>
        <w:instrText xml:space="preserve"> HYPERLINK "https://javascript.info/array" \l "methods-pop-push-shift-unshift" </w:instrText>
      </w:r>
      <w:r>
        <w:rPr>
          <w:rFonts w:ascii="Segoe UI" w:hAnsi="Segoe UI" w:cs="Segoe UI"/>
          <w:color w:val="333333"/>
          <w:sz w:val="31"/>
          <w:szCs w:val="31"/>
        </w:rPr>
        <w:fldChar w:fldCharType="separate"/>
      </w:r>
      <w:r w:rsidR="006F1544">
        <w:rPr>
          <w:rStyle w:val="Hyperlink"/>
          <w:rFonts w:ascii="Segoe UI" w:hAnsi="Segoe UI" w:cs="Segoe UI"/>
          <w:sz w:val="31"/>
          <w:szCs w:val="31"/>
        </w:rPr>
        <w:t>Methods pop/push, shift/unshift</w:t>
      </w:r>
      <w:r>
        <w:rPr>
          <w:rFonts w:ascii="Segoe UI" w:hAnsi="Segoe UI" w:cs="Segoe UI"/>
          <w:color w:val="333333"/>
          <w:sz w:val="31"/>
          <w:szCs w:val="31"/>
        </w:rPr>
        <w:fldChar w:fldCharType="end"/>
      </w:r>
      <w:bookmarkEnd w:id="457"/>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A </w:t>
      </w:r>
      <w:hyperlink r:id="rId299" w:history="1">
        <w:r>
          <w:rPr>
            <w:rStyle w:val="Hyperlink"/>
            <w:rFonts w:ascii="Segoe UI" w:hAnsi="Segoe UI" w:cs="Segoe UI"/>
            <w:color w:val="551A8B"/>
            <w:sz w:val="18"/>
            <w:szCs w:val="18"/>
          </w:rPr>
          <w:t>queue</w:t>
        </w:r>
      </w:hyperlink>
      <w:r>
        <w:rPr>
          <w:rFonts w:ascii="Segoe UI" w:hAnsi="Segoe UI" w:cs="Segoe UI"/>
          <w:color w:val="333333"/>
          <w:sz w:val="18"/>
          <w:szCs w:val="18"/>
        </w:rPr>
        <w:t> is one of the most common uses of an array. In computer science, this means an ordered collection of elements which supports two operations:</w:t>
      </w:r>
    </w:p>
    <w:p w:rsidR="006F1544" w:rsidRDefault="006F1544" w:rsidP="006F1544">
      <w:pPr>
        <w:numPr>
          <w:ilvl w:val="0"/>
          <w:numId w:val="97"/>
        </w:numPr>
        <w:shd w:val="clear" w:color="auto" w:fill="FFFFFF"/>
        <w:spacing w:before="72" w:after="72" w:line="240" w:lineRule="auto"/>
        <w:ind w:left="0"/>
        <w:rPr>
          <w:rFonts w:ascii="Segoe UI" w:hAnsi="Segoe UI" w:cs="Segoe UI"/>
          <w:color w:val="333333"/>
          <w:sz w:val="18"/>
          <w:szCs w:val="18"/>
        </w:rPr>
      </w:pPr>
      <w:r>
        <w:rPr>
          <w:rStyle w:val="HTMLCode"/>
          <w:rFonts w:ascii="Consolas" w:eastAsiaTheme="minorHAnsi" w:hAnsi="Consolas" w:cs="Consolas"/>
          <w:color w:val="333333"/>
          <w:shd w:val="clear" w:color="auto" w:fill="F5F2F0"/>
        </w:rPr>
        <w:t>push</w:t>
      </w:r>
      <w:r>
        <w:rPr>
          <w:rFonts w:ascii="Segoe UI" w:hAnsi="Segoe UI" w:cs="Segoe UI"/>
          <w:color w:val="333333"/>
          <w:sz w:val="18"/>
          <w:szCs w:val="18"/>
        </w:rPr>
        <w:t> appends an element to the end.</w:t>
      </w:r>
    </w:p>
    <w:p w:rsidR="006F1544" w:rsidRDefault="006F1544" w:rsidP="006F1544">
      <w:pPr>
        <w:numPr>
          <w:ilvl w:val="0"/>
          <w:numId w:val="97"/>
        </w:numPr>
        <w:shd w:val="clear" w:color="auto" w:fill="FFFFFF"/>
        <w:spacing w:before="72" w:after="72" w:line="240" w:lineRule="auto"/>
        <w:ind w:left="0"/>
        <w:rPr>
          <w:rFonts w:ascii="Segoe UI" w:hAnsi="Segoe UI" w:cs="Segoe UI"/>
          <w:color w:val="333333"/>
          <w:sz w:val="18"/>
          <w:szCs w:val="18"/>
        </w:rPr>
      </w:pPr>
      <w:r>
        <w:rPr>
          <w:rStyle w:val="HTMLCode"/>
          <w:rFonts w:ascii="Consolas" w:eastAsiaTheme="minorHAnsi" w:hAnsi="Consolas" w:cs="Consolas"/>
          <w:color w:val="333333"/>
          <w:shd w:val="clear" w:color="auto" w:fill="F5F2F0"/>
        </w:rPr>
        <w:t>shift</w:t>
      </w:r>
      <w:r>
        <w:rPr>
          <w:rFonts w:ascii="Segoe UI" w:hAnsi="Segoe UI" w:cs="Segoe UI"/>
          <w:color w:val="333333"/>
          <w:sz w:val="18"/>
          <w:szCs w:val="18"/>
        </w:rPr>
        <w:t> get an element from the beginning, advancing the queue, so that the 2nd element becomes the 1st.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Arrays support both operations.</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In practice we need it very often. For example, a queue of messages that need to be shown on-screen.</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There’s another use case for arrays – the data structure named </w:t>
      </w:r>
      <w:hyperlink r:id="rId300" w:history="1">
        <w:r>
          <w:rPr>
            <w:rStyle w:val="Hyperlink"/>
            <w:rFonts w:ascii="Segoe UI" w:hAnsi="Segoe UI" w:cs="Segoe UI"/>
            <w:color w:val="551A8B"/>
            <w:sz w:val="18"/>
            <w:szCs w:val="18"/>
          </w:rPr>
          <w:t>stack</w:t>
        </w:r>
      </w:hyperlink>
      <w:r>
        <w:rPr>
          <w:rFonts w:ascii="Segoe UI" w:hAnsi="Segoe UI" w:cs="Segoe UI"/>
          <w:color w:val="333333"/>
          <w:sz w:val="18"/>
          <w:szCs w:val="18"/>
        </w:rPr>
        <w: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It supports two operations:</w:t>
      </w:r>
    </w:p>
    <w:p w:rsidR="006F1544" w:rsidRDefault="006F1544" w:rsidP="006F1544">
      <w:pPr>
        <w:numPr>
          <w:ilvl w:val="0"/>
          <w:numId w:val="98"/>
        </w:numPr>
        <w:shd w:val="clear" w:color="auto" w:fill="FFFFFF"/>
        <w:spacing w:before="72" w:after="72" w:line="240" w:lineRule="auto"/>
        <w:ind w:left="0"/>
        <w:rPr>
          <w:rFonts w:ascii="Segoe UI" w:hAnsi="Segoe UI" w:cs="Segoe UI"/>
          <w:color w:val="333333"/>
          <w:sz w:val="18"/>
          <w:szCs w:val="18"/>
        </w:rPr>
      </w:pPr>
      <w:r>
        <w:rPr>
          <w:rStyle w:val="HTMLCode"/>
          <w:rFonts w:ascii="Consolas" w:eastAsiaTheme="minorHAnsi" w:hAnsi="Consolas" w:cs="Consolas"/>
          <w:color w:val="333333"/>
          <w:shd w:val="clear" w:color="auto" w:fill="F5F2F0"/>
        </w:rPr>
        <w:t>push</w:t>
      </w:r>
      <w:r>
        <w:rPr>
          <w:rFonts w:ascii="Segoe UI" w:hAnsi="Segoe UI" w:cs="Segoe UI"/>
          <w:color w:val="333333"/>
          <w:sz w:val="18"/>
          <w:szCs w:val="18"/>
        </w:rPr>
        <w:t> adds an element to the end.</w:t>
      </w:r>
    </w:p>
    <w:p w:rsidR="006F1544" w:rsidRDefault="006F1544" w:rsidP="006F1544">
      <w:pPr>
        <w:numPr>
          <w:ilvl w:val="0"/>
          <w:numId w:val="98"/>
        </w:numPr>
        <w:shd w:val="clear" w:color="auto" w:fill="FFFFFF"/>
        <w:spacing w:before="72" w:after="72" w:line="240" w:lineRule="auto"/>
        <w:ind w:left="0"/>
        <w:rPr>
          <w:rFonts w:ascii="Segoe UI" w:hAnsi="Segoe UI" w:cs="Segoe UI"/>
          <w:color w:val="333333"/>
          <w:sz w:val="18"/>
          <w:szCs w:val="18"/>
        </w:rPr>
      </w:pPr>
      <w:r>
        <w:rPr>
          <w:rStyle w:val="HTMLCode"/>
          <w:rFonts w:ascii="Consolas" w:eastAsiaTheme="minorHAnsi" w:hAnsi="Consolas" w:cs="Consolas"/>
          <w:color w:val="333333"/>
          <w:shd w:val="clear" w:color="auto" w:fill="F5F2F0"/>
        </w:rPr>
        <w:lastRenderedPageBreak/>
        <w:t>pop</w:t>
      </w:r>
      <w:r>
        <w:rPr>
          <w:rFonts w:ascii="Segoe UI" w:hAnsi="Segoe UI" w:cs="Segoe UI"/>
          <w:color w:val="333333"/>
          <w:sz w:val="18"/>
          <w:szCs w:val="18"/>
        </w:rPr>
        <w:t> takes an element from the end.</w:t>
      </w:r>
    </w:p>
    <w:p w:rsidR="006F1544" w:rsidRDefault="006F1544" w:rsidP="006F1544">
      <w:pPr>
        <w:pStyle w:val="NormalWeb"/>
        <w:shd w:val="clear" w:color="auto" w:fill="FFFFFF"/>
        <w:spacing w:before="156" w:beforeAutospacing="0" w:after="156" w:afterAutospacing="0"/>
        <w:rPr>
          <w:rFonts w:ascii="Segoe UI" w:hAnsi="Segoe UI" w:cs="Segoe UI"/>
          <w:color w:val="333333"/>
          <w:sz w:val="18"/>
          <w:szCs w:val="18"/>
        </w:rPr>
      </w:pPr>
      <w:r>
        <w:rPr>
          <w:rFonts w:ascii="Segoe UI" w:hAnsi="Segoe UI" w:cs="Segoe UI"/>
          <w:color w:val="333333"/>
          <w:sz w:val="18"/>
          <w:szCs w:val="18"/>
        </w:rPr>
        <w:t>So new elements are added or taken always from the “end”.</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A stack is usually illustrated as a pack of cards: new cards are added to the top or taken from the top:</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For stacks, the latest pushed item is received first, that’s also called LIFO (Last-In-First-Out) principle. For queues, we have FIFO (First-In-First-Out).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Arrays in JavaScript can work both as a queue and as a stack. They allow you to add/remove elements both to/from the beginning or the end.</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In computer science the data structure that allows it is called </w:t>
      </w:r>
      <w:hyperlink r:id="rId301" w:history="1">
        <w:r>
          <w:rPr>
            <w:rStyle w:val="Hyperlink"/>
            <w:rFonts w:ascii="Segoe UI" w:hAnsi="Segoe UI" w:cs="Segoe UI"/>
            <w:color w:val="551A8B"/>
            <w:sz w:val="18"/>
            <w:szCs w:val="18"/>
          </w:rPr>
          <w:t>deque</w:t>
        </w:r>
      </w:hyperlink>
      <w:r>
        <w:rPr>
          <w:rFonts w:ascii="Segoe UI" w:hAnsi="Segoe UI" w:cs="Segoe UI"/>
          <w:color w:val="333333"/>
          <w:sz w:val="18"/>
          <w:szCs w:val="18"/>
        </w:rPr>
        <w: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Style w:val="Strong"/>
          <w:rFonts w:ascii="Segoe UI" w:hAnsi="Segoe UI" w:cs="Segoe UI"/>
          <w:color w:val="333333"/>
          <w:sz w:val="18"/>
          <w:szCs w:val="18"/>
        </w:rPr>
        <w:t>Methods that work with the end of the array:</w:t>
      </w:r>
    </w:p>
    <w:p w:rsidR="006F1544" w:rsidRDefault="006F1544" w:rsidP="006F1544">
      <w:pPr>
        <w:shd w:val="clear" w:color="auto" w:fill="FFFFFF"/>
        <w:rPr>
          <w:rFonts w:ascii="Segoe UI" w:hAnsi="Segoe UI" w:cs="Segoe UI"/>
          <w:b/>
          <w:bCs/>
          <w:color w:val="333333"/>
          <w:sz w:val="18"/>
          <w:szCs w:val="18"/>
        </w:rPr>
      </w:pPr>
      <w:r>
        <w:rPr>
          <w:rStyle w:val="HTMLCode"/>
          <w:rFonts w:ascii="Consolas" w:eastAsiaTheme="minorHAnsi" w:hAnsi="Consolas" w:cs="Consolas"/>
          <w:b/>
          <w:bCs/>
          <w:color w:val="333333"/>
          <w:shd w:val="clear" w:color="auto" w:fill="F5F2F0"/>
        </w:rPr>
        <w:t>pop</w:t>
      </w:r>
    </w:p>
    <w:p w:rsidR="006F1544" w:rsidRDefault="006F1544" w:rsidP="006F1544">
      <w:pPr>
        <w:pStyle w:val="NormalWeb"/>
        <w:shd w:val="clear" w:color="auto" w:fill="FFFFFF"/>
        <w:spacing w:before="0" w:beforeAutospacing="0" w:after="156" w:afterAutospacing="0"/>
        <w:ind w:left="720"/>
        <w:rPr>
          <w:rFonts w:ascii="Segoe UI" w:hAnsi="Segoe UI" w:cs="Segoe UI"/>
          <w:color w:val="333333"/>
          <w:sz w:val="18"/>
          <w:szCs w:val="18"/>
        </w:rPr>
      </w:pPr>
      <w:r>
        <w:rPr>
          <w:rFonts w:ascii="Segoe UI" w:hAnsi="Segoe UI" w:cs="Segoe UI"/>
          <w:color w:val="333333"/>
          <w:sz w:val="18"/>
          <w:szCs w:val="18"/>
        </w:rPr>
        <w:t>Extracts the last element of the array and returns it:</w:t>
      </w:r>
    </w:p>
    <w:p w:rsidR="006F1544" w:rsidRDefault="006F1544" w:rsidP="006F1544">
      <w:pPr>
        <w:pStyle w:val="HTMLPreformatted"/>
        <w:shd w:val="clear" w:color="auto" w:fill="F5F2F0"/>
        <w:spacing w:line="221" w:lineRule="atLeast"/>
        <w:ind w:left="720"/>
        <w:rPr>
          <w:rStyle w:val="HTMLCode"/>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fruits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669900"/>
        </w:rPr>
        <w:t>"Apple"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"Orange"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"Pear"</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ind w:left="720"/>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ind w:left="720"/>
        <w:rPr>
          <w:rStyle w:val="HTMLCode"/>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fruits</w:t>
      </w:r>
      <w:r>
        <w:rPr>
          <w:rStyle w:val="HTMLCode"/>
          <w:rFonts w:ascii="Consolas" w:hAnsi="Consolas" w:cs="Consolas"/>
          <w:color w:val="999999"/>
        </w:rPr>
        <w:t>.</w:t>
      </w:r>
      <w:r>
        <w:rPr>
          <w:rStyle w:val="HTMLCode"/>
          <w:rFonts w:ascii="Consolas" w:hAnsi="Consolas" w:cs="Consolas"/>
          <w:color w:val="333333"/>
        </w:rPr>
        <w:t>pop</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remove "Pear" and alert it</w:t>
      </w:r>
    </w:p>
    <w:p w:rsidR="006F1544" w:rsidRDefault="006F1544" w:rsidP="006F1544">
      <w:pPr>
        <w:pStyle w:val="HTMLPreformatted"/>
        <w:shd w:val="clear" w:color="auto" w:fill="F5F2F0"/>
        <w:spacing w:line="221" w:lineRule="atLeast"/>
        <w:ind w:left="720"/>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ind w:left="720"/>
        <w:rPr>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fruits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Apple, Orange</w:t>
      </w:r>
    </w:p>
    <w:p w:rsidR="006F1544" w:rsidRDefault="006F1544" w:rsidP="006F1544">
      <w:pPr>
        <w:shd w:val="clear" w:color="auto" w:fill="FFFFFF"/>
        <w:rPr>
          <w:rFonts w:ascii="Segoe UI" w:hAnsi="Segoe UI" w:cs="Segoe UI"/>
          <w:b/>
          <w:bCs/>
          <w:color w:val="333333"/>
          <w:sz w:val="18"/>
          <w:szCs w:val="18"/>
        </w:rPr>
      </w:pPr>
      <w:r>
        <w:rPr>
          <w:rStyle w:val="HTMLCode"/>
          <w:rFonts w:ascii="Consolas" w:eastAsiaTheme="minorHAnsi" w:hAnsi="Consolas" w:cs="Consolas"/>
          <w:b/>
          <w:bCs/>
          <w:color w:val="333333"/>
          <w:shd w:val="clear" w:color="auto" w:fill="F5F2F0"/>
        </w:rPr>
        <w:t>push</w:t>
      </w:r>
    </w:p>
    <w:p w:rsidR="006F1544" w:rsidRDefault="006F1544" w:rsidP="006F1544">
      <w:pPr>
        <w:pStyle w:val="NormalWeb"/>
        <w:shd w:val="clear" w:color="auto" w:fill="FFFFFF"/>
        <w:spacing w:before="0" w:beforeAutospacing="0" w:after="156" w:afterAutospacing="0"/>
        <w:ind w:left="720"/>
        <w:rPr>
          <w:rFonts w:ascii="Segoe UI" w:hAnsi="Segoe UI" w:cs="Segoe UI"/>
          <w:color w:val="333333"/>
          <w:sz w:val="18"/>
          <w:szCs w:val="18"/>
        </w:rPr>
      </w:pPr>
      <w:r>
        <w:rPr>
          <w:rFonts w:ascii="Segoe UI" w:hAnsi="Segoe UI" w:cs="Segoe UI"/>
          <w:color w:val="333333"/>
          <w:sz w:val="18"/>
          <w:szCs w:val="18"/>
        </w:rPr>
        <w:t>Append the element to the end of the array:</w:t>
      </w:r>
    </w:p>
    <w:p w:rsidR="006F1544" w:rsidRDefault="006F1544" w:rsidP="006F1544">
      <w:pPr>
        <w:pStyle w:val="HTMLPreformatted"/>
        <w:shd w:val="clear" w:color="auto" w:fill="F5F2F0"/>
        <w:spacing w:line="221" w:lineRule="atLeast"/>
        <w:ind w:left="720"/>
        <w:rPr>
          <w:rStyle w:val="HTMLCode"/>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fruits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669900"/>
        </w:rPr>
        <w:t>"Apple"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"Orange"</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ind w:left="720"/>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ind w:left="720"/>
        <w:rPr>
          <w:rStyle w:val="HTMLCode"/>
          <w:rFonts w:ascii="Consolas" w:hAnsi="Consolas" w:cs="Consolas"/>
          <w:color w:val="333333"/>
          <w:sz w:val="18"/>
          <w:szCs w:val="18"/>
        </w:rPr>
      </w:pPr>
      <w:r>
        <w:rPr>
          <w:rStyle w:val="HTMLCode"/>
          <w:rFonts w:ascii="Consolas" w:hAnsi="Consolas" w:cs="Consolas"/>
          <w:color w:val="333333"/>
          <w:sz w:val="18"/>
          <w:szCs w:val="18"/>
        </w:rPr>
        <w:t>fruits</w:t>
      </w:r>
      <w:r>
        <w:rPr>
          <w:rStyle w:val="HTMLCode"/>
          <w:rFonts w:ascii="Consolas" w:hAnsi="Consolas" w:cs="Consolas"/>
          <w:color w:val="999999"/>
        </w:rPr>
        <w:t>.</w:t>
      </w:r>
      <w:r>
        <w:rPr>
          <w:rStyle w:val="HTMLCode"/>
          <w:rFonts w:ascii="Consolas" w:hAnsi="Consolas" w:cs="Consolas"/>
          <w:color w:val="333333"/>
        </w:rPr>
        <w:t>push</w:t>
      </w:r>
      <w:r>
        <w:rPr>
          <w:rStyle w:val="HTMLCode"/>
          <w:rFonts w:ascii="Consolas" w:hAnsi="Consolas" w:cs="Consolas"/>
          <w:color w:val="999999"/>
        </w:rPr>
        <w:t>(</w:t>
      </w:r>
      <w:r>
        <w:rPr>
          <w:rStyle w:val="HTMLCode"/>
          <w:rFonts w:ascii="Consolas" w:hAnsi="Consolas" w:cs="Consolas"/>
          <w:color w:val="669900"/>
        </w:rPr>
        <w:t>"Pear"</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ind w:left="720"/>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ind w:left="720"/>
        <w:rPr>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fruits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Apple, Orange, Pear</w:t>
      </w:r>
    </w:p>
    <w:p w:rsidR="006F1544" w:rsidRDefault="006F1544" w:rsidP="006F1544">
      <w:pPr>
        <w:pStyle w:val="NormalWeb"/>
        <w:shd w:val="clear" w:color="auto" w:fill="FFFFFF"/>
        <w:spacing w:before="0" w:beforeAutospacing="0" w:after="156" w:afterAutospacing="0"/>
        <w:ind w:left="720"/>
        <w:rPr>
          <w:rFonts w:ascii="Segoe UI" w:hAnsi="Segoe UI" w:cs="Segoe UI"/>
          <w:color w:val="333333"/>
          <w:sz w:val="18"/>
          <w:szCs w:val="18"/>
        </w:rPr>
      </w:pPr>
      <w:r>
        <w:rPr>
          <w:rFonts w:ascii="Segoe UI" w:hAnsi="Segoe UI" w:cs="Segoe UI"/>
          <w:color w:val="333333"/>
          <w:sz w:val="18"/>
          <w:szCs w:val="18"/>
        </w:rPr>
        <w:t>The call </w:t>
      </w:r>
      <w:r>
        <w:rPr>
          <w:rStyle w:val="HTMLCode"/>
          <w:rFonts w:ascii="Consolas" w:hAnsi="Consolas" w:cs="Consolas"/>
          <w:color w:val="333333"/>
          <w:shd w:val="clear" w:color="auto" w:fill="F5F2F0"/>
        </w:rPr>
        <w:t>fruits.push(...)</w:t>
      </w:r>
      <w:r>
        <w:rPr>
          <w:rFonts w:ascii="Segoe UI" w:hAnsi="Segoe UI" w:cs="Segoe UI"/>
          <w:color w:val="333333"/>
          <w:sz w:val="18"/>
          <w:szCs w:val="18"/>
        </w:rPr>
        <w:t> is equal to </w:t>
      </w:r>
      <w:r>
        <w:rPr>
          <w:rStyle w:val="HTMLCode"/>
          <w:rFonts w:ascii="Consolas" w:hAnsi="Consolas" w:cs="Consolas"/>
          <w:color w:val="333333"/>
          <w:shd w:val="clear" w:color="auto" w:fill="F5F2F0"/>
        </w:rPr>
        <w:t>fruits[fruits.length] = ...</w:t>
      </w:r>
      <w:r>
        <w:rPr>
          <w:rFonts w:ascii="Segoe UI" w:hAnsi="Segoe UI" w:cs="Segoe UI"/>
          <w:color w:val="333333"/>
          <w:sz w:val="18"/>
          <w:szCs w:val="18"/>
        </w:rPr>
        <w: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Style w:val="Strong"/>
          <w:rFonts w:ascii="Segoe UI" w:hAnsi="Segoe UI" w:cs="Segoe UI"/>
          <w:color w:val="333333"/>
          <w:sz w:val="18"/>
          <w:szCs w:val="18"/>
        </w:rPr>
        <w:t>Methods that work with the beginning of the array:</w:t>
      </w:r>
    </w:p>
    <w:p w:rsidR="006F1544" w:rsidRDefault="006F1544" w:rsidP="006F1544">
      <w:pPr>
        <w:shd w:val="clear" w:color="auto" w:fill="FFFFFF"/>
        <w:rPr>
          <w:rFonts w:ascii="Segoe UI" w:hAnsi="Segoe UI" w:cs="Segoe UI"/>
          <w:b/>
          <w:bCs/>
          <w:color w:val="333333"/>
          <w:sz w:val="18"/>
          <w:szCs w:val="18"/>
        </w:rPr>
      </w:pPr>
      <w:r>
        <w:rPr>
          <w:rStyle w:val="HTMLCode"/>
          <w:rFonts w:ascii="Consolas" w:eastAsiaTheme="minorHAnsi" w:hAnsi="Consolas" w:cs="Consolas"/>
          <w:b/>
          <w:bCs/>
          <w:color w:val="333333"/>
          <w:shd w:val="clear" w:color="auto" w:fill="F5F2F0"/>
        </w:rPr>
        <w:t>shift</w:t>
      </w:r>
    </w:p>
    <w:p w:rsidR="006F1544" w:rsidRDefault="006F1544" w:rsidP="006F1544">
      <w:pPr>
        <w:pStyle w:val="NormalWeb"/>
        <w:shd w:val="clear" w:color="auto" w:fill="FFFFFF"/>
        <w:spacing w:before="0" w:beforeAutospacing="0" w:after="156" w:afterAutospacing="0"/>
        <w:ind w:left="720"/>
        <w:rPr>
          <w:rFonts w:ascii="Segoe UI" w:hAnsi="Segoe UI" w:cs="Segoe UI"/>
          <w:color w:val="333333"/>
          <w:sz w:val="18"/>
          <w:szCs w:val="18"/>
        </w:rPr>
      </w:pPr>
      <w:r>
        <w:rPr>
          <w:rFonts w:ascii="Segoe UI" w:hAnsi="Segoe UI" w:cs="Segoe UI"/>
          <w:color w:val="333333"/>
          <w:sz w:val="18"/>
          <w:szCs w:val="18"/>
        </w:rPr>
        <w:t>Extracts the first element of the array and returns it:</w:t>
      </w:r>
    </w:p>
    <w:p w:rsidR="006F1544" w:rsidRDefault="006F1544" w:rsidP="006F1544">
      <w:pPr>
        <w:pStyle w:val="HTMLPreformatted"/>
        <w:shd w:val="clear" w:color="auto" w:fill="F5F2F0"/>
        <w:spacing w:line="221" w:lineRule="atLeast"/>
        <w:ind w:left="720"/>
        <w:rPr>
          <w:rStyle w:val="HTMLCode"/>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fruits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669900"/>
        </w:rPr>
        <w:t>"Apple"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"Orange"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"Pear"</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ind w:left="720"/>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ind w:left="720"/>
        <w:rPr>
          <w:rStyle w:val="HTMLCode"/>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fruits</w:t>
      </w:r>
      <w:r>
        <w:rPr>
          <w:rStyle w:val="HTMLCode"/>
          <w:rFonts w:ascii="Consolas" w:hAnsi="Consolas" w:cs="Consolas"/>
          <w:color w:val="999999"/>
        </w:rPr>
        <w:t>.</w:t>
      </w:r>
      <w:r>
        <w:rPr>
          <w:rStyle w:val="HTMLCode"/>
          <w:rFonts w:ascii="Consolas" w:hAnsi="Consolas" w:cs="Consolas"/>
          <w:color w:val="333333"/>
        </w:rPr>
        <w:t>shift</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remove Apple and alert it</w:t>
      </w:r>
    </w:p>
    <w:p w:rsidR="006F1544" w:rsidRDefault="006F1544" w:rsidP="006F1544">
      <w:pPr>
        <w:pStyle w:val="HTMLPreformatted"/>
        <w:shd w:val="clear" w:color="auto" w:fill="F5F2F0"/>
        <w:spacing w:line="221" w:lineRule="atLeast"/>
        <w:ind w:left="720"/>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ind w:left="720"/>
        <w:rPr>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fruits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Orange, Pear</w:t>
      </w:r>
    </w:p>
    <w:p w:rsidR="006F1544" w:rsidRDefault="006F1544" w:rsidP="006F1544">
      <w:pPr>
        <w:shd w:val="clear" w:color="auto" w:fill="FFFFFF"/>
        <w:rPr>
          <w:rFonts w:ascii="Segoe UI" w:hAnsi="Segoe UI" w:cs="Segoe UI"/>
          <w:b/>
          <w:bCs/>
          <w:color w:val="333333"/>
          <w:sz w:val="18"/>
          <w:szCs w:val="18"/>
        </w:rPr>
      </w:pPr>
      <w:r>
        <w:rPr>
          <w:rStyle w:val="HTMLCode"/>
          <w:rFonts w:ascii="Consolas" w:eastAsiaTheme="minorHAnsi" w:hAnsi="Consolas" w:cs="Consolas"/>
          <w:b/>
          <w:bCs/>
          <w:color w:val="333333"/>
          <w:shd w:val="clear" w:color="auto" w:fill="F5F2F0"/>
        </w:rPr>
        <w:t>unshift</w:t>
      </w:r>
    </w:p>
    <w:p w:rsidR="006F1544" w:rsidRDefault="006F1544" w:rsidP="006F1544">
      <w:pPr>
        <w:pStyle w:val="NormalWeb"/>
        <w:shd w:val="clear" w:color="auto" w:fill="FFFFFF"/>
        <w:spacing w:before="0" w:beforeAutospacing="0" w:after="156" w:afterAutospacing="0"/>
        <w:ind w:left="720"/>
        <w:rPr>
          <w:rFonts w:ascii="Segoe UI" w:hAnsi="Segoe UI" w:cs="Segoe UI"/>
          <w:color w:val="333333"/>
          <w:sz w:val="18"/>
          <w:szCs w:val="18"/>
        </w:rPr>
      </w:pPr>
      <w:r>
        <w:rPr>
          <w:rFonts w:ascii="Segoe UI" w:hAnsi="Segoe UI" w:cs="Segoe UI"/>
          <w:color w:val="333333"/>
          <w:sz w:val="18"/>
          <w:szCs w:val="18"/>
        </w:rPr>
        <w:t>Add the element to the beginning of the array:</w:t>
      </w:r>
    </w:p>
    <w:p w:rsidR="006F1544" w:rsidRDefault="006F1544" w:rsidP="006F1544">
      <w:pPr>
        <w:pStyle w:val="HTMLPreformatted"/>
        <w:shd w:val="clear" w:color="auto" w:fill="F5F2F0"/>
        <w:spacing w:line="221" w:lineRule="atLeast"/>
        <w:ind w:left="720"/>
        <w:rPr>
          <w:rStyle w:val="HTMLCode"/>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fruits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669900"/>
        </w:rPr>
        <w:t>"Orange"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"Pear"</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ind w:left="720"/>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ind w:left="720"/>
        <w:rPr>
          <w:rStyle w:val="HTMLCode"/>
          <w:rFonts w:ascii="Consolas" w:hAnsi="Consolas" w:cs="Consolas"/>
          <w:color w:val="333333"/>
          <w:sz w:val="18"/>
          <w:szCs w:val="18"/>
        </w:rPr>
      </w:pPr>
      <w:r>
        <w:rPr>
          <w:rStyle w:val="HTMLCode"/>
          <w:rFonts w:ascii="Consolas" w:hAnsi="Consolas" w:cs="Consolas"/>
          <w:color w:val="333333"/>
          <w:sz w:val="18"/>
          <w:szCs w:val="18"/>
        </w:rPr>
        <w:t>fruits</w:t>
      </w:r>
      <w:r>
        <w:rPr>
          <w:rStyle w:val="HTMLCode"/>
          <w:rFonts w:ascii="Consolas" w:hAnsi="Consolas" w:cs="Consolas"/>
          <w:color w:val="999999"/>
        </w:rPr>
        <w:t>.</w:t>
      </w:r>
      <w:r>
        <w:rPr>
          <w:rStyle w:val="HTMLCode"/>
          <w:rFonts w:ascii="Consolas" w:hAnsi="Consolas" w:cs="Consolas"/>
          <w:color w:val="333333"/>
        </w:rPr>
        <w:t>unshift</w:t>
      </w:r>
      <w:r>
        <w:rPr>
          <w:rStyle w:val="HTMLCode"/>
          <w:rFonts w:ascii="Consolas" w:hAnsi="Consolas" w:cs="Consolas"/>
          <w:color w:val="999999"/>
        </w:rPr>
        <w:t>(</w:t>
      </w:r>
      <w:r>
        <w:rPr>
          <w:rStyle w:val="HTMLCode"/>
          <w:rFonts w:ascii="Consolas" w:hAnsi="Consolas" w:cs="Consolas"/>
          <w:color w:val="669900"/>
        </w:rPr>
        <w:t>'Apple'</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ind w:left="720"/>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ind w:left="720"/>
        <w:rPr>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fruits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Apple, Orange, Pear</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Methods </w:t>
      </w:r>
      <w:r>
        <w:rPr>
          <w:rStyle w:val="HTMLCode"/>
          <w:rFonts w:ascii="Consolas" w:hAnsi="Consolas" w:cs="Consolas"/>
          <w:color w:val="333333"/>
          <w:shd w:val="clear" w:color="auto" w:fill="F5F2F0"/>
        </w:rPr>
        <w:t>push</w:t>
      </w:r>
      <w:r>
        <w:rPr>
          <w:rFonts w:ascii="Segoe UI" w:hAnsi="Segoe UI" w:cs="Segoe UI"/>
          <w:color w:val="333333"/>
          <w:sz w:val="18"/>
          <w:szCs w:val="18"/>
        </w:rPr>
        <w:t> and </w:t>
      </w:r>
      <w:r>
        <w:rPr>
          <w:rStyle w:val="HTMLCode"/>
          <w:rFonts w:ascii="Consolas" w:hAnsi="Consolas" w:cs="Consolas"/>
          <w:color w:val="333333"/>
          <w:shd w:val="clear" w:color="auto" w:fill="F5F2F0"/>
        </w:rPr>
        <w:t>unshift</w:t>
      </w:r>
      <w:r>
        <w:rPr>
          <w:rFonts w:ascii="Segoe UI" w:hAnsi="Segoe UI" w:cs="Segoe UI"/>
          <w:color w:val="333333"/>
          <w:sz w:val="18"/>
          <w:szCs w:val="18"/>
        </w:rPr>
        <w:t> can add multiple elements at once:</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fruits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669900"/>
        </w:rPr>
        <w:t>"Apple"</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sz w:val="18"/>
          <w:szCs w:val="18"/>
        </w:rPr>
        <w:t>fruits</w:t>
      </w:r>
      <w:r>
        <w:rPr>
          <w:rStyle w:val="HTMLCode"/>
          <w:rFonts w:ascii="Consolas" w:hAnsi="Consolas" w:cs="Consolas"/>
          <w:color w:val="999999"/>
        </w:rPr>
        <w:t>.</w:t>
      </w:r>
      <w:r>
        <w:rPr>
          <w:rStyle w:val="HTMLCode"/>
          <w:rFonts w:ascii="Consolas" w:hAnsi="Consolas" w:cs="Consolas"/>
          <w:color w:val="333333"/>
        </w:rPr>
        <w:t>push</w:t>
      </w:r>
      <w:r>
        <w:rPr>
          <w:rStyle w:val="HTMLCode"/>
          <w:rFonts w:ascii="Consolas" w:hAnsi="Consolas" w:cs="Consolas"/>
          <w:color w:val="999999"/>
        </w:rPr>
        <w:t>(</w:t>
      </w:r>
      <w:r>
        <w:rPr>
          <w:rStyle w:val="HTMLCode"/>
          <w:rFonts w:ascii="Consolas" w:hAnsi="Consolas" w:cs="Consolas"/>
          <w:color w:val="669900"/>
        </w:rPr>
        <w:t>"Orange"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"Peach"</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sz w:val="18"/>
          <w:szCs w:val="18"/>
        </w:rPr>
        <w:t>fruits</w:t>
      </w:r>
      <w:r>
        <w:rPr>
          <w:rStyle w:val="HTMLCode"/>
          <w:rFonts w:ascii="Consolas" w:hAnsi="Consolas" w:cs="Consolas"/>
          <w:color w:val="999999"/>
        </w:rPr>
        <w:t>.</w:t>
      </w:r>
      <w:r>
        <w:rPr>
          <w:rStyle w:val="HTMLCode"/>
          <w:rFonts w:ascii="Consolas" w:hAnsi="Consolas" w:cs="Consolas"/>
          <w:color w:val="333333"/>
        </w:rPr>
        <w:t>unshift</w:t>
      </w:r>
      <w:r>
        <w:rPr>
          <w:rStyle w:val="HTMLCode"/>
          <w:rFonts w:ascii="Consolas" w:hAnsi="Consolas" w:cs="Consolas"/>
          <w:color w:val="999999"/>
        </w:rPr>
        <w:t>(</w:t>
      </w:r>
      <w:r>
        <w:rPr>
          <w:rStyle w:val="HTMLCode"/>
          <w:rFonts w:ascii="Consolas" w:hAnsi="Consolas" w:cs="Consolas"/>
          <w:color w:val="669900"/>
        </w:rPr>
        <w:t>"Pineapple"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"Lemon"</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708090"/>
        </w:rPr>
        <w:t>// ["Pineapple", "Lemon", "Apple", "Orange", "Peach"]</w:t>
      </w: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333333"/>
        </w:rPr>
        <w:lastRenderedPageBreak/>
        <w:t>alert</w:t>
      </w:r>
      <w:r>
        <w:rPr>
          <w:rStyle w:val="HTMLCode"/>
          <w:rFonts w:ascii="Consolas" w:hAnsi="Consolas" w:cs="Consolas"/>
          <w:color w:val="999999"/>
        </w:rPr>
        <w:t>(</w:t>
      </w:r>
      <w:r>
        <w:rPr>
          <w:rStyle w:val="HTMLCode"/>
          <w:rFonts w:ascii="Consolas" w:hAnsi="Consolas" w:cs="Consolas"/>
          <w:color w:val="333333"/>
          <w:sz w:val="18"/>
          <w:szCs w:val="18"/>
        </w:rPr>
        <w:t xml:space="preserve"> fruits </w:t>
      </w:r>
      <w:r>
        <w:rPr>
          <w:rStyle w:val="HTMLCode"/>
          <w:rFonts w:ascii="Consolas" w:hAnsi="Consolas" w:cs="Consolas"/>
          <w:color w:val="999999"/>
        </w:rPr>
        <w:t>);</w:t>
      </w:r>
    </w:p>
    <w:bookmarkStart w:id="458" w:name="internals"/>
    <w:p w:rsidR="006F1544" w:rsidRDefault="00D56B87" w:rsidP="006F1544">
      <w:pPr>
        <w:pStyle w:val="Heading2"/>
        <w:shd w:val="clear" w:color="auto" w:fill="FFFFFF"/>
        <w:spacing w:before="311" w:beforeAutospacing="0" w:after="156" w:afterAutospacing="0" w:line="415" w:lineRule="atLeast"/>
        <w:rPr>
          <w:rFonts w:ascii="Segoe UI" w:hAnsi="Segoe UI" w:cs="Segoe UI"/>
          <w:color w:val="333333"/>
          <w:sz w:val="31"/>
          <w:szCs w:val="31"/>
        </w:rPr>
      </w:pPr>
      <w:r>
        <w:rPr>
          <w:rFonts w:ascii="Segoe UI" w:hAnsi="Segoe UI" w:cs="Segoe UI"/>
          <w:color w:val="333333"/>
          <w:sz w:val="31"/>
          <w:szCs w:val="31"/>
        </w:rPr>
        <w:fldChar w:fldCharType="begin"/>
      </w:r>
      <w:r w:rsidR="006F1544">
        <w:rPr>
          <w:rFonts w:ascii="Segoe UI" w:hAnsi="Segoe UI" w:cs="Segoe UI"/>
          <w:color w:val="333333"/>
          <w:sz w:val="31"/>
          <w:szCs w:val="31"/>
        </w:rPr>
        <w:instrText xml:space="preserve"> HYPERLINK "https://javascript.info/array" \l "internals" </w:instrText>
      </w:r>
      <w:r>
        <w:rPr>
          <w:rFonts w:ascii="Segoe UI" w:hAnsi="Segoe UI" w:cs="Segoe UI"/>
          <w:color w:val="333333"/>
          <w:sz w:val="31"/>
          <w:szCs w:val="31"/>
        </w:rPr>
        <w:fldChar w:fldCharType="separate"/>
      </w:r>
      <w:r w:rsidR="006F1544">
        <w:rPr>
          <w:rStyle w:val="Hyperlink"/>
          <w:rFonts w:ascii="Segoe UI" w:hAnsi="Segoe UI" w:cs="Segoe UI"/>
          <w:sz w:val="31"/>
          <w:szCs w:val="31"/>
        </w:rPr>
        <w:t>Internals</w:t>
      </w:r>
      <w:r>
        <w:rPr>
          <w:rFonts w:ascii="Segoe UI" w:hAnsi="Segoe UI" w:cs="Segoe UI"/>
          <w:color w:val="333333"/>
          <w:sz w:val="31"/>
          <w:szCs w:val="31"/>
        </w:rPr>
        <w:fldChar w:fldCharType="end"/>
      </w:r>
      <w:bookmarkEnd w:id="458"/>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An array is a special kind of object. The square brackets used to access a property </w:t>
      </w:r>
      <w:r>
        <w:rPr>
          <w:rStyle w:val="HTMLCode"/>
          <w:rFonts w:ascii="Consolas" w:hAnsi="Consolas" w:cs="Consolas"/>
          <w:color w:val="333333"/>
          <w:shd w:val="clear" w:color="auto" w:fill="F5F2F0"/>
        </w:rPr>
        <w:t>arr[0]</w:t>
      </w:r>
      <w:r>
        <w:rPr>
          <w:rFonts w:ascii="Segoe UI" w:hAnsi="Segoe UI" w:cs="Segoe UI"/>
          <w:color w:val="333333"/>
          <w:sz w:val="18"/>
          <w:szCs w:val="18"/>
        </w:rPr>
        <w:t> actually come from the object syntax. That’s essentially the same as </w:t>
      </w:r>
      <w:r>
        <w:rPr>
          <w:rStyle w:val="HTMLCode"/>
          <w:rFonts w:ascii="Consolas" w:hAnsi="Consolas" w:cs="Consolas"/>
          <w:color w:val="333333"/>
          <w:shd w:val="clear" w:color="auto" w:fill="F5F2F0"/>
        </w:rPr>
        <w:t>obj[key]</w:t>
      </w:r>
      <w:r>
        <w:rPr>
          <w:rFonts w:ascii="Segoe UI" w:hAnsi="Segoe UI" w:cs="Segoe UI"/>
          <w:color w:val="333333"/>
          <w:sz w:val="18"/>
          <w:szCs w:val="18"/>
        </w:rPr>
        <w:t>, where </w:t>
      </w:r>
      <w:r>
        <w:rPr>
          <w:rStyle w:val="HTMLCode"/>
          <w:rFonts w:ascii="Consolas" w:hAnsi="Consolas" w:cs="Consolas"/>
          <w:color w:val="333333"/>
          <w:shd w:val="clear" w:color="auto" w:fill="F5F2F0"/>
        </w:rPr>
        <w:t>arr</w:t>
      </w:r>
      <w:r>
        <w:rPr>
          <w:rFonts w:ascii="Segoe UI" w:hAnsi="Segoe UI" w:cs="Segoe UI"/>
          <w:color w:val="333333"/>
          <w:sz w:val="18"/>
          <w:szCs w:val="18"/>
        </w:rPr>
        <w:t> is the object, while numbers are used as keys.</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They extend objects providing special methods to work with ordered collections of data and also the </w:t>
      </w:r>
      <w:r>
        <w:rPr>
          <w:rStyle w:val="HTMLCode"/>
          <w:rFonts w:ascii="Consolas" w:hAnsi="Consolas" w:cs="Consolas"/>
          <w:color w:val="333333"/>
          <w:shd w:val="clear" w:color="auto" w:fill="F5F2F0"/>
        </w:rPr>
        <w:t>length</w:t>
      </w:r>
      <w:r>
        <w:rPr>
          <w:rFonts w:ascii="Segoe UI" w:hAnsi="Segoe UI" w:cs="Segoe UI"/>
          <w:color w:val="333333"/>
          <w:sz w:val="18"/>
          <w:szCs w:val="18"/>
        </w:rPr>
        <w:t> property. But at the core it’s still an object.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Remember, there are only 7 basic types in JavaScript. Array is an object and thus behaves like an object.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For instance, it is copied by reference:</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fruits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669900"/>
        </w:rPr>
        <w:t>"Banana"</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arr </w:t>
      </w:r>
      <w:r>
        <w:rPr>
          <w:rStyle w:val="HTMLCode"/>
          <w:rFonts w:ascii="Consolas" w:hAnsi="Consolas" w:cs="Consolas"/>
          <w:color w:val="A67F59"/>
        </w:rPr>
        <w:t>=</w:t>
      </w:r>
      <w:r>
        <w:rPr>
          <w:rStyle w:val="HTMLCode"/>
          <w:rFonts w:ascii="Consolas" w:hAnsi="Consolas" w:cs="Consolas"/>
          <w:color w:val="333333"/>
          <w:sz w:val="18"/>
          <w:szCs w:val="18"/>
        </w:rPr>
        <w:t xml:space="preserve"> fruits</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copy by reference (two variables reference the same array)</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arr </w:t>
      </w:r>
      <w:r>
        <w:rPr>
          <w:rStyle w:val="HTMLCode"/>
          <w:rFonts w:ascii="Consolas" w:hAnsi="Consolas" w:cs="Consolas"/>
          <w:color w:val="A67F59"/>
        </w:rPr>
        <w:t>===</w:t>
      </w:r>
      <w:r>
        <w:rPr>
          <w:rStyle w:val="HTMLCode"/>
          <w:rFonts w:ascii="Consolas" w:hAnsi="Consolas" w:cs="Consolas"/>
          <w:color w:val="333333"/>
          <w:sz w:val="18"/>
          <w:szCs w:val="18"/>
        </w:rPr>
        <w:t xml:space="preserve"> fruits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true</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sz w:val="18"/>
          <w:szCs w:val="18"/>
        </w:rPr>
        <w:t>arr</w:t>
      </w:r>
      <w:r>
        <w:rPr>
          <w:rStyle w:val="HTMLCode"/>
          <w:rFonts w:ascii="Consolas" w:hAnsi="Consolas" w:cs="Consolas"/>
          <w:color w:val="999999"/>
        </w:rPr>
        <w:t>.</w:t>
      </w:r>
      <w:r>
        <w:rPr>
          <w:rStyle w:val="HTMLCode"/>
          <w:rFonts w:ascii="Consolas" w:hAnsi="Consolas" w:cs="Consolas"/>
          <w:color w:val="333333"/>
        </w:rPr>
        <w:t>push</w:t>
      </w:r>
      <w:r>
        <w:rPr>
          <w:rStyle w:val="HTMLCode"/>
          <w:rFonts w:ascii="Consolas" w:hAnsi="Consolas" w:cs="Consolas"/>
          <w:color w:val="999999"/>
        </w:rPr>
        <w:t>(</w:t>
      </w:r>
      <w:r>
        <w:rPr>
          <w:rStyle w:val="HTMLCode"/>
          <w:rFonts w:ascii="Consolas" w:hAnsi="Consolas" w:cs="Consolas"/>
          <w:color w:val="669900"/>
        </w:rPr>
        <w:t>"Pear"</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modify the array by reference</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fruits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Banana, Pear - 2 items now</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…But what makes arrays really special is their internal representation. The engine tries to store its elements in the contiguous memory area, one after another, just as depicted on the illustrations in this chapter, and there are other optimizations as well, to make arrays work really fast.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But they all break if we quit working with an array as with an “ordered collection” and start working with it as if it were a regular object.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For instance, technically we can do this:</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fruits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make an array</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sz w:val="18"/>
          <w:szCs w:val="18"/>
        </w:rPr>
        <w:t>fruits</w:t>
      </w:r>
      <w:r>
        <w:rPr>
          <w:rStyle w:val="HTMLCode"/>
          <w:rFonts w:ascii="Consolas" w:hAnsi="Consolas" w:cs="Consolas"/>
          <w:color w:val="999999"/>
        </w:rPr>
        <w:t>[</w:t>
      </w:r>
      <w:r>
        <w:rPr>
          <w:rStyle w:val="HTMLCode"/>
          <w:rFonts w:ascii="Consolas" w:hAnsi="Consolas" w:cs="Consolas"/>
          <w:color w:val="990055"/>
        </w:rPr>
        <w:t>99999</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0055"/>
        </w:rPr>
        <w:t>5</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assign a property with the index far greater than its length</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333333"/>
          <w:sz w:val="18"/>
          <w:szCs w:val="18"/>
        </w:rPr>
        <w:t>fruits</w:t>
      </w:r>
      <w:r>
        <w:rPr>
          <w:rStyle w:val="HTMLCode"/>
          <w:rFonts w:ascii="Consolas" w:hAnsi="Consolas" w:cs="Consolas"/>
          <w:color w:val="999999"/>
        </w:rPr>
        <w:t>.</w:t>
      </w:r>
      <w:r>
        <w:rPr>
          <w:rStyle w:val="HTMLCode"/>
          <w:rFonts w:ascii="Consolas" w:hAnsi="Consolas" w:cs="Consolas"/>
          <w:color w:val="333333"/>
          <w:sz w:val="18"/>
          <w:szCs w:val="18"/>
        </w:rPr>
        <w:t xml:space="preserve">age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0055"/>
        </w:rPr>
        <w:t>25</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create a property with an arbitrary name</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That’s possible, because arrays are objects at their base. We can add any properties to them.</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But the engine will see that we’re working with the array as with a regular object. Array-specific optimizations are not suited for such cases and will be turned off, their benefits disappear.</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The ways to misuse an array:</w:t>
      </w:r>
    </w:p>
    <w:p w:rsidR="006F1544" w:rsidRDefault="006F1544" w:rsidP="006F1544">
      <w:pPr>
        <w:numPr>
          <w:ilvl w:val="0"/>
          <w:numId w:val="99"/>
        </w:numPr>
        <w:shd w:val="clear" w:color="auto" w:fill="FFFFFF"/>
        <w:spacing w:before="72" w:after="72" w:line="240" w:lineRule="auto"/>
        <w:ind w:left="0"/>
        <w:rPr>
          <w:rFonts w:ascii="Segoe UI" w:hAnsi="Segoe UI" w:cs="Segoe UI"/>
          <w:color w:val="333333"/>
          <w:sz w:val="18"/>
          <w:szCs w:val="18"/>
        </w:rPr>
      </w:pPr>
      <w:r>
        <w:rPr>
          <w:rFonts w:ascii="Segoe UI" w:hAnsi="Segoe UI" w:cs="Segoe UI"/>
          <w:color w:val="333333"/>
          <w:sz w:val="18"/>
          <w:szCs w:val="18"/>
        </w:rPr>
        <w:t>Add a non-numeric property like </w:t>
      </w:r>
      <w:r>
        <w:rPr>
          <w:rStyle w:val="HTMLCode"/>
          <w:rFonts w:ascii="Consolas" w:eastAsiaTheme="minorHAnsi" w:hAnsi="Consolas" w:cs="Consolas"/>
          <w:color w:val="333333"/>
          <w:shd w:val="clear" w:color="auto" w:fill="F5F2F0"/>
        </w:rPr>
        <w:t>arr.test = 5</w:t>
      </w:r>
      <w:r>
        <w:rPr>
          <w:rFonts w:ascii="Segoe UI" w:hAnsi="Segoe UI" w:cs="Segoe UI"/>
          <w:color w:val="333333"/>
          <w:sz w:val="18"/>
          <w:szCs w:val="18"/>
        </w:rPr>
        <w:t>.</w:t>
      </w:r>
    </w:p>
    <w:p w:rsidR="006F1544" w:rsidRDefault="006F1544" w:rsidP="006F1544">
      <w:pPr>
        <w:numPr>
          <w:ilvl w:val="0"/>
          <w:numId w:val="99"/>
        </w:numPr>
        <w:shd w:val="clear" w:color="auto" w:fill="FFFFFF"/>
        <w:spacing w:before="72" w:after="72" w:line="240" w:lineRule="auto"/>
        <w:ind w:left="0"/>
        <w:rPr>
          <w:rFonts w:ascii="Segoe UI" w:hAnsi="Segoe UI" w:cs="Segoe UI"/>
          <w:color w:val="333333"/>
          <w:sz w:val="18"/>
          <w:szCs w:val="18"/>
        </w:rPr>
      </w:pPr>
      <w:r>
        <w:rPr>
          <w:rFonts w:ascii="Segoe UI" w:hAnsi="Segoe UI" w:cs="Segoe UI"/>
          <w:color w:val="333333"/>
          <w:sz w:val="18"/>
          <w:szCs w:val="18"/>
        </w:rPr>
        <w:t>Make holes, like: add </w:t>
      </w:r>
      <w:r>
        <w:rPr>
          <w:rStyle w:val="HTMLCode"/>
          <w:rFonts w:ascii="Consolas" w:eastAsiaTheme="minorHAnsi" w:hAnsi="Consolas" w:cs="Consolas"/>
          <w:color w:val="333333"/>
          <w:shd w:val="clear" w:color="auto" w:fill="F5F2F0"/>
        </w:rPr>
        <w:t>arr[0]</w:t>
      </w:r>
      <w:r>
        <w:rPr>
          <w:rFonts w:ascii="Segoe UI" w:hAnsi="Segoe UI" w:cs="Segoe UI"/>
          <w:color w:val="333333"/>
          <w:sz w:val="18"/>
          <w:szCs w:val="18"/>
        </w:rPr>
        <w:t> and then </w:t>
      </w:r>
      <w:r>
        <w:rPr>
          <w:rStyle w:val="HTMLCode"/>
          <w:rFonts w:ascii="Consolas" w:eastAsiaTheme="minorHAnsi" w:hAnsi="Consolas" w:cs="Consolas"/>
          <w:color w:val="333333"/>
          <w:shd w:val="clear" w:color="auto" w:fill="F5F2F0"/>
        </w:rPr>
        <w:t>arr[1000]</w:t>
      </w:r>
      <w:r>
        <w:rPr>
          <w:rFonts w:ascii="Segoe UI" w:hAnsi="Segoe UI" w:cs="Segoe UI"/>
          <w:color w:val="333333"/>
          <w:sz w:val="18"/>
          <w:szCs w:val="18"/>
        </w:rPr>
        <w:t> (and nothing between them).</w:t>
      </w:r>
    </w:p>
    <w:p w:rsidR="006F1544" w:rsidRDefault="006F1544" w:rsidP="006F1544">
      <w:pPr>
        <w:numPr>
          <w:ilvl w:val="0"/>
          <w:numId w:val="99"/>
        </w:numPr>
        <w:shd w:val="clear" w:color="auto" w:fill="FFFFFF"/>
        <w:spacing w:before="72" w:after="72" w:line="240" w:lineRule="auto"/>
        <w:ind w:left="0"/>
        <w:rPr>
          <w:rFonts w:ascii="Segoe UI" w:hAnsi="Segoe UI" w:cs="Segoe UI"/>
          <w:color w:val="333333"/>
          <w:sz w:val="18"/>
          <w:szCs w:val="18"/>
        </w:rPr>
      </w:pPr>
      <w:r>
        <w:rPr>
          <w:rFonts w:ascii="Segoe UI" w:hAnsi="Segoe UI" w:cs="Segoe UI"/>
          <w:color w:val="333333"/>
          <w:sz w:val="18"/>
          <w:szCs w:val="18"/>
        </w:rPr>
        <w:t>Fill the array in the reverse order, like </w:t>
      </w:r>
      <w:r>
        <w:rPr>
          <w:rStyle w:val="HTMLCode"/>
          <w:rFonts w:ascii="Consolas" w:eastAsiaTheme="minorHAnsi" w:hAnsi="Consolas" w:cs="Consolas"/>
          <w:color w:val="333333"/>
          <w:shd w:val="clear" w:color="auto" w:fill="F5F2F0"/>
        </w:rPr>
        <w:t>arr[1000]</w:t>
      </w:r>
      <w:r>
        <w:rPr>
          <w:rFonts w:ascii="Segoe UI" w:hAnsi="Segoe UI" w:cs="Segoe UI"/>
          <w:color w:val="333333"/>
          <w:sz w:val="18"/>
          <w:szCs w:val="18"/>
        </w:rPr>
        <w:t>, </w:t>
      </w:r>
      <w:r>
        <w:rPr>
          <w:rStyle w:val="HTMLCode"/>
          <w:rFonts w:ascii="Consolas" w:eastAsiaTheme="minorHAnsi" w:hAnsi="Consolas" w:cs="Consolas"/>
          <w:color w:val="333333"/>
          <w:shd w:val="clear" w:color="auto" w:fill="F5F2F0"/>
        </w:rPr>
        <w:t>arr[999]</w:t>
      </w:r>
      <w:r>
        <w:rPr>
          <w:rFonts w:ascii="Segoe UI" w:hAnsi="Segoe UI" w:cs="Segoe UI"/>
          <w:color w:val="333333"/>
          <w:sz w:val="18"/>
          <w:szCs w:val="18"/>
        </w:rPr>
        <w:t> and so on.</w:t>
      </w:r>
    </w:p>
    <w:p w:rsidR="006F1544" w:rsidRDefault="006F1544" w:rsidP="006F1544">
      <w:pPr>
        <w:pStyle w:val="NormalWeb"/>
        <w:shd w:val="clear" w:color="auto" w:fill="FFFFFF"/>
        <w:spacing w:before="156" w:beforeAutospacing="0" w:after="156" w:afterAutospacing="0"/>
        <w:rPr>
          <w:rFonts w:ascii="Segoe UI" w:hAnsi="Segoe UI" w:cs="Segoe UI"/>
          <w:color w:val="333333"/>
          <w:sz w:val="18"/>
          <w:szCs w:val="18"/>
        </w:rPr>
      </w:pPr>
      <w:r>
        <w:rPr>
          <w:rFonts w:ascii="Segoe UI" w:hAnsi="Segoe UI" w:cs="Segoe UI"/>
          <w:color w:val="333333"/>
          <w:sz w:val="18"/>
          <w:szCs w:val="18"/>
        </w:rPr>
        <w:t>Please think of arrays as special structures to work with the </w:t>
      </w:r>
      <w:r>
        <w:rPr>
          <w:rStyle w:val="Emphasis"/>
          <w:rFonts w:ascii="Segoe UI" w:hAnsi="Segoe UI" w:cs="Segoe UI"/>
          <w:color w:val="333333"/>
          <w:sz w:val="18"/>
          <w:szCs w:val="18"/>
        </w:rPr>
        <w:t>ordered data</w:t>
      </w:r>
      <w:r>
        <w:rPr>
          <w:rFonts w:ascii="Segoe UI" w:hAnsi="Segoe UI" w:cs="Segoe UI"/>
          <w:color w:val="333333"/>
          <w:sz w:val="18"/>
          <w:szCs w:val="18"/>
        </w:rPr>
        <w:t>. They provide special methods for that. Arrays are carefully tuned inside JavaScript engines to work with contiguous ordered data, please use them this way. And if you need arbitrary keys, chances are high that you actually require a regular object </w:t>
      </w:r>
      <w:r>
        <w:rPr>
          <w:rStyle w:val="HTMLCode"/>
          <w:rFonts w:ascii="Consolas" w:hAnsi="Consolas" w:cs="Consolas"/>
          <w:color w:val="333333"/>
          <w:shd w:val="clear" w:color="auto" w:fill="F5F2F0"/>
        </w:rPr>
        <w:t>{}</w:t>
      </w:r>
      <w:r>
        <w:rPr>
          <w:rFonts w:ascii="Segoe UI" w:hAnsi="Segoe UI" w:cs="Segoe UI"/>
          <w:color w:val="333333"/>
          <w:sz w:val="18"/>
          <w:szCs w:val="18"/>
        </w:rPr>
        <w:t>.</w:t>
      </w:r>
    </w:p>
    <w:bookmarkStart w:id="459" w:name="performance"/>
    <w:p w:rsidR="006F1544" w:rsidRDefault="00D56B87" w:rsidP="006F1544">
      <w:pPr>
        <w:pStyle w:val="Heading2"/>
        <w:shd w:val="clear" w:color="auto" w:fill="FFFFFF"/>
        <w:spacing w:before="311" w:beforeAutospacing="0" w:after="156" w:afterAutospacing="0" w:line="415" w:lineRule="atLeast"/>
        <w:rPr>
          <w:rFonts w:ascii="Segoe UI" w:hAnsi="Segoe UI" w:cs="Segoe UI"/>
          <w:color w:val="333333"/>
          <w:sz w:val="31"/>
          <w:szCs w:val="31"/>
        </w:rPr>
      </w:pPr>
      <w:r>
        <w:rPr>
          <w:rFonts w:ascii="Segoe UI" w:hAnsi="Segoe UI" w:cs="Segoe UI"/>
          <w:color w:val="333333"/>
          <w:sz w:val="31"/>
          <w:szCs w:val="31"/>
        </w:rPr>
        <w:fldChar w:fldCharType="begin"/>
      </w:r>
      <w:r w:rsidR="006F1544">
        <w:rPr>
          <w:rFonts w:ascii="Segoe UI" w:hAnsi="Segoe UI" w:cs="Segoe UI"/>
          <w:color w:val="333333"/>
          <w:sz w:val="31"/>
          <w:szCs w:val="31"/>
        </w:rPr>
        <w:instrText xml:space="preserve"> HYPERLINK "https://javascript.info/array" \l "performance" </w:instrText>
      </w:r>
      <w:r>
        <w:rPr>
          <w:rFonts w:ascii="Segoe UI" w:hAnsi="Segoe UI" w:cs="Segoe UI"/>
          <w:color w:val="333333"/>
          <w:sz w:val="31"/>
          <w:szCs w:val="31"/>
        </w:rPr>
        <w:fldChar w:fldCharType="separate"/>
      </w:r>
      <w:r w:rsidR="006F1544">
        <w:rPr>
          <w:rStyle w:val="Hyperlink"/>
          <w:rFonts w:ascii="Segoe UI" w:hAnsi="Segoe UI" w:cs="Segoe UI"/>
          <w:sz w:val="31"/>
          <w:szCs w:val="31"/>
        </w:rPr>
        <w:t>Performance</w:t>
      </w:r>
      <w:r>
        <w:rPr>
          <w:rFonts w:ascii="Segoe UI" w:hAnsi="Segoe UI" w:cs="Segoe UI"/>
          <w:color w:val="333333"/>
          <w:sz w:val="31"/>
          <w:szCs w:val="31"/>
        </w:rPr>
        <w:fldChar w:fldCharType="end"/>
      </w:r>
      <w:bookmarkEnd w:id="459"/>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Methods </w:t>
      </w:r>
      <w:r>
        <w:rPr>
          <w:rStyle w:val="HTMLCode"/>
          <w:rFonts w:ascii="Consolas" w:hAnsi="Consolas" w:cs="Consolas"/>
          <w:color w:val="333333"/>
          <w:shd w:val="clear" w:color="auto" w:fill="F5F2F0"/>
        </w:rPr>
        <w:t>push/pop</w:t>
      </w:r>
      <w:r>
        <w:rPr>
          <w:rFonts w:ascii="Segoe UI" w:hAnsi="Segoe UI" w:cs="Segoe UI"/>
          <w:color w:val="333333"/>
          <w:sz w:val="18"/>
          <w:szCs w:val="18"/>
        </w:rPr>
        <w:t> run fast, while </w:t>
      </w:r>
      <w:r>
        <w:rPr>
          <w:rStyle w:val="HTMLCode"/>
          <w:rFonts w:ascii="Consolas" w:hAnsi="Consolas" w:cs="Consolas"/>
          <w:color w:val="333333"/>
          <w:shd w:val="clear" w:color="auto" w:fill="F5F2F0"/>
        </w:rPr>
        <w:t>shift/unshift</w:t>
      </w:r>
      <w:r>
        <w:rPr>
          <w:rFonts w:ascii="Segoe UI" w:hAnsi="Segoe UI" w:cs="Segoe UI"/>
          <w:color w:val="333333"/>
          <w:sz w:val="18"/>
          <w:szCs w:val="18"/>
        </w:rPr>
        <w:t> are slow.</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Why is it faster to work with the end of an array than with its beginning? Let’s see what happens during the execution:</w:t>
      </w: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333333"/>
          <w:sz w:val="18"/>
          <w:szCs w:val="18"/>
        </w:rPr>
        <w:t>fruits</w:t>
      </w:r>
      <w:r>
        <w:rPr>
          <w:rStyle w:val="HTMLCode"/>
          <w:rFonts w:ascii="Consolas" w:hAnsi="Consolas" w:cs="Consolas"/>
          <w:color w:val="999999"/>
        </w:rPr>
        <w:t>.</w:t>
      </w:r>
      <w:r>
        <w:rPr>
          <w:rStyle w:val="HTMLCode"/>
          <w:rFonts w:ascii="Consolas" w:hAnsi="Consolas" w:cs="Consolas"/>
          <w:color w:val="333333"/>
        </w:rPr>
        <w:t>shift</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take 1 element from the start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lastRenderedPageBreak/>
        <w:t>It’s not enough to take and remove the element with the number </w:t>
      </w:r>
      <w:r>
        <w:rPr>
          <w:rStyle w:val="HTMLCode"/>
          <w:rFonts w:ascii="Consolas" w:hAnsi="Consolas" w:cs="Consolas"/>
          <w:color w:val="333333"/>
          <w:shd w:val="clear" w:color="auto" w:fill="F5F2F0"/>
        </w:rPr>
        <w:t>0</w:t>
      </w:r>
      <w:r>
        <w:rPr>
          <w:rFonts w:ascii="Segoe UI" w:hAnsi="Segoe UI" w:cs="Segoe UI"/>
          <w:color w:val="333333"/>
          <w:sz w:val="18"/>
          <w:szCs w:val="18"/>
        </w:rPr>
        <w:t>. Other elements need to be renumbered as well.</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The </w:t>
      </w:r>
      <w:r>
        <w:rPr>
          <w:rStyle w:val="HTMLCode"/>
          <w:rFonts w:ascii="Consolas" w:hAnsi="Consolas" w:cs="Consolas"/>
          <w:color w:val="333333"/>
          <w:shd w:val="clear" w:color="auto" w:fill="F5F2F0"/>
        </w:rPr>
        <w:t>shift</w:t>
      </w:r>
      <w:r>
        <w:rPr>
          <w:rFonts w:ascii="Segoe UI" w:hAnsi="Segoe UI" w:cs="Segoe UI"/>
          <w:color w:val="333333"/>
          <w:sz w:val="18"/>
          <w:szCs w:val="18"/>
        </w:rPr>
        <w:t> operation must do 3 things:</w:t>
      </w:r>
    </w:p>
    <w:p w:rsidR="006F1544" w:rsidRDefault="006F1544" w:rsidP="006F1544">
      <w:pPr>
        <w:numPr>
          <w:ilvl w:val="0"/>
          <w:numId w:val="100"/>
        </w:numPr>
        <w:shd w:val="clear" w:color="auto" w:fill="FFFFFF"/>
        <w:spacing w:before="72" w:after="72" w:line="240" w:lineRule="auto"/>
        <w:ind w:left="0"/>
        <w:rPr>
          <w:rFonts w:ascii="Segoe UI" w:hAnsi="Segoe UI" w:cs="Segoe UI"/>
          <w:color w:val="333333"/>
          <w:sz w:val="18"/>
          <w:szCs w:val="18"/>
        </w:rPr>
      </w:pPr>
      <w:r>
        <w:rPr>
          <w:rFonts w:ascii="Segoe UI" w:hAnsi="Segoe UI" w:cs="Segoe UI"/>
          <w:color w:val="333333"/>
          <w:sz w:val="18"/>
          <w:szCs w:val="18"/>
        </w:rPr>
        <w:t>Remove the element with the index </w:t>
      </w:r>
      <w:r>
        <w:rPr>
          <w:rStyle w:val="HTMLCode"/>
          <w:rFonts w:ascii="Consolas" w:eastAsiaTheme="minorHAnsi" w:hAnsi="Consolas" w:cs="Consolas"/>
          <w:color w:val="333333"/>
          <w:shd w:val="clear" w:color="auto" w:fill="F5F2F0"/>
        </w:rPr>
        <w:t>0</w:t>
      </w:r>
      <w:r>
        <w:rPr>
          <w:rFonts w:ascii="Segoe UI" w:hAnsi="Segoe UI" w:cs="Segoe UI"/>
          <w:color w:val="333333"/>
          <w:sz w:val="18"/>
          <w:szCs w:val="18"/>
        </w:rPr>
        <w:t>.</w:t>
      </w:r>
    </w:p>
    <w:p w:rsidR="006F1544" w:rsidRDefault="006F1544" w:rsidP="006F1544">
      <w:pPr>
        <w:numPr>
          <w:ilvl w:val="0"/>
          <w:numId w:val="100"/>
        </w:numPr>
        <w:shd w:val="clear" w:color="auto" w:fill="FFFFFF"/>
        <w:spacing w:before="72" w:after="72" w:line="240" w:lineRule="auto"/>
        <w:ind w:left="0"/>
        <w:rPr>
          <w:rFonts w:ascii="Segoe UI" w:hAnsi="Segoe UI" w:cs="Segoe UI"/>
          <w:color w:val="333333"/>
          <w:sz w:val="18"/>
          <w:szCs w:val="18"/>
        </w:rPr>
      </w:pPr>
      <w:r>
        <w:rPr>
          <w:rFonts w:ascii="Segoe UI" w:hAnsi="Segoe UI" w:cs="Segoe UI"/>
          <w:color w:val="333333"/>
          <w:sz w:val="18"/>
          <w:szCs w:val="18"/>
        </w:rPr>
        <w:t>Move all elements to the left, renumber them from the index </w:t>
      </w:r>
      <w:r>
        <w:rPr>
          <w:rStyle w:val="HTMLCode"/>
          <w:rFonts w:ascii="Consolas" w:eastAsiaTheme="minorHAnsi" w:hAnsi="Consolas" w:cs="Consolas"/>
          <w:color w:val="333333"/>
          <w:shd w:val="clear" w:color="auto" w:fill="F5F2F0"/>
        </w:rPr>
        <w:t>1</w:t>
      </w:r>
      <w:r>
        <w:rPr>
          <w:rFonts w:ascii="Segoe UI" w:hAnsi="Segoe UI" w:cs="Segoe UI"/>
          <w:color w:val="333333"/>
          <w:sz w:val="18"/>
          <w:szCs w:val="18"/>
        </w:rPr>
        <w:t> to </w:t>
      </w:r>
      <w:r>
        <w:rPr>
          <w:rStyle w:val="HTMLCode"/>
          <w:rFonts w:ascii="Consolas" w:eastAsiaTheme="minorHAnsi" w:hAnsi="Consolas" w:cs="Consolas"/>
          <w:color w:val="333333"/>
          <w:shd w:val="clear" w:color="auto" w:fill="F5F2F0"/>
        </w:rPr>
        <w:t>0</w:t>
      </w:r>
      <w:r>
        <w:rPr>
          <w:rFonts w:ascii="Segoe UI" w:hAnsi="Segoe UI" w:cs="Segoe UI"/>
          <w:color w:val="333333"/>
          <w:sz w:val="18"/>
          <w:szCs w:val="18"/>
        </w:rPr>
        <w:t>, from </w:t>
      </w:r>
      <w:r>
        <w:rPr>
          <w:rStyle w:val="HTMLCode"/>
          <w:rFonts w:ascii="Consolas" w:eastAsiaTheme="minorHAnsi" w:hAnsi="Consolas" w:cs="Consolas"/>
          <w:color w:val="333333"/>
          <w:shd w:val="clear" w:color="auto" w:fill="F5F2F0"/>
        </w:rPr>
        <w:t>2</w:t>
      </w:r>
      <w:r>
        <w:rPr>
          <w:rFonts w:ascii="Segoe UI" w:hAnsi="Segoe UI" w:cs="Segoe UI"/>
          <w:color w:val="333333"/>
          <w:sz w:val="18"/>
          <w:szCs w:val="18"/>
        </w:rPr>
        <w:t> to </w:t>
      </w:r>
      <w:r>
        <w:rPr>
          <w:rStyle w:val="HTMLCode"/>
          <w:rFonts w:ascii="Consolas" w:eastAsiaTheme="minorHAnsi" w:hAnsi="Consolas" w:cs="Consolas"/>
          <w:color w:val="333333"/>
          <w:shd w:val="clear" w:color="auto" w:fill="F5F2F0"/>
        </w:rPr>
        <w:t>1</w:t>
      </w:r>
      <w:r>
        <w:rPr>
          <w:rFonts w:ascii="Segoe UI" w:hAnsi="Segoe UI" w:cs="Segoe UI"/>
          <w:color w:val="333333"/>
          <w:sz w:val="18"/>
          <w:szCs w:val="18"/>
        </w:rPr>
        <w:t> and so on.</w:t>
      </w:r>
    </w:p>
    <w:p w:rsidR="006F1544" w:rsidRDefault="006F1544" w:rsidP="006F1544">
      <w:pPr>
        <w:numPr>
          <w:ilvl w:val="0"/>
          <w:numId w:val="100"/>
        </w:numPr>
        <w:shd w:val="clear" w:color="auto" w:fill="FFFFFF"/>
        <w:spacing w:before="72" w:after="72" w:line="240" w:lineRule="auto"/>
        <w:ind w:left="0"/>
        <w:rPr>
          <w:rFonts w:ascii="Segoe UI" w:hAnsi="Segoe UI" w:cs="Segoe UI"/>
          <w:color w:val="333333"/>
          <w:sz w:val="18"/>
          <w:szCs w:val="18"/>
        </w:rPr>
      </w:pPr>
      <w:r>
        <w:rPr>
          <w:rFonts w:ascii="Segoe UI" w:hAnsi="Segoe UI" w:cs="Segoe UI"/>
          <w:color w:val="333333"/>
          <w:sz w:val="18"/>
          <w:szCs w:val="18"/>
        </w:rPr>
        <w:t>Update the </w:t>
      </w:r>
      <w:r>
        <w:rPr>
          <w:rStyle w:val="HTMLCode"/>
          <w:rFonts w:ascii="Consolas" w:eastAsiaTheme="minorHAnsi" w:hAnsi="Consolas" w:cs="Consolas"/>
          <w:color w:val="333333"/>
          <w:shd w:val="clear" w:color="auto" w:fill="F5F2F0"/>
        </w:rPr>
        <w:t>length</w:t>
      </w:r>
      <w:r>
        <w:rPr>
          <w:rFonts w:ascii="Segoe UI" w:hAnsi="Segoe UI" w:cs="Segoe UI"/>
          <w:color w:val="333333"/>
          <w:sz w:val="18"/>
          <w:szCs w:val="18"/>
        </w:rPr>
        <w:t> property.</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Style w:val="Strong"/>
          <w:rFonts w:ascii="Segoe UI" w:hAnsi="Segoe UI" w:cs="Segoe UI"/>
          <w:color w:val="333333"/>
          <w:sz w:val="18"/>
          <w:szCs w:val="18"/>
        </w:rPr>
        <w:t>The more elements in the array, the more time to move them, more in-memory operations.</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The similar thing happens with </w:t>
      </w:r>
      <w:r>
        <w:rPr>
          <w:rStyle w:val="HTMLCode"/>
          <w:rFonts w:ascii="Consolas" w:hAnsi="Consolas" w:cs="Consolas"/>
          <w:color w:val="333333"/>
          <w:shd w:val="clear" w:color="auto" w:fill="F5F2F0"/>
        </w:rPr>
        <w:t>unshift</w:t>
      </w:r>
      <w:r>
        <w:rPr>
          <w:rFonts w:ascii="Segoe UI" w:hAnsi="Segoe UI" w:cs="Segoe UI"/>
          <w:color w:val="333333"/>
          <w:sz w:val="18"/>
          <w:szCs w:val="18"/>
        </w:rPr>
        <w:t>: to add an element to the beginning of the array, we need first to move existing elements to the right, increasing their indexes.</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And what’s with </w:t>
      </w:r>
      <w:r>
        <w:rPr>
          <w:rStyle w:val="HTMLCode"/>
          <w:rFonts w:ascii="Consolas" w:hAnsi="Consolas" w:cs="Consolas"/>
          <w:color w:val="333333"/>
          <w:shd w:val="clear" w:color="auto" w:fill="F5F2F0"/>
        </w:rPr>
        <w:t>push/pop</w:t>
      </w:r>
      <w:r>
        <w:rPr>
          <w:rFonts w:ascii="Segoe UI" w:hAnsi="Segoe UI" w:cs="Segoe UI"/>
          <w:color w:val="333333"/>
          <w:sz w:val="18"/>
          <w:szCs w:val="18"/>
        </w:rPr>
        <w:t>? They do not need to move anything. To extract an element from the end, the </w:t>
      </w:r>
      <w:r>
        <w:rPr>
          <w:rStyle w:val="HTMLCode"/>
          <w:rFonts w:ascii="Consolas" w:hAnsi="Consolas" w:cs="Consolas"/>
          <w:color w:val="333333"/>
          <w:shd w:val="clear" w:color="auto" w:fill="F5F2F0"/>
        </w:rPr>
        <w:t>pop</w:t>
      </w:r>
      <w:r>
        <w:rPr>
          <w:rFonts w:ascii="Segoe UI" w:hAnsi="Segoe UI" w:cs="Segoe UI"/>
          <w:color w:val="333333"/>
          <w:sz w:val="18"/>
          <w:szCs w:val="18"/>
        </w:rPr>
        <w:t> method cleans the index and shortens </w:t>
      </w:r>
      <w:r>
        <w:rPr>
          <w:rStyle w:val="HTMLCode"/>
          <w:rFonts w:ascii="Consolas" w:hAnsi="Consolas" w:cs="Consolas"/>
          <w:color w:val="333333"/>
          <w:shd w:val="clear" w:color="auto" w:fill="F5F2F0"/>
        </w:rPr>
        <w:t>length</w:t>
      </w:r>
      <w:r>
        <w:rPr>
          <w:rFonts w:ascii="Segoe UI" w:hAnsi="Segoe UI" w:cs="Segoe UI"/>
          <w:color w:val="333333"/>
          <w:sz w:val="18"/>
          <w:szCs w:val="18"/>
        </w:rPr>
        <w: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The actions for the </w:t>
      </w:r>
      <w:r>
        <w:rPr>
          <w:rStyle w:val="HTMLCode"/>
          <w:rFonts w:ascii="Consolas" w:hAnsi="Consolas" w:cs="Consolas"/>
          <w:color w:val="333333"/>
          <w:shd w:val="clear" w:color="auto" w:fill="F5F2F0"/>
        </w:rPr>
        <w:t>pop</w:t>
      </w:r>
      <w:r>
        <w:rPr>
          <w:rFonts w:ascii="Segoe UI" w:hAnsi="Segoe UI" w:cs="Segoe UI"/>
          <w:color w:val="333333"/>
          <w:sz w:val="18"/>
          <w:szCs w:val="18"/>
        </w:rPr>
        <w:t> operation:</w:t>
      </w: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333333"/>
          <w:sz w:val="18"/>
          <w:szCs w:val="18"/>
        </w:rPr>
        <w:t>fruits</w:t>
      </w:r>
      <w:r>
        <w:rPr>
          <w:rStyle w:val="HTMLCode"/>
          <w:rFonts w:ascii="Consolas" w:hAnsi="Consolas" w:cs="Consolas"/>
          <w:color w:val="999999"/>
        </w:rPr>
        <w:t>.</w:t>
      </w:r>
      <w:r>
        <w:rPr>
          <w:rStyle w:val="HTMLCode"/>
          <w:rFonts w:ascii="Consolas" w:hAnsi="Consolas" w:cs="Consolas"/>
          <w:color w:val="333333"/>
        </w:rPr>
        <w:t>pop</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take 1 element from the end</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Style w:val="Strong"/>
          <w:rFonts w:ascii="Segoe UI" w:hAnsi="Segoe UI" w:cs="Segoe UI"/>
          <w:color w:val="333333"/>
          <w:sz w:val="18"/>
          <w:szCs w:val="18"/>
        </w:rPr>
        <w:t>The </w:t>
      </w:r>
      <w:r>
        <w:rPr>
          <w:rStyle w:val="HTMLCode"/>
          <w:rFonts w:ascii="Consolas" w:hAnsi="Consolas" w:cs="Consolas"/>
          <w:b/>
          <w:bCs/>
          <w:color w:val="333333"/>
          <w:shd w:val="clear" w:color="auto" w:fill="F5F2F0"/>
        </w:rPr>
        <w:t>pop</w:t>
      </w:r>
      <w:r>
        <w:rPr>
          <w:rStyle w:val="Strong"/>
          <w:rFonts w:ascii="Segoe UI" w:hAnsi="Segoe UI" w:cs="Segoe UI"/>
          <w:color w:val="333333"/>
          <w:sz w:val="18"/>
          <w:szCs w:val="18"/>
        </w:rPr>
        <w:t> method does not need to move anything, because other elements keep their indexes. That’s why it’s blazingly fast.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The similar thing with the </w:t>
      </w:r>
      <w:r>
        <w:rPr>
          <w:rStyle w:val="HTMLCode"/>
          <w:rFonts w:ascii="Consolas" w:hAnsi="Consolas" w:cs="Consolas"/>
          <w:color w:val="333333"/>
          <w:shd w:val="clear" w:color="auto" w:fill="F5F2F0"/>
        </w:rPr>
        <w:t>push</w:t>
      </w:r>
      <w:r>
        <w:rPr>
          <w:rFonts w:ascii="Segoe UI" w:hAnsi="Segoe UI" w:cs="Segoe UI"/>
          <w:color w:val="333333"/>
          <w:sz w:val="18"/>
          <w:szCs w:val="18"/>
        </w:rPr>
        <w:t> method.</w:t>
      </w:r>
    </w:p>
    <w:bookmarkStart w:id="460" w:name="loops"/>
    <w:p w:rsidR="006F1544" w:rsidRDefault="00D56B87" w:rsidP="006F1544">
      <w:pPr>
        <w:pStyle w:val="Heading2"/>
        <w:shd w:val="clear" w:color="auto" w:fill="FFFFFF"/>
        <w:spacing w:before="311" w:beforeAutospacing="0" w:after="156" w:afterAutospacing="0" w:line="415" w:lineRule="atLeast"/>
        <w:rPr>
          <w:rFonts w:ascii="Segoe UI" w:hAnsi="Segoe UI" w:cs="Segoe UI"/>
          <w:color w:val="333333"/>
          <w:sz w:val="31"/>
          <w:szCs w:val="31"/>
        </w:rPr>
      </w:pPr>
      <w:r>
        <w:rPr>
          <w:rFonts w:ascii="Segoe UI" w:hAnsi="Segoe UI" w:cs="Segoe UI"/>
          <w:color w:val="333333"/>
          <w:sz w:val="31"/>
          <w:szCs w:val="31"/>
        </w:rPr>
        <w:fldChar w:fldCharType="begin"/>
      </w:r>
      <w:r w:rsidR="006F1544">
        <w:rPr>
          <w:rFonts w:ascii="Segoe UI" w:hAnsi="Segoe UI" w:cs="Segoe UI"/>
          <w:color w:val="333333"/>
          <w:sz w:val="31"/>
          <w:szCs w:val="31"/>
        </w:rPr>
        <w:instrText xml:space="preserve"> HYPERLINK "https://javascript.info/array" \l "loops" </w:instrText>
      </w:r>
      <w:r>
        <w:rPr>
          <w:rFonts w:ascii="Segoe UI" w:hAnsi="Segoe UI" w:cs="Segoe UI"/>
          <w:color w:val="333333"/>
          <w:sz w:val="31"/>
          <w:szCs w:val="31"/>
        </w:rPr>
        <w:fldChar w:fldCharType="separate"/>
      </w:r>
      <w:r w:rsidR="006F1544">
        <w:rPr>
          <w:rStyle w:val="Hyperlink"/>
          <w:rFonts w:ascii="Segoe UI" w:hAnsi="Segoe UI" w:cs="Segoe UI"/>
          <w:sz w:val="31"/>
          <w:szCs w:val="31"/>
        </w:rPr>
        <w:t>Loops</w:t>
      </w:r>
      <w:r>
        <w:rPr>
          <w:rFonts w:ascii="Segoe UI" w:hAnsi="Segoe UI" w:cs="Segoe UI"/>
          <w:color w:val="333333"/>
          <w:sz w:val="31"/>
          <w:szCs w:val="31"/>
        </w:rPr>
        <w:fldChar w:fldCharType="end"/>
      </w:r>
      <w:bookmarkEnd w:id="460"/>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One of the oldest ways to cycle array items is the </w:t>
      </w:r>
      <w:r>
        <w:rPr>
          <w:rStyle w:val="HTMLCode"/>
          <w:rFonts w:ascii="Consolas" w:hAnsi="Consolas" w:cs="Consolas"/>
          <w:color w:val="333333"/>
          <w:shd w:val="clear" w:color="auto" w:fill="F5F2F0"/>
        </w:rPr>
        <w:t>for</w:t>
      </w:r>
      <w:r>
        <w:rPr>
          <w:rFonts w:ascii="Segoe UI" w:hAnsi="Segoe UI" w:cs="Segoe UI"/>
          <w:color w:val="333333"/>
          <w:sz w:val="18"/>
          <w:szCs w:val="18"/>
        </w:rPr>
        <w:t> loop over indexes:</w:t>
      </w:r>
    </w:p>
    <w:p w:rsidR="006F1544" w:rsidRDefault="006F1544" w:rsidP="006F1544">
      <w:pPr>
        <w:pStyle w:val="HTMLPreformatted"/>
        <w:shd w:val="clear" w:color="auto" w:fill="F5F2F0"/>
        <w:spacing w:before="240" w:line="221" w:lineRule="atLeast"/>
        <w:rPr>
          <w:rStyle w:val="HTMLCode"/>
          <w:rFonts w:ascii="Consolas" w:hAnsi="Consolas" w:cs="Consolas"/>
          <w:color w:val="333333"/>
          <w:shd w:val="clear" w:color="auto" w:fill="F5F2F0"/>
        </w:rPr>
      </w:pPr>
    </w:p>
    <w:p w:rsidR="006F1544" w:rsidRDefault="006F1544" w:rsidP="006F1544">
      <w:pPr>
        <w:pStyle w:val="HTMLPreformatted"/>
        <w:shd w:val="clear" w:color="auto" w:fill="F5F2F0"/>
        <w:spacing w:before="240" w:line="221" w:lineRule="atLeast"/>
        <w:rPr>
          <w:rStyle w:val="HTMLCode"/>
          <w:rFonts w:ascii="Consolas" w:hAnsi="Consolas" w:cs="Consolas"/>
          <w:color w:val="333333"/>
          <w:shd w:val="clear" w:color="auto" w:fill="F5F2F0"/>
        </w:rPr>
      </w:pPr>
    </w:p>
    <w:p w:rsidR="006F1544" w:rsidRDefault="006F1544" w:rsidP="006F1544">
      <w:pPr>
        <w:pStyle w:val="HTMLPreformatted"/>
        <w:shd w:val="clear" w:color="auto" w:fill="F5F2F0"/>
        <w:spacing w:before="240" w:line="221" w:lineRule="atLeast"/>
        <w:rPr>
          <w:rStyle w:val="HTMLCode"/>
          <w:rFonts w:ascii="Consolas" w:hAnsi="Consolas" w:cs="Consolas"/>
          <w:color w:val="333333"/>
          <w:shd w:val="clear" w:color="auto" w:fill="F5E7C6"/>
        </w:rPr>
      </w:pP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arr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669900"/>
        </w:rPr>
        <w:t>"Apple"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"Orange"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"Pear"</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0077AA"/>
        </w:rPr>
        <w:t>for</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0077AA"/>
        </w:rPr>
        <w:t>let</w:t>
      </w:r>
      <w:r>
        <w:rPr>
          <w:rStyle w:val="HTMLCode"/>
          <w:rFonts w:ascii="Consolas" w:hAnsi="Consolas" w:cs="Consolas"/>
          <w:color w:val="333333"/>
          <w:sz w:val="18"/>
          <w:szCs w:val="18"/>
        </w:rPr>
        <w:t xml:space="preserve"> i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0055"/>
        </w:rPr>
        <w:t>0</w:t>
      </w:r>
      <w:r>
        <w:rPr>
          <w:rStyle w:val="HTMLCode"/>
          <w:rFonts w:ascii="Consolas" w:hAnsi="Consolas" w:cs="Consolas"/>
          <w:color w:val="999999"/>
        </w:rPr>
        <w:t>;</w:t>
      </w:r>
      <w:r>
        <w:rPr>
          <w:rStyle w:val="HTMLCode"/>
          <w:rFonts w:ascii="Consolas" w:hAnsi="Consolas" w:cs="Consolas"/>
          <w:color w:val="333333"/>
          <w:sz w:val="18"/>
          <w:szCs w:val="18"/>
        </w:rPr>
        <w:t xml:space="preserve"> i </w:t>
      </w:r>
      <w:r>
        <w:rPr>
          <w:rStyle w:val="HTMLCode"/>
          <w:rFonts w:ascii="Consolas" w:hAnsi="Consolas" w:cs="Consolas"/>
          <w:color w:val="A67F59"/>
        </w:rPr>
        <w:t>&lt;</w:t>
      </w:r>
      <w:r>
        <w:rPr>
          <w:rStyle w:val="HTMLCode"/>
          <w:rFonts w:ascii="Consolas" w:hAnsi="Consolas" w:cs="Consolas"/>
          <w:color w:val="333333"/>
          <w:sz w:val="18"/>
          <w:szCs w:val="18"/>
        </w:rPr>
        <w:t xml:space="preserve"> arr</w:t>
      </w:r>
      <w:r>
        <w:rPr>
          <w:rStyle w:val="HTMLCode"/>
          <w:rFonts w:ascii="Consolas" w:hAnsi="Consolas" w:cs="Consolas"/>
          <w:color w:val="999999"/>
        </w:rPr>
        <w:t>.</w:t>
      </w:r>
      <w:r>
        <w:rPr>
          <w:rStyle w:val="HTMLCode"/>
          <w:rFonts w:ascii="Consolas" w:hAnsi="Consolas" w:cs="Consolas"/>
          <w:color w:val="333333"/>
          <w:sz w:val="18"/>
          <w:szCs w:val="18"/>
        </w:rPr>
        <w:t>length</w:t>
      </w:r>
      <w:r>
        <w:rPr>
          <w:rStyle w:val="HTMLCode"/>
          <w:rFonts w:ascii="Consolas" w:hAnsi="Consolas" w:cs="Consolas"/>
          <w:color w:val="999999"/>
        </w:rPr>
        <w:t>;</w:t>
      </w:r>
      <w:r>
        <w:rPr>
          <w:rStyle w:val="HTMLCode"/>
          <w:rFonts w:ascii="Consolas" w:hAnsi="Consolas" w:cs="Consolas"/>
          <w:color w:val="333333"/>
          <w:sz w:val="18"/>
          <w:szCs w:val="18"/>
        </w:rPr>
        <w:t xml:space="preserve"> i</w:t>
      </w:r>
      <w:r>
        <w:rPr>
          <w:rStyle w:val="HTMLCode"/>
          <w:rFonts w:ascii="Consolas" w:hAnsi="Consolas" w:cs="Consolas"/>
          <w:color w:val="A67F59"/>
        </w:rPr>
        <w:t>++</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sz w:val="18"/>
          <w:szCs w:val="18"/>
        </w:rPr>
        <w:t xml:space="preserve">  </w:t>
      </w: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arr</w:t>
      </w:r>
      <w:r>
        <w:rPr>
          <w:rStyle w:val="HTMLCode"/>
          <w:rFonts w:ascii="Consolas" w:hAnsi="Consolas" w:cs="Consolas"/>
          <w:color w:val="999999"/>
        </w:rPr>
        <w:t>[</w:t>
      </w:r>
      <w:r>
        <w:rPr>
          <w:rStyle w:val="HTMLCode"/>
          <w:rFonts w:ascii="Consolas" w:hAnsi="Consolas" w:cs="Consolas"/>
          <w:color w:val="333333"/>
          <w:sz w:val="18"/>
          <w:szCs w:val="18"/>
        </w:rPr>
        <w:t>i</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999999"/>
        </w:rPr>
        <w: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But for arrays there is another form of loop, </w:t>
      </w:r>
      <w:r>
        <w:rPr>
          <w:rStyle w:val="HTMLCode"/>
          <w:rFonts w:ascii="Consolas" w:hAnsi="Consolas" w:cs="Consolas"/>
          <w:color w:val="333333"/>
          <w:shd w:val="clear" w:color="auto" w:fill="F5F2F0"/>
        </w:rPr>
        <w:t>for..of</w:t>
      </w:r>
      <w:r>
        <w:rPr>
          <w:rFonts w:ascii="Segoe UI" w:hAnsi="Segoe UI" w:cs="Segoe UI"/>
          <w:color w:val="333333"/>
          <w:sz w:val="18"/>
          <w:szCs w:val="18"/>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fruits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669900"/>
        </w:rPr>
        <w:t>"Apple"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"Orange"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"Plum"</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708090"/>
        </w:rPr>
        <w:t>// iterates over array elements</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0077AA"/>
        </w:rPr>
        <w:t>for</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0077AA"/>
        </w:rPr>
        <w:t>let</w:t>
      </w:r>
      <w:r>
        <w:rPr>
          <w:rStyle w:val="HTMLCode"/>
          <w:rFonts w:ascii="Consolas" w:hAnsi="Consolas" w:cs="Consolas"/>
          <w:color w:val="333333"/>
          <w:sz w:val="18"/>
          <w:szCs w:val="18"/>
        </w:rPr>
        <w:t xml:space="preserve"> fruit </w:t>
      </w:r>
      <w:r>
        <w:rPr>
          <w:rStyle w:val="HTMLCode"/>
          <w:rFonts w:ascii="Consolas" w:hAnsi="Consolas" w:cs="Consolas"/>
          <w:color w:val="0077AA"/>
        </w:rPr>
        <w:t>of</w:t>
      </w:r>
      <w:r>
        <w:rPr>
          <w:rStyle w:val="HTMLCode"/>
          <w:rFonts w:ascii="Consolas" w:hAnsi="Consolas" w:cs="Consolas"/>
          <w:color w:val="333333"/>
          <w:sz w:val="18"/>
          <w:szCs w:val="18"/>
        </w:rPr>
        <w:t xml:space="preserve"> fruits</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sz w:val="18"/>
          <w:szCs w:val="18"/>
        </w:rPr>
        <w:t xml:space="preserve">  </w:t>
      </w: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fruit </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999999"/>
        </w:rPr>
        <w: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The </w:t>
      </w:r>
      <w:r>
        <w:rPr>
          <w:rStyle w:val="HTMLCode"/>
          <w:rFonts w:ascii="Consolas" w:hAnsi="Consolas" w:cs="Consolas"/>
          <w:color w:val="333333"/>
          <w:shd w:val="clear" w:color="auto" w:fill="F5F2F0"/>
        </w:rPr>
        <w:t>for..of</w:t>
      </w:r>
      <w:r>
        <w:rPr>
          <w:rFonts w:ascii="Segoe UI" w:hAnsi="Segoe UI" w:cs="Segoe UI"/>
          <w:color w:val="333333"/>
          <w:sz w:val="18"/>
          <w:szCs w:val="18"/>
        </w:rPr>
        <w:t> doesn’t give access to the number of the current element, just its value, but in most cases that’s enough. And it’s shorter.</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Technically, because arrays are objects, it is also possible to use </w:t>
      </w:r>
      <w:r>
        <w:rPr>
          <w:rStyle w:val="HTMLCode"/>
          <w:rFonts w:ascii="Consolas" w:hAnsi="Consolas" w:cs="Consolas"/>
          <w:color w:val="333333"/>
          <w:shd w:val="clear" w:color="auto" w:fill="F5F2F0"/>
        </w:rPr>
        <w:t>for..in</w:t>
      </w:r>
      <w:r>
        <w:rPr>
          <w:rFonts w:ascii="Segoe UI" w:hAnsi="Segoe UI" w:cs="Segoe UI"/>
          <w:color w:val="333333"/>
          <w:sz w:val="18"/>
          <w:szCs w:val="18"/>
        </w:rPr>
        <w:t>:</w:t>
      </w:r>
    </w:p>
    <w:p w:rsidR="006F1544" w:rsidRDefault="006F1544" w:rsidP="006F1544">
      <w:pPr>
        <w:pStyle w:val="HTMLPreformatted"/>
        <w:shd w:val="clear" w:color="auto" w:fill="F5F2F0"/>
        <w:spacing w:before="240" w:line="221" w:lineRule="atLeast"/>
        <w:rPr>
          <w:rStyle w:val="HTMLCode"/>
          <w:rFonts w:ascii="Consolas" w:hAnsi="Consolas" w:cs="Consolas"/>
          <w:color w:val="333333"/>
          <w:shd w:val="clear" w:color="auto" w:fill="F5F2F0"/>
        </w:rPr>
      </w:pPr>
    </w:p>
    <w:p w:rsidR="006F1544" w:rsidRDefault="006F1544" w:rsidP="006F1544">
      <w:pPr>
        <w:pStyle w:val="HTMLPreformatted"/>
        <w:shd w:val="clear" w:color="auto" w:fill="F5F2F0"/>
        <w:spacing w:before="240" w:line="221" w:lineRule="atLeast"/>
        <w:rPr>
          <w:rStyle w:val="HTMLCode"/>
          <w:rFonts w:ascii="Consolas" w:hAnsi="Consolas" w:cs="Consolas"/>
          <w:color w:val="333333"/>
          <w:shd w:val="clear" w:color="auto" w:fill="F5F2F0"/>
        </w:rPr>
      </w:pPr>
    </w:p>
    <w:p w:rsidR="006F1544" w:rsidRDefault="006F1544" w:rsidP="006F1544">
      <w:pPr>
        <w:pStyle w:val="HTMLPreformatted"/>
        <w:shd w:val="clear" w:color="auto" w:fill="F5F2F0"/>
        <w:spacing w:before="240" w:line="221" w:lineRule="atLeast"/>
        <w:rPr>
          <w:rStyle w:val="HTMLCode"/>
          <w:rFonts w:ascii="Consolas" w:hAnsi="Consolas" w:cs="Consolas"/>
          <w:color w:val="333333"/>
          <w:shd w:val="clear" w:color="auto" w:fill="F5E7C6"/>
        </w:rPr>
      </w:pP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arr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669900"/>
        </w:rPr>
        <w:t>"Apple"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"Orange"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"Pear"</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0077AA"/>
        </w:rPr>
        <w:t>for</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0077AA"/>
        </w:rPr>
        <w:t>let</w:t>
      </w:r>
      <w:r>
        <w:rPr>
          <w:rStyle w:val="HTMLCode"/>
          <w:rFonts w:ascii="Consolas" w:hAnsi="Consolas" w:cs="Consolas"/>
          <w:color w:val="333333"/>
          <w:sz w:val="18"/>
          <w:szCs w:val="18"/>
        </w:rPr>
        <w:t xml:space="preserve"> key </w:t>
      </w:r>
      <w:r>
        <w:rPr>
          <w:rStyle w:val="HTMLCode"/>
          <w:rFonts w:ascii="Consolas" w:hAnsi="Consolas" w:cs="Consolas"/>
          <w:color w:val="0077AA"/>
        </w:rPr>
        <w:t>in</w:t>
      </w:r>
      <w:r>
        <w:rPr>
          <w:rStyle w:val="HTMLCode"/>
          <w:rFonts w:ascii="Consolas" w:hAnsi="Consolas" w:cs="Consolas"/>
          <w:color w:val="333333"/>
          <w:sz w:val="18"/>
          <w:szCs w:val="18"/>
        </w:rPr>
        <w:t xml:space="preserve"> arr</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sz w:val="18"/>
          <w:szCs w:val="18"/>
        </w:rPr>
        <w:t xml:space="preserve">  </w:t>
      </w: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arr</w:t>
      </w:r>
      <w:r>
        <w:rPr>
          <w:rStyle w:val="HTMLCode"/>
          <w:rFonts w:ascii="Consolas" w:hAnsi="Consolas" w:cs="Consolas"/>
          <w:color w:val="999999"/>
        </w:rPr>
        <w:t>[</w:t>
      </w:r>
      <w:r>
        <w:rPr>
          <w:rStyle w:val="HTMLCode"/>
          <w:rFonts w:ascii="Consolas" w:hAnsi="Consolas" w:cs="Consolas"/>
          <w:color w:val="333333"/>
          <w:sz w:val="18"/>
          <w:szCs w:val="18"/>
        </w:rPr>
        <w:t>key</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Apple, Orange, Pear</w:t>
      </w: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999999"/>
        </w:rPr>
        <w:lastRenderedPageBreak/>
        <w: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But that’s actually a bad idea. There are potential problems with it:</w:t>
      </w:r>
    </w:p>
    <w:p w:rsidR="006F1544" w:rsidRDefault="006F1544" w:rsidP="006F1544">
      <w:pPr>
        <w:pStyle w:val="NormalWeb"/>
        <w:numPr>
          <w:ilvl w:val="0"/>
          <w:numId w:val="101"/>
        </w:numPr>
        <w:shd w:val="clear" w:color="auto" w:fill="FFFFFF"/>
        <w:spacing w:before="0" w:beforeAutospacing="0" w:after="156" w:afterAutospacing="0"/>
        <w:ind w:left="0"/>
        <w:rPr>
          <w:rFonts w:ascii="Segoe UI" w:hAnsi="Segoe UI" w:cs="Segoe UI"/>
          <w:color w:val="333333"/>
          <w:sz w:val="18"/>
          <w:szCs w:val="18"/>
        </w:rPr>
      </w:pPr>
      <w:r>
        <w:rPr>
          <w:rFonts w:ascii="Segoe UI" w:hAnsi="Segoe UI" w:cs="Segoe UI"/>
          <w:color w:val="333333"/>
          <w:sz w:val="18"/>
          <w:szCs w:val="18"/>
        </w:rPr>
        <w:t>The loop </w:t>
      </w:r>
      <w:r>
        <w:rPr>
          <w:rStyle w:val="HTMLCode"/>
          <w:rFonts w:ascii="Consolas" w:hAnsi="Consolas" w:cs="Consolas"/>
          <w:color w:val="333333"/>
          <w:shd w:val="clear" w:color="auto" w:fill="F5F2F0"/>
        </w:rPr>
        <w:t>for..in</w:t>
      </w:r>
      <w:r>
        <w:rPr>
          <w:rFonts w:ascii="Segoe UI" w:hAnsi="Segoe UI" w:cs="Segoe UI"/>
          <w:color w:val="333333"/>
          <w:sz w:val="18"/>
          <w:szCs w:val="18"/>
        </w:rPr>
        <w:t> iterates over </w:t>
      </w:r>
      <w:r>
        <w:rPr>
          <w:rStyle w:val="Emphasis"/>
          <w:rFonts w:ascii="Segoe UI" w:hAnsi="Segoe UI" w:cs="Segoe UI"/>
          <w:color w:val="333333"/>
          <w:sz w:val="18"/>
          <w:szCs w:val="18"/>
        </w:rPr>
        <w:t>all properties</w:t>
      </w:r>
      <w:r>
        <w:rPr>
          <w:rFonts w:ascii="Segoe UI" w:hAnsi="Segoe UI" w:cs="Segoe UI"/>
          <w:color w:val="333333"/>
          <w:sz w:val="18"/>
          <w:szCs w:val="18"/>
        </w:rPr>
        <w:t>, not only the numeric ones.</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There are so-called “array-like” objects in the browser and in other environments, that </w:t>
      </w:r>
      <w:r>
        <w:rPr>
          <w:rStyle w:val="Emphasis"/>
          <w:rFonts w:ascii="Segoe UI" w:hAnsi="Segoe UI" w:cs="Segoe UI"/>
          <w:color w:val="333333"/>
          <w:sz w:val="18"/>
          <w:szCs w:val="18"/>
        </w:rPr>
        <w:t>look like arrays</w:t>
      </w:r>
      <w:r>
        <w:rPr>
          <w:rFonts w:ascii="Segoe UI" w:hAnsi="Segoe UI" w:cs="Segoe UI"/>
          <w:color w:val="333333"/>
          <w:sz w:val="18"/>
          <w:szCs w:val="18"/>
        </w:rPr>
        <w:t>. That is, they have </w:t>
      </w:r>
      <w:r>
        <w:rPr>
          <w:rStyle w:val="HTMLCode"/>
          <w:rFonts w:ascii="Consolas" w:hAnsi="Consolas" w:cs="Consolas"/>
          <w:color w:val="333333"/>
          <w:shd w:val="clear" w:color="auto" w:fill="F5F2F0"/>
        </w:rPr>
        <w:t>length</w:t>
      </w:r>
      <w:r>
        <w:rPr>
          <w:rFonts w:ascii="Segoe UI" w:hAnsi="Segoe UI" w:cs="Segoe UI"/>
          <w:color w:val="333333"/>
          <w:sz w:val="18"/>
          <w:szCs w:val="18"/>
        </w:rPr>
        <w:t> and indexes properties, but they may also have other non-numeric properties and methods, which we usually don’t need. The </w:t>
      </w:r>
      <w:r>
        <w:rPr>
          <w:rStyle w:val="HTMLCode"/>
          <w:rFonts w:ascii="Consolas" w:hAnsi="Consolas" w:cs="Consolas"/>
          <w:color w:val="333333"/>
          <w:shd w:val="clear" w:color="auto" w:fill="F5F2F0"/>
        </w:rPr>
        <w:t>for..in</w:t>
      </w:r>
      <w:r>
        <w:rPr>
          <w:rFonts w:ascii="Segoe UI" w:hAnsi="Segoe UI" w:cs="Segoe UI"/>
          <w:color w:val="333333"/>
          <w:sz w:val="18"/>
          <w:szCs w:val="18"/>
        </w:rPr>
        <w:t> loop will list them though. So if we need to work with array-like objects, then these “extra” properties can become a problem.</w:t>
      </w:r>
    </w:p>
    <w:p w:rsidR="006F1544" w:rsidRDefault="006F1544" w:rsidP="006F1544">
      <w:pPr>
        <w:pStyle w:val="NormalWeb"/>
        <w:numPr>
          <w:ilvl w:val="0"/>
          <w:numId w:val="101"/>
        </w:numPr>
        <w:shd w:val="clear" w:color="auto" w:fill="FFFFFF"/>
        <w:spacing w:before="0" w:beforeAutospacing="0" w:after="156" w:afterAutospacing="0"/>
        <w:ind w:left="0"/>
        <w:rPr>
          <w:rFonts w:ascii="Segoe UI" w:hAnsi="Segoe UI" w:cs="Segoe UI"/>
          <w:color w:val="333333"/>
          <w:sz w:val="18"/>
          <w:szCs w:val="18"/>
        </w:rPr>
      </w:pPr>
      <w:r>
        <w:rPr>
          <w:rFonts w:ascii="Segoe UI" w:hAnsi="Segoe UI" w:cs="Segoe UI"/>
          <w:color w:val="333333"/>
          <w:sz w:val="18"/>
          <w:szCs w:val="18"/>
        </w:rPr>
        <w:t>The </w:t>
      </w:r>
      <w:r>
        <w:rPr>
          <w:rStyle w:val="HTMLCode"/>
          <w:rFonts w:ascii="Consolas" w:hAnsi="Consolas" w:cs="Consolas"/>
          <w:color w:val="333333"/>
          <w:shd w:val="clear" w:color="auto" w:fill="F5F2F0"/>
        </w:rPr>
        <w:t>for..in</w:t>
      </w:r>
      <w:r>
        <w:rPr>
          <w:rFonts w:ascii="Segoe UI" w:hAnsi="Segoe UI" w:cs="Segoe UI"/>
          <w:color w:val="333333"/>
          <w:sz w:val="18"/>
          <w:szCs w:val="18"/>
        </w:rPr>
        <w:t> loop is optimized for generic objects, not arrays, and thus is 10-100 times slower. Of course, it’s still very fast. The speedup may only matter in bottlenecks. But still we should be aware of the difference.</w:t>
      </w:r>
    </w:p>
    <w:p w:rsidR="006F1544" w:rsidRDefault="006F1544" w:rsidP="006F1544">
      <w:pPr>
        <w:pStyle w:val="NormalWeb"/>
        <w:shd w:val="clear" w:color="auto" w:fill="FFFFFF"/>
        <w:spacing w:before="156" w:beforeAutospacing="0" w:after="156" w:afterAutospacing="0"/>
        <w:rPr>
          <w:rFonts w:ascii="Segoe UI" w:hAnsi="Segoe UI" w:cs="Segoe UI"/>
          <w:color w:val="333333"/>
          <w:sz w:val="18"/>
          <w:szCs w:val="18"/>
        </w:rPr>
      </w:pPr>
      <w:r>
        <w:rPr>
          <w:rFonts w:ascii="Segoe UI" w:hAnsi="Segoe UI" w:cs="Segoe UI"/>
          <w:color w:val="333333"/>
          <w:sz w:val="18"/>
          <w:szCs w:val="18"/>
        </w:rPr>
        <w:t>Generally, we shouldn’t use </w:t>
      </w:r>
      <w:r>
        <w:rPr>
          <w:rStyle w:val="HTMLCode"/>
          <w:rFonts w:ascii="Consolas" w:hAnsi="Consolas" w:cs="Consolas"/>
          <w:color w:val="333333"/>
          <w:shd w:val="clear" w:color="auto" w:fill="F5F2F0"/>
        </w:rPr>
        <w:t>for..in</w:t>
      </w:r>
      <w:r>
        <w:rPr>
          <w:rFonts w:ascii="Segoe UI" w:hAnsi="Segoe UI" w:cs="Segoe UI"/>
          <w:color w:val="333333"/>
          <w:sz w:val="18"/>
          <w:szCs w:val="18"/>
        </w:rPr>
        <w:t> for arrays.</w:t>
      </w:r>
    </w:p>
    <w:bookmarkStart w:id="461" w:name="a-word-about-length"/>
    <w:p w:rsidR="006F1544" w:rsidRDefault="00D56B87" w:rsidP="006F1544">
      <w:pPr>
        <w:pStyle w:val="Heading2"/>
        <w:shd w:val="clear" w:color="auto" w:fill="FFFFFF"/>
        <w:spacing w:before="311" w:beforeAutospacing="0" w:after="156" w:afterAutospacing="0" w:line="415" w:lineRule="atLeast"/>
        <w:rPr>
          <w:rFonts w:ascii="Segoe UI" w:hAnsi="Segoe UI" w:cs="Segoe UI"/>
          <w:color w:val="333333"/>
          <w:sz w:val="31"/>
          <w:szCs w:val="31"/>
        </w:rPr>
      </w:pPr>
      <w:r>
        <w:rPr>
          <w:rFonts w:ascii="Segoe UI" w:hAnsi="Segoe UI" w:cs="Segoe UI"/>
          <w:color w:val="333333"/>
          <w:sz w:val="31"/>
          <w:szCs w:val="31"/>
        </w:rPr>
        <w:fldChar w:fldCharType="begin"/>
      </w:r>
      <w:r w:rsidR="006F1544">
        <w:rPr>
          <w:rFonts w:ascii="Segoe UI" w:hAnsi="Segoe UI" w:cs="Segoe UI"/>
          <w:color w:val="333333"/>
          <w:sz w:val="31"/>
          <w:szCs w:val="31"/>
        </w:rPr>
        <w:instrText xml:space="preserve"> HYPERLINK "https://javascript.info/array" \l "a-word-about-length" </w:instrText>
      </w:r>
      <w:r>
        <w:rPr>
          <w:rFonts w:ascii="Segoe UI" w:hAnsi="Segoe UI" w:cs="Segoe UI"/>
          <w:color w:val="333333"/>
          <w:sz w:val="31"/>
          <w:szCs w:val="31"/>
        </w:rPr>
        <w:fldChar w:fldCharType="separate"/>
      </w:r>
      <w:r w:rsidR="006F1544">
        <w:rPr>
          <w:rStyle w:val="Hyperlink"/>
          <w:rFonts w:ascii="Segoe UI" w:hAnsi="Segoe UI" w:cs="Segoe UI"/>
          <w:sz w:val="31"/>
          <w:szCs w:val="31"/>
        </w:rPr>
        <w:t>A word about “length”</w:t>
      </w:r>
      <w:r>
        <w:rPr>
          <w:rFonts w:ascii="Segoe UI" w:hAnsi="Segoe UI" w:cs="Segoe UI"/>
          <w:color w:val="333333"/>
          <w:sz w:val="31"/>
          <w:szCs w:val="31"/>
        </w:rPr>
        <w:fldChar w:fldCharType="end"/>
      </w:r>
      <w:bookmarkEnd w:id="461"/>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The </w:t>
      </w:r>
      <w:r>
        <w:rPr>
          <w:rStyle w:val="HTMLCode"/>
          <w:rFonts w:ascii="Consolas" w:hAnsi="Consolas" w:cs="Consolas"/>
          <w:color w:val="333333"/>
          <w:shd w:val="clear" w:color="auto" w:fill="F5F2F0"/>
        </w:rPr>
        <w:t>length</w:t>
      </w:r>
      <w:r>
        <w:rPr>
          <w:rFonts w:ascii="Segoe UI" w:hAnsi="Segoe UI" w:cs="Segoe UI"/>
          <w:color w:val="333333"/>
          <w:sz w:val="18"/>
          <w:szCs w:val="18"/>
        </w:rPr>
        <w:t> property automatically updates when we modify the array. To be precise, it is actually not the count of values in the array, but the greatest numeric index plus one.</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For instance, a single element with a large index gives a big length:</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fruits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sz w:val="18"/>
          <w:szCs w:val="18"/>
        </w:rPr>
        <w:t>fruits</w:t>
      </w:r>
      <w:r>
        <w:rPr>
          <w:rStyle w:val="HTMLCode"/>
          <w:rFonts w:ascii="Consolas" w:hAnsi="Consolas" w:cs="Consolas"/>
          <w:color w:val="999999"/>
        </w:rPr>
        <w:t>[</w:t>
      </w:r>
      <w:r>
        <w:rPr>
          <w:rStyle w:val="HTMLCode"/>
          <w:rFonts w:ascii="Consolas" w:hAnsi="Consolas" w:cs="Consolas"/>
          <w:color w:val="990055"/>
        </w:rPr>
        <w:t>123</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669900"/>
        </w:rPr>
        <w:t>"Apple"</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fruits</w:t>
      </w:r>
      <w:r>
        <w:rPr>
          <w:rStyle w:val="HTMLCode"/>
          <w:rFonts w:ascii="Consolas" w:hAnsi="Consolas" w:cs="Consolas"/>
          <w:color w:val="999999"/>
        </w:rPr>
        <w:t>.</w:t>
      </w:r>
      <w:r>
        <w:rPr>
          <w:rStyle w:val="HTMLCode"/>
          <w:rFonts w:ascii="Consolas" w:hAnsi="Consolas" w:cs="Consolas"/>
          <w:color w:val="333333"/>
          <w:sz w:val="18"/>
          <w:szCs w:val="18"/>
        </w:rPr>
        <w:t xml:space="preserve">length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124</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Note that we usually don’t use arrays like that.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Another interesting thing about the </w:t>
      </w:r>
      <w:r>
        <w:rPr>
          <w:rStyle w:val="HTMLCode"/>
          <w:rFonts w:ascii="Consolas" w:hAnsi="Consolas" w:cs="Consolas"/>
          <w:color w:val="333333"/>
          <w:shd w:val="clear" w:color="auto" w:fill="F5F2F0"/>
        </w:rPr>
        <w:t>length</w:t>
      </w:r>
      <w:r>
        <w:rPr>
          <w:rFonts w:ascii="Segoe UI" w:hAnsi="Segoe UI" w:cs="Segoe UI"/>
          <w:color w:val="333333"/>
          <w:sz w:val="18"/>
          <w:szCs w:val="18"/>
        </w:rPr>
        <w:t> property is that it’s writable.</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If we increase it manually, nothing interesting happens. But if we decrease it, the array is truncated. The process is irreversible, here’s the example:</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arr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990055"/>
        </w:rPr>
        <w:t>1</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0055"/>
        </w:rPr>
        <w:t>2</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0055"/>
        </w:rPr>
        <w:t>3</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0055"/>
        </w:rPr>
        <w:t>4</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0055"/>
        </w:rPr>
        <w:t>5</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sz w:val="18"/>
          <w:szCs w:val="18"/>
        </w:rPr>
        <w:t>arr</w:t>
      </w:r>
      <w:r>
        <w:rPr>
          <w:rStyle w:val="HTMLCode"/>
          <w:rFonts w:ascii="Consolas" w:hAnsi="Consolas" w:cs="Consolas"/>
          <w:color w:val="999999"/>
        </w:rPr>
        <w:t>.</w:t>
      </w:r>
      <w:r>
        <w:rPr>
          <w:rStyle w:val="HTMLCode"/>
          <w:rFonts w:ascii="Consolas" w:hAnsi="Consolas" w:cs="Consolas"/>
          <w:color w:val="333333"/>
          <w:sz w:val="18"/>
          <w:szCs w:val="18"/>
        </w:rPr>
        <w:t xml:space="preserve">length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0055"/>
        </w:rPr>
        <w:t>2</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truncate to 2 elements</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arr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[1, 2]</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sz w:val="18"/>
          <w:szCs w:val="18"/>
        </w:rPr>
        <w:t>arr</w:t>
      </w:r>
      <w:r>
        <w:rPr>
          <w:rStyle w:val="HTMLCode"/>
          <w:rFonts w:ascii="Consolas" w:hAnsi="Consolas" w:cs="Consolas"/>
          <w:color w:val="999999"/>
        </w:rPr>
        <w:t>.</w:t>
      </w:r>
      <w:r>
        <w:rPr>
          <w:rStyle w:val="HTMLCode"/>
          <w:rFonts w:ascii="Consolas" w:hAnsi="Consolas" w:cs="Consolas"/>
          <w:color w:val="333333"/>
          <w:sz w:val="18"/>
          <w:szCs w:val="18"/>
        </w:rPr>
        <w:t xml:space="preserve">length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0055"/>
        </w:rPr>
        <w:t>5</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return length back</w:t>
      </w: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arr</w:t>
      </w:r>
      <w:r>
        <w:rPr>
          <w:rStyle w:val="HTMLCode"/>
          <w:rFonts w:ascii="Consolas" w:hAnsi="Consolas" w:cs="Consolas"/>
          <w:color w:val="999999"/>
        </w:rPr>
        <w:t>[</w:t>
      </w:r>
      <w:r>
        <w:rPr>
          <w:rStyle w:val="HTMLCode"/>
          <w:rFonts w:ascii="Consolas" w:hAnsi="Consolas" w:cs="Consolas"/>
          <w:color w:val="990055"/>
        </w:rPr>
        <w:t>3</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undefined: the values do not return</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So, the simplest way to clear the array is: </w:t>
      </w:r>
      <w:r>
        <w:rPr>
          <w:rStyle w:val="HTMLCode"/>
          <w:rFonts w:ascii="Consolas" w:hAnsi="Consolas" w:cs="Consolas"/>
          <w:color w:val="333333"/>
          <w:shd w:val="clear" w:color="auto" w:fill="F5F2F0"/>
        </w:rPr>
        <w:t>arr.length = 0;</w:t>
      </w:r>
      <w:r>
        <w:rPr>
          <w:rFonts w:ascii="Segoe UI" w:hAnsi="Segoe UI" w:cs="Segoe UI"/>
          <w:color w:val="333333"/>
          <w:sz w:val="18"/>
          <w:szCs w:val="18"/>
        </w:rPr>
        <w:t>.</w:t>
      </w:r>
    </w:p>
    <w:bookmarkStart w:id="462" w:name="new-array"/>
    <w:p w:rsidR="006F1544" w:rsidRDefault="00D56B87" w:rsidP="006F1544">
      <w:pPr>
        <w:pStyle w:val="Heading2"/>
        <w:shd w:val="clear" w:color="auto" w:fill="FFFFFF"/>
        <w:spacing w:before="311" w:beforeAutospacing="0" w:after="156" w:afterAutospacing="0" w:line="415" w:lineRule="atLeast"/>
        <w:rPr>
          <w:rFonts w:ascii="Segoe UI" w:hAnsi="Segoe UI" w:cs="Segoe UI"/>
          <w:color w:val="333333"/>
          <w:sz w:val="31"/>
          <w:szCs w:val="31"/>
        </w:rPr>
      </w:pPr>
      <w:r>
        <w:rPr>
          <w:rFonts w:ascii="Segoe UI" w:hAnsi="Segoe UI" w:cs="Segoe UI"/>
          <w:color w:val="333333"/>
          <w:sz w:val="31"/>
          <w:szCs w:val="31"/>
        </w:rPr>
        <w:fldChar w:fldCharType="begin"/>
      </w:r>
      <w:r w:rsidR="006F1544">
        <w:rPr>
          <w:rFonts w:ascii="Segoe UI" w:hAnsi="Segoe UI" w:cs="Segoe UI"/>
          <w:color w:val="333333"/>
          <w:sz w:val="31"/>
          <w:szCs w:val="31"/>
        </w:rPr>
        <w:instrText xml:space="preserve"> HYPERLINK "https://javascript.info/array" \l "new-array" </w:instrText>
      </w:r>
      <w:r>
        <w:rPr>
          <w:rFonts w:ascii="Segoe UI" w:hAnsi="Segoe UI" w:cs="Segoe UI"/>
          <w:color w:val="333333"/>
          <w:sz w:val="31"/>
          <w:szCs w:val="31"/>
        </w:rPr>
        <w:fldChar w:fldCharType="separate"/>
      </w:r>
      <w:r w:rsidR="006F1544">
        <w:rPr>
          <w:rStyle w:val="Hyperlink"/>
          <w:rFonts w:ascii="Segoe UI" w:hAnsi="Segoe UI" w:cs="Segoe UI"/>
          <w:sz w:val="31"/>
          <w:szCs w:val="31"/>
        </w:rPr>
        <w:t>new Array()</w:t>
      </w:r>
      <w:r>
        <w:rPr>
          <w:rFonts w:ascii="Segoe UI" w:hAnsi="Segoe UI" w:cs="Segoe UI"/>
          <w:color w:val="333333"/>
          <w:sz w:val="31"/>
          <w:szCs w:val="31"/>
        </w:rPr>
        <w:fldChar w:fldCharType="end"/>
      </w:r>
      <w:bookmarkEnd w:id="462"/>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There is one more syntax to create an array:</w:t>
      </w: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333333"/>
          <w:shd w:val="clear" w:color="auto" w:fill="F5F2F0"/>
        </w:rPr>
        <w:t xml:space="preserve">          </w:t>
      </w:r>
      <w:r>
        <w:rPr>
          <w:rStyle w:val="HTMLCode"/>
          <w:rFonts w:ascii="Consolas" w:hAnsi="Consolas" w:cs="Consolas"/>
          <w:color w:val="333333"/>
          <w:shd w:val="clear" w:color="auto" w:fill="F5E7C6"/>
        </w:rPr>
        <w:t xml:space="preserve">         </w:t>
      </w:r>
      <w:r>
        <w:rPr>
          <w:rStyle w:val="HTMLCode"/>
          <w:rFonts w:ascii="Consolas" w:hAnsi="Consolas" w:cs="Consolas"/>
          <w:color w:val="0077AA"/>
        </w:rPr>
        <w:t>let</w:t>
      </w:r>
      <w:r>
        <w:rPr>
          <w:rStyle w:val="HTMLCode"/>
          <w:rFonts w:ascii="Consolas" w:hAnsi="Consolas" w:cs="Consolas"/>
          <w:color w:val="333333"/>
          <w:sz w:val="18"/>
          <w:szCs w:val="18"/>
        </w:rPr>
        <w:t xml:space="preserve"> arr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0077AA"/>
        </w:rPr>
        <w:t>new</w:t>
      </w:r>
      <w:r>
        <w:rPr>
          <w:rStyle w:val="HTMLCode"/>
          <w:rFonts w:ascii="Consolas" w:hAnsi="Consolas" w:cs="Consolas"/>
          <w:color w:val="333333"/>
          <w:sz w:val="18"/>
          <w:szCs w:val="18"/>
        </w:rPr>
        <w:t xml:space="preserve"> </w:t>
      </w:r>
      <w:r>
        <w:rPr>
          <w:rStyle w:val="HTMLCode"/>
          <w:rFonts w:ascii="Consolas" w:hAnsi="Consolas" w:cs="Consolas"/>
          <w:color w:val="333333"/>
        </w:rPr>
        <w:t>Array</w:t>
      </w:r>
      <w:r>
        <w:rPr>
          <w:rStyle w:val="HTMLCode"/>
          <w:rFonts w:ascii="Consolas" w:hAnsi="Consolas" w:cs="Consolas"/>
          <w:color w:val="999999"/>
        </w:rPr>
        <w:t>(</w:t>
      </w:r>
      <w:r>
        <w:rPr>
          <w:rStyle w:val="HTMLCode"/>
          <w:rFonts w:ascii="Consolas" w:hAnsi="Consolas" w:cs="Consolas"/>
          <w:color w:val="669900"/>
        </w:rPr>
        <w:t>"Apple"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"Pear"</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"etc"</w:t>
      </w:r>
      <w:r>
        <w:rPr>
          <w:rStyle w:val="HTMLCode"/>
          <w:rFonts w:ascii="Consolas" w:hAnsi="Consolas" w:cs="Consolas"/>
          <w:color w:val="999999"/>
        </w:rPr>
        <w: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It’s rarely used, because square brackets </w:t>
      </w:r>
      <w:r>
        <w:rPr>
          <w:rStyle w:val="HTMLCode"/>
          <w:rFonts w:ascii="Consolas" w:hAnsi="Consolas" w:cs="Consolas"/>
          <w:color w:val="333333"/>
          <w:shd w:val="clear" w:color="auto" w:fill="F5F2F0"/>
        </w:rPr>
        <w:t>[]</w:t>
      </w:r>
      <w:r>
        <w:rPr>
          <w:rFonts w:ascii="Segoe UI" w:hAnsi="Segoe UI" w:cs="Segoe UI"/>
          <w:color w:val="333333"/>
          <w:sz w:val="18"/>
          <w:szCs w:val="18"/>
        </w:rPr>
        <w:t> are shorter. Also there’s a tricky feature with it.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If </w:t>
      </w:r>
      <w:r>
        <w:rPr>
          <w:rStyle w:val="HTMLCode"/>
          <w:rFonts w:ascii="Consolas" w:hAnsi="Consolas" w:cs="Consolas"/>
          <w:color w:val="333333"/>
          <w:shd w:val="clear" w:color="auto" w:fill="F5F2F0"/>
        </w:rPr>
        <w:t>new Array</w:t>
      </w:r>
      <w:r>
        <w:rPr>
          <w:rFonts w:ascii="Segoe UI" w:hAnsi="Segoe UI" w:cs="Segoe UI"/>
          <w:color w:val="333333"/>
          <w:sz w:val="18"/>
          <w:szCs w:val="18"/>
        </w:rPr>
        <w:t> is called with a single argument which is a number, then it creates an array </w:t>
      </w:r>
      <w:r>
        <w:rPr>
          <w:rStyle w:val="Emphasis"/>
          <w:rFonts w:ascii="Segoe UI" w:hAnsi="Segoe UI" w:cs="Segoe UI"/>
          <w:color w:val="333333"/>
          <w:sz w:val="18"/>
          <w:szCs w:val="18"/>
        </w:rPr>
        <w:t>without items, but with the given length</w:t>
      </w:r>
      <w:r>
        <w:rPr>
          <w:rFonts w:ascii="Segoe UI" w:hAnsi="Segoe UI" w:cs="Segoe UI"/>
          <w:color w:val="333333"/>
          <w:sz w:val="18"/>
          <w:szCs w:val="18"/>
        </w:rPr>
        <w: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Let’s see how one can shoot themself in the foot: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arr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0077AA"/>
        </w:rPr>
        <w:t>new</w:t>
      </w:r>
      <w:r>
        <w:rPr>
          <w:rStyle w:val="HTMLCode"/>
          <w:rFonts w:ascii="Consolas" w:hAnsi="Consolas" w:cs="Consolas"/>
          <w:color w:val="333333"/>
          <w:sz w:val="18"/>
          <w:szCs w:val="18"/>
        </w:rPr>
        <w:t xml:space="preserve"> </w:t>
      </w:r>
      <w:r>
        <w:rPr>
          <w:rStyle w:val="HTMLCode"/>
          <w:rFonts w:ascii="Consolas" w:hAnsi="Consolas" w:cs="Consolas"/>
          <w:color w:val="333333"/>
        </w:rPr>
        <w:t>Array</w:t>
      </w:r>
      <w:r>
        <w:rPr>
          <w:rStyle w:val="HTMLCode"/>
          <w:rFonts w:ascii="Consolas" w:hAnsi="Consolas" w:cs="Consolas"/>
          <w:color w:val="999999"/>
        </w:rPr>
        <w:t>(</w:t>
      </w:r>
      <w:r>
        <w:rPr>
          <w:rStyle w:val="HTMLCode"/>
          <w:rFonts w:ascii="Consolas" w:hAnsi="Consolas" w:cs="Consolas"/>
          <w:color w:val="990055"/>
        </w:rPr>
        <w:t>2</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will it create an array of [2] ?</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arr</w:t>
      </w:r>
      <w:r>
        <w:rPr>
          <w:rStyle w:val="HTMLCode"/>
          <w:rFonts w:ascii="Consolas" w:hAnsi="Consolas" w:cs="Consolas"/>
          <w:color w:val="999999"/>
        </w:rPr>
        <w:t>[</w:t>
      </w:r>
      <w:r>
        <w:rPr>
          <w:rStyle w:val="HTMLCode"/>
          <w:rFonts w:ascii="Consolas" w:hAnsi="Consolas" w:cs="Consolas"/>
          <w:color w:val="990055"/>
        </w:rPr>
        <w:t>0</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undefined! no elements.</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arr</w:t>
      </w:r>
      <w:r>
        <w:rPr>
          <w:rStyle w:val="HTMLCode"/>
          <w:rFonts w:ascii="Consolas" w:hAnsi="Consolas" w:cs="Consolas"/>
          <w:color w:val="999999"/>
        </w:rPr>
        <w:t>.</w:t>
      </w:r>
      <w:r>
        <w:rPr>
          <w:rStyle w:val="HTMLCode"/>
          <w:rFonts w:ascii="Consolas" w:hAnsi="Consolas" w:cs="Consolas"/>
          <w:color w:val="333333"/>
          <w:sz w:val="18"/>
          <w:szCs w:val="18"/>
        </w:rPr>
        <w:t xml:space="preserve">length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length 2</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In the code above, </w:t>
      </w:r>
      <w:r>
        <w:rPr>
          <w:rStyle w:val="HTMLCode"/>
          <w:rFonts w:ascii="Consolas" w:hAnsi="Consolas" w:cs="Consolas"/>
          <w:color w:val="333333"/>
          <w:shd w:val="clear" w:color="auto" w:fill="F5F2F0"/>
        </w:rPr>
        <w:t>new Array(number)</w:t>
      </w:r>
      <w:r>
        <w:rPr>
          <w:rFonts w:ascii="Segoe UI" w:hAnsi="Segoe UI" w:cs="Segoe UI"/>
          <w:color w:val="333333"/>
          <w:sz w:val="18"/>
          <w:szCs w:val="18"/>
        </w:rPr>
        <w:t> has all elements </w:t>
      </w:r>
      <w:r>
        <w:rPr>
          <w:rStyle w:val="HTMLCode"/>
          <w:rFonts w:ascii="Consolas" w:hAnsi="Consolas" w:cs="Consolas"/>
          <w:color w:val="333333"/>
          <w:shd w:val="clear" w:color="auto" w:fill="F5F2F0"/>
        </w:rPr>
        <w:t>undefined</w:t>
      </w:r>
      <w:r>
        <w:rPr>
          <w:rFonts w:ascii="Segoe UI" w:hAnsi="Segoe UI" w:cs="Segoe UI"/>
          <w:color w:val="333333"/>
          <w:sz w:val="18"/>
          <w:szCs w:val="18"/>
        </w:rPr>
        <w: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To evade such surprises, we usually use square brackets, unless we really know what we’re doing.</w:t>
      </w:r>
    </w:p>
    <w:bookmarkStart w:id="463" w:name="multidimensional-arrays"/>
    <w:p w:rsidR="006F1544" w:rsidRDefault="00D56B87" w:rsidP="006F1544">
      <w:pPr>
        <w:pStyle w:val="Heading2"/>
        <w:shd w:val="clear" w:color="auto" w:fill="FFFFFF"/>
        <w:spacing w:before="311" w:beforeAutospacing="0" w:after="156" w:afterAutospacing="0" w:line="415" w:lineRule="atLeast"/>
        <w:rPr>
          <w:rFonts w:ascii="Segoe UI" w:hAnsi="Segoe UI" w:cs="Segoe UI"/>
          <w:color w:val="333333"/>
          <w:sz w:val="31"/>
          <w:szCs w:val="31"/>
        </w:rPr>
      </w:pPr>
      <w:r>
        <w:rPr>
          <w:rFonts w:ascii="Segoe UI" w:hAnsi="Segoe UI" w:cs="Segoe UI"/>
          <w:color w:val="333333"/>
          <w:sz w:val="31"/>
          <w:szCs w:val="31"/>
        </w:rPr>
        <w:lastRenderedPageBreak/>
        <w:fldChar w:fldCharType="begin"/>
      </w:r>
      <w:r w:rsidR="006F1544">
        <w:rPr>
          <w:rFonts w:ascii="Segoe UI" w:hAnsi="Segoe UI" w:cs="Segoe UI"/>
          <w:color w:val="333333"/>
          <w:sz w:val="31"/>
          <w:szCs w:val="31"/>
        </w:rPr>
        <w:instrText xml:space="preserve"> HYPERLINK "https://javascript.info/array" \l "multidimensional-arrays" </w:instrText>
      </w:r>
      <w:r>
        <w:rPr>
          <w:rFonts w:ascii="Segoe UI" w:hAnsi="Segoe UI" w:cs="Segoe UI"/>
          <w:color w:val="333333"/>
          <w:sz w:val="31"/>
          <w:szCs w:val="31"/>
        </w:rPr>
        <w:fldChar w:fldCharType="separate"/>
      </w:r>
      <w:r w:rsidR="006F1544">
        <w:rPr>
          <w:rStyle w:val="Hyperlink"/>
          <w:rFonts w:ascii="Segoe UI" w:hAnsi="Segoe UI" w:cs="Segoe UI"/>
          <w:sz w:val="31"/>
          <w:szCs w:val="31"/>
        </w:rPr>
        <w:t>Multidimensional arrays</w:t>
      </w:r>
      <w:r>
        <w:rPr>
          <w:rFonts w:ascii="Segoe UI" w:hAnsi="Segoe UI" w:cs="Segoe UI"/>
          <w:color w:val="333333"/>
          <w:sz w:val="31"/>
          <w:szCs w:val="31"/>
        </w:rPr>
        <w:fldChar w:fldCharType="end"/>
      </w:r>
      <w:bookmarkEnd w:id="463"/>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Arrays can have items that are also arrays. We can use it for multidimensional arrays, for example to store matrices:</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matrix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990055"/>
        </w:rPr>
        <w:t>1</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0055"/>
        </w:rPr>
        <w:t>2</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0055"/>
        </w:rPr>
        <w:t>3</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990055"/>
        </w:rPr>
        <w:t>4</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0055"/>
        </w:rPr>
        <w:t>5</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0055"/>
        </w:rPr>
        <w:t>6</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990055"/>
        </w:rPr>
        <w:t>7</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0055"/>
        </w:rPr>
        <w:t>8</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0055"/>
        </w:rPr>
        <w:t>9</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matrix</w:t>
      </w:r>
      <w:r>
        <w:rPr>
          <w:rStyle w:val="HTMLCode"/>
          <w:rFonts w:ascii="Consolas" w:hAnsi="Consolas" w:cs="Consolas"/>
          <w:color w:val="999999"/>
        </w:rPr>
        <w:t>[</w:t>
      </w:r>
      <w:r>
        <w:rPr>
          <w:rStyle w:val="HTMLCode"/>
          <w:rFonts w:ascii="Consolas" w:hAnsi="Consolas" w:cs="Consolas"/>
          <w:color w:val="990055"/>
        </w:rPr>
        <w:t>1</w:t>
      </w:r>
      <w:r>
        <w:rPr>
          <w:rStyle w:val="HTMLCode"/>
          <w:rFonts w:ascii="Consolas" w:hAnsi="Consolas" w:cs="Consolas"/>
          <w:color w:val="999999"/>
        </w:rPr>
        <w:t>][</w:t>
      </w:r>
      <w:r>
        <w:rPr>
          <w:rStyle w:val="HTMLCode"/>
          <w:rFonts w:ascii="Consolas" w:hAnsi="Consolas" w:cs="Consolas"/>
          <w:color w:val="990055"/>
        </w:rPr>
        <w:t>1</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5, the central element</w:t>
      </w:r>
    </w:p>
    <w:bookmarkStart w:id="464" w:name="tostring"/>
    <w:p w:rsidR="006F1544" w:rsidRDefault="00D56B87" w:rsidP="006F1544">
      <w:pPr>
        <w:pStyle w:val="Heading2"/>
        <w:shd w:val="clear" w:color="auto" w:fill="FFFFFF"/>
        <w:spacing w:before="311" w:beforeAutospacing="0" w:after="156" w:afterAutospacing="0" w:line="415" w:lineRule="atLeast"/>
        <w:rPr>
          <w:rFonts w:ascii="Segoe UI" w:hAnsi="Segoe UI" w:cs="Segoe UI"/>
          <w:color w:val="333333"/>
          <w:sz w:val="31"/>
          <w:szCs w:val="31"/>
        </w:rPr>
      </w:pPr>
      <w:r>
        <w:rPr>
          <w:rFonts w:ascii="Segoe UI" w:hAnsi="Segoe UI" w:cs="Segoe UI"/>
          <w:color w:val="333333"/>
          <w:sz w:val="31"/>
          <w:szCs w:val="31"/>
        </w:rPr>
        <w:fldChar w:fldCharType="begin"/>
      </w:r>
      <w:r w:rsidR="006F1544">
        <w:rPr>
          <w:rFonts w:ascii="Segoe UI" w:hAnsi="Segoe UI" w:cs="Segoe UI"/>
          <w:color w:val="333333"/>
          <w:sz w:val="31"/>
          <w:szCs w:val="31"/>
        </w:rPr>
        <w:instrText xml:space="preserve"> HYPERLINK "https://javascript.info/array" \l "tostring" </w:instrText>
      </w:r>
      <w:r>
        <w:rPr>
          <w:rFonts w:ascii="Segoe UI" w:hAnsi="Segoe UI" w:cs="Segoe UI"/>
          <w:color w:val="333333"/>
          <w:sz w:val="31"/>
          <w:szCs w:val="31"/>
        </w:rPr>
        <w:fldChar w:fldCharType="separate"/>
      </w:r>
      <w:r w:rsidR="006F1544">
        <w:rPr>
          <w:rStyle w:val="Hyperlink"/>
          <w:rFonts w:ascii="Segoe UI" w:hAnsi="Segoe UI" w:cs="Segoe UI"/>
          <w:sz w:val="31"/>
          <w:szCs w:val="31"/>
        </w:rPr>
        <w:t>toString</w:t>
      </w:r>
      <w:r>
        <w:rPr>
          <w:rFonts w:ascii="Segoe UI" w:hAnsi="Segoe UI" w:cs="Segoe UI"/>
          <w:color w:val="333333"/>
          <w:sz w:val="31"/>
          <w:szCs w:val="31"/>
        </w:rPr>
        <w:fldChar w:fldCharType="end"/>
      </w:r>
      <w:bookmarkEnd w:id="464"/>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Arrays have their own implementation of </w:t>
      </w:r>
      <w:r>
        <w:rPr>
          <w:rStyle w:val="HTMLCode"/>
          <w:rFonts w:ascii="Consolas" w:hAnsi="Consolas" w:cs="Consolas"/>
          <w:color w:val="333333"/>
          <w:shd w:val="clear" w:color="auto" w:fill="F5F2F0"/>
        </w:rPr>
        <w:t>toString</w:t>
      </w:r>
      <w:r>
        <w:rPr>
          <w:rFonts w:ascii="Segoe UI" w:hAnsi="Segoe UI" w:cs="Segoe UI"/>
          <w:color w:val="333333"/>
          <w:sz w:val="18"/>
          <w:szCs w:val="18"/>
        </w:rPr>
        <w:t> method that returns a comma-separated list of elements.</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For instance:</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arr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990055"/>
        </w:rPr>
        <w:t>1</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0055"/>
        </w:rPr>
        <w:t>2</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0055"/>
        </w:rPr>
        <w:t>3</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arr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1,2,3</w:t>
      </w: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333333"/>
        </w:rPr>
        <w:t>String</w:t>
      </w:r>
      <w:r>
        <w:rPr>
          <w:rStyle w:val="HTMLCode"/>
          <w:rFonts w:ascii="Consolas" w:hAnsi="Consolas" w:cs="Consolas"/>
          <w:color w:val="999999"/>
        </w:rPr>
        <w:t>(</w:t>
      </w:r>
      <w:r>
        <w:rPr>
          <w:rStyle w:val="HTMLCode"/>
          <w:rFonts w:ascii="Consolas" w:hAnsi="Consolas" w:cs="Consolas"/>
          <w:color w:val="333333"/>
          <w:sz w:val="18"/>
          <w:szCs w:val="18"/>
        </w:rPr>
        <w:t>arr</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669900"/>
        </w:rPr>
        <w:t>'1,2,3'</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true</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Also, let’s try this:</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0055"/>
        </w:rPr>
        <w:t>1</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"1"</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990055"/>
        </w:rPr>
        <w:t>1</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0055"/>
        </w:rPr>
        <w:t>1</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"11"</w:t>
      </w: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990055"/>
        </w:rPr>
        <w:t>1</w:t>
      </w:r>
      <w:r>
        <w:rPr>
          <w:rStyle w:val="HTMLCode"/>
          <w:rFonts w:ascii="Consolas" w:hAnsi="Consolas" w:cs="Consolas"/>
          <w:color w:val="999999"/>
        </w:rPr>
        <w:t>,</w:t>
      </w:r>
      <w:r>
        <w:rPr>
          <w:rStyle w:val="HTMLCode"/>
          <w:rFonts w:ascii="Consolas" w:hAnsi="Consolas" w:cs="Consolas"/>
          <w:color w:val="990055"/>
        </w:rPr>
        <w:t>2</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0055"/>
        </w:rPr>
        <w:t>1</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"1,21"</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Arrays do not have </w:t>
      </w:r>
      <w:r>
        <w:rPr>
          <w:rStyle w:val="HTMLCode"/>
          <w:rFonts w:ascii="Consolas" w:hAnsi="Consolas" w:cs="Consolas"/>
          <w:color w:val="333333"/>
          <w:shd w:val="clear" w:color="auto" w:fill="F5F2F0"/>
        </w:rPr>
        <w:t>Symbol.toPrimitive</w:t>
      </w:r>
      <w:r>
        <w:rPr>
          <w:rFonts w:ascii="Segoe UI" w:hAnsi="Segoe UI" w:cs="Segoe UI"/>
          <w:color w:val="333333"/>
          <w:sz w:val="18"/>
          <w:szCs w:val="18"/>
        </w:rPr>
        <w:t>, neither a viable </w:t>
      </w:r>
      <w:r>
        <w:rPr>
          <w:rStyle w:val="HTMLCode"/>
          <w:rFonts w:ascii="Consolas" w:hAnsi="Consolas" w:cs="Consolas"/>
          <w:color w:val="333333"/>
          <w:shd w:val="clear" w:color="auto" w:fill="F5F2F0"/>
        </w:rPr>
        <w:t>valueOf</w:t>
      </w:r>
      <w:r>
        <w:rPr>
          <w:rFonts w:ascii="Segoe UI" w:hAnsi="Segoe UI" w:cs="Segoe UI"/>
          <w:color w:val="333333"/>
          <w:sz w:val="18"/>
          <w:szCs w:val="18"/>
        </w:rPr>
        <w:t>, they implement only </w:t>
      </w:r>
      <w:r>
        <w:rPr>
          <w:rStyle w:val="HTMLCode"/>
          <w:rFonts w:ascii="Consolas" w:hAnsi="Consolas" w:cs="Consolas"/>
          <w:color w:val="333333"/>
          <w:shd w:val="clear" w:color="auto" w:fill="F5F2F0"/>
        </w:rPr>
        <w:t>toString</w:t>
      </w:r>
      <w:r>
        <w:rPr>
          <w:rFonts w:ascii="Segoe UI" w:hAnsi="Segoe UI" w:cs="Segoe UI"/>
          <w:color w:val="333333"/>
          <w:sz w:val="18"/>
          <w:szCs w:val="18"/>
        </w:rPr>
        <w:t> conversion, so here </w:t>
      </w:r>
      <w:r>
        <w:rPr>
          <w:rStyle w:val="HTMLCode"/>
          <w:rFonts w:ascii="Consolas" w:hAnsi="Consolas" w:cs="Consolas"/>
          <w:color w:val="333333"/>
          <w:shd w:val="clear" w:color="auto" w:fill="F5F2F0"/>
        </w:rPr>
        <w:t>[]</w:t>
      </w:r>
      <w:r>
        <w:rPr>
          <w:rFonts w:ascii="Segoe UI" w:hAnsi="Segoe UI" w:cs="Segoe UI"/>
          <w:color w:val="333333"/>
          <w:sz w:val="18"/>
          <w:szCs w:val="18"/>
        </w:rPr>
        <w:t> becomes an empty string, </w:t>
      </w:r>
      <w:r>
        <w:rPr>
          <w:rStyle w:val="HTMLCode"/>
          <w:rFonts w:ascii="Consolas" w:hAnsi="Consolas" w:cs="Consolas"/>
          <w:color w:val="333333"/>
          <w:shd w:val="clear" w:color="auto" w:fill="F5F2F0"/>
        </w:rPr>
        <w:t>[1]</w:t>
      </w:r>
      <w:r>
        <w:rPr>
          <w:rFonts w:ascii="Segoe UI" w:hAnsi="Segoe UI" w:cs="Segoe UI"/>
          <w:color w:val="333333"/>
          <w:sz w:val="18"/>
          <w:szCs w:val="18"/>
        </w:rPr>
        <w:t> becomes </w:t>
      </w:r>
      <w:r>
        <w:rPr>
          <w:rStyle w:val="HTMLCode"/>
          <w:rFonts w:ascii="Consolas" w:hAnsi="Consolas" w:cs="Consolas"/>
          <w:color w:val="333333"/>
          <w:shd w:val="clear" w:color="auto" w:fill="F5F2F0"/>
        </w:rPr>
        <w:t>"1"</w:t>
      </w:r>
      <w:r>
        <w:rPr>
          <w:rFonts w:ascii="Segoe UI" w:hAnsi="Segoe UI" w:cs="Segoe UI"/>
          <w:color w:val="333333"/>
          <w:sz w:val="18"/>
          <w:szCs w:val="18"/>
        </w:rPr>
        <w:t> and </w:t>
      </w:r>
      <w:r>
        <w:rPr>
          <w:rStyle w:val="HTMLCode"/>
          <w:rFonts w:ascii="Consolas" w:hAnsi="Consolas" w:cs="Consolas"/>
          <w:color w:val="333333"/>
          <w:shd w:val="clear" w:color="auto" w:fill="F5F2F0"/>
        </w:rPr>
        <w:t>[1,2]</w:t>
      </w:r>
      <w:r>
        <w:rPr>
          <w:rFonts w:ascii="Segoe UI" w:hAnsi="Segoe UI" w:cs="Segoe UI"/>
          <w:color w:val="333333"/>
          <w:sz w:val="18"/>
          <w:szCs w:val="18"/>
        </w:rPr>
        <w:t> becomes </w:t>
      </w:r>
      <w:r>
        <w:rPr>
          <w:rStyle w:val="HTMLCode"/>
          <w:rFonts w:ascii="Consolas" w:hAnsi="Consolas" w:cs="Consolas"/>
          <w:color w:val="333333"/>
          <w:shd w:val="clear" w:color="auto" w:fill="F5F2F0"/>
        </w:rPr>
        <w:t>"1,2"</w:t>
      </w:r>
      <w:r>
        <w:rPr>
          <w:rFonts w:ascii="Segoe UI" w:hAnsi="Segoe UI" w:cs="Segoe UI"/>
          <w:color w:val="333333"/>
          <w:sz w:val="18"/>
          <w:szCs w:val="18"/>
        </w:rPr>
        <w: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When the binary plus </w:t>
      </w:r>
      <w:r>
        <w:rPr>
          <w:rStyle w:val="HTMLCode"/>
          <w:rFonts w:ascii="Consolas" w:hAnsi="Consolas" w:cs="Consolas"/>
          <w:color w:val="333333"/>
          <w:shd w:val="clear" w:color="auto" w:fill="F5F2F0"/>
        </w:rPr>
        <w:t>"+"</w:t>
      </w:r>
      <w:r>
        <w:rPr>
          <w:rFonts w:ascii="Segoe UI" w:hAnsi="Segoe UI" w:cs="Segoe UI"/>
          <w:color w:val="333333"/>
          <w:sz w:val="18"/>
          <w:szCs w:val="18"/>
        </w:rPr>
        <w:t> operator adds something to a string, it converts it to a string as well, so the next step looks like this:</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w:t>
      </w:r>
      <w:r>
        <w:rPr>
          <w:rStyle w:val="HTMLCode"/>
          <w:rFonts w:ascii="Consolas" w:hAnsi="Consolas" w:cs="Consolas"/>
          <w:color w:val="333333"/>
          <w:sz w:val="18"/>
          <w:szCs w:val="18"/>
        </w:rPr>
        <w:t xml:space="preserve">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0055"/>
        </w:rPr>
        <w:t>1</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"1"</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"1"</w:t>
      </w:r>
      <w:r>
        <w:rPr>
          <w:rStyle w:val="HTMLCode"/>
          <w:rFonts w:ascii="Consolas" w:hAnsi="Consolas" w:cs="Consolas"/>
          <w:color w:val="333333"/>
          <w:sz w:val="18"/>
          <w:szCs w:val="18"/>
        </w:rPr>
        <w:t xml:space="preserve">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0055"/>
        </w:rPr>
        <w:t>1</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"11"</w:t>
      </w: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"1,2"</w:t>
      </w:r>
      <w:r>
        <w:rPr>
          <w:rStyle w:val="HTMLCode"/>
          <w:rFonts w:ascii="Consolas" w:hAnsi="Consolas" w:cs="Consolas"/>
          <w:color w:val="333333"/>
          <w:sz w:val="18"/>
          <w:szCs w:val="18"/>
        </w:rPr>
        <w:t xml:space="preserve">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0055"/>
        </w:rPr>
        <w:t>1</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"1,21"</w:t>
      </w:r>
    </w:p>
    <w:p w:rsidR="006F1544" w:rsidRDefault="006F1544" w:rsidP="00AD0F3C">
      <w:pPr>
        <w:shd w:val="clear" w:color="auto" w:fill="FFFFFF"/>
        <w:rPr>
          <w:rFonts w:ascii="Consolas" w:hAnsi="Consolas" w:cs="Consolas"/>
          <w:color w:val="000000"/>
          <w:sz w:val="20"/>
          <w:szCs w:val="20"/>
        </w:rPr>
      </w:pPr>
    </w:p>
    <w:p w:rsidR="006F1544" w:rsidRDefault="006F1544" w:rsidP="00AD0F3C">
      <w:pPr>
        <w:shd w:val="clear" w:color="auto" w:fill="FFFFFF"/>
        <w:rPr>
          <w:rFonts w:ascii="Consolas" w:hAnsi="Consolas" w:cs="Consolas"/>
          <w:color w:val="000000"/>
          <w:sz w:val="20"/>
          <w:szCs w:val="20"/>
        </w:rPr>
      </w:pPr>
    </w:p>
    <w:p w:rsidR="006F1544" w:rsidRDefault="006F1544" w:rsidP="00AD0F3C">
      <w:pPr>
        <w:shd w:val="clear" w:color="auto" w:fill="FFFFFF"/>
        <w:rPr>
          <w:rFonts w:ascii="Consolas" w:hAnsi="Consolas" w:cs="Consolas"/>
          <w:color w:val="000000"/>
          <w:sz w:val="20"/>
          <w:szCs w:val="20"/>
        </w:rPr>
      </w:pPr>
    </w:p>
    <w:p w:rsidR="006B3E5B" w:rsidRDefault="006B3E5B" w:rsidP="00AD0F3C">
      <w:pPr>
        <w:shd w:val="clear" w:color="auto" w:fill="FFFFFF"/>
        <w:rPr>
          <w:rFonts w:ascii="Consolas" w:hAnsi="Consolas" w:cs="Consolas"/>
          <w:color w:val="000000"/>
          <w:sz w:val="20"/>
          <w:szCs w:val="20"/>
        </w:rPr>
      </w:pPr>
    </w:p>
    <w:p w:rsidR="006B3E5B" w:rsidRDefault="006B3E5B" w:rsidP="00AD0F3C">
      <w:pPr>
        <w:shd w:val="clear" w:color="auto" w:fill="FFFFFF"/>
        <w:rPr>
          <w:rFonts w:ascii="Consolas" w:hAnsi="Consolas" w:cs="Consolas"/>
          <w:color w:val="000000"/>
          <w:sz w:val="20"/>
          <w:szCs w:val="20"/>
        </w:rPr>
      </w:pPr>
    </w:p>
    <w:p w:rsidR="006B3E5B" w:rsidRDefault="006B3E5B" w:rsidP="00AD0F3C">
      <w:pPr>
        <w:shd w:val="clear" w:color="auto" w:fill="FFFFFF"/>
        <w:rPr>
          <w:rFonts w:ascii="Consolas" w:hAnsi="Consolas" w:cs="Consolas"/>
          <w:color w:val="000000"/>
          <w:sz w:val="20"/>
          <w:szCs w:val="20"/>
        </w:rPr>
      </w:pPr>
    </w:p>
    <w:p w:rsidR="006B3E5B" w:rsidRDefault="006B3E5B" w:rsidP="00AD0F3C">
      <w:pPr>
        <w:shd w:val="clear" w:color="auto" w:fill="FFFFFF"/>
        <w:rPr>
          <w:rFonts w:ascii="Consolas" w:hAnsi="Consolas" w:cs="Consolas"/>
          <w:color w:val="000000"/>
          <w:sz w:val="20"/>
          <w:szCs w:val="20"/>
        </w:rPr>
      </w:pPr>
    </w:p>
    <w:p w:rsidR="006B3E5B" w:rsidRDefault="006B3E5B" w:rsidP="00AD0F3C">
      <w:pPr>
        <w:shd w:val="clear" w:color="auto" w:fill="FFFFFF"/>
        <w:rPr>
          <w:rFonts w:ascii="Consolas" w:hAnsi="Consolas" w:cs="Consolas"/>
          <w:color w:val="000000"/>
          <w:sz w:val="20"/>
          <w:szCs w:val="20"/>
        </w:rPr>
      </w:pPr>
    </w:p>
    <w:p w:rsidR="006B3E5B" w:rsidRDefault="006B3E5B" w:rsidP="00AD0F3C">
      <w:pPr>
        <w:shd w:val="clear" w:color="auto" w:fill="FFFFFF"/>
        <w:rPr>
          <w:rFonts w:ascii="Consolas" w:hAnsi="Consolas" w:cs="Consolas"/>
          <w:color w:val="000000"/>
          <w:sz w:val="20"/>
          <w:szCs w:val="20"/>
        </w:rPr>
      </w:pPr>
    </w:p>
    <w:p w:rsidR="006B3E5B" w:rsidRDefault="006B3E5B" w:rsidP="00AD0F3C">
      <w:pPr>
        <w:shd w:val="clear" w:color="auto" w:fill="FFFFFF"/>
        <w:rPr>
          <w:rFonts w:ascii="Consolas" w:hAnsi="Consolas" w:cs="Consolas"/>
          <w:color w:val="000000"/>
          <w:sz w:val="20"/>
          <w:szCs w:val="20"/>
        </w:rPr>
      </w:pPr>
    </w:p>
    <w:p w:rsidR="006B3E5B" w:rsidRDefault="006B3E5B" w:rsidP="00AD0F3C">
      <w:pPr>
        <w:shd w:val="clear" w:color="auto" w:fill="FFFFFF"/>
        <w:rPr>
          <w:rFonts w:ascii="Consolas" w:hAnsi="Consolas" w:cs="Consolas"/>
          <w:color w:val="000000"/>
          <w:sz w:val="20"/>
          <w:szCs w:val="20"/>
        </w:rPr>
      </w:pPr>
    </w:p>
    <w:p w:rsidR="006B3E5B" w:rsidRDefault="006B3E5B" w:rsidP="00AD0F3C">
      <w:pPr>
        <w:shd w:val="clear" w:color="auto" w:fill="FFFFFF"/>
        <w:rPr>
          <w:rFonts w:ascii="Consolas" w:hAnsi="Consolas" w:cs="Consolas"/>
          <w:color w:val="000000"/>
          <w:sz w:val="20"/>
          <w:szCs w:val="20"/>
        </w:rPr>
      </w:pPr>
    </w:p>
    <w:p w:rsidR="006B3E5B" w:rsidRPr="006B3E5B" w:rsidRDefault="006B3E5B" w:rsidP="006B3E5B">
      <w:pPr>
        <w:shd w:val="clear" w:color="auto" w:fill="FFFFFF"/>
        <w:spacing w:before="100" w:beforeAutospacing="1" w:after="100" w:afterAutospacing="1" w:line="312" w:lineRule="atLeast"/>
        <w:outlineLvl w:val="1"/>
        <w:rPr>
          <w:rFonts w:ascii="Helvetica" w:eastAsia="Times New Roman" w:hAnsi="Helvetica" w:cs="Helvetica"/>
          <w:color w:val="610B38"/>
          <w:sz w:val="32"/>
          <w:szCs w:val="32"/>
          <w:lang w:eastAsia="en-IN"/>
        </w:rPr>
      </w:pPr>
      <w:r w:rsidRPr="006B3E5B">
        <w:rPr>
          <w:rFonts w:ascii="Helvetica" w:eastAsia="Times New Roman" w:hAnsi="Helvetica" w:cs="Helvetica"/>
          <w:color w:val="610B38"/>
          <w:sz w:val="32"/>
          <w:szCs w:val="32"/>
          <w:lang w:eastAsia="en-IN"/>
        </w:rPr>
        <w:t>What is jQuery</w:t>
      </w:r>
    </w:p>
    <w:p w:rsidR="006B3E5B" w:rsidRPr="006B3E5B" w:rsidRDefault="006B3E5B" w:rsidP="006B3E5B">
      <w:pPr>
        <w:numPr>
          <w:ilvl w:val="0"/>
          <w:numId w:val="102"/>
        </w:numPr>
        <w:shd w:val="clear" w:color="auto" w:fill="FFFFFF"/>
        <w:spacing w:before="52" w:after="100" w:afterAutospacing="1" w:line="272" w:lineRule="atLeast"/>
        <w:rPr>
          <w:rFonts w:ascii="Verdana" w:eastAsia="Times New Roman" w:hAnsi="Verdana" w:cs="Times New Roman"/>
          <w:color w:val="000000"/>
          <w:sz w:val="17"/>
          <w:szCs w:val="17"/>
          <w:lang w:eastAsia="en-IN"/>
        </w:rPr>
      </w:pPr>
      <w:r w:rsidRPr="006B3E5B">
        <w:rPr>
          <w:rFonts w:ascii="Verdana" w:eastAsia="Times New Roman" w:hAnsi="Verdana" w:cs="Times New Roman"/>
          <w:color w:val="000000"/>
          <w:sz w:val="17"/>
          <w:szCs w:val="17"/>
          <w:lang w:eastAsia="en-IN"/>
        </w:rPr>
        <w:t>jQuery is a small and lightweight JavaScript library.</w:t>
      </w:r>
    </w:p>
    <w:p w:rsidR="006B3E5B" w:rsidRPr="006B3E5B" w:rsidRDefault="006B3E5B" w:rsidP="006B3E5B">
      <w:pPr>
        <w:numPr>
          <w:ilvl w:val="0"/>
          <w:numId w:val="102"/>
        </w:numPr>
        <w:shd w:val="clear" w:color="auto" w:fill="FFFFFF"/>
        <w:spacing w:before="52" w:after="100" w:afterAutospacing="1" w:line="272" w:lineRule="atLeast"/>
        <w:rPr>
          <w:rFonts w:ascii="Verdana" w:eastAsia="Times New Roman" w:hAnsi="Verdana" w:cs="Times New Roman"/>
          <w:color w:val="000000"/>
          <w:sz w:val="17"/>
          <w:szCs w:val="17"/>
          <w:lang w:eastAsia="en-IN"/>
        </w:rPr>
      </w:pPr>
      <w:r w:rsidRPr="006B3E5B">
        <w:rPr>
          <w:rFonts w:ascii="Verdana" w:eastAsia="Times New Roman" w:hAnsi="Verdana" w:cs="Times New Roman"/>
          <w:color w:val="000000"/>
          <w:sz w:val="17"/>
          <w:szCs w:val="17"/>
          <w:lang w:eastAsia="en-IN"/>
        </w:rPr>
        <w:t>jQuery is cross-platform.</w:t>
      </w:r>
    </w:p>
    <w:p w:rsidR="006B3E5B" w:rsidRPr="006B3E5B" w:rsidRDefault="006B3E5B" w:rsidP="006B3E5B">
      <w:pPr>
        <w:numPr>
          <w:ilvl w:val="0"/>
          <w:numId w:val="102"/>
        </w:numPr>
        <w:shd w:val="clear" w:color="auto" w:fill="FFFFFF"/>
        <w:spacing w:before="52" w:after="100" w:afterAutospacing="1" w:line="272" w:lineRule="atLeast"/>
        <w:rPr>
          <w:rFonts w:ascii="Verdana" w:eastAsia="Times New Roman" w:hAnsi="Verdana" w:cs="Times New Roman"/>
          <w:color w:val="000000"/>
          <w:sz w:val="17"/>
          <w:szCs w:val="17"/>
          <w:lang w:eastAsia="en-IN"/>
        </w:rPr>
      </w:pPr>
      <w:r w:rsidRPr="006B3E5B">
        <w:rPr>
          <w:rFonts w:ascii="Verdana" w:eastAsia="Times New Roman" w:hAnsi="Verdana" w:cs="Times New Roman"/>
          <w:color w:val="000000"/>
          <w:sz w:val="17"/>
          <w:szCs w:val="17"/>
          <w:lang w:eastAsia="en-IN"/>
        </w:rPr>
        <w:t>jQuery means "write less do more".</w:t>
      </w:r>
    </w:p>
    <w:p w:rsidR="00062A5B" w:rsidRDefault="006B3E5B" w:rsidP="00062A5B">
      <w:pPr>
        <w:numPr>
          <w:ilvl w:val="0"/>
          <w:numId w:val="102"/>
        </w:numPr>
        <w:shd w:val="clear" w:color="auto" w:fill="FFFFFF"/>
        <w:spacing w:before="52" w:after="100" w:afterAutospacing="1" w:line="272" w:lineRule="atLeast"/>
        <w:rPr>
          <w:rFonts w:ascii="Verdana" w:eastAsia="Times New Roman" w:hAnsi="Verdana" w:cs="Times New Roman"/>
          <w:color w:val="000000"/>
          <w:sz w:val="17"/>
          <w:szCs w:val="17"/>
          <w:lang w:eastAsia="en-IN"/>
        </w:rPr>
      </w:pPr>
      <w:r w:rsidRPr="006B3E5B">
        <w:rPr>
          <w:rFonts w:ascii="Verdana" w:eastAsia="Times New Roman" w:hAnsi="Verdana" w:cs="Times New Roman"/>
          <w:color w:val="000000"/>
          <w:sz w:val="17"/>
          <w:szCs w:val="17"/>
          <w:lang w:eastAsia="en-IN"/>
        </w:rPr>
        <w:t>jQuery simplifies AJAX call and DOM manipulation.</w:t>
      </w:r>
      <w:r w:rsidR="00062A5B">
        <w:rPr>
          <w:rFonts w:ascii="Verdana" w:eastAsia="Times New Roman" w:hAnsi="Verdana" w:cs="Times New Roman"/>
          <w:color w:val="000000"/>
          <w:sz w:val="17"/>
          <w:szCs w:val="17"/>
          <w:lang w:eastAsia="en-IN"/>
        </w:rPr>
        <w:br/>
      </w:r>
    </w:p>
    <w:p w:rsidR="00062A5B" w:rsidRPr="00062A5B" w:rsidRDefault="00062A5B" w:rsidP="00062A5B">
      <w:pPr>
        <w:shd w:val="clear" w:color="auto" w:fill="FAFAFA"/>
        <w:spacing w:before="259" w:after="130" w:line="240" w:lineRule="auto"/>
        <w:outlineLvl w:val="1"/>
        <w:rPr>
          <w:rFonts w:ascii="Arial" w:eastAsia="Times New Roman" w:hAnsi="Arial" w:cs="Arial"/>
          <w:color w:val="000000"/>
          <w:sz w:val="43"/>
          <w:szCs w:val="43"/>
          <w:lang w:eastAsia="en-IN"/>
        </w:rPr>
      </w:pPr>
      <w:r w:rsidRPr="00062A5B">
        <w:rPr>
          <w:rFonts w:ascii="Arial" w:eastAsia="Times New Roman" w:hAnsi="Arial" w:cs="Arial"/>
          <w:color w:val="000000"/>
          <w:sz w:val="43"/>
          <w:szCs w:val="43"/>
          <w:lang w:eastAsia="en-IN"/>
        </w:rPr>
        <w:t>JQuery Definition</w:t>
      </w:r>
    </w:p>
    <w:p w:rsidR="00062A5B" w:rsidRPr="00062A5B" w:rsidRDefault="00062A5B" w:rsidP="00062A5B">
      <w:pPr>
        <w:shd w:val="clear" w:color="auto" w:fill="FAFAFA"/>
        <w:spacing w:after="130" w:line="240" w:lineRule="auto"/>
        <w:jc w:val="both"/>
        <w:rPr>
          <w:rFonts w:ascii="Helvetica" w:eastAsia="Times New Roman" w:hAnsi="Helvetica" w:cs="Helvetica"/>
          <w:color w:val="000000"/>
          <w:sz w:val="21"/>
          <w:szCs w:val="21"/>
          <w:lang w:eastAsia="en-IN"/>
        </w:rPr>
      </w:pPr>
      <w:r w:rsidRPr="00062A5B">
        <w:rPr>
          <w:rFonts w:ascii="Helvetica" w:eastAsia="Times New Roman" w:hAnsi="Helvetica" w:cs="Helvetica"/>
          <w:color w:val="000000"/>
          <w:sz w:val="21"/>
          <w:szCs w:val="21"/>
          <w:lang w:eastAsia="en-IN"/>
        </w:rPr>
        <w:t>JQuery is a fast and concise JavaScript Library that simplifies HTML document traversing, event handling, animating, and Ajax interactions for rapid web development. JQuery is designed to change the way that you write JavaScript.</w:t>
      </w:r>
    </w:p>
    <w:p w:rsidR="00062A5B" w:rsidRPr="00062A5B" w:rsidRDefault="00062A5B" w:rsidP="00062A5B">
      <w:pPr>
        <w:shd w:val="clear" w:color="auto" w:fill="FAFAFA"/>
        <w:spacing w:after="130" w:line="240" w:lineRule="auto"/>
        <w:jc w:val="both"/>
        <w:rPr>
          <w:rFonts w:ascii="Helvetica" w:eastAsia="Times New Roman" w:hAnsi="Helvetica" w:cs="Helvetica"/>
          <w:color w:val="000000"/>
          <w:sz w:val="21"/>
          <w:szCs w:val="21"/>
          <w:lang w:eastAsia="en-IN"/>
        </w:rPr>
      </w:pPr>
      <w:r w:rsidRPr="00062A5B">
        <w:rPr>
          <w:rFonts w:ascii="Helvetica" w:eastAsia="Times New Roman" w:hAnsi="Helvetica" w:cs="Helvetica"/>
          <w:color w:val="000000"/>
          <w:sz w:val="21"/>
          <w:szCs w:val="21"/>
          <w:lang w:eastAsia="en-IN"/>
        </w:rPr>
        <w:t>Jquery is very popular and in high demand among the developers because the functions used by jQuery are easy to learn and even a designer can learn it fast. It is open source software and also it is free. JQuery is dual-licensed under the MIT License and the GNU General Public License. Microsoft has integrated jQuery officially into its IDE Visual Studio 2010 and jQuery intelligence is available in Visual Studio 2010 now. Jquery is too compactable and well written in java code, it increases the productivity of the developer by enabling them to achieve critical user interface (UI) functionality by writing very less amount of code. It helps to,</w:t>
      </w:r>
    </w:p>
    <w:p w:rsidR="00062A5B" w:rsidRPr="00062A5B" w:rsidRDefault="00062A5B" w:rsidP="00062A5B">
      <w:pPr>
        <w:numPr>
          <w:ilvl w:val="0"/>
          <w:numId w:val="102"/>
        </w:numPr>
        <w:shd w:val="clear" w:color="auto" w:fill="FAFAFA"/>
        <w:spacing w:before="100" w:beforeAutospacing="1" w:after="100" w:afterAutospacing="1" w:line="240" w:lineRule="auto"/>
        <w:jc w:val="both"/>
        <w:rPr>
          <w:rFonts w:ascii="Helvetica" w:eastAsia="Times New Roman" w:hAnsi="Helvetica" w:cs="Helvetica"/>
          <w:color w:val="000000"/>
          <w:sz w:val="21"/>
          <w:szCs w:val="21"/>
          <w:lang w:eastAsia="en-IN"/>
        </w:rPr>
      </w:pPr>
      <w:r w:rsidRPr="00062A5B">
        <w:rPr>
          <w:rFonts w:ascii="Helvetica" w:eastAsia="Times New Roman" w:hAnsi="Helvetica" w:cs="Helvetica"/>
          <w:color w:val="000000"/>
          <w:sz w:val="21"/>
          <w:szCs w:val="21"/>
          <w:lang w:eastAsia="en-IN"/>
        </w:rPr>
        <w:t>Improve the performance of the application</w:t>
      </w:r>
    </w:p>
    <w:p w:rsidR="00062A5B" w:rsidRPr="00062A5B" w:rsidRDefault="00062A5B" w:rsidP="00062A5B">
      <w:pPr>
        <w:numPr>
          <w:ilvl w:val="0"/>
          <w:numId w:val="102"/>
        </w:numPr>
        <w:shd w:val="clear" w:color="auto" w:fill="FAFAFA"/>
        <w:spacing w:before="100" w:beforeAutospacing="1" w:after="100" w:afterAutospacing="1" w:line="240" w:lineRule="auto"/>
        <w:jc w:val="both"/>
        <w:rPr>
          <w:rFonts w:ascii="Helvetica" w:eastAsia="Times New Roman" w:hAnsi="Helvetica" w:cs="Helvetica"/>
          <w:color w:val="000000"/>
          <w:sz w:val="21"/>
          <w:szCs w:val="21"/>
          <w:lang w:eastAsia="en-IN"/>
        </w:rPr>
      </w:pPr>
      <w:r w:rsidRPr="00062A5B">
        <w:rPr>
          <w:rFonts w:ascii="Helvetica" w:eastAsia="Times New Roman" w:hAnsi="Helvetica" w:cs="Helvetica"/>
          <w:color w:val="000000"/>
          <w:sz w:val="21"/>
          <w:szCs w:val="21"/>
          <w:lang w:eastAsia="en-IN"/>
        </w:rPr>
        <w:t>Develop most browser compatible web page</w:t>
      </w:r>
    </w:p>
    <w:p w:rsidR="00062A5B" w:rsidRPr="00062A5B" w:rsidRDefault="00062A5B" w:rsidP="00062A5B">
      <w:pPr>
        <w:numPr>
          <w:ilvl w:val="0"/>
          <w:numId w:val="102"/>
        </w:numPr>
        <w:shd w:val="clear" w:color="auto" w:fill="FAFAFA"/>
        <w:spacing w:before="100" w:beforeAutospacing="1" w:after="100" w:afterAutospacing="1" w:line="240" w:lineRule="auto"/>
        <w:jc w:val="both"/>
        <w:rPr>
          <w:rFonts w:ascii="Helvetica" w:eastAsia="Times New Roman" w:hAnsi="Helvetica" w:cs="Helvetica"/>
          <w:color w:val="000000"/>
          <w:sz w:val="21"/>
          <w:szCs w:val="21"/>
          <w:lang w:eastAsia="en-IN"/>
        </w:rPr>
      </w:pPr>
      <w:r w:rsidRPr="00062A5B">
        <w:rPr>
          <w:rFonts w:ascii="Helvetica" w:eastAsia="Times New Roman" w:hAnsi="Helvetica" w:cs="Helvetica"/>
          <w:color w:val="000000"/>
          <w:sz w:val="21"/>
          <w:szCs w:val="21"/>
          <w:lang w:eastAsia="en-IN"/>
        </w:rPr>
        <w:t>Implement UI related critical functionality without writing hundreds of lines of codes</w:t>
      </w:r>
    </w:p>
    <w:p w:rsidR="00062A5B" w:rsidRPr="00062A5B" w:rsidRDefault="00062A5B" w:rsidP="00062A5B">
      <w:pPr>
        <w:numPr>
          <w:ilvl w:val="0"/>
          <w:numId w:val="102"/>
        </w:numPr>
        <w:shd w:val="clear" w:color="auto" w:fill="FAFAFA"/>
        <w:spacing w:before="100" w:beforeAutospacing="1" w:after="100" w:afterAutospacing="1" w:line="240" w:lineRule="auto"/>
        <w:jc w:val="both"/>
        <w:rPr>
          <w:rFonts w:ascii="Helvetica" w:eastAsia="Times New Roman" w:hAnsi="Helvetica" w:cs="Helvetica"/>
          <w:color w:val="000000"/>
          <w:sz w:val="21"/>
          <w:szCs w:val="21"/>
          <w:lang w:eastAsia="en-IN"/>
        </w:rPr>
      </w:pPr>
      <w:r w:rsidRPr="00062A5B">
        <w:rPr>
          <w:rFonts w:ascii="Helvetica" w:eastAsia="Times New Roman" w:hAnsi="Helvetica" w:cs="Helvetica"/>
          <w:color w:val="000000"/>
          <w:sz w:val="21"/>
          <w:szCs w:val="21"/>
          <w:lang w:eastAsia="en-IN"/>
        </w:rPr>
        <w:t>Fast</w:t>
      </w:r>
    </w:p>
    <w:p w:rsidR="00062A5B" w:rsidRPr="00062A5B" w:rsidRDefault="00062A5B" w:rsidP="00062A5B">
      <w:pPr>
        <w:numPr>
          <w:ilvl w:val="0"/>
          <w:numId w:val="102"/>
        </w:numPr>
        <w:shd w:val="clear" w:color="auto" w:fill="FAFAFA"/>
        <w:spacing w:before="100" w:beforeAutospacing="1" w:after="100" w:afterAutospacing="1" w:line="240" w:lineRule="auto"/>
        <w:jc w:val="both"/>
        <w:rPr>
          <w:rFonts w:ascii="Helvetica" w:eastAsia="Times New Roman" w:hAnsi="Helvetica" w:cs="Helvetica"/>
          <w:color w:val="000000"/>
          <w:sz w:val="21"/>
          <w:szCs w:val="21"/>
          <w:lang w:eastAsia="en-IN"/>
        </w:rPr>
      </w:pPr>
      <w:r w:rsidRPr="00062A5B">
        <w:rPr>
          <w:rFonts w:ascii="Helvetica" w:eastAsia="Times New Roman" w:hAnsi="Helvetica" w:cs="Helvetica"/>
          <w:color w:val="000000"/>
          <w:sz w:val="21"/>
          <w:szCs w:val="21"/>
          <w:lang w:eastAsia="en-IN"/>
        </w:rPr>
        <w:t>Extensible – jQuery can be extended to implement customized behavior</w:t>
      </w:r>
    </w:p>
    <w:p w:rsidR="00062A5B" w:rsidRPr="006B3E5B" w:rsidRDefault="00062A5B" w:rsidP="00062A5B">
      <w:pPr>
        <w:numPr>
          <w:ilvl w:val="0"/>
          <w:numId w:val="102"/>
        </w:numPr>
        <w:shd w:val="clear" w:color="auto" w:fill="FFFFFF"/>
        <w:spacing w:before="52" w:after="100" w:afterAutospacing="1" w:line="272" w:lineRule="atLeast"/>
        <w:rPr>
          <w:rFonts w:ascii="Verdana" w:eastAsia="Times New Roman" w:hAnsi="Verdana" w:cs="Times New Roman"/>
          <w:color w:val="000000"/>
          <w:sz w:val="17"/>
          <w:szCs w:val="17"/>
          <w:lang w:eastAsia="en-IN"/>
        </w:rPr>
      </w:pPr>
    </w:p>
    <w:p w:rsidR="006B3E5B" w:rsidRPr="006B3E5B" w:rsidRDefault="006B3E5B" w:rsidP="006B3E5B">
      <w:pPr>
        <w:shd w:val="clear" w:color="auto" w:fill="FFFFFF"/>
        <w:spacing w:before="100" w:beforeAutospacing="1" w:after="100" w:afterAutospacing="1" w:line="312" w:lineRule="atLeast"/>
        <w:outlineLvl w:val="1"/>
        <w:rPr>
          <w:rFonts w:ascii="Helvetica" w:eastAsia="Times New Roman" w:hAnsi="Helvetica" w:cs="Helvetica"/>
          <w:color w:val="610B38"/>
          <w:sz w:val="32"/>
          <w:szCs w:val="32"/>
          <w:lang w:eastAsia="en-IN"/>
        </w:rPr>
      </w:pPr>
      <w:r w:rsidRPr="006B3E5B">
        <w:rPr>
          <w:rFonts w:ascii="Helvetica" w:eastAsia="Times New Roman" w:hAnsi="Helvetica" w:cs="Helvetica"/>
          <w:color w:val="610B38"/>
          <w:sz w:val="32"/>
          <w:szCs w:val="32"/>
          <w:lang w:eastAsia="en-IN"/>
        </w:rPr>
        <w:t>jQuery Example</w:t>
      </w:r>
    </w:p>
    <w:p w:rsidR="006B3E5B" w:rsidRPr="006B3E5B" w:rsidRDefault="006B3E5B" w:rsidP="006B3E5B">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6B3E5B">
        <w:rPr>
          <w:rFonts w:ascii="Verdana" w:eastAsia="Times New Roman" w:hAnsi="Verdana" w:cs="Times New Roman"/>
          <w:color w:val="000000"/>
          <w:sz w:val="17"/>
          <w:szCs w:val="17"/>
          <w:lang w:eastAsia="en-IN"/>
        </w:rPr>
        <w:t>In this tutorial, you will get a lot of jQuery examples to understand the topic well. Let's see a simple jQuery example.</w:t>
      </w:r>
    </w:p>
    <w:p w:rsidR="006B3E5B" w:rsidRPr="006B3E5B" w:rsidRDefault="006B3E5B" w:rsidP="006B3E5B">
      <w:pPr>
        <w:spacing w:after="0" w:line="240" w:lineRule="auto"/>
        <w:rPr>
          <w:rFonts w:ascii="Times New Roman" w:eastAsia="Times New Roman" w:hAnsi="Times New Roman" w:cs="Times New Roman"/>
          <w:sz w:val="24"/>
          <w:szCs w:val="24"/>
          <w:lang w:eastAsia="en-IN"/>
        </w:rPr>
      </w:pPr>
      <w:r w:rsidRPr="006B3E5B">
        <w:rPr>
          <w:rFonts w:ascii="Verdana" w:eastAsia="Times New Roman" w:hAnsi="Verdana" w:cs="Times New Roman"/>
          <w:i/>
          <w:iCs/>
          <w:color w:val="000000"/>
          <w:sz w:val="18"/>
          <w:lang w:eastAsia="en-IN"/>
        </w:rPr>
        <w:t>File: firstjquery.html</w:t>
      </w:r>
    </w:p>
    <w:p w:rsidR="006B3E5B" w:rsidRPr="006B3E5B" w:rsidRDefault="006B3E5B" w:rsidP="006B3E5B">
      <w:pPr>
        <w:numPr>
          <w:ilvl w:val="0"/>
          <w:numId w:val="103"/>
        </w:numPr>
        <w:shd w:val="clear" w:color="auto" w:fill="FFFFFF"/>
        <w:spacing w:after="0" w:line="272" w:lineRule="atLeast"/>
        <w:ind w:left="0"/>
        <w:rPr>
          <w:rFonts w:ascii="Verdana" w:eastAsia="Times New Roman" w:hAnsi="Verdana" w:cs="Times New Roman"/>
          <w:color w:val="000000"/>
          <w:sz w:val="17"/>
          <w:szCs w:val="17"/>
          <w:lang w:eastAsia="en-IN"/>
        </w:rPr>
      </w:pPr>
      <w:r w:rsidRPr="006B3E5B">
        <w:rPr>
          <w:rFonts w:ascii="Verdana" w:eastAsia="Times New Roman" w:hAnsi="Verdana" w:cs="Times New Roman"/>
          <w:color w:val="000000"/>
          <w:sz w:val="17"/>
          <w:szCs w:val="17"/>
          <w:bdr w:val="none" w:sz="0" w:space="0" w:color="auto" w:frame="1"/>
          <w:lang w:eastAsia="en-IN"/>
        </w:rPr>
        <w:t>&lt;!DOCTYPE html&gt;  </w:t>
      </w:r>
    </w:p>
    <w:p w:rsidR="006B3E5B" w:rsidRPr="006B3E5B" w:rsidRDefault="006B3E5B" w:rsidP="006B3E5B">
      <w:pPr>
        <w:numPr>
          <w:ilvl w:val="0"/>
          <w:numId w:val="103"/>
        </w:numPr>
        <w:shd w:val="clear" w:color="auto" w:fill="FFFFFF"/>
        <w:spacing w:after="0" w:line="272" w:lineRule="atLeast"/>
        <w:ind w:left="0"/>
        <w:rPr>
          <w:rFonts w:ascii="Verdana" w:eastAsia="Times New Roman" w:hAnsi="Verdana" w:cs="Times New Roman"/>
          <w:color w:val="000000"/>
          <w:sz w:val="17"/>
          <w:szCs w:val="17"/>
          <w:lang w:eastAsia="en-IN"/>
        </w:rPr>
      </w:pPr>
      <w:r w:rsidRPr="006B3E5B">
        <w:rPr>
          <w:rFonts w:ascii="Verdana" w:eastAsia="Times New Roman" w:hAnsi="Verdana" w:cs="Times New Roman"/>
          <w:color w:val="000000"/>
          <w:sz w:val="17"/>
          <w:szCs w:val="17"/>
          <w:bdr w:val="none" w:sz="0" w:space="0" w:color="auto" w:frame="1"/>
          <w:lang w:eastAsia="en-IN"/>
        </w:rPr>
        <w:t>&lt;html&gt;  </w:t>
      </w:r>
    </w:p>
    <w:p w:rsidR="006B3E5B" w:rsidRPr="006B3E5B" w:rsidRDefault="006B3E5B" w:rsidP="006B3E5B">
      <w:pPr>
        <w:numPr>
          <w:ilvl w:val="0"/>
          <w:numId w:val="103"/>
        </w:numPr>
        <w:shd w:val="clear" w:color="auto" w:fill="FFFFFF"/>
        <w:spacing w:after="0" w:line="272" w:lineRule="atLeast"/>
        <w:ind w:left="0"/>
        <w:rPr>
          <w:rFonts w:ascii="Verdana" w:eastAsia="Times New Roman" w:hAnsi="Verdana" w:cs="Times New Roman"/>
          <w:color w:val="000000"/>
          <w:sz w:val="17"/>
          <w:szCs w:val="17"/>
          <w:lang w:eastAsia="en-IN"/>
        </w:rPr>
      </w:pPr>
      <w:r w:rsidRPr="006B3E5B">
        <w:rPr>
          <w:rFonts w:ascii="Verdana" w:eastAsia="Times New Roman" w:hAnsi="Verdana" w:cs="Times New Roman"/>
          <w:color w:val="000000"/>
          <w:sz w:val="17"/>
          <w:szCs w:val="17"/>
          <w:bdr w:val="none" w:sz="0" w:space="0" w:color="auto" w:frame="1"/>
          <w:lang w:eastAsia="en-IN"/>
        </w:rPr>
        <w:t>&lt;head&gt;  </w:t>
      </w:r>
    </w:p>
    <w:p w:rsidR="006B3E5B" w:rsidRPr="006B3E5B" w:rsidRDefault="006B3E5B" w:rsidP="006B3E5B">
      <w:pPr>
        <w:numPr>
          <w:ilvl w:val="0"/>
          <w:numId w:val="103"/>
        </w:numPr>
        <w:shd w:val="clear" w:color="auto" w:fill="FFFFFF"/>
        <w:spacing w:after="0" w:line="272" w:lineRule="atLeast"/>
        <w:ind w:left="0"/>
        <w:rPr>
          <w:rFonts w:ascii="Verdana" w:eastAsia="Times New Roman" w:hAnsi="Verdana" w:cs="Times New Roman"/>
          <w:color w:val="000000"/>
          <w:sz w:val="17"/>
          <w:szCs w:val="17"/>
          <w:lang w:eastAsia="en-IN"/>
        </w:rPr>
      </w:pPr>
      <w:r w:rsidRPr="006B3E5B">
        <w:rPr>
          <w:rFonts w:ascii="Verdana" w:eastAsia="Times New Roman" w:hAnsi="Verdana" w:cs="Times New Roman"/>
          <w:color w:val="000000"/>
          <w:sz w:val="17"/>
          <w:szCs w:val="17"/>
          <w:bdr w:val="none" w:sz="0" w:space="0" w:color="auto" w:frame="1"/>
          <w:lang w:eastAsia="en-IN"/>
        </w:rPr>
        <w:t> &lt;title&gt;First jQuery Example&lt;/title&gt;  </w:t>
      </w:r>
    </w:p>
    <w:p w:rsidR="006B3E5B" w:rsidRPr="006B3E5B" w:rsidRDefault="006B3E5B" w:rsidP="006B3E5B">
      <w:pPr>
        <w:numPr>
          <w:ilvl w:val="0"/>
          <w:numId w:val="103"/>
        </w:numPr>
        <w:shd w:val="clear" w:color="auto" w:fill="FFFFFF"/>
        <w:spacing w:after="0" w:line="272" w:lineRule="atLeast"/>
        <w:ind w:left="0"/>
        <w:rPr>
          <w:rFonts w:ascii="Verdana" w:eastAsia="Times New Roman" w:hAnsi="Verdana" w:cs="Times New Roman"/>
          <w:color w:val="000000"/>
          <w:sz w:val="17"/>
          <w:szCs w:val="17"/>
          <w:lang w:eastAsia="en-IN"/>
        </w:rPr>
      </w:pPr>
      <w:r w:rsidRPr="006B3E5B">
        <w:rPr>
          <w:rFonts w:ascii="Verdana" w:eastAsia="Times New Roman" w:hAnsi="Verdana" w:cs="Times New Roman"/>
          <w:color w:val="000000"/>
          <w:sz w:val="17"/>
          <w:szCs w:val="17"/>
          <w:bdr w:val="none" w:sz="0" w:space="0" w:color="auto" w:frame="1"/>
          <w:lang w:eastAsia="en-IN"/>
        </w:rPr>
        <w:t>&lt;script type=</w:t>
      </w:r>
      <w:r w:rsidRPr="006B3E5B">
        <w:rPr>
          <w:rFonts w:ascii="Verdana" w:eastAsia="Times New Roman" w:hAnsi="Verdana" w:cs="Times New Roman"/>
          <w:color w:val="0000FF"/>
          <w:sz w:val="17"/>
          <w:lang w:eastAsia="en-IN"/>
        </w:rPr>
        <w:t>"text/javascript"</w:t>
      </w:r>
      <w:r w:rsidRPr="006B3E5B">
        <w:rPr>
          <w:rFonts w:ascii="Verdana" w:eastAsia="Times New Roman" w:hAnsi="Verdana" w:cs="Times New Roman"/>
          <w:color w:val="000000"/>
          <w:sz w:val="17"/>
          <w:szCs w:val="17"/>
          <w:bdr w:val="none" w:sz="0" w:space="0" w:color="auto" w:frame="1"/>
          <w:lang w:eastAsia="en-IN"/>
        </w:rPr>
        <w:t> src=</w:t>
      </w:r>
      <w:r w:rsidRPr="006B3E5B">
        <w:rPr>
          <w:rFonts w:ascii="Verdana" w:eastAsia="Times New Roman" w:hAnsi="Verdana" w:cs="Times New Roman"/>
          <w:color w:val="0000FF"/>
          <w:sz w:val="17"/>
          <w:lang w:eastAsia="en-IN"/>
        </w:rPr>
        <w:t>"http://ajax.googleapis.com/ajax/libs/jquery/2.1.3/jquery.min.js"</w:t>
      </w:r>
      <w:r w:rsidRPr="006B3E5B">
        <w:rPr>
          <w:rFonts w:ascii="Verdana" w:eastAsia="Times New Roman" w:hAnsi="Verdana" w:cs="Times New Roman"/>
          <w:color w:val="000000"/>
          <w:sz w:val="17"/>
          <w:szCs w:val="17"/>
          <w:bdr w:val="none" w:sz="0" w:space="0" w:color="auto" w:frame="1"/>
          <w:lang w:eastAsia="en-IN"/>
        </w:rPr>
        <w:t>&gt;  </w:t>
      </w:r>
    </w:p>
    <w:p w:rsidR="006B3E5B" w:rsidRPr="006B3E5B" w:rsidRDefault="006B3E5B" w:rsidP="006B3E5B">
      <w:pPr>
        <w:numPr>
          <w:ilvl w:val="0"/>
          <w:numId w:val="103"/>
        </w:numPr>
        <w:shd w:val="clear" w:color="auto" w:fill="FFFFFF"/>
        <w:spacing w:after="0" w:line="272" w:lineRule="atLeast"/>
        <w:ind w:left="0"/>
        <w:rPr>
          <w:rFonts w:ascii="Verdana" w:eastAsia="Times New Roman" w:hAnsi="Verdana" w:cs="Times New Roman"/>
          <w:color w:val="000000"/>
          <w:sz w:val="17"/>
          <w:szCs w:val="17"/>
          <w:lang w:eastAsia="en-IN"/>
        </w:rPr>
      </w:pPr>
      <w:r w:rsidRPr="006B3E5B">
        <w:rPr>
          <w:rFonts w:ascii="Verdana" w:eastAsia="Times New Roman" w:hAnsi="Verdana" w:cs="Times New Roman"/>
          <w:color w:val="000000"/>
          <w:sz w:val="17"/>
          <w:szCs w:val="17"/>
          <w:bdr w:val="none" w:sz="0" w:space="0" w:color="auto" w:frame="1"/>
          <w:lang w:eastAsia="en-IN"/>
        </w:rPr>
        <w:t> &lt;/script&gt;  </w:t>
      </w:r>
    </w:p>
    <w:p w:rsidR="006B3E5B" w:rsidRPr="006B3E5B" w:rsidRDefault="006B3E5B" w:rsidP="006B3E5B">
      <w:pPr>
        <w:numPr>
          <w:ilvl w:val="0"/>
          <w:numId w:val="103"/>
        </w:numPr>
        <w:shd w:val="clear" w:color="auto" w:fill="FFFFFF"/>
        <w:spacing w:after="0" w:line="272" w:lineRule="atLeast"/>
        <w:ind w:left="0"/>
        <w:rPr>
          <w:rFonts w:ascii="Verdana" w:eastAsia="Times New Roman" w:hAnsi="Verdana" w:cs="Times New Roman"/>
          <w:color w:val="000000"/>
          <w:sz w:val="17"/>
          <w:szCs w:val="17"/>
          <w:lang w:eastAsia="en-IN"/>
        </w:rPr>
      </w:pPr>
      <w:r w:rsidRPr="006B3E5B">
        <w:rPr>
          <w:rFonts w:ascii="Verdana" w:eastAsia="Times New Roman" w:hAnsi="Verdana" w:cs="Times New Roman"/>
          <w:color w:val="000000"/>
          <w:sz w:val="17"/>
          <w:szCs w:val="17"/>
          <w:bdr w:val="none" w:sz="0" w:space="0" w:color="auto" w:frame="1"/>
          <w:lang w:eastAsia="en-IN"/>
        </w:rPr>
        <w:t> &lt;script type=</w:t>
      </w:r>
      <w:r w:rsidRPr="006B3E5B">
        <w:rPr>
          <w:rFonts w:ascii="Verdana" w:eastAsia="Times New Roman" w:hAnsi="Verdana" w:cs="Times New Roman"/>
          <w:color w:val="0000FF"/>
          <w:sz w:val="17"/>
          <w:lang w:eastAsia="en-IN"/>
        </w:rPr>
        <w:t>"text/javascript"</w:t>
      </w:r>
      <w:r w:rsidRPr="006B3E5B">
        <w:rPr>
          <w:rFonts w:ascii="Verdana" w:eastAsia="Times New Roman" w:hAnsi="Verdana" w:cs="Times New Roman"/>
          <w:color w:val="000000"/>
          <w:sz w:val="17"/>
          <w:szCs w:val="17"/>
          <w:bdr w:val="none" w:sz="0" w:space="0" w:color="auto" w:frame="1"/>
          <w:lang w:eastAsia="en-IN"/>
        </w:rPr>
        <w:t> language=</w:t>
      </w:r>
      <w:r w:rsidRPr="006B3E5B">
        <w:rPr>
          <w:rFonts w:ascii="Verdana" w:eastAsia="Times New Roman" w:hAnsi="Verdana" w:cs="Times New Roman"/>
          <w:color w:val="0000FF"/>
          <w:sz w:val="17"/>
          <w:lang w:eastAsia="en-IN"/>
        </w:rPr>
        <w:t>"javascript"</w:t>
      </w:r>
      <w:r w:rsidRPr="006B3E5B">
        <w:rPr>
          <w:rFonts w:ascii="Verdana" w:eastAsia="Times New Roman" w:hAnsi="Verdana" w:cs="Times New Roman"/>
          <w:color w:val="000000"/>
          <w:sz w:val="17"/>
          <w:szCs w:val="17"/>
          <w:bdr w:val="none" w:sz="0" w:space="0" w:color="auto" w:frame="1"/>
          <w:lang w:eastAsia="en-IN"/>
        </w:rPr>
        <w:t>&gt;  </w:t>
      </w:r>
    </w:p>
    <w:p w:rsidR="006B3E5B" w:rsidRPr="006B3E5B" w:rsidRDefault="006B3E5B" w:rsidP="006B3E5B">
      <w:pPr>
        <w:numPr>
          <w:ilvl w:val="0"/>
          <w:numId w:val="103"/>
        </w:numPr>
        <w:shd w:val="clear" w:color="auto" w:fill="FFFFFF"/>
        <w:spacing w:after="0" w:line="272" w:lineRule="atLeast"/>
        <w:ind w:left="0"/>
        <w:rPr>
          <w:rFonts w:ascii="Verdana" w:eastAsia="Times New Roman" w:hAnsi="Verdana" w:cs="Times New Roman"/>
          <w:color w:val="000000"/>
          <w:sz w:val="17"/>
          <w:szCs w:val="17"/>
          <w:lang w:eastAsia="en-IN"/>
        </w:rPr>
      </w:pPr>
      <w:r w:rsidRPr="006B3E5B">
        <w:rPr>
          <w:rFonts w:ascii="Verdana" w:eastAsia="Times New Roman" w:hAnsi="Verdana" w:cs="Times New Roman"/>
          <w:color w:val="000000"/>
          <w:sz w:val="17"/>
          <w:szCs w:val="17"/>
          <w:bdr w:val="none" w:sz="0" w:space="0" w:color="auto" w:frame="1"/>
          <w:lang w:eastAsia="en-IN"/>
        </w:rPr>
        <w:t> $(document).ready(function() {  </w:t>
      </w:r>
    </w:p>
    <w:p w:rsidR="006B3E5B" w:rsidRPr="006B3E5B" w:rsidRDefault="006B3E5B" w:rsidP="006B3E5B">
      <w:pPr>
        <w:numPr>
          <w:ilvl w:val="0"/>
          <w:numId w:val="103"/>
        </w:numPr>
        <w:shd w:val="clear" w:color="auto" w:fill="FFFFFF"/>
        <w:spacing w:after="0" w:line="272" w:lineRule="atLeast"/>
        <w:ind w:left="0"/>
        <w:rPr>
          <w:rFonts w:ascii="Verdana" w:eastAsia="Times New Roman" w:hAnsi="Verdana" w:cs="Times New Roman"/>
          <w:color w:val="000000"/>
          <w:sz w:val="17"/>
          <w:szCs w:val="17"/>
          <w:lang w:eastAsia="en-IN"/>
        </w:rPr>
      </w:pPr>
      <w:r w:rsidRPr="006B3E5B">
        <w:rPr>
          <w:rFonts w:ascii="Verdana" w:eastAsia="Times New Roman" w:hAnsi="Verdana" w:cs="Times New Roman"/>
          <w:color w:val="000000"/>
          <w:sz w:val="17"/>
          <w:szCs w:val="17"/>
          <w:bdr w:val="none" w:sz="0" w:space="0" w:color="auto" w:frame="1"/>
          <w:lang w:eastAsia="en-IN"/>
        </w:rPr>
        <w:t> $(</w:t>
      </w:r>
      <w:r w:rsidRPr="006B3E5B">
        <w:rPr>
          <w:rFonts w:ascii="Verdana" w:eastAsia="Times New Roman" w:hAnsi="Verdana" w:cs="Times New Roman"/>
          <w:color w:val="0000FF"/>
          <w:sz w:val="17"/>
          <w:lang w:eastAsia="en-IN"/>
        </w:rPr>
        <w:t>"p"</w:t>
      </w:r>
      <w:r w:rsidRPr="006B3E5B">
        <w:rPr>
          <w:rFonts w:ascii="Verdana" w:eastAsia="Times New Roman" w:hAnsi="Verdana" w:cs="Times New Roman"/>
          <w:color w:val="000000"/>
          <w:sz w:val="17"/>
          <w:szCs w:val="17"/>
          <w:bdr w:val="none" w:sz="0" w:space="0" w:color="auto" w:frame="1"/>
          <w:lang w:eastAsia="en-IN"/>
        </w:rPr>
        <w:t>).css(</w:t>
      </w:r>
      <w:r w:rsidRPr="006B3E5B">
        <w:rPr>
          <w:rFonts w:ascii="Verdana" w:eastAsia="Times New Roman" w:hAnsi="Verdana" w:cs="Times New Roman"/>
          <w:color w:val="0000FF"/>
          <w:sz w:val="17"/>
          <w:lang w:eastAsia="en-IN"/>
        </w:rPr>
        <w:t>"background-color"</w:t>
      </w:r>
      <w:r w:rsidRPr="006B3E5B">
        <w:rPr>
          <w:rFonts w:ascii="Verdana" w:eastAsia="Times New Roman" w:hAnsi="Verdana" w:cs="Times New Roman"/>
          <w:color w:val="000000"/>
          <w:sz w:val="17"/>
          <w:szCs w:val="17"/>
          <w:bdr w:val="none" w:sz="0" w:space="0" w:color="auto" w:frame="1"/>
          <w:lang w:eastAsia="en-IN"/>
        </w:rPr>
        <w:t>, </w:t>
      </w:r>
      <w:r w:rsidRPr="006B3E5B">
        <w:rPr>
          <w:rFonts w:ascii="Verdana" w:eastAsia="Times New Roman" w:hAnsi="Verdana" w:cs="Times New Roman"/>
          <w:color w:val="0000FF"/>
          <w:sz w:val="17"/>
          <w:lang w:eastAsia="en-IN"/>
        </w:rPr>
        <w:t>"pink"</w:t>
      </w:r>
      <w:r w:rsidRPr="006B3E5B">
        <w:rPr>
          <w:rFonts w:ascii="Verdana" w:eastAsia="Times New Roman" w:hAnsi="Verdana" w:cs="Times New Roman"/>
          <w:color w:val="000000"/>
          <w:sz w:val="17"/>
          <w:szCs w:val="17"/>
          <w:bdr w:val="none" w:sz="0" w:space="0" w:color="auto" w:frame="1"/>
          <w:lang w:eastAsia="en-IN"/>
        </w:rPr>
        <w:t>);  </w:t>
      </w:r>
    </w:p>
    <w:p w:rsidR="006B3E5B" w:rsidRPr="006B3E5B" w:rsidRDefault="006B3E5B" w:rsidP="006B3E5B">
      <w:pPr>
        <w:numPr>
          <w:ilvl w:val="0"/>
          <w:numId w:val="103"/>
        </w:numPr>
        <w:shd w:val="clear" w:color="auto" w:fill="FFFFFF"/>
        <w:spacing w:after="0" w:line="272" w:lineRule="atLeast"/>
        <w:ind w:left="0"/>
        <w:rPr>
          <w:rFonts w:ascii="Verdana" w:eastAsia="Times New Roman" w:hAnsi="Verdana" w:cs="Times New Roman"/>
          <w:color w:val="000000"/>
          <w:sz w:val="17"/>
          <w:szCs w:val="17"/>
          <w:lang w:eastAsia="en-IN"/>
        </w:rPr>
      </w:pPr>
      <w:r w:rsidRPr="006B3E5B">
        <w:rPr>
          <w:rFonts w:ascii="Verdana" w:eastAsia="Times New Roman" w:hAnsi="Verdana" w:cs="Times New Roman"/>
          <w:color w:val="000000"/>
          <w:sz w:val="17"/>
          <w:szCs w:val="17"/>
          <w:bdr w:val="none" w:sz="0" w:space="0" w:color="auto" w:frame="1"/>
          <w:lang w:eastAsia="en-IN"/>
        </w:rPr>
        <w:t> });  </w:t>
      </w:r>
    </w:p>
    <w:p w:rsidR="006B3E5B" w:rsidRPr="006B3E5B" w:rsidRDefault="006B3E5B" w:rsidP="006B3E5B">
      <w:pPr>
        <w:numPr>
          <w:ilvl w:val="0"/>
          <w:numId w:val="103"/>
        </w:numPr>
        <w:shd w:val="clear" w:color="auto" w:fill="FFFFFF"/>
        <w:spacing w:after="0" w:line="272" w:lineRule="atLeast"/>
        <w:ind w:left="0"/>
        <w:rPr>
          <w:rFonts w:ascii="Verdana" w:eastAsia="Times New Roman" w:hAnsi="Verdana" w:cs="Times New Roman"/>
          <w:color w:val="000000"/>
          <w:sz w:val="17"/>
          <w:szCs w:val="17"/>
          <w:lang w:eastAsia="en-IN"/>
        </w:rPr>
      </w:pPr>
      <w:r w:rsidRPr="006B3E5B">
        <w:rPr>
          <w:rFonts w:ascii="Verdana" w:eastAsia="Times New Roman" w:hAnsi="Verdana" w:cs="Times New Roman"/>
          <w:color w:val="000000"/>
          <w:sz w:val="17"/>
          <w:szCs w:val="17"/>
          <w:bdr w:val="none" w:sz="0" w:space="0" w:color="auto" w:frame="1"/>
          <w:lang w:eastAsia="en-IN"/>
        </w:rPr>
        <w:t> &lt;/script&gt;  </w:t>
      </w:r>
    </w:p>
    <w:p w:rsidR="006B3E5B" w:rsidRPr="006B3E5B" w:rsidRDefault="006B3E5B" w:rsidP="006B3E5B">
      <w:pPr>
        <w:numPr>
          <w:ilvl w:val="0"/>
          <w:numId w:val="103"/>
        </w:numPr>
        <w:shd w:val="clear" w:color="auto" w:fill="FFFFFF"/>
        <w:spacing w:after="0" w:line="272" w:lineRule="atLeast"/>
        <w:ind w:left="0"/>
        <w:rPr>
          <w:rFonts w:ascii="Verdana" w:eastAsia="Times New Roman" w:hAnsi="Verdana" w:cs="Times New Roman"/>
          <w:color w:val="000000"/>
          <w:sz w:val="17"/>
          <w:szCs w:val="17"/>
          <w:lang w:eastAsia="en-IN"/>
        </w:rPr>
      </w:pPr>
      <w:r w:rsidRPr="006B3E5B">
        <w:rPr>
          <w:rFonts w:ascii="Verdana" w:eastAsia="Times New Roman" w:hAnsi="Verdana" w:cs="Times New Roman"/>
          <w:color w:val="000000"/>
          <w:sz w:val="17"/>
          <w:szCs w:val="17"/>
          <w:bdr w:val="none" w:sz="0" w:space="0" w:color="auto" w:frame="1"/>
          <w:lang w:eastAsia="en-IN"/>
        </w:rPr>
        <w:t> &lt;/head&gt;  </w:t>
      </w:r>
    </w:p>
    <w:p w:rsidR="006B3E5B" w:rsidRPr="006B3E5B" w:rsidRDefault="006B3E5B" w:rsidP="006B3E5B">
      <w:pPr>
        <w:numPr>
          <w:ilvl w:val="0"/>
          <w:numId w:val="103"/>
        </w:numPr>
        <w:shd w:val="clear" w:color="auto" w:fill="FFFFFF"/>
        <w:spacing w:after="0" w:line="272" w:lineRule="atLeast"/>
        <w:ind w:left="0"/>
        <w:rPr>
          <w:rFonts w:ascii="Verdana" w:eastAsia="Times New Roman" w:hAnsi="Verdana" w:cs="Times New Roman"/>
          <w:color w:val="000000"/>
          <w:sz w:val="17"/>
          <w:szCs w:val="17"/>
          <w:lang w:eastAsia="en-IN"/>
        </w:rPr>
      </w:pPr>
      <w:r w:rsidRPr="006B3E5B">
        <w:rPr>
          <w:rFonts w:ascii="Verdana" w:eastAsia="Times New Roman" w:hAnsi="Verdana" w:cs="Times New Roman"/>
          <w:color w:val="000000"/>
          <w:sz w:val="17"/>
          <w:szCs w:val="17"/>
          <w:bdr w:val="none" w:sz="0" w:space="0" w:color="auto" w:frame="1"/>
          <w:lang w:eastAsia="en-IN"/>
        </w:rPr>
        <w:t>&lt;body&gt;  </w:t>
      </w:r>
    </w:p>
    <w:p w:rsidR="006B3E5B" w:rsidRPr="006B3E5B" w:rsidRDefault="006B3E5B" w:rsidP="006B3E5B">
      <w:pPr>
        <w:numPr>
          <w:ilvl w:val="0"/>
          <w:numId w:val="103"/>
        </w:numPr>
        <w:shd w:val="clear" w:color="auto" w:fill="FFFFFF"/>
        <w:spacing w:after="0" w:line="272" w:lineRule="atLeast"/>
        <w:ind w:left="0"/>
        <w:rPr>
          <w:rFonts w:ascii="Verdana" w:eastAsia="Times New Roman" w:hAnsi="Verdana" w:cs="Times New Roman"/>
          <w:color w:val="000000"/>
          <w:sz w:val="17"/>
          <w:szCs w:val="17"/>
          <w:lang w:eastAsia="en-IN"/>
        </w:rPr>
      </w:pPr>
      <w:r w:rsidRPr="006B3E5B">
        <w:rPr>
          <w:rFonts w:ascii="Verdana" w:eastAsia="Times New Roman" w:hAnsi="Verdana" w:cs="Times New Roman"/>
          <w:color w:val="000000"/>
          <w:sz w:val="17"/>
          <w:szCs w:val="17"/>
          <w:bdr w:val="none" w:sz="0" w:space="0" w:color="auto" w:frame="1"/>
          <w:lang w:eastAsia="en-IN"/>
        </w:rPr>
        <w:t>&lt;p&gt;This is first paragraph.&lt;/p&gt;  </w:t>
      </w:r>
    </w:p>
    <w:p w:rsidR="006B3E5B" w:rsidRPr="006B3E5B" w:rsidRDefault="006B3E5B" w:rsidP="006B3E5B">
      <w:pPr>
        <w:numPr>
          <w:ilvl w:val="0"/>
          <w:numId w:val="103"/>
        </w:numPr>
        <w:shd w:val="clear" w:color="auto" w:fill="FFFFFF"/>
        <w:spacing w:after="0" w:line="272" w:lineRule="atLeast"/>
        <w:ind w:left="0"/>
        <w:rPr>
          <w:rFonts w:ascii="Verdana" w:eastAsia="Times New Roman" w:hAnsi="Verdana" w:cs="Times New Roman"/>
          <w:color w:val="000000"/>
          <w:sz w:val="17"/>
          <w:szCs w:val="17"/>
          <w:lang w:eastAsia="en-IN"/>
        </w:rPr>
      </w:pPr>
      <w:r w:rsidRPr="006B3E5B">
        <w:rPr>
          <w:rFonts w:ascii="Verdana" w:eastAsia="Times New Roman" w:hAnsi="Verdana" w:cs="Times New Roman"/>
          <w:color w:val="000000"/>
          <w:sz w:val="17"/>
          <w:szCs w:val="17"/>
          <w:bdr w:val="none" w:sz="0" w:space="0" w:color="auto" w:frame="1"/>
          <w:lang w:eastAsia="en-IN"/>
        </w:rPr>
        <w:t>&lt;p&gt;This is second paragraph.&lt;/p&gt;  </w:t>
      </w:r>
    </w:p>
    <w:p w:rsidR="006B3E5B" w:rsidRPr="006B3E5B" w:rsidRDefault="006B3E5B" w:rsidP="006B3E5B">
      <w:pPr>
        <w:numPr>
          <w:ilvl w:val="0"/>
          <w:numId w:val="103"/>
        </w:numPr>
        <w:shd w:val="clear" w:color="auto" w:fill="FFFFFF"/>
        <w:spacing w:after="0" w:line="272" w:lineRule="atLeast"/>
        <w:ind w:left="0"/>
        <w:rPr>
          <w:rFonts w:ascii="Verdana" w:eastAsia="Times New Roman" w:hAnsi="Verdana" w:cs="Times New Roman"/>
          <w:color w:val="000000"/>
          <w:sz w:val="17"/>
          <w:szCs w:val="17"/>
          <w:lang w:eastAsia="en-IN"/>
        </w:rPr>
      </w:pPr>
      <w:r w:rsidRPr="006B3E5B">
        <w:rPr>
          <w:rFonts w:ascii="Verdana" w:eastAsia="Times New Roman" w:hAnsi="Verdana" w:cs="Times New Roman"/>
          <w:color w:val="000000"/>
          <w:sz w:val="17"/>
          <w:szCs w:val="17"/>
          <w:bdr w:val="none" w:sz="0" w:space="0" w:color="auto" w:frame="1"/>
          <w:lang w:eastAsia="en-IN"/>
        </w:rPr>
        <w:lastRenderedPageBreak/>
        <w:t>&lt;p&gt;This is third paragraph.&lt;/p&gt;  </w:t>
      </w:r>
    </w:p>
    <w:p w:rsidR="006B3E5B" w:rsidRPr="006B3E5B" w:rsidRDefault="006B3E5B" w:rsidP="006B3E5B">
      <w:pPr>
        <w:numPr>
          <w:ilvl w:val="0"/>
          <w:numId w:val="103"/>
        </w:numPr>
        <w:shd w:val="clear" w:color="auto" w:fill="FFFFFF"/>
        <w:spacing w:after="0" w:line="272" w:lineRule="atLeast"/>
        <w:ind w:left="0"/>
        <w:rPr>
          <w:rFonts w:ascii="Verdana" w:eastAsia="Times New Roman" w:hAnsi="Verdana" w:cs="Times New Roman"/>
          <w:color w:val="000000"/>
          <w:sz w:val="17"/>
          <w:szCs w:val="17"/>
          <w:lang w:eastAsia="en-IN"/>
        </w:rPr>
      </w:pPr>
      <w:r w:rsidRPr="006B3E5B">
        <w:rPr>
          <w:rFonts w:ascii="Verdana" w:eastAsia="Times New Roman" w:hAnsi="Verdana" w:cs="Times New Roman"/>
          <w:color w:val="000000"/>
          <w:sz w:val="17"/>
          <w:szCs w:val="17"/>
          <w:bdr w:val="none" w:sz="0" w:space="0" w:color="auto" w:frame="1"/>
          <w:lang w:eastAsia="en-IN"/>
        </w:rPr>
        <w:t>&lt;/body&gt;  </w:t>
      </w:r>
    </w:p>
    <w:p w:rsidR="006B3E5B" w:rsidRPr="006B3E5B" w:rsidRDefault="006B3E5B" w:rsidP="006B3E5B">
      <w:pPr>
        <w:numPr>
          <w:ilvl w:val="0"/>
          <w:numId w:val="103"/>
        </w:numPr>
        <w:shd w:val="clear" w:color="auto" w:fill="FFFFFF"/>
        <w:spacing w:after="104" w:line="272" w:lineRule="atLeast"/>
        <w:ind w:left="0"/>
        <w:rPr>
          <w:rFonts w:ascii="Verdana" w:eastAsia="Times New Roman" w:hAnsi="Verdana" w:cs="Times New Roman"/>
          <w:color w:val="000000"/>
          <w:sz w:val="17"/>
          <w:szCs w:val="17"/>
          <w:lang w:eastAsia="en-IN"/>
        </w:rPr>
      </w:pPr>
      <w:r w:rsidRPr="006B3E5B">
        <w:rPr>
          <w:rFonts w:ascii="Verdana" w:eastAsia="Times New Roman" w:hAnsi="Verdana" w:cs="Times New Roman"/>
          <w:color w:val="000000"/>
          <w:sz w:val="17"/>
          <w:szCs w:val="17"/>
          <w:bdr w:val="none" w:sz="0" w:space="0" w:color="auto" w:frame="1"/>
          <w:lang w:eastAsia="en-IN"/>
        </w:rPr>
        <w:t>&lt;/html&gt;  </w:t>
      </w:r>
    </w:p>
    <w:p w:rsidR="006B3E5B" w:rsidRDefault="006B3E5B" w:rsidP="00AD0F3C">
      <w:pPr>
        <w:shd w:val="clear" w:color="auto" w:fill="FFFFFF"/>
        <w:rPr>
          <w:rFonts w:ascii="Consolas" w:hAnsi="Consolas" w:cs="Consolas"/>
          <w:color w:val="000000"/>
          <w:sz w:val="20"/>
          <w:szCs w:val="20"/>
        </w:rPr>
      </w:pPr>
    </w:p>
    <w:p w:rsidR="009D2309" w:rsidRDefault="009D2309" w:rsidP="00AD0F3C">
      <w:pPr>
        <w:shd w:val="clear" w:color="auto" w:fill="FFFFFF"/>
        <w:rPr>
          <w:rFonts w:ascii="Consolas" w:hAnsi="Consolas" w:cs="Consolas"/>
          <w:color w:val="000000"/>
          <w:sz w:val="20"/>
          <w:szCs w:val="20"/>
        </w:rPr>
      </w:pPr>
    </w:p>
    <w:p w:rsidR="009D2309" w:rsidRPr="009D2309" w:rsidRDefault="009D2309" w:rsidP="009D2309">
      <w:pPr>
        <w:shd w:val="clear" w:color="auto" w:fill="FFFFFF"/>
        <w:spacing w:before="65" w:after="100" w:afterAutospacing="1" w:line="312" w:lineRule="atLeast"/>
        <w:outlineLvl w:val="0"/>
        <w:rPr>
          <w:rFonts w:ascii="Helvetica" w:eastAsia="Times New Roman" w:hAnsi="Helvetica" w:cs="Helvetica"/>
          <w:color w:val="610B38"/>
          <w:kern w:val="36"/>
          <w:sz w:val="38"/>
          <w:szCs w:val="38"/>
          <w:lang w:eastAsia="en-IN"/>
        </w:rPr>
      </w:pPr>
      <w:r w:rsidRPr="009D2309">
        <w:rPr>
          <w:rFonts w:ascii="Helvetica" w:eastAsia="Times New Roman" w:hAnsi="Helvetica" w:cs="Helvetica"/>
          <w:color w:val="610B38"/>
          <w:kern w:val="36"/>
          <w:sz w:val="38"/>
          <w:szCs w:val="38"/>
          <w:lang w:eastAsia="en-IN"/>
        </w:rPr>
        <w:t>jQuery History</w:t>
      </w:r>
    </w:p>
    <w:p w:rsidR="009D2309" w:rsidRPr="009D2309" w:rsidRDefault="009D2309" w:rsidP="009D2309">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9D2309">
        <w:rPr>
          <w:rFonts w:ascii="Verdana" w:eastAsia="Times New Roman" w:hAnsi="Verdana" w:cs="Times New Roman"/>
          <w:color w:val="000000"/>
          <w:sz w:val="17"/>
          <w:szCs w:val="17"/>
          <w:lang w:eastAsia="en-IN"/>
        </w:rPr>
        <w:t>jQuery was first released in January 2006 by </w:t>
      </w:r>
      <w:r w:rsidRPr="009D2309">
        <w:rPr>
          <w:rFonts w:ascii="Verdana" w:eastAsia="Times New Roman" w:hAnsi="Verdana" w:cs="Times New Roman"/>
          <w:b/>
          <w:bCs/>
          <w:color w:val="000000"/>
          <w:sz w:val="17"/>
          <w:lang w:eastAsia="en-IN"/>
        </w:rPr>
        <w:t>John Resig</w:t>
      </w:r>
      <w:r w:rsidRPr="009D2309">
        <w:rPr>
          <w:rFonts w:ascii="Verdana" w:eastAsia="Times New Roman" w:hAnsi="Verdana" w:cs="Times New Roman"/>
          <w:color w:val="000000"/>
          <w:sz w:val="17"/>
          <w:szCs w:val="17"/>
          <w:lang w:eastAsia="en-IN"/>
        </w:rPr>
        <w:t> at BarCamp NYC. It is currently headed by Timmy Wilson and maintained by a team of developers.</w:t>
      </w:r>
    </w:p>
    <w:p w:rsidR="009D2309" w:rsidRPr="009D2309" w:rsidRDefault="009D2309" w:rsidP="009D2309">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9D2309">
        <w:rPr>
          <w:rFonts w:ascii="Verdana" w:eastAsia="Times New Roman" w:hAnsi="Verdana" w:cs="Times New Roman"/>
          <w:color w:val="000000"/>
          <w:sz w:val="17"/>
          <w:szCs w:val="17"/>
          <w:lang w:eastAsia="en-IN"/>
        </w:rPr>
        <w:t>Nowadays, jQuery is widely used technology. Most of the websites are using jQuery.</w:t>
      </w:r>
    </w:p>
    <w:p w:rsidR="009D2309" w:rsidRDefault="009D2309" w:rsidP="00AD0F3C">
      <w:pPr>
        <w:shd w:val="clear" w:color="auto" w:fill="FFFFFF"/>
        <w:rPr>
          <w:rFonts w:ascii="Consolas" w:hAnsi="Consolas" w:cs="Consolas"/>
          <w:color w:val="000000"/>
          <w:sz w:val="20"/>
          <w:szCs w:val="20"/>
        </w:rPr>
      </w:pPr>
    </w:p>
    <w:p w:rsidR="009D2309" w:rsidRDefault="009D2309" w:rsidP="00AD0F3C">
      <w:pPr>
        <w:shd w:val="clear" w:color="auto" w:fill="FFFFFF"/>
        <w:rPr>
          <w:rFonts w:ascii="Consolas" w:hAnsi="Consolas" w:cs="Consolas"/>
          <w:color w:val="000000"/>
          <w:sz w:val="20"/>
          <w:szCs w:val="20"/>
        </w:rPr>
      </w:pPr>
    </w:p>
    <w:p w:rsidR="009D2309" w:rsidRDefault="009D2309" w:rsidP="00AD0F3C">
      <w:pPr>
        <w:shd w:val="clear" w:color="auto" w:fill="FFFFFF"/>
        <w:rPr>
          <w:rFonts w:ascii="Consolas" w:hAnsi="Consolas" w:cs="Consolas"/>
          <w:color w:val="000000"/>
          <w:sz w:val="20"/>
          <w:szCs w:val="20"/>
        </w:rPr>
      </w:pPr>
    </w:p>
    <w:p w:rsidR="009D2309" w:rsidRDefault="009D2309" w:rsidP="00AD0F3C">
      <w:pPr>
        <w:shd w:val="clear" w:color="auto" w:fill="FFFFFF"/>
        <w:rPr>
          <w:rFonts w:ascii="Consolas" w:hAnsi="Consolas" w:cs="Consolas"/>
          <w:color w:val="000000"/>
          <w:sz w:val="20"/>
          <w:szCs w:val="20"/>
        </w:rPr>
      </w:pPr>
    </w:p>
    <w:p w:rsidR="00B35B93" w:rsidRDefault="00B35B93" w:rsidP="00B35B93">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jQuery Example</w:t>
      </w:r>
    </w:p>
    <w:p w:rsidR="00B35B93" w:rsidRDefault="00B35B93" w:rsidP="00B35B93">
      <w:pPr>
        <w:pStyle w:val="NormalWeb"/>
        <w:shd w:val="clear" w:color="auto" w:fill="FFFFFF"/>
        <w:rPr>
          <w:rFonts w:ascii="Verdana" w:hAnsi="Verdana"/>
          <w:color w:val="000000"/>
          <w:sz w:val="17"/>
          <w:szCs w:val="17"/>
        </w:rPr>
      </w:pPr>
      <w:r>
        <w:rPr>
          <w:rFonts w:ascii="Verdana" w:hAnsi="Verdana"/>
          <w:color w:val="000000"/>
          <w:sz w:val="17"/>
          <w:szCs w:val="17"/>
        </w:rPr>
        <w:t>jQuery is developed by Google. To create the first jQuery example, you need to use JavaScript file for jQuery. You can download the jQuery file from jquery.com or use the absolute URL of jQuery file.</w:t>
      </w:r>
    </w:p>
    <w:p w:rsidR="00B35B93" w:rsidRDefault="00B35B93" w:rsidP="00B35B93">
      <w:pPr>
        <w:pStyle w:val="NormalWeb"/>
        <w:shd w:val="clear" w:color="auto" w:fill="FFFFFF"/>
        <w:rPr>
          <w:rFonts w:ascii="Verdana" w:hAnsi="Verdana"/>
          <w:color w:val="000000"/>
          <w:sz w:val="17"/>
          <w:szCs w:val="17"/>
        </w:rPr>
      </w:pPr>
      <w:r>
        <w:rPr>
          <w:rFonts w:ascii="Verdana" w:hAnsi="Verdana"/>
          <w:color w:val="000000"/>
          <w:sz w:val="17"/>
          <w:szCs w:val="17"/>
        </w:rPr>
        <w:t>In this jQuery example, we are using the absolute URL of jQuery file. The jQuery example is written inside the script tag.</w:t>
      </w:r>
    </w:p>
    <w:p w:rsidR="00B35B93" w:rsidRDefault="00B35B93" w:rsidP="00B35B93">
      <w:pPr>
        <w:pStyle w:val="NormalWeb"/>
        <w:shd w:val="clear" w:color="auto" w:fill="FFFFFF"/>
        <w:rPr>
          <w:rFonts w:ascii="Verdana" w:hAnsi="Verdana"/>
          <w:color w:val="000000"/>
          <w:sz w:val="17"/>
          <w:szCs w:val="17"/>
        </w:rPr>
      </w:pPr>
      <w:r>
        <w:rPr>
          <w:rFonts w:ascii="Verdana" w:hAnsi="Verdana"/>
          <w:color w:val="000000"/>
          <w:sz w:val="17"/>
          <w:szCs w:val="17"/>
        </w:rPr>
        <w:t>Let's see a simple example of jQuery.</w:t>
      </w:r>
    </w:p>
    <w:p w:rsidR="00B35B93" w:rsidRDefault="00B35B93" w:rsidP="00B35B93">
      <w:pPr>
        <w:rPr>
          <w:rFonts w:ascii="Times New Roman" w:hAnsi="Times New Roman"/>
          <w:sz w:val="24"/>
          <w:szCs w:val="24"/>
        </w:rPr>
      </w:pPr>
      <w:r>
        <w:rPr>
          <w:rStyle w:val="filename"/>
          <w:rFonts w:ascii="Verdana" w:hAnsi="Verdana"/>
          <w:i/>
          <w:iCs/>
          <w:color w:val="000000"/>
          <w:sz w:val="18"/>
          <w:szCs w:val="18"/>
          <w:shd w:val="clear" w:color="auto" w:fill="FFFFFF"/>
        </w:rPr>
        <w:t>File: firstjquery.html</w:t>
      </w:r>
    </w:p>
    <w:p w:rsidR="00B35B93" w:rsidRDefault="00B35B93" w:rsidP="00B35B93">
      <w:pPr>
        <w:numPr>
          <w:ilvl w:val="0"/>
          <w:numId w:val="10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&lt;!DOCTYPE 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B35B93" w:rsidRDefault="00B35B93" w:rsidP="00B35B93">
      <w:pPr>
        <w:numPr>
          <w:ilvl w:val="0"/>
          <w:numId w:val="10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B35B93" w:rsidRDefault="00B35B93" w:rsidP="00B35B93">
      <w:pPr>
        <w:numPr>
          <w:ilvl w:val="0"/>
          <w:numId w:val="10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head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B35B93" w:rsidRDefault="00B35B93" w:rsidP="00B35B93">
      <w:pPr>
        <w:numPr>
          <w:ilvl w:val="0"/>
          <w:numId w:val="10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title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First jQuery Example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title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B35B93" w:rsidRDefault="00B35B93" w:rsidP="00B35B93">
      <w:pPr>
        <w:numPr>
          <w:ilvl w:val="0"/>
          <w:numId w:val="10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script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"text/javascript"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src</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"http://ajax.googleapis.com/ajax/libs/jquery/2.1.3/jquery.min.js"</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B35B93" w:rsidRDefault="00B35B93" w:rsidP="00B35B93">
      <w:pPr>
        <w:numPr>
          <w:ilvl w:val="0"/>
          <w:numId w:val="10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script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B35B93" w:rsidRDefault="00B35B93" w:rsidP="00B35B93">
      <w:pPr>
        <w:numPr>
          <w:ilvl w:val="0"/>
          <w:numId w:val="10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script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"text/javascript"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language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"javascript"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B35B93" w:rsidRDefault="00B35B93" w:rsidP="00B35B93">
      <w:pPr>
        <w:numPr>
          <w:ilvl w:val="0"/>
          <w:numId w:val="10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$(document).ready(function() {  </w:t>
      </w:r>
    </w:p>
    <w:p w:rsidR="00B35B93" w:rsidRDefault="00B35B93" w:rsidP="00B35B93">
      <w:pPr>
        <w:numPr>
          <w:ilvl w:val="0"/>
          <w:numId w:val="10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$("p").css("background-color", "cyan");  </w:t>
      </w:r>
    </w:p>
    <w:p w:rsidR="00B35B93" w:rsidRDefault="00B35B93" w:rsidP="00B35B93">
      <w:pPr>
        <w:numPr>
          <w:ilvl w:val="0"/>
          <w:numId w:val="10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B35B93" w:rsidRDefault="00B35B93" w:rsidP="00B35B93">
      <w:pPr>
        <w:numPr>
          <w:ilvl w:val="0"/>
          <w:numId w:val="10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script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B35B93" w:rsidRDefault="00B35B93" w:rsidP="00B35B93">
      <w:pPr>
        <w:numPr>
          <w:ilvl w:val="0"/>
          <w:numId w:val="10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head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B35B93" w:rsidRDefault="00B35B93" w:rsidP="00B35B93">
      <w:pPr>
        <w:numPr>
          <w:ilvl w:val="0"/>
          <w:numId w:val="10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B35B93" w:rsidRDefault="00B35B93" w:rsidP="00B35B93">
      <w:pPr>
        <w:numPr>
          <w:ilvl w:val="0"/>
          <w:numId w:val="10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The first paragraph is selected.</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B35B93" w:rsidRDefault="00B35B93" w:rsidP="00B35B93">
      <w:pPr>
        <w:numPr>
          <w:ilvl w:val="0"/>
          <w:numId w:val="10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The second paragraph is selected.</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B35B93" w:rsidRDefault="00B35B93" w:rsidP="00B35B93">
      <w:pPr>
        <w:numPr>
          <w:ilvl w:val="0"/>
          <w:numId w:val="10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The third paragraph is selected.</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B35B93" w:rsidRDefault="00B35B93" w:rsidP="00B35B93">
      <w:pPr>
        <w:numPr>
          <w:ilvl w:val="0"/>
          <w:numId w:val="10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B35B93" w:rsidRDefault="00B35B93" w:rsidP="00B35B93">
      <w:pPr>
        <w:numPr>
          <w:ilvl w:val="0"/>
          <w:numId w:val="10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B35B93" w:rsidRDefault="00D56B87" w:rsidP="00B35B93">
      <w:pPr>
        <w:spacing w:line="240" w:lineRule="auto"/>
        <w:rPr>
          <w:rFonts w:ascii="Times New Roman" w:hAnsi="Times New Roman"/>
          <w:sz w:val="24"/>
          <w:szCs w:val="24"/>
        </w:rPr>
      </w:pPr>
      <w:hyperlink r:id="rId302" w:tgtFrame="_blank" w:history="1">
        <w:r w:rsidR="00B35B93">
          <w:rPr>
            <w:rStyle w:val="Hyperlink"/>
            <w:rFonts w:ascii="Verdana" w:hAnsi="Verdana"/>
            <w:b/>
            <w:bCs/>
            <w:color w:val="FFFFFF"/>
            <w:sz w:val="17"/>
            <w:szCs w:val="17"/>
            <w:shd w:val="clear" w:color="auto" w:fill="8BC34A"/>
          </w:rPr>
          <w:t>Test it Now</w:t>
        </w:r>
      </w:hyperlink>
    </w:p>
    <w:p w:rsidR="00B35B93" w:rsidRDefault="00B35B93" w:rsidP="00B35B93">
      <w:pPr>
        <w:pStyle w:val="NormalWeb"/>
        <w:shd w:val="clear" w:color="auto" w:fill="FFFFFF"/>
        <w:rPr>
          <w:rFonts w:ascii="Verdana" w:hAnsi="Verdana"/>
          <w:color w:val="000000"/>
          <w:sz w:val="17"/>
          <w:szCs w:val="17"/>
        </w:rPr>
      </w:pPr>
      <w:r>
        <w:rPr>
          <w:rFonts w:ascii="Verdana" w:hAnsi="Verdana"/>
          <w:color w:val="000000"/>
          <w:sz w:val="17"/>
          <w:szCs w:val="17"/>
        </w:rPr>
        <w:t>Output:</w:t>
      </w:r>
    </w:p>
    <w:p w:rsidR="00B35B93" w:rsidRDefault="00B35B93" w:rsidP="00B35B93">
      <w:pPr>
        <w:pStyle w:val="NormalWeb"/>
        <w:shd w:val="clear" w:color="auto" w:fill="00FFFF"/>
        <w:rPr>
          <w:rFonts w:ascii="Verdana" w:hAnsi="Verdana"/>
          <w:color w:val="000000"/>
          <w:sz w:val="17"/>
          <w:szCs w:val="17"/>
        </w:rPr>
      </w:pPr>
      <w:r>
        <w:rPr>
          <w:rFonts w:ascii="Verdana" w:hAnsi="Verdana"/>
          <w:color w:val="000000"/>
          <w:sz w:val="17"/>
          <w:szCs w:val="17"/>
        </w:rPr>
        <w:t>The first paragraph is selected.</w:t>
      </w:r>
    </w:p>
    <w:p w:rsidR="00B35B93" w:rsidRDefault="00B35B93" w:rsidP="00B35B93">
      <w:pPr>
        <w:pStyle w:val="NormalWeb"/>
        <w:shd w:val="clear" w:color="auto" w:fill="00FFFF"/>
        <w:rPr>
          <w:rFonts w:ascii="Verdana" w:hAnsi="Verdana"/>
          <w:color w:val="000000"/>
          <w:sz w:val="17"/>
          <w:szCs w:val="17"/>
        </w:rPr>
      </w:pPr>
      <w:r>
        <w:rPr>
          <w:rFonts w:ascii="Verdana" w:hAnsi="Verdana"/>
          <w:color w:val="000000"/>
          <w:sz w:val="17"/>
          <w:szCs w:val="17"/>
        </w:rPr>
        <w:t>The second paragraph is selected.</w:t>
      </w:r>
    </w:p>
    <w:p w:rsidR="00B35B93" w:rsidRDefault="00B35B93" w:rsidP="00B35B93">
      <w:pPr>
        <w:pStyle w:val="NormalWeb"/>
        <w:shd w:val="clear" w:color="auto" w:fill="00FFFF"/>
        <w:rPr>
          <w:rFonts w:ascii="Verdana" w:hAnsi="Verdana"/>
          <w:color w:val="000000"/>
          <w:sz w:val="17"/>
          <w:szCs w:val="17"/>
        </w:rPr>
      </w:pPr>
      <w:r>
        <w:rPr>
          <w:rFonts w:ascii="Verdana" w:hAnsi="Verdana"/>
          <w:color w:val="000000"/>
          <w:sz w:val="17"/>
          <w:szCs w:val="17"/>
        </w:rPr>
        <w:t>The third paragraph is selected.</w:t>
      </w:r>
    </w:p>
    <w:p w:rsidR="00B35B93" w:rsidRDefault="00B35B93" w:rsidP="00B35B93">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$(document).ready() and $()</w:t>
      </w:r>
    </w:p>
    <w:p w:rsidR="00B35B93" w:rsidRDefault="00B35B93" w:rsidP="00B35B93">
      <w:pPr>
        <w:pStyle w:val="NormalWeb"/>
        <w:shd w:val="clear" w:color="auto" w:fill="FFFFFF"/>
        <w:rPr>
          <w:rFonts w:ascii="Verdana" w:hAnsi="Verdana"/>
          <w:color w:val="000000"/>
          <w:sz w:val="17"/>
          <w:szCs w:val="17"/>
        </w:rPr>
      </w:pPr>
      <w:r>
        <w:rPr>
          <w:rFonts w:ascii="Verdana" w:hAnsi="Verdana"/>
          <w:color w:val="000000"/>
          <w:sz w:val="17"/>
          <w:szCs w:val="17"/>
        </w:rPr>
        <w:t>The code inserted between $(document).ready() is executed only once when page is ready for JavaScript code to execute.</w:t>
      </w:r>
    </w:p>
    <w:p w:rsidR="00B35B93" w:rsidRDefault="00B35B93" w:rsidP="00B35B93">
      <w:pPr>
        <w:pStyle w:val="NormalWeb"/>
        <w:shd w:val="clear" w:color="auto" w:fill="FFFFFF"/>
        <w:rPr>
          <w:rFonts w:ascii="Verdana" w:hAnsi="Verdana"/>
          <w:color w:val="000000"/>
          <w:sz w:val="17"/>
          <w:szCs w:val="17"/>
        </w:rPr>
      </w:pPr>
      <w:r>
        <w:rPr>
          <w:rFonts w:ascii="Verdana" w:hAnsi="Verdana"/>
          <w:color w:val="000000"/>
          <w:sz w:val="17"/>
          <w:szCs w:val="17"/>
        </w:rPr>
        <w:t>In place of $(document).ready(), you can use shorthand notation $() only.</w:t>
      </w:r>
    </w:p>
    <w:p w:rsidR="00B35B93" w:rsidRDefault="00B35B93" w:rsidP="00B35B93">
      <w:pPr>
        <w:numPr>
          <w:ilvl w:val="0"/>
          <w:numId w:val="10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$(document).ready(function() {  </w:t>
      </w:r>
    </w:p>
    <w:p w:rsidR="00B35B93" w:rsidRDefault="00B35B93" w:rsidP="00B35B93">
      <w:pPr>
        <w:numPr>
          <w:ilvl w:val="0"/>
          <w:numId w:val="10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$("p").css("color", "red");  </w:t>
      </w:r>
    </w:p>
    <w:p w:rsidR="00B35B93" w:rsidRDefault="00B35B93" w:rsidP="00B35B93">
      <w:pPr>
        <w:numPr>
          <w:ilvl w:val="0"/>
          <w:numId w:val="10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B35B93" w:rsidRDefault="00B35B93" w:rsidP="00B35B93">
      <w:pPr>
        <w:pStyle w:val="NormalWeb"/>
        <w:shd w:val="clear" w:color="auto" w:fill="FFFFFF"/>
        <w:rPr>
          <w:rFonts w:ascii="Verdana" w:hAnsi="Verdana"/>
          <w:color w:val="000000"/>
          <w:sz w:val="17"/>
          <w:szCs w:val="17"/>
        </w:rPr>
      </w:pPr>
      <w:r>
        <w:rPr>
          <w:rFonts w:ascii="Verdana" w:hAnsi="Verdana"/>
          <w:color w:val="000000"/>
          <w:sz w:val="17"/>
          <w:szCs w:val="17"/>
        </w:rPr>
        <w:t>The above code is equivalent to this code.</w:t>
      </w:r>
    </w:p>
    <w:p w:rsidR="00B35B93" w:rsidRDefault="00B35B93" w:rsidP="00B35B93">
      <w:pPr>
        <w:numPr>
          <w:ilvl w:val="0"/>
          <w:numId w:val="10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$(function() {  </w:t>
      </w:r>
    </w:p>
    <w:p w:rsidR="00B35B93" w:rsidRDefault="00B35B93" w:rsidP="00B35B93">
      <w:pPr>
        <w:numPr>
          <w:ilvl w:val="0"/>
          <w:numId w:val="10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$("p").css("color", "red");  </w:t>
      </w:r>
    </w:p>
    <w:p w:rsidR="00B35B93" w:rsidRDefault="00B35B93" w:rsidP="00B35B93">
      <w:pPr>
        <w:numPr>
          <w:ilvl w:val="0"/>
          <w:numId w:val="10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B35B93" w:rsidRDefault="00B35B93" w:rsidP="00B35B93">
      <w:pPr>
        <w:pStyle w:val="NormalWeb"/>
        <w:shd w:val="clear" w:color="auto" w:fill="FFFFFF"/>
        <w:rPr>
          <w:rFonts w:ascii="Verdana" w:hAnsi="Verdana"/>
          <w:color w:val="000000"/>
          <w:sz w:val="17"/>
          <w:szCs w:val="17"/>
        </w:rPr>
      </w:pPr>
      <w:r>
        <w:rPr>
          <w:rFonts w:ascii="Verdana" w:hAnsi="Verdana"/>
          <w:color w:val="000000"/>
          <w:sz w:val="17"/>
          <w:szCs w:val="17"/>
        </w:rPr>
        <w:t>Let's see the full example of jQuery using shorthand notation $().</w:t>
      </w:r>
    </w:p>
    <w:p w:rsidR="00B35B93" w:rsidRDefault="00B35B93" w:rsidP="00B35B93">
      <w:pPr>
        <w:rPr>
          <w:rFonts w:ascii="Times New Roman" w:hAnsi="Times New Roman"/>
          <w:sz w:val="24"/>
          <w:szCs w:val="24"/>
        </w:rPr>
      </w:pPr>
      <w:r>
        <w:rPr>
          <w:rStyle w:val="filename"/>
          <w:rFonts w:ascii="Verdana" w:hAnsi="Verdana"/>
          <w:i/>
          <w:iCs/>
          <w:color w:val="000000"/>
          <w:sz w:val="18"/>
          <w:szCs w:val="18"/>
          <w:shd w:val="clear" w:color="auto" w:fill="FFFFFF"/>
        </w:rPr>
        <w:t>File: shortjquery.html</w:t>
      </w:r>
    </w:p>
    <w:p w:rsidR="00B35B93" w:rsidRDefault="00B35B93" w:rsidP="00B35B93">
      <w:pPr>
        <w:numPr>
          <w:ilvl w:val="0"/>
          <w:numId w:val="10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&lt;!DOCTYPE 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B35B93" w:rsidRDefault="00B35B93" w:rsidP="00B35B93">
      <w:pPr>
        <w:numPr>
          <w:ilvl w:val="0"/>
          <w:numId w:val="107"/>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B35B93" w:rsidRDefault="00B35B93" w:rsidP="00B35B93">
      <w:pPr>
        <w:numPr>
          <w:ilvl w:val="0"/>
          <w:numId w:val="107"/>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head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B35B93" w:rsidRDefault="00B35B93" w:rsidP="00B35B93">
      <w:pPr>
        <w:numPr>
          <w:ilvl w:val="0"/>
          <w:numId w:val="10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title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Second jQuery Example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title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B35B93" w:rsidRDefault="00B35B93" w:rsidP="00B35B93">
      <w:pPr>
        <w:numPr>
          <w:ilvl w:val="0"/>
          <w:numId w:val="10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script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"text/javascript"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src</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"http://ajax.googleapis.com/ajax/libs/jquery/2.1.3/jquery.min.js"</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B35B93" w:rsidRDefault="00B35B93" w:rsidP="00B35B93">
      <w:pPr>
        <w:numPr>
          <w:ilvl w:val="0"/>
          <w:numId w:val="10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script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B35B93" w:rsidRDefault="00B35B93" w:rsidP="00B35B93">
      <w:pPr>
        <w:numPr>
          <w:ilvl w:val="0"/>
          <w:numId w:val="10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script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"text/javascript"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language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"javascript"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B35B93" w:rsidRDefault="00B35B93" w:rsidP="00B35B93">
      <w:pPr>
        <w:numPr>
          <w:ilvl w:val="0"/>
          <w:numId w:val="10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$(function() {  </w:t>
      </w:r>
    </w:p>
    <w:p w:rsidR="00B35B93" w:rsidRDefault="00B35B93" w:rsidP="00B35B93">
      <w:pPr>
        <w:numPr>
          <w:ilvl w:val="0"/>
          <w:numId w:val="10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$("p").css("color", "red");  </w:t>
      </w:r>
    </w:p>
    <w:p w:rsidR="00B35B93" w:rsidRDefault="00B35B93" w:rsidP="00B35B93">
      <w:pPr>
        <w:numPr>
          <w:ilvl w:val="0"/>
          <w:numId w:val="10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  </w:t>
      </w:r>
    </w:p>
    <w:p w:rsidR="00B35B93" w:rsidRDefault="00B35B93" w:rsidP="00B35B93">
      <w:pPr>
        <w:numPr>
          <w:ilvl w:val="0"/>
          <w:numId w:val="10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script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B35B93" w:rsidRDefault="00B35B93" w:rsidP="00B35B93">
      <w:pPr>
        <w:numPr>
          <w:ilvl w:val="0"/>
          <w:numId w:val="10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head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B35B93" w:rsidRDefault="00B35B93" w:rsidP="00B35B93">
      <w:pPr>
        <w:numPr>
          <w:ilvl w:val="0"/>
          <w:numId w:val="107"/>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B35B93" w:rsidRDefault="00B35B93" w:rsidP="00B35B93">
      <w:pPr>
        <w:numPr>
          <w:ilvl w:val="0"/>
          <w:numId w:val="107"/>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The first paragraph is selected.</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B35B93" w:rsidRDefault="00B35B93" w:rsidP="00B35B93">
      <w:pPr>
        <w:numPr>
          <w:ilvl w:val="0"/>
          <w:numId w:val="107"/>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The second paragraph is selected.</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B35B93" w:rsidRDefault="00B35B93" w:rsidP="00B35B93">
      <w:pPr>
        <w:numPr>
          <w:ilvl w:val="0"/>
          <w:numId w:val="107"/>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The third paragraph is selected.</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B35B93" w:rsidRDefault="00B35B93" w:rsidP="00B35B93">
      <w:pPr>
        <w:numPr>
          <w:ilvl w:val="0"/>
          <w:numId w:val="107"/>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B35B93" w:rsidRDefault="00B35B93" w:rsidP="00B35B93">
      <w:pPr>
        <w:numPr>
          <w:ilvl w:val="0"/>
          <w:numId w:val="107"/>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D2309" w:rsidRDefault="009D2309" w:rsidP="00AD0F3C">
      <w:pPr>
        <w:shd w:val="clear" w:color="auto" w:fill="FFFFFF"/>
        <w:rPr>
          <w:rFonts w:ascii="Consolas" w:hAnsi="Consolas" w:cs="Consolas"/>
          <w:color w:val="000000"/>
          <w:sz w:val="20"/>
          <w:szCs w:val="20"/>
        </w:rPr>
      </w:pPr>
    </w:p>
    <w:p w:rsidR="00B35B93" w:rsidRDefault="00B35B93" w:rsidP="00AD0F3C">
      <w:pPr>
        <w:shd w:val="clear" w:color="auto" w:fill="FFFFFF"/>
        <w:rPr>
          <w:rFonts w:ascii="Consolas" w:hAnsi="Consolas" w:cs="Consolas"/>
          <w:color w:val="000000"/>
          <w:sz w:val="20"/>
          <w:szCs w:val="20"/>
        </w:rPr>
      </w:pPr>
    </w:p>
    <w:p w:rsidR="00D347D0" w:rsidRPr="00D347D0" w:rsidRDefault="00D347D0" w:rsidP="00D347D0">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D347D0">
        <w:rPr>
          <w:rFonts w:ascii="Verdana" w:eastAsia="Times New Roman" w:hAnsi="Verdana" w:cs="Times New Roman"/>
          <w:color w:val="000000"/>
          <w:sz w:val="17"/>
          <w:szCs w:val="17"/>
          <w:lang w:eastAsia="en-IN"/>
        </w:rPr>
        <w:lastRenderedPageBreak/>
        <w:t>Output:</w:t>
      </w:r>
    </w:p>
    <w:p w:rsidR="00D347D0" w:rsidRPr="00D347D0" w:rsidRDefault="00D347D0" w:rsidP="00D347D0">
      <w:pPr>
        <w:shd w:val="clear" w:color="auto" w:fill="FFFFFF"/>
        <w:spacing w:before="100" w:beforeAutospacing="1" w:after="100" w:afterAutospacing="1" w:line="240" w:lineRule="auto"/>
        <w:rPr>
          <w:rFonts w:ascii="Verdana" w:eastAsia="Times New Roman" w:hAnsi="Verdana" w:cs="Times New Roman"/>
          <w:color w:val="FF0000"/>
          <w:sz w:val="17"/>
          <w:szCs w:val="17"/>
          <w:lang w:eastAsia="en-IN"/>
        </w:rPr>
      </w:pPr>
      <w:r w:rsidRPr="00D347D0">
        <w:rPr>
          <w:rFonts w:ascii="Verdana" w:eastAsia="Times New Roman" w:hAnsi="Verdana" w:cs="Times New Roman"/>
          <w:color w:val="FF0000"/>
          <w:sz w:val="17"/>
          <w:szCs w:val="17"/>
          <w:lang w:eastAsia="en-IN"/>
        </w:rPr>
        <w:t>The first paragraph is selected.</w:t>
      </w:r>
    </w:p>
    <w:p w:rsidR="00D347D0" w:rsidRPr="00D347D0" w:rsidRDefault="00D347D0" w:rsidP="00D347D0">
      <w:pPr>
        <w:shd w:val="clear" w:color="auto" w:fill="FFFFFF"/>
        <w:spacing w:before="100" w:beforeAutospacing="1" w:after="100" w:afterAutospacing="1" w:line="240" w:lineRule="auto"/>
        <w:rPr>
          <w:rFonts w:ascii="Verdana" w:eastAsia="Times New Roman" w:hAnsi="Verdana" w:cs="Times New Roman"/>
          <w:color w:val="FF0000"/>
          <w:sz w:val="17"/>
          <w:szCs w:val="17"/>
          <w:lang w:eastAsia="en-IN"/>
        </w:rPr>
      </w:pPr>
      <w:r w:rsidRPr="00D347D0">
        <w:rPr>
          <w:rFonts w:ascii="Verdana" w:eastAsia="Times New Roman" w:hAnsi="Verdana" w:cs="Times New Roman"/>
          <w:color w:val="FF0000"/>
          <w:sz w:val="17"/>
          <w:szCs w:val="17"/>
          <w:lang w:eastAsia="en-IN"/>
        </w:rPr>
        <w:t>The second paragraph is selected.</w:t>
      </w:r>
    </w:p>
    <w:p w:rsidR="00D347D0" w:rsidRPr="00D347D0" w:rsidRDefault="00D347D0" w:rsidP="00D347D0">
      <w:pPr>
        <w:shd w:val="clear" w:color="auto" w:fill="FFFFFF"/>
        <w:spacing w:before="100" w:beforeAutospacing="1" w:after="100" w:afterAutospacing="1" w:line="240" w:lineRule="auto"/>
        <w:rPr>
          <w:rFonts w:ascii="Verdana" w:eastAsia="Times New Roman" w:hAnsi="Verdana" w:cs="Times New Roman"/>
          <w:color w:val="FF0000"/>
          <w:sz w:val="17"/>
          <w:szCs w:val="17"/>
          <w:lang w:eastAsia="en-IN"/>
        </w:rPr>
      </w:pPr>
      <w:r w:rsidRPr="00D347D0">
        <w:rPr>
          <w:rFonts w:ascii="Verdana" w:eastAsia="Times New Roman" w:hAnsi="Verdana" w:cs="Times New Roman"/>
          <w:color w:val="FF0000"/>
          <w:sz w:val="17"/>
          <w:szCs w:val="17"/>
          <w:lang w:eastAsia="en-IN"/>
        </w:rPr>
        <w:t>The third paragraph is selected.</w:t>
      </w:r>
    </w:p>
    <w:p w:rsidR="00D347D0" w:rsidRPr="00D347D0" w:rsidRDefault="00D56B87" w:rsidP="00D347D0">
      <w:pPr>
        <w:spacing w:after="0" w:line="240" w:lineRule="auto"/>
        <w:rPr>
          <w:rFonts w:ascii="Times New Roman" w:eastAsia="Times New Roman" w:hAnsi="Times New Roman" w:cs="Times New Roman"/>
          <w:sz w:val="24"/>
          <w:szCs w:val="24"/>
          <w:lang w:eastAsia="en-IN"/>
        </w:rPr>
      </w:pPr>
      <w:r w:rsidRPr="00D56B87">
        <w:rPr>
          <w:rFonts w:ascii="Times New Roman" w:eastAsia="Times New Roman" w:hAnsi="Times New Roman" w:cs="Times New Roman"/>
          <w:sz w:val="24"/>
          <w:szCs w:val="24"/>
          <w:lang w:eastAsia="en-IN"/>
        </w:rPr>
        <w:pict>
          <v:rect id="_x0000_i1219" style="width:0;height:.65pt" o:hralign="center" o:hrstd="t" o:hrnoshade="t" o:hr="t" fillcolor="#d4d4d4" stroked="f"/>
        </w:pict>
      </w:r>
    </w:p>
    <w:p w:rsidR="00D347D0" w:rsidRPr="00D347D0" w:rsidRDefault="00D347D0" w:rsidP="00D347D0">
      <w:pPr>
        <w:shd w:val="clear" w:color="auto" w:fill="FFFFFF"/>
        <w:spacing w:before="100" w:beforeAutospacing="1" w:after="100" w:afterAutospacing="1" w:line="312" w:lineRule="atLeast"/>
        <w:outlineLvl w:val="1"/>
        <w:rPr>
          <w:rFonts w:ascii="Helvetica" w:eastAsia="Times New Roman" w:hAnsi="Helvetica" w:cs="Helvetica"/>
          <w:color w:val="610B38"/>
          <w:sz w:val="32"/>
          <w:szCs w:val="32"/>
          <w:lang w:eastAsia="en-IN"/>
        </w:rPr>
      </w:pPr>
      <w:r w:rsidRPr="00D347D0">
        <w:rPr>
          <w:rFonts w:ascii="Helvetica" w:eastAsia="Times New Roman" w:hAnsi="Helvetica" w:cs="Helvetica"/>
          <w:color w:val="610B38"/>
          <w:sz w:val="32"/>
          <w:szCs w:val="32"/>
          <w:lang w:eastAsia="en-IN"/>
        </w:rPr>
        <w:t>function() { $("p").css("background-color", "cyan"); }</w:t>
      </w:r>
    </w:p>
    <w:p w:rsidR="00D347D0" w:rsidRPr="00D347D0" w:rsidRDefault="00D347D0" w:rsidP="00D347D0">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D347D0">
        <w:rPr>
          <w:rFonts w:ascii="Verdana" w:eastAsia="Times New Roman" w:hAnsi="Verdana" w:cs="Times New Roman"/>
          <w:color w:val="000000"/>
          <w:sz w:val="17"/>
          <w:szCs w:val="17"/>
          <w:lang w:eastAsia="en-IN"/>
        </w:rPr>
        <w:t>It changes the background-color of all &lt;p&gt; tag or paragraph to cyan.</w:t>
      </w:r>
    </w:p>
    <w:p w:rsidR="00B35B93" w:rsidRDefault="00B35B93" w:rsidP="00AD0F3C">
      <w:pPr>
        <w:shd w:val="clear" w:color="auto" w:fill="FFFFFF"/>
        <w:rPr>
          <w:rFonts w:ascii="Consolas" w:hAnsi="Consolas" w:cs="Consolas"/>
          <w:color w:val="000000"/>
          <w:sz w:val="20"/>
          <w:szCs w:val="20"/>
        </w:rPr>
      </w:pPr>
    </w:p>
    <w:p w:rsidR="00D347D0" w:rsidRDefault="00D347D0" w:rsidP="00AD0F3C">
      <w:pPr>
        <w:shd w:val="clear" w:color="auto" w:fill="FFFFFF"/>
        <w:rPr>
          <w:rFonts w:ascii="Consolas" w:hAnsi="Consolas" w:cs="Consolas"/>
          <w:color w:val="000000"/>
          <w:sz w:val="20"/>
          <w:szCs w:val="20"/>
        </w:rPr>
      </w:pPr>
    </w:p>
    <w:p w:rsidR="00D347D0" w:rsidRDefault="00D347D0" w:rsidP="00AD0F3C">
      <w:pPr>
        <w:shd w:val="clear" w:color="auto" w:fill="FFFFFF"/>
        <w:rPr>
          <w:rFonts w:ascii="Consolas" w:hAnsi="Consolas" w:cs="Consolas"/>
          <w:color w:val="000000"/>
          <w:sz w:val="20"/>
          <w:szCs w:val="20"/>
        </w:rPr>
      </w:pPr>
    </w:p>
    <w:p w:rsidR="00D347D0" w:rsidRDefault="00D347D0" w:rsidP="00AD0F3C">
      <w:pPr>
        <w:shd w:val="clear" w:color="auto" w:fill="FFFFFF"/>
        <w:rPr>
          <w:rFonts w:ascii="Consolas" w:hAnsi="Consolas" w:cs="Consolas"/>
          <w:color w:val="000000"/>
          <w:sz w:val="20"/>
          <w:szCs w:val="20"/>
        </w:rPr>
      </w:pPr>
    </w:p>
    <w:p w:rsidR="00525C5D" w:rsidRPr="00525C5D" w:rsidRDefault="00525C5D" w:rsidP="00525C5D">
      <w:pPr>
        <w:shd w:val="clear" w:color="auto" w:fill="FFFFFF"/>
        <w:spacing w:before="65" w:after="100" w:afterAutospacing="1" w:line="312" w:lineRule="atLeast"/>
        <w:outlineLvl w:val="0"/>
        <w:rPr>
          <w:rFonts w:ascii="Helvetica" w:eastAsia="Times New Roman" w:hAnsi="Helvetica" w:cs="Helvetica"/>
          <w:color w:val="610B38"/>
          <w:kern w:val="36"/>
          <w:sz w:val="38"/>
          <w:szCs w:val="38"/>
          <w:lang w:eastAsia="en-IN"/>
        </w:rPr>
      </w:pPr>
      <w:r w:rsidRPr="00525C5D">
        <w:rPr>
          <w:rFonts w:ascii="Helvetica" w:eastAsia="Times New Roman" w:hAnsi="Helvetica" w:cs="Helvetica"/>
          <w:color w:val="610B38"/>
          <w:kern w:val="36"/>
          <w:sz w:val="38"/>
          <w:szCs w:val="38"/>
          <w:lang w:eastAsia="en-IN"/>
        </w:rPr>
        <w:t>jQuery Selectors</w:t>
      </w:r>
    </w:p>
    <w:p w:rsidR="00525C5D" w:rsidRPr="00525C5D" w:rsidRDefault="00525C5D" w:rsidP="00525C5D">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525C5D">
        <w:rPr>
          <w:rFonts w:ascii="Verdana" w:eastAsia="Times New Roman" w:hAnsi="Verdana" w:cs="Times New Roman"/>
          <w:color w:val="000000"/>
          <w:sz w:val="17"/>
          <w:szCs w:val="17"/>
          <w:lang w:eastAsia="en-IN"/>
        </w:rPr>
        <w:t>jQuery Selectors are used to select and manipulate HTML elements. They are very important part of jQuery library.</w:t>
      </w:r>
    </w:p>
    <w:p w:rsidR="00525C5D" w:rsidRPr="00525C5D" w:rsidRDefault="00525C5D" w:rsidP="00525C5D">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525C5D">
        <w:rPr>
          <w:rFonts w:ascii="Verdana" w:eastAsia="Times New Roman" w:hAnsi="Verdana" w:cs="Times New Roman"/>
          <w:color w:val="000000"/>
          <w:sz w:val="17"/>
          <w:szCs w:val="17"/>
          <w:lang w:eastAsia="en-IN"/>
        </w:rPr>
        <w:t>With jQuery selectors, you can find or select HTML elements based on their id, classes, attributes, types and much more from a DOM.</w:t>
      </w:r>
    </w:p>
    <w:p w:rsidR="00525C5D" w:rsidRPr="00525C5D" w:rsidRDefault="00525C5D" w:rsidP="00525C5D">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525C5D">
        <w:rPr>
          <w:rFonts w:ascii="Verdana" w:eastAsia="Times New Roman" w:hAnsi="Verdana" w:cs="Times New Roman"/>
          <w:color w:val="000000"/>
          <w:sz w:val="17"/>
          <w:szCs w:val="17"/>
          <w:lang w:eastAsia="en-IN"/>
        </w:rPr>
        <w:t>In simple words, you can say that selectors are used to select one or more HTML elements using jQuery and once the element is selected then you can perform various operation on that.</w:t>
      </w:r>
    </w:p>
    <w:p w:rsidR="00525C5D" w:rsidRPr="00525C5D" w:rsidRDefault="00525C5D" w:rsidP="00525C5D">
      <w:pPr>
        <w:shd w:val="clear" w:color="auto" w:fill="FFFFFF"/>
        <w:spacing w:before="100" w:beforeAutospacing="1" w:after="100" w:afterAutospacing="1" w:line="312" w:lineRule="atLeast"/>
        <w:outlineLvl w:val="1"/>
        <w:rPr>
          <w:rFonts w:ascii="Helvetica" w:eastAsia="Times New Roman" w:hAnsi="Helvetica" w:cs="Helvetica"/>
          <w:color w:val="610B38"/>
          <w:sz w:val="32"/>
          <w:szCs w:val="32"/>
          <w:lang w:eastAsia="en-IN"/>
        </w:rPr>
      </w:pPr>
      <w:r w:rsidRPr="00525C5D">
        <w:rPr>
          <w:rFonts w:ascii="Helvetica" w:eastAsia="Times New Roman" w:hAnsi="Helvetica" w:cs="Helvetica"/>
          <w:color w:val="610B38"/>
          <w:sz w:val="32"/>
          <w:szCs w:val="32"/>
          <w:lang w:eastAsia="en-IN"/>
        </w:rPr>
        <w:t>The $() factory function</w:t>
      </w:r>
    </w:p>
    <w:p w:rsidR="00525C5D" w:rsidRPr="00525C5D" w:rsidRDefault="00525C5D" w:rsidP="00525C5D">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525C5D">
        <w:rPr>
          <w:rFonts w:ascii="Verdana" w:eastAsia="Times New Roman" w:hAnsi="Verdana" w:cs="Times New Roman"/>
          <w:color w:val="000000"/>
          <w:sz w:val="17"/>
          <w:szCs w:val="17"/>
          <w:lang w:eastAsia="en-IN"/>
        </w:rPr>
        <w:t>Every jQuery selector start with thiis sign $(). This sign is known as the factory function. It uses the three basic building blocks while selecting an element in a given document.</w:t>
      </w:r>
    </w:p>
    <w:tbl>
      <w:tblPr>
        <w:tblW w:w="1127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841"/>
        <w:gridCol w:w="1459"/>
        <w:gridCol w:w="8974"/>
      </w:tblGrid>
      <w:tr w:rsidR="00525C5D" w:rsidRPr="00525C5D" w:rsidTr="00525C5D">
        <w:tc>
          <w:tcPr>
            <w:tcW w:w="0" w:type="auto"/>
            <w:shd w:val="clear" w:color="auto" w:fill="C7CCBE"/>
            <w:tcMar>
              <w:top w:w="156" w:type="dxa"/>
              <w:left w:w="156" w:type="dxa"/>
              <w:bottom w:w="156" w:type="dxa"/>
              <w:right w:w="156" w:type="dxa"/>
            </w:tcMar>
            <w:hideMark/>
          </w:tcPr>
          <w:p w:rsidR="00525C5D" w:rsidRPr="00525C5D" w:rsidRDefault="00525C5D" w:rsidP="00525C5D">
            <w:pPr>
              <w:spacing w:after="0" w:line="240" w:lineRule="auto"/>
              <w:rPr>
                <w:rFonts w:ascii="Times New Roman" w:eastAsia="Times New Roman" w:hAnsi="Times New Roman" w:cs="Times New Roman"/>
                <w:b/>
                <w:bCs/>
                <w:color w:val="000000"/>
                <w:lang w:eastAsia="en-IN"/>
              </w:rPr>
            </w:pPr>
            <w:r w:rsidRPr="00525C5D">
              <w:rPr>
                <w:rFonts w:ascii="Times New Roman" w:eastAsia="Times New Roman" w:hAnsi="Times New Roman" w:cs="Times New Roman"/>
                <w:b/>
                <w:bCs/>
                <w:color w:val="000000"/>
                <w:lang w:eastAsia="en-IN"/>
              </w:rPr>
              <w:t>S.No.</w:t>
            </w:r>
          </w:p>
        </w:tc>
        <w:tc>
          <w:tcPr>
            <w:tcW w:w="0" w:type="auto"/>
            <w:shd w:val="clear" w:color="auto" w:fill="C7CCBE"/>
            <w:tcMar>
              <w:top w:w="156" w:type="dxa"/>
              <w:left w:w="156" w:type="dxa"/>
              <w:bottom w:w="156" w:type="dxa"/>
              <w:right w:w="156" w:type="dxa"/>
            </w:tcMar>
            <w:hideMark/>
          </w:tcPr>
          <w:p w:rsidR="00525C5D" w:rsidRPr="00525C5D" w:rsidRDefault="00525C5D" w:rsidP="00525C5D">
            <w:pPr>
              <w:spacing w:after="0" w:line="240" w:lineRule="auto"/>
              <w:rPr>
                <w:rFonts w:ascii="Times New Roman" w:eastAsia="Times New Roman" w:hAnsi="Times New Roman" w:cs="Times New Roman"/>
                <w:b/>
                <w:bCs/>
                <w:color w:val="000000"/>
                <w:lang w:eastAsia="en-IN"/>
              </w:rPr>
            </w:pPr>
            <w:r w:rsidRPr="00525C5D">
              <w:rPr>
                <w:rFonts w:ascii="Times New Roman" w:eastAsia="Times New Roman" w:hAnsi="Times New Roman" w:cs="Times New Roman"/>
                <w:b/>
                <w:bCs/>
                <w:color w:val="000000"/>
                <w:lang w:eastAsia="en-IN"/>
              </w:rPr>
              <w:t>Selector</w:t>
            </w:r>
          </w:p>
        </w:tc>
        <w:tc>
          <w:tcPr>
            <w:tcW w:w="0" w:type="auto"/>
            <w:shd w:val="clear" w:color="auto" w:fill="C7CCBE"/>
            <w:tcMar>
              <w:top w:w="156" w:type="dxa"/>
              <w:left w:w="156" w:type="dxa"/>
              <w:bottom w:w="156" w:type="dxa"/>
              <w:right w:w="156" w:type="dxa"/>
            </w:tcMar>
            <w:hideMark/>
          </w:tcPr>
          <w:p w:rsidR="00525C5D" w:rsidRPr="00525C5D" w:rsidRDefault="00525C5D" w:rsidP="00525C5D">
            <w:pPr>
              <w:spacing w:after="0" w:line="240" w:lineRule="auto"/>
              <w:rPr>
                <w:rFonts w:ascii="Times New Roman" w:eastAsia="Times New Roman" w:hAnsi="Times New Roman" w:cs="Times New Roman"/>
                <w:b/>
                <w:bCs/>
                <w:color w:val="000000"/>
                <w:lang w:eastAsia="en-IN"/>
              </w:rPr>
            </w:pPr>
            <w:r w:rsidRPr="00525C5D">
              <w:rPr>
                <w:rFonts w:ascii="Times New Roman" w:eastAsia="Times New Roman" w:hAnsi="Times New Roman" w:cs="Times New Roman"/>
                <w:b/>
                <w:bCs/>
                <w:color w:val="000000"/>
                <w:lang w:eastAsia="en-IN"/>
              </w:rPr>
              <w:t>Description</w:t>
            </w:r>
          </w:p>
        </w:tc>
      </w:tr>
      <w:tr w:rsidR="00525C5D" w:rsidRPr="00525C5D" w:rsidTr="00525C5D">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525C5D" w:rsidRPr="00525C5D" w:rsidRDefault="00525C5D" w:rsidP="00525C5D">
            <w:pPr>
              <w:spacing w:after="0" w:line="298" w:lineRule="atLeast"/>
              <w:ind w:left="259"/>
              <w:rPr>
                <w:rFonts w:ascii="Verdana" w:eastAsia="Times New Roman" w:hAnsi="Verdana" w:cs="Times New Roman"/>
                <w:color w:val="000000"/>
                <w:sz w:val="17"/>
                <w:szCs w:val="17"/>
                <w:lang w:eastAsia="en-IN"/>
              </w:rPr>
            </w:pPr>
            <w:r w:rsidRPr="00525C5D">
              <w:rPr>
                <w:rFonts w:ascii="Verdana" w:eastAsia="Times New Roman" w:hAnsi="Verdana" w:cs="Times New Roman"/>
                <w:color w:val="000000"/>
                <w:sz w:val="17"/>
                <w:szCs w:val="17"/>
                <w:lang w:eastAsia="en-IN"/>
              </w:rPr>
              <w:t>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525C5D" w:rsidRPr="00525C5D" w:rsidRDefault="00525C5D" w:rsidP="00525C5D">
            <w:pPr>
              <w:spacing w:after="0" w:line="298" w:lineRule="atLeast"/>
              <w:ind w:left="259"/>
              <w:rPr>
                <w:rFonts w:ascii="Verdana" w:eastAsia="Times New Roman" w:hAnsi="Verdana" w:cs="Times New Roman"/>
                <w:color w:val="000000"/>
                <w:sz w:val="17"/>
                <w:szCs w:val="17"/>
                <w:lang w:eastAsia="en-IN"/>
              </w:rPr>
            </w:pPr>
            <w:r w:rsidRPr="00525C5D">
              <w:rPr>
                <w:rFonts w:ascii="Verdana" w:eastAsia="Times New Roman" w:hAnsi="Verdana" w:cs="Times New Roman"/>
                <w:color w:val="000000"/>
                <w:sz w:val="17"/>
                <w:szCs w:val="17"/>
                <w:lang w:eastAsia="en-IN"/>
              </w:rPr>
              <w:t>Tag Name: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525C5D" w:rsidRPr="00525C5D" w:rsidRDefault="00525C5D" w:rsidP="00525C5D">
            <w:pPr>
              <w:spacing w:after="0" w:line="298" w:lineRule="atLeast"/>
              <w:ind w:left="259"/>
              <w:rPr>
                <w:rFonts w:ascii="Verdana" w:eastAsia="Times New Roman" w:hAnsi="Verdana" w:cs="Times New Roman"/>
                <w:color w:val="000000"/>
                <w:sz w:val="17"/>
                <w:szCs w:val="17"/>
                <w:lang w:eastAsia="en-IN"/>
              </w:rPr>
            </w:pPr>
            <w:r w:rsidRPr="00525C5D">
              <w:rPr>
                <w:rFonts w:ascii="Verdana" w:eastAsia="Times New Roman" w:hAnsi="Verdana" w:cs="Times New Roman"/>
                <w:color w:val="000000"/>
                <w:sz w:val="17"/>
                <w:szCs w:val="17"/>
                <w:lang w:eastAsia="en-IN"/>
              </w:rPr>
              <w:t>It represents a tag name available in the DOM.</w:t>
            </w:r>
            <w:r w:rsidRPr="00525C5D">
              <w:rPr>
                <w:rFonts w:ascii="Verdana" w:eastAsia="Times New Roman" w:hAnsi="Verdana" w:cs="Times New Roman"/>
                <w:color w:val="000000"/>
                <w:sz w:val="17"/>
                <w:szCs w:val="17"/>
                <w:lang w:eastAsia="en-IN"/>
              </w:rPr>
              <w:br/>
              <w:t>For example: $('p') selects all paragraphs'p'in the document.</w:t>
            </w:r>
          </w:p>
        </w:tc>
      </w:tr>
      <w:tr w:rsidR="00525C5D" w:rsidRPr="00525C5D" w:rsidTr="00525C5D">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525C5D" w:rsidRPr="00525C5D" w:rsidRDefault="00525C5D" w:rsidP="00525C5D">
            <w:pPr>
              <w:spacing w:after="0" w:line="298" w:lineRule="atLeast"/>
              <w:ind w:left="259"/>
              <w:rPr>
                <w:rFonts w:ascii="Verdana" w:eastAsia="Times New Roman" w:hAnsi="Verdana" w:cs="Times New Roman"/>
                <w:color w:val="000000"/>
                <w:sz w:val="17"/>
                <w:szCs w:val="17"/>
                <w:lang w:eastAsia="en-IN"/>
              </w:rPr>
            </w:pPr>
            <w:r w:rsidRPr="00525C5D">
              <w:rPr>
                <w:rFonts w:ascii="Verdana" w:eastAsia="Times New Roman" w:hAnsi="Verdana" w:cs="Times New Roman"/>
                <w:color w:val="000000"/>
                <w:sz w:val="17"/>
                <w:szCs w:val="17"/>
                <w:lang w:eastAsia="en-IN"/>
              </w:rPr>
              <w:t>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525C5D" w:rsidRPr="00525C5D" w:rsidRDefault="00525C5D" w:rsidP="00525C5D">
            <w:pPr>
              <w:spacing w:after="0" w:line="298" w:lineRule="atLeast"/>
              <w:ind w:left="259"/>
              <w:rPr>
                <w:rFonts w:ascii="Verdana" w:eastAsia="Times New Roman" w:hAnsi="Verdana" w:cs="Times New Roman"/>
                <w:color w:val="000000"/>
                <w:sz w:val="17"/>
                <w:szCs w:val="17"/>
                <w:lang w:eastAsia="en-IN"/>
              </w:rPr>
            </w:pPr>
            <w:r w:rsidRPr="00525C5D">
              <w:rPr>
                <w:rFonts w:ascii="Verdana" w:eastAsia="Times New Roman" w:hAnsi="Verdana" w:cs="Times New Roman"/>
                <w:color w:val="000000"/>
                <w:sz w:val="17"/>
                <w:szCs w:val="17"/>
                <w:lang w:eastAsia="en-IN"/>
              </w:rPr>
              <w:t>Tag ID: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525C5D" w:rsidRPr="00525C5D" w:rsidRDefault="00525C5D" w:rsidP="00525C5D">
            <w:pPr>
              <w:spacing w:after="0" w:line="298" w:lineRule="atLeast"/>
              <w:ind w:left="259"/>
              <w:rPr>
                <w:rFonts w:ascii="Verdana" w:eastAsia="Times New Roman" w:hAnsi="Verdana" w:cs="Times New Roman"/>
                <w:color w:val="000000"/>
                <w:sz w:val="17"/>
                <w:szCs w:val="17"/>
                <w:lang w:eastAsia="en-IN"/>
              </w:rPr>
            </w:pPr>
            <w:r w:rsidRPr="00525C5D">
              <w:rPr>
                <w:rFonts w:ascii="Verdana" w:eastAsia="Times New Roman" w:hAnsi="Verdana" w:cs="Times New Roman"/>
                <w:color w:val="000000"/>
                <w:sz w:val="17"/>
                <w:szCs w:val="17"/>
                <w:lang w:eastAsia="en-IN"/>
              </w:rPr>
              <w:t>It represents a tag available with a specific ID in the DOM.</w:t>
            </w:r>
            <w:r w:rsidRPr="00525C5D">
              <w:rPr>
                <w:rFonts w:ascii="Verdana" w:eastAsia="Times New Roman" w:hAnsi="Verdana" w:cs="Times New Roman"/>
                <w:color w:val="000000"/>
                <w:sz w:val="17"/>
                <w:szCs w:val="17"/>
                <w:lang w:eastAsia="en-IN"/>
              </w:rPr>
              <w:br/>
              <w:t>For example: $('#real-id') selects a specific element in the document that has an ID of real-id.</w:t>
            </w:r>
          </w:p>
        </w:tc>
      </w:tr>
      <w:tr w:rsidR="00525C5D" w:rsidRPr="00525C5D" w:rsidTr="00525C5D">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525C5D" w:rsidRPr="00525C5D" w:rsidRDefault="00525C5D" w:rsidP="00525C5D">
            <w:pPr>
              <w:spacing w:after="0" w:line="298" w:lineRule="atLeast"/>
              <w:ind w:left="259"/>
              <w:rPr>
                <w:rFonts w:ascii="Verdana" w:eastAsia="Times New Roman" w:hAnsi="Verdana" w:cs="Times New Roman"/>
                <w:color w:val="000000"/>
                <w:sz w:val="17"/>
                <w:szCs w:val="17"/>
                <w:lang w:eastAsia="en-IN"/>
              </w:rPr>
            </w:pPr>
            <w:r w:rsidRPr="00525C5D">
              <w:rPr>
                <w:rFonts w:ascii="Verdana" w:eastAsia="Times New Roman" w:hAnsi="Verdana" w:cs="Times New Roman"/>
                <w:color w:val="000000"/>
                <w:sz w:val="17"/>
                <w:szCs w:val="17"/>
                <w:lang w:eastAsia="en-IN"/>
              </w:rPr>
              <w:t>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525C5D" w:rsidRPr="00525C5D" w:rsidRDefault="00525C5D" w:rsidP="00525C5D">
            <w:pPr>
              <w:spacing w:after="0" w:line="298" w:lineRule="atLeast"/>
              <w:ind w:left="259"/>
              <w:rPr>
                <w:rFonts w:ascii="Verdana" w:eastAsia="Times New Roman" w:hAnsi="Verdana" w:cs="Times New Roman"/>
                <w:color w:val="000000"/>
                <w:sz w:val="17"/>
                <w:szCs w:val="17"/>
                <w:lang w:eastAsia="en-IN"/>
              </w:rPr>
            </w:pPr>
            <w:r w:rsidRPr="00525C5D">
              <w:rPr>
                <w:rFonts w:ascii="Verdana" w:eastAsia="Times New Roman" w:hAnsi="Verdana" w:cs="Times New Roman"/>
                <w:color w:val="000000"/>
                <w:sz w:val="17"/>
                <w:szCs w:val="17"/>
                <w:lang w:eastAsia="en-IN"/>
              </w:rPr>
              <w:t>Tag Class: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525C5D" w:rsidRPr="00525C5D" w:rsidRDefault="00525C5D" w:rsidP="00525C5D">
            <w:pPr>
              <w:spacing w:after="0" w:line="298" w:lineRule="atLeast"/>
              <w:ind w:left="259"/>
              <w:rPr>
                <w:rFonts w:ascii="Verdana" w:eastAsia="Times New Roman" w:hAnsi="Verdana" w:cs="Times New Roman"/>
                <w:color w:val="000000"/>
                <w:sz w:val="17"/>
                <w:szCs w:val="17"/>
                <w:lang w:eastAsia="en-IN"/>
              </w:rPr>
            </w:pPr>
            <w:r w:rsidRPr="00525C5D">
              <w:rPr>
                <w:rFonts w:ascii="Verdana" w:eastAsia="Times New Roman" w:hAnsi="Verdana" w:cs="Times New Roman"/>
                <w:color w:val="000000"/>
                <w:sz w:val="17"/>
                <w:szCs w:val="17"/>
                <w:lang w:eastAsia="en-IN"/>
              </w:rPr>
              <w:t>It represents a tag available with a specific class in the DOM.</w:t>
            </w:r>
            <w:r w:rsidRPr="00525C5D">
              <w:rPr>
                <w:rFonts w:ascii="Verdana" w:eastAsia="Times New Roman" w:hAnsi="Verdana" w:cs="Times New Roman"/>
                <w:color w:val="000000"/>
                <w:sz w:val="17"/>
                <w:szCs w:val="17"/>
                <w:lang w:eastAsia="en-IN"/>
              </w:rPr>
              <w:br/>
              <w:t>For example: $('real-class') selects all elements in the document that have a class of real-class.</w:t>
            </w:r>
          </w:p>
        </w:tc>
      </w:tr>
    </w:tbl>
    <w:p w:rsidR="00525C5D" w:rsidRPr="00525C5D" w:rsidRDefault="00525C5D" w:rsidP="00525C5D">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525C5D">
        <w:rPr>
          <w:rFonts w:ascii="Verdana" w:eastAsia="Times New Roman" w:hAnsi="Verdana" w:cs="Times New Roman"/>
          <w:color w:val="000000"/>
          <w:sz w:val="17"/>
          <w:szCs w:val="17"/>
          <w:lang w:eastAsia="en-IN"/>
        </w:rPr>
        <w:t>Let's take a simple example to see the use of Tag selector. This would select all the elements with a tag name</w:t>
      </w:r>
    </w:p>
    <w:p w:rsidR="00525C5D" w:rsidRPr="00525C5D" w:rsidRDefault="00525C5D" w:rsidP="00525C5D">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525C5D">
        <w:rPr>
          <w:rFonts w:ascii="Verdana" w:eastAsia="Times New Roman" w:hAnsi="Verdana" w:cs="Times New Roman"/>
          <w:color w:val="000000"/>
          <w:sz w:val="17"/>
          <w:szCs w:val="17"/>
          <w:lang w:eastAsia="en-IN"/>
        </w:rPr>
        <w:t>and the background color is set to "pink".</w:t>
      </w:r>
    </w:p>
    <w:p w:rsidR="00525C5D" w:rsidRPr="00525C5D" w:rsidRDefault="00525C5D" w:rsidP="00525C5D">
      <w:pPr>
        <w:spacing w:after="0" w:line="240" w:lineRule="auto"/>
        <w:rPr>
          <w:rFonts w:ascii="Times New Roman" w:eastAsia="Times New Roman" w:hAnsi="Times New Roman" w:cs="Times New Roman"/>
          <w:sz w:val="24"/>
          <w:szCs w:val="24"/>
          <w:lang w:eastAsia="en-IN"/>
        </w:rPr>
      </w:pPr>
      <w:r w:rsidRPr="00525C5D">
        <w:rPr>
          <w:rFonts w:ascii="Verdana" w:eastAsia="Times New Roman" w:hAnsi="Verdana" w:cs="Times New Roman"/>
          <w:i/>
          <w:iCs/>
          <w:color w:val="000000"/>
          <w:sz w:val="18"/>
          <w:lang w:eastAsia="en-IN"/>
        </w:rPr>
        <w:lastRenderedPageBreak/>
        <w:t>File: firstjquery.html</w:t>
      </w:r>
    </w:p>
    <w:p w:rsidR="00525C5D" w:rsidRPr="00525C5D" w:rsidRDefault="00525C5D" w:rsidP="00525C5D">
      <w:pPr>
        <w:numPr>
          <w:ilvl w:val="0"/>
          <w:numId w:val="108"/>
        </w:numPr>
        <w:shd w:val="clear" w:color="auto" w:fill="FFFFFF"/>
        <w:spacing w:after="0" w:line="272" w:lineRule="atLeast"/>
        <w:ind w:left="0"/>
        <w:rPr>
          <w:rFonts w:ascii="Verdana" w:eastAsia="Times New Roman" w:hAnsi="Verdana" w:cs="Times New Roman"/>
          <w:color w:val="000000"/>
          <w:sz w:val="17"/>
          <w:szCs w:val="17"/>
          <w:lang w:eastAsia="en-IN"/>
        </w:rPr>
      </w:pPr>
      <w:r w:rsidRPr="00525C5D">
        <w:rPr>
          <w:rFonts w:ascii="Verdana" w:eastAsia="Times New Roman" w:hAnsi="Verdana" w:cs="Times New Roman"/>
          <w:color w:val="000000"/>
          <w:sz w:val="17"/>
          <w:szCs w:val="17"/>
          <w:bdr w:val="none" w:sz="0" w:space="0" w:color="auto" w:frame="1"/>
          <w:lang w:eastAsia="en-IN"/>
        </w:rPr>
        <w:t>&lt;!DOCTYPE html&gt;  </w:t>
      </w:r>
    </w:p>
    <w:p w:rsidR="00525C5D" w:rsidRPr="00525C5D" w:rsidRDefault="00525C5D" w:rsidP="00525C5D">
      <w:pPr>
        <w:numPr>
          <w:ilvl w:val="0"/>
          <w:numId w:val="108"/>
        </w:numPr>
        <w:shd w:val="clear" w:color="auto" w:fill="FFFFFF"/>
        <w:spacing w:after="0" w:line="272" w:lineRule="atLeast"/>
        <w:ind w:left="0"/>
        <w:rPr>
          <w:rFonts w:ascii="Verdana" w:eastAsia="Times New Roman" w:hAnsi="Verdana" w:cs="Times New Roman"/>
          <w:color w:val="000000"/>
          <w:sz w:val="17"/>
          <w:szCs w:val="17"/>
          <w:lang w:eastAsia="en-IN"/>
        </w:rPr>
      </w:pPr>
      <w:r w:rsidRPr="00525C5D">
        <w:rPr>
          <w:rFonts w:ascii="Verdana" w:eastAsia="Times New Roman" w:hAnsi="Verdana" w:cs="Times New Roman"/>
          <w:color w:val="000000"/>
          <w:sz w:val="17"/>
          <w:szCs w:val="17"/>
          <w:bdr w:val="none" w:sz="0" w:space="0" w:color="auto" w:frame="1"/>
          <w:lang w:eastAsia="en-IN"/>
        </w:rPr>
        <w:t>&lt;html&gt;  </w:t>
      </w:r>
    </w:p>
    <w:p w:rsidR="00525C5D" w:rsidRPr="00525C5D" w:rsidRDefault="00525C5D" w:rsidP="00525C5D">
      <w:pPr>
        <w:numPr>
          <w:ilvl w:val="0"/>
          <w:numId w:val="108"/>
        </w:numPr>
        <w:shd w:val="clear" w:color="auto" w:fill="FFFFFF"/>
        <w:spacing w:after="0" w:line="272" w:lineRule="atLeast"/>
        <w:ind w:left="0"/>
        <w:rPr>
          <w:rFonts w:ascii="Verdana" w:eastAsia="Times New Roman" w:hAnsi="Verdana" w:cs="Times New Roman"/>
          <w:color w:val="000000"/>
          <w:sz w:val="17"/>
          <w:szCs w:val="17"/>
          <w:lang w:eastAsia="en-IN"/>
        </w:rPr>
      </w:pPr>
      <w:r w:rsidRPr="00525C5D">
        <w:rPr>
          <w:rFonts w:ascii="Verdana" w:eastAsia="Times New Roman" w:hAnsi="Verdana" w:cs="Times New Roman"/>
          <w:color w:val="000000"/>
          <w:sz w:val="17"/>
          <w:szCs w:val="17"/>
          <w:bdr w:val="none" w:sz="0" w:space="0" w:color="auto" w:frame="1"/>
          <w:lang w:eastAsia="en-IN"/>
        </w:rPr>
        <w:t>&lt;head&gt;  </w:t>
      </w:r>
    </w:p>
    <w:p w:rsidR="00525C5D" w:rsidRPr="00525C5D" w:rsidRDefault="00525C5D" w:rsidP="00525C5D">
      <w:pPr>
        <w:numPr>
          <w:ilvl w:val="0"/>
          <w:numId w:val="108"/>
        </w:numPr>
        <w:shd w:val="clear" w:color="auto" w:fill="FFFFFF"/>
        <w:spacing w:after="0" w:line="272" w:lineRule="atLeast"/>
        <w:ind w:left="0"/>
        <w:rPr>
          <w:rFonts w:ascii="Verdana" w:eastAsia="Times New Roman" w:hAnsi="Verdana" w:cs="Times New Roman"/>
          <w:color w:val="000000"/>
          <w:sz w:val="17"/>
          <w:szCs w:val="17"/>
          <w:lang w:eastAsia="en-IN"/>
        </w:rPr>
      </w:pPr>
      <w:r w:rsidRPr="00525C5D">
        <w:rPr>
          <w:rFonts w:ascii="Verdana" w:eastAsia="Times New Roman" w:hAnsi="Verdana" w:cs="Times New Roman"/>
          <w:color w:val="000000"/>
          <w:sz w:val="17"/>
          <w:szCs w:val="17"/>
          <w:bdr w:val="none" w:sz="0" w:space="0" w:color="auto" w:frame="1"/>
          <w:lang w:eastAsia="en-IN"/>
        </w:rPr>
        <w:t> &lt;title&gt;First jQuery Example&lt;/title&gt;  </w:t>
      </w:r>
    </w:p>
    <w:p w:rsidR="00525C5D" w:rsidRPr="00525C5D" w:rsidRDefault="00525C5D" w:rsidP="00525C5D">
      <w:pPr>
        <w:numPr>
          <w:ilvl w:val="0"/>
          <w:numId w:val="108"/>
        </w:numPr>
        <w:shd w:val="clear" w:color="auto" w:fill="FFFFFF"/>
        <w:spacing w:after="0" w:line="272" w:lineRule="atLeast"/>
        <w:ind w:left="0"/>
        <w:rPr>
          <w:rFonts w:ascii="Verdana" w:eastAsia="Times New Roman" w:hAnsi="Verdana" w:cs="Times New Roman"/>
          <w:color w:val="000000"/>
          <w:sz w:val="17"/>
          <w:szCs w:val="17"/>
          <w:lang w:eastAsia="en-IN"/>
        </w:rPr>
      </w:pPr>
      <w:r w:rsidRPr="00525C5D">
        <w:rPr>
          <w:rFonts w:ascii="Verdana" w:eastAsia="Times New Roman" w:hAnsi="Verdana" w:cs="Times New Roman"/>
          <w:color w:val="000000"/>
          <w:sz w:val="17"/>
          <w:szCs w:val="17"/>
          <w:bdr w:val="none" w:sz="0" w:space="0" w:color="auto" w:frame="1"/>
          <w:lang w:eastAsia="en-IN"/>
        </w:rPr>
        <w:t>&lt;script type=</w:t>
      </w:r>
      <w:r w:rsidRPr="00525C5D">
        <w:rPr>
          <w:rFonts w:ascii="Verdana" w:eastAsia="Times New Roman" w:hAnsi="Verdana" w:cs="Times New Roman"/>
          <w:color w:val="0000FF"/>
          <w:sz w:val="17"/>
          <w:lang w:eastAsia="en-IN"/>
        </w:rPr>
        <w:t>"text/javascript"</w:t>
      </w:r>
      <w:r w:rsidRPr="00525C5D">
        <w:rPr>
          <w:rFonts w:ascii="Verdana" w:eastAsia="Times New Roman" w:hAnsi="Verdana" w:cs="Times New Roman"/>
          <w:color w:val="000000"/>
          <w:sz w:val="17"/>
          <w:szCs w:val="17"/>
          <w:bdr w:val="none" w:sz="0" w:space="0" w:color="auto" w:frame="1"/>
          <w:lang w:eastAsia="en-IN"/>
        </w:rPr>
        <w:t> src=</w:t>
      </w:r>
      <w:r w:rsidRPr="00525C5D">
        <w:rPr>
          <w:rFonts w:ascii="Verdana" w:eastAsia="Times New Roman" w:hAnsi="Verdana" w:cs="Times New Roman"/>
          <w:color w:val="0000FF"/>
          <w:sz w:val="17"/>
          <w:lang w:eastAsia="en-IN"/>
        </w:rPr>
        <w:t>"http://ajax.googleapis.com/ajax/libs/jquery/2.1.3/jquery.min.js"</w:t>
      </w:r>
      <w:r w:rsidRPr="00525C5D">
        <w:rPr>
          <w:rFonts w:ascii="Verdana" w:eastAsia="Times New Roman" w:hAnsi="Verdana" w:cs="Times New Roman"/>
          <w:color w:val="000000"/>
          <w:sz w:val="17"/>
          <w:szCs w:val="17"/>
          <w:bdr w:val="none" w:sz="0" w:space="0" w:color="auto" w:frame="1"/>
          <w:lang w:eastAsia="en-IN"/>
        </w:rPr>
        <w:t>&gt;  </w:t>
      </w:r>
    </w:p>
    <w:p w:rsidR="00525C5D" w:rsidRPr="00525C5D" w:rsidRDefault="00525C5D" w:rsidP="00525C5D">
      <w:pPr>
        <w:numPr>
          <w:ilvl w:val="0"/>
          <w:numId w:val="108"/>
        </w:numPr>
        <w:shd w:val="clear" w:color="auto" w:fill="FFFFFF"/>
        <w:spacing w:after="0" w:line="272" w:lineRule="atLeast"/>
        <w:ind w:left="0"/>
        <w:rPr>
          <w:rFonts w:ascii="Verdana" w:eastAsia="Times New Roman" w:hAnsi="Verdana" w:cs="Times New Roman"/>
          <w:color w:val="000000"/>
          <w:sz w:val="17"/>
          <w:szCs w:val="17"/>
          <w:lang w:eastAsia="en-IN"/>
        </w:rPr>
      </w:pPr>
      <w:r w:rsidRPr="00525C5D">
        <w:rPr>
          <w:rFonts w:ascii="Verdana" w:eastAsia="Times New Roman" w:hAnsi="Verdana" w:cs="Times New Roman"/>
          <w:color w:val="000000"/>
          <w:sz w:val="17"/>
          <w:szCs w:val="17"/>
          <w:bdr w:val="none" w:sz="0" w:space="0" w:color="auto" w:frame="1"/>
          <w:lang w:eastAsia="en-IN"/>
        </w:rPr>
        <w:t> &lt;/script&gt;  </w:t>
      </w:r>
    </w:p>
    <w:p w:rsidR="00525C5D" w:rsidRPr="00525C5D" w:rsidRDefault="00525C5D" w:rsidP="00525C5D">
      <w:pPr>
        <w:numPr>
          <w:ilvl w:val="0"/>
          <w:numId w:val="108"/>
        </w:numPr>
        <w:shd w:val="clear" w:color="auto" w:fill="FFFFFF"/>
        <w:spacing w:after="0" w:line="272" w:lineRule="atLeast"/>
        <w:ind w:left="0"/>
        <w:rPr>
          <w:rFonts w:ascii="Verdana" w:eastAsia="Times New Roman" w:hAnsi="Verdana" w:cs="Times New Roman"/>
          <w:color w:val="000000"/>
          <w:sz w:val="17"/>
          <w:szCs w:val="17"/>
          <w:lang w:eastAsia="en-IN"/>
        </w:rPr>
      </w:pPr>
      <w:r w:rsidRPr="00525C5D">
        <w:rPr>
          <w:rFonts w:ascii="Verdana" w:eastAsia="Times New Roman" w:hAnsi="Verdana" w:cs="Times New Roman"/>
          <w:color w:val="000000"/>
          <w:sz w:val="17"/>
          <w:szCs w:val="17"/>
          <w:bdr w:val="none" w:sz="0" w:space="0" w:color="auto" w:frame="1"/>
          <w:lang w:eastAsia="en-IN"/>
        </w:rPr>
        <w:t> &lt;script type=</w:t>
      </w:r>
      <w:r w:rsidRPr="00525C5D">
        <w:rPr>
          <w:rFonts w:ascii="Verdana" w:eastAsia="Times New Roman" w:hAnsi="Verdana" w:cs="Times New Roman"/>
          <w:color w:val="0000FF"/>
          <w:sz w:val="17"/>
          <w:lang w:eastAsia="en-IN"/>
        </w:rPr>
        <w:t>"text/javascript"</w:t>
      </w:r>
      <w:r w:rsidRPr="00525C5D">
        <w:rPr>
          <w:rFonts w:ascii="Verdana" w:eastAsia="Times New Roman" w:hAnsi="Verdana" w:cs="Times New Roman"/>
          <w:color w:val="000000"/>
          <w:sz w:val="17"/>
          <w:szCs w:val="17"/>
          <w:bdr w:val="none" w:sz="0" w:space="0" w:color="auto" w:frame="1"/>
          <w:lang w:eastAsia="en-IN"/>
        </w:rPr>
        <w:t> language=</w:t>
      </w:r>
      <w:r w:rsidRPr="00525C5D">
        <w:rPr>
          <w:rFonts w:ascii="Verdana" w:eastAsia="Times New Roman" w:hAnsi="Verdana" w:cs="Times New Roman"/>
          <w:color w:val="0000FF"/>
          <w:sz w:val="17"/>
          <w:lang w:eastAsia="en-IN"/>
        </w:rPr>
        <w:t>"javascript"</w:t>
      </w:r>
      <w:r w:rsidRPr="00525C5D">
        <w:rPr>
          <w:rFonts w:ascii="Verdana" w:eastAsia="Times New Roman" w:hAnsi="Verdana" w:cs="Times New Roman"/>
          <w:color w:val="000000"/>
          <w:sz w:val="17"/>
          <w:szCs w:val="17"/>
          <w:bdr w:val="none" w:sz="0" w:space="0" w:color="auto" w:frame="1"/>
          <w:lang w:eastAsia="en-IN"/>
        </w:rPr>
        <w:t>&gt;  </w:t>
      </w:r>
    </w:p>
    <w:p w:rsidR="00525C5D" w:rsidRPr="00525C5D" w:rsidRDefault="00525C5D" w:rsidP="00525C5D">
      <w:pPr>
        <w:numPr>
          <w:ilvl w:val="0"/>
          <w:numId w:val="108"/>
        </w:numPr>
        <w:shd w:val="clear" w:color="auto" w:fill="FFFFFF"/>
        <w:spacing w:after="0" w:line="272" w:lineRule="atLeast"/>
        <w:ind w:left="0"/>
        <w:rPr>
          <w:rFonts w:ascii="Verdana" w:eastAsia="Times New Roman" w:hAnsi="Verdana" w:cs="Times New Roman"/>
          <w:color w:val="000000"/>
          <w:sz w:val="17"/>
          <w:szCs w:val="17"/>
          <w:lang w:eastAsia="en-IN"/>
        </w:rPr>
      </w:pPr>
      <w:r w:rsidRPr="00525C5D">
        <w:rPr>
          <w:rFonts w:ascii="Verdana" w:eastAsia="Times New Roman" w:hAnsi="Verdana" w:cs="Times New Roman"/>
          <w:color w:val="000000"/>
          <w:sz w:val="17"/>
          <w:szCs w:val="17"/>
          <w:bdr w:val="none" w:sz="0" w:space="0" w:color="auto" w:frame="1"/>
          <w:lang w:eastAsia="en-IN"/>
        </w:rPr>
        <w:t> $(document).ready(function() {  </w:t>
      </w:r>
    </w:p>
    <w:p w:rsidR="00525C5D" w:rsidRPr="00525C5D" w:rsidRDefault="00525C5D" w:rsidP="00525C5D">
      <w:pPr>
        <w:numPr>
          <w:ilvl w:val="0"/>
          <w:numId w:val="108"/>
        </w:numPr>
        <w:shd w:val="clear" w:color="auto" w:fill="FFFFFF"/>
        <w:spacing w:after="0" w:line="272" w:lineRule="atLeast"/>
        <w:ind w:left="0"/>
        <w:rPr>
          <w:rFonts w:ascii="Verdana" w:eastAsia="Times New Roman" w:hAnsi="Verdana" w:cs="Times New Roman"/>
          <w:color w:val="000000"/>
          <w:sz w:val="17"/>
          <w:szCs w:val="17"/>
          <w:lang w:eastAsia="en-IN"/>
        </w:rPr>
      </w:pPr>
      <w:r w:rsidRPr="00525C5D">
        <w:rPr>
          <w:rFonts w:ascii="Verdana" w:eastAsia="Times New Roman" w:hAnsi="Verdana" w:cs="Times New Roman"/>
          <w:color w:val="000000"/>
          <w:sz w:val="17"/>
          <w:szCs w:val="17"/>
          <w:bdr w:val="none" w:sz="0" w:space="0" w:color="auto" w:frame="1"/>
          <w:lang w:eastAsia="en-IN"/>
        </w:rPr>
        <w:t> $(</w:t>
      </w:r>
      <w:r w:rsidRPr="00525C5D">
        <w:rPr>
          <w:rFonts w:ascii="Verdana" w:eastAsia="Times New Roman" w:hAnsi="Verdana" w:cs="Times New Roman"/>
          <w:color w:val="0000FF"/>
          <w:sz w:val="17"/>
          <w:lang w:eastAsia="en-IN"/>
        </w:rPr>
        <w:t>"p"</w:t>
      </w:r>
      <w:r w:rsidRPr="00525C5D">
        <w:rPr>
          <w:rFonts w:ascii="Verdana" w:eastAsia="Times New Roman" w:hAnsi="Verdana" w:cs="Times New Roman"/>
          <w:color w:val="000000"/>
          <w:sz w:val="17"/>
          <w:szCs w:val="17"/>
          <w:bdr w:val="none" w:sz="0" w:space="0" w:color="auto" w:frame="1"/>
          <w:lang w:eastAsia="en-IN"/>
        </w:rPr>
        <w:t>).css(</w:t>
      </w:r>
      <w:r w:rsidRPr="00525C5D">
        <w:rPr>
          <w:rFonts w:ascii="Verdana" w:eastAsia="Times New Roman" w:hAnsi="Verdana" w:cs="Times New Roman"/>
          <w:color w:val="0000FF"/>
          <w:sz w:val="17"/>
          <w:lang w:eastAsia="en-IN"/>
        </w:rPr>
        <w:t>"background-color"</w:t>
      </w:r>
      <w:r w:rsidRPr="00525C5D">
        <w:rPr>
          <w:rFonts w:ascii="Verdana" w:eastAsia="Times New Roman" w:hAnsi="Verdana" w:cs="Times New Roman"/>
          <w:color w:val="000000"/>
          <w:sz w:val="17"/>
          <w:szCs w:val="17"/>
          <w:bdr w:val="none" w:sz="0" w:space="0" w:color="auto" w:frame="1"/>
          <w:lang w:eastAsia="en-IN"/>
        </w:rPr>
        <w:t>, </w:t>
      </w:r>
      <w:r w:rsidRPr="00525C5D">
        <w:rPr>
          <w:rFonts w:ascii="Verdana" w:eastAsia="Times New Roman" w:hAnsi="Verdana" w:cs="Times New Roman"/>
          <w:color w:val="0000FF"/>
          <w:sz w:val="17"/>
          <w:lang w:eastAsia="en-IN"/>
        </w:rPr>
        <w:t>"pink"</w:t>
      </w:r>
      <w:r w:rsidRPr="00525C5D">
        <w:rPr>
          <w:rFonts w:ascii="Verdana" w:eastAsia="Times New Roman" w:hAnsi="Verdana" w:cs="Times New Roman"/>
          <w:color w:val="000000"/>
          <w:sz w:val="17"/>
          <w:szCs w:val="17"/>
          <w:bdr w:val="none" w:sz="0" w:space="0" w:color="auto" w:frame="1"/>
          <w:lang w:eastAsia="en-IN"/>
        </w:rPr>
        <w:t>);  </w:t>
      </w:r>
    </w:p>
    <w:p w:rsidR="00525C5D" w:rsidRPr="00525C5D" w:rsidRDefault="00525C5D" w:rsidP="00525C5D">
      <w:pPr>
        <w:numPr>
          <w:ilvl w:val="0"/>
          <w:numId w:val="108"/>
        </w:numPr>
        <w:shd w:val="clear" w:color="auto" w:fill="FFFFFF"/>
        <w:spacing w:after="0" w:line="272" w:lineRule="atLeast"/>
        <w:ind w:left="0"/>
        <w:rPr>
          <w:rFonts w:ascii="Verdana" w:eastAsia="Times New Roman" w:hAnsi="Verdana" w:cs="Times New Roman"/>
          <w:color w:val="000000"/>
          <w:sz w:val="17"/>
          <w:szCs w:val="17"/>
          <w:lang w:eastAsia="en-IN"/>
        </w:rPr>
      </w:pPr>
      <w:r w:rsidRPr="00525C5D">
        <w:rPr>
          <w:rFonts w:ascii="Verdana" w:eastAsia="Times New Roman" w:hAnsi="Verdana" w:cs="Times New Roman"/>
          <w:color w:val="000000"/>
          <w:sz w:val="17"/>
          <w:szCs w:val="17"/>
          <w:bdr w:val="none" w:sz="0" w:space="0" w:color="auto" w:frame="1"/>
          <w:lang w:eastAsia="en-IN"/>
        </w:rPr>
        <w:t> });  </w:t>
      </w:r>
    </w:p>
    <w:p w:rsidR="00525C5D" w:rsidRPr="00525C5D" w:rsidRDefault="00525C5D" w:rsidP="00525C5D">
      <w:pPr>
        <w:numPr>
          <w:ilvl w:val="0"/>
          <w:numId w:val="108"/>
        </w:numPr>
        <w:shd w:val="clear" w:color="auto" w:fill="FFFFFF"/>
        <w:spacing w:after="0" w:line="272" w:lineRule="atLeast"/>
        <w:ind w:left="0"/>
        <w:rPr>
          <w:rFonts w:ascii="Verdana" w:eastAsia="Times New Roman" w:hAnsi="Verdana" w:cs="Times New Roman"/>
          <w:color w:val="000000"/>
          <w:sz w:val="17"/>
          <w:szCs w:val="17"/>
          <w:lang w:eastAsia="en-IN"/>
        </w:rPr>
      </w:pPr>
      <w:r w:rsidRPr="00525C5D">
        <w:rPr>
          <w:rFonts w:ascii="Verdana" w:eastAsia="Times New Roman" w:hAnsi="Verdana" w:cs="Times New Roman"/>
          <w:color w:val="000000"/>
          <w:sz w:val="17"/>
          <w:szCs w:val="17"/>
          <w:bdr w:val="none" w:sz="0" w:space="0" w:color="auto" w:frame="1"/>
          <w:lang w:eastAsia="en-IN"/>
        </w:rPr>
        <w:t> &lt;/script&gt;  </w:t>
      </w:r>
    </w:p>
    <w:p w:rsidR="00525C5D" w:rsidRPr="00525C5D" w:rsidRDefault="00525C5D" w:rsidP="00525C5D">
      <w:pPr>
        <w:numPr>
          <w:ilvl w:val="0"/>
          <w:numId w:val="108"/>
        </w:numPr>
        <w:shd w:val="clear" w:color="auto" w:fill="FFFFFF"/>
        <w:spacing w:after="0" w:line="272" w:lineRule="atLeast"/>
        <w:ind w:left="0"/>
        <w:rPr>
          <w:rFonts w:ascii="Verdana" w:eastAsia="Times New Roman" w:hAnsi="Verdana" w:cs="Times New Roman"/>
          <w:color w:val="000000"/>
          <w:sz w:val="17"/>
          <w:szCs w:val="17"/>
          <w:lang w:eastAsia="en-IN"/>
        </w:rPr>
      </w:pPr>
      <w:r w:rsidRPr="00525C5D">
        <w:rPr>
          <w:rFonts w:ascii="Verdana" w:eastAsia="Times New Roman" w:hAnsi="Verdana" w:cs="Times New Roman"/>
          <w:color w:val="000000"/>
          <w:sz w:val="17"/>
          <w:szCs w:val="17"/>
          <w:bdr w:val="none" w:sz="0" w:space="0" w:color="auto" w:frame="1"/>
          <w:lang w:eastAsia="en-IN"/>
        </w:rPr>
        <w:t> &lt;/head&gt;  </w:t>
      </w:r>
    </w:p>
    <w:p w:rsidR="00525C5D" w:rsidRPr="00525C5D" w:rsidRDefault="00525C5D" w:rsidP="00525C5D">
      <w:pPr>
        <w:numPr>
          <w:ilvl w:val="0"/>
          <w:numId w:val="108"/>
        </w:numPr>
        <w:shd w:val="clear" w:color="auto" w:fill="FFFFFF"/>
        <w:spacing w:after="0" w:line="272" w:lineRule="atLeast"/>
        <w:ind w:left="0"/>
        <w:rPr>
          <w:rFonts w:ascii="Verdana" w:eastAsia="Times New Roman" w:hAnsi="Verdana" w:cs="Times New Roman"/>
          <w:color w:val="000000"/>
          <w:sz w:val="17"/>
          <w:szCs w:val="17"/>
          <w:lang w:eastAsia="en-IN"/>
        </w:rPr>
      </w:pPr>
      <w:r w:rsidRPr="00525C5D">
        <w:rPr>
          <w:rFonts w:ascii="Verdana" w:eastAsia="Times New Roman" w:hAnsi="Verdana" w:cs="Times New Roman"/>
          <w:color w:val="000000"/>
          <w:sz w:val="17"/>
          <w:szCs w:val="17"/>
          <w:bdr w:val="none" w:sz="0" w:space="0" w:color="auto" w:frame="1"/>
          <w:lang w:eastAsia="en-IN"/>
        </w:rPr>
        <w:t>&lt;body&gt;  </w:t>
      </w:r>
    </w:p>
    <w:p w:rsidR="00525C5D" w:rsidRPr="00525C5D" w:rsidRDefault="00525C5D" w:rsidP="00525C5D">
      <w:pPr>
        <w:numPr>
          <w:ilvl w:val="0"/>
          <w:numId w:val="108"/>
        </w:numPr>
        <w:shd w:val="clear" w:color="auto" w:fill="FFFFFF"/>
        <w:spacing w:after="0" w:line="272" w:lineRule="atLeast"/>
        <w:ind w:left="0"/>
        <w:rPr>
          <w:rFonts w:ascii="Verdana" w:eastAsia="Times New Roman" w:hAnsi="Verdana" w:cs="Times New Roman"/>
          <w:color w:val="000000"/>
          <w:sz w:val="17"/>
          <w:szCs w:val="17"/>
          <w:lang w:eastAsia="en-IN"/>
        </w:rPr>
      </w:pPr>
      <w:r w:rsidRPr="00525C5D">
        <w:rPr>
          <w:rFonts w:ascii="Verdana" w:eastAsia="Times New Roman" w:hAnsi="Verdana" w:cs="Times New Roman"/>
          <w:color w:val="000000"/>
          <w:sz w:val="17"/>
          <w:szCs w:val="17"/>
          <w:bdr w:val="none" w:sz="0" w:space="0" w:color="auto" w:frame="1"/>
          <w:lang w:eastAsia="en-IN"/>
        </w:rPr>
        <w:t>&lt;p&gt;This is first paragraph.&lt;/p&gt;  </w:t>
      </w:r>
    </w:p>
    <w:p w:rsidR="00525C5D" w:rsidRPr="00525C5D" w:rsidRDefault="00525C5D" w:rsidP="00525C5D">
      <w:pPr>
        <w:numPr>
          <w:ilvl w:val="0"/>
          <w:numId w:val="108"/>
        </w:numPr>
        <w:shd w:val="clear" w:color="auto" w:fill="FFFFFF"/>
        <w:spacing w:after="0" w:line="272" w:lineRule="atLeast"/>
        <w:ind w:left="0"/>
        <w:rPr>
          <w:rFonts w:ascii="Verdana" w:eastAsia="Times New Roman" w:hAnsi="Verdana" w:cs="Times New Roman"/>
          <w:color w:val="000000"/>
          <w:sz w:val="17"/>
          <w:szCs w:val="17"/>
          <w:lang w:eastAsia="en-IN"/>
        </w:rPr>
      </w:pPr>
      <w:r w:rsidRPr="00525C5D">
        <w:rPr>
          <w:rFonts w:ascii="Verdana" w:eastAsia="Times New Roman" w:hAnsi="Verdana" w:cs="Times New Roman"/>
          <w:color w:val="000000"/>
          <w:sz w:val="17"/>
          <w:szCs w:val="17"/>
          <w:bdr w:val="none" w:sz="0" w:space="0" w:color="auto" w:frame="1"/>
          <w:lang w:eastAsia="en-IN"/>
        </w:rPr>
        <w:t>&lt;p&gt;This is second paragraph.&lt;/p&gt;  </w:t>
      </w:r>
    </w:p>
    <w:p w:rsidR="00525C5D" w:rsidRPr="00525C5D" w:rsidRDefault="00525C5D" w:rsidP="00525C5D">
      <w:pPr>
        <w:numPr>
          <w:ilvl w:val="0"/>
          <w:numId w:val="108"/>
        </w:numPr>
        <w:shd w:val="clear" w:color="auto" w:fill="FFFFFF"/>
        <w:spacing w:after="0" w:line="272" w:lineRule="atLeast"/>
        <w:ind w:left="0"/>
        <w:rPr>
          <w:rFonts w:ascii="Verdana" w:eastAsia="Times New Roman" w:hAnsi="Verdana" w:cs="Times New Roman"/>
          <w:color w:val="000000"/>
          <w:sz w:val="17"/>
          <w:szCs w:val="17"/>
          <w:lang w:eastAsia="en-IN"/>
        </w:rPr>
      </w:pPr>
      <w:r w:rsidRPr="00525C5D">
        <w:rPr>
          <w:rFonts w:ascii="Verdana" w:eastAsia="Times New Roman" w:hAnsi="Verdana" w:cs="Times New Roman"/>
          <w:color w:val="000000"/>
          <w:sz w:val="17"/>
          <w:szCs w:val="17"/>
          <w:bdr w:val="none" w:sz="0" w:space="0" w:color="auto" w:frame="1"/>
          <w:lang w:eastAsia="en-IN"/>
        </w:rPr>
        <w:t>&lt;p&gt;This is third paragraph.&lt;/p&gt;  </w:t>
      </w:r>
    </w:p>
    <w:p w:rsidR="00525C5D" w:rsidRPr="00525C5D" w:rsidRDefault="00525C5D" w:rsidP="00525C5D">
      <w:pPr>
        <w:numPr>
          <w:ilvl w:val="0"/>
          <w:numId w:val="108"/>
        </w:numPr>
        <w:shd w:val="clear" w:color="auto" w:fill="FFFFFF"/>
        <w:spacing w:after="0" w:line="272" w:lineRule="atLeast"/>
        <w:ind w:left="0"/>
        <w:rPr>
          <w:rFonts w:ascii="Verdana" w:eastAsia="Times New Roman" w:hAnsi="Verdana" w:cs="Times New Roman"/>
          <w:color w:val="000000"/>
          <w:sz w:val="17"/>
          <w:szCs w:val="17"/>
          <w:lang w:eastAsia="en-IN"/>
        </w:rPr>
      </w:pPr>
      <w:r w:rsidRPr="00525C5D">
        <w:rPr>
          <w:rFonts w:ascii="Verdana" w:eastAsia="Times New Roman" w:hAnsi="Verdana" w:cs="Times New Roman"/>
          <w:color w:val="000000"/>
          <w:sz w:val="17"/>
          <w:szCs w:val="17"/>
          <w:bdr w:val="none" w:sz="0" w:space="0" w:color="auto" w:frame="1"/>
          <w:lang w:eastAsia="en-IN"/>
        </w:rPr>
        <w:t>&lt;/body&gt;  </w:t>
      </w:r>
    </w:p>
    <w:p w:rsidR="00525C5D" w:rsidRPr="00525C5D" w:rsidRDefault="00525C5D" w:rsidP="00525C5D">
      <w:pPr>
        <w:numPr>
          <w:ilvl w:val="0"/>
          <w:numId w:val="108"/>
        </w:numPr>
        <w:shd w:val="clear" w:color="auto" w:fill="FFFFFF"/>
        <w:spacing w:after="104" w:line="272" w:lineRule="atLeast"/>
        <w:ind w:left="0"/>
        <w:rPr>
          <w:rFonts w:ascii="Verdana" w:eastAsia="Times New Roman" w:hAnsi="Verdana" w:cs="Times New Roman"/>
          <w:color w:val="000000"/>
          <w:sz w:val="17"/>
          <w:szCs w:val="17"/>
          <w:lang w:eastAsia="en-IN"/>
        </w:rPr>
      </w:pPr>
      <w:r w:rsidRPr="00525C5D">
        <w:rPr>
          <w:rFonts w:ascii="Verdana" w:eastAsia="Times New Roman" w:hAnsi="Verdana" w:cs="Times New Roman"/>
          <w:color w:val="000000"/>
          <w:sz w:val="17"/>
          <w:szCs w:val="17"/>
          <w:bdr w:val="none" w:sz="0" w:space="0" w:color="auto" w:frame="1"/>
          <w:lang w:eastAsia="en-IN"/>
        </w:rPr>
        <w:t>&lt;/html&gt;  </w:t>
      </w:r>
    </w:p>
    <w:p w:rsidR="000F1217" w:rsidRPr="000F1217" w:rsidRDefault="000F1217" w:rsidP="000F1217">
      <w:pPr>
        <w:pStyle w:val="ListParagraph"/>
        <w:numPr>
          <w:ilvl w:val="0"/>
          <w:numId w:val="108"/>
        </w:numPr>
        <w:shd w:val="clear" w:color="auto" w:fill="FFFFFF"/>
        <w:spacing w:before="100" w:beforeAutospacing="1" w:after="100" w:afterAutospacing="1" w:line="312" w:lineRule="atLeast"/>
        <w:outlineLvl w:val="1"/>
        <w:rPr>
          <w:rFonts w:ascii="Helvetica" w:eastAsia="Times New Roman" w:hAnsi="Helvetica" w:cs="Helvetica"/>
          <w:color w:val="610B38"/>
          <w:sz w:val="32"/>
          <w:szCs w:val="32"/>
          <w:lang w:eastAsia="en-IN"/>
        </w:rPr>
      </w:pPr>
      <w:r w:rsidRPr="000F1217">
        <w:rPr>
          <w:rFonts w:ascii="Helvetica" w:eastAsia="Times New Roman" w:hAnsi="Helvetica" w:cs="Helvetica"/>
          <w:color w:val="610B38"/>
          <w:sz w:val="32"/>
          <w:szCs w:val="32"/>
          <w:lang w:eastAsia="en-IN"/>
        </w:rPr>
        <w:t>How to use Selectors</w:t>
      </w:r>
    </w:p>
    <w:p w:rsidR="000F1217" w:rsidRPr="000F1217" w:rsidRDefault="000F1217" w:rsidP="000F1217">
      <w:pPr>
        <w:pStyle w:val="ListParagraph"/>
        <w:numPr>
          <w:ilvl w:val="0"/>
          <w:numId w:val="108"/>
        </w:num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The jQuery selectors can be used single or with the combination of other selectors. They are required at every steps while using jQuery. They are used to select the exact element that you want from your HTML document.</w:t>
      </w:r>
    </w:p>
    <w:tbl>
      <w:tblPr>
        <w:tblW w:w="1127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933"/>
        <w:gridCol w:w="2881"/>
        <w:gridCol w:w="7460"/>
      </w:tblGrid>
      <w:tr w:rsidR="000F1217" w:rsidRPr="000F1217" w:rsidTr="000F1217">
        <w:tc>
          <w:tcPr>
            <w:tcW w:w="0" w:type="auto"/>
            <w:shd w:val="clear" w:color="auto" w:fill="C7CCBE"/>
            <w:tcMar>
              <w:top w:w="156" w:type="dxa"/>
              <w:left w:w="156" w:type="dxa"/>
              <w:bottom w:w="156" w:type="dxa"/>
              <w:right w:w="156" w:type="dxa"/>
            </w:tcMar>
            <w:hideMark/>
          </w:tcPr>
          <w:p w:rsidR="000F1217" w:rsidRPr="000F1217" w:rsidRDefault="000F1217" w:rsidP="000F1217">
            <w:pPr>
              <w:spacing w:after="0" w:line="240" w:lineRule="auto"/>
              <w:rPr>
                <w:rFonts w:ascii="Times New Roman" w:eastAsia="Times New Roman" w:hAnsi="Times New Roman" w:cs="Times New Roman"/>
                <w:b/>
                <w:bCs/>
                <w:color w:val="000000"/>
                <w:lang w:eastAsia="en-IN"/>
              </w:rPr>
            </w:pPr>
            <w:r w:rsidRPr="000F1217">
              <w:rPr>
                <w:rFonts w:ascii="Times New Roman" w:eastAsia="Times New Roman" w:hAnsi="Times New Roman" w:cs="Times New Roman"/>
                <w:b/>
                <w:bCs/>
                <w:color w:val="000000"/>
                <w:lang w:eastAsia="en-IN"/>
              </w:rPr>
              <w:t>S.No.</w:t>
            </w:r>
          </w:p>
        </w:tc>
        <w:tc>
          <w:tcPr>
            <w:tcW w:w="0" w:type="auto"/>
            <w:shd w:val="clear" w:color="auto" w:fill="C7CCBE"/>
            <w:tcMar>
              <w:top w:w="156" w:type="dxa"/>
              <w:left w:w="156" w:type="dxa"/>
              <w:bottom w:w="156" w:type="dxa"/>
              <w:right w:w="156" w:type="dxa"/>
            </w:tcMar>
            <w:hideMark/>
          </w:tcPr>
          <w:p w:rsidR="000F1217" w:rsidRPr="000F1217" w:rsidRDefault="000F1217" w:rsidP="000F1217">
            <w:pPr>
              <w:spacing w:after="0" w:line="240" w:lineRule="auto"/>
              <w:rPr>
                <w:rFonts w:ascii="Times New Roman" w:eastAsia="Times New Roman" w:hAnsi="Times New Roman" w:cs="Times New Roman"/>
                <w:b/>
                <w:bCs/>
                <w:color w:val="000000"/>
                <w:lang w:eastAsia="en-IN"/>
              </w:rPr>
            </w:pPr>
            <w:r w:rsidRPr="000F1217">
              <w:rPr>
                <w:rFonts w:ascii="Times New Roman" w:eastAsia="Times New Roman" w:hAnsi="Times New Roman" w:cs="Times New Roman"/>
                <w:b/>
                <w:bCs/>
                <w:color w:val="000000"/>
                <w:lang w:eastAsia="en-IN"/>
              </w:rPr>
              <w:t>Selector</w:t>
            </w:r>
          </w:p>
        </w:tc>
        <w:tc>
          <w:tcPr>
            <w:tcW w:w="0" w:type="auto"/>
            <w:shd w:val="clear" w:color="auto" w:fill="C7CCBE"/>
            <w:tcMar>
              <w:top w:w="156" w:type="dxa"/>
              <w:left w:w="156" w:type="dxa"/>
              <w:bottom w:w="156" w:type="dxa"/>
              <w:right w:w="156" w:type="dxa"/>
            </w:tcMar>
            <w:hideMark/>
          </w:tcPr>
          <w:p w:rsidR="000F1217" w:rsidRPr="000F1217" w:rsidRDefault="000F1217" w:rsidP="000F1217">
            <w:pPr>
              <w:spacing w:after="0" w:line="240" w:lineRule="auto"/>
              <w:rPr>
                <w:rFonts w:ascii="Times New Roman" w:eastAsia="Times New Roman" w:hAnsi="Times New Roman" w:cs="Times New Roman"/>
                <w:b/>
                <w:bCs/>
                <w:color w:val="000000"/>
                <w:lang w:eastAsia="en-IN"/>
              </w:rPr>
            </w:pPr>
            <w:r w:rsidRPr="000F1217">
              <w:rPr>
                <w:rFonts w:ascii="Times New Roman" w:eastAsia="Times New Roman" w:hAnsi="Times New Roman" w:cs="Times New Roman"/>
                <w:b/>
                <w:bCs/>
                <w:color w:val="000000"/>
                <w:lang w:eastAsia="en-IN"/>
              </w:rPr>
              <w:t>Description</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Name: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selects all elements that match with the given element name.</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selects a single element that matches with the given id.</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.Class: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selects all elements that matches with the given class.</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4)</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Universal(*)</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selects all elements available in a DOM.</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5)</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Multiple Elements A,B,C</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selects the combined results of all the specified selectors A,B and C.</w:t>
            </w:r>
          </w:p>
        </w:tc>
      </w:tr>
    </w:tbl>
    <w:p w:rsidR="000F1217" w:rsidRPr="000F1217" w:rsidRDefault="000F1217" w:rsidP="000F1217">
      <w:pPr>
        <w:pStyle w:val="ListParagraph"/>
        <w:numPr>
          <w:ilvl w:val="0"/>
          <w:numId w:val="108"/>
        </w:numPr>
        <w:shd w:val="clear" w:color="auto" w:fill="FFFFFF"/>
        <w:spacing w:before="100" w:beforeAutospacing="1" w:after="100" w:afterAutospacing="1" w:line="312" w:lineRule="atLeast"/>
        <w:outlineLvl w:val="1"/>
        <w:rPr>
          <w:rFonts w:ascii="Helvetica" w:eastAsia="Times New Roman" w:hAnsi="Helvetica" w:cs="Helvetica"/>
          <w:color w:val="610B38"/>
          <w:sz w:val="32"/>
          <w:szCs w:val="32"/>
          <w:lang w:eastAsia="en-IN"/>
        </w:rPr>
      </w:pPr>
      <w:r w:rsidRPr="000F1217">
        <w:rPr>
          <w:rFonts w:ascii="Helvetica" w:eastAsia="Times New Roman" w:hAnsi="Helvetica" w:cs="Helvetica"/>
          <w:color w:val="610B38"/>
          <w:sz w:val="32"/>
          <w:szCs w:val="32"/>
          <w:lang w:eastAsia="en-IN"/>
        </w:rPr>
        <w:t>Different jQuery Selectors</w:t>
      </w:r>
    </w:p>
    <w:tbl>
      <w:tblPr>
        <w:tblW w:w="1127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131"/>
        <w:gridCol w:w="2679"/>
        <w:gridCol w:w="6464"/>
      </w:tblGrid>
      <w:tr w:rsidR="000F1217" w:rsidRPr="000F1217" w:rsidTr="000F1217">
        <w:tc>
          <w:tcPr>
            <w:tcW w:w="0" w:type="auto"/>
            <w:shd w:val="clear" w:color="auto" w:fill="C7CCBE"/>
            <w:tcMar>
              <w:top w:w="156" w:type="dxa"/>
              <w:left w:w="156" w:type="dxa"/>
              <w:bottom w:w="156" w:type="dxa"/>
              <w:right w:w="156" w:type="dxa"/>
            </w:tcMar>
            <w:hideMark/>
          </w:tcPr>
          <w:p w:rsidR="000F1217" w:rsidRPr="000F1217" w:rsidRDefault="000F1217" w:rsidP="000F1217">
            <w:pPr>
              <w:spacing w:after="0" w:line="240" w:lineRule="auto"/>
              <w:rPr>
                <w:rFonts w:ascii="Times New Roman" w:eastAsia="Times New Roman" w:hAnsi="Times New Roman" w:cs="Times New Roman"/>
                <w:b/>
                <w:bCs/>
                <w:color w:val="000000"/>
                <w:lang w:eastAsia="en-IN"/>
              </w:rPr>
            </w:pPr>
            <w:r w:rsidRPr="000F1217">
              <w:rPr>
                <w:rFonts w:ascii="Times New Roman" w:eastAsia="Times New Roman" w:hAnsi="Times New Roman" w:cs="Times New Roman"/>
                <w:b/>
                <w:bCs/>
                <w:color w:val="000000"/>
                <w:lang w:eastAsia="en-IN"/>
              </w:rPr>
              <w:t>Selector</w:t>
            </w:r>
          </w:p>
        </w:tc>
        <w:tc>
          <w:tcPr>
            <w:tcW w:w="0" w:type="auto"/>
            <w:shd w:val="clear" w:color="auto" w:fill="C7CCBE"/>
            <w:tcMar>
              <w:top w:w="156" w:type="dxa"/>
              <w:left w:w="156" w:type="dxa"/>
              <w:bottom w:w="156" w:type="dxa"/>
              <w:right w:w="156" w:type="dxa"/>
            </w:tcMar>
            <w:hideMark/>
          </w:tcPr>
          <w:p w:rsidR="000F1217" w:rsidRPr="000F1217" w:rsidRDefault="000F1217" w:rsidP="000F1217">
            <w:pPr>
              <w:spacing w:after="0" w:line="240" w:lineRule="auto"/>
              <w:rPr>
                <w:rFonts w:ascii="Times New Roman" w:eastAsia="Times New Roman" w:hAnsi="Times New Roman" w:cs="Times New Roman"/>
                <w:b/>
                <w:bCs/>
                <w:color w:val="000000"/>
                <w:lang w:eastAsia="en-IN"/>
              </w:rPr>
            </w:pPr>
            <w:r w:rsidRPr="000F1217">
              <w:rPr>
                <w:rFonts w:ascii="Times New Roman" w:eastAsia="Times New Roman" w:hAnsi="Times New Roman" w:cs="Times New Roman"/>
                <w:b/>
                <w:bCs/>
                <w:color w:val="000000"/>
                <w:lang w:eastAsia="en-IN"/>
              </w:rPr>
              <w:t>Example</w:t>
            </w:r>
          </w:p>
        </w:tc>
        <w:tc>
          <w:tcPr>
            <w:tcW w:w="0" w:type="auto"/>
            <w:shd w:val="clear" w:color="auto" w:fill="C7CCBE"/>
            <w:tcMar>
              <w:top w:w="156" w:type="dxa"/>
              <w:left w:w="156" w:type="dxa"/>
              <w:bottom w:w="156" w:type="dxa"/>
              <w:right w:w="156" w:type="dxa"/>
            </w:tcMar>
            <w:hideMark/>
          </w:tcPr>
          <w:p w:rsidR="000F1217" w:rsidRPr="000F1217" w:rsidRDefault="000F1217" w:rsidP="000F1217">
            <w:pPr>
              <w:spacing w:after="0" w:line="240" w:lineRule="auto"/>
              <w:rPr>
                <w:rFonts w:ascii="Times New Roman" w:eastAsia="Times New Roman" w:hAnsi="Times New Roman" w:cs="Times New Roman"/>
                <w:b/>
                <w:bCs/>
                <w:color w:val="000000"/>
                <w:lang w:eastAsia="en-IN"/>
              </w:rPr>
            </w:pPr>
            <w:r w:rsidRPr="000F1217">
              <w:rPr>
                <w:rFonts w:ascii="Times New Roman" w:eastAsia="Times New Roman" w:hAnsi="Times New Roman" w:cs="Times New Roman"/>
                <w:b/>
                <w:bCs/>
                <w:color w:val="000000"/>
                <w:lang w:eastAsia="en-IN"/>
              </w:rPr>
              <w:t>Description</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is used to select all elements.</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$("#firstname")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will select the element with id="firstname"</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.class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$(".primary")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will select all elements with class="primary"</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class,.class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$(".primary,.secondary")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will select all elements with the class "primary" or "secondary"</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element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$("p")</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will select all p elements.</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lastRenderedPageBreak/>
              <w:t>el1,el2,el3</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$("h1,div,p")</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will select all h1, div, and p elements.</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:first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$("p:first")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This will select the first p element</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:last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$("p:last")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This will select he last p element</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:even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$("tr:even")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This will select all even tr elements</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:odd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$("tr:odd")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This will select all odd tr elements</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:first-child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$("p:first-child")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will select all p elements that are the first child of their parent</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:first-of-type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$("p:first-of-type")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will select all p elements that are the first p element of their parent</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:last-child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$("p:last-child")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will select all p elements that are the last child of their parent</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:last-of-type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$("p:last-of-type")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will select all p elements that are the last p element of their parent</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:nth-child(n)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$("p:nth-child(2)")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This will select all p elements that are the 2nd child of their parent</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:nth-last-child(n)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$("p:nth-last-child(2)")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This will select all p elements that are the 2nd child of their parent, counting from the last child</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:nth-of-type(n)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$("p:nth-of-type(2)")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will select all p elements that are the 2nd p element of their parent</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:nth-last-of-type(n)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$("p:nth-last-of-type(2)")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This will select all p elements that are the 2nd p element of their parent, counting from the last child</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:only-child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$("p:only-child")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will select all p elements that are the only child of their parent</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:only-of-type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$("p:only-of-type")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will select all p elements that are the only child, of its type, of their parent</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parent &gt; child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$("div &gt; p")</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will select all p elements that are a direct child of a div element</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parent descendant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$("div p")</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will select all p elements that are descendants of a div element</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element + next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$("div + p")</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selects the p element that are next to each div elements</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element ~ siblings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$("div ~ p")</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selects all p elements that are siblings of a div element</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:eq(index)</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$("ul li:eq(3)")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will select the fourth element in a list (index starts at 0)</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:gt(no)</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$("ul li:gt(3)")</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Select the list elements with an index greater than 3</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:lt(no)</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$("ul li:lt(3)")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Select the list elements with an index less than 3</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:not(selector)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$("input:not(:empty)")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Select all input elements that are not empty</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:header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$(":header")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Select all header elements h1, h2 ...</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:animated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$(":animated")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Select all animated elements</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lastRenderedPageBreak/>
              <w:t>:focus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$(":focus")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Select the element that currently has focus</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:contains(text)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$(":contains('Hello')")</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Select all elements which contains the text "Hello"</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:has(selector)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$("div:has(p)")</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Select all div elements that have a p element</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:empty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$(":empty")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Select all elements that are empty</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:parent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$(":parent")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Select all elements that are a parent of another element</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:hidden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$("p:hidden")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Select all hidden p elements</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:visible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$("table:visible")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Select all visible tables</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:root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$(":root")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will select the document's root element</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:lang(language)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$("p:lang(de)")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Select all p elements with a lang attribute value starting with "de"</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[attribute]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$("[href]")</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Select all elements with a href attribute</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[attribute=value]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$("[href='default.htm']")</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Select all elements with a href attribute value equal to "default.htm"</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[attribute!=value]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$("[href!='default.htm']")</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will select all elements with a href attribute value not equal to "default.htm"</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[attribute$=value]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$("[href$='.jpg']")</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will select all elements with a href attribute value ending with ".jpg"</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[attribute|=value]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$("[title|='Tomorrow']")</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Select all elements with a title attribute value equal to 'Tomorrow', or starting with 'Tomorrow' followed by a hyphen</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[attribute^=value]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$("[title^='Tom']")</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Select all elements with a title attribute value starting with "Tom"</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[attribute~=value]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$("[title~='hello']")</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Select all elements with a title attribute value containing the specific word "hello"</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[attribute*=value]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$("[title*='hello']")</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Select all elements with a title attribute value containing the word "hello"</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:input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$(":input")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will select all input elements</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:text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$(":text")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will select all input elements with type="text"</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:password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$(":password")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will select all input elements with type="password"</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:radio</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$(":radio")</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will select all input elements with type="radio"</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:checkbox</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$(":checkbox")</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Itwill select all input elements with type="checkbox"</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:submit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$(":submit")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will select all input elements with type="submit"</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:reset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$(":reset")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will select all input elements with type="reset"</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lastRenderedPageBreak/>
              <w:t>:button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$(":button")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will select all input elements with type="button"</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:image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$(":image")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will select all input elements with type="image"</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:file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$(":file")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will select all input elements with type="file"</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:enabled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$(":enabled")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Select all enabled input elements</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:disabled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$(":disabled")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will select all disabled input elements</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:selected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$(":selected")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will select all selected input elements</w:t>
            </w:r>
          </w:p>
        </w:tc>
      </w:tr>
      <w:tr w:rsidR="000F1217" w:rsidRPr="000F1217" w:rsidTr="000F121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:checked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$(":checked")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0F1217" w:rsidRPr="000F1217" w:rsidRDefault="000F1217" w:rsidP="000F1217">
            <w:pPr>
              <w:spacing w:after="0" w:line="298" w:lineRule="atLeast"/>
              <w:ind w:left="259"/>
              <w:rPr>
                <w:rFonts w:ascii="Verdana" w:eastAsia="Times New Roman" w:hAnsi="Verdana" w:cs="Times New Roman"/>
                <w:color w:val="000000"/>
                <w:sz w:val="17"/>
                <w:szCs w:val="17"/>
                <w:lang w:eastAsia="en-IN"/>
              </w:rPr>
            </w:pPr>
            <w:r w:rsidRPr="000F1217">
              <w:rPr>
                <w:rFonts w:ascii="Verdana" w:eastAsia="Times New Roman" w:hAnsi="Verdana" w:cs="Times New Roman"/>
                <w:color w:val="000000"/>
                <w:sz w:val="17"/>
                <w:szCs w:val="17"/>
                <w:lang w:eastAsia="en-IN"/>
              </w:rPr>
              <w:t>It will select all checked input elements</w:t>
            </w:r>
          </w:p>
        </w:tc>
      </w:tr>
    </w:tbl>
    <w:p w:rsidR="00D347D0" w:rsidRDefault="00D347D0" w:rsidP="00AD0F3C">
      <w:pPr>
        <w:shd w:val="clear" w:color="auto" w:fill="FFFFFF"/>
        <w:rPr>
          <w:rFonts w:ascii="Consolas" w:hAnsi="Consolas" w:cs="Consolas"/>
          <w:color w:val="000000"/>
          <w:sz w:val="20"/>
          <w:szCs w:val="20"/>
        </w:rPr>
      </w:pPr>
    </w:p>
    <w:p w:rsidR="000F1217" w:rsidRDefault="000F1217" w:rsidP="00AD0F3C">
      <w:pPr>
        <w:shd w:val="clear" w:color="auto" w:fill="FFFFFF"/>
        <w:rPr>
          <w:rFonts w:ascii="Consolas" w:hAnsi="Consolas" w:cs="Consolas"/>
          <w:color w:val="000000"/>
          <w:sz w:val="20"/>
          <w:szCs w:val="20"/>
        </w:rPr>
      </w:pPr>
    </w:p>
    <w:p w:rsidR="000F1217" w:rsidRDefault="000F1217" w:rsidP="00AD0F3C">
      <w:pPr>
        <w:shd w:val="clear" w:color="auto" w:fill="FFFFFF"/>
        <w:rPr>
          <w:rFonts w:ascii="Consolas" w:hAnsi="Consolas" w:cs="Consolas"/>
          <w:color w:val="000000"/>
          <w:sz w:val="20"/>
          <w:szCs w:val="20"/>
        </w:rPr>
      </w:pPr>
    </w:p>
    <w:p w:rsidR="0047728D" w:rsidRPr="0047728D" w:rsidRDefault="0047728D" w:rsidP="0047728D">
      <w:pPr>
        <w:shd w:val="clear" w:color="auto" w:fill="FFFFFF"/>
        <w:spacing w:before="65" w:after="100" w:afterAutospacing="1" w:line="312" w:lineRule="atLeast"/>
        <w:outlineLvl w:val="0"/>
        <w:rPr>
          <w:rFonts w:ascii="Helvetica" w:eastAsia="Times New Roman" w:hAnsi="Helvetica" w:cs="Helvetica"/>
          <w:color w:val="610B38"/>
          <w:kern w:val="36"/>
          <w:sz w:val="38"/>
          <w:szCs w:val="38"/>
          <w:lang w:eastAsia="en-IN"/>
        </w:rPr>
      </w:pPr>
      <w:r w:rsidRPr="0047728D">
        <w:rPr>
          <w:rFonts w:ascii="Helvetica" w:eastAsia="Times New Roman" w:hAnsi="Helvetica" w:cs="Helvetica"/>
          <w:color w:val="610B38"/>
          <w:kern w:val="36"/>
          <w:sz w:val="38"/>
          <w:szCs w:val="38"/>
          <w:lang w:eastAsia="en-IN"/>
        </w:rPr>
        <w:t>jQuery hide()</w:t>
      </w:r>
    </w:p>
    <w:p w:rsidR="0047728D" w:rsidRPr="0047728D" w:rsidRDefault="0047728D" w:rsidP="0047728D">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47728D">
        <w:rPr>
          <w:rFonts w:ascii="Verdana" w:eastAsia="Times New Roman" w:hAnsi="Verdana" w:cs="Times New Roman"/>
          <w:color w:val="000000"/>
          <w:sz w:val="17"/>
          <w:szCs w:val="17"/>
          <w:lang w:eastAsia="en-IN"/>
        </w:rPr>
        <w:t>The jQuery hide() method is used to hide the selected elements.</w:t>
      </w:r>
    </w:p>
    <w:p w:rsidR="0047728D" w:rsidRPr="0047728D" w:rsidRDefault="0047728D" w:rsidP="0047728D">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47728D">
        <w:rPr>
          <w:rFonts w:ascii="Verdana" w:eastAsia="Times New Roman" w:hAnsi="Verdana" w:cs="Times New Roman"/>
          <w:b/>
          <w:bCs/>
          <w:color w:val="000000"/>
          <w:sz w:val="17"/>
          <w:lang w:eastAsia="en-IN"/>
        </w:rPr>
        <w:t>Syntax</w:t>
      </w:r>
      <w:r w:rsidRPr="0047728D">
        <w:rPr>
          <w:rFonts w:ascii="Verdana" w:eastAsia="Times New Roman" w:hAnsi="Verdana" w:cs="Times New Roman"/>
          <w:color w:val="000000"/>
          <w:sz w:val="17"/>
          <w:szCs w:val="17"/>
          <w:lang w:eastAsia="en-IN"/>
        </w:rPr>
        <w:t>:</w:t>
      </w:r>
    </w:p>
    <w:p w:rsidR="0047728D" w:rsidRPr="0047728D" w:rsidRDefault="0047728D" w:rsidP="0047728D">
      <w:pPr>
        <w:numPr>
          <w:ilvl w:val="0"/>
          <w:numId w:val="109"/>
        </w:numPr>
        <w:shd w:val="clear" w:color="auto" w:fill="FFFFFF"/>
        <w:spacing w:after="0" w:line="272" w:lineRule="atLeast"/>
        <w:ind w:left="0"/>
        <w:rPr>
          <w:rFonts w:ascii="Verdana" w:eastAsia="Times New Roman" w:hAnsi="Verdana" w:cs="Times New Roman"/>
          <w:color w:val="000000"/>
          <w:sz w:val="17"/>
          <w:szCs w:val="17"/>
          <w:lang w:eastAsia="en-IN"/>
        </w:rPr>
      </w:pPr>
      <w:r w:rsidRPr="0047728D">
        <w:rPr>
          <w:rFonts w:ascii="Verdana" w:eastAsia="Times New Roman" w:hAnsi="Verdana" w:cs="Times New Roman"/>
          <w:color w:val="000000"/>
          <w:sz w:val="17"/>
          <w:szCs w:val="17"/>
          <w:bdr w:val="none" w:sz="0" w:space="0" w:color="auto" w:frame="1"/>
          <w:lang w:eastAsia="en-IN"/>
        </w:rPr>
        <w:t>$(selector).hide();  </w:t>
      </w:r>
    </w:p>
    <w:p w:rsidR="0047728D" w:rsidRPr="0047728D" w:rsidRDefault="0047728D" w:rsidP="0047728D">
      <w:pPr>
        <w:numPr>
          <w:ilvl w:val="0"/>
          <w:numId w:val="109"/>
        </w:numPr>
        <w:shd w:val="clear" w:color="auto" w:fill="FFFFFF"/>
        <w:spacing w:after="0" w:line="272" w:lineRule="atLeast"/>
        <w:ind w:left="0"/>
        <w:rPr>
          <w:rFonts w:ascii="Verdana" w:eastAsia="Times New Roman" w:hAnsi="Verdana" w:cs="Times New Roman"/>
          <w:color w:val="000000"/>
          <w:sz w:val="17"/>
          <w:szCs w:val="17"/>
          <w:lang w:eastAsia="en-IN"/>
        </w:rPr>
      </w:pPr>
      <w:r w:rsidRPr="0047728D">
        <w:rPr>
          <w:rFonts w:ascii="Verdana" w:eastAsia="Times New Roman" w:hAnsi="Verdana" w:cs="Times New Roman"/>
          <w:color w:val="000000"/>
          <w:sz w:val="17"/>
          <w:szCs w:val="17"/>
          <w:bdr w:val="none" w:sz="0" w:space="0" w:color="auto" w:frame="1"/>
          <w:lang w:eastAsia="en-IN"/>
        </w:rPr>
        <w:t>$(selector).hide(speed, callback);  </w:t>
      </w:r>
    </w:p>
    <w:p w:rsidR="0047728D" w:rsidRPr="0047728D" w:rsidRDefault="0047728D" w:rsidP="0047728D">
      <w:pPr>
        <w:numPr>
          <w:ilvl w:val="0"/>
          <w:numId w:val="109"/>
        </w:numPr>
        <w:shd w:val="clear" w:color="auto" w:fill="FFFFFF"/>
        <w:spacing w:after="104" w:line="272" w:lineRule="atLeast"/>
        <w:ind w:left="0"/>
        <w:rPr>
          <w:rFonts w:ascii="Verdana" w:eastAsia="Times New Roman" w:hAnsi="Verdana" w:cs="Times New Roman"/>
          <w:color w:val="000000"/>
          <w:sz w:val="17"/>
          <w:szCs w:val="17"/>
          <w:lang w:eastAsia="en-IN"/>
        </w:rPr>
      </w:pPr>
      <w:r w:rsidRPr="0047728D">
        <w:rPr>
          <w:rFonts w:ascii="Verdana" w:eastAsia="Times New Roman" w:hAnsi="Verdana" w:cs="Times New Roman"/>
          <w:color w:val="000000"/>
          <w:sz w:val="17"/>
          <w:szCs w:val="17"/>
          <w:bdr w:val="none" w:sz="0" w:space="0" w:color="auto" w:frame="1"/>
          <w:lang w:eastAsia="en-IN"/>
        </w:rPr>
        <w:t>$(selector).hide(speed, easing, callback);  </w:t>
      </w:r>
    </w:p>
    <w:p w:rsidR="0047728D" w:rsidRPr="0047728D" w:rsidRDefault="0047728D" w:rsidP="0047728D">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47728D">
        <w:rPr>
          <w:rFonts w:ascii="Verdana" w:eastAsia="Times New Roman" w:hAnsi="Verdana" w:cs="Times New Roman"/>
          <w:b/>
          <w:bCs/>
          <w:color w:val="000000"/>
          <w:sz w:val="17"/>
          <w:lang w:eastAsia="en-IN"/>
        </w:rPr>
        <w:t>speed</w:t>
      </w:r>
      <w:r w:rsidRPr="0047728D">
        <w:rPr>
          <w:rFonts w:ascii="Verdana" w:eastAsia="Times New Roman" w:hAnsi="Verdana" w:cs="Times New Roman"/>
          <w:color w:val="000000"/>
          <w:sz w:val="17"/>
          <w:szCs w:val="17"/>
          <w:lang w:eastAsia="en-IN"/>
        </w:rPr>
        <w:t>: It is an optional parameter. It specifies the speed of the delay. Its possible vales are slow, fast and milliseconds.</w:t>
      </w:r>
    </w:p>
    <w:p w:rsidR="0047728D" w:rsidRPr="0047728D" w:rsidRDefault="0047728D" w:rsidP="0047728D">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47728D">
        <w:rPr>
          <w:rFonts w:ascii="Verdana" w:eastAsia="Times New Roman" w:hAnsi="Verdana" w:cs="Times New Roman"/>
          <w:b/>
          <w:bCs/>
          <w:color w:val="000000"/>
          <w:sz w:val="17"/>
          <w:lang w:eastAsia="en-IN"/>
        </w:rPr>
        <w:t>easing</w:t>
      </w:r>
      <w:r w:rsidRPr="0047728D">
        <w:rPr>
          <w:rFonts w:ascii="Verdana" w:eastAsia="Times New Roman" w:hAnsi="Verdana" w:cs="Times New Roman"/>
          <w:color w:val="000000"/>
          <w:sz w:val="17"/>
          <w:szCs w:val="17"/>
          <w:lang w:eastAsia="en-IN"/>
        </w:rPr>
        <w:t>: It specifies the easing function to be used for transition.</w:t>
      </w:r>
    </w:p>
    <w:p w:rsidR="0047728D" w:rsidRPr="0047728D" w:rsidRDefault="0047728D" w:rsidP="0047728D">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47728D">
        <w:rPr>
          <w:rFonts w:ascii="Verdana" w:eastAsia="Times New Roman" w:hAnsi="Verdana" w:cs="Times New Roman"/>
          <w:b/>
          <w:bCs/>
          <w:color w:val="000000"/>
          <w:sz w:val="17"/>
          <w:lang w:eastAsia="en-IN"/>
        </w:rPr>
        <w:t>callback</w:t>
      </w:r>
      <w:r w:rsidRPr="0047728D">
        <w:rPr>
          <w:rFonts w:ascii="Verdana" w:eastAsia="Times New Roman" w:hAnsi="Verdana" w:cs="Times New Roman"/>
          <w:color w:val="000000"/>
          <w:sz w:val="17"/>
          <w:szCs w:val="17"/>
          <w:lang w:eastAsia="en-IN"/>
        </w:rPr>
        <w:t>: It is also an optional parameter. It specifies the function to be called after completion of hide() effect.</w:t>
      </w:r>
    </w:p>
    <w:p w:rsidR="0047728D" w:rsidRPr="0047728D" w:rsidRDefault="0047728D" w:rsidP="0047728D">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47728D">
        <w:rPr>
          <w:rFonts w:ascii="Verdana" w:eastAsia="Times New Roman" w:hAnsi="Verdana" w:cs="Times New Roman"/>
          <w:color w:val="000000"/>
          <w:sz w:val="17"/>
          <w:szCs w:val="17"/>
          <w:lang w:eastAsia="en-IN"/>
        </w:rPr>
        <w:t>Let's take an example to see the jQuery hide effect.</w:t>
      </w:r>
    </w:p>
    <w:p w:rsidR="0047728D" w:rsidRPr="0047728D" w:rsidRDefault="0047728D" w:rsidP="0047728D">
      <w:pPr>
        <w:numPr>
          <w:ilvl w:val="0"/>
          <w:numId w:val="110"/>
        </w:numPr>
        <w:shd w:val="clear" w:color="auto" w:fill="FFFFFF"/>
        <w:spacing w:after="0" w:line="272" w:lineRule="atLeast"/>
        <w:ind w:left="0"/>
        <w:rPr>
          <w:rFonts w:ascii="Verdana" w:eastAsia="Times New Roman" w:hAnsi="Verdana" w:cs="Times New Roman"/>
          <w:color w:val="000000"/>
          <w:sz w:val="17"/>
          <w:szCs w:val="17"/>
          <w:lang w:eastAsia="en-IN"/>
        </w:rPr>
      </w:pPr>
      <w:r w:rsidRPr="0047728D">
        <w:rPr>
          <w:rFonts w:ascii="Verdana" w:eastAsia="Times New Roman" w:hAnsi="Verdana" w:cs="Times New Roman"/>
          <w:color w:val="000000"/>
          <w:sz w:val="17"/>
          <w:szCs w:val="17"/>
          <w:bdr w:val="none" w:sz="0" w:space="0" w:color="auto" w:frame="1"/>
          <w:lang w:eastAsia="en-IN"/>
        </w:rPr>
        <w:t>&lt;!DOCTYPE html</w:t>
      </w:r>
      <w:r w:rsidRPr="0047728D">
        <w:rPr>
          <w:rFonts w:ascii="Verdana" w:eastAsia="Times New Roman" w:hAnsi="Verdana" w:cs="Times New Roman"/>
          <w:b/>
          <w:bCs/>
          <w:color w:val="006699"/>
          <w:sz w:val="17"/>
          <w:lang w:eastAsia="en-IN"/>
        </w:rPr>
        <w:t>&gt;</w:t>
      </w:r>
      <w:r w:rsidRPr="0047728D">
        <w:rPr>
          <w:rFonts w:ascii="Verdana" w:eastAsia="Times New Roman" w:hAnsi="Verdana" w:cs="Times New Roman"/>
          <w:color w:val="000000"/>
          <w:sz w:val="17"/>
          <w:szCs w:val="17"/>
          <w:bdr w:val="none" w:sz="0" w:space="0" w:color="auto" w:frame="1"/>
          <w:lang w:eastAsia="en-IN"/>
        </w:rPr>
        <w:t>  </w:t>
      </w:r>
    </w:p>
    <w:p w:rsidR="0047728D" w:rsidRPr="0047728D" w:rsidRDefault="0047728D" w:rsidP="0047728D">
      <w:pPr>
        <w:numPr>
          <w:ilvl w:val="0"/>
          <w:numId w:val="110"/>
        </w:numPr>
        <w:shd w:val="clear" w:color="auto" w:fill="FFFFFF"/>
        <w:spacing w:after="0" w:line="272" w:lineRule="atLeast"/>
        <w:ind w:left="0"/>
        <w:rPr>
          <w:rFonts w:ascii="Verdana" w:eastAsia="Times New Roman" w:hAnsi="Verdana" w:cs="Times New Roman"/>
          <w:color w:val="000000"/>
          <w:sz w:val="17"/>
          <w:szCs w:val="17"/>
          <w:lang w:eastAsia="en-IN"/>
        </w:rPr>
      </w:pPr>
      <w:r w:rsidRPr="0047728D">
        <w:rPr>
          <w:rFonts w:ascii="Verdana" w:eastAsia="Times New Roman" w:hAnsi="Verdana" w:cs="Times New Roman"/>
          <w:b/>
          <w:bCs/>
          <w:color w:val="006699"/>
          <w:sz w:val="17"/>
          <w:lang w:eastAsia="en-IN"/>
        </w:rPr>
        <w:t>&lt;html&gt;</w:t>
      </w:r>
      <w:r w:rsidRPr="0047728D">
        <w:rPr>
          <w:rFonts w:ascii="Verdana" w:eastAsia="Times New Roman" w:hAnsi="Verdana" w:cs="Times New Roman"/>
          <w:color w:val="000000"/>
          <w:sz w:val="17"/>
          <w:szCs w:val="17"/>
          <w:bdr w:val="none" w:sz="0" w:space="0" w:color="auto" w:frame="1"/>
          <w:lang w:eastAsia="en-IN"/>
        </w:rPr>
        <w:t>  </w:t>
      </w:r>
    </w:p>
    <w:p w:rsidR="0047728D" w:rsidRPr="0047728D" w:rsidRDefault="0047728D" w:rsidP="0047728D">
      <w:pPr>
        <w:numPr>
          <w:ilvl w:val="0"/>
          <w:numId w:val="110"/>
        </w:numPr>
        <w:shd w:val="clear" w:color="auto" w:fill="FFFFFF"/>
        <w:spacing w:after="0" w:line="272" w:lineRule="atLeast"/>
        <w:ind w:left="0"/>
        <w:rPr>
          <w:rFonts w:ascii="Verdana" w:eastAsia="Times New Roman" w:hAnsi="Verdana" w:cs="Times New Roman"/>
          <w:color w:val="000000"/>
          <w:sz w:val="17"/>
          <w:szCs w:val="17"/>
          <w:lang w:eastAsia="en-IN"/>
        </w:rPr>
      </w:pPr>
      <w:r w:rsidRPr="0047728D">
        <w:rPr>
          <w:rFonts w:ascii="Verdana" w:eastAsia="Times New Roman" w:hAnsi="Verdana" w:cs="Times New Roman"/>
          <w:b/>
          <w:bCs/>
          <w:color w:val="006699"/>
          <w:sz w:val="17"/>
          <w:lang w:eastAsia="en-IN"/>
        </w:rPr>
        <w:t>&lt;head&gt;</w:t>
      </w:r>
      <w:r w:rsidRPr="0047728D">
        <w:rPr>
          <w:rFonts w:ascii="Verdana" w:eastAsia="Times New Roman" w:hAnsi="Verdana" w:cs="Times New Roman"/>
          <w:color w:val="000000"/>
          <w:sz w:val="17"/>
          <w:szCs w:val="17"/>
          <w:bdr w:val="none" w:sz="0" w:space="0" w:color="auto" w:frame="1"/>
          <w:lang w:eastAsia="en-IN"/>
        </w:rPr>
        <w:t>  </w:t>
      </w:r>
    </w:p>
    <w:p w:rsidR="0047728D" w:rsidRPr="0047728D" w:rsidRDefault="0047728D" w:rsidP="0047728D">
      <w:pPr>
        <w:numPr>
          <w:ilvl w:val="0"/>
          <w:numId w:val="110"/>
        </w:numPr>
        <w:shd w:val="clear" w:color="auto" w:fill="FFFFFF"/>
        <w:spacing w:after="0" w:line="272" w:lineRule="atLeast"/>
        <w:ind w:left="0"/>
        <w:rPr>
          <w:rFonts w:ascii="Verdana" w:eastAsia="Times New Roman" w:hAnsi="Verdana" w:cs="Times New Roman"/>
          <w:color w:val="000000"/>
          <w:sz w:val="17"/>
          <w:szCs w:val="17"/>
          <w:lang w:eastAsia="en-IN"/>
        </w:rPr>
      </w:pPr>
      <w:r w:rsidRPr="0047728D">
        <w:rPr>
          <w:rFonts w:ascii="Verdana" w:eastAsia="Times New Roman" w:hAnsi="Verdana" w:cs="Times New Roman"/>
          <w:b/>
          <w:bCs/>
          <w:color w:val="006699"/>
          <w:sz w:val="17"/>
          <w:lang w:eastAsia="en-IN"/>
        </w:rPr>
        <w:t>&lt;script</w:t>
      </w:r>
      <w:r w:rsidRPr="0047728D">
        <w:rPr>
          <w:rFonts w:ascii="Verdana" w:eastAsia="Times New Roman" w:hAnsi="Verdana" w:cs="Times New Roman"/>
          <w:color w:val="000000"/>
          <w:sz w:val="17"/>
          <w:szCs w:val="17"/>
          <w:bdr w:val="none" w:sz="0" w:space="0" w:color="auto" w:frame="1"/>
          <w:lang w:eastAsia="en-IN"/>
        </w:rPr>
        <w:t> </w:t>
      </w:r>
      <w:r w:rsidRPr="0047728D">
        <w:rPr>
          <w:rFonts w:ascii="Verdana" w:eastAsia="Times New Roman" w:hAnsi="Verdana" w:cs="Times New Roman"/>
          <w:color w:val="FF0000"/>
          <w:sz w:val="17"/>
          <w:lang w:eastAsia="en-IN"/>
        </w:rPr>
        <w:t>src</w:t>
      </w:r>
      <w:r w:rsidRPr="0047728D">
        <w:rPr>
          <w:rFonts w:ascii="Verdana" w:eastAsia="Times New Roman" w:hAnsi="Verdana" w:cs="Times New Roman"/>
          <w:color w:val="000000"/>
          <w:sz w:val="17"/>
          <w:szCs w:val="17"/>
          <w:bdr w:val="none" w:sz="0" w:space="0" w:color="auto" w:frame="1"/>
          <w:lang w:eastAsia="en-IN"/>
        </w:rPr>
        <w:t>=</w:t>
      </w:r>
      <w:r w:rsidRPr="0047728D">
        <w:rPr>
          <w:rFonts w:ascii="Verdana" w:eastAsia="Times New Roman" w:hAnsi="Verdana" w:cs="Times New Roman"/>
          <w:color w:val="0000FF"/>
          <w:sz w:val="17"/>
          <w:lang w:eastAsia="en-IN"/>
        </w:rPr>
        <w:t>"http://ajax.googleapis.com/ajax/libs/jquery/1.11.2/jquery.min.js"</w:t>
      </w:r>
      <w:r w:rsidRPr="0047728D">
        <w:rPr>
          <w:rFonts w:ascii="Verdana" w:eastAsia="Times New Roman" w:hAnsi="Verdana" w:cs="Times New Roman"/>
          <w:b/>
          <w:bCs/>
          <w:color w:val="006699"/>
          <w:sz w:val="17"/>
          <w:lang w:eastAsia="en-IN"/>
        </w:rPr>
        <w:t>&gt;&lt;/script&gt;</w:t>
      </w:r>
      <w:r w:rsidRPr="0047728D">
        <w:rPr>
          <w:rFonts w:ascii="Verdana" w:eastAsia="Times New Roman" w:hAnsi="Verdana" w:cs="Times New Roman"/>
          <w:color w:val="000000"/>
          <w:sz w:val="17"/>
          <w:szCs w:val="17"/>
          <w:bdr w:val="none" w:sz="0" w:space="0" w:color="auto" w:frame="1"/>
          <w:lang w:eastAsia="en-IN"/>
        </w:rPr>
        <w:t>  </w:t>
      </w:r>
    </w:p>
    <w:p w:rsidR="0047728D" w:rsidRPr="0047728D" w:rsidRDefault="0047728D" w:rsidP="0047728D">
      <w:pPr>
        <w:numPr>
          <w:ilvl w:val="0"/>
          <w:numId w:val="110"/>
        </w:numPr>
        <w:shd w:val="clear" w:color="auto" w:fill="FFFFFF"/>
        <w:spacing w:after="0" w:line="272" w:lineRule="atLeast"/>
        <w:ind w:left="0"/>
        <w:rPr>
          <w:rFonts w:ascii="Verdana" w:eastAsia="Times New Roman" w:hAnsi="Verdana" w:cs="Times New Roman"/>
          <w:color w:val="000000"/>
          <w:sz w:val="17"/>
          <w:szCs w:val="17"/>
          <w:lang w:eastAsia="en-IN"/>
        </w:rPr>
      </w:pPr>
      <w:r w:rsidRPr="0047728D">
        <w:rPr>
          <w:rFonts w:ascii="Verdana" w:eastAsia="Times New Roman" w:hAnsi="Verdana" w:cs="Times New Roman"/>
          <w:b/>
          <w:bCs/>
          <w:color w:val="006699"/>
          <w:sz w:val="17"/>
          <w:lang w:eastAsia="en-IN"/>
        </w:rPr>
        <w:t>&lt;script&gt;</w:t>
      </w:r>
      <w:r w:rsidRPr="0047728D">
        <w:rPr>
          <w:rFonts w:ascii="Verdana" w:eastAsia="Times New Roman" w:hAnsi="Verdana" w:cs="Times New Roman"/>
          <w:color w:val="000000"/>
          <w:sz w:val="17"/>
          <w:szCs w:val="17"/>
          <w:bdr w:val="none" w:sz="0" w:space="0" w:color="auto" w:frame="1"/>
          <w:lang w:eastAsia="en-IN"/>
        </w:rPr>
        <w:t>  </w:t>
      </w:r>
    </w:p>
    <w:p w:rsidR="0047728D" w:rsidRPr="0047728D" w:rsidRDefault="0047728D" w:rsidP="0047728D">
      <w:pPr>
        <w:numPr>
          <w:ilvl w:val="0"/>
          <w:numId w:val="110"/>
        </w:numPr>
        <w:shd w:val="clear" w:color="auto" w:fill="FFFFFF"/>
        <w:spacing w:after="0" w:line="272" w:lineRule="atLeast"/>
        <w:ind w:left="0"/>
        <w:rPr>
          <w:rFonts w:ascii="Verdana" w:eastAsia="Times New Roman" w:hAnsi="Verdana" w:cs="Times New Roman"/>
          <w:color w:val="000000"/>
          <w:sz w:val="17"/>
          <w:szCs w:val="17"/>
          <w:lang w:eastAsia="en-IN"/>
        </w:rPr>
      </w:pPr>
      <w:r w:rsidRPr="0047728D">
        <w:rPr>
          <w:rFonts w:ascii="Verdana" w:eastAsia="Times New Roman" w:hAnsi="Verdana" w:cs="Times New Roman"/>
          <w:color w:val="000000"/>
          <w:sz w:val="17"/>
          <w:szCs w:val="17"/>
          <w:bdr w:val="none" w:sz="0" w:space="0" w:color="auto" w:frame="1"/>
          <w:lang w:eastAsia="en-IN"/>
        </w:rPr>
        <w:t>$(document).ready(function(){  </w:t>
      </w:r>
    </w:p>
    <w:p w:rsidR="0047728D" w:rsidRPr="0047728D" w:rsidRDefault="0047728D" w:rsidP="0047728D">
      <w:pPr>
        <w:numPr>
          <w:ilvl w:val="0"/>
          <w:numId w:val="110"/>
        </w:numPr>
        <w:shd w:val="clear" w:color="auto" w:fill="FFFFFF"/>
        <w:spacing w:after="0" w:line="272" w:lineRule="atLeast"/>
        <w:ind w:left="0"/>
        <w:rPr>
          <w:rFonts w:ascii="Verdana" w:eastAsia="Times New Roman" w:hAnsi="Verdana" w:cs="Times New Roman"/>
          <w:color w:val="000000"/>
          <w:sz w:val="17"/>
          <w:szCs w:val="17"/>
          <w:lang w:eastAsia="en-IN"/>
        </w:rPr>
      </w:pPr>
      <w:r w:rsidRPr="0047728D">
        <w:rPr>
          <w:rFonts w:ascii="Verdana" w:eastAsia="Times New Roman" w:hAnsi="Verdana" w:cs="Times New Roman"/>
          <w:color w:val="000000"/>
          <w:sz w:val="17"/>
          <w:szCs w:val="17"/>
          <w:bdr w:val="none" w:sz="0" w:space="0" w:color="auto" w:frame="1"/>
          <w:lang w:eastAsia="en-IN"/>
        </w:rPr>
        <w:t>    $("#hide").click(function(){  </w:t>
      </w:r>
    </w:p>
    <w:p w:rsidR="0047728D" w:rsidRPr="0047728D" w:rsidRDefault="0047728D" w:rsidP="0047728D">
      <w:pPr>
        <w:numPr>
          <w:ilvl w:val="0"/>
          <w:numId w:val="110"/>
        </w:numPr>
        <w:shd w:val="clear" w:color="auto" w:fill="FFFFFF"/>
        <w:spacing w:after="0" w:line="272" w:lineRule="atLeast"/>
        <w:ind w:left="0"/>
        <w:rPr>
          <w:rFonts w:ascii="Verdana" w:eastAsia="Times New Roman" w:hAnsi="Verdana" w:cs="Times New Roman"/>
          <w:color w:val="000000"/>
          <w:sz w:val="17"/>
          <w:szCs w:val="17"/>
          <w:lang w:eastAsia="en-IN"/>
        </w:rPr>
      </w:pPr>
      <w:r w:rsidRPr="0047728D">
        <w:rPr>
          <w:rFonts w:ascii="Verdana" w:eastAsia="Times New Roman" w:hAnsi="Verdana" w:cs="Times New Roman"/>
          <w:color w:val="000000"/>
          <w:sz w:val="17"/>
          <w:szCs w:val="17"/>
          <w:bdr w:val="none" w:sz="0" w:space="0" w:color="auto" w:frame="1"/>
          <w:lang w:eastAsia="en-IN"/>
        </w:rPr>
        <w:t>        $("p").hide();  </w:t>
      </w:r>
    </w:p>
    <w:p w:rsidR="0047728D" w:rsidRPr="0047728D" w:rsidRDefault="0047728D" w:rsidP="0047728D">
      <w:pPr>
        <w:numPr>
          <w:ilvl w:val="0"/>
          <w:numId w:val="110"/>
        </w:numPr>
        <w:shd w:val="clear" w:color="auto" w:fill="FFFFFF"/>
        <w:spacing w:after="0" w:line="272" w:lineRule="atLeast"/>
        <w:ind w:left="0"/>
        <w:rPr>
          <w:rFonts w:ascii="Verdana" w:eastAsia="Times New Roman" w:hAnsi="Verdana" w:cs="Times New Roman"/>
          <w:color w:val="000000"/>
          <w:sz w:val="17"/>
          <w:szCs w:val="17"/>
          <w:lang w:eastAsia="en-IN"/>
        </w:rPr>
      </w:pPr>
      <w:r w:rsidRPr="0047728D">
        <w:rPr>
          <w:rFonts w:ascii="Verdana" w:eastAsia="Times New Roman" w:hAnsi="Verdana" w:cs="Times New Roman"/>
          <w:color w:val="000000"/>
          <w:sz w:val="17"/>
          <w:szCs w:val="17"/>
          <w:bdr w:val="none" w:sz="0" w:space="0" w:color="auto" w:frame="1"/>
          <w:lang w:eastAsia="en-IN"/>
        </w:rPr>
        <w:t>    });  </w:t>
      </w:r>
    </w:p>
    <w:p w:rsidR="0047728D" w:rsidRPr="0047728D" w:rsidRDefault="0047728D" w:rsidP="0047728D">
      <w:pPr>
        <w:numPr>
          <w:ilvl w:val="0"/>
          <w:numId w:val="110"/>
        </w:numPr>
        <w:shd w:val="clear" w:color="auto" w:fill="FFFFFF"/>
        <w:spacing w:after="0" w:line="272" w:lineRule="atLeast"/>
        <w:ind w:left="0"/>
        <w:rPr>
          <w:rFonts w:ascii="Verdana" w:eastAsia="Times New Roman" w:hAnsi="Verdana" w:cs="Times New Roman"/>
          <w:color w:val="000000"/>
          <w:sz w:val="17"/>
          <w:szCs w:val="17"/>
          <w:lang w:eastAsia="en-IN"/>
        </w:rPr>
      </w:pPr>
      <w:r w:rsidRPr="0047728D">
        <w:rPr>
          <w:rFonts w:ascii="Verdana" w:eastAsia="Times New Roman" w:hAnsi="Verdana" w:cs="Times New Roman"/>
          <w:color w:val="000000"/>
          <w:sz w:val="17"/>
          <w:szCs w:val="17"/>
          <w:bdr w:val="none" w:sz="0" w:space="0" w:color="auto" w:frame="1"/>
          <w:lang w:eastAsia="en-IN"/>
        </w:rPr>
        <w:t>});  </w:t>
      </w:r>
    </w:p>
    <w:p w:rsidR="0047728D" w:rsidRPr="0047728D" w:rsidRDefault="0047728D" w:rsidP="0047728D">
      <w:pPr>
        <w:numPr>
          <w:ilvl w:val="0"/>
          <w:numId w:val="110"/>
        </w:numPr>
        <w:shd w:val="clear" w:color="auto" w:fill="FFFFFF"/>
        <w:spacing w:after="0" w:line="272" w:lineRule="atLeast"/>
        <w:ind w:left="0"/>
        <w:rPr>
          <w:rFonts w:ascii="Verdana" w:eastAsia="Times New Roman" w:hAnsi="Verdana" w:cs="Times New Roman"/>
          <w:color w:val="000000"/>
          <w:sz w:val="17"/>
          <w:szCs w:val="17"/>
          <w:lang w:eastAsia="en-IN"/>
        </w:rPr>
      </w:pPr>
      <w:r w:rsidRPr="0047728D">
        <w:rPr>
          <w:rFonts w:ascii="Verdana" w:eastAsia="Times New Roman" w:hAnsi="Verdana" w:cs="Times New Roman"/>
          <w:b/>
          <w:bCs/>
          <w:color w:val="006699"/>
          <w:sz w:val="17"/>
          <w:lang w:eastAsia="en-IN"/>
        </w:rPr>
        <w:t>&lt;/script&gt;</w:t>
      </w:r>
      <w:r w:rsidRPr="0047728D">
        <w:rPr>
          <w:rFonts w:ascii="Verdana" w:eastAsia="Times New Roman" w:hAnsi="Verdana" w:cs="Times New Roman"/>
          <w:color w:val="000000"/>
          <w:sz w:val="17"/>
          <w:szCs w:val="17"/>
          <w:bdr w:val="none" w:sz="0" w:space="0" w:color="auto" w:frame="1"/>
          <w:lang w:eastAsia="en-IN"/>
        </w:rPr>
        <w:t>  </w:t>
      </w:r>
    </w:p>
    <w:p w:rsidR="0047728D" w:rsidRPr="0047728D" w:rsidRDefault="0047728D" w:rsidP="0047728D">
      <w:pPr>
        <w:numPr>
          <w:ilvl w:val="0"/>
          <w:numId w:val="110"/>
        </w:numPr>
        <w:shd w:val="clear" w:color="auto" w:fill="FFFFFF"/>
        <w:spacing w:after="0" w:line="272" w:lineRule="atLeast"/>
        <w:ind w:left="0"/>
        <w:rPr>
          <w:rFonts w:ascii="Verdana" w:eastAsia="Times New Roman" w:hAnsi="Verdana" w:cs="Times New Roman"/>
          <w:color w:val="000000"/>
          <w:sz w:val="17"/>
          <w:szCs w:val="17"/>
          <w:lang w:eastAsia="en-IN"/>
        </w:rPr>
      </w:pPr>
      <w:r w:rsidRPr="0047728D">
        <w:rPr>
          <w:rFonts w:ascii="Verdana" w:eastAsia="Times New Roman" w:hAnsi="Verdana" w:cs="Times New Roman"/>
          <w:b/>
          <w:bCs/>
          <w:color w:val="006699"/>
          <w:sz w:val="17"/>
          <w:lang w:eastAsia="en-IN"/>
        </w:rPr>
        <w:t>&lt;/head&gt;</w:t>
      </w:r>
      <w:r w:rsidRPr="0047728D">
        <w:rPr>
          <w:rFonts w:ascii="Verdana" w:eastAsia="Times New Roman" w:hAnsi="Verdana" w:cs="Times New Roman"/>
          <w:color w:val="000000"/>
          <w:sz w:val="17"/>
          <w:szCs w:val="17"/>
          <w:bdr w:val="none" w:sz="0" w:space="0" w:color="auto" w:frame="1"/>
          <w:lang w:eastAsia="en-IN"/>
        </w:rPr>
        <w:t>  </w:t>
      </w:r>
    </w:p>
    <w:p w:rsidR="0047728D" w:rsidRPr="0047728D" w:rsidRDefault="0047728D" w:rsidP="0047728D">
      <w:pPr>
        <w:numPr>
          <w:ilvl w:val="0"/>
          <w:numId w:val="110"/>
        </w:numPr>
        <w:shd w:val="clear" w:color="auto" w:fill="FFFFFF"/>
        <w:spacing w:after="0" w:line="272" w:lineRule="atLeast"/>
        <w:ind w:left="0"/>
        <w:rPr>
          <w:rFonts w:ascii="Verdana" w:eastAsia="Times New Roman" w:hAnsi="Verdana" w:cs="Times New Roman"/>
          <w:color w:val="000000"/>
          <w:sz w:val="17"/>
          <w:szCs w:val="17"/>
          <w:lang w:eastAsia="en-IN"/>
        </w:rPr>
      </w:pPr>
      <w:r w:rsidRPr="0047728D">
        <w:rPr>
          <w:rFonts w:ascii="Verdana" w:eastAsia="Times New Roman" w:hAnsi="Verdana" w:cs="Times New Roman"/>
          <w:b/>
          <w:bCs/>
          <w:color w:val="006699"/>
          <w:sz w:val="17"/>
          <w:lang w:eastAsia="en-IN"/>
        </w:rPr>
        <w:t>&lt;body&gt;</w:t>
      </w:r>
      <w:r w:rsidRPr="0047728D">
        <w:rPr>
          <w:rFonts w:ascii="Verdana" w:eastAsia="Times New Roman" w:hAnsi="Verdana" w:cs="Times New Roman"/>
          <w:color w:val="000000"/>
          <w:sz w:val="17"/>
          <w:szCs w:val="17"/>
          <w:bdr w:val="none" w:sz="0" w:space="0" w:color="auto" w:frame="1"/>
          <w:lang w:eastAsia="en-IN"/>
        </w:rPr>
        <w:t>  </w:t>
      </w:r>
    </w:p>
    <w:p w:rsidR="0047728D" w:rsidRPr="0047728D" w:rsidRDefault="0047728D" w:rsidP="0047728D">
      <w:pPr>
        <w:numPr>
          <w:ilvl w:val="0"/>
          <w:numId w:val="110"/>
        </w:numPr>
        <w:shd w:val="clear" w:color="auto" w:fill="FFFFFF"/>
        <w:spacing w:after="0" w:line="272" w:lineRule="atLeast"/>
        <w:ind w:left="0"/>
        <w:rPr>
          <w:rFonts w:ascii="Verdana" w:eastAsia="Times New Roman" w:hAnsi="Verdana" w:cs="Times New Roman"/>
          <w:color w:val="000000"/>
          <w:sz w:val="17"/>
          <w:szCs w:val="17"/>
          <w:lang w:eastAsia="en-IN"/>
        </w:rPr>
      </w:pPr>
      <w:r w:rsidRPr="0047728D">
        <w:rPr>
          <w:rFonts w:ascii="Verdana" w:eastAsia="Times New Roman" w:hAnsi="Verdana" w:cs="Times New Roman"/>
          <w:b/>
          <w:bCs/>
          <w:color w:val="006699"/>
          <w:sz w:val="17"/>
          <w:lang w:eastAsia="en-IN"/>
        </w:rPr>
        <w:lastRenderedPageBreak/>
        <w:t>&lt;p&gt;</w:t>
      </w:r>
      <w:r w:rsidRPr="0047728D">
        <w:rPr>
          <w:rFonts w:ascii="Verdana" w:eastAsia="Times New Roman" w:hAnsi="Verdana" w:cs="Times New Roman"/>
          <w:color w:val="000000"/>
          <w:sz w:val="17"/>
          <w:szCs w:val="17"/>
          <w:bdr w:val="none" w:sz="0" w:space="0" w:color="auto" w:frame="1"/>
          <w:lang w:eastAsia="en-IN"/>
        </w:rPr>
        <w:t>  </w:t>
      </w:r>
    </w:p>
    <w:p w:rsidR="0047728D" w:rsidRPr="0047728D" w:rsidRDefault="0047728D" w:rsidP="0047728D">
      <w:pPr>
        <w:numPr>
          <w:ilvl w:val="0"/>
          <w:numId w:val="110"/>
        </w:numPr>
        <w:shd w:val="clear" w:color="auto" w:fill="FFFFFF"/>
        <w:spacing w:after="0" w:line="272" w:lineRule="atLeast"/>
        <w:ind w:left="0"/>
        <w:rPr>
          <w:rFonts w:ascii="Verdana" w:eastAsia="Times New Roman" w:hAnsi="Verdana" w:cs="Times New Roman"/>
          <w:color w:val="000000"/>
          <w:sz w:val="17"/>
          <w:szCs w:val="17"/>
          <w:lang w:eastAsia="en-IN"/>
        </w:rPr>
      </w:pPr>
      <w:r w:rsidRPr="0047728D">
        <w:rPr>
          <w:rFonts w:ascii="Verdana" w:eastAsia="Times New Roman" w:hAnsi="Verdana" w:cs="Times New Roman"/>
          <w:b/>
          <w:bCs/>
          <w:color w:val="006699"/>
          <w:sz w:val="17"/>
          <w:lang w:eastAsia="en-IN"/>
        </w:rPr>
        <w:t>&lt;b&gt;</w:t>
      </w:r>
      <w:r w:rsidRPr="0047728D">
        <w:rPr>
          <w:rFonts w:ascii="Verdana" w:eastAsia="Times New Roman" w:hAnsi="Verdana" w:cs="Times New Roman"/>
          <w:color w:val="000000"/>
          <w:sz w:val="17"/>
          <w:szCs w:val="17"/>
          <w:bdr w:val="none" w:sz="0" w:space="0" w:color="auto" w:frame="1"/>
          <w:lang w:eastAsia="en-IN"/>
        </w:rPr>
        <w:t>This is a little poem: </w:t>
      </w:r>
      <w:r w:rsidRPr="0047728D">
        <w:rPr>
          <w:rFonts w:ascii="Verdana" w:eastAsia="Times New Roman" w:hAnsi="Verdana" w:cs="Times New Roman"/>
          <w:b/>
          <w:bCs/>
          <w:color w:val="006699"/>
          <w:sz w:val="17"/>
          <w:lang w:eastAsia="en-IN"/>
        </w:rPr>
        <w:t>&lt;/b&gt;&lt;br/&gt;</w:t>
      </w:r>
      <w:r w:rsidRPr="0047728D">
        <w:rPr>
          <w:rFonts w:ascii="Verdana" w:eastAsia="Times New Roman" w:hAnsi="Verdana" w:cs="Times New Roman"/>
          <w:color w:val="000000"/>
          <w:sz w:val="17"/>
          <w:szCs w:val="17"/>
          <w:bdr w:val="none" w:sz="0" w:space="0" w:color="auto" w:frame="1"/>
          <w:lang w:eastAsia="en-IN"/>
        </w:rPr>
        <w:t>  </w:t>
      </w:r>
    </w:p>
    <w:p w:rsidR="0047728D" w:rsidRPr="0047728D" w:rsidRDefault="0047728D" w:rsidP="0047728D">
      <w:pPr>
        <w:numPr>
          <w:ilvl w:val="0"/>
          <w:numId w:val="110"/>
        </w:numPr>
        <w:shd w:val="clear" w:color="auto" w:fill="FFFFFF"/>
        <w:spacing w:after="0" w:line="272" w:lineRule="atLeast"/>
        <w:ind w:left="0"/>
        <w:rPr>
          <w:rFonts w:ascii="Verdana" w:eastAsia="Times New Roman" w:hAnsi="Verdana" w:cs="Times New Roman"/>
          <w:color w:val="000000"/>
          <w:sz w:val="17"/>
          <w:szCs w:val="17"/>
          <w:lang w:eastAsia="en-IN"/>
        </w:rPr>
      </w:pPr>
      <w:r w:rsidRPr="0047728D">
        <w:rPr>
          <w:rFonts w:ascii="Verdana" w:eastAsia="Times New Roman" w:hAnsi="Verdana" w:cs="Times New Roman"/>
          <w:color w:val="000000"/>
          <w:sz w:val="17"/>
          <w:szCs w:val="17"/>
          <w:bdr w:val="none" w:sz="0" w:space="0" w:color="auto" w:frame="1"/>
          <w:lang w:eastAsia="en-IN"/>
        </w:rPr>
        <w:t>Twinkle, twinkle, little star</w:t>
      </w:r>
      <w:r w:rsidRPr="0047728D">
        <w:rPr>
          <w:rFonts w:ascii="Verdana" w:eastAsia="Times New Roman" w:hAnsi="Verdana" w:cs="Times New Roman"/>
          <w:b/>
          <w:bCs/>
          <w:color w:val="006699"/>
          <w:sz w:val="17"/>
          <w:lang w:eastAsia="en-IN"/>
        </w:rPr>
        <w:t>&lt;br/&gt;</w:t>
      </w:r>
      <w:r w:rsidRPr="0047728D">
        <w:rPr>
          <w:rFonts w:ascii="Verdana" w:eastAsia="Times New Roman" w:hAnsi="Verdana" w:cs="Times New Roman"/>
          <w:color w:val="000000"/>
          <w:sz w:val="17"/>
          <w:szCs w:val="17"/>
          <w:bdr w:val="none" w:sz="0" w:space="0" w:color="auto" w:frame="1"/>
          <w:lang w:eastAsia="en-IN"/>
        </w:rPr>
        <w:t>  </w:t>
      </w:r>
    </w:p>
    <w:p w:rsidR="0047728D" w:rsidRPr="0047728D" w:rsidRDefault="0047728D" w:rsidP="0047728D">
      <w:pPr>
        <w:numPr>
          <w:ilvl w:val="0"/>
          <w:numId w:val="110"/>
        </w:numPr>
        <w:shd w:val="clear" w:color="auto" w:fill="FFFFFF"/>
        <w:spacing w:after="0" w:line="272" w:lineRule="atLeast"/>
        <w:ind w:left="0"/>
        <w:rPr>
          <w:rFonts w:ascii="Verdana" w:eastAsia="Times New Roman" w:hAnsi="Verdana" w:cs="Times New Roman"/>
          <w:color w:val="000000"/>
          <w:sz w:val="17"/>
          <w:szCs w:val="17"/>
          <w:lang w:eastAsia="en-IN"/>
        </w:rPr>
      </w:pPr>
      <w:r w:rsidRPr="0047728D">
        <w:rPr>
          <w:rFonts w:ascii="Verdana" w:eastAsia="Times New Roman" w:hAnsi="Verdana" w:cs="Times New Roman"/>
          <w:color w:val="000000"/>
          <w:sz w:val="17"/>
          <w:szCs w:val="17"/>
          <w:bdr w:val="none" w:sz="0" w:space="0" w:color="auto" w:frame="1"/>
          <w:lang w:eastAsia="en-IN"/>
        </w:rPr>
        <w:t>How I wonder what you are</w:t>
      </w:r>
      <w:r w:rsidRPr="0047728D">
        <w:rPr>
          <w:rFonts w:ascii="Verdana" w:eastAsia="Times New Roman" w:hAnsi="Verdana" w:cs="Times New Roman"/>
          <w:b/>
          <w:bCs/>
          <w:color w:val="006699"/>
          <w:sz w:val="17"/>
          <w:lang w:eastAsia="en-IN"/>
        </w:rPr>
        <w:t>&lt;br/&gt;</w:t>
      </w:r>
      <w:r w:rsidRPr="0047728D">
        <w:rPr>
          <w:rFonts w:ascii="Verdana" w:eastAsia="Times New Roman" w:hAnsi="Verdana" w:cs="Times New Roman"/>
          <w:color w:val="000000"/>
          <w:sz w:val="17"/>
          <w:szCs w:val="17"/>
          <w:bdr w:val="none" w:sz="0" w:space="0" w:color="auto" w:frame="1"/>
          <w:lang w:eastAsia="en-IN"/>
        </w:rPr>
        <w:t>  </w:t>
      </w:r>
    </w:p>
    <w:p w:rsidR="0047728D" w:rsidRPr="0047728D" w:rsidRDefault="0047728D" w:rsidP="0047728D">
      <w:pPr>
        <w:numPr>
          <w:ilvl w:val="0"/>
          <w:numId w:val="110"/>
        </w:numPr>
        <w:shd w:val="clear" w:color="auto" w:fill="FFFFFF"/>
        <w:spacing w:after="0" w:line="272" w:lineRule="atLeast"/>
        <w:ind w:left="0"/>
        <w:rPr>
          <w:rFonts w:ascii="Verdana" w:eastAsia="Times New Roman" w:hAnsi="Verdana" w:cs="Times New Roman"/>
          <w:color w:val="000000"/>
          <w:sz w:val="17"/>
          <w:szCs w:val="17"/>
          <w:lang w:eastAsia="en-IN"/>
        </w:rPr>
      </w:pPr>
      <w:r w:rsidRPr="0047728D">
        <w:rPr>
          <w:rFonts w:ascii="Verdana" w:eastAsia="Times New Roman" w:hAnsi="Verdana" w:cs="Times New Roman"/>
          <w:color w:val="000000"/>
          <w:sz w:val="17"/>
          <w:szCs w:val="17"/>
          <w:bdr w:val="none" w:sz="0" w:space="0" w:color="auto" w:frame="1"/>
          <w:lang w:eastAsia="en-IN"/>
        </w:rPr>
        <w:t>Up above the world so high</w:t>
      </w:r>
      <w:r w:rsidRPr="0047728D">
        <w:rPr>
          <w:rFonts w:ascii="Verdana" w:eastAsia="Times New Roman" w:hAnsi="Verdana" w:cs="Times New Roman"/>
          <w:b/>
          <w:bCs/>
          <w:color w:val="006699"/>
          <w:sz w:val="17"/>
          <w:lang w:eastAsia="en-IN"/>
        </w:rPr>
        <w:t>&lt;br/&gt;</w:t>
      </w:r>
      <w:r w:rsidRPr="0047728D">
        <w:rPr>
          <w:rFonts w:ascii="Verdana" w:eastAsia="Times New Roman" w:hAnsi="Verdana" w:cs="Times New Roman"/>
          <w:color w:val="000000"/>
          <w:sz w:val="17"/>
          <w:szCs w:val="17"/>
          <w:bdr w:val="none" w:sz="0" w:space="0" w:color="auto" w:frame="1"/>
          <w:lang w:eastAsia="en-IN"/>
        </w:rPr>
        <w:t>  </w:t>
      </w:r>
    </w:p>
    <w:p w:rsidR="0047728D" w:rsidRPr="0047728D" w:rsidRDefault="0047728D" w:rsidP="0047728D">
      <w:pPr>
        <w:numPr>
          <w:ilvl w:val="0"/>
          <w:numId w:val="110"/>
        </w:numPr>
        <w:shd w:val="clear" w:color="auto" w:fill="FFFFFF"/>
        <w:spacing w:after="0" w:line="272" w:lineRule="atLeast"/>
        <w:ind w:left="0"/>
        <w:rPr>
          <w:rFonts w:ascii="Verdana" w:eastAsia="Times New Roman" w:hAnsi="Verdana" w:cs="Times New Roman"/>
          <w:color w:val="000000"/>
          <w:sz w:val="17"/>
          <w:szCs w:val="17"/>
          <w:lang w:eastAsia="en-IN"/>
        </w:rPr>
      </w:pPr>
      <w:r w:rsidRPr="0047728D">
        <w:rPr>
          <w:rFonts w:ascii="Verdana" w:eastAsia="Times New Roman" w:hAnsi="Verdana" w:cs="Times New Roman"/>
          <w:color w:val="000000"/>
          <w:sz w:val="17"/>
          <w:szCs w:val="17"/>
          <w:bdr w:val="none" w:sz="0" w:space="0" w:color="auto" w:frame="1"/>
          <w:lang w:eastAsia="en-IN"/>
        </w:rPr>
        <w:t>Like a diamond in the sky</w:t>
      </w:r>
      <w:r w:rsidRPr="0047728D">
        <w:rPr>
          <w:rFonts w:ascii="Verdana" w:eastAsia="Times New Roman" w:hAnsi="Verdana" w:cs="Times New Roman"/>
          <w:b/>
          <w:bCs/>
          <w:color w:val="006699"/>
          <w:sz w:val="17"/>
          <w:lang w:eastAsia="en-IN"/>
        </w:rPr>
        <w:t>&lt;br/&gt;</w:t>
      </w:r>
      <w:r w:rsidRPr="0047728D">
        <w:rPr>
          <w:rFonts w:ascii="Verdana" w:eastAsia="Times New Roman" w:hAnsi="Verdana" w:cs="Times New Roman"/>
          <w:color w:val="000000"/>
          <w:sz w:val="17"/>
          <w:szCs w:val="17"/>
          <w:bdr w:val="none" w:sz="0" w:space="0" w:color="auto" w:frame="1"/>
          <w:lang w:eastAsia="en-IN"/>
        </w:rPr>
        <w:t>  </w:t>
      </w:r>
    </w:p>
    <w:p w:rsidR="0047728D" w:rsidRPr="0047728D" w:rsidRDefault="0047728D" w:rsidP="0047728D">
      <w:pPr>
        <w:numPr>
          <w:ilvl w:val="0"/>
          <w:numId w:val="110"/>
        </w:numPr>
        <w:shd w:val="clear" w:color="auto" w:fill="FFFFFF"/>
        <w:spacing w:after="0" w:line="272" w:lineRule="atLeast"/>
        <w:ind w:left="0"/>
        <w:rPr>
          <w:rFonts w:ascii="Verdana" w:eastAsia="Times New Roman" w:hAnsi="Verdana" w:cs="Times New Roman"/>
          <w:color w:val="000000"/>
          <w:sz w:val="17"/>
          <w:szCs w:val="17"/>
          <w:lang w:eastAsia="en-IN"/>
        </w:rPr>
      </w:pPr>
      <w:r w:rsidRPr="0047728D">
        <w:rPr>
          <w:rFonts w:ascii="Verdana" w:eastAsia="Times New Roman" w:hAnsi="Verdana" w:cs="Times New Roman"/>
          <w:color w:val="000000"/>
          <w:sz w:val="17"/>
          <w:szCs w:val="17"/>
          <w:bdr w:val="none" w:sz="0" w:space="0" w:color="auto" w:frame="1"/>
          <w:lang w:eastAsia="en-IN"/>
        </w:rPr>
        <w:t>Twinkle, twinkle little star</w:t>
      </w:r>
      <w:r w:rsidRPr="0047728D">
        <w:rPr>
          <w:rFonts w:ascii="Verdana" w:eastAsia="Times New Roman" w:hAnsi="Verdana" w:cs="Times New Roman"/>
          <w:b/>
          <w:bCs/>
          <w:color w:val="006699"/>
          <w:sz w:val="17"/>
          <w:lang w:eastAsia="en-IN"/>
        </w:rPr>
        <w:t>&lt;br/&gt;</w:t>
      </w:r>
      <w:r w:rsidRPr="0047728D">
        <w:rPr>
          <w:rFonts w:ascii="Verdana" w:eastAsia="Times New Roman" w:hAnsi="Verdana" w:cs="Times New Roman"/>
          <w:color w:val="000000"/>
          <w:sz w:val="17"/>
          <w:szCs w:val="17"/>
          <w:bdr w:val="none" w:sz="0" w:space="0" w:color="auto" w:frame="1"/>
          <w:lang w:eastAsia="en-IN"/>
        </w:rPr>
        <w:t>  </w:t>
      </w:r>
    </w:p>
    <w:p w:rsidR="0047728D" w:rsidRPr="0047728D" w:rsidRDefault="0047728D" w:rsidP="0047728D">
      <w:pPr>
        <w:numPr>
          <w:ilvl w:val="0"/>
          <w:numId w:val="110"/>
        </w:numPr>
        <w:shd w:val="clear" w:color="auto" w:fill="FFFFFF"/>
        <w:spacing w:after="0" w:line="272" w:lineRule="atLeast"/>
        <w:ind w:left="0"/>
        <w:rPr>
          <w:rFonts w:ascii="Verdana" w:eastAsia="Times New Roman" w:hAnsi="Verdana" w:cs="Times New Roman"/>
          <w:color w:val="000000"/>
          <w:sz w:val="17"/>
          <w:szCs w:val="17"/>
          <w:lang w:eastAsia="en-IN"/>
        </w:rPr>
      </w:pPr>
      <w:r w:rsidRPr="0047728D">
        <w:rPr>
          <w:rFonts w:ascii="Verdana" w:eastAsia="Times New Roman" w:hAnsi="Verdana" w:cs="Times New Roman"/>
          <w:color w:val="000000"/>
          <w:sz w:val="17"/>
          <w:szCs w:val="17"/>
          <w:bdr w:val="none" w:sz="0" w:space="0" w:color="auto" w:frame="1"/>
          <w:lang w:eastAsia="en-IN"/>
        </w:rPr>
        <w:t>How I wonder what you are  </w:t>
      </w:r>
    </w:p>
    <w:p w:rsidR="0047728D" w:rsidRPr="0047728D" w:rsidRDefault="0047728D" w:rsidP="0047728D">
      <w:pPr>
        <w:numPr>
          <w:ilvl w:val="0"/>
          <w:numId w:val="110"/>
        </w:numPr>
        <w:shd w:val="clear" w:color="auto" w:fill="FFFFFF"/>
        <w:spacing w:after="0" w:line="272" w:lineRule="atLeast"/>
        <w:ind w:left="0"/>
        <w:rPr>
          <w:rFonts w:ascii="Verdana" w:eastAsia="Times New Roman" w:hAnsi="Verdana" w:cs="Times New Roman"/>
          <w:color w:val="000000"/>
          <w:sz w:val="17"/>
          <w:szCs w:val="17"/>
          <w:lang w:eastAsia="en-IN"/>
        </w:rPr>
      </w:pPr>
      <w:r w:rsidRPr="0047728D">
        <w:rPr>
          <w:rFonts w:ascii="Verdana" w:eastAsia="Times New Roman" w:hAnsi="Verdana" w:cs="Times New Roman"/>
          <w:b/>
          <w:bCs/>
          <w:color w:val="006699"/>
          <w:sz w:val="17"/>
          <w:lang w:eastAsia="en-IN"/>
        </w:rPr>
        <w:t>&lt;/p&gt;</w:t>
      </w:r>
      <w:r w:rsidRPr="0047728D">
        <w:rPr>
          <w:rFonts w:ascii="Verdana" w:eastAsia="Times New Roman" w:hAnsi="Verdana" w:cs="Times New Roman"/>
          <w:color w:val="000000"/>
          <w:sz w:val="17"/>
          <w:szCs w:val="17"/>
          <w:bdr w:val="none" w:sz="0" w:space="0" w:color="auto" w:frame="1"/>
          <w:lang w:eastAsia="en-IN"/>
        </w:rPr>
        <w:t>  </w:t>
      </w:r>
    </w:p>
    <w:p w:rsidR="0047728D" w:rsidRPr="0047728D" w:rsidRDefault="0047728D" w:rsidP="0047728D">
      <w:pPr>
        <w:numPr>
          <w:ilvl w:val="0"/>
          <w:numId w:val="110"/>
        </w:numPr>
        <w:shd w:val="clear" w:color="auto" w:fill="FFFFFF"/>
        <w:spacing w:after="0" w:line="272" w:lineRule="atLeast"/>
        <w:ind w:left="0"/>
        <w:rPr>
          <w:rFonts w:ascii="Verdana" w:eastAsia="Times New Roman" w:hAnsi="Verdana" w:cs="Times New Roman"/>
          <w:color w:val="000000"/>
          <w:sz w:val="17"/>
          <w:szCs w:val="17"/>
          <w:lang w:eastAsia="en-IN"/>
        </w:rPr>
      </w:pPr>
      <w:r w:rsidRPr="0047728D">
        <w:rPr>
          <w:rFonts w:ascii="Verdana" w:eastAsia="Times New Roman" w:hAnsi="Verdana" w:cs="Times New Roman"/>
          <w:b/>
          <w:bCs/>
          <w:color w:val="006699"/>
          <w:sz w:val="17"/>
          <w:lang w:eastAsia="en-IN"/>
        </w:rPr>
        <w:t>&lt;button</w:t>
      </w:r>
      <w:r w:rsidRPr="0047728D">
        <w:rPr>
          <w:rFonts w:ascii="Verdana" w:eastAsia="Times New Roman" w:hAnsi="Verdana" w:cs="Times New Roman"/>
          <w:color w:val="000000"/>
          <w:sz w:val="17"/>
          <w:szCs w:val="17"/>
          <w:bdr w:val="none" w:sz="0" w:space="0" w:color="auto" w:frame="1"/>
          <w:lang w:eastAsia="en-IN"/>
        </w:rPr>
        <w:t> </w:t>
      </w:r>
      <w:r w:rsidRPr="0047728D">
        <w:rPr>
          <w:rFonts w:ascii="Verdana" w:eastAsia="Times New Roman" w:hAnsi="Verdana" w:cs="Times New Roman"/>
          <w:color w:val="FF0000"/>
          <w:sz w:val="17"/>
          <w:lang w:eastAsia="en-IN"/>
        </w:rPr>
        <w:t>id</w:t>
      </w:r>
      <w:r w:rsidRPr="0047728D">
        <w:rPr>
          <w:rFonts w:ascii="Verdana" w:eastAsia="Times New Roman" w:hAnsi="Verdana" w:cs="Times New Roman"/>
          <w:color w:val="000000"/>
          <w:sz w:val="17"/>
          <w:szCs w:val="17"/>
          <w:bdr w:val="none" w:sz="0" w:space="0" w:color="auto" w:frame="1"/>
          <w:lang w:eastAsia="en-IN"/>
        </w:rPr>
        <w:t>=</w:t>
      </w:r>
      <w:r w:rsidRPr="0047728D">
        <w:rPr>
          <w:rFonts w:ascii="Verdana" w:eastAsia="Times New Roman" w:hAnsi="Verdana" w:cs="Times New Roman"/>
          <w:color w:val="0000FF"/>
          <w:sz w:val="17"/>
          <w:lang w:eastAsia="en-IN"/>
        </w:rPr>
        <w:t>"hide"</w:t>
      </w:r>
      <w:r w:rsidRPr="0047728D">
        <w:rPr>
          <w:rFonts w:ascii="Verdana" w:eastAsia="Times New Roman" w:hAnsi="Verdana" w:cs="Times New Roman"/>
          <w:b/>
          <w:bCs/>
          <w:color w:val="006699"/>
          <w:sz w:val="17"/>
          <w:lang w:eastAsia="en-IN"/>
        </w:rPr>
        <w:t>&gt;</w:t>
      </w:r>
      <w:r w:rsidRPr="0047728D">
        <w:rPr>
          <w:rFonts w:ascii="Verdana" w:eastAsia="Times New Roman" w:hAnsi="Verdana" w:cs="Times New Roman"/>
          <w:color w:val="000000"/>
          <w:sz w:val="17"/>
          <w:szCs w:val="17"/>
          <w:bdr w:val="none" w:sz="0" w:space="0" w:color="auto" w:frame="1"/>
          <w:lang w:eastAsia="en-IN"/>
        </w:rPr>
        <w:t>Hide</w:t>
      </w:r>
      <w:r w:rsidRPr="0047728D">
        <w:rPr>
          <w:rFonts w:ascii="Verdana" w:eastAsia="Times New Roman" w:hAnsi="Verdana" w:cs="Times New Roman"/>
          <w:b/>
          <w:bCs/>
          <w:color w:val="006699"/>
          <w:sz w:val="17"/>
          <w:lang w:eastAsia="en-IN"/>
        </w:rPr>
        <w:t>&lt;/button&gt;</w:t>
      </w:r>
      <w:r w:rsidRPr="0047728D">
        <w:rPr>
          <w:rFonts w:ascii="Verdana" w:eastAsia="Times New Roman" w:hAnsi="Verdana" w:cs="Times New Roman"/>
          <w:color w:val="000000"/>
          <w:sz w:val="17"/>
          <w:szCs w:val="17"/>
          <w:bdr w:val="none" w:sz="0" w:space="0" w:color="auto" w:frame="1"/>
          <w:lang w:eastAsia="en-IN"/>
        </w:rPr>
        <w:t>  </w:t>
      </w:r>
    </w:p>
    <w:p w:rsidR="0047728D" w:rsidRPr="0047728D" w:rsidRDefault="0047728D" w:rsidP="0047728D">
      <w:pPr>
        <w:numPr>
          <w:ilvl w:val="0"/>
          <w:numId w:val="110"/>
        </w:numPr>
        <w:shd w:val="clear" w:color="auto" w:fill="FFFFFF"/>
        <w:spacing w:after="0" w:line="272" w:lineRule="atLeast"/>
        <w:ind w:left="0"/>
        <w:rPr>
          <w:rFonts w:ascii="Verdana" w:eastAsia="Times New Roman" w:hAnsi="Verdana" w:cs="Times New Roman"/>
          <w:color w:val="000000"/>
          <w:sz w:val="17"/>
          <w:szCs w:val="17"/>
          <w:lang w:eastAsia="en-IN"/>
        </w:rPr>
      </w:pPr>
      <w:r w:rsidRPr="0047728D">
        <w:rPr>
          <w:rFonts w:ascii="Verdana" w:eastAsia="Times New Roman" w:hAnsi="Verdana" w:cs="Times New Roman"/>
          <w:b/>
          <w:bCs/>
          <w:color w:val="006699"/>
          <w:sz w:val="17"/>
          <w:lang w:eastAsia="en-IN"/>
        </w:rPr>
        <w:t>&lt;/body&gt;</w:t>
      </w:r>
      <w:r w:rsidRPr="0047728D">
        <w:rPr>
          <w:rFonts w:ascii="Verdana" w:eastAsia="Times New Roman" w:hAnsi="Verdana" w:cs="Times New Roman"/>
          <w:color w:val="000000"/>
          <w:sz w:val="17"/>
          <w:szCs w:val="17"/>
          <w:bdr w:val="none" w:sz="0" w:space="0" w:color="auto" w:frame="1"/>
          <w:lang w:eastAsia="en-IN"/>
        </w:rPr>
        <w:t>  </w:t>
      </w:r>
    </w:p>
    <w:p w:rsidR="0047728D" w:rsidRPr="0047728D" w:rsidRDefault="0047728D" w:rsidP="0047728D">
      <w:pPr>
        <w:numPr>
          <w:ilvl w:val="0"/>
          <w:numId w:val="110"/>
        </w:numPr>
        <w:shd w:val="clear" w:color="auto" w:fill="FFFFFF"/>
        <w:spacing w:after="104" w:line="272" w:lineRule="atLeast"/>
        <w:ind w:left="0"/>
        <w:rPr>
          <w:rFonts w:ascii="Verdana" w:eastAsia="Times New Roman" w:hAnsi="Verdana" w:cs="Times New Roman"/>
          <w:color w:val="000000"/>
          <w:sz w:val="17"/>
          <w:szCs w:val="17"/>
          <w:lang w:eastAsia="en-IN"/>
        </w:rPr>
      </w:pPr>
      <w:r w:rsidRPr="0047728D">
        <w:rPr>
          <w:rFonts w:ascii="Verdana" w:eastAsia="Times New Roman" w:hAnsi="Verdana" w:cs="Times New Roman"/>
          <w:b/>
          <w:bCs/>
          <w:color w:val="006699"/>
          <w:sz w:val="17"/>
          <w:lang w:eastAsia="en-IN"/>
        </w:rPr>
        <w:t>&lt;/html&gt;</w:t>
      </w:r>
      <w:r w:rsidRPr="0047728D">
        <w:rPr>
          <w:rFonts w:ascii="Verdana" w:eastAsia="Times New Roman" w:hAnsi="Verdana" w:cs="Times New Roman"/>
          <w:color w:val="000000"/>
          <w:sz w:val="17"/>
          <w:szCs w:val="17"/>
          <w:bdr w:val="none" w:sz="0" w:space="0" w:color="auto" w:frame="1"/>
          <w:lang w:eastAsia="en-IN"/>
        </w:rPr>
        <w:t>  </w:t>
      </w:r>
    </w:p>
    <w:p w:rsidR="000F1217" w:rsidRDefault="000F1217" w:rsidP="00AD0F3C">
      <w:pPr>
        <w:shd w:val="clear" w:color="auto" w:fill="FFFFFF"/>
        <w:rPr>
          <w:rFonts w:ascii="Consolas" w:hAnsi="Consolas" w:cs="Consolas"/>
          <w:color w:val="000000"/>
          <w:sz w:val="20"/>
          <w:szCs w:val="20"/>
        </w:rPr>
      </w:pPr>
    </w:p>
    <w:p w:rsidR="00A429D0" w:rsidRDefault="00A429D0" w:rsidP="00AD0F3C">
      <w:pPr>
        <w:shd w:val="clear" w:color="auto" w:fill="FFFFFF"/>
        <w:rPr>
          <w:rFonts w:ascii="Consolas" w:hAnsi="Consolas" w:cs="Consolas"/>
          <w:color w:val="000000"/>
          <w:sz w:val="20"/>
          <w:szCs w:val="20"/>
        </w:rPr>
      </w:pPr>
    </w:p>
    <w:p w:rsidR="00A429D0" w:rsidRDefault="00A429D0" w:rsidP="00AD0F3C">
      <w:pPr>
        <w:shd w:val="clear" w:color="auto" w:fill="FFFFFF"/>
        <w:rPr>
          <w:rFonts w:ascii="Consolas" w:hAnsi="Consolas" w:cs="Consolas"/>
          <w:color w:val="000000"/>
          <w:sz w:val="20"/>
          <w:szCs w:val="20"/>
        </w:rPr>
      </w:pPr>
    </w:p>
    <w:p w:rsidR="00A429D0" w:rsidRDefault="00A429D0" w:rsidP="00AD0F3C">
      <w:pPr>
        <w:shd w:val="clear" w:color="auto" w:fill="FFFFFF"/>
        <w:rPr>
          <w:rFonts w:ascii="Consolas" w:hAnsi="Consolas" w:cs="Consolas"/>
          <w:color w:val="000000"/>
          <w:sz w:val="20"/>
          <w:szCs w:val="20"/>
        </w:rPr>
      </w:pPr>
    </w:p>
    <w:p w:rsidR="00A429D0" w:rsidRDefault="00A429D0" w:rsidP="00AD0F3C">
      <w:pPr>
        <w:shd w:val="clear" w:color="auto" w:fill="FFFFFF"/>
        <w:rPr>
          <w:rFonts w:ascii="Consolas" w:hAnsi="Consolas" w:cs="Consolas"/>
          <w:color w:val="000000"/>
          <w:sz w:val="20"/>
          <w:szCs w:val="20"/>
        </w:rPr>
      </w:pPr>
    </w:p>
    <w:p w:rsidR="00451634" w:rsidRDefault="00451634" w:rsidP="00AD0F3C">
      <w:pPr>
        <w:shd w:val="clear" w:color="auto" w:fill="FFFFFF"/>
        <w:rPr>
          <w:rFonts w:ascii="Consolas" w:hAnsi="Consolas" w:cs="Consolas"/>
          <w:color w:val="000000"/>
          <w:sz w:val="20"/>
          <w:szCs w:val="20"/>
        </w:rPr>
      </w:pPr>
    </w:p>
    <w:p w:rsidR="00451634" w:rsidRDefault="00451634" w:rsidP="00AD0F3C">
      <w:pPr>
        <w:shd w:val="clear" w:color="auto" w:fill="FFFFFF"/>
        <w:rPr>
          <w:rFonts w:ascii="Consolas" w:hAnsi="Consolas" w:cs="Consolas"/>
          <w:color w:val="000000"/>
          <w:sz w:val="20"/>
          <w:szCs w:val="20"/>
        </w:rPr>
      </w:pPr>
    </w:p>
    <w:p w:rsidR="00451634" w:rsidRDefault="00451634" w:rsidP="00AD0F3C">
      <w:pPr>
        <w:shd w:val="clear" w:color="auto" w:fill="FFFFFF"/>
        <w:rPr>
          <w:rFonts w:ascii="Consolas" w:hAnsi="Consolas" w:cs="Consolas"/>
          <w:color w:val="000000"/>
          <w:sz w:val="20"/>
          <w:szCs w:val="20"/>
        </w:rPr>
      </w:pPr>
    </w:p>
    <w:p w:rsidR="00451634" w:rsidRDefault="00451634" w:rsidP="00AD0F3C">
      <w:pPr>
        <w:shd w:val="clear" w:color="auto" w:fill="FFFFFF"/>
        <w:rPr>
          <w:rFonts w:ascii="Consolas" w:hAnsi="Consolas" w:cs="Consolas"/>
          <w:color w:val="000000"/>
          <w:sz w:val="20"/>
          <w:szCs w:val="20"/>
        </w:rPr>
      </w:pPr>
    </w:p>
    <w:p w:rsidR="00451634" w:rsidRDefault="00451634" w:rsidP="00AD0F3C">
      <w:pPr>
        <w:shd w:val="clear" w:color="auto" w:fill="FFFFFF"/>
        <w:rPr>
          <w:rFonts w:ascii="Consolas" w:hAnsi="Consolas" w:cs="Consolas"/>
          <w:color w:val="000000"/>
          <w:sz w:val="20"/>
          <w:szCs w:val="20"/>
        </w:rPr>
      </w:pPr>
    </w:p>
    <w:p w:rsidR="00451634" w:rsidRDefault="00451634" w:rsidP="00AD0F3C">
      <w:pPr>
        <w:shd w:val="clear" w:color="auto" w:fill="FFFFFF"/>
        <w:rPr>
          <w:rFonts w:ascii="Consolas" w:hAnsi="Consolas" w:cs="Consolas"/>
          <w:color w:val="000000"/>
          <w:sz w:val="20"/>
          <w:szCs w:val="20"/>
        </w:rPr>
      </w:pPr>
    </w:p>
    <w:p w:rsidR="00451634" w:rsidRDefault="00451634" w:rsidP="00AD0F3C">
      <w:pPr>
        <w:shd w:val="clear" w:color="auto" w:fill="FFFFFF"/>
        <w:rPr>
          <w:rFonts w:ascii="Consolas" w:hAnsi="Consolas" w:cs="Consolas"/>
          <w:color w:val="000000"/>
          <w:sz w:val="20"/>
          <w:szCs w:val="20"/>
        </w:rPr>
      </w:pPr>
    </w:p>
    <w:p w:rsidR="00451634" w:rsidRDefault="00451634" w:rsidP="00AD0F3C">
      <w:pPr>
        <w:shd w:val="clear" w:color="auto" w:fill="FFFFFF"/>
        <w:rPr>
          <w:rFonts w:ascii="Consolas" w:hAnsi="Consolas" w:cs="Consolas"/>
          <w:color w:val="000000"/>
          <w:sz w:val="20"/>
          <w:szCs w:val="20"/>
        </w:rPr>
      </w:pPr>
    </w:p>
    <w:p w:rsidR="00451634" w:rsidRDefault="00451634" w:rsidP="00AD0F3C">
      <w:pPr>
        <w:shd w:val="clear" w:color="auto" w:fill="FFFFFF"/>
        <w:rPr>
          <w:rFonts w:ascii="Consolas" w:hAnsi="Consolas" w:cs="Consolas"/>
          <w:color w:val="000000"/>
          <w:sz w:val="20"/>
          <w:szCs w:val="20"/>
        </w:rPr>
      </w:pPr>
    </w:p>
    <w:p w:rsidR="00451634" w:rsidRDefault="00451634" w:rsidP="00AD0F3C">
      <w:pPr>
        <w:shd w:val="clear" w:color="auto" w:fill="FFFFFF"/>
        <w:rPr>
          <w:rFonts w:ascii="Consolas" w:hAnsi="Consolas" w:cs="Consolas"/>
          <w:color w:val="000000"/>
          <w:sz w:val="20"/>
          <w:szCs w:val="20"/>
        </w:rPr>
      </w:pPr>
    </w:p>
    <w:p w:rsidR="00451634" w:rsidRDefault="00451634" w:rsidP="00AD0F3C">
      <w:pPr>
        <w:shd w:val="clear" w:color="auto" w:fill="FFFFFF"/>
        <w:rPr>
          <w:rFonts w:ascii="Consolas" w:hAnsi="Consolas" w:cs="Consolas"/>
          <w:color w:val="000000"/>
          <w:sz w:val="20"/>
          <w:szCs w:val="20"/>
        </w:rPr>
      </w:pPr>
    </w:p>
    <w:p w:rsidR="00451634" w:rsidRDefault="00451634" w:rsidP="00AD0F3C">
      <w:pPr>
        <w:shd w:val="clear" w:color="auto" w:fill="FFFFFF"/>
        <w:rPr>
          <w:rFonts w:ascii="Consolas" w:hAnsi="Consolas" w:cs="Consolas"/>
          <w:color w:val="000000"/>
          <w:sz w:val="20"/>
          <w:szCs w:val="20"/>
        </w:rPr>
      </w:pPr>
    </w:p>
    <w:p w:rsidR="00451634" w:rsidRDefault="00451634" w:rsidP="00AD0F3C">
      <w:pPr>
        <w:shd w:val="clear" w:color="auto" w:fill="FFFFFF"/>
        <w:rPr>
          <w:rFonts w:ascii="Consolas" w:hAnsi="Consolas" w:cs="Consolas"/>
          <w:color w:val="000000"/>
          <w:sz w:val="20"/>
          <w:szCs w:val="20"/>
        </w:rPr>
      </w:pPr>
    </w:p>
    <w:p w:rsidR="00451634" w:rsidRDefault="00451634" w:rsidP="00AD0F3C">
      <w:pPr>
        <w:shd w:val="clear" w:color="auto" w:fill="FFFFFF"/>
        <w:rPr>
          <w:rFonts w:ascii="Consolas" w:hAnsi="Consolas" w:cs="Consolas"/>
          <w:color w:val="000000"/>
          <w:sz w:val="20"/>
          <w:szCs w:val="20"/>
        </w:rPr>
      </w:pPr>
    </w:p>
    <w:p w:rsidR="00451634" w:rsidRDefault="00451634" w:rsidP="00AD0F3C">
      <w:pPr>
        <w:shd w:val="clear" w:color="auto" w:fill="FFFFFF"/>
        <w:rPr>
          <w:rFonts w:ascii="Consolas" w:hAnsi="Consolas" w:cs="Consolas"/>
          <w:color w:val="000000"/>
          <w:sz w:val="20"/>
          <w:szCs w:val="20"/>
        </w:rPr>
      </w:pPr>
    </w:p>
    <w:p w:rsidR="00451634" w:rsidRDefault="00451634" w:rsidP="00AD0F3C">
      <w:pPr>
        <w:shd w:val="clear" w:color="auto" w:fill="FFFFFF"/>
        <w:rPr>
          <w:rFonts w:ascii="Consolas" w:hAnsi="Consolas" w:cs="Consolas"/>
          <w:color w:val="000000"/>
          <w:sz w:val="20"/>
          <w:szCs w:val="20"/>
        </w:rPr>
      </w:pPr>
    </w:p>
    <w:p w:rsidR="00451634" w:rsidRDefault="00451634" w:rsidP="00AD0F3C">
      <w:pPr>
        <w:shd w:val="clear" w:color="auto" w:fill="FFFFFF"/>
        <w:rPr>
          <w:rFonts w:ascii="Consolas" w:hAnsi="Consolas" w:cs="Consolas"/>
          <w:color w:val="000000"/>
          <w:sz w:val="20"/>
          <w:szCs w:val="20"/>
        </w:rPr>
      </w:pPr>
    </w:p>
    <w:p w:rsidR="00451634" w:rsidRDefault="00451634" w:rsidP="00AD0F3C">
      <w:pPr>
        <w:shd w:val="clear" w:color="auto" w:fill="FFFFFF"/>
        <w:rPr>
          <w:rFonts w:ascii="Consolas" w:hAnsi="Consolas" w:cs="Consolas"/>
          <w:color w:val="000000"/>
          <w:sz w:val="20"/>
          <w:szCs w:val="20"/>
        </w:rPr>
      </w:pPr>
    </w:p>
    <w:p w:rsidR="00451634" w:rsidRDefault="00451634" w:rsidP="00AD0F3C">
      <w:pPr>
        <w:shd w:val="clear" w:color="auto" w:fill="FFFFFF"/>
        <w:rPr>
          <w:rFonts w:ascii="Consolas" w:hAnsi="Consolas" w:cs="Consolas"/>
          <w:color w:val="000000"/>
          <w:sz w:val="20"/>
          <w:szCs w:val="20"/>
        </w:rPr>
      </w:pPr>
    </w:p>
    <w:p w:rsidR="00451634" w:rsidRDefault="00451634" w:rsidP="00451634">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jQuery fadeIn() Method</w:t>
      </w:r>
    </w:p>
    <w:p w:rsidR="00451634" w:rsidRDefault="00451634" w:rsidP="0045163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jQuery </w:t>
      </w:r>
      <w:r>
        <w:rPr>
          <w:rStyle w:val="HTMLCode"/>
          <w:rFonts w:ascii="Consolas" w:hAnsi="Consolas" w:cs="Consolas"/>
          <w:color w:val="DC143C"/>
          <w:shd w:val="clear" w:color="auto" w:fill="F1F1F1"/>
        </w:rPr>
        <w:t>fadeIn()</w:t>
      </w:r>
      <w:r>
        <w:rPr>
          <w:rFonts w:ascii="Verdana" w:hAnsi="Verdana"/>
          <w:color w:val="000000"/>
          <w:sz w:val="20"/>
          <w:szCs w:val="20"/>
        </w:rPr>
        <w:t> method is used to fade in a hidden element.</w:t>
      </w:r>
    </w:p>
    <w:p w:rsidR="00451634" w:rsidRDefault="00451634" w:rsidP="00451634">
      <w:pPr>
        <w:pStyle w:val="NormalWeb"/>
        <w:shd w:val="clear" w:color="auto" w:fill="FFFFFF"/>
        <w:spacing w:before="288" w:beforeAutospacing="0" w:after="288" w:afterAutospacing="0"/>
        <w:rPr>
          <w:rFonts w:ascii="Verdana" w:hAnsi="Verdana"/>
          <w:color w:val="000000"/>
          <w:sz w:val="20"/>
          <w:szCs w:val="20"/>
        </w:rPr>
      </w:pPr>
      <w:r>
        <w:rPr>
          <w:rFonts w:ascii="Verdana" w:hAnsi="Verdana"/>
          <w:b/>
          <w:bCs/>
          <w:color w:val="000000"/>
          <w:sz w:val="20"/>
          <w:szCs w:val="20"/>
        </w:rPr>
        <w:t>Syntax:</w:t>
      </w:r>
    </w:p>
    <w:p w:rsidR="00451634" w:rsidRDefault="00451634" w:rsidP="00451634">
      <w:pPr>
        <w:shd w:val="clear" w:color="auto" w:fill="FFFFFF"/>
        <w:rPr>
          <w:rFonts w:ascii="Consolas" w:hAnsi="Consolas" w:cs="Consolas"/>
          <w:color w:val="000000"/>
          <w:sz w:val="20"/>
          <w:szCs w:val="20"/>
        </w:rPr>
      </w:pPr>
      <w:r>
        <w:rPr>
          <w:rFonts w:ascii="Consolas" w:hAnsi="Consolas" w:cs="Consolas"/>
          <w:color w:val="000000"/>
          <w:sz w:val="20"/>
          <w:szCs w:val="20"/>
        </w:rPr>
        <w:t>$(</w:t>
      </w:r>
      <w:r>
        <w:rPr>
          <w:rFonts w:ascii="Consolas" w:hAnsi="Consolas" w:cs="Consolas"/>
          <w:i/>
          <w:iCs/>
          <w:color w:val="000000"/>
          <w:sz w:val="20"/>
          <w:szCs w:val="20"/>
        </w:rPr>
        <w:t>selector</w:t>
      </w:r>
      <w:r>
        <w:rPr>
          <w:rFonts w:ascii="Consolas" w:hAnsi="Consolas" w:cs="Consolas"/>
          <w:color w:val="000000"/>
          <w:sz w:val="20"/>
          <w:szCs w:val="20"/>
        </w:rPr>
        <w:t>).</w:t>
      </w:r>
      <w:r>
        <w:rPr>
          <w:rStyle w:val="jspropertycolor"/>
          <w:rFonts w:ascii="Consolas" w:hAnsi="Consolas" w:cs="Consolas"/>
          <w:color w:val="000000"/>
          <w:sz w:val="20"/>
          <w:szCs w:val="20"/>
        </w:rPr>
        <w:t>fadeIn</w:t>
      </w:r>
      <w:r>
        <w:rPr>
          <w:rFonts w:ascii="Consolas" w:hAnsi="Consolas" w:cs="Consolas"/>
          <w:color w:val="000000"/>
          <w:sz w:val="20"/>
          <w:szCs w:val="20"/>
        </w:rPr>
        <w:t>(</w:t>
      </w:r>
      <w:r>
        <w:rPr>
          <w:rFonts w:ascii="Consolas" w:hAnsi="Consolas" w:cs="Consolas"/>
          <w:i/>
          <w:iCs/>
          <w:color w:val="000000"/>
          <w:sz w:val="20"/>
          <w:szCs w:val="20"/>
        </w:rPr>
        <w:t>speed,callback</w:t>
      </w:r>
      <w:r>
        <w:rPr>
          <w:rFonts w:ascii="Consolas" w:hAnsi="Consolas" w:cs="Consolas"/>
          <w:color w:val="000000"/>
          <w:sz w:val="20"/>
          <w:szCs w:val="20"/>
        </w:rPr>
        <w:t>);</w:t>
      </w:r>
    </w:p>
    <w:p w:rsidR="00451634" w:rsidRDefault="00451634" w:rsidP="0045163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optional speed parameter specifies the duration of the effect. It can take the following values: "slow", "fast", or milliseconds.</w:t>
      </w:r>
    </w:p>
    <w:p w:rsidR="00451634" w:rsidRDefault="00451634" w:rsidP="0045163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optional callback parameter is a function to be executed after the fading completes.</w:t>
      </w:r>
    </w:p>
    <w:p w:rsidR="00451634" w:rsidRDefault="00451634" w:rsidP="0045163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following example demonstrates the </w:t>
      </w:r>
      <w:r>
        <w:rPr>
          <w:rStyle w:val="HTMLCode"/>
          <w:rFonts w:ascii="Consolas" w:hAnsi="Consolas" w:cs="Consolas"/>
          <w:color w:val="DC143C"/>
          <w:shd w:val="clear" w:color="auto" w:fill="F1F1F1"/>
        </w:rPr>
        <w:t>fadeIn()</w:t>
      </w:r>
      <w:r>
        <w:rPr>
          <w:rFonts w:ascii="Verdana" w:hAnsi="Verdana"/>
          <w:color w:val="000000"/>
          <w:sz w:val="20"/>
          <w:szCs w:val="20"/>
        </w:rPr>
        <w:t> method with different parameters:</w:t>
      </w:r>
    </w:p>
    <w:p w:rsidR="00451634" w:rsidRDefault="00451634" w:rsidP="00451634">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451634" w:rsidRDefault="00451634" w:rsidP="00451634">
      <w:pPr>
        <w:shd w:val="clear" w:color="auto" w:fill="FFFFFF"/>
        <w:rPr>
          <w:rFonts w:ascii="Consolas" w:hAnsi="Consolas" w:cs="Consolas"/>
          <w:color w:val="000000"/>
          <w:sz w:val="20"/>
          <w:szCs w:val="20"/>
        </w:rPr>
      </w:pPr>
      <w:r>
        <w:rPr>
          <w:rStyle w:val="jscolor"/>
          <w:rFonts w:ascii="Consolas" w:hAnsi="Consolas" w:cs="Consolas"/>
          <w:color w:val="000000"/>
          <w:sz w:val="20"/>
          <w:szCs w:val="20"/>
        </w:rPr>
        <w:t>$(</w:t>
      </w:r>
      <w:r>
        <w:rPr>
          <w:rStyle w:val="jsstringcolor"/>
          <w:rFonts w:ascii="Consolas" w:hAnsi="Consolas" w:cs="Consolas"/>
          <w:color w:val="A52A2A"/>
          <w:sz w:val="20"/>
          <w:szCs w:val="20"/>
        </w:rPr>
        <w:t>"button"</w:t>
      </w:r>
      <w:r>
        <w:rPr>
          <w:rStyle w:val="jscolor"/>
          <w:rFonts w:ascii="Consolas" w:hAnsi="Consolas" w:cs="Consolas"/>
          <w:color w:val="000000"/>
          <w:sz w:val="20"/>
          <w:szCs w:val="20"/>
        </w:rPr>
        <w:t>).</w:t>
      </w:r>
      <w:r>
        <w:rPr>
          <w:rStyle w:val="jspropertycolor"/>
          <w:rFonts w:ascii="Consolas" w:hAnsi="Consolas" w:cs="Consolas"/>
          <w:color w:val="000000"/>
          <w:sz w:val="20"/>
          <w:szCs w:val="20"/>
        </w:rPr>
        <w:t>click</w:t>
      </w:r>
      <w:r>
        <w:rPr>
          <w:rStyle w:val="jscolor"/>
          <w:rFonts w:ascii="Consolas" w:hAnsi="Consolas" w:cs="Consolas"/>
          <w:color w:val="000000"/>
          <w:sz w:val="20"/>
          <w:szCs w:val="20"/>
        </w:rPr>
        <w:t>(</w:t>
      </w:r>
      <w:r>
        <w:rPr>
          <w:rStyle w:val="jskeywordcolor"/>
          <w:rFonts w:ascii="Consolas" w:hAnsi="Consolas" w:cs="Consolas"/>
          <w:color w:val="0000CD"/>
          <w:sz w:val="20"/>
          <w:szCs w:val="20"/>
        </w:rPr>
        <w:t>function</w:t>
      </w:r>
      <w:r>
        <w:rPr>
          <w:rStyle w:val="jscolor"/>
          <w:rFonts w:ascii="Consolas" w:hAnsi="Consolas" w:cs="Consolas"/>
          <w:color w:val="000000"/>
          <w:sz w:val="20"/>
          <w:szCs w:val="20"/>
        </w:rPr>
        <w:t>(){</w:t>
      </w:r>
      <w:r>
        <w:rPr>
          <w:rFonts w:ascii="Consolas" w:hAnsi="Consolas" w:cs="Consolas"/>
          <w:color w:val="000000"/>
          <w:sz w:val="20"/>
          <w:szCs w:val="20"/>
        </w:rPr>
        <w:br/>
      </w:r>
      <w:r>
        <w:rPr>
          <w:rStyle w:val="jscolor"/>
          <w:rFonts w:ascii="Consolas" w:hAnsi="Consolas" w:cs="Consolas"/>
          <w:color w:val="000000"/>
          <w:sz w:val="20"/>
          <w:szCs w:val="20"/>
        </w:rPr>
        <w:t>  $(</w:t>
      </w:r>
      <w:r>
        <w:rPr>
          <w:rStyle w:val="jsstringcolor"/>
          <w:rFonts w:ascii="Consolas" w:hAnsi="Consolas" w:cs="Consolas"/>
          <w:color w:val="A52A2A"/>
          <w:sz w:val="20"/>
          <w:szCs w:val="20"/>
        </w:rPr>
        <w:t>"#div1"</w:t>
      </w:r>
      <w:r>
        <w:rPr>
          <w:rStyle w:val="jscolor"/>
          <w:rFonts w:ascii="Consolas" w:hAnsi="Consolas" w:cs="Consolas"/>
          <w:color w:val="000000"/>
          <w:sz w:val="20"/>
          <w:szCs w:val="20"/>
        </w:rPr>
        <w:t>).</w:t>
      </w:r>
      <w:r>
        <w:rPr>
          <w:rStyle w:val="jspropertycolor"/>
          <w:rFonts w:ascii="Consolas" w:hAnsi="Consolas" w:cs="Consolas"/>
          <w:color w:val="000000"/>
          <w:sz w:val="20"/>
          <w:szCs w:val="20"/>
        </w:rPr>
        <w:t>fadeIn</w:t>
      </w:r>
      <w:r>
        <w:rPr>
          <w:rStyle w:val="jscolor"/>
          <w:rFonts w:ascii="Consolas" w:hAnsi="Consolas" w:cs="Consolas"/>
          <w:color w:val="000000"/>
          <w:sz w:val="20"/>
          <w:szCs w:val="20"/>
        </w:rPr>
        <w:t>();</w:t>
      </w:r>
      <w:r>
        <w:rPr>
          <w:rFonts w:ascii="Consolas" w:hAnsi="Consolas" w:cs="Consolas"/>
          <w:color w:val="000000"/>
          <w:sz w:val="20"/>
          <w:szCs w:val="20"/>
        </w:rPr>
        <w:br/>
      </w:r>
      <w:r>
        <w:rPr>
          <w:rStyle w:val="jscolor"/>
          <w:rFonts w:ascii="Consolas" w:hAnsi="Consolas" w:cs="Consolas"/>
          <w:color w:val="000000"/>
          <w:sz w:val="20"/>
          <w:szCs w:val="20"/>
        </w:rPr>
        <w:t>  $(</w:t>
      </w:r>
      <w:r>
        <w:rPr>
          <w:rStyle w:val="jsstringcolor"/>
          <w:rFonts w:ascii="Consolas" w:hAnsi="Consolas" w:cs="Consolas"/>
          <w:color w:val="A52A2A"/>
          <w:sz w:val="20"/>
          <w:szCs w:val="20"/>
        </w:rPr>
        <w:t>"#div2"</w:t>
      </w:r>
      <w:r>
        <w:rPr>
          <w:rStyle w:val="jscolor"/>
          <w:rFonts w:ascii="Consolas" w:hAnsi="Consolas" w:cs="Consolas"/>
          <w:color w:val="000000"/>
          <w:sz w:val="20"/>
          <w:szCs w:val="20"/>
        </w:rPr>
        <w:t>).</w:t>
      </w:r>
      <w:r>
        <w:rPr>
          <w:rStyle w:val="jspropertycolor"/>
          <w:rFonts w:ascii="Consolas" w:hAnsi="Consolas" w:cs="Consolas"/>
          <w:color w:val="000000"/>
          <w:sz w:val="20"/>
          <w:szCs w:val="20"/>
        </w:rPr>
        <w:t>fadeIn</w:t>
      </w:r>
      <w:r>
        <w:rPr>
          <w:rStyle w:val="jscolor"/>
          <w:rFonts w:ascii="Consolas" w:hAnsi="Consolas" w:cs="Consolas"/>
          <w:color w:val="000000"/>
          <w:sz w:val="20"/>
          <w:szCs w:val="20"/>
        </w:rPr>
        <w:t>(</w:t>
      </w:r>
      <w:r>
        <w:rPr>
          <w:rStyle w:val="jsstringcolor"/>
          <w:rFonts w:ascii="Consolas" w:hAnsi="Consolas" w:cs="Consolas"/>
          <w:color w:val="A52A2A"/>
          <w:sz w:val="20"/>
          <w:szCs w:val="20"/>
        </w:rPr>
        <w:t>"slow"</w:t>
      </w:r>
      <w:r>
        <w:rPr>
          <w:rStyle w:val="jscolor"/>
          <w:rFonts w:ascii="Consolas" w:hAnsi="Consolas" w:cs="Consolas"/>
          <w:color w:val="000000"/>
          <w:sz w:val="20"/>
          <w:szCs w:val="20"/>
        </w:rPr>
        <w:t>);</w:t>
      </w:r>
      <w:r>
        <w:rPr>
          <w:rFonts w:ascii="Consolas" w:hAnsi="Consolas" w:cs="Consolas"/>
          <w:color w:val="000000"/>
          <w:sz w:val="20"/>
          <w:szCs w:val="20"/>
        </w:rPr>
        <w:br/>
      </w:r>
      <w:r>
        <w:rPr>
          <w:rStyle w:val="jscolor"/>
          <w:rFonts w:ascii="Consolas" w:hAnsi="Consolas" w:cs="Consolas"/>
          <w:color w:val="000000"/>
          <w:sz w:val="20"/>
          <w:szCs w:val="20"/>
        </w:rPr>
        <w:t>  $(</w:t>
      </w:r>
      <w:r>
        <w:rPr>
          <w:rStyle w:val="jsstringcolor"/>
          <w:rFonts w:ascii="Consolas" w:hAnsi="Consolas" w:cs="Consolas"/>
          <w:color w:val="A52A2A"/>
          <w:sz w:val="20"/>
          <w:szCs w:val="20"/>
        </w:rPr>
        <w:t>"#div3"</w:t>
      </w:r>
      <w:r>
        <w:rPr>
          <w:rStyle w:val="jscolor"/>
          <w:rFonts w:ascii="Consolas" w:hAnsi="Consolas" w:cs="Consolas"/>
          <w:color w:val="000000"/>
          <w:sz w:val="20"/>
          <w:szCs w:val="20"/>
        </w:rPr>
        <w:t>).</w:t>
      </w:r>
      <w:r>
        <w:rPr>
          <w:rStyle w:val="jspropertycolor"/>
          <w:rFonts w:ascii="Consolas" w:hAnsi="Consolas" w:cs="Consolas"/>
          <w:color w:val="000000"/>
          <w:sz w:val="20"/>
          <w:szCs w:val="20"/>
        </w:rPr>
        <w:t>fadeIn</w:t>
      </w:r>
      <w:r>
        <w:rPr>
          <w:rStyle w:val="jscolor"/>
          <w:rFonts w:ascii="Consolas" w:hAnsi="Consolas" w:cs="Consolas"/>
          <w:color w:val="000000"/>
          <w:sz w:val="20"/>
          <w:szCs w:val="20"/>
        </w:rPr>
        <w:t>(</w:t>
      </w:r>
      <w:r>
        <w:rPr>
          <w:rStyle w:val="jsnumbercolor"/>
          <w:rFonts w:ascii="Consolas" w:hAnsi="Consolas" w:cs="Consolas"/>
          <w:color w:val="FF0000"/>
          <w:sz w:val="20"/>
          <w:szCs w:val="20"/>
        </w:rPr>
        <w:t>3000</w:t>
      </w:r>
      <w:r>
        <w:rPr>
          <w:rStyle w:val="jscolor"/>
          <w:rFonts w:ascii="Consolas" w:hAnsi="Consolas" w:cs="Consolas"/>
          <w:color w:val="000000"/>
          <w:sz w:val="20"/>
          <w:szCs w:val="20"/>
        </w:rPr>
        <w:t>);</w:t>
      </w:r>
      <w:r>
        <w:rPr>
          <w:rFonts w:ascii="Consolas" w:hAnsi="Consolas" w:cs="Consolas"/>
          <w:color w:val="000000"/>
          <w:sz w:val="20"/>
          <w:szCs w:val="20"/>
        </w:rPr>
        <w:br/>
      </w:r>
      <w:r>
        <w:rPr>
          <w:rStyle w:val="jscolor"/>
          <w:rFonts w:ascii="Consolas" w:hAnsi="Consolas" w:cs="Consolas"/>
          <w:color w:val="000000"/>
          <w:sz w:val="20"/>
          <w:szCs w:val="20"/>
        </w:rPr>
        <w:t>});</w:t>
      </w:r>
    </w:p>
    <w:p w:rsidR="00451634" w:rsidRDefault="00451634" w:rsidP="00451634">
      <w:pPr>
        <w:spacing w:before="259" w:after="259"/>
        <w:rPr>
          <w:rFonts w:ascii="Times New Roman" w:hAnsi="Times New Roman"/>
          <w:sz w:val="24"/>
          <w:szCs w:val="24"/>
        </w:rPr>
      </w:pPr>
    </w:p>
    <w:p w:rsidR="00451634" w:rsidRDefault="00451634" w:rsidP="00451634">
      <w:pPr>
        <w:spacing w:before="259" w:after="259"/>
      </w:pPr>
      <w:r>
        <w:pict>
          <v:rect id="_x0000_i1349" style="width:0;height:0" o:hralign="center" o:hrstd="t" o:hrnoshade="t" o:hr="t" fillcolor="black" stroked="f"/>
        </w:pict>
      </w:r>
    </w:p>
    <w:p w:rsidR="00451634" w:rsidRDefault="00451634" w:rsidP="00451634">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jQuery fadeOut() Method</w:t>
      </w:r>
    </w:p>
    <w:p w:rsidR="00451634" w:rsidRDefault="00451634" w:rsidP="0045163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jQuery </w:t>
      </w:r>
      <w:r>
        <w:rPr>
          <w:rStyle w:val="HTMLCode"/>
          <w:rFonts w:ascii="Consolas" w:hAnsi="Consolas" w:cs="Consolas"/>
          <w:color w:val="DC143C"/>
          <w:shd w:val="clear" w:color="auto" w:fill="F1F1F1"/>
        </w:rPr>
        <w:t>fadeOut()</w:t>
      </w:r>
      <w:r>
        <w:rPr>
          <w:rFonts w:ascii="Verdana" w:hAnsi="Verdana"/>
          <w:color w:val="000000"/>
          <w:sz w:val="20"/>
          <w:szCs w:val="20"/>
        </w:rPr>
        <w:t> method is used to fade out a visible element.</w:t>
      </w:r>
    </w:p>
    <w:p w:rsidR="00451634" w:rsidRDefault="00451634" w:rsidP="00451634">
      <w:pPr>
        <w:pStyle w:val="NormalWeb"/>
        <w:shd w:val="clear" w:color="auto" w:fill="FFFFFF"/>
        <w:spacing w:before="288" w:beforeAutospacing="0" w:after="288" w:afterAutospacing="0"/>
        <w:rPr>
          <w:rFonts w:ascii="Verdana" w:hAnsi="Verdana"/>
          <w:color w:val="000000"/>
          <w:sz w:val="20"/>
          <w:szCs w:val="20"/>
        </w:rPr>
      </w:pPr>
      <w:r>
        <w:rPr>
          <w:rFonts w:ascii="Verdana" w:hAnsi="Verdana"/>
          <w:b/>
          <w:bCs/>
          <w:color w:val="000000"/>
          <w:sz w:val="20"/>
          <w:szCs w:val="20"/>
        </w:rPr>
        <w:t>Syntax:</w:t>
      </w:r>
    </w:p>
    <w:p w:rsidR="00451634" w:rsidRDefault="00451634" w:rsidP="00451634">
      <w:pPr>
        <w:shd w:val="clear" w:color="auto" w:fill="FFFFFF"/>
        <w:rPr>
          <w:rFonts w:ascii="Consolas" w:hAnsi="Consolas" w:cs="Consolas"/>
          <w:color w:val="000000"/>
          <w:sz w:val="20"/>
          <w:szCs w:val="20"/>
        </w:rPr>
      </w:pPr>
      <w:r>
        <w:rPr>
          <w:rFonts w:ascii="Consolas" w:hAnsi="Consolas" w:cs="Consolas"/>
          <w:color w:val="000000"/>
          <w:sz w:val="20"/>
          <w:szCs w:val="20"/>
        </w:rPr>
        <w:t>$(</w:t>
      </w:r>
      <w:r>
        <w:rPr>
          <w:rFonts w:ascii="Consolas" w:hAnsi="Consolas" w:cs="Consolas"/>
          <w:i/>
          <w:iCs/>
          <w:color w:val="000000"/>
          <w:sz w:val="20"/>
          <w:szCs w:val="20"/>
        </w:rPr>
        <w:t>selector</w:t>
      </w:r>
      <w:r>
        <w:rPr>
          <w:rFonts w:ascii="Consolas" w:hAnsi="Consolas" w:cs="Consolas"/>
          <w:color w:val="000000"/>
          <w:sz w:val="20"/>
          <w:szCs w:val="20"/>
        </w:rPr>
        <w:t>).fadeOut(</w:t>
      </w:r>
      <w:r>
        <w:rPr>
          <w:rFonts w:ascii="Consolas" w:hAnsi="Consolas" w:cs="Consolas"/>
          <w:i/>
          <w:iCs/>
          <w:color w:val="000000"/>
          <w:sz w:val="20"/>
          <w:szCs w:val="20"/>
        </w:rPr>
        <w:t>speed,callback</w:t>
      </w:r>
      <w:r>
        <w:rPr>
          <w:rFonts w:ascii="Consolas" w:hAnsi="Consolas" w:cs="Consolas"/>
          <w:color w:val="000000"/>
          <w:sz w:val="20"/>
          <w:szCs w:val="20"/>
        </w:rPr>
        <w:t>);</w:t>
      </w:r>
    </w:p>
    <w:p w:rsidR="00451634" w:rsidRDefault="00451634" w:rsidP="0045163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optional speed parameter specifies the duration of the effect. It can take the following values: "slow", "fast", or milliseconds.</w:t>
      </w:r>
    </w:p>
    <w:p w:rsidR="00451634" w:rsidRDefault="00451634" w:rsidP="0045163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optional callback parameter is a function to be executed after the fading completes.</w:t>
      </w:r>
    </w:p>
    <w:p w:rsidR="00451634" w:rsidRDefault="00451634" w:rsidP="0045163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following example demonstrates the </w:t>
      </w:r>
      <w:r>
        <w:rPr>
          <w:rStyle w:val="HTMLCode"/>
          <w:rFonts w:ascii="Consolas" w:hAnsi="Consolas" w:cs="Consolas"/>
          <w:color w:val="DC143C"/>
          <w:shd w:val="clear" w:color="auto" w:fill="F1F1F1"/>
        </w:rPr>
        <w:t>fadeOut()</w:t>
      </w:r>
      <w:r>
        <w:rPr>
          <w:rFonts w:ascii="Verdana" w:hAnsi="Verdana"/>
          <w:color w:val="000000"/>
          <w:sz w:val="20"/>
          <w:szCs w:val="20"/>
        </w:rPr>
        <w:t> method with different parameters:</w:t>
      </w:r>
    </w:p>
    <w:p w:rsidR="00451634" w:rsidRDefault="00451634" w:rsidP="00451634">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451634" w:rsidRDefault="00451634" w:rsidP="00451634">
      <w:pPr>
        <w:shd w:val="clear" w:color="auto" w:fill="FFFFFF"/>
        <w:rPr>
          <w:rFonts w:ascii="Consolas" w:hAnsi="Consolas" w:cs="Consolas"/>
          <w:color w:val="000000"/>
          <w:sz w:val="20"/>
          <w:szCs w:val="20"/>
        </w:rPr>
      </w:pPr>
      <w:r>
        <w:rPr>
          <w:rStyle w:val="jscolor"/>
          <w:rFonts w:ascii="Consolas" w:hAnsi="Consolas" w:cs="Consolas"/>
          <w:color w:val="000000"/>
          <w:sz w:val="20"/>
          <w:szCs w:val="20"/>
        </w:rPr>
        <w:t>$(</w:t>
      </w:r>
      <w:r>
        <w:rPr>
          <w:rStyle w:val="jsstringcolor"/>
          <w:rFonts w:ascii="Consolas" w:hAnsi="Consolas" w:cs="Consolas"/>
          <w:color w:val="A52A2A"/>
          <w:sz w:val="20"/>
          <w:szCs w:val="20"/>
        </w:rPr>
        <w:t>"button"</w:t>
      </w:r>
      <w:r>
        <w:rPr>
          <w:rStyle w:val="jscolor"/>
          <w:rFonts w:ascii="Consolas" w:hAnsi="Consolas" w:cs="Consolas"/>
          <w:color w:val="000000"/>
          <w:sz w:val="20"/>
          <w:szCs w:val="20"/>
        </w:rPr>
        <w:t>).</w:t>
      </w:r>
      <w:r>
        <w:rPr>
          <w:rStyle w:val="jspropertycolor"/>
          <w:rFonts w:ascii="Consolas" w:hAnsi="Consolas" w:cs="Consolas"/>
          <w:color w:val="000000"/>
          <w:sz w:val="20"/>
          <w:szCs w:val="20"/>
        </w:rPr>
        <w:t>click</w:t>
      </w:r>
      <w:r>
        <w:rPr>
          <w:rStyle w:val="jscolor"/>
          <w:rFonts w:ascii="Consolas" w:hAnsi="Consolas" w:cs="Consolas"/>
          <w:color w:val="000000"/>
          <w:sz w:val="20"/>
          <w:szCs w:val="20"/>
        </w:rPr>
        <w:t>(</w:t>
      </w:r>
      <w:r>
        <w:rPr>
          <w:rStyle w:val="jskeywordcolor"/>
          <w:rFonts w:ascii="Consolas" w:hAnsi="Consolas" w:cs="Consolas"/>
          <w:color w:val="0000CD"/>
          <w:sz w:val="20"/>
          <w:szCs w:val="20"/>
        </w:rPr>
        <w:t>function</w:t>
      </w:r>
      <w:r>
        <w:rPr>
          <w:rStyle w:val="jscolor"/>
          <w:rFonts w:ascii="Consolas" w:hAnsi="Consolas" w:cs="Consolas"/>
          <w:color w:val="000000"/>
          <w:sz w:val="20"/>
          <w:szCs w:val="20"/>
        </w:rPr>
        <w:t>(){</w:t>
      </w:r>
      <w:r>
        <w:rPr>
          <w:rFonts w:ascii="Consolas" w:hAnsi="Consolas" w:cs="Consolas"/>
          <w:color w:val="000000"/>
          <w:sz w:val="20"/>
          <w:szCs w:val="20"/>
        </w:rPr>
        <w:br/>
      </w:r>
      <w:r>
        <w:rPr>
          <w:rStyle w:val="jscolor"/>
          <w:rFonts w:ascii="Consolas" w:hAnsi="Consolas" w:cs="Consolas"/>
          <w:color w:val="000000"/>
          <w:sz w:val="20"/>
          <w:szCs w:val="20"/>
        </w:rPr>
        <w:t>  $(</w:t>
      </w:r>
      <w:r>
        <w:rPr>
          <w:rStyle w:val="jsstringcolor"/>
          <w:rFonts w:ascii="Consolas" w:hAnsi="Consolas" w:cs="Consolas"/>
          <w:color w:val="A52A2A"/>
          <w:sz w:val="20"/>
          <w:szCs w:val="20"/>
        </w:rPr>
        <w:t>"#div1"</w:t>
      </w:r>
      <w:r>
        <w:rPr>
          <w:rStyle w:val="jscolor"/>
          <w:rFonts w:ascii="Consolas" w:hAnsi="Consolas" w:cs="Consolas"/>
          <w:color w:val="000000"/>
          <w:sz w:val="20"/>
          <w:szCs w:val="20"/>
        </w:rPr>
        <w:t>).</w:t>
      </w:r>
      <w:r>
        <w:rPr>
          <w:rStyle w:val="jspropertycolor"/>
          <w:rFonts w:ascii="Consolas" w:hAnsi="Consolas" w:cs="Consolas"/>
          <w:color w:val="000000"/>
          <w:sz w:val="20"/>
          <w:szCs w:val="20"/>
        </w:rPr>
        <w:t>fadeOut</w:t>
      </w:r>
      <w:r>
        <w:rPr>
          <w:rStyle w:val="jscolor"/>
          <w:rFonts w:ascii="Consolas" w:hAnsi="Consolas" w:cs="Consolas"/>
          <w:color w:val="000000"/>
          <w:sz w:val="20"/>
          <w:szCs w:val="20"/>
        </w:rPr>
        <w:t>();</w:t>
      </w:r>
      <w:r>
        <w:rPr>
          <w:rFonts w:ascii="Consolas" w:hAnsi="Consolas" w:cs="Consolas"/>
          <w:color w:val="000000"/>
          <w:sz w:val="20"/>
          <w:szCs w:val="20"/>
        </w:rPr>
        <w:br/>
      </w:r>
      <w:r>
        <w:rPr>
          <w:rStyle w:val="jscolor"/>
          <w:rFonts w:ascii="Consolas" w:hAnsi="Consolas" w:cs="Consolas"/>
          <w:color w:val="000000"/>
          <w:sz w:val="20"/>
          <w:szCs w:val="20"/>
        </w:rPr>
        <w:t>  $(</w:t>
      </w:r>
      <w:r>
        <w:rPr>
          <w:rStyle w:val="jsstringcolor"/>
          <w:rFonts w:ascii="Consolas" w:hAnsi="Consolas" w:cs="Consolas"/>
          <w:color w:val="A52A2A"/>
          <w:sz w:val="20"/>
          <w:szCs w:val="20"/>
        </w:rPr>
        <w:t>"#div2"</w:t>
      </w:r>
      <w:r>
        <w:rPr>
          <w:rStyle w:val="jscolor"/>
          <w:rFonts w:ascii="Consolas" w:hAnsi="Consolas" w:cs="Consolas"/>
          <w:color w:val="000000"/>
          <w:sz w:val="20"/>
          <w:szCs w:val="20"/>
        </w:rPr>
        <w:t>).</w:t>
      </w:r>
      <w:r>
        <w:rPr>
          <w:rStyle w:val="jspropertycolor"/>
          <w:rFonts w:ascii="Consolas" w:hAnsi="Consolas" w:cs="Consolas"/>
          <w:color w:val="000000"/>
          <w:sz w:val="20"/>
          <w:szCs w:val="20"/>
        </w:rPr>
        <w:t>fadeOut</w:t>
      </w:r>
      <w:r>
        <w:rPr>
          <w:rStyle w:val="jscolor"/>
          <w:rFonts w:ascii="Consolas" w:hAnsi="Consolas" w:cs="Consolas"/>
          <w:color w:val="000000"/>
          <w:sz w:val="20"/>
          <w:szCs w:val="20"/>
        </w:rPr>
        <w:t>(</w:t>
      </w:r>
      <w:r>
        <w:rPr>
          <w:rStyle w:val="jsstringcolor"/>
          <w:rFonts w:ascii="Consolas" w:hAnsi="Consolas" w:cs="Consolas"/>
          <w:color w:val="A52A2A"/>
          <w:sz w:val="20"/>
          <w:szCs w:val="20"/>
        </w:rPr>
        <w:t>"slow"</w:t>
      </w:r>
      <w:r>
        <w:rPr>
          <w:rStyle w:val="jscolor"/>
          <w:rFonts w:ascii="Consolas" w:hAnsi="Consolas" w:cs="Consolas"/>
          <w:color w:val="000000"/>
          <w:sz w:val="20"/>
          <w:szCs w:val="20"/>
        </w:rPr>
        <w:t>);</w:t>
      </w:r>
      <w:r>
        <w:rPr>
          <w:rFonts w:ascii="Consolas" w:hAnsi="Consolas" w:cs="Consolas"/>
          <w:color w:val="000000"/>
          <w:sz w:val="20"/>
          <w:szCs w:val="20"/>
        </w:rPr>
        <w:br/>
      </w:r>
      <w:r>
        <w:rPr>
          <w:rStyle w:val="jscolor"/>
          <w:rFonts w:ascii="Consolas" w:hAnsi="Consolas" w:cs="Consolas"/>
          <w:color w:val="000000"/>
          <w:sz w:val="20"/>
          <w:szCs w:val="20"/>
        </w:rPr>
        <w:lastRenderedPageBreak/>
        <w:t>  $(</w:t>
      </w:r>
      <w:r>
        <w:rPr>
          <w:rStyle w:val="jsstringcolor"/>
          <w:rFonts w:ascii="Consolas" w:hAnsi="Consolas" w:cs="Consolas"/>
          <w:color w:val="A52A2A"/>
          <w:sz w:val="20"/>
          <w:szCs w:val="20"/>
        </w:rPr>
        <w:t>"#div3"</w:t>
      </w:r>
      <w:r>
        <w:rPr>
          <w:rStyle w:val="jscolor"/>
          <w:rFonts w:ascii="Consolas" w:hAnsi="Consolas" w:cs="Consolas"/>
          <w:color w:val="000000"/>
          <w:sz w:val="20"/>
          <w:szCs w:val="20"/>
        </w:rPr>
        <w:t>).</w:t>
      </w:r>
      <w:r>
        <w:rPr>
          <w:rStyle w:val="jspropertycolor"/>
          <w:rFonts w:ascii="Consolas" w:hAnsi="Consolas" w:cs="Consolas"/>
          <w:color w:val="000000"/>
          <w:sz w:val="20"/>
          <w:szCs w:val="20"/>
        </w:rPr>
        <w:t>fadeOut</w:t>
      </w:r>
      <w:r>
        <w:rPr>
          <w:rStyle w:val="jscolor"/>
          <w:rFonts w:ascii="Consolas" w:hAnsi="Consolas" w:cs="Consolas"/>
          <w:color w:val="000000"/>
          <w:sz w:val="20"/>
          <w:szCs w:val="20"/>
        </w:rPr>
        <w:t>(</w:t>
      </w:r>
      <w:r>
        <w:rPr>
          <w:rStyle w:val="jsnumbercolor"/>
          <w:rFonts w:ascii="Consolas" w:hAnsi="Consolas" w:cs="Consolas"/>
          <w:color w:val="FF0000"/>
          <w:sz w:val="20"/>
          <w:szCs w:val="20"/>
        </w:rPr>
        <w:t>3000</w:t>
      </w:r>
      <w:r>
        <w:rPr>
          <w:rStyle w:val="jscolor"/>
          <w:rFonts w:ascii="Consolas" w:hAnsi="Consolas" w:cs="Consolas"/>
          <w:color w:val="000000"/>
          <w:sz w:val="20"/>
          <w:szCs w:val="20"/>
        </w:rPr>
        <w:t>);</w:t>
      </w:r>
      <w:r>
        <w:rPr>
          <w:rFonts w:ascii="Consolas" w:hAnsi="Consolas" w:cs="Consolas"/>
          <w:color w:val="000000"/>
          <w:sz w:val="20"/>
          <w:szCs w:val="20"/>
        </w:rPr>
        <w:br/>
      </w:r>
      <w:r>
        <w:rPr>
          <w:rStyle w:val="jscolor"/>
          <w:rFonts w:ascii="Consolas" w:hAnsi="Consolas" w:cs="Consolas"/>
          <w:color w:val="000000"/>
          <w:sz w:val="20"/>
          <w:szCs w:val="20"/>
        </w:rPr>
        <w:t>});</w:t>
      </w:r>
    </w:p>
    <w:p w:rsidR="00451634" w:rsidRDefault="00451634" w:rsidP="00451634">
      <w:pPr>
        <w:shd w:val="clear" w:color="auto" w:fill="F1F1F1"/>
        <w:rPr>
          <w:rFonts w:ascii="Verdana" w:hAnsi="Verdana" w:cs="Times New Roman"/>
          <w:color w:val="000000"/>
          <w:sz w:val="20"/>
          <w:szCs w:val="20"/>
        </w:rPr>
      </w:pPr>
      <w:hyperlink r:id="rId303" w:tgtFrame="_blank" w:history="1">
        <w:r>
          <w:rPr>
            <w:rStyle w:val="Hyperlink"/>
            <w:rFonts w:ascii="Verdana" w:hAnsi="Verdana"/>
            <w:color w:val="FFFFFF"/>
            <w:bdr w:val="none" w:sz="0" w:space="0" w:color="auto" w:frame="1"/>
            <w:shd w:val="clear" w:color="auto" w:fill="4CAF50"/>
          </w:rPr>
          <w:t>Try it Yourself »</w:t>
        </w:r>
      </w:hyperlink>
    </w:p>
    <w:p w:rsidR="00451634" w:rsidRDefault="00451634" w:rsidP="00451634">
      <w:pPr>
        <w:spacing w:before="259" w:after="259"/>
        <w:rPr>
          <w:rFonts w:ascii="Times New Roman" w:hAnsi="Times New Roman"/>
          <w:sz w:val="24"/>
          <w:szCs w:val="24"/>
        </w:rPr>
      </w:pPr>
      <w:r>
        <w:pict>
          <v:rect id="_x0000_i1350" style="width:0;height:0" o:hralign="center" o:hrstd="t" o:hrnoshade="t" o:hr="t" fillcolor="black" stroked="f"/>
        </w:pict>
      </w:r>
    </w:p>
    <w:p w:rsidR="00451634" w:rsidRDefault="00451634" w:rsidP="00451634">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jQuery fadeToggle() Method</w:t>
      </w:r>
    </w:p>
    <w:p w:rsidR="00451634" w:rsidRDefault="00451634" w:rsidP="0045163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jQuery </w:t>
      </w:r>
      <w:r>
        <w:rPr>
          <w:rStyle w:val="HTMLCode"/>
          <w:rFonts w:ascii="Consolas" w:hAnsi="Consolas" w:cs="Consolas"/>
          <w:color w:val="DC143C"/>
          <w:shd w:val="clear" w:color="auto" w:fill="F1F1F1"/>
        </w:rPr>
        <w:t>fadeToggle()</w:t>
      </w:r>
      <w:r>
        <w:rPr>
          <w:rFonts w:ascii="Verdana" w:hAnsi="Verdana"/>
          <w:color w:val="000000"/>
          <w:sz w:val="20"/>
          <w:szCs w:val="20"/>
        </w:rPr>
        <w:t> method toggles between the </w:t>
      </w:r>
      <w:r>
        <w:rPr>
          <w:rStyle w:val="HTMLCode"/>
          <w:rFonts w:ascii="Consolas" w:hAnsi="Consolas" w:cs="Consolas"/>
          <w:color w:val="DC143C"/>
          <w:shd w:val="clear" w:color="auto" w:fill="F1F1F1"/>
        </w:rPr>
        <w:t>fadeIn()</w:t>
      </w:r>
      <w:r>
        <w:rPr>
          <w:rFonts w:ascii="Verdana" w:hAnsi="Verdana"/>
          <w:color w:val="000000"/>
          <w:sz w:val="20"/>
          <w:szCs w:val="20"/>
        </w:rPr>
        <w:t> and </w:t>
      </w:r>
      <w:r>
        <w:rPr>
          <w:rStyle w:val="HTMLCode"/>
          <w:rFonts w:ascii="Consolas" w:hAnsi="Consolas" w:cs="Consolas"/>
          <w:color w:val="DC143C"/>
          <w:shd w:val="clear" w:color="auto" w:fill="F1F1F1"/>
        </w:rPr>
        <w:t>fadeOut()</w:t>
      </w:r>
      <w:r>
        <w:rPr>
          <w:rFonts w:ascii="Verdana" w:hAnsi="Verdana"/>
          <w:color w:val="000000"/>
          <w:sz w:val="20"/>
          <w:szCs w:val="20"/>
        </w:rPr>
        <w:t> methods.</w:t>
      </w:r>
    </w:p>
    <w:p w:rsidR="00451634" w:rsidRDefault="00451634" w:rsidP="0045163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the elements are faded out, </w:t>
      </w:r>
      <w:r>
        <w:rPr>
          <w:rStyle w:val="HTMLCode"/>
          <w:rFonts w:ascii="Consolas" w:hAnsi="Consolas" w:cs="Consolas"/>
          <w:color w:val="DC143C"/>
          <w:shd w:val="clear" w:color="auto" w:fill="F1F1F1"/>
        </w:rPr>
        <w:t>fadeToggle()</w:t>
      </w:r>
      <w:r>
        <w:rPr>
          <w:rFonts w:ascii="Verdana" w:hAnsi="Verdana"/>
          <w:color w:val="000000"/>
          <w:sz w:val="20"/>
          <w:szCs w:val="20"/>
        </w:rPr>
        <w:t> will fade them in.</w:t>
      </w:r>
    </w:p>
    <w:p w:rsidR="00451634" w:rsidRDefault="00451634" w:rsidP="0045163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the elements are faded in, </w:t>
      </w:r>
      <w:r>
        <w:rPr>
          <w:rStyle w:val="HTMLCode"/>
          <w:rFonts w:ascii="Consolas" w:hAnsi="Consolas" w:cs="Consolas"/>
          <w:color w:val="DC143C"/>
          <w:shd w:val="clear" w:color="auto" w:fill="F1F1F1"/>
        </w:rPr>
        <w:t>fadeToggle()</w:t>
      </w:r>
      <w:r>
        <w:rPr>
          <w:rFonts w:ascii="Verdana" w:hAnsi="Verdana"/>
          <w:color w:val="000000"/>
          <w:sz w:val="20"/>
          <w:szCs w:val="20"/>
        </w:rPr>
        <w:t> will fade them out.</w:t>
      </w:r>
    </w:p>
    <w:p w:rsidR="00451634" w:rsidRDefault="00451634" w:rsidP="00451634">
      <w:pPr>
        <w:pStyle w:val="NormalWeb"/>
        <w:shd w:val="clear" w:color="auto" w:fill="FFFFFF"/>
        <w:spacing w:before="288" w:beforeAutospacing="0" w:after="288" w:afterAutospacing="0"/>
        <w:rPr>
          <w:rFonts w:ascii="Verdana" w:hAnsi="Verdana"/>
          <w:color w:val="000000"/>
          <w:sz w:val="20"/>
          <w:szCs w:val="20"/>
        </w:rPr>
      </w:pPr>
      <w:r>
        <w:rPr>
          <w:rFonts w:ascii="Verdana" w:hAnsi="Verdana"/>
          <w:b/>
          <w:bCs/>
          <w:color w:val="000000"/>
          <w:sz w:val="20"/>
          <w:szCs w:val="20"/>
        </w:rPr>
        <w:t>Syntax:</w:t>
      </w:r>
    </w:p>
    <w:p w:rsidR="00451634" w:rsidRDefault="00451634" w:rsidP="00451634">
      <w:pPr>
        <w:shd w:val="clear" w:color="auto" w:fill="FFFFFF"/>
        <w:rPr>
          <w:rFonts w:ascii="Consolas" w:hAnsi="Consolas" w:cs="Consolas"/>
          <w:color w:val="000000"/>
          <w:sz w:val="20"/>
          <w:szCs w:val="20"/>
        </w:rPr>
      </w:pPr>
      <w:r>
        <w:rPr>
          <w:rFonts w:ascii="Consolas" w:hAnsi="Consolas" w:cs="Consolas"/>
          <w:color w:val="000000"/>
          <w:sz w:val="20"/>
          <w:szCs w:val="20"/>
        </w:rPr>
        <w:t>$(</w:t>
      </w:r>
      <w:r>
        <w:rPr>
          <w:rFonts w:ascii="Consolas" w:hAnsi="Consolas" w:cs="Consolas"/>
          <w:i/>
          <w:iCs/>
          <w:color w:val="000000"/>
          <w:sz w:val="20"/>
          <w:szCs w:val="20"/>
        </w:rPr>
        <w:t>selector</w:t>
      </w:r>
      <w:r>
        <w:rPr>
          <w:rFonts w:ascii="Consolas" w:hAnsi="Consolas" w:cs="Consolas"/>
          <w:color w:val="000000"/>
          <w:sz w:val="20"/>
          <w:szCs w:val="20"/>
        </w:rPr>
        <w:t>).fadeToggle(</w:t>
      </w:r>
      <w:r>
        <w:rPr>
          <w:rFonts w:ascii="Consolas" w:hAnsi="Consolas" w:cs="Consolas"/>
          <w:i/>
          <w:iCs/>
          <w:color w:val="000000"/>
          <w:sz w:val="20"/>
          <w:szCs w:val="20"/>
        </w:rPr>
        <w:t>speed,callback</w:t>
      </w:r>
      <w:r>
        <w:rPr>
          <w:rFonts w:ascii="Consolas" w:hAnsi="Consolas" w:cs="Consolas"/>
          <w:color w:val="000000"/>
          <w:sz w:val="20"/>
          <w:szCs w:val="20"/>
        </w:rPr>
        <w:t>);</w:t>
      </w:r>
    </w:p>
    <w:p w:rsidR="00451634" w:rsidRDefault="00451634" w:rsidP="0045163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optional speed parameter specifies the duration of the effect. It can take the following values: "slow", "fast", or milliseconds.</w:t>
      </w:r>
    </w:p>
    <w:p w:rsidR="00451634" w:rsidRDefault="00451634" w:rsidP="0045163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optional callback parameter is a function to be executed after the fading completes.</w:t>
      </w:r>
    </w:p>
    <w:p w:rsidR="00451634" w:rsidRDefault="00451634" w:rsidP="0045163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following example demonstrates the </w:t>
      </w:r>
      <w:r>
        <w:rPr>
          <w:rStyle w:val="HTMLCode"/>
          <w:rFonts w:ascii="Consolas" w:hAnsi="Consolas" w:cs="Consolas"/>
          <w:color w:val="DC143C"/>
          <w:shd w:val="clear" w:color="auto" w:fill="F1F1F1"/>
        </w:rPr>
        <w:t>fadeToggle()</w:t>
      </w:r>
      <w:r>
        <w:rPr>
          <w:rFonts w:ascii="Verdana" w:hAnsi="Verdana"/>
          <w:color w:val="000000"/>
          <w:sz w:val="20"/>
          <w:szCs w:val="20"/>
        </w:rPr>
        <w:t> method with different parameters:</w:t>
      </w:r>
    </w:p>
    <w:p w:rsidR="00451634" w:rsidRDefault="00451634" w:rsidP="00451634">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451634" w:rsidRDefault="00451634" w:rsidP="00451634">
      <w:pPr>
        <w:shd w:val="clear" w:color="auto" w:fill="FFFFFF"/>
        <w:rPr>
          <w:rFonts w:ascii="Consolas" w:hAnsi="Consolas" w:cs="Consolas"/>
          <w:color w:val="000000"/>
          <w:sz w:val="20"/>
          <w:szCs w:val="20"/>
        </w:rPr>
      </w:pPr>
      <w:r>
        <w:rPr>
          <w:rStyle w:val="jscolor"/>
          <w:rFonts w:ascii="Consolas" w:hAnsi="Consolas" w:cs="Consolas"/>
          <w:color w:val="000000"/>
          <w:sz w:val="20"/>
          <w:szCs w:val="20"/>
        </w:rPr>
        <w:t>$(</w:t>
      </w:r>
      <w:r>
        <w:rPr>
          <w:rStyle w:val="jsstringcolor"/>
          <w:rFonts w:ascii="Consolas" w:hAnsi="Consolas" w:cs="Consolas"/>
          <w:color w:val="A52A2A"/>
          <w:sz w:val="20"/>
          <w:szCs w:val="20"/>
        </w:rPr>
        <w:t>"button"</w:t>
      </w:r>
      <w:r>
        <w:rPr>
          <w:rStyle w:val="jscolor"/>
          <w:rFonts w:ascii="Consolas" w:hAnsi="Consolas" w:cs="Consolas"/>
          <w:color w:val="000000"/>
          <w:sz w:val="20"/>
          <w:szCs w:val="20"/>
        </w:rPr>
        <w:t>).</w:t>
      </w:r>
      <w:r>
        <w:rPr>
          <w:rStyle w:val="jspropertycolor"/>
          <w:rFonts w:ascii="Consolas" w:hAnsi="Consolas" w:cs="Consolas"/>
          <w:color w:val="000000"/>
          <w:sz w:val="20"/>
          <w:szCs w:val="20"/>
        </w:rPr>
        <w:t>click</w:t>
      </w:r>
      <w:r>
        <w:rPr>
          <w:rStyle w:val="jscolor"/>
          <w:rFonts w:ascii="Consolas" w:hAnsi="Consolas" w:cs="Consolas"/>
          <w:color w:val="000000"/>
          <w:sz w:val="20"/>
          <w:szCs w:val="20"/>
        </w:rPr>
        <w:t>(</w:t>
      </w:r>
      <w:r>
        <w:rPr>
          <w:rStyle w:val="jskeywordcolor"/>
          <w:rFonts w:ascii="Consolas" w:hAnsi="Consolas" w:cs="Consolas"/>
          <w:color w:val="0000CD"/>
          <w:sz w:val="20"/>
          <w:szCs w:val="20"/>
        </w:rPr>
        <w:t>function</w:t>
      </w:r>
      <w:r>
        <w:rPr>
          <w:rStyle w:val="jscolor"/>
          <w:rFonts w:ascii="Consolas" w:hAnsi="Consolas" w:cs="Consolas"/>
          <w:color w:val="000000"/>
          <w:sz w:val="20"/>
          <w:szCs w:val="20"/>
        </w:rPr>
        <w:t>(){</w:t>
      </w:r>
      <w:r>
        <w:rPr>
          <w:rFonts w:ascii="Consolas" w:hAnsi="Consolas" w:cs="Consolas"/>
          <w:color w:val="000000"/>
          <w:sz w:val="20"/>
          <w:szCs w:val="20"/>
        </w:rPr>
        <w:br/>
      </w:r>
      <w:r>
        <w:rPr>
          <w:rStyle w:val="jscolor"/>
          <w:rFonts w:ascii="Consolas" w:hAnsi="Consolas" w:cs="Consolas"/>
          <w:color w:val="000000"/>
          <w:sz w:val="20"/>
          <w:szCs w:val="20"/>
        </w:rPr>
        <w:t>  $(</w:t>
      </w:r>
      <w:r>
        <w:rPr>
          <w:rStyle w:val="jsstringcolor"/>
          <w:rFonts w:ascii="Consolas" w:hAnsi="Consolas" w:cs="Consolas"/>
          <w:color w:val="A52A2A"/>
          <w:sz w:val="20"/>
          <w:szCs w:val="20"/>
        </w:rPr>
        <w:t>"#div1"</w:t>
      </w:r>
      <w:r>
        <w:rPr>
          <w:rStyle w:val="jscolor"/>
          <w:rFonts w:ascii="Consolas" w:hAnsi="Consolas" w:cs="Consolas"/>
          <w:color w:val="000000"/>
          <w:sz w:val="20"/>
          <w:szCs w:val="20"/>
        </w:rPr>
        <w:t>).</w:t>
      </w:r>
      <w:r>
        <w:rPr>
          <w:rStyle w:val="jspropertycolor"/>
          <w:rFonts w:ascii="Consolas" w:hAnsi="Consolas" w:cs="Consolas"/>
          <w:color w:val="000000"/>
          <w:sz w:val="20"/>
          <w:szCs w:val="20"/>
        </w:rPr>
        <w:t>fadeToggle</w:t>
      </w:r>
      <w:r>
        <w:rPr>
          <w:rStyle w:val="jscolor"/>
          <w:rFonts w:ascii="Consolas" w:hAnsi="Consolas" w:cs="Consolas"/>
          <w:color w:val="000000"/>
          <w:sz w:val="20"/>
          <w:szCs w:val="20"/>
        </w:rPr>
        <w:t>();</w:t>
      </w:r>
      <w:r>
        <w:rPr>
          <w:rFonts w:ascii="Consolas" w:hAnsi="Consolas" w:cs="Consolas"/>
          <w:color w:val="000000"/>
          <w:sz w:val="20"/>
          <w:szCs w:val="20"/>
        </w:rPr>
        <w:br/>
      </w:r>
      <w:r>
        <w:rPr>
          <w:rStyle w:val="jscolor"/>
          <w:rFonts w:ascii="Consolas" w:hAnsi="Consolas" w:cs="Consolas"/>
          <w:color w:val="000000"/>
          <w:sz w:val="20"/>
          <w:szCs w:val="20"/>
        </w:rPr>
        <w:t>  $(</w:t>
      </w:r>
      <w:r>
        <w:rPr>
          <w:rStyle w:val="jsstringcolor"/>
          <w:rFonts w:ascii="Consolas" w:hAnsi="Consolas" w:cs="Consolas"/>
          <w:color w:val="A52A2A"/>
          <w:sz w:val="20"/>
          <w:szCs w:val="20"/>
        </w:rPr>
        <w:t>"#div2"</w:t>
      </w:r>
      <w:r>
        <w:rPr>
          <w:rStyle w:val="jscolor"/>
          <w:rFonts w:ascii="Consolas" w:hAnsi="Consolas" w:cs="Consolas"/>
          <w:color w:val="000000"/>
          <w:sz w:val="20"/>
          <w:szCs w:val="20"/>
        </w:rPr>
        <w:t>).</w:t>
      </w:r>
      <w:r>
        <w:rPr>
          <w:rStyle w:val="jspropertycolor"/>
          <w:rFonts w:ascii="Consolas" w:hAnsi="Consolas" w:cs="Consolas"/>
          <w:color w:val="000000"/>
          <w:sz w:val="20"/>
          <w:szCs w:val="20"/>
        </w:rPr>
        <w:t>fadeToggle</w:t>
      </w:r>
      <w:r>
        <w:rPr>
          <w:rStyle w:val="jscolor"/>
          <w:rFonts w:ascii="Consolas" w:hAnsi="Consolas" w:cs="Consolas"/>
          <w:color w:val="000000"/>
          <w:sz w:val="20"/>
          <w:szCs w:val="20"/>
        </w:rPr>
        <w:t>(</w:t>
      </w:r>
      <w:r>
        <w:rPr>
          <w:rStyle w:val="jsstringcolor"/>
          <w:rFonts w:ascii="Consolas" w:hAnsi="Consolas" w:cs="Consolas"/>
          <w:color w:val="A52A2A"/>
          <w:sz w:val="20"/>
          <w:szCs w:val="20"/>
        </w:rPr>
        <w:t>"slow"</w:t>
      </w:r>
      <w:r>
        <w:rPr>
          <w:rStyle w:val="jscolor"/>
          <w:rFonts w:ascii="Consolas" w:hAnsi="Consolas" w:cs="Consolas"/>
          <w:color w:val="000000"/>
          <w:sz w:val="20"/>
          <w:szCs w:val="20"/>
        </w:rPr>
        <w:t>);</w:t>
      </w:r>
      <w:r>
        <w:rPr>
          <w:rFonts w:ascii="Consolas" w:hAnsi="Consolas" w:cs="Consolas"/>
          <w:color w:val="000000"/>
          <w:sz w:val="20"/>
          <w:szCs w:val="20"/>
        </w:rPr>
        <w:br/>
      </w:r>
      <w:r>
        <w:rPr>
          <w:rStyle w:val="jscolor"/>
          <w:rFonts w:ascii="Consolas" w:hAnsi="Consolas" w:cs="Consolas"/>
          <w:color w:val="000000"/>
          <w:sz w:val="20"/>
          <w:szCs w:val="20"/>
        </w:rPr>
        <w:t>  $(</w:t>
      </w:r>
      <w:r>
        <w:rPr>
          <w:rStyle w:val="jsstringcolor"/>
          <w:rFonts w:ascii="Consolas" w:hAnsi="Consolas" w:cs="Consolas"/>
          <w:color w:val="A52A2A"/>
          <w:sz w:val="20"/>
          <w:szCs w:val="20"/>
        </w:rPr>
        <w:t>"#div3"</w:t>
      </w:r>
      <w:r>
        <w:rPr>
          <w:rStyle w:val="jscolor"/>
          <w:rFonts w:ascii="Consolas" w:hAnsi="Consolas" w:cs="Consolas"/>
          <w:color w:val="000000"/>
          <w:sz w:val="20"/>
          <w:szCs w:val="20"/>
        </w:rPr>
        <w:t>).</w:t>
      </w:r>
      <w:r>
        <w:rPr>
          <w:rStyle w:val="jspropertycolor"/>
          <w:rFonts w:ascii="Consolas" w:hAnsi="Consolas" w:cs="Consolas"/>
          <w:color w:val="000000"/>
          <w:sz w:val="20"/>
          <w:szCs w:val="20"/>
        </w:rPr>
        <w:t>fadeToggle</w:t>
      </w:r>
      <w:r>
        <w:rPr>
          <w:rStyle w:val="jscolor"/>
          <w:rFonts w:ascii="Consolas" w:hAnsi="Consolas" w:cs="Consolas"/>
          <w:color w:val="000000"/>
          <w:sz w:val="20"/>
          <w:szCs w:val="20"/>
        </w:rPr>
        <w:t>(</w:t>
      </w:r>
      <w:r>
        <w:rPr>
          <w:rStyle w:val="jsnumbercolor"/>
          <w:rFonts w:ascii="Consolas" w:hAnsi="Consolas" w:cs="Consolas"/>
          <w:color w:val="FF0000"/>
          <w:sz w:val="20"/>
          <w:szCs w:val="20"/>
        </w:rPr>
        <w:t>3000</w:t>
      </w:r>
      <w:r>
        <w:rPr>
          <w:rStyle w:val="jscolor"/>
          <w:rFonts w:ascii="Consolas" w:hAnsi="Consolas" w:cs="Consolas"/>
          <w:color w:val="000000"/>
          <w:sz w:val="20"/>
          <w:szCs w:val="20"/>
        </w:rPr>
        <w:t>);</w:t>
      </w:r>
      <w:r>
        <w:rPr>
          <w:rFonts w:ascii="Consolas" w:hAnsi="Consolas" w:cs="Consolas"/>
          <w:color w:val="000000"/>
          <w:sz w:val="20"/>
          <w:szCs w:val="20"/>
        </w:rPr>
        <w:br/>
      </w:r>
      <w:r>
        <w:rPr>
          <w:rStyle w:val="jscolor"/>
          <w:rFonts w:ascii="Consolas" w:hAnsi="Consolas" w:cs="Consolas"/>
          <w:color w:val="000000"/>
          <w:sz w:val="20"/>
          <w:szCs w:val="20"/>
        </w:rPr>
        <w:t>});</w:t>
      </w:r>
    </w:p>
    <w:p w:rsidR="00451634" w:rsidRDefault="00451634" w:rsidP="00451634">
      <w:pPr>
        <w:shd w:val="clear" w:color="auto" w:fill="F1F1F1"/>
        <w:rPr>
          <w:rFonts w:ascii="Verdana" w:hAnsi="Verdana" w:cs="Times New Roman"/>
          <w:color w:val="000000"/>
          <w:sz w:val="20"/>
          <w:szCs w:val="20"/>
        </w:rPr>
      </w:pPr>
      <w:hyperlink r:id="rId304" w:tgtFrame="_blank" w:history="1">
        <w:r>
          <w:rPr>
            <w:rStyle w:val="Hyperlink"/>
            <w:rFonts w:ascii="Verdana" w:hAnsi="Verdana"/>
            <w:color w:val="FFFFFF"/>
            <w:bdr w:val="none" w:sz="0" w:space="0" w:color="auto" w:frame="1"/>
            <w:shd w:val="clear" w:color="auto" w:fill="4CAF50"/>
          </w:rPr>
          <w:t>Try it Yourself »</w:t>
        </w:r>
      </w:hyperlink>
    </w:p>
    <w:p w:rsidR="00451634" w:rsidRDefault="00451634" w:rsidP="00451634">
      <w:pPr>
        <w:spacing w:before="259" w:after="259"/>
        <w:rPr>
          <w:rFonts w:ascii="Times New Roman" w:hAnsi="Times New Roman"/>
          <w:sz w:val="24"/>
          <w:szCs w:val="24"/>
        </w:rPr>
      </w:pPr>
      <w:r>
        <w:pict>
          <v:rect id="_x0000_i1351" style="width:0;height:0" o:hralign="center" o:hrstd="t" o:hrnoshade="t" o:hr="t" fillcolor="black" stroked="f"/>
        </w:pict>
      </w:r>
    </w:p>
    <w:p w:rsidR="00451634" w:rsidRDefault="00451634" w:rsidP="00451634">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jQuery fadeTo() Method</w:t>
      </w:r>
    </w:p>
    <w:p w:rsidR="00451634" w:rsidRDefault="00451634" w:rsidP="0045163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jQuery </w:t>
      </w:r>
      <w:r>
        <w:rPr>
          <w:rStyle w:val="HTMLCode"/>
          <w:rFonts w:ascii="Consolas" w:hAnsi="Consolas" w:cs="Consolas"/>
          <w:color w:val="DC143C"/>
          <w:shd w:val="clear" w:color="auto" w:fill="F1F1F1"/>
        </w:rPr>
        <w:t>fadeTo()</w:t>
      </w:r>
      <w:r>
        <w:rPr>
          <w:rFonts w:ascii="Verdana" w:hAnsi="Verdana"/>
          <w:color w:val="000000"/>
          <w:sz w:val="20"/>
          <w:szCs w:val="20"/>
        </w:rPr>
        <w:t> method allows fading to a given opacity (value between 0 and 1).</w:t>
      </w:r>
    </w:p>
    <w:p w:rsidR="00451634" w:rsidRDefault="00451634" w:rsidP="00451634">
      <w:pPr>
        <w:pStyle w:val="NormalWeb"/>
        <w:shd w:val="clear" w:color="auto" w:fill="FFFFFF"/>
        <w:spacing w:before="288" w:beforeAutospacing="0" w:after="288" w:afterAutospacing="0"/>
        <w:rPr>
          <w:rFonts w:ascii="Verdana" w:hAnsi="Verdana"/>
          <w:color w:val="000000"/>
          <w:sz w:val="20"/>
          <w:szCs w:val="20"/>
        </w:rPr>
      </w:pPr>
      <w:r>
        <w:rPr>
          <w:rFonts w:ascii="Verdana" w:hAnsi="Verdana"/>
          <w:b/>
          <w:bCs/>
          <w:color w:val="000000"/>
          <w:sz w:val="20"/>
          <w:szCs w:val="20"/>
        </w:rPr>
        <w:t>Syntax:</w:t>
      </w:r>
    </w:p>
    <w:p w:rsidR="00451634" w:rsidRDefault="00451634" w:rsidP="00451634">
      <w:pPr>
        <w:shd w:val="clear" w:color="auto" w:fill="FFFFFF"/>
        <w:rPr>
          <w:rFonts w:ascii="Consolas" w:hAnsi="Consolas" w:cs="Consolas"/>
          <w:color w:val="000000"/>
          <w:sz w:val="20"/>
          <w:szCs w:val="20"/>
        </w:rPr>
      </w:pPr>
      <w:r>
        <w:rPr>
          <w:rFonts w:ascii="Consolas" w:hAnsi="Consolas" w:cs="Consolas"/>
          <w:color w:val="000000"/>
          <w:sz w:val="20"/>
          <w:szCs w:val="20"/>
        </w:rPr>
        <w:t>$(</w:t>
      </w:r>
      <w:r>
        <w:rPr>
          <w:rFonts w:ascii="Consolas" w:hAnsi="Consolas" w:cs="Consolas"/>
          <w:i/>
          <w:iCs/>
          <w:color w:val="000000"/>
          <w:sz w:val="20"/>
          <w:szCs w:val="20"/>
        </w:rPr>
        <w:t>selector</w:t>
      </w:r>
      <w:r>
        <w:rPr>
          <w:rFonts w:ascii="Consolas" w:hAnsi="Consolas" w:cs="Consolas"/>
          <w:color w:val="000000"/>
          <w:sz w:val="20"/>
          <w:szCs w:val="20"/>
        </w:rPr>
        <w:t>).</w:t>
      </w:r>
      <w:r>
        <w:rPr>
          <w:rStyle w:val="jspropertycolor"/>
          <w:rFonts w:ascii="Consolas" w:hAnsi="Consolas" w:cs="Consolas"/>
          <w:color w:val="000000"/>
          <w:sz w:val="20"/>
          <w:szCs w:val="20"/>
        </w:rPr>
        <w:t>fadeTo</w:t>
      </w:r>
      <w:r>
        <w:rPr>
          <w:rFonts w:ascii="Consolas" w:hAnsi="Consolas" w:cs="Consolas"/>
          <w:color w:val="000000"/>
          <w:sz w:val="20"/>
          <w:szCs w:val="20"/>
        </w:rPr>
        <w:t>(</w:t>
      </w:r>
      <w:r>
        <w:rPr>
          <w:rFonts w:ascii="Consolas" w:hAnsi="Consolas" w:cs="Consolas"/>
          <w:i/>
          <w:iCs/>
          <w:color w:val="000000"/>
          <w:sz w:val="20"/>
          <w:szCs w:val="20"/>
        </w:rPr>
        <w:t>speed,opacity,callback</w:t>
      </w:r>
      <w:r>
        <w:rPr>
          <w:rFonts w:ascii="Consolas" w:hAnsi="Consolas" w:cs="Consolas"/>
          <w:color w:val="000000"/>
          <w:sz w:val="20"/>
          <w:szCs w:val="20"/>
        </w:rPr>
        <w:t>);</w:t>
      </w:r>
    </w:p>
    <w:p w:rsidR="00451634" w:rsidRDefault="00451634" w:rsidP="0045163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required speed parameter specifies the duration of the effect. It can take the following values: "slow", "fast", or milliseconds.</w:t>
      </w:r>
    </w:p>
    <w:p w:rsidR="00451634" w:rsidRDefault="00451634" w:rsidP="0045163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lastRenderedPageBreak/>
        <w:t>The required opacity parameter in the </w:t>
      </w:r>
      <w:r>
        <w:rPr>
          <w:rStyle w:val="HTMLCode"/>
          <w:rFonts w:ascii="Consolas" w:hAnsi="Consolas" w:cs="Consolas"/>
          <w:color w:val="DC143C"/>
          <w:shd w:val="clear" w:color="auto" w:fill="F1F1F1"/>
        </w:rPr>
        <w:t>fadeTo()</w:t>
      </w:r>
      <w:r>
        <w:rPr>
          <w:rFonts w:ascii="Verdana" w:hAnsi="Verdana"/>
          <w:color w:val="000000"/>
          <w:sz w:val="20"/>
          <w:szCs w:val="20"/>
        </w:rPr>
        <w:t> method specifies fading to a given opacity (value between 0 and 1).</w:t>
      </w:r>
    </w:p>
    <w:p w:rsidR="00451634" w:rsidRDefault="00451634" w:rsidP="0045163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optional callback parameter is a function to be executed after the function completes.</w:t>
      </w:r>
    </w:p>
    <w:p w:rsidR="00451634" w:rsidRDefault="00451634" w:rsidP="0045163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following example demonstrates the </w:t>
      </w:r>
      <w:r>
        <w:rPr>
          <w:rStyle w:val="HTMLCode"/>
          <w:rFonts w:ascii="Consolas" w:hAnsi="Consolas" w:cs="Consolas"/>
          <w:color w:val="DC143C"/>
          <w:shd w:val="clear" w:color="auto" w:fill="F1F1F1"/>
        </w:rPr>
        <w:t>fadeTo()</w:t>
      </w:r>
      <w:r>
        <w:rPr>
          <w:rFonts w:ascii="Verdana" w:hAnsi="Verdana"/>
          <w:color w:val="000000"/>
          <w:sz w:val="20"/>
          <w:szCs w:val="20"/>
        </w:rPr>
        <w:t> method with different parameters:</w:t>
      </w:r>
    </w:p>
    <w:p w:rsidR="00451634" w:rsidRDefault="00451634" w:rsidP="00451634">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451634" w:rsidRDefault="00451634" w:rsidP="00451634">
      <w:pPr>
        <w:shd w:val="clear" w:color="auto" w:fill="FFFFFF"/>
        <w:rPr>
          <w:rFonts w:ascii="Consolas" w:hAnsi="Consolas" w:cs="Consolas"/>
          <w:color w:val="000000"/>
          <w:sz w:val="20"/>
          <w:szCs w:val="20"/>
        </w:rPr>
      </w:pPr>
      <w:r>
        <w:rPr>
          <w:rStyle w:val="jscolor"/>
          <w:rFonts w:ascii="Consolas" w:hAnsi="Consolas" w:cs="Consolas"/>
          <w:color w:val="000000"/>
          <w:sz w:val="20"/>
          <w:szCs w:val="20"/>
        </w:rPr>
        <w:t>$(</w:t>
      </w:r>
      <w:r>
        <w:rPr>
          <w:rStyle w:val="jsstringcolor"/>
          <w:rFonts w:ascii="Consolas" w:hAnsi="Consolas" w:cs="Consolas"/>
          <w:color w:val="A52A2A"/>
          <w:sz w:val="20"/>
          <w:szCs w:val="20"/>
        </w:rPr>
        <w:t>"button"</w:t>
      </w:r>
      <w:r>
        <w:rPr>
          <w:rStyle w:val="jscolor"/>
          <w:rFonts w:ascii="Consolas" w:hAnsi="Consolas" w:cs="Consolas"/>
          <w:color w:val="000000"/>
          <w:sz w:val="20"/>
          <w:szCs w:val="20"/>
        </w:rPr>
        <w:t>).</w:t>
      </w:r>
      <w:r>
        <w:rPr>
          <w:rStyle w:val="jspropertycolor"/>
          <w:rFonts w:ascii="Consolas" w:hAnsi="Consolas" w:cs="Consolas"/>
          <w:color w:val="000000"/>
          <w:sz w:val="20"/>
          <w:szCs w:val="20"/>
        </w:rPr>
        <w:t>click</w:t>
      </w:r>
      <w:r>
        <w:rPr>
          <w:rStyle w:val="jscolor"/>
          <w:rFonts w:ascii="Consolas" w:hAnsi="Consolas" w:cs="Consolas"/>
          <w:color w:val="000000"/>
          <w:sz w:val="20"/>
          <w:szCs w:val="20"/>
        </w:rPr>
        <w:t>(</w:t>
      </w:r>
      <w:r>
        <w:rPr>
          <w:rStyle w:val="jskeywordcolor"/>
          <w:rFonts w:ascii="Consolas" w:hAnsi="Consolas" w:cs="Consolas"/>
          <w:color w:val="0000CD"/>
          <w:sz w:val="20"/>
          <w:szCs w:val="20"/>
        </w:rPr>
        <w:t>function</w:t>
      </w:r>
      <w:r>
        <w:rPr>
          <w:rStyle w:val="jscolor"/>
          <w:rFonts w:ascii="Consolas" w:hAnsi="Consolas" w:cs="Consolas"/>
          <w:color w:val="000000"/>
          <w:sz w:val="20"/>
          <w:szCs w:val="20"/>
        </w:rPr>
        <w:t>(){</w:t>
      </w:r>
      <w:r>
        <w:rPr>
          <w:rFonts w:ascii="Consolas" w:hAnsi="Consolas" w:cs="Consolas"/>
          <w:color w:val="000000"/>
          <w:sz w:val="20"/>
          <w:szCs w:val="20"/>
        </w:rPr>
        <w:br/>
      </w:r>
      <w:r>
        <w:rPr>
          <w:rStyle w:val="jscolor"/>
          <w:rFonts w:ascii="Consolas" w:hAnsi="Consolas" w:cs="Consolas"/>
          <w:color w:val="000000"/>
          <w:sz w:val="20"/>
          <w:szCs w:val="20"/>
        </w:rPr>
        <w:t>  $(</w:t>
      </w:r>
      <w:r>
        <w:rPr>
          <w:rStyle w:val="jsstringcolor"/>
          <w:rFonts w:ascii="Consolas" w:hAnsi="Consolas" w:cs="Consolas"/>
          <w:color w:val="A52A2A"/>
          <w:sz w:val="20"/>
          <w:szCs w:val="20"/>
        </w:rPr>
        <w:t>"#div1"</w:t>
      </w:r>
      <w:r>
        <w:rPr>
          <w:rStyle w:val="jscolor"/>
          <w:rFonts w:ascii="Consolas" w:hAnsi="Consolas" w:cs="Consolas"/>
          <w:color w:val="000000"/>
          <w:sz w:val="20"/>
          <w:szCs w:val="20"/>
        </w:rPr>
        <w:t>).</w:t>
      </w:r>
      <w:r>
        <w:rPr>
          <w:rStyle w:val="jspropertycolor"/>
          <w:rFonts w:ascii="Consolas" w:hAnsi="Consolas" w:cs="Consolas"/>
          <w:color w:val="000000"/>
          <w:sz w:val="20"/>
          <w:szCs w:val="20"/>
        </w:rPr>
        <w:t>fadeTo</w:t>
      </w:r>
      <w:r>
        <w:rPr>
          <w:rStyle w:val="jscolor"/>
          <w:rFonts w:ascii="Consolas" w:hAnsi="Consolas" w:cs="Consolas"/>
          <w:color w:val="000000"/>
          <w:sz w:val="20"/>
          <w:szCs w:val="20"/>
        </w:rPr>
        <w:t>(</w:t>
      </w:r>
      <w:r>
        <w:rPr>
          <w:rStyle w:val="jsstringcolor"/>
          <w:rFonts w:ascii="Consolas" w:hAnsi="Consolas" w:cs="Consolas"/>
          <w:color w:val="A52A2A"/>
          <w:sz w:val="20"/>
          <w:szCs w:val="20"/>
        </w:rPr>
        <w:t>"slow"</w:t>
      </w:r>
      <w:r>
        <w:rPr>
          <w:rStyle w:val="jscolor"/>
          <w:rFonts w:ascii="Consolas" w:hAnsi="Consolas" w:cs="Consolas"/>
          <w:color w:val="000000"/>
          <w:sz w:val="20"/>
          <w:szCs w:val="20"/>
        </w:rPr>
        <w:t>, </w:t>
      </w:r>
      <w:r>
        <w:rPr>
          <w:rStyle w:val="jsnumbercolor"/>
          <w:rFonts w:ascii="Consolas" w:hAnsi="Consolas" w:cs="Consolas"/>
          <w:color w:val="FF0000"/>
          <w:sz w:val="20"/>
          <w:szCs w:val="20"/>
        </w:rPr>
        <w:t>0.15</w:t>
      </w:r>
      <w:r>
        <w:rPr>
          <w:rStyle w:val="jscolor"/>
          <w:rFonts w:ascii="Consolas" w:hAnsi="Consolas" w:cs="Consolas"/>
          <w:color w:val="000000"/>
          <w:sz w:val="20"/>
          <w:szCs w:val="20"/>
        </w:rPr>
        <w:t>);</w:t>
      </w:r>
      <w:r>
        <w:rPr>
          <w:rFonts w:ascii="Consolas" w:hAnsi="Consolas" w:cs="Consolas"/>
          <w:color w:val="000000"/>
          <w:sz w:val="20"/>
          <w:szCs w:val="20"/>
        </w:rPr>
        <w:br/>
      </w:r>
      <w:r>
        <w:rPr>
          <w:rStyle w:val="jscolor"/>
          <w:rFonts w:ascii="Consolas" w:hAnsi="Consolas" w:cs="Consolas"/>
          <w:color w:val="000000"/>
          <w:sz w:val="20"/>
          <w:szCs w:val="20"/>
        </w:rPr>
        <w:t>  $(</w:t>
      </w:r>
      <w:r>
        <w:rPr>
          <w:rStyle w:val="jsstringcolor"/>
          <w:rFonts w:ascii="Consolas" w:hAnsi="Consolas" w:cs="Consolas"/>
          <w:color w:val="A52A2A"/>
          <w:sz w:val="20"/>
          <w:szCs w:val="20"/>
        </w:rPr>
        <w:t>"#div2"</w:t>
      </w:r>
      <w:r>
        <w:rPr>
          <w:rStyle w:val="jscolor"/>
          <w:rFonts w:ascii="Consolas" w:hAnsi="Consolas" w:cs="Consolas"/>
          <w:color w:val="000000"/>
          <w:sz w:val="20"/>
          <w:szCs w:val="20"/>
        </w:rPr>
        <w:t>).</w:t>
      </w:r>
      <w:r>
        <w:rPr>
          <w:rStyle w:val="jspropertycolor"/>
          <w:rFonts w:ascii="Consolas" w:hAnsi="Consolas" w:cs="Consolas"/>
          <w:color w:val="000000"/>
          <w:sz w:val="20"/>
          <w:szCs w:val="20"/>
        </w:rPr>
        <w:t>fadeTo</w:t>
      </w:r>
      <w:r>
        <w:rPr>
          <w:rStyle w:val="jscolor"/>
          <w:rFonts w:ascii="Consolas" w:hAnsi="Consolas" w:cs="Consolas"/>
          <w:color w:val="000000"/>
          <w:sz w:val="20"/>
          <w:szCs w:val="20"/>
        </w:rPr>
        <w:t>(</w:t>
      </w:r>
      <w:r>
        <w:rPr>
          <w:rStyle w:val="jsstringcolor"/>
          <w:rFonts w:ascii="Consolas" w:hAnsi="Consolas" w:cs="Consolas"/>
          <w:color w:val="A52A2A"/>
          <w:sz w:val="20"/>
          <w:szCs w:val="20"/>
        </w:rPr>
        <w:t>"slow"</w:t>
      </w:r>
      <w:r>
        <w:rPr>
          <w:rStyle w:val="jscolor"/>
          <w:rFonts w:ascii="Consolas" w:hAnsi="Consolas" w:cs="Consolas"/>
          <w:color w:val="000000"/>
          <w:sz w:val="20"/>
          <w:szCs w:val="20"/>
        </w:rPr>
        <w:t>, </w:t>
      </w:r>
      <w:r>
        <w:rPr>
          <w:rStyle w:val="jsnumbercolor"/>
          <w:rFonts w:ascii="Consolas" w:hAnsi="Consolas" w:cs="Consolas"/>
          <w:color w:val="FF0000"/>
          <w:sz w:val="20"/>
          <w:szCs w:val="20"/>
        </w:rPr>
        <w:t>0.4</w:t>
      </w:r>
      <w:r>
        <w:rPr>
          <w:rStyle w:val="jscolor"/>
          <w:rFonts w:ascii="Consolas" w:hAnsi="Consolas" w:cs="Consolas"/>
          <w:color w:val="000000"/>
          <w:sz w:val="20"/>
          <w:szCs w:val="20"/>
        </w:rPr>
        <w:t>);</w:t>
      </w:r>
      <w:r>
        <w:rPr>
          <w:rFonts w:ascii="Consolas" w:hAnsi="Consolas" w:cs="Consolas"/>
          <w:color w:val="000000"/>
          <w:sz w:val="20"/>
          <w:szCs w:val="20"/>
        </w:rPr>
        <w:br/>
      </w:r>
      <w:r>
        <w:rPr>
          <w:rStyle w:val="jscolor"/>
          <w:rFonts w:ascii="Consolas" w:hAnsi="Consolas" w:cs="Consolas"/>
          <w:color w:val="000000"/>
          <w:sz w:val="20"/>
          <w:szCs w:val="20"/>
        </w:rPr>
        <w:t>  $(</w:t>
      </w:r>
      <w:r>
        <w:rPr>
          <w:rStyle w:val="jsstringcolor"/>
          <w:rFonts w:ascii="Consolas" w:hAnsi="Consolas" w:cs="Consolas"/>
          <w:color w:val="A52A2A"/>
          <w:sz w:val="20"/>
          <w:szCs w:val="20"/>
        </w:rPr>
        <w:t>"#div3"</w:t>
      </w:r>
      <w:r>
        <w:rPr>
          <w:rStyle w:val="jscolor"/>
          <w:rFonts w:ascii="Consolas" w:hAnsi="Consolas" w:cs="Consolas"/>
          <w:color w:val="000000"/>
          <w:sz w:val="20"/>
          <w:szCs w:val="20"/>
        </w:rPr>
        <w:t>).</w:t>
      </w:r>
      <w:r>
        <w:rPr>
          <w:rStyle w:val="jspropertycolor"/>
          <w:rFonts w:ascii="Consolas" w:hAnsi="Consolas" w:cs="Consolas"/>
          <w:color w:val="000000"/>
          <w:sz w:val="20"/>
          <w:szCs w:val="20"/>
        </w:rPr>
        <w:t>fadeTo</w:t>
      </w:r>
      <w:r>
        <w:rPr>
          <w:rStyle w:val="jscolor"/>
          <w:rFonts w:ascii="Consolas" w:hAnsi="Consolas" w:cs="Consolas"/>
          <w:color w:val="000000"/>
          <w:sz w:val="20"/>
          <w:szCs w:val="20"/>
        </w:rPr>
        <w:t>(</w:t>
      </w:r>
      <w:r>
        <w:rPr>
          <w:rStyle w:val="jsstringcolor"/>
          <w:rFonts w:ascii="Consolas" w:hAnsi="Consolas" w:cs="Consolas"/>
          <w:color w:val="A52A2A"/>
          <w:sz w:val="20"/>
          <w:szCs w:val="20"/>
        </w:rPr>
        <w:t>"slow"</w:t>
      </w:r>
      <w:r>
        <w:rPr>
          <w:rStyle w:val="jscolor"/>
          <w:rFonts w:ascii="Consolas" w:hAnsi="Consolas" w:cs="Consolas"/>
          <w:color w:val="000000"/>
          <w:sz w:val="20"/>
          <w:szCs w:val="20"/>
        </w:rPr>
        <w:t>, </w:t>
      </w:r>
      <w:r>
        <w:rPr>
          <w:rStyle w:val="jsnumbercolor"/>
          <w:rFonts w:ascii="Consolas" w:hAnsi="Consolas" w:cs="Consolas"/>
          <w:color w:val="FF0000"/>
          <w:sz w:val="20"/>
          <w:szCs w:val="20"/>
        </w:rPr>
        <w:t>0.7</w:t>
      </w:r>
      <w:r>
        <w:rPr>
          <w:rStyle w:val="jscolor"/>
          <w:rFonts w:ascii="Consolas" w:hAnsi="Consolas" w:cs="Consolas"/>
          <w:color w:val="000000"/>
          <w:sz w:val="20"/>
          <w:szCs w:val="20"/>
        </w:rPr>
        <w:t>);</w:t>
      </w:r>
      <w:r>
        <w:rPr>
          <w:rFonts w:ascii="Consolas" w:hAnsi="Consolas" w:cs="Consolas"/>
          <w:color w:val="000000"/>
          <w:sz w:val="20"/>
          <w:szCs w:val="20"/>
        </w:rPr>
        <w:br/>
      </w:r>
      <w:r>
        <w:rPr>
          <w:rStyle w:val="jscolor"/>
          <w:rFonts w:ascii="Consolas" w:hAnsi="Consolas" w:cs="Consolas"/>
          <w:color w:val="000000"/>
          <w:sz w:val="20"/>
          <w:szCs w:val="20"/>
        </w:rPr>
        <w:t>});</w:t>
      </w:r>
    </w:p>
    <w:p w:rsidR="00451634" w:rsidRPr="00AD0F3C" w:rsidRDefault="00451634" w:rsidP="00AD0F3C">
      <w:pPr>
        <w:shd w:val="clear" w:color="auto" w:fill="FFFFFF"/>
        <w:rPr>
          <w:rFonts w:ascii="Consolas" w:hAnsi="Consolas" w:cs="Consolas"/>
          <w:color w:val="000000"/>
          <w:sz w:val="20"/>
          <w:szCs w:val="20"/>
        </w:rPr>
      </w:pPr>
    </w:p>
    <w:sectPr w:rsidR="00451634" w:rsidRPr="00AD0F3C" w:rsidSect="003426A2">
      <w:footerReference w:type="default" r:id="rId30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6612" w:rsidRDefault="00246612" w:rsidP="00AE5049">
      <w:pPr>
        <w:spacing w:after="0" w:line="240" w:lineRule="auto"/>
      </w:pPr>
      <w:r>
        <w:separator/>
      </w:r>
    </w:p>
  </w:endnote>
  <w:endnote w:type="continuationSeparator" w:id="1">
    <w:p w:rsidR="00246612" w:rsidRDefault="00246612" w:rsidP="00AE50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6612" w:rsidRDefault="00246612" w:rsidP="00AE5049">
    <w:pPr>
      <w:pStyle w:val="Footer"/>
      <w:jc w:val="right"/>
    </w:pPr>
    <w:r w:rsidRPr="00AE5049">
      <w:rPr>
        <w:noProof/>
        <w:lang w:eastAsia="en-IN"/>
      </w:rPr>
      <w:drawing>
        <wp:inline distT="0" distB="0" distL="0" distR="0">
          <wp:extent cx="1162050" cy="295275"/>
          <wp:effectExtent l="19050" t="0" r="0" b="0"/>
          <wp:docPr id="58" name="Picture 57"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
                  <a:stretch>
                    <a:fillRect/>
                  </a:stretch>
                </pic:blipFill>
                <pic:spPr>
                  <a:xfrm>
                    <a:off x="0" y="0"/>
                    <a:ext cx="1162050" cy="295275"/>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6612" w:rsidRDefault="00246612" w:rsidP="00AE5049">
      <w:pPr>
        <w:spacing w:after="0" w:line="240" w:lineRule="auto"/>
      </w:pPr>
      <w:r>
        <w:separator/>
      </w:r>
    </w:p>
  </w:footnote>
  <w:footnote w:type="continuationSeparator" w:id="1">
    <w:p w:rsidR="00246612" w:rsidRDefault="00246612" w:rsidP="00AE50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A2CAD"/>
    <w:multiLevelType w:val="multilevel"/>
    <w:tmpl w:val="4672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F14B05"/>
    <w:multiLevelType w:val="multilevel"/>
    <w:tmpl w:val="66926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501B0E"/>
    <w:multiLevelType w:val="multilevel"/>
    <w:tmpl w:val="3F028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492FD4"/>
    <w:multiLevelType w:val="multilevel"/>
    <w:tmpl w:val="1898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687293"/>
    <w:multiLevelType w:val="multilevel"/>
    <w:tmpl w:val="7A14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6F44F4"/>
    <w:multiLevelType w:val="multilevel"/>
    <w:tmpl w:val="0B8A1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28709D"/>
    <w:multiLevelType w:val="multilevel"/>
    <w:tmpl w:val="6A48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A8B2D0F"/>
    <w:multiLevelType w:val="multilevel"/>
    <w:tmpl w:val="8FAC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AC9047A"/>
    <w:multiLevelType w:val="multilevel"/>
    <w:tmpl w:val="F400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AF921A7"/>
    <w:multiLevelType w:val="multilevel"/>
    <w:tmpl w:val="9C087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BF4425A"/>
    <w:multiLevelType w:val="multilevel"/>
    <w:tmpl w:val="728AA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D50590C"/>
    <w:multiLevelType w:val="multilevel"/>
    <w:tmpl w:val="E074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D674880"/>
    <w:multiLevelType w:val="multilevel"/>
    <w:tmpl w:val="30C2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E0D4B22"/>
    <w:multiLevelType w:val="multilevel"/>
    <w:tmpl w:val="380A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E8E7F8C"/>
    <w:multiLevelType w:val="multilevel"/>
    <w:tmpl w:val="F1168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EC12DFD"/>
    <w:multiLevelType w:val="multilevel"/>
    <w:tmpl w:val="DBC6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0A3794A"/>
    <w:multiLevelType w:val="multilevel"/>
    <w:tmpl w:val="97F4E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445530C"/>
    <w:multiLevelType w:val="multilevel"/>
    <w:tmpl w:val="933E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5C555EB"/>
    <w:multiLevelType w:val="multilevel"/>
    <w:tmpl w:val="B190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6113F98"/>
    <w:multiLevelType w:val="multilevel"/>
    <w:tmpl w:val="DB002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7AB2FDB"/>
    <w:multiLevelType w:val="multilevel"/>
    <w:tmpl w:val="6122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7E27F11"/>
    <w:multiLevelType w:val="multilevel"/>
    <w:tmpl w:val="1372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7F00ADD"/>
    <w:multiLevelType w:val="multilevel"/>
    <w:tmpl w:val="F5A07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85D5592"/>
    <w:multiLevelType w:val="multilevel"/>
    <w:tmpl w:val="FE84A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BA2430A"/>
    <w:multiLevelType w:val="multilevel"/>
    <w:tmpl w:val="36FA6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C564699"/>
    <w:multiLevelType w:val="multilevel"/>
    <w:tmpl w:val="3CE8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EAF5A55"/>
    <w:multiLevelType w:val="multilevel"/>
    <w:tmpl w:val="81C6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F466CBB"/>
    <w:multiLevelType w:val="multilevel"/>
    <w:tmpl w:val="2974A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F9C56BD"/>
    <w:multiLevelType w:val="multilevel"/>
    <w:tmpl w:val="B49A1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0354191"/>
    <w:multiLevelType w:val="multilevel"/>
    <w:tmpl w:val="56DA7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0C27298"/>
    <w:multiLevelType w:val="multilevel"/>
    <w:tmpl w:val="08D88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14519F8"/>
    <w:multiLevelType w:val="multilevel"/>
    <w:tmpl w:val="0840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18368BF"/>
    <w:multiLevelType w:val="multilevel"/>
    <w:tmpl w:val="5C4C3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19B6CD8"/>
    <w:multiLevelType w:val="multilevel"/>
    <w:tmpl w:val="DBC0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1D116C5"/>
    <w:multiLevelType w:val="multilevel"/>
    <w:tmpl w:val="591CE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5B6618E"/>
    <w:multiLevelType w:val="multilevel"/>
    <w:tmpl w:val="95626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7255D8B"/>
    <w:multiLevelType w:val="multilevel"/>
    <w:tmpl w:val="AB66D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75B7B2B"/>
    <w:multiLevelType w:val="multilevel"/>
    <w:tmpl w:val="08F4F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9351B4D"/>
    <w:multiLevelType w:val="multilevel"/>
    <w:tmpl w:val="FDB6F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9D64082"/>
    <w:multiLevelType w:val="multilevel"/>
    <w:tmpl w:val="1152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9EF7AEE"/>
    <w:multiLevelType w:val="multilevel"/>
    <w:tmpl w:val="C4A6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BC1378E"/>
    <w:multiLevelType w:val="multilevel"/>
    <w:tmpl w:val="0C6E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DE9083F"/>
    <w:multiLevelType w:val="multilevel"/>
    <w:tmpl w:val="034E4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E064B54"/>
    <w:multiLevelType w:val="multilevel"/>
    <w:tmpl w:val="38D8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E08229B"/>
    <w:multiLevelType w:val="multilevel"/>
    <w:tmpl w:val="7896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2227344"/>
    <w:multiLevelType w:val="multilevel"/>
    <w:tmpl w:val="B68A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5430C1D"/>
    <w:multiLevelType w:val="multilevel"/>
    <w:tmpl w:val="D9204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7283EDD"/>
    <w:multiLevelType w:val="multilevel"/>
    <w:tmpl w:val="D5DAA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7B37C5A"/>
    <w:multiLevelType w:val="multilevel"/>
    <w:tmpl w:val="A968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88B6163"/>
    <w:multiLevelType w:val="multilevel"/>
    <w:tmpl w:val="A064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9EF469A"/>
    <w:multiLevelType w:val="multilevel"/>
    <w:tmpl w:val="79DE9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B015955"/>
    <w:multiLevelType w:val="multilevel"/>
    <w:tmpl w:val="9D566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B1D7A4E"/>
    <w:multiLevelType w:val="multilevel"/>
    <w:tmpl w:val="AE347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DD01CB9"/>
    <w:multiLevelType w:val="multilevel"/>
    <w:tmpl w:val="511AD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E2253E6"/>
    <w:multiLevelType w:val="multilevel"/>
    <w:tmpl w:val="C51C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E51627B"/>
    <w:multiLevelType w:val="multilevel"/>
    <w:tmpl w:val="9CF04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E5920CF"/>
    <w:multiLevelType w:val="multilevel"/>
    <w:tmpl w:val="DB60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E9811F6"/>
    <w:multiLevelType w:val="multilevel"/>
    <w:tmpl w:val="5860C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19C4915"/>
    <w:multiLevelType w:val="multilevel"/>
    <w:tmpl w:val="B80C3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29932C8"/>
    <w:multiLevelType w:val="multilevel"/>
    <w:tmpl w:val="CA108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55A63DE"/>
    <w:multiLevelType w:val="multilevel"/>
    <w:tmpl w:val="128CF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5BA2A3F"/>
    <w:multiLevelType w:val="multilevel"/>
    <w:tmpl w:val="F7B6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62E12C3"/>
    <w:multiLevelType w:val="multilevel"/>
    <w:tmpl w:val="D4A8D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7070C6E"/>
    <w:multiLevelType w:val="multilevel"/>
    <w:tmpl w:val="39C81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49366745"/>
    <w:multiLevelType w:val="multilevel"/>
    <w:tmpl w:val="0B5E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9F51171"/>
    <w:multiLevelType w:val="multilevel"/>
    <w:tmpl w:val="A7445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A1E3449"/>
    <w:multiLevelType w:val="multilevel"/>
    <w:tmpl w:val="33221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F9B3379"/>
    <w:multiLevelType w:val="multilevel"/>
    <w:tmpl w:val="B0E4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0E22E1C"/>
    <w:multiLevelType w:val="multilevel"/>
    <w:tmpl w:val="5C22D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52751699"/>
    <w:multiLevelType w:val="multilevel"/>
    <w:tmpl w:val="3F72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2E5733F"/>
    <w:multiLevelType w:val="multilevel"/>
    <w:tmpl w:val="1A605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3BA4E3F"/>
    <w:multiLevelType w:val="multilevel"/>
    <w:tmpl w:val="2E3C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6AA0A91"/>
    <w:multiLevelType w:val="multilevel"/>
    <w:tmpl w:val="3222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6ED78A3"/>
    <w:multiLevelType w:val="multilevel"/>
    <w:tmpl w:val="CAF82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6EE2BD9"/>
    <w:multiLevelType w:val="multilevel"/>
    <w:tmpl w:val="B49C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5A5F3437"/>
    <w:multiLevelType w:val="multilevel"/>
    <w:tmpl w:val="AD9A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AB33BBD"/>
    <w:multiLevelType w:val="multilevel"/>
    <w:tmpl w:val="1EA40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BF34CF1"/>
    <w:multiLevelType w:val="multilevel"/>
    <w:tmpl w:val="E326D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5DBB2660"/>
    <w:multiLevelType w:val="multilevel"/>
    <w:tmpl w:val="C99C2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DF258CE"/>
    <w:multiLevelType w:val="multilevel"/>
    <w:tmpl w:val="5400D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5EB57FA3"/>
    <w:multiLevelType w:val="multilevel"/>
    <w:tmpl w:val="A9EE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5EB74DDE"/>
    <w:multiLevelType w:val="multilevel"/>
    <w:tmpl w:val="FFF06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5F9B7C5C"/>
    <w:multiLevelType w:val="multilevel"/>
    <w:tmpl w:val="3D986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1234D01"/>
    <w:multiLevelType w:val="multilevel"/>
    <w:tmpl w:val="BBBCA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61FC3B89"/>
    <w:multiLevelType w:val="multilevel"/>
    <w:tmpl w:val="76DE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2442011"/>
    <w:multiLevelType w:val="multilevel"/>
    <w:tmpl w:val="E2F6A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658321A3"/>
    <w:multiLevelType w:val="multilevel"/>
    <w:tmpl w:val="51188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67630316"/>
    <w:multiLevelType w:val="multilevel"/>
    <w:tmpl w:val="FEC46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689F763E"/>
    <w:multiLevelType w:val="multilevel"/>
    <w:tmpl w:val="0E623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6A411ECB"/>
    <w:multiLevelType w:val="multilevel"/>
    <w:tmpl w:val="13D2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6B642814"/>
    <w:multiLevelType w:val="multilevel"/>
    <w:tmpl w:val="898E9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6EBC6295"/>
    <w:multiLevelType w:val="multilevel"/>
    <w:tmpl w:val="5B18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6FF02B01"/>
    <w:multiLevelType w:val="multilevel"/>
    <w:tmpl w:val="E114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04548B5"/>
    <w:multiLevelType w:val="multilevel"/>
    <w:tmpl w:val="FDEAB5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4">
    <w:nsid w:val="70BB156F"/>
    <w:multiLevelType w:val="multilevel"/>
    <w:tmpl w:val="F080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720F6B5E"/>
    <w:multiLevelType w:val="multilevel"/>
    <w:tmpl w:val="75AA8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72AD314B"/>
    <w:multiLevelType w:val="multilevel"/>
    <w:tmpl w:val="68C2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72AF66A3"/>
    <w:multiLevelType w:val="multilevel"/>
    <w:tmpl w:val="9F76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73AD0652"/>
    <w:multiLevelType w:val="multilevel"/>
    <w:tmpl w:val="4094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74AD61BB"/>
    <w:multiLevelType w:val="multilevel"/>
    <w:tmpl w:val="31C23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75754B29"/>
    <w:multiLevelType w:val="multilevel"/>
    <w:tmpl w:val="4F806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7578511C"/>
    <w:multiLevelType w:val="multilevel"/>
    <w:tmpl w:val="E3CC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772D440B"/>
    <w:multiLevelType w:val="multilevel"/>
    <w:tmpl w:val="1BD0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791D2CDB"/>
    <w:multiLevelType w:val="multilevel"/>
    <w:tmpl w:val="2154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7AAA0EC4"/>
    <w:multiLevelType w:val="multilevel"/>
    <w:tmpl w:val="46349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7B314B03"/>
    <w:multiLevelType w:val="multilevel"/>
    <w:tmpl w:val="CDE0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7B5257EA"/>
    <w:multiLevelType w:val="multilevel"/>
    <w:tmpl w:val="C6C64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7DEB765E"/>
    <w:multiLevelType w:val="multilevel"/>
    <w:tmpl w:val="67021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7E821EE5"/>
    <w:multiLevelType w:val="multilevel"/>
    <w:tmpl w:val="B7863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7F280434"/>
    <w:multiLevelType w:val="multilevel"/>
    <w:tmpl w:val="C144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7FD72A94"/>
    <w:multiLevelType w:val="multilevel"/>
    <w:tmpl w:val="526A4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67"/>
  </w:num>
  <w:num w:numId="3">
    <w:abstractNumId w:val="39"/>
  </w:num>
  <w:num w:numId="4">
    <w:abstractNumId w:val="74"/>
  </w:num>
  <w:num w:numId="5">
    <w:abstractNumId w:val="102"/>
  </w:num>
  <w:num w:numId="6">
    <w:abstractNumId w:val="33"/>
  </w:num>
  <w:num w:numId="7">
    <w:abstractNumId w:val="13"/>
  </w:num>
  <w:num w:numId="8">
    <w:abstractNumId w:val="49"/>
  </w:num>
  <w:num w:numId="9">
    <w:abstractNumId w:val="81"/>
  </w:num>
  <w:num w:numId="10">
    <w:abstractNumId w:val="19"/>
  </w:num>
  <w:num w:numId="11">
    <w:abstractNumId w:val="38"/>
  </w:num>
  <w:num w:numId="12">
    <w:abstractNumId w:val="78"/>
  </w:num>
  <w:num w:numId="13">
    <w:abstractNumId w:val="68"/>
  </w:num>
  <w:num w:numId="14">
    <w:abstractNumId w:val="1"/>
  </w:num>
  <w:num w:numId="15">
    <w:abstractNumId w:val="51"/>
  </w:num>
  <w:num w:numId="16">
    <w:abstractNumId w:val="70"/>
  </w:num>
  <w:num w:numId="17">
    <w:abstractNumId w:val="23"/>
  </w:num>
  <w:num w:numId="18">
    <w:abstractNumId w:val="86"/>
  </w:num>
  <w:num w:numId="19">
    <w:abstractNumId w:val="29"/>
  </w:num>
  <w:num w:numId="20">
    <w:abstractNumId w:val="110"/>
  </w:num>
  <w:num w:numId="21">
    <w:abstractNumId w:val="14"/>
  </w:num>
  <w:num w:numId="22">
    <w:abstractNumId w:val="2"/>
  </w:num>
  <w:num w:numId="23">
    <w:abstractNumId w:val="50"/>
  </w:num>
  <w:num w:numId="24">
    <w:abstractNumId w:val="52"/>
  </w:num>
  <w:num w:numId="25">
    <w:abstractNumId w:val="42"/>
  </w:num>
  <w:num w:numId="26">
    <w:abstractNumId w:val="82"/>
  </w:num>
  <w:num w:numId="27">
    <w:abstractNumId w:val="53"/>
  </w:num>
  <w:num w:numId="28">
    <w:abstractNumId w:val="9"/>
  </w:num>
  <w:num w:numId="29">
    <w:abstractNumId w:val="47"/>
  </w:num>
  <w:num w:numId="30">
    <w:abstractNumId w:val="99"/>
  </w:num>
  <w:num w:numId="31">
    <w:abstractNumId w:val="62"/>
  </w:num>
  <w:num w:numId="32">
    <w:abstractNumId w:val="46"/>
  </w:num>
  <w:num w:numId="33">
    <w:abstractNumId w:val="85"/>
  </w:num>
  <w:num w:numId="34">
    <w:abstractNumId w:val="83"/>
  </w:num>
  <w:num w:numId="35">
    <w:abstractNumId w:val="10"/>
  </w:num>
  <w:num w:numId="36">
    <w:abstractNumId w:val="5"/>
  </w:num>
  <w:num w:numId="37">
    <w:abstractNumId w:val="87"/>
  </w:num>
  <w:num w:numId="38">
    <w:abstractNumId w:val="90"/>
  </w:num>
  <w:num w:numId="39">
    <w:abstractNumId w:val="32"/>
  </w:num>
  <w:num w:numId="40">
    <w:abstractNumId w:val="37"/>
  </w:num>
  <w:num w:numId="41">
    <w:abstractNumId w:val="24"/>
  </w:num>
  <w:num w:numId="42">
    <w:abstractNumId w:val="60"/>
  </w:num>
  <w:num w:numId="43">
    <w:abstractNumId w:val="101"/>
  </w:num>
  <w:num w:numId="44">
    <w:abstractNumId w:val="77"/>
  </w:num>
  <w:num w:numId="45">
    <w:abstractNumId w:val="89"/>
  </w:num>
  <w:num w:numId="46">
    <w:abstractNumId w:val="12"/>
  </w:num>
  <w:num w:numId="47">
    <w:abstractNumId w:val="20"/>
  </w:num>
  <w:num w:numId="48">
    <w:abstractNumId w:val="16"/>
  </w:num>
  <w:num w:numId="49">
    <w:abstractNumId w:val="48"/>
  </w:num>
  <w:num w:numId="50">
    <w:abstractNumId w:val="103"/>
  </w:num>
  <w:num w:numId="51">
    <w:abstractNumId w:val="84"/>
  </w:num>
  <w:num w:numId="52">
    <w:abstractNumId w:val="92"/>
  </w:num>
  <w:num w:numId="53">
    <w:abstractNumId w:val="25"/>
  </w:num>
  <w:num w:numId="54">
    <w:abstractNumId w:val="34"/>
  </w:num>
  <w:num w:numId="55">
    <w:abstractNumId w:val="57"/>
  </w:num>
  <w:num w:numId="56">
    <w:abstractNumId w:val="66"/>
  </w:num>
  <w:num w:numId="57">
    <w:abstractNumId w:val="65"/>
  </w:num>
  <w:num w:numId="58">
    <w:abstractNumId w:val="0"/>
  </w:num>
  <w:num w:numId="59">
    <w:abstractNumId w:val="97"/>
  </w:num>
  <w:num w:numId="60">
    <w:abstractNumId w:val="7"/>
  </w:num>
  <w:num w:numId="61">
    <w:abstractNumId w:val="106"/>
  </w:num>
  <w:num w:numId="62">
    <w:abstractNumId w:val="79"/>
  </w:num>
  <w:num w:numId="63">
    <w:abstractNumId w:val="100"/>
  </w:num>
  <w:num w:numId="64">
    <w:abstractNumId w:val="69"/>
  </w:num>
  <w:num w:numId="65">
    <w:abstractNumId w:val="28"/>
  </w:num>
  <w:num w:numId="66">
    <w:abstractNumId w:val="72"/>
  </w:num>
  <w:num w:numId="67">
    <w:abstractNumId w:val="96"/>
  </w:num>
  <w:num w:numId="68">
    <w:abstractNumId w:val="26"/>
  </w:num>
  <w:num w:numId="69">
    <w:abstractNumId w:val="107"/>
  </w:num>
  <w:num w:numId="70">
    <w:abstractNumId w:val="88"/>
  </w:num>
  <w:num w:numId="71">
    <w:abstractNumId w:val="73"/>
  </w:num>
  <w:num w:numId="72">
    <w:abstractNumId w:val="76"/>
  </w:num>
  <w:num w:numId="73">
    <w:abstractNumId w:val="3"/>
  </w:num>
  <w:num w:numId="74">
    <w:abstractNumId w:val="80"/>
  </w:num>
  <w:num w:numId="75">
    <w:abstractNumId w:val="91"/>
  </w:num>
  <w:num w:numId="76">
    <w:abstractNumId w:val="17"/>
  </w:num>
  <w:num w:numId="77">
    <w:abstractNumId w:val="43"/>
  </w:num>
  <w:num w:numId="78">
    <w:abstractNumId w:val="61"/>
  </w:num>
  <w:num w:numId="79">
    <w:abstractNumId w:val="105"/>
  </w:num>
  <w:num w:numId="80">
    <w:abstractNumId w:val="54"/>
  </w:num>
  <w:num w:numId="81">
    <w:abstractNumId w:val="21"/>
  </w:num>
  <w:num w:numId="82">
    <w:abstractNumId w:val="64"/>
  </w:num>
  <w:num w:numId="83">
    <w:abstractNumId w:val="31"/>
  </w:num>
  <w:num w:numId="84">
    <w:abstractNumId w:val="40"/>
  </w:num>
  <w:num w:numId="85">
    <w:abstractNumId w:val="15"/>
  </w:num>
  <w:num w:numId="86">
    <w:abstractNumId w:val="41"/>
  </w:num>
  <w:num w:numId="87">
    <w:abstractNumId w:val="11"/>
  </w:num>
  <w:num w:numId="88">
    <w:abstractNumId w:val="18"/>
  </w:num>
  <w:num w:numId="89">
    <w:abstractNumId w:val="109"/>
  </w:num>
  <w:num w:numId="90">
    <w:abstractNumId w:val="56"/>
  </w:num>
  <w:num w:numId="91">
    <w:abstractNumId w:val="94"/>
  </w:num>
  <w:num w:numId="92">
    <w:abstractNumId w:val="71"/>
  </w:num>
  <w:num w:numId="93">
    <w:abstractNumId w:val="8"/>
  </w:num>
  <w:num w:numId="94">
    <w:abstractNumId w:val="4"/>
  </w:num>
  <w:num w:numId="95">
    <w:abstractNumId w:val="45"/>
  </w:num>
  <w:num w:numId="96">
    <w:abstractNumId w:val="44"/>
  </w:num>
  <w:num w:numId="97">
    <w:abstractNumId w:val="35"/>
  </w:num>
  <w:num w:numId="98">
    <w:abstractNumId w:val="98"/>
  </w:num>
  <w:num w:numId="99">
    <w:abstractNumId w:val="75"/>
  </w:num>
  <w:num w:numId="100">
    <w:abstractNumId w:val="95"/>
  </w:num>
  <w:num w:numId="101">
    <w:abstractNumId w:val="63"/>
  </w:num>
  <w:num w:numId="102">
    <w:abstractNumId w:val="93"/>
  </w:num>
  <w:num w:numId="103">
    <w:abstractNumId w:val="30"/>
  </w:num>
  <w:num w:numId="104">
    <w:abstractNumId w:val="104"/>
  </w:num>
  <w:num w:numId="105">
    <w:abstractNumId w:val="55"/>
  </w:num>
  <w:num w:numId="106">
    <w:abstractNumId w:val="27"/>
  </w:num>
  <w:num w:numId="107">
    <w:abstractNumId w:val="59"/>
  </w:num>
  <w:num w:numId="108">
    <w:abstractNumId w:val="58"/>
  </w:num>
  <w:num w:numId="109">
    <w:abstractNumId w:val="36"/>
  </w:num>
  <w:num w:numId="110">
    <w:abstractNumId w:val="108"/>
  </w:num>
  <w:num w:numId="111">
    <w:abstractNumId w:val="22"/>
  </w:num>
  <w:numIdMacAtCleanup w:val="10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rsids>
    <w:rsidRoot w:val="00E36E4A"/>
    <w:rsid w:val="00021690"/>
    <w:rsid w:val="00062A5B"/>
    <w:rsid w:val="00091372"/>
    <w:rsid w:val="000F1217"/>
    <w:rsid w:val="00102C55"/>
    <w:rsid w:val="00115C93"/>
    <w:rsid w:val="00155200"/>
    <w:rsid w:val="00183FF7"/>
    <w:rsid w:val="001B66A3"/>
    <w:rsid w:val="001F2B2C"/>
    <w:rsid w:val="0021229A"/>
    <w:rsid w:val="00246612"/>
    <w:rsid w:val="003425E8"/>
    <w:rsid w:val="003426A2"/>
    <w:rsid w:val="003D68D7"/>
    <w:rsid w:val="0040114C"/>
    <w:rsid w:val="004406A3"/>
    <w:rsid w:val="00444F20"/>
    <w:rsid w:val="00451634"/>
    <w:rsid w:val="0047728D"/>
    <w:rsid w:val="00494EF1"/>
    <w:rsid w:val="0049556D"/>
    <w:rsid w:val="004D7A51"/>
    <w:rsid w:val="004F7477"/>
    <w:rsid w:val="0050320B"/>
    <w:rsid w:val="00525C5D"/>
    <w:rsid w:val="005D7411"/>
    <w:rsid w:val="005E169D"/>
    <w:rsid w:val="00642B06"/>
    <w:rsid w:val="00662C25"/>
    <w:rsid w:val="006B3E5B"/>
    <w:rsid w:val="006D2D34"/>
    <w:rsid w:val="006F1544"/>
    <w:rsid w:val="006F625D"/>
    <w:rsid w:val="0075602C"/>
    <w:rsid w:val="007926E5"/>
    <w:rsid w:val="008505E3"/>
    <w:rsid w:val="008C1AD5"/>
    <w:rsid w:val="008C22BF"/>
    <w:rsid w:val="008F2CFB"/>
    <w:rsid w:val="008F4B37"/>
    <w:rsid w:val="00903120"/>
    <w:rsid w:val="00906184"/>
    <w:rsid w:val="00912B82"/>
    <w:rsid w:val="009538BF"/>
    <w:rsid w:val="00982060"/>
    <w:rsid w:val="00996B31"/>
    <w:rsid w:val="009C4EFD"/>
    <w:rsid w:val="009C6C90"/>
    <w:rsid w:val="009D2309"/>
    <w:rsid w:val="009E26D0"/>
    <w:rsid w:val="00A209E6"/>
    <w:rsid w:val="00A429D0"/>
    <w:rsid w:val="00A513A6"/>
    <w:rsid w:val="00A858FB"/>
    <w:rsid w:val="00AA3C4A"/>
    <w:rsid w:val="00AD0F3C"/>
    <w:rsid w:val="00AE5049"/>
    <w:rsid w:val="00B25DED"/>
    <w:rsid w:val="00B35B93"/>
    <w:rsid w:val="00B53EA2"/>
    <w:rsid w:val="00CD6E78"/>
    <w:rsid w:val="00CE66D9"/>
    <w:rsid w:val="00D2356B"/>
    <w:rsid w:val="00D347D0"/>
    <w:rsid w:val="00D56B87"/>
    <w:rsid w:val="00D721D3"/>
    <w:rsid w:val="00DC5D22"/>
    <w:rsid w:val="00DE470F"/>
    <w:rsid w:val="00DF40CE"/>
    <w:rsid w:val="00DF63FA"/>
    <w:rsid w:val="00E172B4"/>
    <w:rsid w:val="00E21518"/>
    <w:rsid w:val="00E36E4A"/>
    <w:rsid w:val="00E552E7"/>
    <w:rsid w:val="00EC45D2"/>
    <w:rsid w:val="00EC4A7E"/>
    <w:rsid w:val="00ED3AE0"/>
    <w:rsid w:val="00EE32E6"/>
    <w:rsid w:val="00F34179"/>
    <w:rsid w:val="00F90F4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8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6A2"/>
  </w:style>
  <w:style w:type="paragraph" w:styleId="Heading1">
    <w:name w:val="heading 1"/>
    <w:basedOn w:val="Normal"/>
    <w:link w:val="Heading1Char"/>
    <w:uiPriority w:val="9"/>
    <w:qFormat/>
    <w:rsid w:val="00E36E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36E4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E36E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0618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E4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36E4A"/>
    <w:rPr>
      <w:rFonts w:ascii="Times New Roman" w:eastAsia="Times New Roman" w:hAnsi="Times New Roman" w:cs="Times New Roman"/>
      <w:b/>
      <w:bCs/>
      <w:sz w:val="36"/>
      <w:szCs w:val="36"/>
      <w:lang w:eastAsia="en-IN"/>
    </w:rPr>
  </w:style>
  <w:style w:type="paragraph" w:styleId="z-TopofForm">
    <w:name w:val="HTML Top of Form"/>
    <w:basedOn w:val="Normal"/>
    <w:next w:val="Normal"/>
    <w:link w:val="z-TopofFormChar"/>
    <w:hidden/>
    <w:uiPriority w:val="99"/>
    <w:semiHidden/>
    <w:unhideWhenUsed/>
    <w:rsid w:val="00E36E4A"/>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E36E4A"/>
    <w:rPr>
      <w:rFonts w:ascii="Arial" w:eastAsia="Times New Roman" w:hAnsi="Arial" w:cs="Arial"/>
      <w:vanish/>
      <w:sz w:val="16"/>
      <w:szCs w:val="16"/>
      <w:lang w:eastAsia="en-IN"/>
    </w:rPr>
  </w:style>
  <w:style w:type="character" w:styleId="Hyperlink">
    <w:name w:val="Hyperlink"/>
    <w:basedOn w:val="DefaultParagraphFont"/>
    <w:uiPriority w:val="99"/>
    <w:semiHidden/>
    <w:unhideWhenUsed/>
    <w:rsid w:val="00E36E4A"/>
    <w:rPr>
      <w:color w:val="0000FF"/>
      <w:u w:val="single"/>
    </w:rPr>
  </w:style>
  <w:style w:type="paragraph" w:styleId="z-BottomofForm">
    <w:name w:val="HTML Bottom of Form"/>
    <w:basedOn w:val="Normal"/>
    <w:next w:val="Normal"/>
    <w:link w:val="z-BottomofFormChar"/>
    <w:hidden/>
    <w:uiPriority w:val="99"/>
    <w:semiHidden/>
    <w:unhideWhenUsed/>
    <w:rsid w:val="00E36E4A"/>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E36E4A"/>
    <w:rPr>
      <w:rFonts w:ascii="Arial" w:eastAsia="Times New Roman" w:hAnsi="Arial" w:cs="Arial"/>
      <w:vanish/>
      <w:sz w:val="16"/>
      <w:szCs w:val="16"/>
      <w:lang w:eastAsia="en-IN"/>
    </w:rPr>
  </w:style>
  <w:style w:type="paragraph" w:styleId="NormalWeb">
    <w:name w:val="Normal (Web)"/>
    <w:basedOn w:val="Normal"/>
    <w:uiPriority w:val="99"/>
    <w:unhideWhenUsed/>
    <w:rsid w:val="00E36E4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36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36E4A"/>
    <w:rPr>
      <w:rFonts w:ascii="Courier New" w:eastAsia="Times New Roman" w:hAnsi="Courier New" w:cs="Courier New"/>
      <w:sz w:val="20"/>
      <w:szCs w:val="20"/>
      <w:lang w:eastAsia="en-IN"/>
    </w:rPr>
  </w:style>
  <w:style w:type="character" w:customStyle="1" w:styleId="dec">
    <w:name w:val="dec"/>
    <w:basedOn w:val="DefaultParagraphFont"/>
    <w:rsid w:val="00E36E4A"/>
  </w:style>
  <w:style w:type="character" w:customStyle="1" w:styleId="pln">
    <w:name w:val="pln"/>
    <w:basedOn w:val="DefaultParagraphFont"/>
    <w:rsid w:val="00E36E4A"/>
  </w:style>
  <w:style w:type="character" w:customStyle="1" w:styleId="tag">
    <w:name w:val="tag"/>
    <w:basedOn w:val="DefaultParagraphFont"/>
    <w:rsid w:val="00E36E4A"/>
  </w:style>
  <w:style w:type="character" w:customStyle="1" w:styleId="Heading3Char">
    <w:name w:val="Heading 3 Char"/>
    <w:basedOn w:val="DefaultParagraphFont"/>
    <w:link w:val="Heading3"/>
    <w:uiPriority w:val="9"/>
    <w:rsid w:val="00E36E4A"/>
    <w:rPr>
      <w:rFonts w:asciiTheme="majorHAnsi" w:eastAsiaTheme="majorEastAsia" w:hAnsiTheme="majorHAnsi" w:cstheme="majorBidi"/>
      <w:b/>
      <w:bCs/>
      <w:color w:val="4F81BD" w:themeColor="accent1"/>
    </w:rPr>
  </w:style>
  <w:style w:type="character" w:customStyle="1" w:styleId="atn">
    <w:name w:val="atn"/>
    <w:basedOn w:val="DefaultParagraphFont"/>
    <w:rsid w:val="00E36E4A"/>
  </w:style>
  <w:style w:type="character" w:customStyle="1" w:styleId="pun">
    <w:name w:val="pun"/>
    <w:basedOn w:val="DefaultParagraphFont"/>
    <w:rsid w:val="00E36E4A"/>
  </w:style>
  <w:style w:type="character" w:customStyle="1" w:styleId="atv">
    <w:name w:val="atv"/>
    <w:basedOn w:val="DefaultParagraphFont"/>
    <w:rsid w:val="00E36E4A"/>
  </w:style>
  <w:style w:type="character" w:customStyle="1" w:styleId="com">
    <w:name w:val="com"/>
    <w:basedOn w:val="DefaultParagraphFont"/>
    <w:rsid w:val="00E36E4A"/>
  </w:style>
  <w:style w:type="character" w:customStyle="1" w:styleId="str">
    <w:name w:val="str"/>
    <w:basedOn w:val="DefaultParagraphFont"/>
    <w:rsid w:val="00E36E4A"/>
  </w:style>
  <w:style w:type="character" w:customStyle="1" w:styleId="colorh1">
    <w:name w:val="color_h1"/>
    <w:basedOn w:val="DefaultParagraphFont"/>
    <w:rsid w:val="00A209E6"/>
  </w:style>
  <w:style w:type="paragraph" w:customStyle="1" w:styleId="intro">
    <w:name w:val="intro"/>
    <w:basedOn w:val="Normal"/>
    <w:rsid w:val="00A209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namecolor">
    <w:name w:val="tagnamecolor"/>
    <w:basedOn w:val="DefaultParagraphFont"/>
    <w:rsid w:val="00A209E6"/>
  </w:style>
  <w:style w:type="character" w:customStyle="1" w:styleId="tagcolor">
    <w:name w:val="tagcolor"/>
    <w:basedOn w:val="DefaultParagraphFont"/>
    <w:rsid w:val="00A209E6"/>
  </w:style>
  <w:style w:type="character" w:customStyle="1" w:styleId="attributecolor">
    <w:name w:val="attributecolor"/>
    <w:basedOn w:val="DefaultParagraphFont"/>
    <w:rsid w:val="00A209E6"/>
  </w:style>
  <w:style w:type="character" w:customStyle="1" w:styleId="attributevaluecolor">
    <w:name w:val="attributevaluecolor"/>
    <w:basedOn w:val="DefaultParagraphFont"/>
    <w:rsid w:val="00A209E6"/>
  </w:style>
  <w:style w:type="character" w:styleId="HTMLCode">
    <w:name w:val="HTML Code"/>
    <w:basedOn w:val="DefaultParagraphFont"/>
    <w:uiPriority w:val="99"/>
    <w:semiHidden/>
    <w:unhideWhenUsed/>
    <w:rsid w:val="00A209E6"/>
    <w:rPr>
      <w:rFonts w:ascii="Courier New" w:eastAsia="Times New Roman" w:hAnsi="Courier New" w:cs="Courier New"/>
      <w:sz w:val="20"/>
      <w:szCs w:val="20"/>
    </w:rPr>
  </w:style>
  <w:style w:type="character" w:styleId="Strong">
    <w:name w:val="Strong"/>
    <w:basedOn w:val="DefaultParagraphFont"/>
    <w:uiPriority w:val="22"/>
    <w:qFormat/>
    <w:rsid w:val="00A209E6"/>
    <w:rPr>
      <w:b/>
      <w:bCs/>
    </w:rPr>
  </w:style>
  <w:style w:type="character" w:customStyle="1" w:styleId="cssselectorcolor">
    <w:name w:val="cssselectorcolor"/>
    <w:basedOn w:val="DefaultParagraphFont"/>
    <w:rsid w:val="00A209E6"/>
  </w:style>
  <w:style w:type="character" w:customStyle="1" w:styleId="cssdelimitercolor">
    <w:name w:val="cssdelimitercolor"/>
    <w:basedOn w:val="DefaultParagraphFont"/>
    <w:rsid w:val="00A209E6"/>
  </w:style>
  <w:style w:type="character" w:customStyle="1" w:styleId="csspropertycolor">
    <w:name w:val="csspropertycolor"/>
    <w:basedOn w:val="DefaultParagraphFont"/>
    <w:rsid w:val="00A209E6"/>
  </w:style>
  <w:style w:type="character" w:customStyle="1" w:styleId="csspropertyvaluecolor">
    <w:name w:val="csspropertyvaluecolor"/>
    <w:basedOn w:val="DefaultParagraphFont"/>
    <w:rsid w:val="00A209E6"/>
  </w:style>
  <w:style w:type="paragraph" w:styleId="Header">
    <w:name w:val="header"/>
    <w:basedOn w:val="Normal"/>
    <w:link w:val="HeaderChar"/>
    <w:uiPriority w:val="99"/>
    <w:semiHidden/>
    <w:unhideWhenUsed/>
    <w:rsid w:val="00AE504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E5049"/>
  </w:style>
  <w:style w:type="paragraph" w:styleId="Footer">
    <w:name w:val="footer"/>
    <w:basedOn w:val="Normal"/>
    <w:link w:val="FooterChar"/>
    <w:uiPriority w:val="99"/>
    <w:semiHidden/>
    <w:unhideWhenUsed/>
    <w:rsid w:val="00AE504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E5049"/>
  </w:style>
  <w:style w:type="paragraph" w:styleId="BalloonText">
    <w:name w:val="Balloon Text"/>
    <w:basedOn w:val="Normal"/>
    <w:link w:val="BalloonTextChar"/>
    <w:uiPriority w:val="99"/>
    <w:semiHidden/>
    <w:unhideWhenUsed/>
    <w:rsid w:val="00AE5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049"/>
    <w:rPr>
      <w:rFonts w:ascii="Tahoma" w:hAnsi="Tahoma" w:cs="Tahoma"/>
      <w:sz w:val="16"/>
      <w:szCs w:val="16"/>
    </w:rPr>
  </w:style>
  <w:style w:type="character" w:customStyle="1" w:styleId="Heading4Char">
    <w:name w:val="Heading 4 Char"/>
    <w:basedOn w:val="DefaultParagraphFont"/>
    <w:link w:val="Heading4"/>
    <w:uiPriority w:val="9"/>
    <w:rsid w:val="00906184"/>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906184"/>
    <w:rPr>
      <w:color w:val="800080"/>
      <w:u w:val="single"/>
    </w:rPr>
  </w:style>
  <w:style w:type="character" w:customStyle="1" w:styleId="tag-name">
    <w:name w:val="tag-name"/>
    <w:basedOn w:val="DefaultParagraphFont"/>
    <w:rsid w:val="00906184"/>
  </w:style>
  <w:style w:type="character" w:customStyle="1" w:styleId="attribute">
    <w:name w:val="attribute"/>
    <w:basedOn w:val="DefaultParagraphFont"/>
    <w:rsid w:val="00906184"/>
  </w:style>
  <w:style w:type="character" w:customStyle="1" w:styleId="attribute-value">
    <w:name w:val="attribute-value"/>
    <w:basedOn w:val="DefaultParagraphFont"/>
    <w:rsid w:val="00906184"/>
  </w:style>
  <w:style w:type="character" w:customStyle="1" w:styleId="testit">
    <w:name w:val="testit"/>
    <w:basedOn w:val="DefaultParagraphFont"/>
    <w:rsid w:val="00906184"/>
  </w:style>
  <w:style w:type="character" w:customStyle="1" w:styleId="lit">
    <w:name w:val="lit"/>
    <w:basedOn w:val="DefaultParagraphFont"/>
    <w:rsid w:val="00E552E7"/>
  </w:style>
  <w:style w:type="character" w:customStyle="1" w:styleId="kwd">
    <w:name w:val="kwd"/>
    <w:basedOn w:val="DefaultParagraphFont"/>
    <w:rsid w:val="005D7411"/>
  </w:style>
  <w:style w:type="character" w:styleId="Emphasis">
    <w:name w:val="Emphasis"/>
    <w:basedOn w:val="DefaultParagraphFont"/>
    <w:uiPriority w:val="20"/>
    <w:qFormat/>
    <w:rsid w:val="00912B82"/>
    <w:rPr>
      <w:i/>
      <w:iCs/>
    </w:rPr>
  </w:style>
  <w:style w:type="character" w:customStyle="1" w:styleId="commentcolor">
    <w:name w:val="commentcolor"/>
    <w:basedOn w:val="DefaultParagraphFont"/>
    <w:rsid w:val="00EE32E6"/>
  </w:style>
  <w:style w:type="character" w:customStyle="1" w:styleId="w3-hide-small">
    <w:name w:val="w3-hide-small"/>
    <w:basedOn w:val="DefaultParagraphFont"/>
    <w:rsid w:val="004D7A51"/>
  </w:style>
  <w:style w:type="character" w:customStyle="1" w:styleId="line-numbers-rows">
    <w:name w:val="line-numbers-rows"/>
    <w:basedOn w:val="DefaultParagraphFont"/>
    <w:rsid w:val="006F1544"/>
  </w:style>
  <w:style w:type="character" w:customStyle="1" w:styleId="importanttype">
    <w:name w:val="important__type"/>
    <w:basedOn w:val="DefaultParagraphFont"/>
    <w:rsid w:val="006F1544"/>
  </w:style>
  <w:style w:type="character" w:customStyle="1" w:styleId="filename">
    <w:name w:val="filename"/>
    <w:basedOn w:val="DefaultParagraphFont"/>
    <w:rsid w:val="006B3E5B"/>
  </w:style>
  <w:style w:type="character" w:customStyle="1" w:styleId="string">
    <w:name w:val="string"/>
    <w:basedOn w:val="DefaultParagraphFont"/>
    <w:rsid w:val="006B3E5B"/>
  </w:style>
  <w:style w:type="paragraph" w:styleId="ListParagraph">
    <w:name w:val="List Paragraph"/>
    <w:basedOn w:val="Normal"/>
    <w:uiPriority w:val="34"/>
    <w:qFormat/>
    <w:rsid w:val="000F1217"/>
    <w:pPr>
      <w:ind w:left="720"/>
      <w:contextualSpacing/>
    </w:pPr>
  </w:style>
  <w:style w:type="character" w:customStyle="1" w:styleId="jscolor">
    <w:name w:val="jscolor"/>
    <w:basedOn w:val="DefaultParagraphFont"/>
    <w:rsid w:val="00451634"/>
  </w:style>
  <w:style w:type="character" w:customStyle="1" w:styleId="jspropertycolor">
    <w:name w:val="jspropertycolor"/>
    <w:basedOn w:val="DefaultParagraphFont"/>
    <w:rsid w:val="00451634"/>
  </w:style>
  <w:style w:type="character" w:customStyle="1" w:styleId="jsstringcolor">
    <w:name w:val="jsstringcolor"/>
    <w:basedOn w:val="DefaultParagraphFont"/>
    <w:rsid w:val="00451634"/>
  </w:style>
  <w:style w:type="character" w:customStyle="1" w:styleId="jskeywordcolor">
    <w:name w:val="jskeywordcolor"/>
    <w:basedOn w:val="DefaultParagraphFont"/>
    <w:rsid w:val="00451634"/>
  </w:style>
  <w:style w:type="character" w:customStyle="1" w:styleId="jsnumbercolor">
    <w:name w:val="jsnumbercolor"/>
    <w:basedOn w:val="DefaultParagraphFont"/>
    <w:rsid w:val="00451634"/>
  </w:style>
</w:styles>
</file>

<file path=word/webSettings.xml><?xml version="1.0" encoding="utf-8"?>
<w:webSettings xmlns:r="http://schemas.openxmlformats.org/officeDocument/2006/relationships" xmlns:w="http://schemas.openxmlformats.org/wordprocessingml/2006/main">
  <w:divs>
    <w:div w:id="10887456">
      <w:bodyDiv w:val="1"/>
      <w:marLeft w:val="0"/>
      <w:marRight w:val="0"/>
      <w:marTop w:val="0"/>
      <w:marBottom w:val="0"/>
      <w:divBdr>
        <w:top w:val="none" w:sz="0" w:space="0" w:color="auto"/>
        <w:left w:val="none" w:sz="0" w:space="0" w:color="auto"/>
        <w:bottom w:val="none" w:sz="0" w:space="0" w:color="auto"/>
        <w:right w:val="none" w:sz="0" w:space="0" w:color="auto"/>
      </w:divBdr>
      <w:divsChild>
        <w:div w:id="718210682">
          <w:marLeft w:val="0"/>
          <w:marRight w:val="0"/>
          <w:marTop w:val="0"/>
          <w:marBottom w:val="104"/>
          <w:divBdr>
            <w:top w:val="single" w:sz="4" w:space="0" w:color="D5DDC6"/>
            <w:left w:val="single" w:sz="18" w:space="0" w:color="66BB55"/>
            <w:bottom w:val="single" w:sz="4" w:space="0" w:color="D5DDC6"/>
            <w:right w:val="single" w:sz="4" w:space="0" w:color="D5DDC6"/>
          </w:divBdr>
        </w:div>
      </w:divsChild>
    </w:div>
    <w:div w:id="101075285">
      <w:bodyDiv w:val="1"/>
      <w:marLeft w:val="0"/>
      <w:marRight w:val="0"/>
      <w:marTop w:val="0"/>
      <w:marBottom w:val="0"/>
      <w:divBdr>
        <w:top w:val="none" w:sz="0" w:space="0" w:color="auto"/>
        <w:left w:val="none" w:sz="0" w:space="0" w:color="auto"/>
        <w:bottom w:val="none" w:sz="0" w:space="0" w:color="auto"/>
        <w:right w:val="none" w:sz="0" w:space="0" w:color="auto"/>
      </w:divBdr>
    </w:div>
    <w:div w:id="153299584">
      <w:bodyDiv w:val="1"/>
      <w:marLeft w:val="0"/>
      <w:marRight w:val="0"/>
      <w:marTop w:val="0"/>
      <w:marBottom w:val="0"/>
      <w:divBdr>
        <w:top w:val="none" w:sz="0" w:space="0" w:color="auto"/>
        <w:left w:val="none" w:sz="0" w:space="0" w:color="auto"/>
        <w:bottom w:val="none" w:sz="0" w:space="0" w:color="auto"/>
        <w:right w:val="none" w:sz="0" w:space="0" w:color="auto"/>
      </w:divBdr>
      <w:divsChild>
        <w:div w:id="1238594285">
          <w:marLeft w:val="0"/>
          <w:marRight w:val="0"/>
          <w:marTop w:val="0"/>
          <w:marBottom w:val="0"/>
          <w:divBdr>
            <w:top w:val="none" w:sz="0" w:space="0" w:color="auto"/>
            <w:left w:val="none" w:sz="0" w:space="0" w:color="auto"/>
            <w:bottom w:val="none" w:sz="0" w:space="0" w:color="auto"/>
            <w:right w:val="none" w:sz="0" w:space="0" w:color="auto"/>
          </w:divBdr>
        </w:div>
        <w:div w:id="513226896">
          <w:marLeft w:val="-259"/>
          <w:marRight w:val="-259"/>
          <w:marTop w:val="311"/>
          <w:marBottom w:val="311"/>
          <w:divBdr>
            <w:top w:val="none" w:sz="0" w:space="0" w:color="auto"/>
            <w:left w:val="none" w:sz="0" w:space="0" w:color="auto"/>
            <w:bottom w:val="none" w:sz="0" w:space="0" w:color="auto"/>
            <w:right w:val="none" w:sz="0" w:space="0" w:color="auto"/>
          </w:divBdr>
          <w:divsChild>
            <w:div w:id="161700868">
              <w:marLeft w:val="0"/>
              <w:marRight w:val="0"/>
              <w:marTop w:val="0"/>
              <w:marBottom w:val="0"/>
              <w:divBdr>
                <w:top w:val="none" w:sz="0" w:space="0" w:color="auto"/>
                <w:left w:val="single" w:sz="18" w:space="8" w:color="4CAF50"/>
                <w:bottom w:val="none" w:sz="0" w:space="0" w:color="auto"/>
                <w:right w:val="none" w:sz="0" w:space="0" w:color="auto"/>
              </w:divBdr>
            </w:div>
          </w:divsChild>
        </w:div>
        <w:div w:id="256253454">
          <w:marLeft w:val="0"/>
          <w:marRight w:val="0"/>
          <w:marTop w:val="0"/>
          <w:marBottom w:val="0"/>
          <w:divBdr>
            <w:top w:val="none" w:sz="0" w:space="0" w:color="auto"/>
            <w:left w:val="none" w:sz="0" w:space="0" w:color="auto"/>
            <w:bottom w:val="none" w:sz="0" w:space="0" w:color="auto"/>
            <w:right w:val="none" w:sz="0" w:space="0" w:color="auto"/>
          </w:divBdr>
        </w:div>
        <w:div w:id="1435709651">
          <w:marLeft w:val="-259"/>
          <w:marRight w:val="-259"/>
          <w:marTop w:val="311"/>
          <w:marBottom w:val="311"/>
          <w:divBdr>
            <w:top w:val="none" w:sz="0" w:space="0" w:color="auto"/>
            <w:left w:val="none" w:sz="0" w:space="0" w:color="auto"/>
            <w:bottom w:val="none" w:sz="0" w:space="0" w:color="auto"/>
            <w:right w:val="none" w:sz="0" w:space="0" w:color="auto"/>
          </w:divBdr>
          <w:divsChild>
            <w:div w:id="2110810695">
              <w:marLeft w:val="0"/>
              <w:marRight w:val="0"/>
              <w:marTop w:val="0"/>
              <w:marBottom w:val="0"/>
              <w:divBdr>
                <w:top w:val="none" w:sz="0" w:space="0" w:color="auto"/>
                <w:left w:val="single" w:sz="18" w:space="8" w:color="4CAF50"/>
                <w:bottom w:val="none" w:sz="0" w:space="0" w:color="auto"/>
                <w:right w:val="none" w:sz="0" w:space="0" w:color="auto"/>
              </w:divBdr>
            </w:div>
          </w:divsChild>
        </w:div>
        <w:div w:id="515920414">
          <w:marLeft w:val="0"/>
          <w:marRight w:val="0"/>
          <w:marTop w:val="0"/>
          <w:marBottom w:val="0"/>
          <w:divBdr>
            <w:top w:val="none" w:sz="0" w:space="0" w:color="auto"/>
            <w:left w:val="none" w:sz="0" w:space="0" w:color="auto"/>
            <w:bottom w:val="none" w:sz="0" w:space="0" w:color="auto"/>
            <w:right w:val="none" w:sz="0" w:space="0" w:color="auto"/>
          </w:divBdr>
        </w:div>
        <w:div w:id="1769352108">
          <w:marLeft w:val="-259"/>
          <w:marRight w:val="-259"/>
          <w:marTop w:val="311"/>
          <w:marBottom w:val="311"/>
          <w:divBdr>
            <w:top w:val="none" w:sz="0" w:space="0" w:color="auto"/>
            <w:left w:val="none" w:sz="0" w:space="0" w:color="auto"/>
            <w:bottom w:val="none" w:sz="0" w:space="0" w:color="auto"/>
            <w:right w:val="none" w:sz="0" w:space="0" w:color="auto"/>
          </w:divBdr>
          <w:divsChild>
            <w:div w:id="2027250944">
              <w:marLeft w:val="0"/>
              <w:marRight w:val="0"/>
              <w:marTop w:val="0"/>
              <w:marBottom w:val="0"/>
              <w:divBdr>
                <w:top w:val="none" w:sz="0" w:space="0" w:color="auto"/>
                <w:left w:val="single" w:sz="18" w:space="8" w:color="4CAF50"/>
                <w:bottom w:val="none" w:sz="0" w:space="0" w:color="auto"/>
                <w:right w:val="none" w:sz="0" w:space="0" w:color="auto"/>
              </w:divBdr>
            </w:div>
          </w:divsChild>
        </w:div>
        <w:div w:id="369845789">
          <w:marLeft w:val="-259"/>
          <w:marRight w:val="-259"/>
          <w:marTop w:val="311"/>
          <w:marBottom w:val="311"/>
          <w:divBdr>
            <w:top w:val="none" w:sz="0" w:space="0" w:color="auto"/>
            <w:left w:val="none" w:sz="0" w:space="0" w:color="auto"/>
            <w:bottom w:val="none" w:sz="0" w:space="0" w:color="auto"/>
            <w:right w:val="none" w:sz="0" w:space="0" w:color="auto"/>
          </w:divBdr>
          <w:divsChild>
            <w:div w:id="1615937187">
              <w:marLeft w:val="0"/>
              <w:marRight w:val="0"/>
              <w:marTop w:val="0"/>
              <w:marBottom w:val="0"/>
              <w:divBdr>
                <w:top w:val="none" w:sz="0" w:space="0" w:color="auto"/>
                <w:left w:val="single" w:sz="18" w:space="8" w:color="4CAF50"/>
                <w:bottom w:val="none" w:sz="0" w:space="0" w:color="auto"/>
                <w:right w:val="none" w:sz="0" w:space="0" w:color="auto"/>
              </w:divBdr>
            </w:div>
          </w:divsChild>
        </w:div>
        <w:div w:id="1200707690">
          <w:marLeft w:val="0"/>
          <w:marRight w:val="0"/>
          <w:marTop w:val="0"/>
          <w:marBottom w:val="0"/>
          <w:divBdr>
            <w:top w:val="none" w:sz="0" w:space="0" w:color="auto"/>
            <w:left w:val="none" w:sz="0" w:space="0" w:color="auto"/>
            <w:bottom w:val="none" w:sz="0" w:space="0" w:color="auto"/>
            <w:right w:val="none" w:sz="0" w:space="0" w:color="auto"/>
          </w:divBdr>
          <w:divsChild>
            <w:div w:id="135298255">
              <w:marLeft w:val="-208"/>
              <w:marRight w:val="-208"/>
              <w:marTop w:val="0"/>
              <w:marBottom w:val="415"/>
              <w:divBdr>
                <w:top w:val="none" w:sz="0" w:space="0" w:color="auto"/>
                <w:left w:val="none" w:sz="0" w:space="0" w:color="auto"/>
                <w:bottom w:val="none" w:sz="0" w:space="0" w:color="auto"/>
                <w:right w:val="none" w:sz="0" w:space="0" w:color="auto"/>
              </w:divBdr>
              <w:divsChild>
                <w:div w:id="283080569">
                  <w:marLeft w:val="0"/>
                  <w:marRight w:val="0"/>
                  <w:marTop w:val="0"/>
                  <w:marBottom w:val="0"/>
                  <w:divBdr>
                    <w:top w:val="none" w:sz="0" w:space="0" w:color="auto"/>
                    <w:left w:val="none" w:sz="0" w:space="0" w:color="auto"/>
                    <w:bottom w:val="none" w:sz="0" w:space="0" w:color="auto"/>
                    <w:right w:val="none" w:sz="0" w:space="0" w:color="auto"/>
                  </w:divBdr>
                </w:div>
                <w:div w:id="203911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91288">
          <w:marLeft w:val="-259"/>
          <w:marRight w:val="-259"/>
          <w:marTop w:val="311"/>
          <w:marBottom w:val="311"/>
          <w:divBdr>
            <w:top w:val="none" w:sz="0" w:space="0" w:color="auto"/>
            <w:left w:val="none" w:sz="0" w:space="0" w:color="auto"/>
            <w:bottom w:val="none" w:sz="0" w:space="0" w:color="auto"/>
            <w:right w:val="none" w:sz="0" w:space="0" w:color="auto"/>
          </w:divBdr>
          <w:divsChild>
            <w:div w:id="1874270051">
              <w:marLeft w:val="0"/>
              <w:marRight w:val="0"/>
              <w:marTop w:val="0"/>
              <w:marBottom w:val="0"/>
              <w:divBdr>
                <w:top w:val="none" w:sz="0" w:space="0" w:color="auto"/>
                <w:left w:val="single" w:sz="18" w:space="8" w:color="4CAF50"/>
                <w:bottom w:val="none" w:sz="0" w:space="0" w:color="auto"/>
                <w:right w:val="none" w:sz="0" w:space="0" w:color="auto"/>
              </w:divBdr>
            </w:div>
          </w:divsChild>
        </w:div>
        <w:div w:id="1059668473">
          <w:marLeft w:val="-259"/>
          <w:marRight w:val="-259"/>
          <w:marTop w:val="311"/>
          <w:marBottom w:val="311"/>
          <w:divBdr>
            <w:top w:val="none" w:sz="0" w:space="0" w:color="auto"/>
            <w:left w:val="none" w:sz="0" w:space="0" w:color="auto"/>
            <w:bottom w:val="none" w:sz="0" w:space="0" w:color="auto"/>
            <w:right w:val="none" w:sz="0" w:space="0" w:color="auto"/>
          </w:divBdr>
          <w:divsChild>
            <w:div w:id="288784381">
              <w:marLeft w:val="0"/>
              <w:marRight w:val="0"/>
              <w:marTop w:val="0"/>
              <w:marBottom w:val="0"/>
              <w:divBdr>
                <w:top w:val="none" w:sz="0" w:space="0" w:color="auto"/>
                <w:left w:val="single" w:sz="18" w:space="8" w:color="4CAF50"/>
                <w:bottom w:val="none" w:sz="0" w:space="0" w:color="auto"/>
                <w:right w:val="none" w:sz="0" w:space="0" w:color="auto"/>
              </w:divBdr>
            </w:div>
          </w:divsChild>
        </w:div>
        <w:div w:id="1856347">
          <w:marLeft w:val="-415"/>
          <w:marRight w:val="-415"/>
          <w:marTop w:val="311"/>
          <w:marBottom w:val="311"/>
          <w:divBdr>
            <w:top w:val="none" w:sz="0" w:space="0" w:color="auto"/>
            <w:left w:val="none" w:sz="0" w:space="0" w:color="auto"/>
            <w:bottom w:val="none" w:sz="0" w:space="0" w:color="auto"/>
            <w:right w:val="none" w:sz="0" w:space="0" w:color="auto"/>
          </w:divBdr>
        </w:div>
        <w:div w:id="1246571265">
          <w:marLeft w:val="-208"/>
          <w:marRight w:val="-208"/>
          <w:marTop w:val="0"/>
          <w:marBottom w:val="0"/>
          <w:divBdr>
            <w:top w:val="none" w:sz="0" w:space="0" w:color="auto"/>
            <w:left w:val="none" w:sz="0" w:space="0" w:color="auto"/>
            <w:bottom w:val="none" w:sz="0" w:space="0" w:color="auto"/>
            <w:right w:val="none" w:sz="0" w:space="0" w:color="auto"/>
          </w:divBdr>
          <w:divsChild>
            <w:div w:id="2083598144">
              <w:marLeft w:val="0"/>
              <w:marRight w:val="0"/>
              <w:marTop w:val="0"/>
              <w:marBottom w:val="0"/>
              <w:divBdr>
                <w:top w:val="none" w:sz="0" w:space="0" w:color="auto"/>
                <w:left w:val="none" w:sz="0" w:space="0" w:color="auto"/>
                <w:bottom w:val="none" w:sz="0" w:space="0" w:color="auto"/>
                <w:right w:val="none" w:sz="0" w:space="0" w:color="auto"/>
              </w:divBdr>
            </w:div>
            <w:div w:id="976185670">
              <w:marLeft w:val="0"/>
              <w:marRight w:val="0"/>
              <w:marTop w:val="0"/>
              <w:marBottom w:val="0"/>
              <w:divBdr>
                <w:top w:val="none" w:sz="0" w:space="0" w:color="auto"/>
                <w:left w:val="none" w:sz="0" w:space="0" w:color="auto"/>
                <w:bottom w:val="none" w:sz="0" w:space="0" w:color="auto"/>
                <w:right w:val="none" w:sz="0" w:space="0" w:color="auto"/>
              </w:divBdr>
            </w:div>
          </w:divsChild>
        </w:div>
        <w:div w:id="264582827">
          <w:marLeft w:val="-208"/>
          <w:marRight w:val="-208"/>
          <w:marTop w:val="0"/>
          <w:marBottom w:val="0"/>
          <w:divBdr>
            <w:top w:val="none" w:sz="0" w:space="0" w:color="auto"/>
            <w:left w:val="none" w:sz="0" w:space="0" w:color="auto"/>
            <w:bottom w:val="none" w:sz="0" w:space="0" w:color="auto"/>
            <w:right w:val="none" w:sz="0" w:space="0" w:color="auto"/>
          </w:divBdr>
          <w:divsChild>
            <w:div w:id="1474325756">
              <w:marLeft w:val="0"/>
              <w:marRight w:val="0"/>
              <w:marTop w:val="0"/>
              <w:marBottom w:val="0"/>
              <w:divBdr>
                <w:top w:val="none" w:sz="0" w:space="0" w:color="auto"/>
                <w:left w:val="none" w:sz="0" w:space="0" w:color="auto"/>
                <w:bottom w:val="none" w:sz="0" w:space="0" w:color="auto"/>
                <w:right w:val="none" w:sz="0" w:space="0" w:color="auto"/>
              </w:divBdr>
            </w:div>
            <w:div w:id="574167707">
              <w:marLeft w:val="0"/>
              <w:marRight w:val="0"/>
              <w:marTop w:val="0"/>
              <w:marBottom w:val="0"/>
              <w:divBdr>
                <w:top w:val="none" w:sz="0" w:space="0" w:color="auto"/>
                <w:left w:val="none" w:sz="0" w:space="0" w:color="auto"/>
                <w:bottom w:val="none" w:sz="0" w:space="0" w:color="auto"/>
                <w:right w:val="none" w:sz="0" w:space="0" w:color="auto"/>
              </w:divBdr>
            </w:div>
            <w:div w:id="722558466">
              <w:marLeft w:val="0"/>
              <w:marRight w:val="0"/>
              <w:marTop w:val="0"/>
              <w:marBottom w:val="0"/>
              <w:divBdr>
                <w:top w:val="none" w:sz="0" w:space="0" w:color="auto"/>
                <w:left w:val="none" w:sz="0" w:space="0" w:color="auto"/>
                <w:bottom w:val="none" w:sz="0" w:space="0" w:color="auto"/>
                <w:right w:val="none" w:sz="0" w:space="0" w:color="auto"/>
              </w:divBdr>
            </w:div>
          </w:divsChild>
        </w:div>
        <w:div w:id="779496114">
          <w:marLeft w:val="-259"/>
          <w:marRight w:val="-259"/>
          <w:marTop w:val="311"/>
          <w:marBottom w:val="311"/>
          <w:divBdr>
            <w:top w:val="none" w:sz="0" w:space="0" w:color="auto"/>
            <w:left w:val="none" w:sz="0" w:space="0" w:color="auto"/>
            <w:bottom w:val="none" w:sz="0" w:space="0" w:color="auto"/>
            <w:right w:val="none" w:sz="0" w:space="0" w:color="auto"/>
          </w:divBdr>
          <w:divsChild>
            <w:div w:id="1272931806">
              <w:marLeft w:val="0"/>
              <w:marRight w:val="0"/>
              <w:marTop w:val="0"/>
              <w:marBottom w:val="0"/>
              <w:divBdr>
                <w:top w:val="none" w:sz="0" w:space="0" w:color="auto"/>
                <w:left w:val="single" w:sz="18" w:space="8" w:color="4CAF50"/>
                <w:bottom w:val="none" w:sz="0" w:space="0" w:color="auto"/>
                <w:right w:val="none" w:sz="0" w:space="0" w:color="auto"/>
              </w:divBdr>
            </w:div>
          </w:divsChild>
        </w:div>
        <w:div w:id="2120561560">
          <w:marLeft w:val="-415"/>
          <w:marRight w:val="-415"/>
          <w:marTop w:val="311"/>
          <w:marBottom w:val="311"/>
          <w:divBdr>
            <w:top w:val="none" w:sz="0" w:space="0" w:color="auto"/>
            <w:left w:val="none" w:sz="0" w:space="0" w:color="auto"/>
            <w:bottom w:val="none" w:sz="0" w:space="0" w:color="auto"/>
            <w:right w:val="none" w:sz="0" w:space="0" w:color="auto"/>
          </w:divBdr>
        </w:div>
        <w:div w:id="1466310946">
          <w:marLeft w:val="-208"/>
          <w:marRight w:val="-208"/>
          <w:marTop w:val="0"/>
          <w:marBottom w:val="0"/>
          <w:divBdr>
            <w:top w:val="none" w:sz="0" w:space="0" w:color="auto"/>
            <w:left w:val="none" w:sz="0" w:space="0" w:color="auto"/>
            <w:bottom w:val="none" w:sz="0" w:space="0" w:color="auto"/>
            <w:right w:val="none" w:sz="0" w:space="0" w:color="auto"/>
          </w:divBdr>
          <w:divsChild>
            <w:div w:id="1456829536">
              <w:marLeft w:val="0"/>
              <w:marRight w:val="0"/>
              <w:marTop w:val="0"/>
              <w:marBottom w:val="0"/>
              <w:divBdr>
                <w:top w:val="none" w:sz="0" w:space="0" w:color="auto"/>
                <w:left w:val="none" w:sz="0" w:space="0" w:color="auto"/>
                <w:bottom w:val="none" w:sz="0" w:space="0" w:color="auto"/>
                <w:right w:val="none" w:sz="0" w:space="0" w:color="auto"/>
              </w:divBdr>
            </w:div>
            <w:div w:id="1150705433">
              <w:marLeft w:val="0"/>
              <w:marRight w:val="0"/>
              <w:marTop w:val="0"/>
              <w:marBottom w:val="0"/>
              <w:divBdr>
                <w:top w:val="none" w:sz="0" w:space="0" w:color="auto"/>
                <w:left w:val="none" w:sz="0" w:space="0" w:color="auto"/>
                <w:bottom w:val="none" w:sz="0" w:space="0" w:color="auto"/>
                <w:right w:val="none" w:sz="0" w:space="0" w:color="auto"/>
              </w:divBdr>
            </w:div>
            <w:div w:id="1811508517">
              <w:marLeft w:val="0"/>
              <w:marRight w:val="0"/>
              <w:marTop w:val="0"/>
              <w:marBottom w:val="0"/>
              <w:divBdr>
                <w:top w:val="none" w:sz="0" w:space="0" w:color="auto"/>
                <w:left w:val="none" w:sz="0" w:space="0" w:color="auto"/>
                <w:bottom w:val="none" w:sz="0" w:space="0" w:color="auto"/>
                <w:right w:val="none" w:sz="0" w:space="0" w:color="auto"/>
              </w:divBdr>
            </w:div>
          </w:divsChild>
        </w:div>
        <w:div w:id="1767388644">
          <w:marLeft w:val="-259"/>
          <w:marRight w:val="-259"/>
          <w:marTop w:val="311"/>
          <w:marBottom w:val="311"/>
          <w:divBdr>
            <w:top w:val="none" w:sz="0" w:space="0" w:color="auto"/>
            <w:left w:val="none" w:sz="0" w:space="0" w:color="auto"/>
            <w:bottom w:val="none" w:sz="0" w:space="0" w:color="auto"/>
            <w:right w:val="none" w:sz="0" w:space="0" w:color="auto"/>
          </w:divBdr>
          <w:divsChild>
            <w:div w:id="967049829">
              <w:marLeft w:val="0"/>
              <w:marRight w:val="0"/>
              <w:marTop w:val="0"/>
              <w:marBottom w:val="0"/>
              <w:divBdr>
                <w:top w:val="none" w:sz="0" w:space="0" w:color="auto"/>
                <w:left w:val="single" w:sz="18" w:space="8" w:color="4CAF50"/>
                <w:bottom w:val="none" w:sz="0" w:space="0" w:color="auto"/>
                <w:right w:val="none" w:sz="0" w:space="0" w:color="auto"/>
              </w:divBdr>
            </w:div>
          </w:divsChild>
        </w:div>
        <w:div w:id="504369323">
          <w:marLeft w:val="-208"/>
          <w:marRight w:val="-208"/>
          <w:marTop w:val="0"/>
          <w:marBottom w:val="0"/>
          <w:divBdr>
            <w:top w:val="none" w:sz="0" w:space="0" w:color="auto"/>
            <w:left w:val="none" w:sz="0" w:space="0" w:color="auto"/>
            <w:bottom w:val="none" w:sz="0" w:space="0" w:color="auto"/>
            <w:right w:val="none" w:sz="0" w:space="0" w:color="auto"/>
          </w:divBdr>
          <w:divsChild>
            <w:div w:id="2013800652">
              <w:marLeft w:val="0"/>
              <w:marRight w:val="0"/>
              <w:marTop w:val="0"/>
              <w:marBottom w:val="0"/>
              <w:divBdr>
                <w:top w:val="none" w:sz="0" w:space="0" w:color="auto"/>
                <w:left w:val="none" w:sz="0" w:space="0" w:color="auto"/>
                <w:bottom w:val="none" w:sz="0" w:space="0" w:color="auto"/>
                <w:right w:val="none" w:sz="0" w:space="0" w:color="auto"/>
              </w:divBdr>
            </w:div>
            <w:div w:id="643391966">
              <w:marLeft w:val="0"/>
              <w:marRight w:val="0"/>
              <w:marTop w:val="0"/>
              <w:marBottom w:val="0"/>
              <w:divBdr>
                <w:top w:val="none" w:sz="0" w:space="0" w:color="auto"/>
                <w:left w:val="none" w:sz="0" w:space="0" w:color="auto"/>
                <w:bottom w:val="none" w:sz="0" w:space="0" w:color="auto"/>
                <w:right w:val="none" w:sz="0" w:space="0" w:color="auto"/>
              </w:divBdr>
            </w:div>
          </w:divsChild>
        </w:div>
        <w:div w:id="235745374">
          <w:marLeft w:val="-259"/>
          <w:marRight w:val="-259"/>
          <w:marTop w:val="311"/>
          <w:marBottom w:val="311"/>
          <w:divBdr>
            <w:top w:val="none" w:sz="0" w:space="0" w:color="auto"/>
            <w:left w:val="none" w:sz="0" w:space="0" w:color="auto"/>
            <w:bottom w:val="none" w:sz="0" w:space="0" w:color="auto"/>
            <w:right w:val="none" w:sz="0" w:space="0" w:color="auto"/>
          </w:divBdr>
          <w:divsChild>
            <w:div w:id="258023126">
              <w:marLeft w:val="0"/>
              <w:marRight w:val="0"/>
              <w:marTop w:val="0"/>
              <w:marBottom w:val="0"/>
              <w:divBdr>
                <w:top w:val="none" w:sz="0" w:space="0" w:color="auto"/>
                <w:left w:val="single" w:sz="18" w:space="8" w:color="4CAF50"/>
                <w:bottom w:val="none" w:sz="0" w:space="0" w:color="auto"/>
                <w:right w:val="none" w:sz="0" w:space="0" w:color="auto"/>
              </w:divBdr>
            </w:div>
          </w:divsChild>
        </w:div>
        <w:div w:id="398405727">
          <w:marLeft w:val="-259"/>
          <w:marRight w:val="-259"/>
          <w:marTop w:val="311"/>
          <w:marBottom w:val="311"/>
          <w:divBdr>
            <w:top w:val="none" w:sz="0" w:space="0" w:color="auto"/>
            <w:left w:val="none" w:sz="0" w:space="0" w:color="auto"/>
            <w:bottom w:val="none" w:sz="0" w:space="0" w:color="auto"/>
            <w:right w:val="none" w:sz="0" w:space="0" w:color="auto"/>
          </w:divBdr>
          <w:divsChild>
            <w:div w:id="415321020">
              <w:marLeft w:val="0"/>
              <w:marRight w:val="0"/>
              <w:marTop w:val="0"/>
              <w:marBottom w:val="0"/>
              <w:divBdr>
                <w:top w:val="none" w:sz="0" w:space="0" w:color="auto"/>
                <w:left w:val="none" w:sz="0" w:space="0" w:color="auto"/>
                <w:bottom w:val="none" w:sz="0" w:space="0" w:color="auto"/>
                <w:right w:val="none" w:sz="0" w:space="0" w:color="auto"/>
              </w:divBdr>
              <w:divsChild>
                <w:div w:id="2096128971">
                  <w:marLeft w:val="0"/>
                  <w:marRight w:val="0"/>
                  <w:marTop w:val="0"/>
                  <w:marBottom w:val="0"/>
                  <w:divBdr>
                    <w:top w:val="none" w:sz="0" w:space="0" w:color="auto"/>
                    <w:left w:val="none" w:sz="0" w:space="0" w:color="auto"/>
                    <w:bottom w:val="none" w:sz="0" w:space="0" w:color="auto"/>
                    <w:right w:val="none" w:sz="0" w:space="0" w:color="auto"/>
                  </w:divBdr>
                  <w:divsChild>
                    <w:div w:id="334724749">
                      <w:marLeft w:val="130"/>
                      <w:marRight w:val="130"/>
                      <w:marTop w:val="130"/>
                      <w:marBottom w:val="130"/>
                      <w:divBdr>
                        <w:top w:val="none" w:sz="0" w:space="0" w:color="auto"/>
                        <w:left w:val="none" w:sz="0" w:space="0" w:color="auto"/>
                        <w:bottom w:val="none" w:sz="0" w:space="0" w:color="auto"/>
                        <w:right w:val="none" w:sz="0" w:space="0" w:color="auto"/>
                      </w:divBdr>
                    </w:div>
                    <w:div w:id="275646197">
                      <w:marLeft w:val="130"/>
                      <w:marRight w:val="130"/>
                      <w:marTop w:val="130"/>
                      <w:marBottom w:val="130"/>
                      <w:divBdr>
                        <w:top w:val="none" w:sz="0" w:space="0" w:color="auto"/>
                        <w:left w:val="none" w:sz="0" w:space="0" w:color="auto"/>
                        <w:bottom w:val="none" w:sz="0" w:space="0" w:color="auto"/>
                        <w:right w:val="none" w:sz="0" w:space="0" w:color="auto"/>
                      </w:divBdr>
                    </w:div>
                  </w:divsChild>
                </w:div>
              </w:divsChild>
            </w:div>
          </w:divsChild>
        </w:div>
        <w:div w:id="1244333812">
          <w:marLeft w:val="-415"/>
          <w:marRight w:val="-415"/>
          <w:marTop w:val="311"/>
          <w:marBottom w:val="311"/>
          <w:divBdr>
            <w:top w:val="none" w:sz="0" w:space="0" w:color="auto"/>
            <w:left w:val="none" w:sz="0" w:space="0" w:color="auto"/>
            <w:bottom w:val="none" w:sz="0" w:space="0" w:color="auto"/>
            <w:right w:val="none" w:sz="0" w:space="0" w:color="auto"/>
          </w:divBdr>
        </w:div>
        <w:div w:id="1845852494">
          <w:marLeft w:val="-259"/>
          <w:marRight w:val="-259"/>
          <w:marTop w:val="311"/>
          <w:marBottom w:val="311"/>
          <w:divBdr>
            <w:top w:val="none" w:sz="0" w:space="0" w:color="auto"/>
            <w:left w:val="none" w:sz="0" w:space="0" w:color="auto"/>
            <w:bottom w:val="none" w:sz="0" w:space="0" w:color="auto"/>
            <w:right w:val="none" w:sz="0" w:space="0" w:color="auto"/>
          </w:divBdr>
          <w:divsChild>
            <w:div w:id="164054978">
              <w:marLeft w:val="0"/>
              <w:marRight w:val="0"/>
              <w:marTop w:val="0"/>
              <w:marBottom w:val="0"/>
              <w:divBdr>
                <w:top w:val="none" w:sz="0" w:space="0" w:color="auto"/>
                <w:left w:val="none" w:sz="0" w:space="0" w:color="auto"/>
                <w:bottom w:val="none" w:sz="0" w:space="0" w:color="auto"/>
                <w:right w:val="none" w:sz="0" w:space="0" w:color="auto"/>
              </w:divBdr>
            </w:div>
          </w:divsChild>
        </w:div>
        <w:div w:id="1334381546">
          <w:marLeft w:val="-259"/>
          <w:marRight w:val="-259"/>
          <w:marTop w:val="311"/>
          <w:marBottom w:val="311"/>
          <w:divBdr>
            <w:top w:val="none" w:sz="0" w:space="0" w:color="auto"/>
            <w:left w:val="none" w:sz="0" w:space="0" w:color="auto"/>
            <w:bottom w:val="none" w:sz="0" w:space="0" w:color="auto"/>
            <w:right w:val="none" w:sz="0" w:space="0" w:color="auto"/>
          </w:divBdr>
          <w:divsChild>
            <w:div w:id="1544100227">
              <w:marLeft w:val="0"/>
              <w:marRight w:val="0"/>
              <w:marTop w:val="0"/>
              <w:marBottom w:val="0"/>
              <w:divBdr>
                <w:top w:val="none" w:sz="0" w:space="0" w:color="auto"/>
                <w:left w:val="single" w:sz="18" w:space="8" w:color="4CAF50"/>
                <w:bottom w:val="none" w:sz="0" w:space="0" w:color="auto"/>
                <w:right w:val="none" w:sz="0" w:space="0" w:color="auto"/>
              </w:divBdr>
            </w:div>
          </w:divsChild>
        </w:div>
      </w:divsChild>
    </w:div>
    <w:div w:id="167796007">
      <w:bodyDiv w:val="1"/>
      <w:marLeft w:val="0"/>
      <w:marRight w:val="0"/>
      <w:marTop w:val="0"/>
      <w:marBottom w:val="0"/>
      <w:divBdr>
        <w:top w:val="none" w:sz="0" w:space="0" w:color="auto"/>
        <w:left w:val="none" w:sz="0" w:space="0" w:color="auto"/>
        <w:bottom w:val="none" w:sz="0" w:space="0" w:color="auto"/>
        <w:right w:val="none" w:sz="0" w:space="0" w:color="auto"/>
      </w:divBdr>
      <w:divsChild>
        <w:div w:id="1292395004">
          <w:marLeft w:val="0"/>
          <w:marRight w:val="0"/>
          <w:marTop w:val="0"/>
          <w:marBottom w:val="0"/>
          <w:divBdr>
            <w:top w:val="none" w:sz="0" w:space="0" w:color="auto"/>
            <w:left w:val="none" w:sz="0" w:space="0" w:color="auto"/>
            <w:bottom w:val="none" w:sz="0" w:space="0" w:color="auto"/>
            <w:right w:val="none" w:sz="0" w:space="0" w:color="auto"/>
          </w:divBdr>
        </w:div>
        <w:div w:id="1025668208">
          <w:marLeft w:val="0"/>
          <w:marRight w:val="0"/>
          <w:marTop w:val="0"/>
          <w:marBottom w:val="0"/>
          <w:divBdr>
            <w:top w:val="none" w:sz="0" w:space="0" w:color="auto"/>
            <w:left w:val="none" w:sz="0" w:space="0" w:color="auto"/>
            <w:bottom w:val="none" w:sz="0" w:space="0" w:color="auto"/>
            <w:right w:val="none" w:sz="0" w:space="0" w:color="auto"/>
          </w:divBdr>
          <w:divsChild>
            <w:div w:id="1662081686">
              <w:marLeft w:val="0"/>
              <w:marRight w:val="0"/>
              <w:marTop w:val="0"/>
              <w:marBottom w:val="0"/>
              <w:divBdr>
                <w:top w:val="none" w:sz="0" w:space="0" w:color="auto"/>
                <w:left w:val="none" w:sz="0" w:space="0" w:color="auto"/>
                <w:bottom w:val="none" w:sz="0" w:space="0" w:color="auto"/>
                <w:right w:val="none" w:sz="0" w:space="0" w:color="auto"/>
              </w:divBdr>
              <w:divsChild>
                <w:div w:id="565456172">
                  <w:marLeft w:val="0"/>
                  <w:marRight w:val="0"/>
                  <w:marTop w:val="285"/>
                  <w:marBottom w:val="285"/>
                  <w:divBdr>
                    <w:top w:val="none" w:sz="0" w:space="0" w:color="auto"/>
                    <w:left w:val="none" w:sz="0" w:space="0" w:color="auto"/>
                    <w:bottom w:val="none" w:sz="0" w:space="0" w:color="auto"/>
                    <w:right w:val="none" w:sz="0" w:space="0" w:color="auto"/>
                  </w:divBdr>
                  <w:divsChild>
                    <w:div w:id="835802609">
                      <w:marLeft w:val="0"/>
                      <w:marRight w:val="0"/>
                      <w:marTop w:val="360"/>
                      <w:marBottom w:val="360"/>
                      <w:divBdr>
                        <w:top w:val="none" w:sz="0" w:space="0" w:color="auto"/>
                        <w:left w:val="none" w:sz="0" w:space="0" w:color="auto"/>
                        <w:bottom w:val="none" w:sz="0" w:space="0" w:color="auto"/>
                        <w:right w:val="none" w:sz="0" w:space="0" w:color="auto"/>
                      </w:divBdr>
                      <w:divsChild>
                        <w:div w:id="7066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14434">
                  <w:marLeft w:val="0"/>
                  <w:marRight w:val="0"/>
                  <w:marTop w:val="285"/>
                  <w:marBottom w:val="285"/>
                  <w:divBdr>
                    <w:top w:val="none" w:sz="0" w:space="0" w:color="auto"/>
                    <w:left w:val="none" w:sz="0" w:space="0" w:color="auto"/>
                    <w:bottom w:val="none" w:sz="0" w:space="0" w:color="auto"/>
                    <w:right w:val="none" w:sz="0" w:space="0" w:color="auto"/>
                  </w:divBdr>
                  <w:divsChild>
                    <w:div w:id="39405510">
                      <w:marLeft w:val="0"/>
                      <w:marRight w:val="0"/>
                      <w:marTop w:val="360"/>
                      <w:marBottom w:val="360"/>
                      <w:divBdr>
                        <w:top w:val="none" w:sz="0" w:space="0" w:color="auto"/>
                        <w:left w:val="none" w:sz="0" w:space="0" w:color="auto"/>
                        <w:bottom w:val="none" w:sz="0" w:space="0" w:color="auto"/>
                        <w:right w:val="none" w:sz="0" w:space="0" w:color="auto"/>
                      </w:divBdr>
                      <w:divsChild>
                        <w:div w:id="212475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26017">
                  <w:marLeft w:val="0"/>
                  <w:marRight w:val="0"/>
                  <w:marTop w:val="285"/>
                  <w:marBottom w:val="285"/>
                  <w:divBdr>
                    <w:top w:val="none" w:sz="0" w:space="0" w:color="auto"/>
                    <w:left w:val="none" w:sz="0" w:space="0" w:color="auto"/>
                    <w:bottom w:val="none" w:sz="0" w:space="0" w:color="auto"/>
                    <w:right w:val="none" w:sz="0" w:space="0" w:color="auto"/>
                  </w:divBdr>
                  <w:divsChild>
                    <w:div w:id="918829889">
                      <w:marLeft w:val="0"/>
                      <w:marRight w:val="0"/>
                      <w:marTop w:val="360"/>
                      <w:marBottom w:val="360"/>
                      <w:divBdr>
                        <w:top w:val="none" w:sz="0" w:space="0" w:color="auto"/>
                        <w:left w:val="none" w:sz="0" w:space="0" w:color="auto"/>
                        <w:bottom w:val="none" w:sz="0" w:space="0" w:color="auto"/>
                        <w:right w:val="none" w:sz="0" w:space="0" w:color="auto"/>
                      </w:divBdr>
                      <w:divsChild>
                        <w:div w:id="142942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57842">
                  <w:marLeft w:val="0"/>
                  <w:marRight w:val="0"/>
                  <w:marTop w:val="285"/>
                  <w:marBottom w:val="285"/>
                  <w:divBdr>
                    <w:top w:val="none" w:sz="0" w:space="0" w:color="auto"/>
                    <w:left w:val="none" w:sz="0" w:space="0" w:color="auto"/>
                    <w:bottom w:val="none" w:sz="0" w:space="0" w:color="auto"/>
                    <w:right w:val="none" w:sz="0" w:space="0" w:color="auto"/>
                  </w:divBdr>
                  <w:divsChild>
                    <w:div w:id="1631015769">
                      <w:marLeft w:val="0"/>
                      <w:marRight w:val="0"/>
                      <w:marTop w:val="360"/>
                      <w:marBottom w:val="360"/>
                      <w:divBdr>
                        <w:top w:val="none" w:sz="0" w:space="0" w:color="auto"/>
                        <w:left w:val="none" w:sz="0" w:space="0" w:color="auto"/>
                        <w:bottom w:val="none" w:sz="0" w:space="0" w:color="auto"/>
                        <w:right w:val="none" w:sz="0" w:space="0" w:color="auto"/>
                      </w:divBdr>
                      <w:divsChild>
                        <w:div w:id="67785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7939">
                  <w:marLeft w:val="0"/>
                  <w:marRight w:val="0"/>
                  <w:marTop w:val="285"/>
                  <w:marBottom w:val="285"/>
                  <w:divBdr>
                    <w:top w:val="none" w:sz="0" w:space="0" w:color="auto"/>
                    <w:left w:val="none" w:sz="0" w:space="0" w:color="auto"/>
                    <w:bottom w:val="none" w:sz="0" w:space="0" w:color="auto"/>
                    <w:right w:val="none" w:sz="0" w:space="0" w:color="auto"/>
                  </w:divBdr>
                  <w:divsChild>
                    <w:div w:id="662509032">
                      <w:marLeft w:val="0"/>
                      <w:marRight w:val="0"/>
                      <w:marTop w:val="360"/>
                      <w:marBottom w:val="360"/>
                      <w:divBdr>
                        <w:top w:val="none" w:sz="0" w:space="0" w:color="auto"/>
                        <w:left w:val="none" w:sz="0" w:space="0" w:color="auto"/>
                        <w:bottom w:val="none" w:sz="0" w:space="0" w:color="auto"/>
                        <w:right w:val="none" w:sz="0" w:space="0" w:color="auto"/>
                      </w:divBdr>
                      <w:divsChild>
                        <w:div w:id="19873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55449">
                  <w:marLeft w:val="0"/>
                  <w:marRight w:val="0"/>
                  <w:marTop w:val="285"/>
                  <w:marBottom w:val="285"/>
                  <w:divBdr>
                    <w:top w:val="none" w:sz="0" w:space="0" w:color="auto"/>
                    <w:left w:val="none" w:sz="0" w:space="0" w:color="auto"/>
                    <w:bottom w:val="none" w:sz="0" w:space="0" w:color="auto"/>
                    <w:right w:val="none" w:sz="0" w:space="0" w:color="auto"/>
                  </w:divBdr>
                  <w:divsChild>
                    <w:div w:id="2106529799">
                      <w:marLeft w:val="0"/>
                      <w:marRight w:val="0"/>
                      <w:marTop w:val="360"/>
                      <w:marBottom w:val="360"/>
                      <w:divBdr>
                        <w:top w:val="none" w:sz="0" w:space="0" w:color="auto"/>
                        <w:left w:val="none" w:sz="0" w:space="0" w:color="auto"/>
                        <w:bottom w:val="none" w:sz="0" w:space="0" w:color="auto"/>
                        <w:right w:val="none" w:sz="0" w:space="0" w:color="auto"/>
                      </w:divBdr>
                      <w:divsChild>
                        <w:div w:id="15865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77458">
                  <w:marLeft w:val="0"/>
                  <w:marRight w:val="0"/>
                  <w:marTop w:val="285"/>
                  <w:marBottom w:val="285"/>
                  <w:divBdr>
                    <w:top w:val="none" w:sz="0" w:space="0" w:color="auto"/>
                    <w:left w:val="none" w:sz="0" w:space="0" w:color="auto"/>
                    <w:bottom w:val="none" w:sz="0" w:space="0" w:color="auto"/>
                    <w:right w:val="none" w:sz="0" w:space="0" w:color="auto"/>
                  </w:divBdr>
                  <w:divsChild>
                    <w:div w:id="1722049599">
                      <w:marLeft w:val="0"/>
                      <w:marRight w:val="0"/>
                      <w:marTop w:val="360"/>
                      <w:marBottom w:val="360"/>
                      <w:divBdr>
                        <w:top w:val="none" w:sz="0" w:space="0" w:color="auto"/>
                        <w:left w:val="none" w:sz="0" w:space="0" w:color="auto"/>
                        <w:bottom w:val="none" w:sz="0" w:space="0" w:color="auto"/>
                        <w:right w:val="none" w:sz="0" w:space="0" w:color="auto"/>
                      </w:divBdr>
                      <w:divsChild>
                        <w:div w:id="57855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36101">
                  <w:marLeft w:val="0"/>
                  <w:marRight w:val="0"/>
                  <w:marTop w:val="285"/>
                  <w:marBottom w:val="285"/>
                  <w:divBdr>
                    <w:top w:val="none" w:sz="0" w:space="0" w:color="auto"/>
                    <w:left w:val="none" w:sz="0" w:space="0" w:color="auto"/>
                    <w:bottom w:val="none" w:sz="0" w:space="0" w:color="auto"/>
                    <w:right w:val="none" w:sz="0" w:space="0" w:color="auto"/>
                  </w:divBdr>
                  <w:divsChild>
                    <w:div w:id="2134202700">
                      <w:marLeft w:val="0"/>
                      <w:marRight w:val="0"/>
                      <w:marTop w:val="360"/>
                      <w:marBottom w:val="360"/>
                      <w:divBdr>
                        <w:top w:val="none" w:sz="0" w:space="0" w:color="auto"/>
                        <w:left w:val="none" w:sz="0" w:space="0" w:color="auto"/>
                        <w:bottom w:val="none" w:sz="0" w:space="0" w:color="auto"/>
                        <w:right w:val="none" w:sz="0" w:space="0" w:color="auto"/>
                      </w:divBdr>
                      <w:divsChild>
                        <w:div w:id="52621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47272">
                  <w:marLeft w:val="0"/>
                  <w:marRight w:val="0"/>
                  <w:marTop w:val="208"/>
                  <w:marBottom w:val="208"/>
                  <w:divBdr>
                    <w:top w:val="single" w:sz="18" w:space="0" w:color="F5F2F0"/>
                    <w:left w:val="single" w:sz="18" w:space="0" w:color="F5F2F0"/>
                    <w:bottom w:val="single" w:sz="18" w:space="0" w:color="F5F2F0"/>
                    <w:right w:val="single" w:sz="18" w:space="0" w:color="F5F2F0"/>
                  </w:divBdr>
                  <w:divsChild>
                    <w:div w:id="2143233648">
                      <w:marLeft w:val="0"/>
                      <w:marRight w:val="0"/>
                      <w:marTop w:val="0"/>
                      <w:marBottom w:val="0"/>
                      <w:divBdr>
                        <w:top w:val="none" w:sz="0" w:space="0" w:color="auto"/>
                        <w:left w:val="none" w:sz="0" w:space="0" w:color="auto"/>
                        <w:bottom w:val="none" w:sz="0" w:space="0" w:color="auto"/>
                        <w:right w:val="none" w:sz="0" w:space="0" w:color="auto"/>
                      </w:divBdr>
                    </w:div>
                    <w:div w:id="526599794">
                      <w:marLeft w:val="311"/>
                      <w:marRight w:val="311"/>
                      <w:marTop w:val="156"/>
                      <w:marBottom w:val="311"/>
                      <w:divBdr>
                        <w:top w:val="none" w:sz="0" w:space="0" w:color="auto"/>
                        <w:left w:val="none" w:sz="0" w:space="0" w:color="auto"/>
                        <w:bottom w:val="none" w:sz="0" w:space="0" w:color="auto"/>
                        <w:right w:val="none" w:sz="0" w:space="0" w:color="auto"/>
                      </w:divBdr>
                      <w:divsChild>
                        <w:div w:id="1014262278">
                          <w:marLeft w:val="0"/>
                          <w:marRight w:val="0"/>
                          <w:marTop w:val="285"/>
                          <w:marBottom w:val="285"/>
                          <w:divBdr>
                            <w:top w:val="none" w:sz="0" w:space="0" w:color="auto"/>
                            <w:left w:val="none" w:sz="0" w:space="0" w:color="auto"/>
                            <w:bottom w:val="none" w:sz="0" w:space="0" w:color="auto"/>
                            <w:right w:val="none" w:sz="0" w:space="0" w:color="auto"/>
                          </w:divBdr>
                          <w:divsChild>
                            <w:div w:id="1996030991">
                              <w:marLeft w:val="0"/>
                              <w:marRight w:val="0"/>
                              <w:marTop w:val="360"/>
                              <w:marBottom w:val="360"/>
                              <w:divBdr>
                                <w:top w:val="none" w:sz="0" w:space="0" w:color="auto"/>
                                <w:left w:val="none" w:sz="0" w:space="0" w:color="auto"/>
                                <w:bottom w:val="none" w:sz="0" w:space="0" w:color="auto"/>
                                <w:right w:val="none" w:sz="0" w:space="0" w:color="auto"/>
                              </w:divBdr>
                              <w:divsChild>
                                <w:div w:id="90796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642123">
                  <w:marLeft w:val="0"/>
                  <w:marRight w:val="0"/>
                  <w:marTop w:val="285"/>
                  <w:marBottom w:val="285"/>
                  <w:divBdr>
                    <w:top w:val="none" w:sz="0" w:space="0" w:color="auto"/>
                    <w:left w:val="none" w:sz="0" w:space="0" w:color="auto"/>
                    <w:bottom w:val="none" w:sz="0" w:space="0" w:color="auto"/>
                    <w:right w:val="none" w:sz="0" w:space="0" w:color="auto"/>
                  </w:divBdr>
                  <w:divsChild>
                    <w:div w:id="36395352">
                      <w:marLeft w:val="0"/>
                      <w:marRight w:val="0"/>
                      <w:marTop w:val="360"/>
                      <w:marBottom w:val="360"/>
                      <w:divBdr>
                        <w:top w:val="none" w:sz="0" w:space="0" w:color="auto"/>
                        <w:left w:val="none" w:sz="0" w:space="0" w:color="auto"/>
                        <w:bottom w:val="none" w:sz="0" w:space="0" w:color="auto"/>
                        <w:right w:val="none" w:sz="0" w:space="0" w:color="auto"/>
                      </w:divBdr>
                      <w:divsChild>
                        <w:div w:id="34263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30614">
                  <w:marLeft w:val="0"/>
                  <w:marRight w:val="0"/>
                  <w:marTop w:val="285"/>
                  <w:marBottom w:val="285"/>
                  <w:divBdr>
                    <w:top w:val="none" w:sz="0" w:space="0" w:color="auto"/>
                    <w:left w:val="none" w:sz="0" w:space="0" w:color="auto"/>
                    <w:bottom w:val="none" w:sz="0" w:space="0" w:color="auto"/>
                    <w:right w:val="none" w:sz="0" w:space="0" w:color="auto"/>
                  </w:divBdr>
                  <w:divsChild>
                    <w:div w:id="133065229">
                      <w:marLeft w:val="0"/>
                      <w:marRight w:val="0"/>
                      <w:marTop w:val="360"/>
                      <w:marBottom w:val="360"/>
                      <w:divBdr>
                        <w:top w:val="none" w:sz="0" w:space="0" w:color="auto"/>
                        <w:left w:val="none" w:sz="0" w:space="0" w:color="auto"/>
                        <w:bottom w:val="none" w:sz="0" w:space="0" w:color="auto"/>
                        <w:right w:val="none" w:sz="0" w:space="0" w:color="auto"/>
                      </w:divBdr>
                      <w:divsChild>
                        <w:div w:id="179386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2955">
                  <w:marLeft w:val="0"/>
                  <w:marRight w:val="0"/>
                  <w:marTop w:val="285"/>
                  <w:marBottom w:val="285"/>
                  <w:divBdr>
                    <w:top w:val="none" w:sz="0" w:space="0" w:color="auto"/>
                    <w:left w:val="none" w:sz="0" w:space="0" w:color="auto"/>
                    <w:bottom w:val="none" w:sz="0" w:space="0" w:color="auto"/>
                    <w:right w:val="none" w:sz="0" w:space="0" w:color="auto"/>
                  </w:divBdr>
                  <w:divsChild>
                    <w:div w:id="1932230365">
                      <w:marLeft w:val="0"/>
                      <w:marRight w:val="0"/>
                      <w:marTop w:val="360"/>
                      <w:marBottom w:val="360"/>
                      <w:divBdr>
                        <w:top w:val="none" w:sz="0" w:space="0" w:color="auto"/>
                        <w:left w:val="none" w:sz="0" w:space="0" w:color="auto"/>
                        <w:bottom w:val="none" w:sz="0" w:space="0" w:color="auto"/>
                        <w:right w:val="none" w:sz="0" w:space="0" w:color="auto"/>
                      </w:divBdr>
                      <w:divsChild>
                        <w:div w:id="40614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28337">
                  <w:marLeft w:val="0"/>
                  <w:marRight w:val="0"/>
                  <w:marTop w:val="285"/>
                  <w:marBottom w:val="285"/>
                  <w:divBdr>
                    <w:top w:val="none" w:sz="0" w:space="0" w:color="auto"/>
                    <w:left w:val="none" w:sz="0" w:space="0" w:color="auto"/>
                    <w:bottom w:val="none" w:sz="0" w:space="0" w:color="auto"/>
                    <w:right w:val="none" w:sz="0" w:space="0" w:color="auto"/>
                  </w:divBdr>
                  <w:divsChild>
                    <w:div w:id="89736559">
                      <w:marLeft w:val="0"/>
                      <w:marRight w:val="0"/>
                      <w:marTop w:val="360"/>
                      <w:marBottom w:val="360"/>
                      <w:divBdr>
                        <w:top w:val="none" w:sz="0" w:space="0" w:color="auto"/>
                        <w:left w:val="none" w:sz="0" w:space="0" w:color="auto"/>
                        <w:bottom w:val="none" w:sz="0" w:space="0" w:color="auto"/>
                        <w:right w:val="none" w:sz="0" w:space="0" w:color="auto"/>
                      </w:divBdr>
                      <w:divsChild>
                        <w:div w:id="200632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4586">
                  <w:marLeft w:val="0"/>
                  <w:marRight w:val="0"/>
                  <w:marTop w:val="285"/>
                  <w:marBottom w:val="285"/>
                  <w:divBdr>
                    <w:top w:val="none" w:sz="0" w:space="0" w:color="auto"/>
                    <w:left w:val="none" w:sz="0" w:space="0" w:color="auto"/>
                    <w:bottom w:val="none" w:sz="0" w:space="0" w:color="auto"/>
                    <w:right w:val="none" w:sz="0" w:space="0" w:color="auto"/>
                  </w:divBdr>
                  <w:divsChild>
                    <w:div w:id="1097825647">
                      <w:marLeft w:val="0"/>
                      <w:marRight w:val="0"/>
                      <w:marTop w:val="360"/>
                      <w:marBottom w:val="360"/>
                      <w:divBdr>
                        <w:top w:val="none" w:sz="0" w:space="0" w:color="auto"/>
                        <w:left w:val="none" w:sz="0" w:space="0" w:color="auto"/>
                        <w:bottom w:val="none" w:sz="0" w:space="0" w:color="auto"/>
                        <w:right w:val="none" w:sz="0" w:space="0" w:color="auto"/>
                      </w:divBdr>
                      <w:divsChild>
                        <w:div w:id="114851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26931">
                  <w:marLeft w:val="0"/>
                  <w:marRight w:val="0"/>
                  <w:marTop w:val="285"/>
                  <w:marBottom w:val="285"/>
                  <w:divBdr>
                    <w:top w:val="none" w:sz="0" w:space="0" w:color="auto"/>
                    <w:left w:val="none" w:sz="0" w:space="0" w:color="auto"/>
                    <w:bottom w:val="none" w:sz="0" w:space="0" w:color="auto"/>
                    <w:right w:val="none" w:sz="0" w:space="0" w:color="auto"/>
                  </w:divBdr>
                  <w:divsChild>
                    <w:div w:id="1171993558">
                      <w:marLeft w:val="0"/>
                      <w:marRight w:val="0"/>
                      <w:marTop w:val="360"/>
                      <w:marBottom w:val="360"/>
                      <w:divBdr>
                        <w:top w:val="none" w:sz="0" w:space="0" w:color="auto"/>
                        <w:left w:val="none" w:sz="0" w:space="0" w:color="auto"/>
                        <w:bottom w:val="none" w:sz="0" w:space="0" w:color="auto"/>
                        <w:right w:val="none" w:sz="0" w:space="0" w:color="auto"/>
                      </w:divBdr>
                      <w:divsChild>
                        <w:div w:id="15087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7584">
                  <w:marLeft w:val="0"/>
                  <w:marRight w:val="0"/>
                  <w:marTop w:val="285"/>
                  <w:marBottom w:val="285"/>
                  <w:divBdr>
                    <w:top w:val="none" w:sz="0" w:space="0" w:color="auto"/>
                    <w:left w:val="none" w:sz="0" w:space="0" w:color="auto"/>
                    <w:bottom w:val="none" w:sz="0" w:space="0" w:color="auto"/>
                    <w:right w:val="none" w:sz="0" w:space="0" w:color="auto"/>
                  </w:divBdr>
                  <w:divsChild>
                    <w:div w:id="15738992">
                      <w:marLeft w:val="0"/>
                      <w:marRight w:val="0"/>
                      <w:marTop w:val="360"/>
                      <w:marBottom w:val="360"/>
                      <w:divBdr>
                        <w:top w:val="none" w:sz="0" w:space="0" w:color="auto"/>
                        <w:left w:val="none" w:sz="0" w:space="0" w:color="auto"/>
                        <w:bottom w:val="none" w:sz="0" w:space="0" w:color="auto"/>
                        <w:right w:val="none" w:sz="0" w:space="0" w:color="auto"/>
                      </w:divBdr>
                      <w:divsChild>
                        <w:div w:id="68262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92377">
                  <w:marLeft w:val="0"/>
                  <w:marRight w:val="0"/>
                  <w:marTop w:val="285"/>
                  <w:marBottom w:val="285"/>
                  <w:divBdr>
                    <w:top w:val="none" w:sz="0" w:space="0" w:color="auto"/>
                    <w:left w:val="none" w:sz="0" w:space="0" w:color="auto"/>
                    <w:bottom w:val="none" w:sz="0" w:space="0" w:color="auto"/>
                    <w:right w:val="none" w:sz="0" w:space="0" w:color="auto"/>
                  </w:divBdr>
                  <w:divsChild>
                    <w:div w:id="508176028">
                      <w:marLeft w:val="0"/>
                      <w:marRight w:val="0"/>
                      <w:marTop w:val="360"/>
                      <w:marBottom w:val="360"/>
                      <w:divBdr>
                        <w:top w:val="none" w:sz="0" w:space="0" w:color="auto"/>
                        <w:left w:val="none" w:sz="0" w:space="0" w:color="auto"/>
                        <w:bottom w:val="none" w:sz="0" w:space="0" w:color="auto"/>
                        <w:right w:val="none" w:sz="0" w:space="0" w:color="auto"/>
                      </w:divBdr>
                      <w:divsChild>
                        <w:div w:id="195011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8137">
                  <w:marLeft w:val="0"/>
                  <w:marRight w:val="0"/>
                  <w:marTop w:val="285"/>
                  <w:marBottom w:val="285"/>
                  <w:divBdr>
                    <w:top w:val="none" w:sz="0" w:space="0" w:color="auto"/>
                    <w:left w:val="none" w:sz="0" w:space="0" w:color="auto"/>
                    <w:bottom w:val="none" w:sz="0" w:space="0" w:color="auto"/>
                    <w:right w:val="none" w:sz="0" w:space="0" w:color="auto"/>
                  </w:divBdr>
                  <w:divsChild>
                    <w:div w:id="1594125923">
                      <w:marLeft w:val="0"/>
                      <w:marRight w:val="0"/>
                      <w:marTop w:val="360"/>
                      <w:marBottom w:val="360"/>
                      <w:divBdr>
                        <w:top w:val="none" w:sz="0" w:space="0" w:color="auto"/>
                        <w:left w:val="none" w:sz="0" w:space="0" w:color="auto"/>
                        <w:bottom w:val="none" w:sz="0" w:space="0" w:color="auto"/>
                        <w:right w:val="none" w:sz="0" w:space="0" w:color="auto"/>
                      </w:divBdr>
                      <w:divsChild>
                        <w:div w:id="69527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40665">
                  <w:marLeft w:val="0"/>
                  <w:marRight w:val="0"/>
                  <w:marTop w:val="285"/>
                  <w:marBottom w:val="285"/>
                  <w:divBdr>
                    <w:top w:val="none" w:sz="0" w:space="0" w:color="auto"/>
                    <w:left w:val="none" w:sz="0" w:space="0" w:color="auto"/>
                    <w:bottom w:val="none" w:sz="0" w:space="0" w:color="auto"/>
                    <w:right w:val="none" w:sz="0" w:space="0" w:color="auto"/>
                  </w:divBdr>
                  <w:divsChild>
                    <w:div w:id="768426363">
                      <w:marLeft w:val="0"/>
                      <w:marRight w:val="0"/>
                      <w:marTop w:val="360"/>
                      <w:marBottom w:val="360"/>
                      <w:divBdr>
                        <w:top w:val="none" w:sz="0" w:space="0" w:color="auto"/>
                        <w:left w:val="none" w:sz="0" w:space="0" w:color="auto"/>
                        <w:bottom w:val="none" w:sz="0" w:space="0" w:color="auto"/>
                        <w:right w:val="none" w:sz="0" w:space="0" w:color="auto"/>
                      </w:divBdr>
                      <w:divsChild>
                        <w:div w:id="10835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4329">
                  <w:marLeft w:val="0"/>
                  <w:marRight w:val="0"/>
                  <w:marTop w:val="285"/>
                  <w:marBottom w:val="285"/>
                  <w:divBdr>
                    <w:top w:val="none" w:sz="0" w:space="0" w:color="auto"/>
                    <w:left w:val="none" w:sz="0" w:space="0" w:color="auto"/>
                    <w:bottom w:val="none" w:sz="0" w:space="0" w:color="auto"/>
                    <w:right w:val="none" w:sz="0" w:space="0" w:color="auto"/>
                  </w:divBdr>
                  <w:divsChild>
                    <w:div w:id="1093286894">
                      <w:marLeft w:val="0"/>
                      <w:marRight w:val="0"/>
                      <w:marTop w:val="360"/>
                      <w:marBottom w:val="360"/>
                      <w:divBdr>
                        <w:top w:val="none" w:sz="0" w:space="0" w:color="auto"/>
                        <w:left w:val="none" w:sz="0" w:space="0" w:color="auto"/>
                        <w:bottom w:val="none" w:sz="0" w:space="0" w:color="auto"/>
                        <w:right w:val="none" w:sz="0" w:space="0" w:color="auto"/>
                      </w:divBdr>
                      <w:divsChild>
                        <w:div w:id="198338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1863">
                  <w:marLeft w:val="0"/>
                  <w:marRight w:val="0"/>
                  <w:marTop w:val="285"/>
                  <w:marBottom w:val="285"/>
                  <w:divBdr>
                    <w:top w:val="none" w:sz="0" w:space="0" w:color="auto"/>
                    <w:left w:val="none" w:sz="0" w:space="0" w:color="auto"/>
                    <w:bottom w:val="none" w:sz="0" w:space="0" w:color="auto"/>
                    <w:right w:val="none" w:sz="0" w:space="0" w:color="auto"/>
                  </w:divBdr>
                  <w:divsChild>
                    <w:div w:id="283273494">
                      <w:marLeft w:val="0"/>
                      <w:marRight w:val="0"/>
                      <w:marTop w:val="360"/>
                      <w:marBottom w:val="360"/>
                      <w:divBdr>
                        <w:top w:val="none" w:sz="0" w:space="0" w:color="auto"/>
                        <w:left w:val="none" w:sz="0" w:space="0" w:color="auto"/>
                        <w:bottom w:val="none" w:sz="0" w:space="0" w:color="auto"/>
                        <w:right w:val="none" w:sz="0" w:space="0" w:color="auto"/>
                      </w:divBdr>
                      <w:divsChild>
                        <w:div w:id="111466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15141">
                  <w:marLeft w:val="0"/>
                  <w:marRight w:val="0"/>
                  <w:marTop w:val="285"/>
                  <w:marBottom w:val="285"/>
                  <w:divBdr>
                    <w:top w:val="none" w:sz="0" w:space="0" w:color="auto"/>
                    <w:left w:val="none" w:sz="0" w:space="0" w:color="auto"/>
                    <w:bottom w:val="none" w:sz="0" w:space="0" w:color="auto"/>
                    <w:right w:val="none" w:sz="0" w:space="0" w:color="auto"/>
                  </w:divBdr>
                  <w:divsChild>
                    <w:div w:id="1809476095">
                      <w:marLeft w:val="0"/>
                      <w:marRight w:val="0"/>
                      <w:marTop w:val="360"/>
                      <w:marBottom w:val="360"/>
                      <w:divBdr>
                        <w:top w:val="none" w:sz="0" w:space="0" w:color="auto"/>
                        <w:left w:val="none" w:sz="0" w:space="0" w:color="auto"/>
                        <w:bottom w:val="none" w:sz="0" w:space="0" w:color="auto"/>
                        <w:right w:val="none" w:sz="0" w:space="0" w:color="auto"/>
                      </w:divBdr>
                      <w:divsChild>
                        <w:div w:id="72884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6543">
                  <w:marLeft w:val="0"/>
                  <w:marRight w:val="0"/>
                  <w:marTop w:val="285"/>
                  <w:marBottom w:val="285"/>
                  <w:divBdr>
                    <w:top w:val="none" w:sz="0" w:space="0" w:color="auto"/>
                    <w:left w:val="none" w:sz="0" w:space="0" w:color="auto"/>
                    <w:bottom w:val="none" w:sz="0" w:space="0" w:color="auto"/>
                    <w:right w:val="none" w:sz="0" w:space="0" w:color="auto"/>
                  </w:divBdr>
                  <w:divsChild>
                    <w:div w:id="1721051268">
                      <w:marLeft w:val="0"/>
                      <w:marRight w:val="0"/>
                      <w:marTop w:val="360"/>
                      <w:marBottom w:val="360"/>
                      <w:divBdr>
                        <w:top w:val="none" w:sz="0" w:space="0" w:color="auto"/>
                        <w:left w:val="none" w:sz="0" w:space="0" w:color="auto"/>
                        <w:bottom w:val="none" w:sz="0" w:space="0" w:color="auto"/>
                        <w:right w:val="none" w:sz="0" w:space="0" w:color="auto"/>
                      </w:divBdr>
                      <w:divsChild>
                        <w:div w:id="110927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0082">
                  <w:marLeft w:val="0"/>
                  <w:marRight w:val="0"/>
                  <w:marTop w:val="285"/>
                  <w:marBottom w:val="285"/>
                  <w:divBdr>
                    <w:top w:val="none" w:sz="0" w:space="0" w:color="auto"/>
                    <w:left w:val="none" w:sz="0" w:space="0" w:color="auto"/>
                    <w:bottom w:val="none" w:sz="0" w:space="0" w:color="auto"/>
                    <w:right w:val="none" w:sz="0" w:space="0" w:color="auto"/>
                  </w:divBdr>
                  <w:divsChild>
                    <w:div w:id="700205845">
                      <w:marLeft w:val="0"/>
                      <w:marRight w:val="0"/>
                      <w:marTop w:val="360"/>
                      <w:marBottom w:val="360"/>
                      <w:divBdr>
                        <w:top w:val="none" w:sz="0" w:space="0" w:color="auto"/>
                        <w:left w:val="none" w:sz="0" w:space="0" w:color="auto"/>
                        <w:bottom w:val="none" w:sz="0" w:space="0" w:color="auto"/>
                        <w:right w:val="none" w:sz="0" w:space="0" w:color="auto"/>
                      </w:divBdr>
                      <w:divsChild>
                        <w:div w:id="125065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25132">
                  <w:marLeft w:val="0"/>
                  <w:marRight w:val="0"/>
                  <w:marTop w:val="285"/>
                  <w:marBottom w:val="285"/>
                  <w:divBdr>
                    <w:top w:val="none" w:sz="0" w:space="0" w:color="auto"/>
                    <w:left w:val="none" w:sz="0" w:space="0" w:color="auto"/>
                    <w:bottom w:val="none" w:sz="0" w:space="0" w:color="auto"/>
                    <w:right w:val="none" w:sz="0" w:space="0" w:color="auto"/>
                  </w:divBdr>
                  <w:divsChild>
                    <w:div w:id="1410810446">
                      <w:marLeft w:val="0"/>
                      <w:marRight w:val="0"/>
                      <w:marTop w:val="360"/>
                      <w:marBottom w:val="360"/>
                      <w:divBdr>
                        <w:top w:val="none" w:sz="0" w:space="0" w:color="auto"/>
                        <w:left w:val="none" w:sz="0" w:space="0" w:color="auto"/>
                        <w:bottom w:val="none" w:sz="0" w:space="0" w:color="auto"/>
                        <w:right w:val="none" w:sz="0" w:space="0" w:color="auto"/>
                      </w:divBdr>
                      <w:divsChild>
                        <w:div w:id="107459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4922">
                  <w:marLeft w:val="0"/>
                  <w:marRight w:val="0"/>
                  <w:marTop w:val="285"/>
                  <w:marBottom w:val="285"/>
                  <w:divBdr>
                    <w:top w:val="none" w:sz="0" w:space="0" w:color="auto"/>
                    <w:left w:val="none" w:sz="0" w:space="0" w:color="auto"/>
                    <w:bottom w:val="none" w:sz="0" w:space="0" w:color="auto"/>
                    <w:right w:val="none" w:sz="0" w:space="0" w:color="auto"/>
                  </w:divBdr>
                  <w:divsChild>
                    <w:div w:id="1329674947">
                      <w:marLeft w:val="0"/>
                      <w:marRight w:val="0"/>
                      <w:marTop w:val="360"/>
                      <w:marBottom w:val="360"/>
                      <w:divBdr>
                        <w:top w:val="none" w:sz="0" w:space="0" w:color="auto"/>
                        <w:left w:val="none" w:sz="0" w:space="0" w:color="auto"/>
                        <w:bottom w:val="none" w:sz="0" w:space="0" w:color="auto"/>
                        <w:right w:val="none" w:sz="0" w:space="0" w:color="auto"/>
                      </w:divBdr>
                      <w:divsChild>
                        <w:div w:id="64824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34481">
                  <w:marLeft w:val="0"/>
                  <w:marRight w:val="0"/>
                  <w:marTop w:val="285"/>
                  <w:marBottom w:val="285"/>
                  <w:divBdr>
                    <w:top w:val="none" w:sz="0" w:space="0" w:color="auto"/>
                    <w:left w:val="none" w:sz="0" w:space="0" w:color="auto"/>
                    <w:bottom w:val="none" w:sz="0" w:space="0" w:color="auto"/>
                    <w:right w:val="none" w:sz="0" w:space="0" w:color="auto"/>
                  </w:divBdr>
                  <w:divsChild>
                    <w:div w:id="1745031756">
                      <w:marLeft w:val="0"/>
                      <w:marRight w:val="0"/>
                      <w:marTop w:val="360"/>
                      <w:marBottom w:val="360"/>
                      <w:divBdr>
                        <w:top w:val="none" w:sz="0" w:space="0" w:color="auto"/>
                        <w:left w:val="none" w:sz="0" w:space="0" w:color="auto"/>
                        <w:bottom w:val="none" w:sz="0" w:space="0" w:color="auto"/>
                        <w:right w:val="none" w:sz="0" w:space="0" w:color="auto"/>
                      </w:divBdr>
                      <w:divsChild>
                        <w:div w:id="204039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90462">
                  <w:marLeft w:val="0"/>
                  <w:marRight w:val="0"/>
                  <w:marTop w:val="285"/>
                  <w:marBottom w:val="285"/>
                  <w:divBdr>
                    <w:top w:val="none" w:sz="0" w:space="0" w:color="auto"/>
                    <w:left w:val="none" w:sz="0" w:space="0" w:color="auto"/>
                    <w:bottom w:val="none" w:sz="0" w:space="0" w:color="auto"/>
                    <w:right w:val="none" w:sz="0" w:space="0" w:color="auto"/>
                  </w:divBdr>
                  <w:divsChild>
                    <w:div w:id="1312295388">
                      <w:marLeft w:val="0"/>
                      <w:marRight w:val="0"/>
                      <w:marTop w:val="360"/>
                      <w:marBottom w:val="360"/>
                      <w:divBdr>
                        <w:top w:val="none" w:sz="0" w:space="0" w:color="auto"/>
                        <w:left w:val="none" w:sz="0" w:space="0" w:color="auto"/>
                        <w:bottom w:val="none" w:sz="0" w:space="0" w:color="auto"/>
                        <w:right w:val="none" w:sz="0" w:space="0" w:color="auto"/>
                      </w:divBdr>
                      <w:divsChild>
                        <w:div w:id="118563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6103">
                  <w:marLeft w:val="0"/>
                  <w:marRight w:val="0"/>
                  <w:marTop w:val="285"/>
                  <w:marBottom w:val="285"/>
                  <w:divBdr>
                    <w:top w:val="none" w:sz="0" w:space="0" w:color="auto"/>
                    <w:left w:val="none" w:sz="0" w:space="0" w:color="auto"/>
                    <w:bottom w:val="none" w:sz="0" w:space="0" w:color="auto"/>
                    <w:right w:val="none" w:sz="0" w:space="0" w:color="auto"/>
                  </w:divBdr>
                  <w:divsChild>
                    <w:div w:id="1152137620">
                      <w:marLeft w:val="0"/>
                      <w:marRight w:val="0"/>
                      <w:marTop w:val="360"/>
                      <w:marBottom w:val="360"/>
                      <w:divBdr>
                        <w:top w:val="none" w:sz="0" w:space="0" w:color="auto"/>
                        <w:left w:val="none" w:sz="0" w:space="0" w:color="auto"/>
                        <w:bottom w:val="none" w:sz="0" w:space="0" w:color="auto"/>
                        <w:right w:val="none" w:sz="0" w:space="0" w:color="auto"/>
                      </w:divBdr>
                      <w:divsChild>
                        <w:div w:id="123778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06484">
      <w:bodyDiv w:val="1"/>
      <w:marLeft w:val="0"/>
      <w:marRight w:val="0"/>
      <w:marTop w:val="0"/>
      <w:marBottom w:val="0"/>
      <w:divBdr>
        <w:top w:val="none" w:sz="0" w:space="0" w:color="auto"/>
        <w:left w:val="none" w:sz="0" w:space="0" w:color="auto"/>
        <w:bottom w:val="none" w:sz="0" w:space="0" w:color="auto"/>
        <w:right w:val="none" w:sz="0" w:space="0" w:color="auto"/>
      </w:divBdr>
      <w:divsChild>
        <w:div w:id="1369797753">
          <w:marLeft w:val="-259"/>
          <w:marRight w:val="-259"/>
          <w:marTop w:val="311"/>
          <w:marBottom w:val="311"/>
          <w:divBdr>
            <w:top w:val="none" w:sz="0" w:space="0" w:color="auto"/>
            <w:left w:val="none" w:sz="0" w:space="0" w:color="auto"/>
            <w:bottom w:val="none" w:sz="0" w:space="0" w:color="auto"/>
            <w:right w:val="none" w:sz="0" w:space="0" w:color="auto"/>
          </w:divBdr>
          <w:divsChild>
            <w:div w:id="1813136761">
              <w:marLeft w:val="0"/>
              <w:marRight w:val="0"/>
              <w:marTop w:val="0"/>
              <w:marBottom w:val="0"/>
              <w:divBdr>
                <w:top w:val="none" w:sz="0" w:space="0" w:color="auto"/>
                <w:left w:val="single" w:sz="18" w:space="8" w:color="4CAF50"/>
                <w:bottom w:val="none" w:sz="0" w:space="0" w:color="auto"/>
                <w:right w:val="none" w:sz="0" w:space="0" w:color="auto"/>
              </w:divBdr>
            </w:div>
          </w:divsChild>
        </w:div>
        <w:div w:id="1939485092">
          <w:marLeft w:val="-259"/>
          <w:marRight w:val="-259"/>
          <w:marTop w:val="311"/>
          <w:marBottom w:val="311"/>
          <w:divBdr>
            <w:top w:val="none" w:sz="0" w:space="0" w:color="auto"/>
            <w:left w:val="none" w:sz="0" w:space="0" w:color="auto"/>
            <w:bottom w:val="none" w:sz="0" w:space="0" w:color="auto"/>
            <w:right w:val="none" w:sz="0" w:space="0" w:color="auto"/>
          </w:divBdr>
          <w:divsChild>
            <w:div w:id="929309985">
              <w:marLeft w:val="0"/>
              <w:marRight w:val="0"/>
              <w:marTop w:val="0"/>
              <w:marBottom w:val="0"/>
              <w:divBdr>
                <w:top w:val="none" w:sz="0" w:space="0" w:color="auto"/>
                <w:left w:val="single" w:sz="18" w:space="8" w:color="4CAF50"/>
                <w:bottom w:val="none" w:sz="0" w:space="0" w:color="auto"/>
                <w:right w:val="none" w:sz="0" w:space="0" w:color="auto"/>
              </w:divBdr>
            </w:div>
          </w:divsChild>
        </w:div>
        <w:div w:id="1177889893">
          <w:marLeft w:val="-259"/>
          <w:marRight w:val="-259"/>
          <w:marTop w:val="311"/>
          <w:marBottom w:val="311"/>
          <w:divBdr>
            <w:top w:val="none" w:sz="0" w:space="0" w:color="auto"/>
            <w:left w:val="none" w:sz="0" w:space="0" w:color="auto"/>
            <w:bottom w:val="none" w:sz="0" w:space="0" w:color="auto"/>
            <w:right w:val="none" w:sz="0" w:space="0" w:color="auto"/>
          </w:divBdr>
          <w:divsChild>
            <w:div w:id="1276519488">
              <w:marLeft w:val="0"/>
              <w:marRight w:val="0"/>
              <w:marTop w:val="0"/>
              <w:marBottom w:val="0"/>
              <w:divBdr>
                <w:top w:val="none" w:sz="0" w:space="0" w:color="auto"/>
                <w:left w:val="single" w:sz="18" w:space="8" w:color="4CAF50"/>
                <w:bottom w:val="none" w:sz="0" w:space="0" w:color="auto"/>
                <w:right w:val="none" w:sz="0" w:space="0" w:color="auto"/>
              </w:divBdr>
            </w:div>
          </w:divsChild>
        </w:div>
        <w:div w:id="1534343202">
          <w:marLeft w:val="-259"/>
          <w:marRight w:val="-259"/>
          <w:marTop w:val="311"/>
          <w:marBottom w:val="311"/>
          <w:divBdr>
            <w:top w:val="none" w:sz="0" w:space="0" w:color="auto"/>
            <w:left w:val="none" w:sz="0" w:space="0" w:color="auto"/>
            <w:bottom w:val="none" w:sz="0" w:space="0" w:color="auto"/>
            <w:right w:val="none" w:sz="0" w:space="0" w:color="auto"/>
          </w:divBdr>
          <w:divsChild>
            <w:div w:id="1150943775">
              <w:marLeft w:val="0"/>
              <w:marRight w:val="0"/>
              <w:marTop w:val="0"/>
              <w:marBottom w:val="0"/>
              <w:divBdr>
                <w:top w:val="none" w:sz="0" w:space="0" w:color="auto"/>
                <w:left w:val="single" w:sz="18" w:space="8" w:color="4CAF50"/>
                <w:bottom w:val="none" w:sz="0" w:space="0" w:color="auto"/>
                <w:right w:val="none" w:sz="0" w:space="0" w:color="auto"/>
              </w:divBdr>
            </w:div>
          </w:divsChild>
        </w:div>
        <w:div w:id="1867788445">
          <w:marLeft w:val="-259"/>
          <w:marRight w:val="-259"/>
          <w:marTop w:val="311"/>
          <w:marBottom w:val="311"/>
          <w:divBdr>
            <w:top w:val="none" w:sz="0" w:space="0" w:color="auto"/>
            <w:left w:val="none" w:sz="0" w:space="0" w:color="auto"/>
            <w:bottom w:val="none" w:sz="0" w:space="0" w:color="auto"/>
            <w:right w:val="none" w:sz="0" w:space="0" w:color="auto"/>
          </w:divBdr>
          <w:divsChild>
            <w:div w:id="190610126">
              <w:marLeft w:val="0"/>
              <w:marRight w:val="0"/>
              <w:marTop w:val="0"/>
              <w:marBottom w:val="0"/>
              <w:divBdr>
                <w:top w:val="none" w:sz="0" w:space="0" w:color="auto"/>
                <w:left w:val="single" w:sz="18" w:space="8" w:color="4CAF50"/>
                <w:bottom w:val="none" w:sz="0" w:space="0" w:color="auto"/>
                <w:right w:val="none" w:sz="0" w:space="0" w:color="auto"/>
              </w:divBdr>
            </w:div>
          </w:divsChild>
        </w:div>
      </w:divsChild>
    </w:div>
    <w:div w:id="204489687">
      <w:bodyDiv w:val="1"/>
      <w:marLeft w:val="0"/>
      <w:marRight w:val="0"/>
      <w:marTop w:val="0"/>
      <w:marBottom w:val="0"/>
      <w:divBdr>
        <w:top w:val="none" w:sz="0" w:space="0" w:color="auto"/>
        <w:left w:val="none" w:sz="0" w:space="0" w:color="auto"/>
        <w:bottom w:val="none" w:sz="0" w:space="0" w:color="auto"/>
        <w:right w:val="none" w:sz="0" w:space="0" w:color="auto"/>
      </w:divBdr>
      <w:divsChild>
        <w:div w:id="236748133">
          <w:marLeft w:val="0"/>
          <w:marRight w:val="0"/>
          <w:marTop w:val="0"/>
          <w:marBottom w:val="0"/>
          <w:divBdr>
            <w:top w:val="none" w:sz="0" w:space="0" w:color="auto"/>
            <w:left w:val="none" w:sz="0" w:space="0" w:color="auto"/>
            <w:bottom w:val="none" w:sz="0" w:space="0" w:color="auto"/>
            <w:right w:val="none" w:sz="0" w:space="0" w:color="auto"/>
          </w:divBdr>
          <w:divsChild>
            <w:div w:id="2024434085">
              <w:marLeft w:val="0"/>
              <w:marRight w:val="0"/>
              <w:marTop w:val="0"/>
              <w:marBottom w:val="0"/>
              <w:divBdr>
                <w:top w:val="none" w:sz="0" w:space="0" w:color="auto"/>
                <w:left w:val="none" w:sz="0" w:space="0" w:color="auto"/>
                <w:bottom w:val="none" w:sz="0" w:space="0" w:color="auto"/>
                <w:right w:val="none" w:sz="0" w:space="0" w:color="auto"/>
              </w:divBdr>
            </w:div>
          </w:divsChild>
        </w:div>
        <w:div w:id="670718079">
          <w:marLeft w:val="-259"/>
          <w:marRight w:val="-259"/>
          <w:marTop w:val="311"/>
          <w:marBottom w:val="311"/>
          <w:divBdr>
            <w:top w:val="none" w:sz="0" w:space="0" w:color="auto"/>
            <w:left w:val="none" w:sz="0" w:space="0" w:color="auto"/>
            <w:bottom w:val="none" w:sz="0" w:space="0" w:color="auto"/>
            <w:right w:val="none" w:sz="0" w:space="0" w:color="auto"/>
          </w:divBdr>
          <w:divsChild>
            <w:div w:id="688289825">
              <w:marLeft w:val="0"/>
              <w:marRight w:val="0"/>
              <w:marTop w:val="0"/>
              <w:marBottom w:val="0"/>
              <w:divBdr>
                <w:top w:val="none" w:sz="0" w:space="0" w:color="auto"/>
                <w:left w:val="single" w:sz="18" w:space="8" w:color="4CAF50"/>
                <w:bottom w:val="none" w:sz="0" w:space="0" w:color="auto"/>
                <w:right w:val="none" w:sz="0" w:space="0" w:color="auto"/>
              </w:divBdr>
            </w:div>
          </w:divsChild>
        </w:div>
        <w:div w:id="1067607727">
          <w:marLeft w:val="0"/>
          <w:marRight w:val="0"/>
          <w:marTop w:val="0"/>
          <w:marBottom w:val="0"/>
          <w:divBdr>
            <w:top w:val="none" w:sz="0" w:space="0" w:color="auto"/>
            <w:left w:val="none" w:sz="0" w:space="0" w:color="auto"/>
            <w:bottom w:val="none" w:sz="0" w:space="0" w:color="auto"/>
            <w:right w:val="none" w:sz="0" w:space="0" w:color="auto"/>
          </w:divBdr>
          <w:divsChild>
            <w:div w:id="325204554">
              <w:marLeft w:val="0"/>
              <w:marRight w:val="0"/>
              <w:marTop w:val="0"/>
              <w:marBottom w:val="0"/>
              <w:divBdr>
                <w:top w:val="none" w:sz="0" w:space="0" w:color="auto"/>
                <w:left w:val="none" w:sz="0" w:space="0" w:color="auto"/>
                <w:bottom w:val="none" w:sz="0" w:space="0" w:color="auto"/>
                <w:right w:val="none" w:sz="0" w:space="0" w:color="auto"/>
              </w:divBdr>
            </w:div>
          </w:divsChild>
        </w:div>
        <w:div w:id="883256417">
          <w:marLeft w:val="-259"/>
          <w:marRight w:val="-259"/>
          <w:marTop w:val="311"/>
          <w:marBottom w:val="311"/>
          <w:divBdr>
            <w:top w:val="none" w:sz="0" w:space="0" w:color="auto"/>
            <w:left w:val="none" w:sz="0" w:space="0" w:color="auto"/>
            <w:bottom w:val="none" w:sz="0" w:space="0" w:color="auto"/>
            <w:right w:val="none" w:sz="0" w:space="0" w:color="auto"/>
          </w:divBdr>
          <w:divsChild>
            <w:div w:id="1840466063">
              <w:marLeft w:val="0"/>
              <w:marRight w:val="0"/>
              <w:marTop w:val="0"/>
              <w:marBottom w:val="0"/>
              <w:divBdr>
                <w:top w:val="none" w:sz="0" w:space="0" w:color="auto"/>
                <w:left w:val="single" w:sz="18" w:space="8" w:color="4CAF50"/>
                <w:bottom w:val="none" w:sz="0" w:space="0" w:color="auto"/>
                <w:right w:val="none" w:sz="0" w:space="0" w:color="auto"/>
              </w:divBdr>
            </w:div>
          </w:divsChild>
        </w:div>
        <w:div w:id="1548638217">
          <w:marLeft w:val="0"/>
          <w:marRight w:val="0"/>
          <w:marTop w:val="0"/>
          <w:marBottom w:val="0"/>
          <w:divBdr>
            <w:top w:val="none" w:sz="0" w:space="0" w:color="auto"/>
            <w:left w:val="none" w:sz="0" w:space="0" w:color="auto"/>
            <w:bottom w:val="none" w:sz="0" w:space="0" w:color="auto"/>
            <w:right w:val="none" w:sz="0" w:space="0" w:color="auto"/>
          </w:divBdr>
          <w:divsChild>
            <w:div w:id="1742369192">
              <w:marLeft w:val="0"/>
              <w:marRight w:val="0"/>
              <w:marTop w:val="0"/>
              <w:marBottom w:val="0"/>
              <w:divBdr>
                <w:top w:val="none" w:sz="0" w:space="0" w:color="auto"/>
                <w:left w:val="none" w:sz="0" w:space="0" w:color="auto"/>
                <w:bottom w:val="none" w:sz="0" w:space="0" w:color="auto"/>
                <w:right w:val="none" w:sz="0" w:space="0" w:color="auto"/>
              </w:divBdr>
            </w:div>
          </w:divsChild>
        </w:div>
        <w:div w:id="149445428">
          <w:marLeft w:val="-259"/>
          <w:marRight w:val="-259"/>
          <w:marTop w:val="311"/>
          <w:marBottom w:val="311"/>
          <w:divBdr>
            <w:top w:val="none" w:sz="0" w:space="0" w:color="auto"/>
            <w:left w:val="none" w:sz="0" w:space="0" w:color="auto"/>
            <w:bottom w:val="none" w:sz="0" w:space="0" w:color="auto"/>
            <w:right w:val="none" w:sz="0" w:space="0" w:color="auto"/>
          </w:divBdr>
          <w:divsChild>
            <w:div w:id="1755660256">
              <w:marLeft w:val="0"/>
              <w:marRight w:val="0"/>
              <w:marTop w:val="0"/>
              <w:marBottom w:val="0"/>
              <w:divBdr>
                <w:top w:val="none" w:sz="0" w:space="0" w:color="auto"/>
                <w:left w:val="single" w:sz="18" w:space="8" w:color="4CAF50"/>
                <w:bottom w:val="none" w:sz="0" w:space="0" w:color="auto"/>
                <w:right w:val="none" w:sz="0" w:space="0" w:color="auto"/>
              </w:divBdr>
            </w:div>
          </w:divsChild>
        </w:div>
        <w:div w:id="797141125">
          <w:marLeft w:val="0"/>
          <w:marRight w:val="0"/>
          <w:marTop w:val="0"/>
          <w:marBottom w:val="0"/>
          <w:divBdr>
            <w:top w:val="none" w:sz="0" w:space="0" w:color="auto"/>
            <w:left w:val="none" w:sz="0" w:space="0" w:color="auto"/>
            <w:bottom w:val="none" w:sz="0" w:space="0" w:color="auto"/>
            <w:right w:val="none" w:sz="0" w:space="0" w:color="auto"/>
          </w:divBdr>
          <w:divsChild>
            <w:div w:id="1820342657">
              <w:marLeft w:val="0"/>
              <w:marRight w:val="0"/>
              <w:marTop w:val="0"/>
              <w:marBottom w:val="0"/>
              <w:divBdr>
                <w:top w:val="none" w:sz="0" w:space="0" w:color="auto"/>
                <w:left w:val="none" w:sz="0" w:space="0" w:color="auto"/>
                <w:bottom w:val="none" w:sz="0" w:space="0" w:color="auto"/>
                <w:right w:val="none" w:sz="0" w:space="0" w:color="auto"/>
              </w:divBdr>
            </w:div>
          </w:divsChild>
        </w:div>
        <w:div w:id="1789857837">
          <w:marLeft w:val="-259"/>
          <w:marRight w:val="-259"/>
          <w:marTop w:val="311"/>
          <w:marBottom w:val="311"/>
          <w:divBdr>
            <w:top w:val="none" w:sz="0" w:space="0" w:color="auto"/>
            <w:left w:val="none" w:sz="0" w:space="0" w:color="auto"/>
            <w:bottom w:val="none" w:sz="0" w:space="0" w:color="auto"/>
            <w:right w:val="none" w:sz="0" w:space="0" w:color="auto"/>
          </w:divBdr>
          <w:divsChild>
            <w:div w:id="1762944987">
              <w:marLeft w:val="0"/>
              <w:marRight w:val="0"/>
              <w:marTop w:val="0"/>
              <w:marBottom w:val="0"/>
              <w:divBdr>
                <w:top w:val="none" w:sz="0" w:space="0" w:color="auto"/>
                <w:left w:val="single" w:sz="18" w:space="8" w:color="4CAF50"/>
                <w:bottom w:val="none" w:sz="0" w:space="0" w:color="auto"/>
                <w:right w:val="none" w:sz="0" w:space="0" w:color="auto"/>
              </w:divBdr>
            </w:div>
          </w:divsChild>
        </w:div>
      </w:divsChild>
    </w:div>
    <w:div w:id="215510461">
      <w:bodyDiv w:val="1"/>
      <w:marLeft w:val="0"/>
      <w:marRight w:val="0"/>
      <w:marTop w:val="0"/>
      <w:marBottom w:val="0"/>
      <w:divBdr>
        <w:top w:val="none" w:sz="0" w:space="0" w:color="auto"/>
        <w:left w:val="none" w:sz="0" w:space="0" w:color="auto"/>
        <w:bottom w:val="none" w:sz="0" w:space="0" w:color="auto"/>
        <w:right w:val="none" w:sz="0" w:space="0" w:color="auto"/>
      </w:divBdr>
    </w:div>
    <w:div w:id="347603223">
      <w:bodyDiv w:val="1"/>
      <w:marLeft w:val="0"/>
      <w:marRight w:val="0"/>
      <w:marTop w:val="0"/>
      <w:marBottom w:val="0"/>
      <w:divBdr>
        <w:top w:val="none" w:sz="0" w:space="0" w:color="auto"/>
        <w:left w:val="none" w:sz="0" w:space="0" w:color="auto"/>
        <w:bottom w:val="none" w:sz="0" w:space="0" w:color="auto"/>
        <w:right w:val="none" w:sz="0" w:space="0" w:color="auto"/>
      </w:divBdr>
    </w:div>
    <w:div w:id="377167014">
      <w:bodyDiv w:val="1"/>
      <w:marLeft w:val="0"/>
      <w:marRight w:val="0"/>
      <w:marTop w:val="0"/>
      <w:marBottom w:val="0"/>
      <w:divBdr>
        <w:top w:val="none" w:sz="0" w:space="0" w:color="auto"/>
        <w:left w:val="none" w:sz="0" w:space="0" w:color="auto"/>
        <w:bottom w:val="none" w:sz="0" w:space="0" w:color="auto"/>
        <w:right w:val="none" w:sz="0" w:space="0" w:color="auto"/>
      </w:divBdr>
      <w:divsChild>
        <w:div w:id="17901610">
          <w:marLeft w:val="0"/>
          <w:marRight w:val="0"/>
          <w:marTop w:val="0"/>
          <w:marBottom w:val="0"/>
          <w:divBdr>
            <w:top w:val="none" w:sz="0" w:space="0" w:color="auto"/>
            <w:left w:val="none" w:sz="0" w:space="0" w:color="auto"/>
            <w:bottom w:val="none" w:sz="0" w:space="0" w:color="auto"/>
            <w:right w:val="none" w:sz="0" w:space="0" w:color="auto"/>
          </w:divBdr>
          <w:divsChild>
            <w:div w:id="389041331">
              <w:marLeft w:val="0"/>
              <w:marRight w:val="0"/>
              <w:marTop w:val="0"/>
              <w:marBottom w:val="0"/>
              <w:divBdr>
                <w:top w:val="none" w:sz="0" w:space="0" w:color="auto"/>
                <w:left w:val="none" w:sz="0" w:space="0" w:color="auto"/>
                <w:bottom w:val="none" w:sz="0" w:space="0" w:color="auto"/>
                <w:right w:val="none" w:sz="0" w:space="0" w:color="auto"/>
              </w:divBdr>
              <w:divsChild>
                <w:div w:id="23104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38093">
          <w:marLeft w:val="0"/>
          <w:marRight w:val="0"/>
          <w:marTop w:val="0"/>
          <w:marBottom w:val="0"/>
          <w:divBdr>
            <w:top w:val="single" w:sz="4" w:space="7" w:color="D6D6D6"/>
            <w:left w:val="none" w:sz="0" w:space="0" w:color="auto"/>
            <w:bottom w:val="single" w:sz="4" w:space="0" w:color="D6D6D6"/>
            <w:right w:val="none" w:sz="0" w:space="0" w:color="auto"/>
          </w:divBdr>
          <w:divsChild>
            <w:div w:id="2006472773">
              <w:marLeft w:val="0"/>
              <w:marRight w:val="0"/>
              <w:marTop w:val="0"/>
              <w:marBottom w:val="0"/>
              <w:divBdr>
                <w:top w:val="none" w:sz="0" w:space="0" w:color="auto"/>
                <w:left w:val="none" w:sz="0" w:space="0" w:color="auto"/>
                <w:bottom w:val="none" w:sz="0" w:space="0" w:color="auto"/>
                <w:right w:val="none" w:sz="0" w:space="0" w:color="auto"/>
              </w:divBdr>
            </w:div>
            <w:div w:id="2061853729">
              <w:marLeft w:val="0"/>
              <w:marRight w:val="0"/>
              <w:marTop w:val="0"/>
              <w:marBottom w:val="0"/>
              <w:divBdr>
                <w:top w:val="none" w:sz="0" w:space="0" w:color="auto"/>
                <w:left w:val="none" w:sz="0" w:space="0" w:color="auto"/>
                <w:bottom w:val="none" w:sz="0" w:space="0" w:color="auto"/>
                <w:right w:val="none" w:sz="0" w:space="0" w:color="auto"/>
              </w:divBdr>
            </w:div>
          </w:divsChild>
        </w:div>
        <w:div w:id="1274050909">
          <w:blockQuote w:val="1"/>
          <w:marLeft w:val="0"/>
          <w:marRight w:val="0"/>
          <w:marTop w:val="376"/>
          <w:marBottom w:val="350"/>
          <w:divBdr>
            <w:top w:val="none" w:sz="0" w:space="0" w:color="auto"/>
            <w:left w:val="single" w:sz="24" w:space="10" w:color="E9E9E9"/>
            <w:bottom w:val="none" w:sz="0" w:space="0" w:color="auto"/>
            <w:right w:val="none" w:sz="0" w:space="0" w:color="auto"/>
          </w:divBdr>
        </w:div>
      </w:divsChild>
    </w:div>
    <w:div w:id="404375954">
      <w:bodyDiv w:val="1"/>
      <w:marLeft w:val="0"/>
      <w:marRight w:val="0"/>
      <w:marTop w:val="0"/>
      <w:marBottom w:val="0"/>
      <w:divBdr>
        <w:top w:val="none" w:sz="0" w:space="0" w:color="auto"/>
        <w:left w:val="none" w:sz="0" w:space="0" w:color="auto"/>
        <w:bottom w:val="none" w:sz="0" w:space="0" w:color="auto"/>
        <w:right w:val="none" w:sz="0" w:space="0" w:color="auto"/>
      </w:divBdr>
    </w:div>
    <w:div w:id="439497002">
      <w:bodyDiv w:val="1"/>
      <w:marLeft w:val="0"/>
      <w:marRight w:val="0"/>
      <w:marTop w:val="0"/>
      <w:marBottom w:val="0"/>
      <w:divBdr>
        <w:top w:val="none" w:sz="0" w:space="0" w:color="auto"/>
        <w:left w:val="none" w:sz="0" w:space="0" w:color="auto"/>
        <w:bottom w:val="none" w:sz="0" w:space="0" w:color="auto"/>
        <w:right w:val="none" w:sz="0" w:space="0" w:color="auto"/>
      </w:divBdr>
    </w:div>
    <w:div w:id="465124752">
      <w:bodyDiv w:val="1"/>
      <w:marLeft w:val="0"/>
      <w:marRight w:val="0"/>
      <w:marTop w:val="0"/>
      <w:marBottom w:val="0"/>
      <w:divBdr>
        <w:top w:val="none" w:sz="0" w:space="0" w:color="auto"/>
        <w:left w:val="none" w:sz="0" w:space="0" w:color="auto"/>
        <w:bottom w:val="none" w:sz="0" w:space="0" w:color="auto"/>
        <w:right w:val="none" w:sz="0" w:space="0" w:color="auto"/>
      </w:divBdr>
    </w:div>
    <w:div w:id="465438244">
      <w:bodyDiv w:val="1"/>
      <w:marLeft w:val="0"/>
      <w:marRight w:val="0"/>
      <w:marTop w:val="0"/>
      <w:marBottom w:val="0"/>
      <w:divBdr>
        <w:top w:val="none" w:sz="0" w:space="0" w:color="auto"/>
        <w:left w:val="none" w:sz="0" w:space="0" w:color="auto"/>
        <w:bottom w:val="none" w:sz="0" w:space="0" w:color="auto"/>
        <w:right w:val="none" w:sz="0" w:space="0" w:color="auto"/>
      </w:divBdr>
      <w:divsChild>
        <w:div w:id="1948927071">
          <w:marLeft w:val="-259"/>
          <w:marRight w:val="-259"/>
          <w:marTop w:val="311"/>
          <w:marBottom w:val="311"/>
          <w:divBdr>
            <w:top w:val="none" w:sz="0" w:space="0" w:color="auto"/>
            <w:left w:val="none" w:sz="0" w:space="0" w:color="auto"/>
            <w:bottom w:val="none" w:sz="0" w:space="0" w:color="auto"/>
            <w:right w:val="none" w:sz="0" w:space="0" w:color="auto"/>
          </w:divBdr>
          <w:divsChild>
            <w:div w:id="1562256429">
              <w:marLeft w:val="0"/>
              <w:marRight w:val="0"/>
              <w:marTop w:val="0"/>
              <w:marBottom w:val="0"/>
              <w:divBdr>
                <w:top w:val="none" w:sz="0" w:space="0" w:color="auto"/>
                <w:left w:val="single" w:sz="18" w:space="8" w:color="4CAF50"/>
                <w:bottom w:val="none" w:sz="0" w:space="0" w:color="auto"/>
                <w:right w:val="none" w:sz="0" w:space="0" w:color="auto"/>
              </w:divBdr>
            </w:div>
          </w:divsChild>
        </w:div>
        <w:div w:id="703946978">
          <w:marLeft w:val="-259"/>
          <w:marRight w:val="-259"/>
          <w:marTop w:val="311"/>
          <w:marBottom w:val="311"/>
          <w:divBdr>
            <w:top w:val="none" w:sz="0" w:space="0" w:color="auto"/>
            <w:left w:val="none" w:sz="0" w:space="0" w:color="auto"/>
            <w:bottom w:val="none" w:sz="0" w:space="0" w:color="auto"/>
            <w:right w:val="none" w:sz="0" w:space="0" w:color="auto"/>
          </w:divBdr>
          <w:divsChild>
            <w:div w:id="1478104367">
              <w:marLeft w:val="0"/>
              <w:marRight w:val="0"/>
              <w:marTop w:val="0"/>
              <w:marBottom w:val="0"/>
              <w:divBdr>
                <w:top w:val="none" w:sz="0" w:space="0" w:color="auto"/>
                <w:left w:val="single" w:sz="18" w:space="8" w:color="4CAF50"/>
                <w:bottom w:val="none" w:sz="0" w:space="0" w:color="auto"/>
                <w:right w:val="none" w:sz="0" w:space="0" w:color="auto"/>
              </w:divBdr>
            </w:div>
          </w:divsChild>
        </w:div>
        <w:div w:id="1075738518">
          <w:marLeft w:val="-259"/>
          <w:marRight w:val="-259"/>
          <w:marTop w:val="311"/>
          <w:marBottom w:val="311"/>
          <w:divBdr>
            <w:top w:val="none" w:sz="0" w:space="0" w:color="auto"/>
            <w:left w:val="none" w:sz="0" w:space="0" w:color="auto"/>
            <w:bottom w:val="none" w:sz="0" w:space="0" w:color="auto"/>
            <w:right w:val="none" w:sz="0" w:space="0" w:color="auto"/>
          </w:divBdr>
          <w:divsChild>
            <w:div w:id="1399980277">
              <w:marLeft w:val="0"/>
              <w:marRight w:val="0"/>
              <w:marTop w:val="0"/>
              <w:marBottom w:val="0"/>
              <w:divBdr>
                <w:top w:val="none" w:sz="0" w:space="0" w:color="auto"/>
                <w:left w:val="single" w:sz="18" w:space="8" w:color="4CAF50"/>
                <w:bottom w:val="none" w:sz="0" w:space="0" w:color="auto"/>
                <w:right w:val="none" w:sz="0" w:space="0" w:color="auto"/>
              </w:divBdr>
            </w:div>
          </w:divsChild>
        </w:div>
        <w:div w:id="181745255">
          <w:marLeft w:val="-259"/>
          <w:marRight w:val="-259"/>
          <w:marTop w:val="311"/>
          <w:marBottom w:val="311"/>
          <w:divBdr>
            <w:top w:val="none" w:sz="0" w:space="0" w:color="auto"/>
            <w:left w:val="none" w:sz="0" w:space="0" w:color="auto"/>
            <w:bottom w:val="none" w:sz="0" w:space="0" w:color="auto"/>
            <w:right w:val="none" w:sz="0" w:space="0" w:color="auto"/>
          </w:divBdr>
          <w:divsChild>
            <w:div w:id="713391340">
              <w:marLeft w:val="0"/>
              <w:marRight w:val="0"/>
              <w:marTop w:val="0"/>
              <w:marBottom w:val="0"/>
              <w:divBdr>
                <w:top w:val="none" w:sz="0" w:space="0" w:color="auto"/>
                <w:left w:val="single" w:sz="18" w:space="8" w:color="4CAF50"/>
                <w:bottom w:val="none" w:sz="0" w:space="0" w:color="auto"/>
                <w:right w:val="none" w:sz="0" w:space="0" w:color="auto"/>
              </w:divBdr>
            </w:div>
          </w:divsChild>
        </w:div>
        <w:div w:id="1376739693">
          <w:marLeft w:val="-259"/>
          <w:marRight w:val="-259"/>
          <w:marTop w:val="311"/>
          <w:marBottom w:val="311"/>
          <w:divBdr>
            <w:top w:val="none" w:sz="0" w:space="0" w:color="auto"/>
            <w:left w:val="none" w:sz="0" w:space="0" w:color="auto"/>
            <w:bottom w:val="none" w:sz="0" w:space="0" w:color="auto"/>
            <w:right w:val="none" w:sz="0" w:space="0" w:color="auto"/>
          </w:divBdr>
          <w:divsChild>
            <w:div w:id="192309831">
              <w:marLeft w:val="0"/>
              <w:marRight w:val="0"/>
              <w:marTop w:val="0"/>
              <w:marBottom w:val="0"/>
              <w:divBdr>
                <w:top w:val="none" w:sz="0" w:space="0" w:color="auto"/>
                <w:left w:val="single" w:sz="18" w:space="8" w:color="4CAF50"/>
                <w:bottom w:val="none" w:sz="0" w:space="0" w:color="auto"/>
                <w:right w:val="none" w:sz="0" w:space="0" w:color="auto"/>
              </w:divBdr>
            </w:div>
          </w:divsChild>
        </w:div>
        <w:div w:id="1181622171">
          <w:marLeft w:val="-259"/>
          <w:marRight w:val="-259"/>
          <w:marTop w:val="311"/>
          <w:marBottom w:val="311"/>
          <w:divBdr>
            <w:top w:val="none" w:sz="0" w:space="0" w:color="auto"/>
            <w:left w:val="none" w:sz="0" w:space="0" w:color="auto"/>
            <w:bottom w:val="none" w:sz="0" w:space="0" w:color="auto"/>
            <w:right w:val="none" w:sz="0" w:space="0" w:color="auto"/>
          </w:divBdr>
          <w:divsChild>
            <w:div w:id="627710482">
              <w:marLeft w:val="0"/>
              <w:marRight w:val="0"/>
              <w:marTop w:val="0"/>
              <w:marBottom w:val="0"/>
              <w:divBdr>
                <w:top w:val="none" w:sz="0" w:space="0" w:color="auto"/>
                <w:left w:val="single" w:sz="18" w:space="8" w:color="4CAF50"/>
                <w:bottom w:val="none" w:sz="0" w:space="0" w:color="auto"/>
                <w:right w:val="none" w:sz="0" w:space="0" w:color="auto"/>
              </w:divBdr>
            </w:div>
          </w:divsChild>
        </w:div>
        <w:div w:id="244802439">
          <w:marLeft w:val="-259"/>
          <w:marRight w:val="-259"/>
          <w:marTop w:val="311"/>
          <w:marBottom w:val="311"/>
          <w:divBdr>
            <w:top w:val="none" w:sz="0" w:space="0" w:color="auto"/>
            <w:left w:val="none" w:sz="0" w:space="0" w:color="auto"/>
            <w:bottom w:val="none" w:sz="0" w:space="0" w:color="auto"/>
            <w:right w:val="none" w:sz="0" w:space="0" w:color="auto"/>
          </w:divBdr>
          <w:divsChild>
            <w:div w:id="456028585">
              <w:marLeft w:val="0"/>
              <w:marRight w:val="0"/>
              <w:marTop w:val="0"/>
              <w:marBottom w:val="0"/>
              <w:divBdr>
                <w:top w:val="none" w:sz="0" w:space="0" w:color="auto"/>
                <w:left w:val="single" w:sz="18" w:space="8" w:color="4CAF50"/>
                <w:bottom w:val="none" w:sz="0" w:space="0" w:color="auto"/>
                <w:right w:val="none" w:sz="0" w:space="0" w:color="auto"/>
              </w:divBdr>
            </w:div>
          </w:divsChild>
        </w:div>
        <w:div w:id="1393381829">
          <w:marLeft w:val="-259"/>
          <w:marRight w:val="-259"/>
          <w:marTop w:val="311"/>
          <w:marBottom w:val="311"/>
          <w:divBdr>
            <w:top w:val="none" w:sz="0" w:space="0" w:color="auto"/>
            <w:left w:val="none" w:sz="0" w:space="0" w:color="auto"/>
            <w:bottom w:val="none" w:sz="0" w:space="0" w:color="auto"/>
            <w:right w:val="none" w:sz="0" w:space="0" w:color="auto"/>
          </w:divBdr>
          <w:divsChild>
            <w:div w:id="1352606915">
              <w:marLeft w:val="0"/>
              <w:marRight w:val="0"/>
              <w:marTop w:val="0"/>
              <w:marBottom w:val="0"/>
              <w:divBdr>
                <w:top w:val="none" w:sz="0" w:space="0" w:color="auto"/>
                <w:left w:val="single" w:sz="18" w:space="8" w:color="4CAF50"/>
                <w:bottom w:val="none" w:sz="0" w:space="0" w:color="auto"/>
                <w:right w:val="none" w:sz="0" w:space="0" w:color="auto"/>
              </w:divBdr>
            </w:div>
          </w:divsChild>
        </w:div>
      </w:divsChild>
    </w:div>
    <w:div w:id="478503976">
      <w:bodyDiv w:val="1"/>
      <w:marLeft w:val="0"/>
      <w:marRight w:val="0"/>
      <w:marTop w:val="0"/>
      <w:marBottom w:val="0"/>
      <w:divBdr>
        <w:top w:val="none" w:sz="0" w:space="0" w:color="auto"/>
        <w:left w:val="none" w:sz="0" w:space="0" w:color="auto"/>
        <w:bottom w:val="none" w:sz="0" w:space="0" w:color="auto"/>
        <w:right w:val="none" w:sz="0" w:space="0" w:color="auto"/>
      </w:divBdr>
    </w:div>
    <w:div w:id="550652614">
      <w:bodyDiv w:val="1"/>
      <w:marLeft w:val="0"/>
      <w:marRight w:val="0"/>
      <w:marTop w:val="0"/>
      <w:marBottom w:val="0"/>
      <w:divBdr>
        <w:top w:val="none" w:sz="0" w:space="0" w:color="auto"/>
        <w:left w:val="none" w:sz="0" w:space="0" w:color="auto"/>
        <w:bottom w:val="none" w:sz="0" w:space="0" w:color="auto"/>
        <w:right w:val="none" w:sz="0" w:space="0" w:color="auto"/>
      </w:divBdr>
    </w:div>
    <w:div w:id="592512691">
      <w:bodyDiv w:val="1"/>
      <w:marLeft w:val="0"/>
      <w:marRight w:val="0"/>
      <w:marTop w:val="0"/>
      <w:marBottom w:val="0"/>
      <w:divBdr>
        <w:top w:val="none" w:sz="0" w:space="0" w:color="auto"/>
        <w:left w:val="none" w:sz="0" w:space="0" w:color="auto"/>
        <w:bottom w:val="none" w:sz="0" w:space="0" w:color="auto"/>
        <w:right w:val="none" w:sz="0" w:space="0" w:color="auto"/>
      </w:divBdr>
      <w:divsChild>
        <w:div w:id="1612009086">
          <w:marLeft w:val="0"/>
          <w:marRight w:val="0"/>
          <w:marTop w:val="0"/>
          <w:marBottom w:val="0"/>
          <w:divBdr>
            <w:top w:val="none" w:sz="0" w:space="0" w:color="auto"/>
            <w:left w:val="none" w:sz="0" w:space="0" w:color="auto"/>
            <w:bottom w:val="none" w:sz="0" w:space="0" w:color="auto"/>
            <w:right w:val="none" w:sz="0" w:space="0" w:color="auto"/>
          </w:divBdr>
          <w:divsChild>
            <w:div w:id="2113477019">
              <w:marLeft w:val="0"/>
              <w:marRight w:val="0"/>
              <w:marTop w:val="0"/>
              <w:marBottom w:val="0"/>
              <w:divBdr>
                <w:top w:val="none" w:sz="0" w:space="0" w:color="auto"/>
                <w:left w:val="none" w:sz="0" w:space="0" w:color="auto"/>
                <w:bottom w:val="none" w:sz="0" w:space="0" w:color="auto"/>
                <w:right w:val="none" w:sz="0" w:space="0" w:color="auto"/>
              </w:divBdr>
              <w:divsChild>
                <w:div w:id="17042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0008">
          <w:marLeft w:val="0"/>
          <w:marRight w:val="0"/>
          <w:marTop w:val="0"/>
          <w:marBottom w:val="0"/>
          <w:divBdr>
            <w:top w:val="single" w:sz="4" w:space="7" w:color="D6D6D6"/>
            <w:left w:val="none" w:sz="0" w:space="0" w:color="auto"/>
            <w:bottom w:val="single" w:sz="4" w:space="0" w:color="D6D6D6"/>
            <w:right w:val="none" w:sz="0" w:space="0" w:color="auto"/>
          </w:divBdr>
          <w:divsChild>
            <w:div w:id="1643995621">
              <w:marLeft w:val="0"/>
              <w:marRight w:val="0"/>
              <w:marTop w:val="0"/>
              <w:marBottom w:val="0"/>
              <w:divBdr>
                <w:top w:val="none" w:sz="0" w:space="0" w:color="auto"/>
                <w:left w:val="none" w:sz="0" w:space="0" w:color="auto"/>
                <w:bottom w:val="none" w:sz="0" w:space="0" w:color="auto"/>
                <w:right w:val="none" w:sz="0" w:space="0" w:color="auto"/>
              </w:divBdr>
            </w:div>
            <w:div w:id="92507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7825">
      <w:bodyDiv w:val="1"/>
      <w:marLeft w:val="0"/>
      <w:marRight w:val="0"/>
      <w:marTop w:val="0"/>
      <w:marBottom w:val="0"/>
      <w:divBdr>
        <w:top w:val="none" w:sz="0" w:space="0" w:color="auto"/>
        <w:left w:val="none" w:sz="0" w:space="0" w:color="auto"/>
        <w:bottom w:val="none" w:sz="0" w:space="0" w:color="auto"/>
        <w:right w:val="none" w:sz="0" w:space="0" w:color="auto"/>
      </w:divBdr>
      <w:divsChild>
        <w:div w:id="1505851654">
          <w:marLeft w:val="0"/>
          <w:marRight w:val="0"/>
          <w:marTop w:val="0"/>
          <w:marBottom w:val="0"/>
          <w:divBdr>
            <w:top w:val="none" w:sz="0" w:space="0" w:color="auto"/>
            <w:left w:val="none" w:sz="0" w:space="0" w:color="auto"/>
            <w:bottom w:val="none" w:sz="0" w:space="0" w:color="auto"/>
            <w:right w:val="none" w:sz="0" w:space="0" w:color="auto"/>
          </w:divBdr>
          <w:divsChild>
            <w:div w:id="1709717273">
              <w:marLeft w:val="0"/>
              <w:marRight w:val="0"/>
              <w:marTop w:val="0"/>
              <w:marBottom w:val="0"/>
              <w:divBdr>
                <w:top w:val="none" w:sz="0" w:space="0" w:color="auto"/>
                <w:left w:val="none" w:sz="0" w:space="0" w:color="auto"/>
                <w:bottom w:val="none" w:sz="0" w:space="0" w:color="auto"/>
                <w:right w:val="none" w:sz="0" w:space="0" w:color="auto"/>
              </w:divBdr>
              <w:divsChild>
                <w:div w:id="6926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667748">
          <w:marLeft w:val="0"/>
          <w:marRight w:val="0"/>
          <w:marTop w:val="0"/>
          <w:marBottom w:val="0"/>
          <w:divBdr>
            <w:top w:val="single" w:sz="4" w:space="7" w:color="D6D6D6"/>
            <w:left w:val="none" w:sz="0" w:space="0" w:color="auto"/>
            <w:bottom w:val="single" w:sz="4" w:space="0" w:color="D6D6D6"/>
            <w:right w:val="none" w:sz="0" w:space="0" w:color="auto"/>
          </w:divBdr>
          <w:divsChild>
            <w:div w:id="294260077">
              <w:marLeft w:val="0"/>
              <w:marRight w:val="0"/>
              <w:marTop w:val="0"/>
              <w:marBottom w:val="0"/>
              <w:divBdr>
                <w:top w:val="none" w:sz="0" w:space="0" w:color="auto"/>
                <w:left w:val="none" w:sz="0" w:space="0" w:color="auto"/>
                <w:bottom w:val="none" w:sz="0" w:space="0" w:color="auto"/>
                <w:right w:val="none" w:sz="0" w:space="0" w:color="auto"/>
              </w:divBdr>
            </w:div>
            <w:div w:id="14158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99817">
      <w:bodyDiv w:val="1"/>
      <w:marLeft w:val="0"/>
      <w:marRight w:val="0"/>
      <w:marTop w:val="0"/>
      <w:marBottom w:val="0"/>
      <w:divBdr>
        <w:top w:val="none" w:sz="0" w:space="0" w:color="auto"/>
        <w:left w:val="none" w:sz="0" w:space="0" w:color="auto"/>
        <w:bottom w:val="none" w:sz="0" w:space="0" w:color="auto"/>
        <w:right w:val="none" w:sz="0" w:space="0" w:color="auto"/>
      </w:divBdr>
    </w:div>
    <w:div w:id="714045752">
      <w:bodyDiv w:val="1"/>
      <w:marLeft w:val="0"/>
      <w:marRight w:val="0"/>
      <w:marTop w:val="0"/>
      <w:marBottom w:val="0"/>
      <w:divBdr>
        <w:top w:val="none" w:sz="0" w:space="0" w:color="auto"/>
        <w:left w:val="none" w:sz="0" w:space="0" w:color="auto"/>
        <w:bottom w:val="none" w:sz="0" w:space="0" w:color="auto"/>
        <w:right w:val="none" w:sz="0" w:space="0" w:color="auto"/>
      </w:divBdr>
    </w:div>
    <w:div w:id="729419866">
      <w:bodyDiv w:val="1"/>
      <w:marLeft w:val="0"/>
      <w:marRight w:val="0"/>
      <w:marTop w:val="0"/>
      <w:marBottom w:val="0"/>
      <w:divBdr>
        <w:top w:val="none" w:sz="0" w:space="0" w:color="auto"/>
        <w:left w:val="none" w:sz="0" w:space="0" w:color="auto"/>
        <w:bottom w:val="none" w:sz="0" w:space="0" w:color="auto"/>
        <w:right w:val="none" w:sz="0" w:space="0" w:color="auto"/>
      </w:divBdr>
    </w:div>
    <w:div w:id="805702430">
      <w:bodyDiv w:val="1"/>
      <w:marLeft w:val="0"/>
      <w:marRight w:val="0"/>
      <w:marTop w:val="0"/>
      <w:marBottom w:val="0"/>
      <w:divBdr>
        <w:top w:val="none" w:sz="0" w:space="0" w:color="auto"/>
        <w:left w:val="none" w:sz="0" w:space="0" w:color="auto"/>
        <w:bottom w:val="none" w:sz="0" w:space="0" w:color="auto"/>
        <w:right w:val="none" w:sz="0" w:space="0" w:color="auto"/>
      </w:divBdr>
      <w:divsChild>
        <w:div w:id="1532836094">
          <w:marLeft w:val="0"/>
          <w:marRight w:val="0"/>
          <w:marTop w:val="0"/>
          <w:marBottom w:val="0"/>
          <w:divBdr>
            <w:top w:val="none" w:sz="0" w:space="0" w:color="auto"/>
            <w:left w:val="none" w:sz="0" w:space="0" w:color="auto"/>
            <w:bottom w:val="none" w:sz="0" w:space="0" w:color="auto"/>
            <w:right w:val="none" w:sz="0" w:space="0" w:color="auto"/>
          </w:divBdr>
          <w:divsChild>
            <w:div w:id="952975263">
              <w:marLeft w:val="0"/>
              <w:marRight w:val="0"/>
              <w:marTop w:val="0"/>
              <w:marBottom w:val="0"/>
              <w:divBdr>
                <w:top w:val="none" w:sz="0" w:space="0" w:color="auto"/>
                <w:left w:val="none" w:sz="0" w:space="0" w:color="auto"/>
                <w:bottom w:val="none" w:sz="0" w:space="0" w:color="auto"/>
                <w:right w:val="none" w:sz="0" w:space="0" w:color="auto"/>
              </w:divBdr>
              <w:divsChild>
                <w:div w:id="768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4154">
          <w:marLeft w:val="0"/>
          <w:marRight w:val="0"/>
          <w:marTop w:val="0"/>
          <w:marBottom w:val="0"/>
          <w:divBdr>
            <w:top w:val="single" w:sz="4" w:space="7" w:color="D6D6D6"/>
            <w:left w:val="none" w:sz="0" w:space="0" w:color="auto"/>
            <w:bottom w:val="single" w:sz="4" w:space="0" w:color="D6D6D6"/>
            <w:right w:val="none" w:sz="0" w:space="0" w:color="auto"/>
          </w:divBdr>
          <w:divsChild>
            <w:div w:id="153956127">
              <w:marLeft w:val="0"/>
              <w:marRight w:val="0"/>
              <w:marTop w:val="0"/>
              <w:marBottom w:val="0"/>
              <w:divBdr>
                <w:top w:val="none" w:sz="0" w:space="0" w:color="auto"/>
                <w:left w:val="none" w:sz="0" w:space="0" w:color="auto"/>
                <w:bottom w:val="none" w:sz="0" w:space="0" w:color="auto"/>
                <w:right w:val="none" w:sz="0" w:space="0" w:color="auto"/>
              </w:divBdr>
            </w:div>
            <w:div w:id="144245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6324">
      <w:bodyDiv w:val="1"/>
      <w:marLeft w:val="0"/>
      <w:marRight w:val="0"/>
      <w:marTop w:val="0"/>
      <w:marBottom w:val="0"/>
      <w:divBdr>
        <w:top w:val="none" w:sz="0" w:space="0" w:color="auto"/>
        <w:left w:val="none" w:sz="0" w:space="0" w:color="auto"/>
        <w:bottom w:val="none" w:sz="0" w:space="0" w:color="auto"/>
        <w:right w:val="none" w:sz="0" w:space="0" w:color="auto"/>
      </w:divBdr>
      <w:divsChild>
        <w:div w:id="2136366832">
          <w:marLeft w:val="0"/>
          <w:marRight w:val="0"/>
          <w:marTop w:val="0"/>
          <w:marBottom w:val="104"/>
          <w:divBdr>
            <w:top w:val="single" w:sz="4" w:space="0" w:color="D5DDC6"/>
            <w:left w:val="single" w:sz="18" w:space="0" w:color="66BB55"/>
            <w:bottom w:val="single" w:sz="4" w:space="0" w:color="D5DDC6"/>
            <w:right w:val="single" w:sz="4" w:space="0" w:color="D5DDC6"/>
          </w:divBdr>
        </w:div>
        <w:div w:id="764229803">
          <w:marLeft w:val="0"/>
          <w:marRight w:val="0"/>
          <w:marTop w:val="0"/>
          <w:marBottom w:val="104"/>
          <w:divBdr>
            <w:top w:val="single" w:sz="4" w:space="0" w:color="D5DDC6"/>
            <w:left w:val="single" w:sz="18" w:space="0" w:color="66BB55"/>
            <w:bottom w:val="single" w:sz="4" w:space="0" w:color="D5DDC6"/>
            <w:right w:val="single" w:sz="4" w:space="0" w:color="D5DDC6"/>
          </w:divBdr>
        </w:div>
        <w:div w:id="739524177">
          <w:marLeft w:val="0"/>
          <w:marRight w:val="0"/>
          <w:marTop w:val="0"/>
          <w:marBottom w:val="104"/>
          <w:divBdr>
            <w:top w:val="single" w:sz="4" w:space="0" w:color="D5DDC6"/>
            <w:left w:val="single" w:sz="18" w:space="0" w:color="66BB55"/>
            <w:bottom w:val="single" w:sz="4" w:space="0" w:color="D5DDC6"/>
            <w:right w:val="single" w:sz="4" w:space="0" w:color="D5DDC6"/>
          </w:divBdr>
        </w:div>
        <w:div w:id="2099018218">
          <w:marLeft w:val="0"/>
          <w:marRight w:val="0"/>
          <w:marTop w:val="0"/>
          <w:marBottom w:val="104"/>
          <w:divBdr>
            <w:top w:val="single" w:sz="4" w:space="0" w:color="D5DDC6"/>
            <w:left w:val="single" w:sz="18" w:space="0" w:color="66BB55"/>
            <w:bottom w:val="single" w:sz="4" w:space="0" w:color="D5DDC6"/>
            <w:right w:val="single" w:sz="4" w:space="0" w:color="D5DDC6"/>
          </w:divBdr>
        </w:div>
      </w:divsChild>
    </w:div>
    <w:div w:id="830413200">
      <w:bodyDiv w:val="1"/>
      <w:marLeft w:val="0"/>
      <w:marRight w:val="0"/>
      <w:marTop w:val="0"/>
      <w:marBottom w:val="0"/>
      <w:divBdr>
        <w:top w:val="none" w:sz="0" w:space="0" w:color="auto"/>
        <w:left w:val="none" w:sz="0" w:space="0" w:color="auto"/>
        <w:bottom w:val="none" w:sz="0" w:space="0" w:color="auto"/>
        <w:right w:val="none" w:sz="0" w:space="0" w:color="auto"/>
      </w:divBdr>
    </w:div>
    <w:div w:id="856581005">
      <w:bodyDiv w:val="1"/>
      <w:marLeft w:val="0"/>
      <w:marRight w:val="0"/>
      <w:marTop w:val="0"/>
      <w:marBottom w:val="0"/>
      <w:divBdr>
        <w:top w:val="none" w:sz="0" w:space="0" w:color="auto"/>
        <w:left w:val="none" w:sz="0" w:space="0" w:color="auto"/>
        <w:bottom w:val="none" w:sz="0" w:space="0" w:color="auto"/>
        <w:right w:val="none" w:sz="0" w:space="0" w:color="auto"/>
      </w:divBdr>
      <w:divsChild>
        <w:div w:id="141654793">
          <w:marLeft w:val="0"/>
          <w:marRight w:val="0"/>
          <w:marTop w:val="0"/>
          <w:marBottom w:val="104"/>
          <w:divBdr>
            <w:top w:val="single" w:sz="4" w:space="0" w:color="D5DDC6"/>
            <w:left w:val="single" w:sz="18" w:space="0" w:color="66BB55"/>
            <w:bottom w:val="single" w:sz="4" w:space="0" w:color="D5DDC6"/>
            <w:right w:val="single" w:sz="4" w:space="0" w:color="D5DDC6"/>
          </w:divBdr>
        </w:div>
      </w:divsChild>
    </w:div>
    <w:div w:id="921836767">
      <w:bodyDiv w:val="1"/>
      <w:marLeft w:val="0"/>
      <w:marRight w:val="0"/>
      <w:marTop w:val="0"/>
      <w:marBottom w:val="0"/>
      <w:divBdr>
        <w:top w:val="none" w:sz="0" w:space="0" w:color="auto"/>
        <w:left w:val="none" w:sz="0" w:space="0" w:color="auto"/>
        <w:bottom w:val="none" w:sz="0" w:space="0" w:color="auto"/>
        <w:right w:val="none" w:sz="0" w:space="0" w:color="auto"/>
      </w:divBdr>
      <w:divsChild>
        <w:div w:id="31345440">
          <w:marLeft w:val="-259"/>
          <w:marRight w:val="-259"/>
          <w:marTop w:val="311"/>
          <w:marBottom w:val="311"/>
          <w:divBdr>
            <w:top w:val="none" w:sz="0" w:space="0" w:color="auto"/>
            <w:left w:val="none" w:sz="0" w:space="0" w:color="auto"/>
            <w:bottom w:val="none" w:sz="0" w:space="0" w:color="auto"/>
            <w:right w:val="none" w:sz="0" w:space="0" w:color="auto"/>
          </w:divBdr>
          <w:divsChild>
            <w:div w:id="1021735684">
              <w:marLeft w:val="0"/>
              <w:marRight w:val="0"/>
              <w:marTop w:val="0"/>
              <w:marBottom w:val="0"/>
              <w:divBdr>
                <w:top w:val="none" w:sz="0" w:space="0" w:color="auto"/>
                <w:left w:val="single" w:sz="18" w:space="8" w:color="4CAF50"/>
                <w:bottom w:val="none" w:sz="0" w:space="0" w:color="auto"/>
                <w:right w:val="none" w:sz="0" w:space="0" w:color="auto"/>
              </w:divBdr>
            </w:div>
          </w:divsChild>
        </w:div>
        <w:div w:id="563570918">
          <w:marLeft w:val="-259"/>
          <w:marRight w:val="-259"/>
          <w:marTop w:val="311"/>
          <w:marBottom w:val="311"/>
          <w:divBdr>
            <w:top w:val="none" w:sz="0" w:space="0" w:color="auto"/>
            <w:left w:val="none" w:sz="0" w:space="0" w:color="auto"/>
            <w:bottom w:val="none" w:sz="0" w:space="0" w:color="auto"/>
            <w:right w:val="none" w:sz="0" w:space="0" w:color="auto"/>
          </w:divBdr>
          <w:divsChild>
            <w:div w:id="605312027">
              <w:marLeft w:val="0"/>
              <w:marRight w:val="0"/>
              <w:marTop w:val="0"/>
              <w:marBottom w:val="0"/>
              <w:divBdr>
                <w:top w:val="none" w:sz="0" w:space="0" w:color="auto"/>
                <w:left w:val="single" w:sz="18" w:space="8" w:color="4CAF50"/>
                <w:bottom w:val="none" w:sz="0" w:space="0" w:color="auto"/>
                <w:right w:val="none" w:sz="0" w:space="0" w:color="auto"/>
              </w:divBdr>
            </w:div>
          </w:divsChild>
        </w:div>
        <w:div w:id="242953862">
          <w:marLeft w:val="-259"/>
          <w:marRight w:val="-259"/>
          <w:marTop w:val="311"/>
          <w:marBottom w:val="311"/>
          <w:divBdr>
            <w:top w:val="none" w:sz="0" w:space="0" w:color="auto"/>
            <w:left w:val="none" w:sz="0" w:space="0" w:color="auto"/>
            <w:bottom w:val="none" w:sz="0" w:space="0" w:color="auto"/>
            <w:right w:val="none" w:sz="0" w:space="0" w:color="auto"/>
          </w:divBdr>
          <w:divsChild>
            <w:div w:id="1682047036">
              <w:marLeft w:val="0"/>
              <w:marRight w:val="0"/>
              <w:marTop w:val="0"/>
              <w:marBottom w:val="0"/>
              <w:divBdr>
                <w:top w:val="none" w:sz="0" w:space="0" w:color="auto"/>
                <w:left w:val="single" w:sz="18" w:space="8" w:color="4CAF50"/>
                <w:bottom w:val="none" w:sz="0" w:space="0" w:color="auto"/>
                <w:right w:val="none" w:sz="0" w:space="0" w:color="auto"/>
              </w:divBdr>
            </w:div>
          </w:divsChild>
        </w:div>
        <w:div w:id="1264650827">
          <w:marLeft w:val="-259"/>
          <w:marRight w:val="-259"/>
          <w:marTop w:val="311"/>
          <w:marBottom w:val="311"/>
          <w:divBdr>
            <w:top w:val="none" w:sz="0" w:space="0" w:color="auto"/>
            <w:left w:val="none" w:sz="0" w:space="0" w:color="auto"/>
            <w:bottom w:val="none" w:sz="0" w:space="0" w:color="auto"/>
            <w:right w:val="none" w:sz="0" w:space="0" w:color="auto"/>
          </w:divBdr>
          <w:divsChild>
            <w:div w:id="604583134">
              <w:marLeft w:val="0"/>
              <w:marRight w:val="0"/>
              <w:marTop w:val="0"/>
              <w:marBottom w:val="0"/>
              <w:divBdr>
                <w:top w:val="none" w:sz="0" w:space="0" w:color="auto"/>
                <w:left w:val="single" w:sz="18" w:space="8" w:color="4CAF50"/>
                <w:bottom w:val="none" w:sz="0" w:space="0" w:color="auto"/>
                <w:right w:val="none" w:sz="0" w:space="0" w:color="auto"/>
              </w:divBdr>
            </w:div>
          </w:divsChild>
        </w:div>
        <w:div w:id="1259945118">
          <w:marLeft w:val="-259"/>
          <w:marRight w:val="-259"/>
          <w:marTop w:val="311"/>
          <w:marBottom w:val="311"/>
          <w:divBdr>
            <w:top w:val="none" w:sz="0" w:space="0" w:color="auto"/>
            <w:left w:val="none" w:sz="0" w:space="0" w:color="auto"/>
            <w:bottom w:val="none" w:sz="0" w:space="0" w:color="auto"/>
            <w:right w:val="none" w:sz="0" w:space="0" w:color="auto"/>
          </w:divBdr>
          <w:divsChild>
            <w:div w:id="1156191259">
              <w:marLeft w:val="0"/>
              <w:marRight w:val="0"/>
              <w:marTop w:val="0"/>
              <w:marBottom w:val="0"/>
              <w:divBdr>
                <w:top w:val="none" w:sz="0" w:space="0" w:color="auto"/>
                <w:left w:val="single" w:sz="18" w:space="8" w:color="4CAF50"/>
                <w:bottom w:val="none" w:sz="0" w:space="0" w:color="auto"/>
                <w:right w:val="none" w:sz="0" w:space="0" w:color="auto"/>
              </w:divBdr>
            </w:div>
          </w:divsChild>
        </w:div>
        <w:div w:id="1016229466">
          <w:marLeft w:val="-259"/>
          <w:marRight w:val="-259"/>
          <w:marTop w:val="311"/>
          <w:marBottom w:val="311"/>
          <w:divBdr>
            <w:top w:val="none" w:sz="0" w:space="0" w:color="auto"/>
            <w:left w:val="none" w:sz="0" w:space="0" w:color="auto"/>
            <w:bottom w:val="none" w:sz="0" w:space="0" w:color="auto"/>
            <w:right w:val="none" w:sz="0" w:space="0" w:color="auto"/>
          </w:divBdr>
          <w:divsChild>
            <w:div w:id="75593631">
              <w:marLeft w:val="0"/>
              <w:marRight w:val="0"/>
              <w:marTop w:val="0"/>
              <w:marBottom w:val="0"/>
              <w:divBdr>
                <w:top w:val="none" w:sz="0" w:space="0" w:color="auto"/>
                <w:left w:val="single" w:sz="18" w:space="8" w:color="4CAF50"/>
                <w:bottom w:val="none" w:sz="0" w:space="0" w:color="auto"/>
                <w:right w:val="none" w:sz="0" w:space="0" w:color="auto"/>
              </w:divBdr>
            </w:div>
          </w:divsChild>
        </w:div>
        <w:div w:id="1719162410">
          <w:marLeft w:val="-259"/>
          <w:marRight w:val="-259"/>
          <w:marTop w:val="311"/>
          <w:marBottom w:val="311"/>
          <w:divBdr>
            <w:top w:val="none" w:sz="0" w:space="0" w:color="auto"/>
            <w:left w:val="none" w:sz="0" w:space="0" w:color="auto"/>
            <w:bottom w:val="none" w:sz="0" w:space="0" w:color="auto"/>
            <w:right w:val="none" w:sz="0" w:space="0" w:color="auto"/>
          </w:divBdr>
          <w:divsChild>
            <w:div w:id="656765425">
              <w:marLeft w:val="0"/>
              <w:marRight w:val="0"/>
              <w:marTop w:val="0"/>
              <w:marBottom w:val="0"/>
              <w:divBdr>
                <w:top w:val="none" w:sz="0" w:space="0" w:color="auto"/>
                <w:left w:val="single" w:sz="18" w:space="8" w:color="4CAF50"/>
                <w:bottom w:val="none" w:sz="0" w:space="0" w:color="auto"/>
                <w:right w:val="none" w:sz="0" w:space="0" w:color="auto"/>
              </w:divBdr>
            </w:div>
          </w:divsChild>
        </w:div>
      </w:divsChild>
    </w:div>
    <w:div w:id="1067723246">
      <w:bodyDiv w:val="1"/>
      <w:marLeft w:val="0"/>
      <w:marRight w:val="0"/>
      <w:marTop w:val="0"/>
      <w:marBottom w:val="0"/>
      <w:divBdr>
        <w:top w:val="none" w:sz="0" w:space="0" w:color="auto"/>
        <w:left w:val="none" w:sz="0" w:space="0" w:color="auto"/>
        <w:bottom w:val="none" w:sz="0" w:space="0" w:color="auto"/>
        <w:right w:val="none" w:sz="0" w:space="0" w:color="auto"/>
      </w:divBdr>
    </w:div>
    <w:div w:id="1181889627">
      <w:bodyDiv w:val="1"/>
      <w:marLeft w:val="0"/>
      <w:marRight w:val="0"/>
      <w:marTop w:val="0"/>
      <w:marBottom w:val="0"/>
      <w:divBdr>
        <w:top w:val="none" w:sz="0" w:space="0" w:color="auto"/>
        <w:left w:val="none" w:sz="0" w:space="0" w:color="auto"/>
        <w:bottom w:val="none" w:sz="0" w:space="0" w:color="auto"/>
        <w:right w:val="none" w:sz="0" w:space="0" w:color="auto"/>
      </w:divBdr>
    </w:div>
    <w:div w:id="1222135484">
      <w:bodyDiv w:val="1"/>
      <w:marLeft w:val="0"/>
      <w:marRight w:val="0"/>
      <w:marTop w:val="0"/>
      <w:marBottom w:val="0"/>
      <w:divBdr>
        <w:top w:val="none" w:sz="0" w:space="0" w:color="auto"/>
        <w:left w:val="none" w:sz="0" w:space="0" w:color="auto"/>
        <w:bottom w:val="none" w:sz="0" w:space="0" w:color="auto"/>
        <w:right w:val="none" w:sz="0" w:space="0" w:color="auto"/>
      </w:divBdr>
    </w:div>
    <w:div w:id="1257907101">
      <w:bodyDiv w:val="1"/>
      <w:marLeft w:val="0"/>
      <w:marRight w:val="0"/>
      <w:marTop w:val="0"/>
      <w:marBottom w:val="0"/>
      <w:divBdr>
        <w:top w:val="none" w:sz="0" w:space="0" w:color="auto"/>
        <w:left w:val="none" w:sz="0" w:space="0" w:color="auto"/>
        <w:bottom w:val="none" w:sz="0" w:space="0" w:color="auto"/>
        <w:right w:val="none" w:sz="0" w:space="0" w:color="auto"/>
      </w:divBdr>
      <w:divsChild>
        <w:div w:id="1902908121">
          <w:marLeft w:val="0"/>
          <w:marRight w:val="0"/>
          <w:marTop w:val="0"/>
          <w:marBottom w:val="0"/>
          <w:divBdr>
            <w:top w:val="none" w:sz="0" w:space="0" w:color="auto"/>
            <w:left w:val="none" w:sz="0" w:space="0" w:color="auto"/>
            <w:bottom w:val="none" w:sz="0" w:space="0" w:color="auto"/>
            <w:right w:val="none" w:sz="0" w:space="0" w:color="auto"/>
          </w:divBdr>
          <w:divsChild>
            <w:div w:id="206651116">
              <w:marLeft w:val="0"/>
              <w:marRight w:val="0"/>
              <w:marTop w:val="0"/>
              <w:marBottom w:val="0"/>
              <w:divBdr>
                <w:top w:val="none" w:sz="0" w:space="0" w:color="auto"/>
                <w:left w:val="none" w:sz="0" w:space="0" w:color="auto"/>
                <w:bottom w:val="none" w:sz="0" w:space="0" w:color="auto"/>
                <w:right w:val="none" w:sz="0" w:space="0" w:color="auto"/>
              </w:divBdr>
              <w:divsChild>
                <w:div w:id="112461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61449">
          <w:marLeft w:val="0"/>
          <w:marRight w:val="0"/>
          <w:marTop w:val="0"/>
          <w:marBottom w:val="0"/>
          <w:divBdr>
            <w:top w:val="single" w:sz="4" w:space="7" w:color="D6D6D6"/>
            <w:left w:val="none" w:sz="0" w:space="0" w:color="auto"/>
            <w:bottom w:val="single" w:sz="4" w:space="0" w:color="D6D6D6"/>
            <w:right w:val="none" w:sz="0" w:space="0" w:color="auto"/>
          </w:divBdr>
          <w:divsChild>
            <w:div w:id="421493832">
              <w:marLeft w:val="0"/>
              <w:marRight w:val="0"/>
              <w:marTop w:val="0"/>
              <w:marBottom w:val="0"/>
              <w:divBdr>
                <w:top w:val="none" w:sz="0" w:space="0" w:color="auto"/>
                <w:left w:val="none" w:sz="0" w:space="0" w:color="auto"/>
                <w:bottom w:val="none" w:sz="0" w:space="0" w:color="auto"/>
                <w:right w:val="none" w:sz="0" w:space="0" w:color="auto"/>
              </w:divBdr>
            </w:div>
            <w:div w:id="14150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10785">
      <w:bodyDiv w:val="1"/>
      <w:marLeft w:val="0"/>
      <w:marRight w:val="0"/>
      <w:marTop w:val="0"/>
      <w:marBottom w:val="0"/>
      <w:divBdr>
        <w:top w:val="none" w:sz="0" w:space="0" w:color="auto"/>
        <w:left w:val="none" w:sz="0" w:space="0" w:color="auto"/>
        <w:bottom w:val="none" w:sz="0" w:space="0" w:color="auto"/>
        <w:right w:val="none" w:sz="0" w:space="0" w:color="auto"/>
      </w:divBdr>
    </w:div>
    <w:div w:id="1312514415">
      <w:bodyDiv w:val="1"/>
      <w:marLeft w:val="0"/>
      <w:marRight w:val="0"/>
      <w:marTop w:val="0"/>
      <w:marBottom w:val="0"/>
      <w:divBdr>
        <w:top w:val="none" w:sz="0" w:space="0" w:color="auto"/>
        <w:left w:val="none" w:sz="0" w:space="0" w:color="auto"/>
        <w:bottom w:val="none" w:sz="0" w:space="0" w:color="auto"/>
        <w:right w:val="none" w:sz="0" w:space="0" w:color="auto"/>
      </w:divBdr>
    </w:div>
    <w:div w:id="1319118886">
      <w:bodyDiv w:val="1"/>
      <w:marLeft w:val="0"/>
      <w:marRight w:val="0"/>
      <w:marTop w:val="0"/>
      <w:marBottom w:val="0"/>
      <w:divBdr>
        <w:top w:val="none" w:sz="0" w:space="0" w:color="auto"/>
        <w:left w:val="none" w:sz="0" w:space="0" w:color="auto"/>
        <w:bottom w:val="none" w:sz="0" w:space="0" w:color="auto"/>
        <w:right w:val="none" w:sz="0" w:space="0" w:color="auto"/>
      </w:divBdr>
    </w:div>
    <w:div w:id="1328485765">
      <w:bodyDiv w:val="1"/>
      <w:marLeft w:val="0"/>
      <w:marRight w:val="0"/>
      <w:marTop w:val="0"/>
      <w:marBottom w:val="0"/>
      <w:divBdr>
        <w:top w:val="none" w:sz="0" w:space="0" w:color="auto"/>
        <w:left w:val="none" w:sz="0" w:space="0" w:color="auto"/>
        <w:bottom w:val="none" w:sz="0" w:space="0" w:color="auto"/>
        <w:right w:val="none" w:sz="0" w:space="0" w:color="auto"/>
      </w:divBdr>
      <w:divsChild>
        <w:div w:id="1323239944">
          <w:marLeft w:val="0"/>
          <w:marRight w:val="0"/>
          <w:marTop w:val="0"/>
          <w:marBottom w:val="104"/>
          <w:divBdr>
            <w:top w:val="single" w:sz="4" w:space="0" w:color="D5DDC6"/>
            <w:left w:val="single" w:sz="18" w:space="0" w:color="66BB55"/>
            <w:bottom w:val="single" w:sz="4" w:space="0" w:color="D5DDC6"/>
            <w:right w:val="single" w:sz="4" w:space="0" w:color="D5DDC6"/>
          </w:divBdr>
        </w:div>
      </w:divsChild>
    </w:div>
    <w:div w:id="1378167936">
      <w:bodyDiv w:val="1"/>
      <w:marLeft w:val="0"/>
      <w:marRight w:val="0"/>
      <w:marTop w:val="0"/>
      <w:marBottom w:val="0"/>
      <w:divBdr>
        <w:top w:val="none" w:sz="0" w:space="0" w:color="auto"/>
        <w:left w:val="none" w:sz="0" w:space="0" w:color="auto"/>
        <w:bottom w:val="none" w:sz="0" w:space="0" w:color="auto"/>
        <w:right w:val="none" w:sz="0" w:space="0" w:color="auto"/>
      </w:divBdr>
      <w:divsChild>
        <w:div w:id="1312565025">
          <w:marLeft w:val="0"/>
          <w:marRight w:val="0"/>
          <w:marTop w:val="0"/>
          <w:marBottom w:val="0"/>
          <w:divBdr>
            <w:top w:val="none" w:sz="0" w:space="0" w:color="auto"/>
            <w:left w:val="none" w:sz="0" w:space="0" w:color="auto"/>
            <w:bottom w:val="none" w:sz="0" w:space="0" w:color="auto"/>
            <w:right w:val="none" w:sz="0" w:space="0" w:color="auto"/>
          </w:divBdr>
          <w:divsChild>
            <w:div w:id="256987093">
              <w:marLeft w:val="0"/>
              <w:marRight w:val="0"/>
              <w:marTop w:val="0"/>
              <w:marBottom w:val="0"/>
              <w:divBdr>
                <w:top w:val="none" w:sz="0" w:space="0" w:color="auto"/>
                <w:left w:val="none" w:sz="0" w:space="0" w:color="auto"/>
                <w:bottom w:val="none" w:sz="0" w:space="0" w:color="auto"/>
                <w:right w:val="none" w:sz="0" w:space="0" w:color="auto"/>
              </w:divBdr>
              <w:divsChild>
                <w:div w:id="164908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00318">
          <w:marLeft w:val="0"/>
          <w:marRight w:val="0"/>
          <w:marTop w:val="0"/>
          <w:marBottom w:val="0"/>
          <w:divBdr>
            <w:top w:val="single" w:sz="4" w:space="7" w:color="D6D6D6"/>
            <w:left w:val="none" w:sz="0" w:space="0" w:color="auto"/>
            <w:bottom w:val="single" w:sz="4" w:space="0" w:color="D6D6D6"/>
            <w:right w:val="none" w:sz="0" w:space="0" w:color="auto"/>
          </w:divBdr>
          <w:divsChild>
            <w:div w:id="653603555">
              <w:marLeft w:val="0"/>
              <w:marRight w:val="0"/>
              <w:marTop w:val="0"/>
              <w:marBottom w:val="0"/>
              <w:divBdr>
                <w:top w:val="none" w:sz="0" w:space="0" w:color="auto"/>
                <w:left w:val="none" w:sz="0" w:space="0" w:color="auto"/>
                <w:bottom w:val="none" w:sz="0" w:space="0" w:color="auto"/>
                <w:right w:val="none" w:sz="0" w:space="0" w:color="auto"/>
              </w:divBdr>
            </w:div>
            <w:div w:id="85892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40398">
      <w:bodyDiv w:val="1"/>
      <w:marLeft w:val="0"/>
      <w:marRight w:val="0"/>
      <w:marTop w:val="0"/>
      <w:marBottom w:val="0"/>
      <w:divBdr>
        <w:top w:val="none" w:sz="0" w:space="0" w:color="auto"/>
        <w:left w:val="none" w:sz="0" w:space="0" w:color="auto"/>
        <w:bottom w:val="none" w:sz="0" w:space="0" w:color="auto"/>
        <w:right w:val="none" w:sz="0" w:space="0" w:color="auto"/>
      </w:divBdr>
    </w:div>
    <w:div w:id="1460756406">
      <w:bodyDiv w:val="1"/>
      <w:marLeft w:val="0"/>
      <w:marRight w:val="0"/>
      <w:marTop w:val="0"/>
      <w:marBottom w:val="0"/>
      <w:divBdr>
        <w:top w:val="none" w:sz="0" w:space="0" w:color="auto"/>
        <w:left w:val="none" w:sz="0" w:space="0" w:color="auto"/>
        <w:bottom w:val="none" w:sz="0" w:space="0" w:color="auto"/>
        <w:right w:val="none" w:sz="0" w:space="0" w:color="auto"/>
      </w:divBdr>
      <w:divsChild>
        <w:div w:id="1004935637">
          <w:marLeft w:val="0"/>
          <w:marRight w:val="0"/>
          <w:marTop w:val="0"/>
          <w:marBottom w:val="0"/>
          <w:divBdr>
            <w:top w:val="none" w:sz="0" w:space="0" w:color="auto"/>
            <w:left w:val="none" w:sz="0" w:space="0" w:color="auto"/>
            <w:bottom w:val="none" w:sz="0" w:space="0" w:color="auto"/>
            <w:right w:val="none" w:sz="0" w:space="0" w:color="auto"/>
          </w:divBdr>
          <w:divsChild>
            <w:div w:id="1540825272">
              <w:marLeft w:val="0"/>
              <w:marRight w:val="0"/>
              <w:marTop w:val="0"/>
              <w:marBottom w:val="0"/>
              <w:divBdr>
                <w:top w:val="none" w:sz="0" w:space="0" w:color="auto"/>
                <w:left w:val="none" w:sz="0" w:space="0" w:color="auto"/>
                <w:bottom w:val="none" w:sz="0" w:space="0" w:color="auto"/>
                <w:right w:val="none" w:sz="0" w:space="0" w:color="auto"/>
              </w:divBdr>
              <w:divsChild>
                <w:div w:id="1995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7270">
          <w:marLeft w:val="0"/>
          <w:marRight w:val="0"/>
          <w:marTop w:val="0"/>
          <w:marBottom w:val="0"/>
          <w:divBdr>
            <w:top w:val="single" w:sz="4" w:space="7" w:color="D6D6D6"/>
            <w:left w:val="none" w:sz="0" w:space="0" w:color="auto"/>
            <w:bottom w:val="single" w:sz="4" w:space="0" w:color="D6D6D6"/>
            <w:right w:val="none" w:sz="0" w:space="0" w:color="auto"/>
          </w:divBdr>
          <w:divsChild>
            <w:div w:id="175964706">
              <w:marLeft w:val="0"/>
              <w:marRight w:val="0"/>
              <w:marTop w:val="0"/>
              <w:marBottom w:val="0"/>
              <w:divBdr>
                <w:top w:val="none" w:sz="0" w:space="0" w:color="auto"/>
                <w:left w:val="none" w:sz="0" w:space="0" w:color="auto"/>
                <w:bottom w:val="none" w:sz="0" w:space="0" w:color="auto"/>
                <w:right w:val="none" w:sz="0" w:space="0" w:color="auto"/>
              </w:divBdr>
            </w:div>
            <w:div w:id="17996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2104">
      <w:bodyDiv w:val="1"/>
      <w:marLeft w:val="0"/>
      <w:marRight w:val="0"/>
      <w:marTop w:val="0"/>
      <w:marBottom w:val="0"/>
      <w:divBdr>
        <w:top w:val="none" w:sz="0" w:space="0" w:color="auto"/>
        <w:left w:val="none" w:sz="0" w:space="0" w:color="auto"/>
        <w:bottom w:val="none" w:sz="0" w:space="0" w:color="auto"/>
        <w:right w:val="none" w:sz="0" w:space="0" w:color="auto"/>
      </w:divBdr>
    </w:div>
    <w:div w:id="1519083646">
      <w:bodyDiv w:val="1"/>
      <w:marLeft w:val="0"/>
      <w:marRight w:val="0"/>
      <w:marTop w:val="0"/>
      <w:marBottom w:val="0"/>
      <w:divBdr>
        <w:top w:val="none" w:sz="0" w:space="0" w:color="auto"/>
        <w:left w:val="none" w:sz="0" w:space="0" w:color="auto"/>
        <w:bottom w:val="none" w:sz="0" w:space="0" w:color="auto"/>
        <w:right w:val="none" w:sz="0" w:space="0" w:color="auto"/>
      </w:divBdr>
      <w:divsChild>
        <w:div w:id="917981112">
          <w:marLeft w:val="0"/>
          <w:marRight w:val="0"/>
          <w:marTop w:val="0"/>
          <w:marBottom w:val="0"/>
          <w:divBdr>
            <w:top w:val="none" w:sz="0" w:space="0" w:color="auto"/>
            <w:left w:val="none" w:sz="0" w:space="0" w:color="auto"/>
            <w:bottom w:val="none" w:sz="0" w:space="0" w:color="auto"/>
            <w:right w:val="none" w:sz="0" w:space="0" w:color="auto"/>
          </w:divBdr>
        </w:div>
      </w:divsChild>
    </w:div>
    <w:div w:id="1543135342">
      <w:bodyDiv w:val="1"/>
      <w:marLeft w:val="0"/>
      <w:marRight w:val="0"/>
      <w:marTop w:val="0"/>
      <w:marBottom w:val="0"/>
      <w:divBdr>
        <w:top w:val="none" w:sz="0" w:space="0" w:color="auto"/>
        <w:left w:val="none" w:sz="0" w:space="0" w:color="auto"/>
        <w:bottom w:val="none" w:sz="0" w:space="0" w:color="auto"/>
        <w:right w:val="none" w:sz="0" w:space="0" w:color="auto"/>
      </w:divBdr>
    </w:div>
    <w:div w:id="1561087397">
      <w:bodyDiv w:val="1"/>
      <w:marLeft w:val="0"/>
      <w:marRight w:val="0"/>
      <w:marTop w:val="0"/>
      <w:marBottom w:val="0"/>
      <w:divBdr>
        <w:top w:val="none" w:sz="0" w:space="0" w:color="auto"/>
        <w:left w:val="none" w:sz="0" w:space="0" w:color="auto"/>
        <w:bottom w:val="none" w:sz="0" w:space="0" w:color="auto"/>
        <w:right w:val="none" w:sz="0" w:space="0" w:color="auto"/>
      </w:divBdr>
    </w:div>
    <w:div w:id="1603535238">
      <w:bodyDiv w:val="1"/>
      <w:marLeft w:val="0"/>
      <w:marRight w:val="0"/>
      <w:marTop w:val="0"/>
      <w:marBottom w:val="0"/>
      <w:divBdr>
        <w:top w:val="none" w:sz="0" w:space="0" w:color="auto"/>
        <w:left w:val="none" w:sz="0" w:space="0" w:color="auto"/>
        <w:bottom w:val="none" w:sz="0" w:space="0" w:color="auto"/>
        <w:right w:val="none" w:sz="0" w:space="0" w:color="auto"/>
      </w:divBdr>
      <w:divsChild>
        <w:div w:id="1400597202">
          <w:marLeft w:val="-259"/>
          <w:marRight w:val="-259"/>
          <w:marTop w:val="311"/>
          <w:marBottom w:val="311"/>
          <w:divBdr>
            <w:top w:val="none" w:sz="0" w:space="0" w:color="auto"/>
            <w:left w:val="none" w:sz="0" w:space="0" w:color="auto"/>
            <w:bottom w:val="none" w:sz="0" w:space="0" w:color="auto"/>
            <w:right w:val="none" w:sz="0" w:space="0" w:color="auto"/>
          </w:divBdr>
          <w:divsChild>
            <w:div w:id="1825118098">
              <w:marLeft w:val="0"/>
              <w:marRight w:val="0"/>
              <w:marTop w:val="0"/>
              <w:marBottom w:val="0"/>
              <w:divBdr>
                <w:top w:val="none" w:sz="0" w:space="0" w:color="auto"/>
                <w:left w:val="single" w:sz="18" w:space="8" w:color="4CAF50"/>
                <w:bottom w:val="none" w:sz="0" w:space="0" w:color="auto"/>
                <w:right w:val="none" w:sz="0" w:space="0" w:color="auto"/>
              </w:divBdr>
            </w:div>
          </w:divsChild>
        </w:div>
        <w:div w:id="885146213">
          <w:marLeft w:val="-415"/>
          <w:marRight w:val="-415"/>
          <w:marTop w:val="311"/>
          <w:marBottom w:val="311"/>
          <w:divBdr>
            <w:top w:val="none" w:sz="0" w:space="0" w:color="auto"/>
            <w:left w:val="none" w:sz="0" w:space="0" w:color="auto"/>
            <w:bottom w:val="none" w:sz="0" w:space="0" w:color="auto"/>
            <w:right w:val="none" w:sz="0" w:space="0" w:color="auto"/>
          </w:divBdr>
        </w:div>
        <w:div w:id="1921787485">
          <w:marLeft w:val="-259"/>
          <w:marRight w:val="-259"/>
          <w:marTop w:val="311"/>
          <w:marBottom w:val="311"/>
          <w:divBdr>
            <w:top w:val="none" w:sz="0" w:space="0" w:color="auto"/>
            <w:left w:val="none" w:sz="0" w:space="0" w:color="auto"/>
            <w:bottom w:val="none" w:sz="0" w:space="0" w:color="auto"/>
            <w:right w:val="none" w:sz="0" w:space="0" w:color="auto"/>
          </w:divBdr>
          <w:divsChild>
            <w:div w:id="925069102">
              <w:marLeft w:val="0"/>
              <w:marRight w:val="0"/>
              <w:marTop w:val="0"/>
              <w:marBottom w:val="0"/>
              <w:divBdr>
                <w:top w:val="none" w:sz="0" w:space="0" w:color="auto"/>
                <w:left w:val="single" w:sz="18" w:space="8" w:color="4CAF50"/>
                <w:bottom w:val="none" w:sz="0" w:space="0" w:color="auto"/>
                <w:right w:val="none" w:sz="0" w:space="0" w:color="auto"/>
              </w:divBdr>
            </w:div>
          </w:divsChild>
        </w:div>
        <w:div w:id="1632245003">
          <w:marLeft w:val="-259"/>
          <w:marRight w:val="-259"/>
          <w:marTop w:val="311"/>
          <w:marBottom w:val="311"/>
          <w:divBdr>
            <w:top w:val="none" w:sz="0" w:space="0" w:color="auto"/>
            <w:left w:val="none" w:sz="0" w:space="0" w:color="auto"/>
            <w:bottom w:val="none" w:sz="0" w:space="0" w:color="auto"/>
            <w:right w:val="none" w:sz="0" w:space="0" w:color="auto"/>
          </w:divBdr>
          <w:divsChild>
            <w:div w:id="1544753319">
              <w:marLeft w:val="0"/>
              <w:marRight w:val="0"/>
              <w:marTop w:val="0"/>
              <w:marBottom w:val="0"/>
              <w:divBdr>
                <w:top w:val="none" w:sz="0" w:space="0" w:color="auto"/>
                <w:left w:val="single" w:sz="18" w:space="8" w:color="4CAF50"/>
                <w:bottom w:val="none" w:sz="0" w:space="0" w:color="auto"/>
                <w:right w:val="none" w:sz="0" w:space="0" w:color="auto"/>
              </w:divBdr>
            </w:div>
          </w:divsChild>
        </w:div>
        <w:div w:id="974677276">
          <w:marLeft w:val="-259"/>
          <w:marRight w:val="-259"/>
          <w:marTop w:val="311"/>
          <w:marBottom w:val="311"/>
          <w:divBdr>
            <w:top w:val="none" w:sz="0" w:space="0" w:color="auto"/>
            <w:left w:val="none" w:sz="0" w:space="0" w:color="auto"/>
            <w:bottom w:val="none" w:sz="0" w:space="0" w:color="auto"/>
            <w:right w:val="none" w:sz="0" w:space="0" w:color="auto"/>
          </w:divBdr>
          <w:divsChild>
            <w:div w:id="1120219404">
              <w:marLeft w:val="0"/>
              <w:marRight w:val="0"/>
              <w:marTop w:val="0"/>
              <w:marBottom w:val="0"/>
              <w:divBdr>
                <w:top w:val="none" w:sz="0" w:space="0" w:color="auto"/>
                <w:left w:val="single" w:sz="18" w:space="8" w:color="4CAF50"/>
                <w:bottom w:val="none" w:sz="0" w:space="0" w:color="auto"/>
                <w:right w:val="none" w:sz="0" w:space="0" w:color="auto"/>
              </w:divBdr>
            </w:div>
          </w:divsChild>
        </w:div>
        <w:div w:id="823740679">
          <w:marLeft w:val="-259"/>
          <w:marRight w:val="-259"/>
          <w:marTop w:val="311"/>
          <w:marBottom w:val="311"/>
          <w:divBdr>
            <w:top w:val="none" w:sz="0" w:space="0" w:color="auto"/>
            <w:left w:val="none" w:sz="0" w:space="0" w:color="auto"/>
            <w:bottom w:val="none" w:sz="0" w:space="0" w:color="auto"/>
            <w:right w:val="none" w:sz="0" w:space="0" w:color="auto"/>
          </w:divBdr>
          <w:divsChild>
            <w:div w:id="53626719">
              <w:marLeft w:val="0"/>
              <w:marRight w:val="0"/>
              <w:marTop w:val="0"/>
              <w:marBottom w:val="0"/>
              <w:divBdr>
                <w:top w:val="none" w:sz="0" w:space="0" w:color="auto"/>
                <w:left w:val="single" w:sz="18" w:space="8" w:color="4CAF50"/>
                <w:bottom w:val="none" w:sz="0" w:space="0" w:color="auto"/>
                <w:right w:val="none" w:sz="0" w:space="0" w:color="auto"/>
              </w:divBdr>
            </w:div>
          </w:divsChild>
        </w:div>
        <w:div w:id="1069351475">
          <w:marLeft w:val="-415"/>
          <w:marRight w:val="-415"/>
          <w:marTop w:val="311"/>
          <w:marBottom w:val="311"/>
          <w:divBdr>
            <w:top w:val="none" w:sz="0" w:space="0" w:color="auto"/>
            <w:left w:val="none" w:sz="0" w:space="0" w:color="auto"/>
            <w:bottom w:val="none" w:sz="0" w:space="0" w:color="auto"/>
            <w:right w:val="none" w:sz="0" w:space="0" w:color="auto"/>
          </w:divBdr>
        </w:div>
        <w:div w:id="942037775">
          <w:marLeft w:val="-259"/>
          <w:marRight w:val="-259"/>
          <w:marTop w:val="311"/>
          <w:marBottom w:val="311"/>
          <w:divBdr>
            <w:top w:val="none" w:sz="0" w:space="0" w:color="auto"/>
            <w:left w:val="none" w:sz="0" w:space="0" w:color="auto"/>
            <w:bottom w:val="none" w:sz="0" w:space="0" w:color="auto"/>
            <w:right w:val="none" w:sz="0" w:space="0" w:color="auto"/>
          </w:divBdr>
          <w:divsChild>
            <w:div w:id="1980652161">
              <w:marLeft w:val="0"/>
              <w:marRight w:val="0"/>
              <w:marTop w:val="0"/>
              <w:marBottom w:val="0"/>
              <w:divBdr>
                <w:top w:val="none" w:sz="0" w:space="0" w:color="auto"/>
                <w:left w:val="single" w:sz="18" w:space="8" w:color="4CAF50"/>
                <w:bottom w:val="none" w:sz="0" w:space="0" w:color="auto"/>
                <w:right w:val="none" w:sz="0" w:space="0" w:color="auto"/>
              </w:divBdr>
            </w:div>
          </w:divsChild>
        </w:div>
        <w:div w:id="454641936">
          <w:marLeft w:val="-259"/>
          <w:marRight w:val="-259"/>
          <w:marTop w:val="311"/>
          <w:marBottom w:val="311"/>
          <w:divBdr>
            <w:top w:val="none" w:sz="0" w:space="0" w:color="auto"/>
            <w:left w:val="none" w:sz="0" w:space="0" w:color="auto"/>
            <w:bottom w:val="none" w:sz="0" w:space="0" w:color="auto"/>
            <w:right w:val="none" w:sz="0" w:space="0" w:color="auto"/>
          </w:divBdr>
          <w:divsChild>
            <w:div w:id="2129616012">
              <w:marLeft w:val="0"/>
              <w:marRight w:val="0"/>
              <w:marTop w:val="0"/>
              <w:marBottom w:val="0"/>
              <w:divBdr>
                <w:top w:val="none" w:sz="0" w:space="0" w:color="auto"/>
                <w:left w:val="single" w:sz="18" w:space="8" w:color="4CAF50"/>
                <w:bottom w:val="none" w:sz="0" w:space="0" w:color="auto"/>
                <w:right w:val="none" w:sz="0" w:space="0" w:color="auto"/>
              </w:divBdr>
            </w:div>
          </w:divsChild>
        </w:div>
        <w:div w:id="1221093553">
          <w:marLeft w:val="-259"/>
          <w:marRight w:val="-259"/>
          <w:marTop w:val="311"/>
          <w:marBottom w:val="311"/>
          <w:divBdr>
            <w:top w:val="none" w:sz="0" w:space="0" w:color="auto"/>
            <w:left w:val="none" w:sz="0" w:space="0" w:color="auto"/>
            <w:bottom w:val="none" w:sz="0" w:space="0" w:color="auto"/>
            <w:right w:val="none" w:sz="0" w:space="0" w:color="auto"/>
          </w:divBdr>
          <w:divsChild>
            <w:div w:id="71634276">
              <w:marLeft w:val="0"/>
              <w:marRight w:val="0"/>
              <w:marTop w:val="0"/>
              <w:marBottom w:val="0"/>
              <w:divBdr>
                <w:top w:val="none" w:sz="0" w:space="0" w:color="auto"/>
                <w:left w:val="single" w:sz="18" w:space="8" w:color="4CAF50"/>
                <w:bottom w:val="none" w:sz="0" w:space="0" w:color="auto"/>
                <w:right w:val="none" w:sz="0" w:space="0" w:color="auto"/>
              </w:divBdr>
            </w:div>
          </w:divsChild>
        </w:div>
        <w:div w:id="1535919590">
          <w:marLeft w:val="-259"/>
          <w:marRight w:val="-259"/>
          <w:marTop w:val="311"/>
          <w:marBottom w:val="311"/>
          <w:divBdr>
            <w:top w:val="none" w:sz="0" w:space="0" w:color="auto"/>
            <w:left w:val="none" w:sz="0" w:space="0" w:color="auto"/>
            <w:bottom w:val="none" w:sz="0" w:space="0" w:color="auto"/>
            <w:right w:val="none" w:sz="0" w:space="0" w:color="auto"/>
          </w:divBdr>
          <w:divsChild>
            <w:div w:id="1863929937">
              <w:marLeft w:val="0"/>
              <w:marRight w:val="0"/>
              <w:marTop w:val="0"/>
              <w:marBottom w:val="0"/>
              <w:divBdr>
                <w:top w:val="none" w:sz="0" w:space="0" w:color="auto"/>
                <w:left w:val="single" w:sz="18" w:space="8" w:color="4CAF50"/>
                <w:bottom w:val="none" w:sz="0" w:space="0" w:color="auto"/>
                <w:right w:val="none" w:sz="0" w:space="0" w:color="auto"/>
              </w:divBdr>
            </w:div>
          </w:divsChild>
        </w:div>
        <w:div w:id="1117602508">
          <w:marLeft w:val="-259"/>
          <w:marRight w:val="-259"/>
          <w:marTop w:val="311"/>
          <w:marBottom w:val="311"/>
          <w:divBdr>
            <w:top w:val="none" w:sz="0" w:space="0" w:color="auto"/>
            <w:left w:val="none" w:sz="0" w:space="0" w:color="auto"/>
            <w:bottom w:val="none" w:sz="0" w:space="0" w:color="auto"/>
            <w:right w:val="none" w:sz="0" w:space="0" w:color="auto"/>
          </w:divBdr>
          <w:divsChild>
            <w:div w:id="564141453">
              <w:marLeft w:val="0"/>
              <w:marRight w:val="0"/>
              <w:marTop w:val="0"/>
              <w:marBottom w:val="0"/>
              <w:divBdr>
                <w:top w:val="none" w:sz="0" w:space="0" w:color="auto"/>
                <w:left w:val="single" w:sz="18" w:space="8" w:color="4CAF50"/>
                <w:bottom w:val="none" w:sz="0" w:space="0" w:color="auto"/>
                <w:right w:val="none" w:sz="0" w:space="0" w:color="auto"/>
              </w:divBdr>
            </w:div>
          </w:divsChild>
        </w:div>
        <w:div w:id="414396649">
          <w:marLeft w:val="-259"/>
          <w:marRight w:val="-259"/>
          <w:marTop w:val="311"/>
          <w:marBottom w:val="311"/>
          <w:divBdr>
            <w:top w:val="none" w:sz="0" w:space="0" w:color="auto"/>
            <w:left w:val="none" w:sz="0" w:space="0" w:color="auto"/>
            <w:bottom w:val="none" w:sz="0" w:space="0" w:color="auto"/>
            <w:right w:val="none" w:sz="0" w:space="0" w:color="auto"/>
          </w:divBdr>
          <w:divsChild>
            <w:div w:id="511604365">
              <w:marLeft w:val="0"/>
              <w:marRight w:val="0"/>
              <w:marTop w:val="0"/>
              <w:marBottom w:val="0"/>
              <w:divBdr>
                <w:top w:val="none" w:sz="0" w:space="0" w:color="auto"/>
                <w:left w:val="single" w:sz="18" w:space="8" w:color="4CAF50"/>
                <w:bottom w:val="none" w:sz="0" w:space="0" w:color="auto"/>
                <w:right w:val="none" w:sz="0" w:space="0" w:color="auto"/>
              </w:divBdr>
            </w:div>
          </w:divsChild>
        </w:div>
        <w:div w:id="347028550">
          <w:marLeft w:val="-259"/>
          <w:marRight w:val="-259"/>
          <w:marTop w:val="311"/>
          <w:marBottom w:val="311"/>
          <w:divBdr>
            <w:top w:val="none" w:sz="0" w:space="0" w:color="auto"/>
            <w:left w:val="none" w:sz="0" w:space="0" w:color="auto"/>
            <w:bottom w:val="none" w:sz="0" w:space="0" w:color="auto"/>
            <w:right w:val="none" w:sz="0" w:space="0" w:color="auto"/>
          </w:divBdr>
          <w:divsChild>
            <w:div w:id="1782724699">
              <w:marLeft w:val="0"/>
              <w:marRight w:val="0"/>
              <w:marTop w:val="0"/>
              <w:marBottom w:val="0"/>
              <w:divBdr>
                <w:top w:val="none" w:sz="0" w:space="0" w:color="auto"/>
                <w:left w:val="single" w:sz="18" w:space="8" w:color="4CAF50"/>
                <w:bottom w:val="none" w:sz="0" w:space="0" w:color="auto"/>
                <w:right w:val="none" w:sz="0" w:space="0" w:color="auto"/>
              </w:divBdr>
            </w:div>
          </w:divsChild>
        </w:div>
      </w:divsChild>
    </w:div>
    <w:div w:id="1723626630">
      <w:bodyDiv w:val="1"/>
      <w:marLeft w:val="0"/>
      <w:marRight w:val="0"/>
      <w:marTop w:val="0"/>
      <w:marBottom w:val="0"/>
      <w:divBdr>
        <w:top w:val="none" w:sz="0" w:space="0" w:color="auto"/>
        <w:left w:val="none" w:sz="0" w:space="0" w:color="auto"/>
        <w:bottom w:val="none" w:sz="0" w:space="0" w:color="auto"/>
        <w:right w:val="none" w:sz="0" w:space="0" w:color="auto"/>
      </w:divBdr>
      <w:divsChild>
        <w:div w:id="1373535607">
          <w:marLeft w:val="0"/>
          <w:marRight w:val="0"/>
          <w:marTop w:val="0"/>
          <w:marBottom w:val="0"/>
          <w:divBdr>
            <w:top w:val="single" w:sz="18" w:space="0" w:color="auto"/>
            <w:left w:val="single" w:sz="18" w:space="0" w:color="auto"/>
            <w:bottom w:val="single" w:sz="18" w:space="0" w:color="auto"/>
            <w:right w:val="single" w:sz="18" w:space="0" w:color="auto"/>
          </w:divBdr>
        </w:div>
        <w:div w:id="993994055">
          <w:marLeft w:val="-259"/>
          <w:marRight w:val="-259"/>
          <w:marTop w:val="311"/>
          <w:marBottom w:val="311"/>
          <w:divBdr>
            <w:top w:val="none" w:sz="0" w:space="0" w:color="auto"/>
            <w:left w:val="none" w:sz="0" w:space="0" w:color="auto"/>
            <w:bottom w:val="none" w:sz="0" w:space="0" w:color="auto"/>
            <w:right w:val="none" w:sz="0" w:space="0" w:color="auto"/>
          </w:divBdr>
          <w:divsChild>
            <w:div w:id="1760983117">
              <w:marLeft w:val="0"/>
              <w:marRight w:val="0"/>
              <w:marTop w:val="0"/>
              <w:marBottom w:val="0"/>
              <w:divBdr>
                <w:top w:val="none" w:sz="0" w:space="0" w:color="auto"/>
                <w:left w:val="single" w:sz="18" w:space="8" w:color="4CAF50"/>
                <w:bottom w:val="none" w:sz="0" w:space="0" w:color="auto"/>
                <w:right w:val="none" w:sz="0" w:space="0" w:color="auto"/>
              </w:divBdr>
            </w:div>
          </w:divsChild>
        </w:div>
        <w:div w:id="906501304">
          <w:marLeft w:val="0"/>
          <w:marRight w:val="0"/>
          <w:marTop w:val="0"/>
          <w:marBottom w:val="0"/>
          <w:divBdr>
            <w:top w:val="single" w:sz="18" w:space="0" w:color="auto"/>
            <w:left w:val="single" w:sz="18" w:space="0" w:color="auto"/>
            <w:bottom w:val="single" w:sz="18" w:space="0" w:color="auto"/>
            <w:right w:val="single" w:sz="18" w:space="0" w:color="auto"/>
          </w:divBdr>
        </w:div>
        <w:div w:id="1549148275">
          <w:marLeft w:val="-259"/>
          <w:marRight w:val="-259"/>
          <w:marTop w:val="311"/>
          <w:marBottom w:val="311"/>
          <w:divBdr>
            <w:top w:val="none" w:sz="0" w:space="0" w:color="auto"/>
            <w:left w:val="none" w:sz="0" w:space="0" w:color="auto"/>
            <w:bottom w:val="none" w:sz="0" w:space="0" w:color="auto"/>
            <w:right w:val="none" w:sz="0" w:space="0" w:color="auto"/>
          </w:divBdr>
          <w:divsChild>
            <w:div w:id="1551502990">
              <w:marLeft w:val="0"/>
              <w:marRight w:val="0"/>
              <w:marTop w:val="0"/>
              <w:marBottom w:val="0"/>
              <w:divBdr>
                <w:top w:val="none" w:sz="0" w:space="0" w:color="auto"/>
                <w:left w:val="single" w:sz="18" w:space="8" w:color="4CAF50"/>
                <w:bottom w:val="none" w:sz="0" w:space="0" w:color="auto"/>
                <w:right w:val="none" w:sz="0" w:space="0" w:color="auto"/>
              </w:divBdr>
            </w:div>
          </w:divsChild>
        </w:div>
        <w:div w:id="910505894">
          <w:marLeft w:val="-259"/>
          <w:marRight w:val="-259"/>
          <w:marTop w:val="311"/>
          <w:marBottom w:val="311"/>
          <w:divBdr>
            <w:top w:val="none" w:sz="0" w:space="0" w:color="auto"/>
            <w:left w:val="none" w:sz="0" w:space="0" w:color="auto"/>
            <w:bottom w:val="none" w:sz="0" w:space="0" w:color="auto"/>
            <w:right w:val="none" w:sz="0" w:space="0" w:color="auto"/>
          </w:divBdr>
          <w:divsChild>
            <w:div w:id="2081977984">
              <w:marLeft w:val="0"/>
              <w:marRight w:val="0"/>
              <w:marTop w:val="0"/>
              <w:marBottom w:val="0"/>
              <w:divBdr>
                <w:top w:val="none" w:sz="0" w:space="0" w:color="auto"/>
                <w:left w:val="single" w:sz="18" w:space="8" w:color="4CAF50"/>
                <w:bottom w:val="none" w:sz="0" w:space="0" w:color="auto"/>
                <w:right w:val="none" w:sz="0" w:space="0" w:color="auto"/>
              </w:divBdr>
            </w:div>
          </w:divsChild>
        </w:div>
        <w:div w:id="1846817619">
          <w:marLeft w:val="0"/>
          <w:marRight w:val="0"/>
          <w:marTop w:val="0"/>
          <w:marBottom w:val="0"/>
          <w:divBdr>
            <w:top w:val="single" w:sz="18" w:space="5" w:color="auto"/>
            <w:left w:val="single" w:sz="18" w:space="5" w:color="auto"/>
            <w:bottom w:val="single" w:sz="18" w:space="5" w:color="auto"/>
            <w:right w:val="single" w:sz="18" w:space="5" w:color="auto"/>
          </w:divBdr>
        </w:div>
        <w:div w:id="129711435">
          <w:marLeft w:val="0"/>
          <w:marRight w:val="0"/>
          <w:marTop w:val="0"/>
          <w:marBottom w:val="0"/>
          <w:divBdr>
            <w:top w:val="single" w:sz="18" w:space="0" w:color="auto"/>
            <w:left w:val="single" w:sz="18" w:space="0" w:color="auto"/>
            <w:bottom w:val="single" w:sz="18" w:space="0" w:color="auto"/>
            <w:right w:val="single" w:sz="18" w:space="0" w:color="auto"/>
          </w:divBdr>
          <w:divsChild>
            <w:div w:id="335544844">
              <w:marLeft w:val="0"/>
              <w:marRight w:val="0"/>
              <w:marTop w:val="0"/>
              <w:marBottom w:val="0"/>
              <w:divBdr>
                <w:top w:val="single" w:sz="18" w:space="0" w:color="auto"/>
                <w:left w:val="single" w:sz="18" w:space="0" w:color="auto"/>
                <w:bottom w:val="single" w:sz="18" w:space="0" w:color="auto"/>
                <w:right w:val="single" w:sz="18" w:space="0" w:color="auto"/>
              </w:divBdr>
            </w:div>
          </w:divsChild>
        </w:div>
        <w:div w:id="894435499">
          <w:marLeft w:val="-259"/>
          <w:marRight w:val="-259"/>
          <w:marTop w:val="311"/>
          <w:marBottom w:val="311"/>
          <w:divBdr>
            <w:top w:val="none" w:sz="0" w:space="0" w:color="auto"/>
            <w:left w:val="none" w:sz="0" w:space="0" w:color="auto"/>
            <w:bottom w:val="none" w:sz="0" w:space="0" w:color="auto"/>
            <w:right w:val="none" w:sz="0" w:space="0" w:color="auto"/>
          </w:divBdr>
          <w:divsChild>
            <w:div w:id="1865050514">
              <w:marLeft w:val="0"/>
              <w:marRight w:val="0"/>
              <w:marTop w:val="0"/>
              <w:marBottom w:val="0"/>
              <w:divBdr>
                <w:top w:val="none" w:sz="0" w:space="0" w:color="auto"/>
                <w:left w:val="single" w:sz="18" w:space="8" w:color="4CAF50"/>
                <w:bottom w:val="none" w:sz="0" w:space="0" w:color="auto"/>
                <w:right w:val="none" w:sz="0" w:space="0" w:color="auto"/>
              </w:divBdr>
            </w:div>
          </w:divsChild>
        </w:div>
        <w:div w:id="899748344">
          <w:marLeft w:val="-415"/>
          <w:marRight w:val="-415"/>
          <w:marTop w:val="311"/>
          <w:marBottom w:val="311"/>
          <w:divBdr>
            <w:top w:val="none" w:sz="0" w:space="0" w:color="auto"/>
            <w:left w:val="none" w:sz="0" w:space="0" w:color="auto"/>
            <w:bottom w:val="none" w:sz="0" w:space="0" w:color="auto"/>
            <w:right w:val="none" w:sz="0" w:space="0" w:color="auto"/>
          </w:divBdr>
        </w:div>
        <w:div w:id="798257633">
          <w:marLeft w:val="-259"/>
          <w:marRight w:val="-259"/>
          <w:marTop w:val="311"/>
          <w:marBottom w:val="311"/>
          <w:divBdr>
            <w:top w:val="none" w:sz="0" w:space="0" w:color="auto"/>
            <w:left w:val="none" w:sz="0" w:space="0" w:color="auto"/>
            <w:bottom w:val="none" w:sz="0" w:space="0" w:color="auto"/>
            <w:right w:val="none" w:sz="0" w:space="0" w:color="auto"/>
          </w:divBdr>
          <w:divsChild>
            <w:div w:id="1970358138">
              <w:marLeft w:val="0"/>
              <w:marRight w:val="0"/>
              <w:marTop w:val="0"/>
              <w:marBottom w:val="0"/>
              <w:divBdr>
                <w:top w:val="none" w:sz="0" w:space="0" w:color="auto"/>
                <w:left w:val="single" w:sz="18" w:space="8" w:color="4CAF50"/>
                <w:bottom w:val="none" w:sz="0" w:space="0" w:color="auto"/>
                <w:right w:val="none" w:sz="0" w:space="0" w:color="auto"/>
              </w:divBdr>
            </w:div>
          </w:divsChild>
        </w:div>
        <w:div w:id="2113865156">
          <w:marLeft w:val="-259"/>
          <w:marRight w:val="-259"/>
          <w:marTop w:val="311"/>
          <w:marBottom w:val="311"/>
          <w:divBdr>
            <w:top w:val="none" w:sz="0" w:space="0" w:color="auto"/>
            <w:left w:val="none" w:sz="0" w:space="0" w:color="auto"/>
            <w:bottom w:val="none" w:sz="0" w:space="0" w:color="auto"/>
            <w:right w:val="none" w:sz="0" w:space="0" w:color="auto"/>
          </w:divBdr>
        </w:div>
        <w:div w:id="960307631">
          <w:marLeft w:val="-259"/>
          <w:marRight w:val="-259"/>
          <w:marTop w:val="311"/>
          <w:marBottom w:val="311"/>
          <w:divBdr>
            <w:top w:val="none" w:sz="0" w:space="0" w:color="auto"/>
            <w:left w:val="none" w:sz="0" w:space="0" w:color="auto"/>
            <w:bottom w:val="none" w:sz="0" w:space="0" w:color="auto"/>
            <w:right w:val="none" w:sz="0" w:space="0" w:color="auto"/>
          </w:divBdr>
          <w:divsChild>
            <w:div w:id="852958478">
              <w:marLeft w:val="0"/>
              <w:marRight w:val="0"/>
              <w:marTop w:val="0"/>
              <w:marBottom w:val="0"/>
              <w:divBdr>
                <w:top w:val="none" w:sz="0" w:space="0" w:color="auto"/>
                <w:left w:val="single" w:sz="18" w:space="8" w:color="4CAF50"/>
                <w:bottom w:val="none" w:sz="0" w:space="0" w:color="auto"/>
                <w:right w:val="none" w:sz="0" w:space="0" w:color="auto"/>
              </w:divBdr>
            </w:div>
          </w:divsChild>
        </w:div>
        <w:div w:id="1440442840">
          <w:marLeft w:val="-415"/>
          <w:marRight w:val="-415"/>
          <w:marTop w:val="311"/>
          <w:marBottom w:val="311"/>
          <w:divBdr>
            <w:top w:val="none" w:sz="0" w:space="0" w:color="auto"/>
            <w:left w:val="none" w:sz="0" w:space="0" w:color="auto"/>
            <w:bottom w:val="none" w:sz="0" w:space="0" w:color="auto"/>
            <w:right w:val="none" w:sz="0" w:space="0" w:color="auto"/>
          </w:divBdr>
        </w:div>
        <w:div w:id="1037202596">
          <w:marLeft w:val="-259"/>
          <w:marRight w:val="-259"/>
          <w:marTop w:val="311"/>
          <w:marBottom w:val="311"/>
          <w:divBdr>
            <w:top w:val="none" w:sz="0" w:space="0" w:color="auto"/>
            <w:left w:val="none" w:sz="0" w:space="0" w:color="auto"/>
            <w:bottom w:val="none" w:sz="0" w:space="0" w:color="auto"/>
            <w:right w:val="none" w:sz="0" w:space="0" w:color="auto"/>
          </w:divBdr>
          <w:divsChild>
            <w:div w:id="4088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69228">
      <w:bodyDiv w:val="1"/>
      <w:marLeft w:val="0"/>
      <w:marRight w:val="0"/>
      <w:marTop w:val="0"/>
      <w:marBottom w:val="0"/>
      <w:divBdr>
        <w:top w:val="none" w:sz="0" w:space="0" w:color="auto"/>
        <w:left w:val="none" w:sz="0" w:space="0" w:color="auto"/>
        <w:bottom w:val="none" w:sz="0" w:space="0" w:color="auto"/>
        <w:right w:val="none" w:sz="0" w:space="0" w:color="auto"/>
      </w:divBdr>
      <w:divsChild>
        <w:div w:id="807095142">
          <w:marLeft w:val="0"/>
          <w:marRight w:val="0"/>
          <w:marTop w:val="0"/>
          <w:marBottom w:val="104"/>
          <w:divBdr>
            <w:top w:val="single" w:sz="4" w:space="0" w:color="D5DDC6"/>
            <w:left w:val="single" w:sz="18" w:space="0" w:color="66BB55"/>
            <w:bottom w:val="single" w:sz="4" w:space="0" w:color="D5DDC6"/>
            <w:right w:val="single" w:sz="4" w:space="0" w:color="D5DDC6"/>
          </w:divBdr>
        </w:div>
        <w:div w:id="466046415">
          <w:marLeft w:val="0"/>
          <w:marRight w:val="0"/>
          <w:marTop w:val="0"/>
          <w:marBottom w:val="104"/>
          <w:divBdr>
            <w:top w:val="single" w:sz="4" w:space="0" w:color="D5DDC6"/>
            <w:left w:val="single" w:sz="18" w:space="0" w:color="66BB55"/>
            <w:bottom w:val="single" w:sz="4" w:space="0" w:color="D5DDC6"/>
            <w:right w:val="single" w:sz="4" w:space="0" w:color="D5DDC6"/>
          </w:divBdr>
        </w:div>
        <w:div w:id="2013993024">
          <w:marLeft w:val="0"/>
          <w:marRight w:val="0"/>
          <w:marTop w:val="0"/>
          <w:marBottom w:val="104"/>
          <w:divBdr>
            <w:top w:val="single" w:sz="4" w:space="0" w:color="D5DDC6"/>
            <w:left w:val="single" w:sz="18" w:space="0" w:color="66BB55"/>
            <w:bottom w:val="single" w:sz="4" w:space="0" w:color="D5DDC6"/>
            <w:right w:val="single" w:sz="4" w:space="0" w:color="D5DDC6"/>
          </w:divBdr>
        </w:div>
        <w:div w:id="900094000">
          <w:marLeft w:val="0"/>
          <w:marRight w:val="0"/>
          <w:marTop w:val="0"/>
          <w:marBottom w:val="104"/>
          <w:divBdr>
            <w:top w:val="single" w:sz="4" w:space="0" w:color="D5DDC6"/>
            <w:left w:val="single" w:sz="18" w:space="0" w:color="66BB55"/>
            <w:bottom w:val="single" w:sz="4" w:space="0" w:color="D5DDC6"/>
            <w:right w:val="single" w:sz="4" w:space="0" w:color="D5DDC6"/>
          </w:divBdr>
        </w:div>
        <w:div w:id="403572813">
          <w:marLeft w:val="0"/>
          <w:marRight w:val="0"/>
          <w:marTop w:val="0"/>
          <w:marBottom w:val="104"/>
          <w:divBdr>
            <w:top w:val="single" w:sz="4" w:space="0" w:color="D5DDC6"/>
            <w:left w:val="single" w:sz="18" w:space="0" w:color="66BB55"/>
            <w:bottom w:val="single" w:sz="4" w:space="0" w:color="D5DDC6"/>
            <w:right w:val="single" w:sz="4" w:space="0" w:color="D5DDC6"/>
          </w:divBdr>
        </w:div>
        <w:div w:id="1849252625">
          <w:marLeft w:val="0"/>
          <w:marRight w:val="0"/>
          <w:marTop w:val="0"/>
          <w:marBottom w:val="104"/>
          <w:divBdr>
            <w:top w:val="single" w:sz="4" w:space="0" w:color="D5DDC6"/>
            <w:left w:val="single" w:sz="18" w:space="0" w:color="66BB55"/>
            <w:bottom w:val="single" w:sz="4" w:space="0" w:color="D5DDC6"/>
            <w:right w:val="single" w:sz="4" w:space="0" w:color="D5DDC6"/>
          </w:divBdr>
        </w:div>
        <w:div w:id="1005207845">
          <w:marLeft w:val="0"/>
          <w:marRight w:val="0"/>
          <w:marTop w:val="0"/>
          <w:marBottom w:val="104"/>
          <w:divBdr>
            <w:top w:val="single" w:sz="4" w:space="0" w:color="D5DDC6"/>
            <w:left w:val="single" w:sz="18" w:space="0" w:color="66BB55"/>
            <w:bottom w:val="single" w:sz="4" w:space="0" w:color="D5DDC6"/>
            <w:right w:val="single" w:sz="4" w:space="0" w:color="D5DDC6"/>
          </w:divBdr>
        </w:div>
        <w:div w:id="753010212">
          <w:marLeft w:val="0"/>
          <w:marRight w:val="0"/>
          <w:marTop w:val="0"/>
          <w:marBottom w:val="104"/>
          <w:divBdr>
            <w:top w:val="single" w:sz="4" w:space="0" w:color="D5DDC6"/>
            <w:left w:val="single" w:sz="18" w:space="0" w:color="66BB55"/>
            <w:bottom w:val="single" w:sz="4" w:space="0" w:color="D5DDC6"/>
            <w:right w:val="single" w:sz="4" w:space="0" w:color="D5DDC6"/>
          </w:divBdr>
        </w:div>
        <w:div w:id="1698694784">
          <w:marLeft w:val="0"/>
          <w:marRight w:val="0"/>
          <w:marTop w:val="0"/>
          <w:marBottom w:val="104"/>
          <w:divBdr>
            <w:top w:val="single" w:sz="4" w:space="0" w:color="D5DDC6"/>
            <w:left w:val="single" w:sz="18" w:space="0" w:color="66BB55"/>
            <w:bottom w:val="single" w:sz="4" w:space="0" w:color="D5DDC6"/>
            <w:right w:val="single" w:sz="4" w:space="0" w:color="D5DDC6"/>
          </w:divBdr>
        </w:div>
        <w:div w:id="2095783986">
          <w:marLeft w:val="0"/>
          <w:marRight w:val="0"/>
          <w:marTop w:val="0"/>
          <w:marBottom w:val="104"/>
          <w:divBdr>
            <w:top w:val="single" w:sz="4" w:space="0" w:color="D5DDC6"/>
            <w:left w:val="single" w:sz="18" w:space="0" w:color="66BB55"/>
            <w:bottom w:val="single" w:sz="4" w:space="0" w:color="D5DDC6"/>
            <w:right w:val="single" w:sz="4" w:space="0" w:color="D5DDC6"/>
          </w:divBdr>
        </w:div>
        <w:div w:id="1664162908">
          <w:marLeft w:val="0"/>
          <w:marRight w:val="0"/>
          <w:marTop w:val="0"/>
          <w:marBottom w:val="104"/>
          <w:divBdr>
            <w:top w:val="single" w:sz="4" w:space="0" w:color="D5DDC6"/>
            <w:left w:val="single" w:sz="18" w:space="0" w:color="66BB55"/>
            <w:bottom w:val="single" w:sz="4" w:space="0" w:color="D5DDC6"/>
            <w:right w:val="single" w:sz="4" w:space="0" w:color="D5DDC6"/>
          </w:divBdr>
        </w:div>
        <w:div w:id="2122333726">
          <w:marLeft w:val="0"/>
          <w:marRight w:val="0"/>
          <w:marTop w:val="0"/>
          <w:marBottom w:val="104"/>
          <w:divBdr>
            <w:top w:val="single" w:sz="4" w:space="0" w:color="D5DDC6"/>
            <w:left w:val="single" w:sz="18" w:space="0" w:color="66BB55"/>
            <w:bottom w:val="single" w:sz="4" w:space="0" w:color="D5DDC6"/>
            <w:right w:val="single" w:sz="4" w:space="0" w:color="D5DDC6"/>
          </w:divBdr>
        </w:div>
        <w:div w:id="1025253215">
          <w:marLeft w:val="0"/>
          <w:marRight w:val="0"/>
          <w:marTop w:val="0"/>
          <w:marBottom w:val="104"/>
          <w:divBdr>
            <w:top w:val="single" w:sz="4" w:space="0" w:color="D5DDC6"/>
            <w:left w:val="single" w:sz="18" w:space="0" w:color="66BB55"/>
            <w:bottom w:val="single" w:sz="4" w:space="0" w:color="D5DDC6"/>
            <w:right w:val="single" w:sz="4" w:space="0" w:color="D5DDC6"/>
          </w:divBdr>
        </w:div>
        <w:div w:id="22363979">
          <w:marLeft w:val="0"/>
          <w:marRight w:val="0"/>
          <w:marTop w:val="0"/>
          <w:marBottom w:val="104"/>
          <w:divBdr>
            <w:top w:val="single" w:sz="4" w:space="0" w:color="D5DDC6"/>
            <w:left w:val="single" w:sz="18" w:space="0" w:color="66BB55"/>
            <w:bottom w:val="single" w:sz="4" w:space="0" w:color="D5DDC6"/>
            <w:right w:val="single" w:sz="4" w:space="0" w:color="D5DDC6"/>
          </w:divBdr>
        </w:div>
        <w:div w:id="1603413481">
          <w:marLeft w:val="0"/>
          <w:marRight w:val="0"/>
          <w:marTop w:val="0"/>
          <w:marBottom w:val="104"/>
          <w:divBdr>
            <w:top w:val="single" w:sz="4" w:space="0" w:color="D5DDC6"/>
            <w:left w:val="single" w:sz="18" w:space="0" w:color="66BB55"/>
            <w:bottom w:val="single" w:sz="4" w:space="0" w:color="D5DDC6"/>
            <w:right w:val="single" w:sz="4" w:space="0" w:color="D5DDC6"/>
          </w:divBdr>
        </w:div>
      </w:divsChild>
    </w:div>
    <w:div w:id="1814592016">
      <w:bodyDiv w:val="1"/>
      <w:marLeft w:val="0"/>
      <w:marRight w:val="0"/>
      <w:marTop w:val="0"/>
      <w:marBottom w:val="0"/>
      <w:divBdr>
        <w:top w:val="none" w:sz="0" w:space="0" w:color="auto"/>
        <w:left w:val="none" w:sz="0" w:space="0" w:color="auto"/>
        <w:bottom w:val="none" w:sz="0" w:space="0" w:color="auto"/>
        <w:right w:val="none" w:sz="0" w:space="0" w:color="auto"/>
      </w:divBdr>
    </w:div>
    <w:div w:id="1833839191">
      <w:bodyDiv w:val="1"/>
      <w:marLeft w:val="0"/>
      <w:marRight w:val="0"/>
      <w:marTop w:val="0"/>
      <w:marBottom w:val="0"/>
      <w:divBdr>
        <w:top w:val="none" w:sz="0" w:space="0" w:color="auto"/>
        <w:left w:val="none" w:sz="0" w:space="0" w:color="auto"/>
        <w:bottom w:val="none" w:sz="0" w:space="0" w:color="auto"/>
        <w:right w:val="none" w:sz="0" w:space="0" w:color="auto"/>
      </w:divBdr>
      <w:divsChild>
        <w:div w:id="124201550">
          <w:marLeft w:val="-415"/>
          <w:marRight w:val="-415"/>
          <w:marTop w:val="311"/>
          <w:marBottom w:val="311"/>
          <w:divBdr>
            <w:top w:val="none" w:sz="0" w:space="0" w:color="auto"/>
            <w:left w:val="none" w:sz="0" w:space="0" w:color="auto"/>
            <w:bottom w:val="none" w:sz="0" w:space="0" w:color="auto"/>
            <w:right w:val="none" w:sz="0" w:space="0" w:color="auto"/>
          </w:divBdr>
        </w:div>
        <w:div w:id="350492163">
          <w:marLeft w:val="0"/>
          <w:marRight w:val="0"/>
          <w:marTop w:val="0"/>
          <w:marBottom w:val="0"/>
          <w:divBdr>
            <w:top w:val="none" w:sz="0" w:space="0" w:color="auto"/>
            <w:left w:val="none" w:sz="0" w:space="0" w:color="auto"/>
            <w:bottom w:val="none" w:sz="0" w:space="0" w:color="auto"/>
            <w:right w:val="none" w:sz="0" w:space="0" w:color="auto"/>
          </w:divBdr>
        </w:div>
        <w:div w:id="1264874785">
          <w:marLeft w:val="-259"/>
          <w:marRight w:val="-259"/>
          <w:marTop w:val="1271"/>
          <w:marBottom w:val="311"/>
          <w:divBdr>
            <w:top w:val="none" w:sz="0" w:space="0" w:color="auto"/>
            <w:left w:val="none" w:sz="0" w:space="0" w:color="auto"/>
            <w:bottom w:val="none" w:sz="0" w:space="0" w:color="auto"/>
            <w:right w:val="none" w:sz="0" w:space="0" w:color="auto"/>
          </w:divBdr>
          <w:divsChild>
            <w:div w:id="2064717577">
              <w:marLeft w:val="0"/>
              <w:marRight w:val="0"/>
              <w:marTop w:val="0"/>
              <w:marBottom w:val="0"/>
              <w:divBdr>
                <w:top w:val="none" w:sz="0" w:space="0" w:color="auto"/>
                <w:left w:val="single" w:sz="18" w:space="8" w:color="4CAF50"/>
                <w:bottom w:val="none" w:sz="0" w:space="0" w:color="auto"/>
                <w:right w:val="none" w:sz="0" w:space="0" w:color="auto"/>
              </w:divBdr>
            </w:div>
          </w:divsChild>
        </w:div>
        <w:div w:id="287471108">
          <w:marLeft w:val="0"/>
          <w:marRight w:val="0"/>
          <w:marTop w:val="0"/>
          <w:marBottom w:val="0"/>
          <w:divBdr>
            <w:top w:val="none" w:sz="0" w:space="0" w:color="auto"/>
            <w:left w:val="none" w:sz="0" w:space="0" w:color="auto"/>
            <w:bottom w:val="none" w:sz="0" w:space="0" w:color="auto"/>
            <w:right w:val="none" w:sz="0" w:space="0" w:color="auto"/>
          </w:divBdr>
        </w:div>
        <w:div w:id="434787376">
          <w:marLeft w:val="-259"/>
          <w:marRight w:val="-259"/>
          <w:marTop w:val="311"/>
          <w:marBottom w:val="311"/>
          <w:divBdr>
            <w:top w:val="none" w:sz="0" w:space="0" w:color="auto"/>
            <w:left w:val="none" w:sz="0" w:space="0" w:color="auto"/>
            <w:bottom w:val="none" w:sz="0" w:space="0" w:color="auto"/>
            <w:right w:val="none" w:sz="0" w:space="0" w:color="auto"/>
          </w:divBdr>
          <w:divsChild>
            <w:div w:id="891190388">
              <w:marLeft w:val="0"/>
              <w:marRight w:val="0"/>
              <w:marTop w:val="0"/>
              <w:marBottom w:val="0"/>
              <w:divBdr>
                <w:top w:val="none" w:sz="0" w:space="0" w:color="auto"/>
                <w:left w:val="single" w:sz="18" w:space="8" w:color="4CAF50"/>
                <w:bottom w:val="none" w:sz="0" w:space="0" w:color="auto"/>
                <w:right w:val="none" w:sz="0" w:space="0" w:color="auto"/>
              </w:divBdr>
            </w:div>
          </w:divsChild>
        </w:div>
        <w:div w:id="1280792496">
          <w:marLeft w:val="0"/>
          <w:marRight w:val="0"/>
          <w:marTop w:val="0"/>
          <w:marBottom w:val="0"/>
          <w:divBdr>
            <w:top w:val="none" w:sz="0" w:space="0" w:color="auto"/>
            <w:left w:val="none" w:sz="0" w:space="0" w:color="auto"/>
            <w:bottom w:val="none" w:sz="0" w:space="0" w:color="auto"/>
            <w:right w:val="none" w:sz="0" w:space="0" w:color="auto"/>
          </w:divBdr>
        </w:div>
        <w:div w:id="1318146095">
          <w:marLeft w:val="-259"/>
          <w:marRight w:val="-259"/>
          <w:marTop w:val="311"/>
          <w:marBottom w:val="311"/>
          <w:divBdr>
            <w:top w:val="none" w:sz="0" w:space="0" w:color="auto"/>
            <w:left w:val="none" w:sz="0" w:space="0" w:color="auto"/>
            <w:bottom w:val="none" w:sz="0" w:space="0" w:color="auto"/>
            <w:right w:val="none" w:sz="0" w:space="0" w:color="auto"/>
          </w:divBdr>
          <w:divsChild>
            <w:div w:id="503204050">
              <w:marLeft w:val="0"/>
              <w:marRight w:val="0"/>
              <w:marTop w:val="0"/>
              <w:marBottom w:val="0"/>
              <w:divBdr>
                <w:top w:val="none" w:sz="0" w:space="0" w:color="auto"/>
                <w:left w:val="single" w:sz="18" w:space="8" w:color="4CAF50"/>
                <w:bottom w:val="none" w:sz="0" w:space="0" w:color="auto"/>
                <w:right w:val="none" w:sz="0" w:space="0" w:color="auto"/>
              </w:divBdr>
            </w:div>
          </w:divsChild>
        </w:div>
        <w:div w:id="746340975">
          <w:marLeft w:val="0"/>
          <w:marRight w:val="0"/>
          <w:marTop w:val="0"/>
          <w:marBottom w:val="0"/>
          <w:divBdr>
            <w:top w:val="none" w:sz="0" w:space="0" w:color="auto"/>
            <w:left w:val="none" w:sz="0" w:space="0" w:color="auto"/>
            <w:bottom w:val="none" w:sz="0" w:space="0" w:color="auto"/>
            <w:right w:val="none" w:sz="0" w:space="0" w:color="auto"/>
          </w:divBdr>
        </w:div>
        <w:div w:id="248317177">
          <w:marLeft w:val="-259"/>
          <w:marRight w:val="-259"/>
          <w:marTop w:val="311"/>
          <w:marBottom w:val="311"/>
          <w:divBdr>
            <w:top w:val="none" w:sz="0" w:space="0" w:color="auto"/>
            <w:left w:val="none" w:sz="0" w:space="0" w:color="auto"/>
            <w:bottom w:val="none" w:sz="0" w:space="0" w:color="auto"/>
            <w:right w:val="none" w:sz="0" w:space="0" w:color="auto"/>
          </w:divBdr>
          <w:divsChild>
            <w:div w:id="1083066216">
              <w:marLeft w:val="0"/>
              <w:marRight w:val="0"/>
              <w:marTop w:val="0"/>
              <w:marBottom w:val="0"/>
              <w:divBdr>
                <w:top w:val="none" w:sz="0" w:space="0" w:color="auto"/>
                <w:left w:val="single" w:sz="18" w:space="8" w:color="4CAF50"/>
                <w:bottom w:val="none" w:sz="0" w:space="0" w:color="auto"/>
                <w:right w:val="none" w:sz="0" w:space="0" w:color="auto"/>
              </w:divBdr>
            </w:div>
          </w:divsChild>
        </w:div>
        <w:div w:id="1164510140">
          <w:marLeft w:val="0"/>
          <w:marRight w:val="0"/>
          <w:marTop w:val="0"/>
          <w:marBottom w:val="0"/>
          <w:divBdr>
            <w:top w:val="none" w:sz="0" w:space="0" w:color="auto"/>
            <w:left w:val="none" w:sz="0" w:space="0" w:color="auto"/>
            <w:bottom w:val="none" w:sz="0" w:space="0" w:color="auto"/>
            <w:right w:val="none" w:sz="0" w:space="0" w:color="auto"/>
          </w:divBdr>
        </w:div>
        <w:div w:id="1980650124">
          <w:marLeft w:val="-259"/>
          <w:marRight w:val="-259"/>
          <w:marTop w:val="311"/>
          <w:marBottom w:val="311"/>
          <w:divBdr>
            <w:top w:val="none" w:sz="0" w:space="0" w:color="auto"/>
            <w:left w:val="none" w:sz="0" w:space="0" w:color="auto"/>
            <w:bottom w:val="none" w:sz="0" w:space="0" w:color="auto"/>
            <w:right w:val="none" w:sz="0" w:space="0" w:color="auto"/>
          </w:divBdr>
          <w:divsChild>
            <w:div w:id="1501501291">
              <w:marLeft w:val="0"/>
              <w:marRight w:val="0"/>
              <w:marTop w:val="0"/>
              <w:marBottom w:val="0"/>
              <w:divBdr>
                <w:top w:val="none" w:sz="0" w:space="0" w:color="auto"/>
                <w:left w:val="single" w:sz="18" w:space="8" w:color="4CAF50"/>
                <w:bottom w:val="none" w:sz="0" w:space="0" w:color="auto"/>
                <w:right w:val="none" w:sz="0" w:space="0" w:color="auto"/>
              </w:divBdr>
            </w:div>
          </w:divsChild>
        </w:div>
      </w:divsChild>
    </w:div>
    <w:div w:id="1935432079">
      <w:bodyDiv w:val="1"/>
      <w:marLeft w:val="0"/>
      <w:marRight w:val="0"/>
      <w:marTop w:val="0"/>
      <w:marBottom w:val="0"/>
      <w:divBdr>
        <w:top w:val="none" w:sz="0" w:space="0" w:color="auto"/>
        <w:left w:val="none" w:sz="0" w:space="0" w:color="auto"/>
        <w:bottom w:val="none" w:sz="0" w:space="0" w:color="auto"/>
        <w:right w:val="none" w:sz="0" w:space="0" w:color="auto"/>
      </w:divBdr>
      <w:divsChild>
        <w:div w:id="114519955">
          <w:marLeft w:val="0"/>
          <w:marRight w:val="0"/>
          <w:marTop w:val="0"/>
          <w:marBottom w:val="104"/>
          <w:divBdr>
            <w:top w:val="single" w:sz="4" w:space="0" w:color="D5DDC6"/>
            <w:left w:val="single" w:sz="18" w:space="0" w:color="66BB55"/>
            <w:bottom w:val="single" w:sz="4" w:space="0" w:color="D5DDC6"/>
            <w:right w:val="single" w:sz="4" w:space="0" w:color="D5DDC6"/>
          </w:divBdr>
        </w:div>
      </w:divsChild>
    </w:div>
    <w:div w:id="1958681160">
      <w:bodyDiv w:val="1"/>
      <w:marLeft w:val="0"/>
      <w:marRight w:val="0"/>
      <w:marTop w:val="0"/>
      <w:marBottom w:val="0"/>
      <w:divBdr>
        <w:top w:val="none" w:sz="0" w:space="0" w:color="auto"/>
        <w:left w:val="none" w:sz="0" w:space="0" w:color="auto"/>
        <w:bottom w:val="none" w:sz="0" w:space="0" w:color="auto"/>
        <w:right w:val="none" w:sz="0" w:space="0" w:color="auto"/>
      </w:divBdr>
      <w:divsChild>
        <w:div w:id="1682315659">
          <w:marLeft w:val="0"/>
          <w:marRight w:val="0"/>
          <w:marTop w:val="0"/>
          <w:marBottom w:val="104"/>
          <w:divBdr>
            <w:top w:val="single" w:sz="4" w:space="0" w:color="D5DDC6"/>
            <w:left w:val="single" w:sz="18" w:space="0" w:color="66BB55"/>
            <w:bottom w:val="single" w:sz="4" w:space="0" w:color="D5DDC6"/>
            <w:right w:val="single" w:sz="4" w:space="0" w:color="D5DDC6"/>
          </w:divBdr>
        </w:div>
        <w:div w:id="2091269255">
          <w:marLeft w:val="0"/>
          <w:marRight w:val="0"/>
          <w:marTop w:val="104"/>
          <w:marBottom w:val="0"/>
          <w:divBdr>
            <w:top w:val="single" w:sz="4" w:space="0" w:color="D5DDC6"/>
            <w:left w:val="single" w:sz="4" w:space="3" w:color="D5DDC6"/>
            <w:bottom w:val="single" w:sz="4" w:space="0" w:color="D5DDC6"/>
            <w:right w:val="single" w:sz="4" w:space="0" w:color="D5DDC6"/>
          </w:divBdr>
        </w:div>
        <w:div w:id="540484412">
          <w:marLeft w:val="0"/>
          <w:marRight w:val="0"/>
          <w:marTop w:val="0"/>
          <w:marBottom w:val="104"/>
          <w:divBdr>
            <w:top w:val="single" w:sz="4" w:space="0" w:color="D5DDC6"/>
            <w:left w:val="single" w:sz="18" w:space="0" w:color="66BB55"/>
            <w:bottom w:val="single" w:sz="4" w:space="0" w:color="D5DDC6"/>
            <w:right w:val="single" w:sz="4" w:space="0" w:color="D5DDC6"/>
          </w:divBdr>
        </w:div>
        <w:div w:id="1021396265">
          <w:marLeft w:val="0"/>
          <w:marRight w:val="0"/>
          <w:marTop w:val="104"/>
          <w:marBottom w:val="0"/>
          <w:divBdr>
            <w:top w:val="single" w:sz="4" w:space="0" w:color="D5DDC6"/>
            <w:left w:val="single" w:sz="4" w:space="3" w:color="D5DDC6"/>
            <w:bottom w:val="single" w:sz="4" w:space="0" w:color="D5DDC6"/>
            <w:right w:val="single" w:sz="4" w:space="0" w:color="D5DDC6"/>
          </w:divBdr>
        </w:div>
        <w:div w:id="1893419311">
          <w:marLeft w:val="0"/>
          <w:marRight w:val="0"/>
          <w:marTop w:val="0"/>
          <w:marBottom w:val="104"/>
          <w:divBdr>
            <w:top w:val="single" w:sz="4" w:space="0" w:color="D5DDC6"/>
            <w:left w:val="single" w:sz="18" w:space="0" w:color="66BB55"/>
            <w:bottom w:val="single" w:sz="4" w:space="0" w:color="D5DDC6"/>
            <w:right w:val="single" w:sz="4" w:space="0" w:color="D5DDC6"/>
          </w:divBdr>
        </w:div>
        <w:div w:id="905457188">
          <w:marLeft w:val="0"/>
          <w:marRight w:val="0"/>
          <w:marTop w:val="104"/>
          <w:marBottom w:val="0"/>
          <w:divBdr>
            <w:top w:val="single" w:sz="4" w:space="0" w:color="D5DDC6"/>
            <w:left w:val="single" w:sz="4" w:space="3" w:color="D5DDC6"/>
            <w:bottom w:val="single" w:sz="4" w:space="0" w:color="D5DDC6"/>
            <w:right w:val="single" w:sz="4" w:space="0" w:color="D5DDC6"/>
          </w:divBdr>
        </w:div>
        <w:div w:id="1271164597">
          <w:marLeft w:val="0"/>
          <w:marRight w:val="0"/>
          <w:marTop w:val="0"/>
          <w:marBottom w:val="104"/>
          <w:divBdr>
            <w:top w:val="single" w:sz="4" w:space="0" w:color="D5DDC6"/>
            <w:left w:val="single" w:sz="18" w:space="0" w:color="66BB55"/>
            <w:bottom w:val="single" w:sz="4" w:space="0" w:color="D5DDC6"/>
            <w:right w:val="single" w:sz="4" w:space="0" w:color="D5DDC6"/>
          </w:divBdr>
        </w:div>
        <w:div w:id="901528817">
          <w:marLeft w:val="0"/>
          <w:marRight w:val="0"/>
          <w:marTop w:val="104"/>
          <w:marBottom w:val="0"/>
          <w:divBdr>
            <w:top w:val="single" w:sz="4" w:space="0" w:color="D5DDC6"/>
            <w:left w:val="single" w:sz="4" w:space="3" w:color="D5DDC6"/>
            <w:bottom w:val="single" w:sz="4" w:space="0" w:color="D5DDC6"/>
            <w:right w:val="single" w:sz="4" w:space="0" w:color="D5DDC6"/>
          </w:divBdr>
        </w:div>
        <w:div w:id="1443768132">
          <w:marLeft w:val="0"/>
          <w:marRight w:val="0"/>
          <w:marTop w:val="0"/>
          <w:marBottom w:val="104"/>
          <w:divBdr>
            <w:top w:val="single" w:sz="4" w:space="0" w:color="D5DDC6"/>
            <w:left w:val="single" w:sz="18" w:space="0" w:color="66BB55"/>
            <w:bottom w:val="single" w:sz="4" w:space="0" w:color="D5DDC6"/>
            <w:right w:val="single" w:sz="4" w:space="0" w:color="D5DDC6"/>
          </w:divBdr>
        </w:div>
        <w:div w:id="1554384150">
          <w:marLeft w:val="0"/>
          <w:marRight w:val="0"/>
          <w:marTop w:val="104"/>
          <w:marBottom w:val="0"/>
          <w:divBdr>
            <w:top w:val="single" w:sz="4" w:space="0" w:color="D5DDC6"/>
            <w:left w:val="single" w:sz="4" w:space="3" w:color="D5DDC6"/>
            <w:bottom w:val="single" w:sz="4" w:space="0" w:color="D5DDC6"/>
            <w:right w:val="single" w:sz="4" w:space="0" w:color="D5DDC6"/>
          </w:divBdr>
        </w:div>
        <w:div w:id="1852257037">
          <w:marLeft w:val="0"/>
          <w:marRight w:val="0"/>
          <w:marTop w:val="0"/>
          <w:marBottom w:val="104"/>
          <w:divBdr>
            <w:top w:val="single" w:sz="4" w:space="0" w:color="D5DDC6"/>
            <w:left w:val="single" w:sz="18" w:space="0" w:color="66BB55"/>
            <w:bottom w:val="single" w:sz="4" w:space="0" w:color="D5DDC6"/>
            <w:right w:val="single" w:sz="4" w:space="0" w:color="D5DDC6"/>
          </w:divBdr>
        </w:div>
        <w:div w:id="2132700874">
          <w:marLeft w:val="0"/>
          <w:marRight w:val="0"/>
          <w:marTop w:val="104"/>
          <w:marBottom w:val="0"/>
          <w:divBdr>
            <w:top w:val="single" w:sz="4" w:space="0" w:color="D5DDC6"/>
            <w:left w:val="single" w:sz="4" w:space="3" w:color="D5DDC6"/>
            <w:bottom w:val="single" w:sz="4" w:space="0" w:color="D5DDC6"/>
            <w:right w:val="single" w:sz="4" w:space="0" w:color="D5DDC6"/>
          </w:divBdr>
        </w:div>
        <w:div w:id="671644674">
          <w:marLeft w:val="0"/>
          <w:marRight w:val="0"/>
          <w:marTop w:val="0"/>
          <w:marBottom w:val="104"/>
          <w:divBdr>
            <w:top w:val="single" w:sz="4" w:space="0" w:color="D5DDC6"/>
            <w:left w:val="single" w:sz="18" w:space="0" w:color="66BB55"/>
            <w:bottom w:val="single" w:sz="4" w:space="0" w:color="D5DDC6"/>
            <w:right w:val="single" w:sz="4" w:space="0" w:color="D5DDC6"/>
          </w:divBdr>
        </w:div>
        <w:div w:id="2099017067">
          <w:marLeft w:val="0"/>
          <w:marRight w:val="0"/>
          <w:marTop w:val="104"/>
          <w:marBottom w:val="0"/>
          <w:divBdr>
            <w:top w:val="single" w:sz="4" w:space="0" w:color="D5DDC6"/>
            <w:left w:val="single" w:sz="4" w:space="3" w:color="D5DDC6"/>
            <w:bottom w:val="single" w:sz="4" w:space="0" w:color="D5DDC6"/>
            <w:right w:val="single" w:sz="4" w:space="0" w:color="D5DDC6"/>
          </w:divBdr>
        </w:div>
        <w:div w:id="1011640612">
          <w:marLeft w:val="0"/>
          <w:marRight w:val="0"/>
          <w:marTop w:val="0"/>
          <w:marBottom w:val="104"/>
          <w:divBdr>
            <w:top w:val="single" w:sz="4" w:space="0" w:color="D5DDC6"/>
            <w:left w:val="single" w:sz="18" w:space="0" w:color="66BB55"/>
            <w:bottom w:val="single" w:sz="4" w:space="0" w:color="D5DDC6"/>
            <w:right w:val="single" w:sz="4" w:space="0" w:color="D5DDC6"/>
          </w:divBdr>
        </w:div>
        <w:div w:id="947278808">
          <w:marLeft w:val="0"/>
          <w:marRight w:val="0"/>
          <w:marTop w:val="104"/>
          <w:marBottom w:val="0"/>
          <w:divBdr>
            <w:top w:val="single" w:sz="4" w:space="0" w:color="D5DDC6"/>
            <w:left w:val="single" w:sz="4" w:space="3" w:color="D5DDC6"/>
            <w:bottom w:val="single" w:sz="4" w:space="0" w:color="D5DDC6"/>
            <w:right w:val="single" w:sz="4" w:space="0" w:color="D5DDC6"/>
          </w:divBdr>
        </w:div>
        <w:div w:id="1915042456">
          <w:marLeft w:val="0"/>
          <w:marRight w:val="0"/>
          <w:marTop w:val="0"/>
          <w:marBottom w:val="104"/>
          <w:divBdr>
            <w:top w:val="single" w:sz="4" w:space="0" w:color="D5DDC6"/>
            <w:left w:val="single" w:sz="18" w:space="0" w:color="66BB55"/>
            <w:bottom w:val="single" w:sz="4" w:space="0" w:color="D5DDC6"/>
            <w:right w:val="single" w:sz="4" w:space="0" w:color="D5DDC6"/>
          </w:divBdr>
        </w:div>
        <w:div w:id="269095521">
          <w:marLeft w:val="0"/>
          <w:marRight w:val="0"/>
          <w:marTop w:val="0"/>
          <w:marBottom w:val="104"/>
          <w:divBdr>
            <w:top w:val="single" w:sz="4" w:space="0" w:color="D5DDC6"/>
            <w:left w:val="single" w:sz="18" w:space="0" w:color="66BB55"/>
            <w:bottom w:val="single" w:sz="4" w:space="0" w:color="D5DDC6"/>
            <w:right w:val="single" w:sz="4" w:space="0" w:color="D5DDC6"/>
          </w:divBdr>
        </w:div>
        <w:div w:id="675033587">
          <w:marLeft w:val="0"/>
          <w:marRight w:val="0"/>
          <w:marTop w:val="104"/>
          <w:marBottom w:val="0"/>
          <w:divBdr>
            <w:top w:val="single" w:sz="4" w:space="0" w:color="D5DDC6"/>
            <w:left w:val="single" w:sz="4" w:space="3" w:color="D5DDC6"/>
            <w:bottom w:val="single" w:sz="4" w:space="0" w:color="D5DDC6"/>
            <w:right w:val="single" w:sz="4" w:space="0" w:color="D5DDC6"/>
          </w:divBdr>
        </w:div>
        <w:div w:id="423035691">
          <w:marLeft w:val="0"/>
          <w:marRight w:val="0"/>
          <w:marTop w:val="0"/>
          <w:marBottom w:val="104"/>
          <w:divBdr>
            <w:top w:val="single" w:sz="4" w:space="0" w:color="D5DDC6"/>
            <w:left w:val="single" w:sz="18" w:space="0" w:color="66BB55"/>
            <w:bottom w:val="single" w:sz="4" w:space="0" w:color="D5DDC6"/>
            <w:right w:val="single" w:sz="4" w:space="0" w:color="D5DDC6"/>
          </w:divBdr>
        </w:div>
        <w:div w:id="374088246">
          <w:marLeft w:val="0"/>
          <w:marRight w:val="0"/>
          <w:marTop w:val="104"/>
          <w:marBottom w:val="0"/>
          <w:divBdr>
            <w:top w:val="single" w:sz="4" w:space="0" w:color="D5DDC6"/>
            <w:left w:val="single" w:sz="4" w:space="3" w:color="D5DDC6"/>
            <w:bottom w:val="single" w:sz="4" w:space="0" w:color="D5DDC6"/>
            <w:right w:val="single" w:sz="4" w:space="0" w:color="D5DDC6"/>
          </w:divBdr>
        </w:div>
        <w:div w:id="1167787890">
          <w:marLeft w:val="0"/>
          <w:marRight w:val="0"/>
          <w:marTop w:val="0"/>
          <w:marBottom w:val="104"/>
          <w:divBdr>
            <w:top w:val="single" w:sz="4" w:space="0" w:color="D5DDC6"/>
            <w:left w:val="single" w:sz="18" w:space="0" w:color="66BB55"/>
            <w:bottom w:val="single" w:sz="4" w:space="0" w:color="D5DDC6"/>
            <w:right w:val="single" w:sz="4" w:space="0" w:color="D5DDC6"/>
          </w:divBdr>
        </w:div>
        <w:div w:id="660737058">
          <w:marLeft w:val="0"/>
          <w:marRight w:val="0"/>
          <w:marTop w:val="104"/>
          <w:marBottom w:val="0"/>
          <w:divBdr>
            <w:top w:val="single" w:sz="4" w:space="0" w:color="D5DDC6"/>
            <w:left w:val="single" w:sz="4" w:space="3" w:color="D5DDC6"/>
            <w:bottom w:val="single" w:sz="4" w:space="0" w:color="D5DDC6"/>
            <w:right w:val="single" w:sz="4" w:space="0" w:color="D5DDC6"/>
          </w:divBdr>
        </w:div>
        <w:div w:id="680932553">
          <w:marLeft w:val="0"/>
          <w:marRight w:val="0"/>
          <w:marTop w:val="0"/>
          <w:marBottom w:val="104"/>
          <w:divBdr>
            <w:top w:val="single" w:sz="4" w:space="0" w:color="D5DDC6"/>
            <w:left w:val="single" w:sz="18" w:space="0" w:color="66BB55"/>
            <w:bottom w:val="single" w:sz="4" w:space="0" w:color="D5DDC6"/>
            <w:right w:val="single" w:sz="4" w:space="0" w:color="D5DDC6"/>
          </w:divBdr>
        </w:div>
        <w:div w:id="683168049">
          <w:marLeft w:val="0"/>
          <w:marRight w:val="0"/>
          <w:marTop w:val="104"/>
          <w:marBottom w:val="0"/>
          <w:divBdr>
            <w:top w:val="single" w:sz="4" w:space="0" w:color="D5DDC6"/>
            <w:left w:val="single" w:sz="4" w:space="3" w:color="D5DDC6"/>
            <w:bottom w:val="single" w:sz="4" w:space="0" w:color="D5DDC6"/>
            <w:right w:val="single" w:sz="4" w:space="0" w:color="D5DDC6"/>
          </w:divBdr>
        </w:div>
        <w:div w:id="1337997678">
          <w:marLeft w:val="0"/>
          <w:marRight w:val="0"/>
          <w:marTop w:val="0"/>
          <w:marBottom w:val="104"/>
          <w:divBdr>
            <w:top w:val="single" w:sz="4" w:space="0" w:color="D5DDC6"/>
            <w:left w:val="single" w:sz="18" w:space="0" w:color="66BB55"/>
            <w:bottom w:val="single" w:sz="4" w:space="0" w:color="D5DDC6"/>
            <w:right w:val="single" w:sz="4" w:space="0" w:color="D5DDC6"/>
          </w:divBdr>
        </w:div>
        <w:div w:id="1424493712">
          <w:marLeft w:val="0"/>
          <w:marRight w:val="0"/>
          <w:marTop w:val="104"/>
          <w:marBottom w:val="0"/>
          <w:divBdr>
            <w:top w:val="single" w:sz="4" w:space="0" w:color="D5DDC6"/>
            <w:left w:val="single" w:sz="4" w:space="3" w:color="D5DDC6"/>
            <w:bottom w:val="single" w:sz="4" w:space="0" w:color="D5DDC6"/>
            <w:right w:val="single" w:sz="4" w:space="0" w:color="D5DDC6"/>
          </w:divBdr>
        </w:div>
        <w:div w:id="134179076">
          <w:marLeft w:val="0"/>
          <w:marRight w:val="0"/>
          <w:marTop w:val="0"/>
          <w:marBottom w:val="104"/>
          <w:divBdr>
            <w:top w:val="single" w:sz="4" w:space="0" w:color="D5DDC6"/>
            <w:left w:val="single" w:sz="18" w:space="0" w:color="66BB55"/>
            <w:bottom w:val="single" w:sz="4" w:space="0" w:color="D5DDC6"/>
            <w:right w:val="single" w:sz="4" w:space="0" w:color="D5DDC6"/>
          </w:divBdr>
        </w:div>
        <w:div w:id="1436975014">
          <w:marLeft w:val="0"/>
          <w:marRight w:val="0"/>
          <w:marTop w:val="104"/>
          <w:marBottom w:val="0"/>
          <w:divBdr>
            <w:top w:val="single" w:sz="4" w:space="0" w:color="D5DDC6"/>
            <w:left w:val="single" w:sz="4" w:space="3" w:color="D5DDC6"/>
            <w:bottom w:val="single" w:sz="4" w:space="0" w:color="D5DDC6"/>
            <w:right w:val="single" w:sz="4" w:space="0" w:color="D5DDC6"/>
          </w:divBdr>
        </w:div>
        <w:div w:id="791020222">
          <w:marLeft w:val="0"/>
          <w:marRight w:val="0"/>
          <w:marTop w:val="0"/>
          <w:marBottom w:val="104"/>
          <w:divBdr>
            <w:top w:val="single" w:sz="4" w:space="0" w:color="D5DDC6"/>
            <w:left w:val="single" w:sz="18" w:space="0" w:color="66BB55"/>
            <w:bottom w:val="single" w:sz="4" w:space="0" w:color="D5DDC6"/>
            <w:right w:val="single" w:sz="4" w:space="0" w:color="D5DDC6"/>
          </w:divBdr>
        </w:div>
        <w:div w:id="860514075">
          <w:marLeft w:val="0"/>
          <w:marRight w:val="0"/>
          <w:marTop w:val="104"/>
          <w:marBottom w:val="0"/>
          <w:divBdr>
            <w:top w:val="single" w:sz="4" w:space="0" w:color="D5DDC6"/>
            <w:left w:val="single" w:sz="4" w:space="3" w:color="D5DDC6"/>
            <w:bottom w:val="single" w:sz="4" w:space="0" w:color="D5DDC6"/>
            <w:right w:val="single" w:sz="4" w:space="0" w:color="D5DDC6"/>
          </w:divBdr>
        </w:div>
        <w:div w:id="1133056876">
          <w:marLeft w:val="0"/>
          <w:marRight w:val="0"/>
          <w:marTop w:val="0"/>
          <w:marBottom w:val="104"/>
          <w:divBdr>
            <w:top w:val="single" w:sz="4" w:space="0" w:color="D5DDC6"/>
            <w:left w:val="single" w:sz="18" w:space="0" w:color="66BB55"/>
            <w:bottom w:val="single" w:sz="4" w:space="0" w:color="D5DDC6"/>
            <w:right w:val="single" w:sz="4" w:space="0" w:color="D5DDC6"/>
          </w:divBdr>
        </w:div>
        <w:div w:id="725105082">
          <w:marLeft w:val="0"/>
          <w:marRight w:val="0"/>
          <w:marTop w:val="104"/>
          <w:marBottom w:val="0"/>
          <w:divBdr>
            <w:top w:val="single" w:sz="4" w:space="0" w:color="D5DDC6"/>
            <w:left w:val="single" w:sz="4" w:space="3" w:color="D5DDC6"/>
            <w:bottom w:val="single" w:sz="4" w:space="0" w:color="D5DDC6"/>
            <w:right w:val="single" w:sz="4" w:space="0" w:color="D5DDC6"/>
          </w:divBdr>
        </w:div>
        <w:div w:id="102772284">
          <w:marLeft w:val="0"/>
          <w:marRight w:val="0"/>
          <w:marTop w:val="0"/>
          <w:marBottom w:val="104"/>
          <w:divBdr>
            <w:top w:val="single" w:sz="4" w:space="0" w:color="D5DDC6"/>
            <w:left w:val="single" w:sz="18" w:space="0" w:color="66BB55"/>
            <w:bottom w:val="single" w:sz="4" w:space="0" w:color="D5DDC6"/>
            <w:right w:val="single" w:sz="4" w:space="0" w:color="D5DDC6"/>
          </w:divBdr>
        </w:div>
        <w:div w:id="1538809180">
          <w:marLeft w:val="0"/>
          <w:marRight w:val="0"/>
          <w:marTop w:val="104"/>
          <w:marBottom w:val="0"/>
          <w:divBdr>
            <w:top w:val="single" w:sz="4" w:space="0" w:color="D5DDC6"/>
            <w:left w:val="single" w:sz="4" w:space="3" w:color="D5DDC6"/>
            <w:bottom w:val="single" w:sz="4" w:space="0" w:color="D5DDC6"/>
            <w:right w:val="single" w:sz="4" w:space="0" w:color="D5DDC6"/>
          </w:divBdr>
        </w:div>
        <w:div w:id="1360476153">
          <w:marLeft w:val="0"/>
          <w:marRight w:val="0"/>
          <w:marTop w:val="0"/>
          <w:marBottom w:val="104"/>
          <w:divBdr>
            <w:top w:val="single" w:sz="4" w:space="0" w:color="D5DDC6"/>
            <w:left w:val="single" w:sz="18" w:space="0" w:color="66BB55"/>
            <w:bottom w:val="single" w:sz="4" w:space="0" w:color="D5DDC6"/>
            <w:right w:val="single" w:sz="4" w:space="0" w:color="D5DDC6"/>
          </w:divBdr>
        </w:div>
      </w:divsChild>
    </w:div>
    <w:div w:id="1969041929">
      <w:bodyDiv w:val="1"/>
      <w:marLeft w:val="0"/>
      <w:marRight w:val="0"/>
      <w:marTop w:val="0"/>
      <w:marBottom w:val="0"/>
      <w:divBdr>
        <w:top w:val="none" w:sz="0" w:space="0" w:color="auto"/>
        <w:left w:val="none" w:sz="0" w:space="0" w:color="auto"/>
        <w:bottom w:val="none" w:sz="0" w:space="0" w:color="auto"/>
        <w:right w:val="none" w:sz="0" w:space="0" w:color="auto"/>
      </w:divBdr>
    </w:div>
    <w:div w:id="1979795160">
      <w:bodyDiv w:val="1"/>
      <w:marLeft w:val="0"/>
      <w:marRight w:val="0"/>
      <w:marTop w:val="0"/>
      <w:marBottom w:val="0"/>
      <w:divBdr>
        <w:top w:val="none" w:sz="0" w:space="0" w:color="auto"/>
        <w:left w:val="none" w:sz="0" w:space="0" w:color="auto"/>
        <w:bottom w:val="none" w:sz="0" w:space="0" w:color="auto"/>
        <w:right w:val="none" w:sz="0" w:space="0" w:color="auto"/>
      </w:divBdr>
    </w:div>
    <w:div w:id="2018998953">
      <w:bodyDiv w:val="1"/>
      <w:marLeft w:val="0"/>
      <w:marRight w:val="0"/>
      <w:marTop w:val="0"/>
      <w:marBottom w:val="0"/>
      <w:divBdr>
        <w:top w:val="none" w:sz="0" w:space="0" w:color="auto"/>
        <w:left w:val="none" w:sz="0" w:space="0" w:color="auto"/>
        <w:bottom w:val="none" w:sz="0" w:space="0" w:color="auto"/>
        <w:right w:val="none" w:sz="0" w:space="0" w:color="auto"/>
      </w:divBdr>
    </w:div>
    <w:div w:id="2024820965">
      <w:bodyDiv w:val="1"/>
      <w:marLeft w:val="0"/>
      <w:marRight w:val="0"/>
      <w:marTop w:val="0"/>
      <w:marBottom w:val="0"/>
      <w:divBdr>
        <w:top w:val="none" w:sz="0" w:space="0" w:color="auto"/>
        <w:left w:val="none" w:sz="0" w:space="0" w:color="auto"/>
        <w:bottom w:val="none" w:sz="0" w:space="0" w:color="auto"/>
        <w:right w:val="none" w:sz="0" w:space="0" w:color="auto"/>
      </w:divBdr>
      <w:divsChild>
        <w:div w:id="1988053419">
          <w:marLeft w:val="0"/>
          <w:marRight w:val="0"/>
          <w:marTop w:val="0"/>
          <w:marBottom w:val="0"/>
          <w:divBdr>
            <w:top w:val="none" w:sz="0" w:space="0" w:color="auto"/>
            <w:left w:val="none" w:sz="0" w:space="0" w:color="auto"/>
            <w:bottom w:val="none" w:sz="0" w:space="0" w:color="auto"/>
            <w:right w:val="none" w:sz="0" w:space="0" w:color="auto"/>
          </w:divBdr>
        </w:div>
        <w:div w:id="662974667">
          <w:marLeft w:val="-259"/>
          <w:marRight w:val="-259"/>
          <w:marTop w:val="311"/>
          <w:marBottom w:val="311"/>
          <w:divBdr>
            <w:top w:val="none" w:sz="0" w:space="0" w:color="auto"/>
            <w:left w:val="none" w:sz="0" w:space="0" w:color="auto"/>
            <w:bottom w:val="none" w:sz="0" w:space="0" w:color="auto"/>
            <w:right w:val="none" w:sz="0" w:space="0" w:color="auto"/>
          </w:divBdr>
          <w:divsChild>
            <w:div w:id="947616094">
              <w:marLeft w:val="0"/>
              <w:marRight w:val="0"/>
              <w:marTop w:val="0"/>
              <w:marBottom w:val="0"/>
              <w:divBdr>
                <w:top w:val="none" w:sz="0" w:space="0" w:color="auto"/>
                <w:left w:val="single" w:sz="18" w:space="8" w:color="4CAF50"/>
                <w:bottom w:val="none" w:sz="0" w:space="0" w:color="auto"/>
                <w:right w:val="none" w:sz="0" w:space="0" w:color="auto"/>
              </w:divBdr>
            </w:div>
          </w:divsChild>
        </w:div>
        <w:div w:id="453988211">
          <w:marLeft w:val="-259"/>
          <w:marRight w:val="-259"/>
          <w:marTop w:val="311"/>
          <w:marBottom w:val="311"/>
          <w:divBdr>
            <w:top w:val="none" w:sz="0" w:space="0" w:color="auto"/>
            <w:left w:val="none" w:sz="0" w:space="0" w:color="auto"/>
            <w:bottom w:val="none" w:sz="0" w:space="0" w:color="auto"/>
            <w:right w:val="none" w:sz="0" w:space="0" w:color="auto"/>
          </w:divBdr>
          <w:divsChild>
            <w:div w:id="2081520779">
              <w:marLeft w:val="0"/>
              <w:marRight w:val="0"/>
              <w:marTop w:val="0"/>
              <w:marBottom w:val="0"/>
              <w:divBdr>
                <w:top w:val="none" w:sz="0" w:space="0" w:color="auto"/>
                <w:left w:val="single" w:sz="18" w:space="8" w:color="4CAF50"/>
                <w:bottom w:val="none" w:sz="0" w:space="0" w:color="auto"/>
                <w:right w:val="none" w:sz="0" w:space="0" w:color="auto"/>
              </w:divBdr>
            </w:div>
          </w:divsChild>
        </w:div>
        <w:div w:id="509030387">
          <w:marLeft w:val="-259"/>
          <w:marRight w:val="-259"/>
          <w:marTop w:val="311"/>
          <w:marBottom w:val="311"/>
          <w:divBdr>
            <w:top w:val="none" w:sz="0" w:space="0" w:color="auto"/>
            <w:left w:val="none" w:sz="0" w:space="0" w:color="auto"/>
            <w:bottom w:val="none" w:sz="0" w:space="0" w:color="auto"/>
            <w:right w:val="none" w:sz="0" w:space="0" w:color="auto"/>
          </w:divBdr>
          <w:divsChild>
            <w:div w:id="37172729">
              <w:marLeft w:val="0"/>
              <w:marRight w:val="0"/>
              <w:marTop w:val="0"/>
              <w:marBottom w:val="0"/>
              <w:divBdr>
                <w:top w:val="none" w:sz="0" w:space="0" w:color="auto"/>
                <w:left w:val="single" w:sz="18" w:space="8" w:color="4CAF50"/>
                <w:bottom w:val="none" w:sz="0" w:space="0" w:color="auto"/>
                <w:right w:val="none" w:sz="0" w:space="0" w:color="auto"/>
              </w:divBdr>
            </w:div>
          </w:divsChild>
        </w:div>
        <w:div w:id="1796824387">
          <w:marLeft w:val="-259"/>
          <w:marRight w:val="-259"/>
          <w:marTop w:val="311"/>
          <w:marBottom w:val="311"/>
          <w:divBdr>
            <w:top w:val="none" w:sz="0" w:space="0" w:color="auto"/>
            <w:left w:val="none" w:sz="0" w:space="0" w:color="auto"/>
            <w:bottom w:val="none" w:sz="0" w:space="0" w:color="auto"/>
            <w:right w:val="none" w:sz="0" w:space="0" w:color="auto"/>
          </w:divBdr>
          <w:divsChild>
            <w:div w:id="141043531">
              <w:marLeft w:val="0"/>
              <w:marRight w:val="0"/>
              <w:marTop w:val="0"/>
              <w:marBottom w:val="0"/>
              <w:divBdr>
                <w:top w:val="none" w:sz="0" w:space="0" w:color="auto"/>
                <w:left w:val="single" w:sz="18" w:space="8" w:color="4CAF50"/>
                <w:bottom w:val="none" w:sz="0" w:space="0" w:color="auto"/>
                <w:right w:val="none" w:sz="0" w:space="0" w:color="auto"/>
              </w:divBdr>
            </w:div>
          </w:divsChild>
        </w:div>
        <w:div w:id="141116582">
          <w:marLeft w:val="-259"/>
          <w:marRight w:val="-259"/>
          <w:marTop w:val="311"/>
          <w:marBottom w:val="311"/>
          <w:divBdr>
            <w:top w:val="none" w:sz="0" w:space="0" w:color="auto"/>
            <w:left w:val="none" w:sz="0" w:space="0" w:color="auto"/>
            <w:bottom w:val="none" w:sz="0" w:space="0" w:color="auto"/>
            <w:right w:val="none" w:sz="0" w:space="0" w:color="auto"/>
          </w:divBdr>
          <w:divsChild>
            <w:div w:id="44570866">
              <w:marLeft w:val="0"/>
              <w:marRight w:val="0"/>
              <w:marTop w:val="0"/>
              <w:marBottom w:val="0"/>
              <w:divBdr>
                <w:top w:val="none" w:sz="0" w:space="0" w:color="auto"/>
                <w:left w:val="single" w:sz="18" w:space="8" w:color="4CAF50"/>
                <w:bottom w:val="none" w:sz="0" w:space="0" w:color="auto"/>
                <w:right w:val="none" w:sz="0" w:space="0" w:color="auto"/>
              </w:divBdr>
            </w:div>
          </w:divsChild>
        </w:div>
        <w:div w:id="1180510389">
          <w:marLeft w:val="-259"/>
          <w:marRight w:val="-259"/>
          <w:marTop w:val="311"/>
          <w:marBottom w:val="311"/>
          <w:divBdr>
            <w:top w:val="none" w:sz="0" w:space="0" w:color="auto"/>
            <w:left w:val="none" w:sz="0" w:space="0" w:color="auto"/>
            <w:bottom w:val="none" w:sz="0" w:space="0" w:color="auto"/>
            <w:right w:val="none" w:sz="0" w:space="0" w:color="auto"/>
          </w:divBdr>
          <w:divsChild>
            <w:div w:id="643855190">
              <w:marLeft w:val="0"/>
              <w:marRight w:val="0"/>
              <w:marTop w:val="0"/>
              <w:marBottom w:val="0"/>
              <w:divBdr>
                <w:top w:val="none" w:sz="0" w:space="0" w:color="auto"/>
                <w:left w:val="single" w:sz="18" w:space="8" w:color="4CAF50"/>
                <w:bottom w:val="none" w:sz="0" w:space="0" w:color="auto"/>
                <w:right w:val="none" w:sz="0" w:space="0" w:color="auto"/>
              </w:divBdr>
            </w:div>
          </w:divsChild>
        </w:div>
        <w:div w:id="742022515">
          <w:marLeft w:val="-415"/>
          <w:marRight w:val="-415"/>
          <w:marTop w:val="311"/>
          <w:marBottom w:val="311"/>
          <w:divBdr>
            <w:top w:val="none" w:sz="0" w:space="0" w:color="auto"/>
            <w:left w:val="none" w:sz="0" w:space="0" w:color="auto"/>
            <w:bottom w:val="none" w:sz="0" w:space="0" w:color="auto"/>
            <w:right w:val="none" w:sz="0" w:space="0" w:color="auto"/>
          </w:divBdr>
        </w:div>
        <w:div w:id="1360625306">
          <w:marLeft w:val="-259"/>
          <w:marRight w:val="-259"/>
          <w:marTop w:val="311"/>
          <w:marBottom w:val="311"/>
          <w:divBdr>
            <w:top w:val="none" w:sz="0" w:space="0" w:color="auto"/>
            <w:left w:val="none" w:sz="0" w:space="0" w:color="auto"/>
            <w:bottom w:val="none" w:sz="0" w:space="0" w:color="auto"/>
            <w:right w:val="none" w:sz="0" w:space="0" w:color="auto"/>
          </w:divBdr>
          <w:divsChild>
            <w:div w:id="875847058">
              <w:marLeft w:val="0"/>
              <w:marRight w:val="0"/>
              <w:marTop w:val="0"/>
              <w:marBottom w:val="0"/>
              <w:divBdr>
                <w:top w:val="none" w:sz="0" w:space="0" w:color="auto"/>
                <w:left w:val="single" w:sz="18" w:space="8" w:color="4CAF50"/>
                <w:bottom w:val="none" w:sz="0" w:space="0" w:color="auto"/>
                <w:right w:val="none" w:sz="0" w:space="0" w:color="auto"/>
              </w:divBdr>
            </w:div>
          </w:divsChild>
        </w:div>
        <w:div w:id="63184683">
          <w:marLeft w:val="-259"/>
          <w:marRight w:val="-259"/>
          <w:marTop w:val="311"/>
          <w:marBottom w:val="311"/>
          <w:divBdr>
            <w:top w:val="none" w:sz="0" w:space="0" w:color="auto"/>
            <w:left w:val="none" w:sz="0" w:space="0" w:color="auto"/>
            <w:bottom w:val="none" w:sz="0" w:space="0" w:color="auto"/>
            <w:right w:val="none" w:sz="0" w:space="0" w:color="auto"/>
          </w:divBdr>
          <w:divsChild>
            <w:div w:id="158160058">
              <w:marLeft w:val="0"/>
              <w:marRight w:val="0"/>
              <w:marTop w:val="0"/>
              <w:marBottom w:val="0"/>
              <w:divBdr>
                <w:top w:val="none" w:sz="0" w:space="0" w:color="auto"/>
                <w:left w:val="single" w:sz="18" w:space="8" w:color="4CAF50"/>
                <w:bottom w:val="none" w:sz="0" w:space="0" w:color="auto"/>
                <w:right w:val="none" w:sz="0" w:space="0" w:color="auto"/>
              </w:divBdr>
            </w:div>
          </w:divsChild>
        </w:div>
        <w:div w:id="999431137">
          <w:marLeft w:val="-415"/>
          <w:marRight w:val="-415"/>
          <w:marTop w:val="311"/>
          <w:marBottom w:val="311"/>
          <w:divBdr>
            <w:top w:val="none" w:sz="0" w:space="0" w:color="auto"/>
            <w:left w:val="none" w:sz="0" w:space="0" w:color="auto"/>
            <w:bottom w:val="none" w:sz="0" w:space="0" w:color="auto"/>
            <w:right w:val="none" w:sz="0" w:space="0" w:color="auto"/>
          </w:divBdr>
        </w:div>
        <w:div w:id="857279912">
          <w:marLeft w:val="-259"/>
          <w:marRight w:val="-259"/>
          <w:marTop w:val="311"/>
          <w:marBottom w:val="311"/>
          <w:divBdr>
            <w:top w:val="none" w:sz="0" w:space="0" w:color="auto"/>
            <w:left w:val="none" w:sz="0" w:space="0" w:color="auto"/>
            <w:bottom w:val="none" w:sz="0" w:space="0" w:color="auto"/>
            <w:right w:val="none" w:sz="0" w:space="0" w:color="auto"/>
          </w:divBdr>
          <w:divsChild>
            <w:div w:id="415443972">
              <w:marLeft w:val="0"/>
              <w:marRight w:val="0"/>
              <w:marTop w:val="0"/>
              <w:marBottom w:val="0"/>
              <w:divBdr>
                <w:top w:val="none" w:sz="0" w:space="0" w:color="auto"/>
                <w:left w:val="single" w:sz="18" w:space="8" w:color="4CAF50"/>
                <w:bottom w:val="none" w:sz="0" w:space="0" w:color="auto"/>
                <w:right w:val="none" w:sz="0" w:space="0" w:color="auto"/>
              </w:divBdr>
            </w:div>
          </w:divsChild>
        </w:div>
        <w:div w:id="1361935227">
          <w:marLeft w:val="-259"/>
          <w:marRight w:val="-259"/>
          <w:marTop w:val="311"/>
          <w:marBottom w:val="311"/>
          <w:divBdr>
            <w:top w:val="none" w:sz="0" w:space="0" w:color="auto"/>
            <w:left w:val="none" w:sz="0" w:space="0" w:color="auto"/>
            <w:bottom w:val="none" w:sz="0" w:space="0" w:color="auto"/>
            <w:right w:val="none" w:sz="0" w:space="0" w:color="auto"/>
          </w:divBdr>
          <w:divsChild>
            <w:div w:id="1794790802">
              <w:marLeft w:val="0"/>
              <w:marRight w:val="0"/>
              <w:marTop w:val="0"/>
              <w:marBottom w:val="0"/>
              <w:divBdr>
                <w:top w:val="none" w:sz="0" w:space="0" w:color="auto"/>
                <w:left w:val="single" w:sz="18" w:space="8" w:color="4CAF50"/>
                <w:bottom w:val="none" w:sz="0" w:space="0" w:color="auto"/>
                <w:right w:val="none" w:sz="0" w:space="0" w:color="auto"/>
              </w:divBdr>
            </w:div>
          </w:divsChild>
        </w:div>
        <w:div w:id="1794593832">
          <w:marLeft w:val="-259"/>
          <w:marRight w:val="-259"/>
          <w:marTop w:val="311"/>
          <w:marBottom w:val="311"/>
          <w:divBdr>
            <w:top w:val="none" w:sz="0" w:space="0" w:color="auto"/>
            <w:left w:val="none" w:sz="0" w:space="0" w:color="auto"/>
            <w:bottom w:val="none" w:sz="0" w:space="0" w:color="auto"/>
            <w:right w:val="none" w:sz="0" w:space="0" w:color="auto"/>
          </w:divBdr>
          <w:divsChild>
            <w:div w:id="1441074073">
              <w:marLeft w:val="0"/>
              <w:marRight w:val="0"/>
              <w:marTop w:val="0"/>
              <w:marBottom w:val="0"/>
              <w:divBdr>
                <w:top w:val="none" w:sz="0" w:space="0" w:color="auto"/>
                <w:left w:val="single" w:sz="18" w:space="8" w:color="4CAF50"/>
                <w:bottom w:val="none" w:sz="0" w:space="0" w:color="auto"/>
                <w:right w:val="none" w:sz="0" w:space="0" w:color="auto"/>
              </w:divBdr>
            </w:div>
          </w:divsChild>
        </w:div>
        <w:div w:id="821966376">
          <w:marLeft w:val="-415"/>
          <w:marRight w:val="-415"/>
          <w:marTop w:val="311"/>
          <w:marBottom w:val="311"/>
          <w:divBdr>
            <w:top w:val="none" w:sz="0" w:space="0" w:color="auto"/>
            <w:left w:val="none" w:sz="0" w:space="0" w:color="auto"/>
            <w:bottom w:val="none" w:sz="0" w:space="0" w:color="auto"/>
            <w:right w:val="none" w:sz="0" w:space="0" w:color="auto"/>
          </w:divBdr>
        </w:div>
        <w:div w:id="1760564609">
          <w:marLeft w:val="-259"/>
          <w:marRight w:val="-259"/>
          <w:marTop w:val="311"/>
          <w:marBottom w:val="311"/>
          <w:divBdr>
            <w:top w:val="none" w:sz="0" w:space="0" w:color="auto"/>
            <w:left w:val="none" w:sz="0" w:space="0" w:color="auto"/>
            <w:bottom w:val="none" w:sz="0" w:space="0" w:color="auto"/>
            <w:right w:val="none" w:sz="0" w:space="0" w:color="auto"/>
          </w:divBdr>
          <w:divsChild>
            <w:div w:id="729766881">
              <w:marLeft w:val="0"/>
              <w:marRight w:val="0"/>
              <w:marTop w:val="0"/>
              <w:marBottom w:val="0"/>
              <w:divBdr>
                <w:top w:val="none" w:sz="0" w:space="0" w:color="auto"/>
                <w:left w:val="single" w:sz="18" w:space="8" w:color="4CAF50"/>
                <w:bottom w:val="none" w:sz="0" w:space="0" w:color="auto"/>
                <w:right w:val="none" w:sz="0" w:space="0" w:color="auto"/>
              </w:divBdr>
            </w:div>
          </w:divsChild>
        </w:div>
        <w:div w:id="1323965795">
          <w:marLeft w:val="-259"/>
          <w:marRight w:val="-259"/>
          <w:marTop w:val="311"/>
          <w:marBottom w:val="311"/>
          <w:divBdr>
            <w:top w:val="none" w:sz="0" w:space="0" w:color="auto"/>
            <w:left w:val="none" w:sz="0" w:space="0" w:color="auto"/>
            <w:bottom w:val="none" w:sz="0" w:space="0" w:color="auto"/>
            <w:right w:val="none" w:sz="0" w:space="0" w:color="auto"/>
          </w:divBdr>
          <w:divsChild>
            <w:div w:id="42484549">
              <w:marLeft w:val="0"/>
              <w:marRight w:val="0"/>
              <w:marTop w:val="0"/>
              <w:marBottom w:val="0"/>
              <w:divBdr>
                <w:top w:val="none" w:sz="0" w:space="0" w:color="auto"/>
                <w:left w:val="single" w:sz="18" w:space="8" w:color="4CAF50"/>
                <w:bottom w:val="none" w:sz="0" w:space="0" w:color="auto"/>
                <w:right w:val="none" w:sz="0" w:space="0" w:color="auto"/>
              </w:divBdr>
            </w:div>
          </w:divsChild>
        </w:div>
        <w:div w:id="1948006107">
          <w:marLeft w:val="-415"/>
          <w:marRight w:val="-415"/>
          <w:marTop w:val="311"/>
          <w:marBottom w:val="311"/>
          <w:divBdr>
            <w:top w:val="none" w:sz="0" w:space="0" w:color="auto"/>
            <w:left w:val="none" w:sz="0" w:space="0" w:color="auto"/>
            <w:bottom w:val="none" w:sz="0" w:space="0" w:color="auto"/>
            <w:right w:val="none" w:sz="0" w:space="0" w:color="auto"/>
          </w:divBdr>
        </w:div>
        <w:div w:id="556210148">
          <w:marLeft w:val="-259"/>
          <w:marRight w:val="-259"/>
          <w:marTop w:val="311"/>
          <w:marBottom w:val="311"/>
          <w:divBdr>
            <w:top w:val="none" w:sz="0" w:space="0" w:color="auto"/>
            <w:left w:val="none" w:sz="0" w:space="0" w:color="auto"/>
            <w:bottom w:val="none" w:sz="0" w:space="0" w:color="auto"/>
            <w:right w:val="none" w:sz="0" w:space="0" w:color="auto"/>
          </w:divBdr>
          <w:divsChild>
            <w:div w:id="55738271">
              <w:marLeft w:val="0"/>
              <w:marRight w:val="0"/>
              <w:marTop w:val="0"/>
              <w:marBottom w:val="0"/>
              <w:divBdr>
                <w:top w:val="none" w:sz="0" w:space="0" w:color="auto"/>
                <w:left w:val="single" w:sz="18" w:space="8" w:color="4CAF50"/>
                <w:bottom w:val="none" w:sz="0" w:space="0" w:color="auto"/>
                <w:right w:val="none" w:sz="0" w:space="0" w:color="auto"/>
              </w:divBdr>
            </w:div>
          </w:divsChild>
        </w:div>
        <w:div w:id="509297041">
          <w:marLeft w:val="-415"/>
          <w:marRight w:val="-415"/>
          <w:marTop w:val="311"/>
          <w:marBottom w:val="311"/>
          <w:divBdr>
            <w:top w:val="none" w:sz="0" w:space="0" w:color="auto"/>
            <w:left w:val="none" w:sz="0" w:space="0" w:color="auto"/>
            <w:bottom w:val="none" w:sz="0" w:space="0" w:color="auto"/>
            <w:right w:val="none" w:sz="0" w:space="0" w:color="auto"/>
          </w:divBdr>
        </w:div>
      </w:divsChild>
    </w:div>
    <w:div w:id="2052655018">
      <w:bodyDiv w:val="1"/>
      <w:marLeft w:val="0"/>
      <w:marRight w:val="0"/>
      <w:marTop w:val="0"/>
      <w:marBottom w:val="0"/>
      <w:divBdr>
        <w:top w:val="none" w:sz="0" w:space="0" w:color="auto"/>
        <w:left w:val="none" w:sz="0" w:space="0" w:color="auto"/>
        <w:bottom w:val="none" w:sz="0" w:space="0" w:color="auto"/>
        <w:right w:val="none" w:sz="0" w:space="0" w:color="auto"/>
      </w:divBdr>
      <w:divsChild>
        <w:div w:id="966394956">
          <w:marLeft w:val="0"/>
          <w:marRight w:val="0"/>
          <w:marTop w:val="0"/>
          <w:marBottom w:val="0"/>
          <w:divBdr>
            <w:top w:val="none" w:sz="0" w:space="0" w:color="auto"/>
            <w:left w:val="none" w:sz="0" w:space="0" w:color="auto"/>
            <w:bottom w:val="none" w:sz="0" w:space="0" w:color="auto"/>
            <w:right w:val="none" w:sz="0" w:space="0" w:color="auto"/>
          </w:divBdr>
        </w:div>
        <w:div w:id="1428233099">
          <w:marLeft w:val="0"/>
          <w:marRight w:val="0"/>
          <w:marTop w:val="0"/>
          <w:marBottom w:val="0"/>
          <w:divBdr>
            <w:top w:val="none" w:sz="0" w:space="0" w:color="auto"/>
            <w:left w:val="none" w:sz="0" w:space="0" w:color="auto"/>
            <w:bottom w:val="none" w:sz="0" w:space="0" w:color="auto"/>
            <w:right w:val="none" w:sz="0" w:space="0" w:color="auto"/>
          </w:divBdr>
        </w:div>
        <w:div w:id="544298039">
          <w:marLeft w:val="0"/>
          <w:marRight w:val="0"/>
          <w:marTop w:val="0"/>
          <w:marBottom w:val="0"/>
          <w:divBdr>
            <w:top w:val="none" w:sz="0" w:space="0" w:color="auto"/>
            <w:left w:val="none" w:sz="0" w:space="0" w:color="auto"/>
            <w:bottom w:val="none" w:sz="0" w:space="0" w:color="auto"/>
            <w:right w:val="none" w:sz="0" w:space="0" w:color="auto"/>
          </w:divBdr>
        </w:div>
        <w:div w:id="1457213051">
          <w:marLeft w:val="0"/>
          <w:marRight w:val="0"/>
          <w:marTop w:val="0"/>
          <w:marBottom w:val="0"/>
          <w:divBdr>
            <w:top w:val="none" w:sz="0" w:space="0" w:color="auto"/>
            <w:left w:val="none" w:sz="0" w:space="0" w:color="auto"/>
            <w:bottom w:val="none" w:sz="0" w:space="0" w:color="auto"/>
            <w:right w:val="none" w:sz="0" w:space="0" w:color="auto"/>
          </w:divBdr>
        </w:div>
        <w:div w:id="589200673">
          <w:marLeft w:val="-259"/>
          <w:marRight w:val="-259"/>
          <w:marTop w:val="311"/>
          <w:marBottom w:val="311"/>
          <w:divBdr>
            <w:top w:val="none" w:sz="0" w:space="0" w:color="auto"/>
            <w:left w:val="none" w:sz="0" w:space="0" w:color="auto"/>
            <w:bottom w:val="none" w:sz="0" w:space="0" w:color="auto"/>
            <w:right w:val="none" w:sz="0" w:space="0" w:color="auto"/>
          </w:divBdr>
          <w:divsChild>
            <w:div w:id="1969823240">
              <w:marLeft w:val="0"/>
              <w:marRight w:val="0"/>
              <w:marTop w:val="0"/>
              <w:marBottom w:val="0"/>
              <w:divBdr>
                <w:top w:val="none" w:sz="0" w:space="0" w:color="auto"/>
                <w:left w:val="single" w:sz="18" w:space="8" w:color="4CAF50"/>
                <w:bottom w:val="none" w:sz="0" w:space="0" w:color="auto"/>
                <w:right w:val="none" w:sz="0" w:space="0" w:color="auto"/>
              </w:divBdr>
            </w:div>
          </w:divsChild>
        </w:div>
        <w:div w:id="84499111">
          <w:marLeft w:val="-415"/>
          <w:marRight w:val="-415"/>
          <w:marTop w:val="311"/>
          <w:marBottom w:val="311"/>
          <w:divBdr>
            <w:top w:val="none" w:sz="0" w:space="0" w:color="auto"/>
            <w:left w:val="none" w:sz="0" w:space="0" w:color="auto"/>
            <w:bottom w:val="none" w:sz="0" w:space="0" w:color="auto"/>
            <w:right w:val="none" w:sz="0" w:space="0" w:color="auto"/>
          </w:divBdr>
        </w:div>
        <w:div w:id="1602302734">
          <w:marLeft w:val="0"/>
          <w:marRight w:val="0"/>
          <w:marTop w:val="0"/>
          <w:marBottom w:val="0"/>
          <w:divBdr>
            <w:top w:val="single" w:sz="24" w:space="5" w:color="000000"/>
            <w:left w:val="single" w:sz="24" w:space="5" w:color="000000"/>
            <w:bottom w:val="single" w:sz="24" w:space="5" w:color="000000"/>
            <w:right w:val="single" w:sz="24" w:space="5" w:color="000000"/>
          </w:divBdr>
        </w:div>
        <w:div w:id="1761675692">
          <w:marLeft w:val="-259"/>
          <w:marRight w:val="-259"/>
          <w:marTop w:val="311"/>
          <w:marBottom w:val="311"/>
          <w:divBdr>
            <w:top w:val="none" w:sz="0" w:space="0" w:color="auto"/>
            <w:left w:val="none" w:sz="0" w:space="0" w:color="auto"/>
            <w:bottom w:val="none" w:sz="0" w:space="0" w:color="auto"/>
            <w:right w:val="none" w:sz="0" w:space="0" w:color="auto"/>
          </w:divBdr>
          <w:divsChild>
            <w:div w:id="1168598132">
              <w:marLeft w:val="0"/>
              <w:marRight w:val="0"/>
              <w:marTop w:val="0"/>
              <w:marBottom w:val="0"/>
              <w:divBdr>
                <w:top w:val="none" w:sz="0" w:space="0" w:color="auto"/>
                <w:left w:val="single" w:sz="18" w:space="8" w:color="4CAF50"/>
                <w:bottom w:val="none" w:sz="0" w:space="0" w:color="auto"/>
                <w:right w:val="none" w:sz="0" w:space="0" w:color="auto"/>
              </w:divBdr>
            </w:div>
          </w:divsChild>
        </w:div>
        <w:div w:id="1366251954">
          <w:marLeft w:val="0"/>
          <w:marRight w:val="0"/>
          <w:marTop w:val="0"/>
          <w:marBottom w:val="0"/>
          <w:divBdr>
            <w:top w:val="single" w:sz="24" w:space="5" w:color="FF0000"/>
            <w:left w:val="single" w:sz="24" w:space="5" w:color="FF0000"/>
            <w:bottom w:val="single" w:sz="24" w:space="5" w:color="FF0000"/>
            <w:right w:val="single" w:sz="24" w:space="5" w:color="FF0000"/>
          </w:divBdr>
        </w:div>
        <w:div w:id="1824394893">
          <w:marLeft w:val="-259"/>
          <w:marRight w:val="-259"/>
          <w:marTop w:val="311"/>
          <w:marBottom w:val="311"/>
          <w:divBdr>
            <w:top w:val="none" w:sz="0" w:space="0" w:color="auto"/>
            <w:left w:val="none" w:sz="0" w:space="0" w:color="auto"/>
            <w:bottom w:val="none" w:sz="0" w:space="0" w:color="auto"/>
            <w:right w:val="none" w:sz="0" w:space="0" w:color="auto"/>
          </w:divBdr>
          <w:divsChild>
            <w:div w:id="443692529">
              <w:marLeft w:val="0"/>
              <w:marRight w:val="0"/>
              <w:marTop w:val="0"/>
              <w:marBottom w:val="0"/>
              <w:divBdr>
                <w:top w:val="none" w:sz="0" w:space="0" w:color="auto"/>
                <w:left w:val="single" w:sz="18" w:space="8" w:color="4CAF50"/>
                <w:bottom w:val="none" w:sz="0" w:space="0" w:color="auto"/>
                <w:right w:val="none" w:sz="0" w:space="0" w:color="auto"/>
              </w:divBdr>
            </w:div>
          </w:divsChild>
        </w:div>
        <w:div w:id="1157376825">
          <w:marLeft w:val="0"/>
          <w:marRight w:val="0"/>
          <w:marTop w:val="0"/>
          <w:marBottom w:val="0"/>
          <w:divBdr>
            <w:top w:val="dotted" w:sz="24" w:space="5" w:color="auto"/>
            <w:left w:val="single" w:sz="24" w:space="5" w:color="auto"/>
            <w:bottom w:val="dotted" w:sz="24" w:space="5" w:color="auto"/>
            <w:right w:val="single" w:sz="24" w:space="5" w:color="auto"/>
          </w:divBdr>
        </w:div>
        <w:div w:id="1451822056">
          <w:marLeft w:val="-259"/>
          <w:marRight w:val="-259"/>
          <w:marTop w:val="311"/>
          <w:marBottom w:val="311"/>
          <w:divBdr>
            <w:top w:val="none" w:sz="0" w:space="0" w:color="auto"/>
            <w:left w:val="none" w:sz="0" w:space="0" w:color="auto"/>
            <w:bottom w:val="none" w:sz="0" w:space="0" w:color="auto"/>
            <w:right w:val="none" w:sz="0" w:space="0" w:color="auto"/>
          </w:divBdr>
          <w:divsChild>
            <w:div w:id="1051197799">
              <w:marLeft w:val="0"/>
              <w:marRight w:val="0"/>
              <w:marTop w:val="0"/>
              <w:marBottom w:val="0"/>
              <w:divBdr>
                <w:top w:val="none" w:sz="0" w:space="0" w:color="auto"/>
                <w:left w:val="single" w:sz="18" w:space="8" w:color="4CAF50"/>
                <w:bottom w:val="none" w:sz="0" w:space="0" w:color="auto"/>
                <w:right w:val="none" w:sz="0" w:space="0" w:color="auto"/>
              </w:divBdr>
            </w:div>
          </w:divsChild>
        </w:div>
        <w:div w:id="1857882043">
          <w:marLeft w:val="-259"/>
          <w:marRight w:val="-259"/>
          <w:marTop w:val="311"/>
          <w:marBottom w:val="311"/>
          <w:divBdr>
            <w:top w:val="none" w:sz="0" w:space="0" w:color="auto"/>
            <w:left w:val="none" w:sz="0" w:space="0" w:color="auto"/>
            <w:bottom w:val="none" w:sz="0" w:space="0" w:color="auto"/>
            <w:right w:val="none" w:sz="0" w:space="0" w:color="auto"/>
          </w:divBdr>
          <w:divsChild>
            <w:div w:id="1495141686">
              <w:marLeft w:val="0"/>
              <w:marRight w:val="0"/>
              <w:marTop w:val="0"/>
              <w:marBottom w:val="0"/>
              <w:divBdr>
                <w:top w:val="none" w:sz="0" w:space="0" w:color="auto"/>
                <w:left w:val="single" w:sz="18" w:space="8" w:color="4CAF50"/>
                <w:bottom w:val="none" w:sz="0" w:space="0" w:color="auto"/>
                <w:right w:val="none" w:sz="0" w:space="0" w:color="auto"/>
              </w:divBdr>
            </w:div>
          </w:divsChild>
        </w:div>
        <w:div w:id="792598150">
          <w:marLeft w:val="-259"/>
          <w:marRight w:val="-259"/>
          <w:marTop w:val="311"/>
          <w:marBottom w:val="311"/>
          <w:divBdr>
            <w:top w:val="none" w:sz="0" w:space="0" w:color="auto"/>
            <w:left w:val="none" w:sz="0" w:space="0" w:color="auto"/>
            <w:bottom w:val="none" w:sz="0" w:space="0" w:color="auto"/>
            <w:right w:val="none" w:sz="0" w:space="0" w:color="auto"/>
          </w:divBdr>
          <w:divsChild>
            <w:div w:id="1018117184">
              <w:marLeft w:val="0"/>
              <w:marRight w:val="0"/>
              <w:marTop w:val="0"/>
              <w:marBottom w:val="0"/>
              <w:divBdr>
                <w:top w:val="none" w:sz="0" w:space="0" w:color="auto"/>
                <w:left w:val="single" w:sz="18" w:space="8" w:color="4CAF50"/>
                <w:bottom w:val="none" w:sz="0" w:space="0" w:color="auto"/>
                <w:right w:val="none" w:sz="0" w:space="0" w:color="auto"/>
              </w:divBdr>
            </w:div>
            <w:div w:id="114032948">
              <w:marLeft w:val="0"/>
              <w:marRight w:val="0"/>
              <w:marTop w:val="0"/>
              <w:marBottom w:val="0"/>
              <w:divBdr>
                <w:top w:val="none" w:sz="0" w:space="0" w:color="auto"/>
                <w:left w:val="none" w:sz="0" w:space="0" w:color="auto"/>
                <w:bottom w:val="none" w:sz="0" w:space="0" w:color="auto"/>
                <w:right w:val="none" w:sz="0" w:space="0" w:color="auto"/>
              </w:divBdr>
            </w:div>
          </w:divsChild>
        </w:div>
        <w:div w:id="586154807">
          <w:marLeft w:val="-259"/>
          <w:marRight w:val="-259"/>
          <w:marTop w:val="311"/>
          <w:marBottom w:val="311"/>
          <w:divBdr>
            <w:top w:val="none" w:sz="0" w:space="0" w:color="auto"/>
            <w:left w:val="none" w:sz="0" w:space="0" w:color="auto"/>
            <w:bottom w:val="none" w:sz="0" w:space="0" w:color="auto"/>
            <w:right w:val="none" w:sz="0" w:space="0" w:color="auto"/>
          </w:divBdr>
          <w:divsChild>
            <w:div w:id="660894163">
              <w:marLeft w:val="0"/>
              <w:marRight w:val="0"/>
              <w:marTop w:val="0"/>
              <w:marBottom w:val="0"/>
              <w:divBdr>
                <w:top w:val="none" w:sz="0" w:space="0" w:color="auto"/>
                <w:left w:val="single" w:sz="18" w:space="8" w:color="4CAF50"/>
                <w:bottom w:val="none" w:sz="0" w:space="0" w:color="auto"/>
                <w:right w:val="none" w:sz="0" w:space="0" w:color="auto"/>
              </w:divBdr>
            </w:div>
            <w:div w:id="1318873576">
              <w:marLeft w:val="0"/>
              <w:marRight w:val="0"/>
              <w:marTop w:val="0"/>
              <w:marBottom w:val="0"/>
              <w:divBdr>
                <w:top w:val="none" w:sz="0" w:space="0" w:color="auto"/>
                <w:left w:val="none" w:sz="0" w:space="0" w:color="auto"/>
                <w:bottom w:val="none" w:sz="0" w:space="0" w:color="auto"/>
                <w:right w:val="none" w:sz="0" w:space="0" w:color="auto"/>
              </w:divBdr>
            </w:div>
          </w:divsChild>
        </w:div>
        <w:div w:id="1166896437">
          <w:marLeft w:val="-259"/>
          <w:marRight w:val="-259"/>
          <w:marTop w:val="311"/>
          <w:marBottom w:val="311"/>
          <w:divBdr>
            <w:top w:val="none" w:sz="0" w:space="0" w:color="auto"/>
            <w:left w:val="none" w:sz="0" w:space="0" w:color="auto"/>
            <w:bottom w:val="none" w:sz="0" w:space="0" w:color="auto"/>
            <w:right w:val="none" w:sz="0" w:space="0" w:color="auto"/>
          </w:divBdr>
          <w:divsChild>
            <w:div w:id="1255893670">
              <w:marLeft w:val="0"/>
              <w:marRight w:val="0"/>
              <w:marTop w:val="0"/>
              <w:marBottom w:val="0"/>
              <w:divBdr>
                <w:top w:val="none" w:sz="0" w:space="0" w:color="auto"/>
                <w:left w:val="single" w:sz="18" w:space="8" w:color="4CAF50"/>
                <w:bottom w:val="none" w:sz="0" w:space="0" w:color="auto"/>
                <w:right w:val="none" w:sz="0" w:space="0" w:color="auto"/>
              </w:divBdr>
            </w:div>
            <w:div w:id="2118334173">
              <w:marLeft w:val="0"/>
              <w:marRight w:val="0"/>
              <w:marTop w:val="0"/>
              <w:marBottom w:val="0"/>
              <w:divBdr>
                <w:top w:val="none" w:sz="0" w:space="0" w:color="auto"/>
                <w:left w:val="none" w:sz="0" w:space="0" w:color="auto"/>
                <w:bottom w:val="none" w:sz="0" w:space="0" w:color="auto"/>
                <w:right w:val="none" w:sz="0" w:space="0" w:color="auto"/>
              </w:divBdr>
            </w:div>
          </w:divsChild>
        </w:div>
        <w:div w:id="1299723531">
          <w:marLeft w:val="-259"/>
          <w:marRight w:val="-259"/>
          <w:marTop w:val="311"/>
          <w:marBottom w:val="311"/>
          <w:divBdr>
            <w:top w:val="none" w:sz="0" w:space="0" w:color="auto"/>
            <w:left w:val="none" w:sz="0" w:space="0" w:color="auto"/>
            <w:bottom w:val="none" w:sz="0" w:space="0" w:color="auto"/>
            <w:right w:val="none" w:sz="0" w:space="0" w:color="auto"/>
          </w:divBdr>
          <w:divsChild>
            <w:div w:id="711342379">
              <w:marLeft w:val="0"/>
              <w:marRight w:val="0"/>
              <w:marTop w:val="0"/>
              <w:marBottom w:val="0"/>
              <w:divBdr>
                <w:top w:val="none" w:sz="0" w:space="0" w:color="auto"/>
                <w:left w:val="single" w:sz="18" w:space="8" w:color="4CAF50"/>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control" Target="activeX/activeX22.xml"/><Relationship Id="rId299" Type="http://schemas.openxmlformats.org/officeDocument/2006/relationships/hyperlink" Target="https://en.wikipedia.org/wiki/Queue_(abstract_data_type)" TargetMode="External"/><Relationship Id="rId303" Type="http://schemas.openxmlformats.org/officeDocument/2006/relationships/hyperlink" Target="https://www.w3schools.com/jquery/tryit.asp?filename=tryjquery_fadeout" TargetMode="External"/><Relationship Id="rId21" Type="http://schemas.openxmlformats.org/officeDocument/2006/relationships/hyperlink" Target="http://tpcg.io/rJQ2Po" TargetMode="External"/><Relationship Id="rId42" Type="http://schemas.openxmlformats.org/officeDocument/2006/relationships/hyperlink" Target="http://tpcg.io/VHJbmy" TargetMode="External"/><Relationship Id="rId63" Type="http://schemas.openxmlformats.org/officeDocument/2006/relationships/hyperlink" Target="https://www.w3schools.com/html/html_links_bookmarks.asp" TargetMode="External"/><Relationship Id="rId84" Type="http://schemas.openxmlformats.org/officeDocument/2006/relationships/hyperlink" Target="http://www.javatpoint.com/oprweb/test.jsp?filename=htmlFormInputTypes2" TargetMode="External"/><Relationship Id="rId138" Type="http://schemas.openxmlformats.org/officeDocument/2006/relationships/image" Target="media/image17.wmf"/><Relationship Id="rId159" Type="http://schemas.openxmlformats.org/officeDocument/2006/relationships/hyperlink" Target="http://tpcg.io/zTzFoS" TargetMode="External"/><Relationship Id="rId170" Type="http://schemas.openxmlformats.org/officeDocument/2006/relationships/hyperlink" Target="http://tpcg.io/HKBdoD" TargetMode="External"/><Relationship Id="rId191" Type="http://schemas.openxmlformats.org/officeDocument/2006/relationships/hyperlink" Target="https://www.w3schools.com/css/tryit.asp?filename=trycss_border_left" TargetMode="External"/><Relationship Id="rId205" Type="http://schemas.openxmlformats.org/officeDocument/2006/relationships/hyperlink" Target="https://www.w3schools.com/css/css_boxmodel.asp" TargetMode="External"/><Relationship Id="rId226" Type="http://schemas.openxmlformats.org/officeDocument/2006/relationships/hyperlink" Target="https://www.w3schools.com/css/tryit.asp?filename=trycss_link_background" TargetMode="External"/><Relationship Id="rId247" Type="http://schemas.openxmlformats.org/officeDocument/2006/relationships/hyperlink" Target="https://www.w3schools.com/css/tryit.asp?filename=trycss_layout_clearfix2" TargetMode="External"/><Relationship Id="rId107" Type="http://schemas.openxmlformats.org/officeDocument/2006/relationships/control" Target="activeX/activeX15.xml"/><Relationship Id="rId268" Type="http://schemas.openxmlformats.org/officeDocument/2006/relationships/hyperlink" Target="http://tpcg.io/MqrfLr" TargetMode="External"/><Relationship Id="rId289" Type="http://schemas.openxmlformats.org/officeDocument/2006/relationships/hyperlink" Target="http://tpcg.io/YiJzji" TargetMode="External"/><Relationship Id="rId11" Type="http://schemas.openxmlformats.org/officeDocument/2006/relationships/hyperlink" Target="https://www.tutorialspoint.com/html/html_overview.htm" TargetMode="External"/><Relationship Id="rId32" Type="http://schemas.openxmlformats.org/officeDocument/2006/relationships/hyperlink" Target="http://tpcg.io/ASSDpm" TargetMode="External"/><Relationship Id="rId53" Type="http://schemas.openxmlformats.org/officeDocument/2006/relationships/hyperlink" Target="http://tpcg.io/2V0rfa" TargetMode="External"/><Relationship Id="rId74" Type="http://schemas.openxmlformats.org/officeDocument/2006/relationships/hyperlink" Target="https://www.w3schools.com/html/tryit.asp?filename=tryhtml_images_w3schools" TargetMode="External"/><Relationship Id="rId128" Type="http://schemas.openxmlformats.org/officeDocument/2006/relationships/control" Target="activeX/activeX26.xml"/><Relationship Id="rId149" Type="http://schemas.openxmlformats.org/officeDocument/2006/relationships/hyperlink" Target="http://www.javatpoint.com/oprweb/test.jsp?filename=htmlFormInputTypes9_9" TargetMode="External"/><Relationship Id="rId5" Type="http://schemas.openxmlformats.org/officeDocument/2006/relationships/footnotes" Target="footnotes.xml"/><Relationship Id="rId95" Type="http://schemas.openxmlformats.org/officeDocument/2006/relationships/image" Target="media/image4.wmf"/><Relationship Id="rId160" Type="http://schemas.openxmlformats.org/officeDocument/2006/relationships/hyperlink" Target="http://tpcg.io/V9zZtU" TargetMode="External"/><Relationship Id="rId181" Type="http://schemas.openxmlformats.org/officeDocument/2006/relationships/hyperlink" Target="http://tpcg.io/2GOkPG" TargetMode="External"/><Relationship Id="rId216" Type="http://schemas.openxmlformats.org/officeDocument/2006/relationships/hyperlink" Target="https://www.w3schools.com/css/tryit.asp?filename=trycss_line-height" TargetMode="External"/><Relationship Id="rId237" Type="http://schemas.openxmlformats.org/officeDocument/2006/relationships/hyperlink" Target="https://www.w3schools.com/css/tryit.asp?filename=trycss_overflow_scroll" TargetMode="External"/><Relationship Id="rId258" Type="http://schemas.openxmlformats.org/officeDocument/2006/relationships/hyperlink" Target="javascript:void(0)" TargetMode="External"/><Relationship Id="rId279" Type="http://schemas.openxmlformats.org/officeDocument/2006/relationships/hyperlink" Target="http://tpcg.io/B5GzT5" TargetMode="External"/><Relationship Id="rId22" Type="http://schemas.openxmlformats.org/officeDocument/2006/relationships/hyperlink" Target="http://tpcg.io/Xq2ok1" TargetMode="External"/><Relationship Id="rId43" Type="http://schemas.openxmlformats.org/officeDocument/2006/relationships/hyperlink" Target="http://tpcg.io/htjF7E" TargetMode="External"/><Relationship Id="rId64" Type="http://schemas.openxmlformats.org/officeDocument/2006/relationships/hyperlink" Target="https://www.w3schools.com/html/html_images_imagemap.asp" TargetMode="External"/><Relationship Id="rId118" Type="http://schemas.openxmlformats.org/officeDocument/2006/relationships/control" Target="activeX/activeX23.xml"/><Relationship Id="rId139" Type="http://schemas.openxmlformats.org/officeDocument/2006/relationships/control" Target="activeX/activeX30.xml"/><Relationship Id="rId290" Type="http://schemas.openxmlformats.org/officeDocument/2006/relationships/hyperlink" Target="http://tpcg.io/omAEHY" TargetMode="External"/><Relationship Id="rId304" Type="http://schemas.openxmlformats.org/officeDocument/2006/relationships/hyperlink" Target="https://www.w3schools.com/jquery/tryit.asp?filename=tryjquery_fadetoggle" TargetMode="External"/><Relationship Id="rId85" Type="http://schemas.openxmlformats.org/officeDocument/2006/relationships/control" Target="activeX/activeX3.xml"/><Relationship Id="rId150" Type="http://schemas.openxmlformats.org/officeDocument/2006/relationships/image" Target="media/image21.wmf"/><Relationship Id="rId171" Type="http://schemas.openxmlformats.org/officeDocument/2006/relationships/hyperlink" Target="http://tpcg.io/EBK78e" TargetMode="External"/><Relationship Id="rId192" Type="http://schemas.openxmlformats.org/officeDocument/2006/relationships/hyperlink" Target="https://www.w3schools.com/css/tryit.asp?filename=trycss_border_bottom" TargetMode="External"/><Relationship Id="rId206" Type="http://schemas.openxmlformats.org/officeDocument/2006/relationships/hyperlink" Target="https://www.w3schools.com/css/tryit.asp?filename=trycss_padding_width" TargetMode="External"/><Relationship Id="rId227" Type="http://schemas.openxmlformats.org/officeDocument/2006/relationships/hyperlink" Target="https://www.w3schools.com/css/tryit.asp?filename=trycss_position_static" TargetMode="External"/><Relationship Id="rId248" Type="http://schemas.openxmlformats.org/officeDocument/2006/relationships/hyperlink" Target="https://www.w3schools.com/css/tryit.asp?filename=trycss_float_boxes" TargetMode="External"/><Relationship Id="rId269" Type="http://schemas.openxmlformats.org/officeDocument/2006/relationships/hyperlink" Target="http://tpcg.io/wAb0EM" TargetMode="External"/><Relationship Id="rId12" Type="http://schemas.openxmlformats.org/officeDocument/2006/relationships/hyperlink" Target="https://www.tutorialspoint.com/html/html_elements.htm" TargetMode="External"/><Relationship Id="rId33" Type="http://schemas.openxmlformats.org/officeDocument/2006/relationships/hyperlink" Target="http://tpcg.io/FS24k4" TargetMode="External"/><Relationship Id="rId108" Type="http://schemas.openxmlformats.org/officeDocument/2006/relationships/control" Target="activeX/activeX16.xml"/><Relationship Id="rId129" Type="http://schemas.openxmlformats.org/officeDocument/2006/relationships/hyperlink" Target="http://www.javatpoint.com/oprweb/test.jsp?filename=htmlFormInputTypes3_3" TargetMode="External"/><Relationship Id="rId280" Type="http://schemas.openxmlformats.org/officeDocument/2006/relationships/hyperlink" Target="http://tpcg.io/NTcFyX" TargetMode="External"/><Relationship Id="rId54" Type="http://schemas.openxmlformats.org/officeDocument/2006/relationships/hyperlink" Target="http://tpcg.io/L9qpv5" TargetMode="External"/><Relationship Id="rId75" Type="http://schemas.openxmlformats.org/officeDocument/2006/relationships/hyperlink" Target="https://www.w3schools.com/html/html_filepaths.asp" TargetMode="External"/><Relationship Id="rId96" Type="http://schemas.openxmlformats.org/officeDocument/2006/relationships/control" Target="activeX/activeX9.xml"/><Relationship Id="rId140" Type="http://schemas.openxmlformats.org/officeDocument/2006/relationships/hyperlink" Target="http://www.javatpoint.com/oprweb/test.jsp?filename=htmlFormInputTypes6_6" TargetMode="External"/><Relationship Id="rId161" Type="http://schemas.openxmlformats.org/officeDocument/2006/relationships/hyperlink" Target="http://tpcg.io/y6EVME" TargetMode="External"/><Relationship Id="rId182" Type="http://schemas.openxmlformats.org/officeDocument/2006/relationships/hyperlink" Target="http://tpcg.io/saoobs" TargetMode="External"/><Relationship Id="rId217" Type="http://schemas.openxmlformats.org/officeDocument/2006/relationships/hyperlink" Target="https://www.w3schools.com/css/tryit.asp?filename=trycss_text_direction" TargetMode="External"/><Relationship Id="rId6" Type="http://schemas.openxmlformats.org/officeDocument/2006/relationships/endnotes" Target="endnotes.xml"/><Relationship Id="rId238" Type="http://schemas.openxmlformats.org/officeDocument/2006/relationships/hyperlink" Target="https://www.w3schools.com/css/tryit.asp?filename=trycss_overflow_auto" TargetMode="External"/><Relationship Id="rId259" Type="http://schemas.openxmlformats.org/officeDocument/2006/relationships/hyperlink" Target="javascript:void(0)" TargetMode="External"/><Relationship Id="rId23" Type="http://schemas.openxmlformats.org/officeDocument/2006/relationships/hyperlink" Target="http://tpcg.io/FreFRI" TargetMode="External"/><Relationship Id="rId119" Type="http://schemas.openxmlformats.org/officeDocument/2006/relationships/image" Target="media/image11.wmf"/><Relationship Id="rId270" Type="http://schemas.openxmlformats.org/officeDocument/2006/relationships/hyperlink" Target="http://tpcg.io/lnSWZs" TargetMode="External"/><Relationship Id="rId291" Type="http://schemas.openxmlformats.org/officeDocument/2006/relationships/image" Target="media/image36.jpeg"/><Relationship Id="rId305" Type="http://schemas.openxmlformats.org/officeDocument/2006/relationships/footer" Target="footer1.xml"/><Relationship Id="rId44" Type="http://schemas.openxmlformats.org/officeDocument/2006/relationships/hyperlink" Target="http://tpcg.io/lN65CX" TargetMode="External"/><Relationship Id="rId65" Type="http://schemas.openxmlformats.org/officeDocument/2006/relationships/hyperlink" Target="https://www.w3schools.com/html/tryit.asp?filename=tryhtml_images_trulli" TargetMode="External"/><Relationship Id="rId86" Type="http://schemas.openxmlformats.org/officeDocument/2006/relationships/control" Target="activeX/activeX4.xml"/><Relationship Id="rId130" Type="http://schemas.openxmlformats.org/officeDocument/2006/relationships/image" Target="media/image14.wmf"/><Relationship Id="rId151" Type="http://schemas.openxmlformats.org/officeDocument/2006/relationships/control" Target="activeX/activeX34.xml"/><Relationship Id="rId172" Type="http://schemas.openxmlformats.org/officeDocument/2006/relationships/hyperlink" Target="http://tpcg.io/YQiR1i" TargetMode="External"/><Relationship Id="rId193" Type="http://schemas.openxmlformats.org/officeDocument/2006/relationships/hyperlink" Target="https://www.w3schools.com/css/tryit.asp?filename=trycss_margin_sides" TargetMode="External"/><Relationship Id="rId207" Type="http://schemas.openxmlformats.org/officeDocument/2006/relationships/hyperlink" Target="https://www.w3schools.com/cssref/css_colors_legal.asp" TargetMode="External"/><Relationship Id="rId228" Type="http://schemas.openxmlformats.org/officeDocument/2006/relationships/hyperlink" Target="https://www.w3schools.com/css/tryit.asp?filename=trycss_position_relative" TargetMode="External"/><Relationship Id="rId249" Type="http://schemas.openxmlformats.org/officeDocument/2006/relationships/hyperlink" Target="https://www.w3schools.com/css/css3_box-sizing.asp" TargetMode="External"/><Relationship Id="rId13" Type="http://schemas.openxmlformats.org/officeDocument/2006/relationships/hyperlink" Target="http://tpcg.io/Oevfe8" TargetMode="External"/><Relationship Id="rId109" Type="http://schemas.openxmlformats.org/officeDocument/2006/relationships/image" Target="media/image9.wmf"/><Relationship Id="rId260" Type="http://schemas.openxmlformats.org/officeDocument/2006/relationships/hyperlink" Target="javascript:void(0)" TargetMode="External"/><Relationship Id="rId281" Type="http://schemas.openxmlformats.org/officeDocument/2006/relationships/image" Target="media/image32.jpeg"/><Relationship Id="rId34" Type="http://schemas.openxmlformats.org/officeDocument/2006/relationships/hyperlink" Target="http://tpcg.io/8WK66t" TargetMode="External"/><Relationship Id="rId55" Type="http://schemas.openxmlformats.org/officeDocument/2006/relationships/hyperlink" Target="http://tpcg.io/YZPw02" TargetMode="External"/><Relationship Id="rId76" Type="http://schemas.openxmlformats.org/officeDocument/2006/relationships/hyperlink" Target="https://www.w3schools.com/html/tryit.asp?filename=tryhtml_images_hackman" TargetMode="External"/><Relationship Id="rId97" Type="http://schemas.openxmlformats.org/officeDocument/2006/relationships/image" Target="media/image5.wmf"/><Relationship Id="rId120" Type="http://schemas.openxmlformats.org/officeDocument/2006/relationships/control" Target="activeX/activeX24.xml"/><Relationship Id="rId141" Type="http://schemas.openxmlformats.org/officeDocument/2006/relationships/image" Target="media/image18.wmf"/><Relationship Id="rId7" Type="http://schemas.openxmlformats.org/officeDocument/2006/relationships/hyperlink" Target="http://tpcg.io/r2QSCf" TargetMode="External"/><Relationship Id="rId162" Type="http://schemas.openxmlformats.org/officeDocument/2006/relationships/hyperlink" Target="http://tpcg.io/wlHE9n" TargetMode="External"/><Relationship Id="rId183" Type="http://schemas.openxmlformats.org/officeDocument/2006/relationships/hyperlink" Target="http://tpcg.io/bGsQfo" TargetMode="External"/><Relationship Id="rId218" Type="http://schemas.openxmlformats.org/officeDocument/2006/relationships/hyperlink" Target="https://www.w3schools.com/css/tryit.asp?filename=trycss_text_word-spacing" TargetMode="External"/><Relationship Id="rId239" Type="http://schemas.openxmlformats.org/officeDocument/2006/relationships/image" Target="media/image25.jpeg"/><Relationship Id="rId250" Type="http://schemas.openxmlformats.org/officeDocument/2006/relationships/image" Target="media/image28.jpeg"/><Relationship Id="rId271" Type="http://schemas.openxmlformats.org/officeDocument/2006/relationships/hyperlink" Target="http://tpcg.io/vEhWxM" TargetMode="External"/><Relationship Id="rId292" Type="http://schemas.openxmlformats.org/officeDocument/2006/relationships/hyperlink" Target="http://tpcg.io/Um7xDo" TargetMode="External"/><Relationship Id="rId306" Type="http://schemas.openxmlformats.org/officeDocument/2006/relationships/fontTable" Target="fontTable.xml"/><Relationship Id="rId24" Type="http://schemas.openxmlformats.org/officeDocument/2006/relationships/hyperlink" Target="http://tpcg.io/a9JBAz" TargetMode="External"/><Relationship Id="rId40" Type="http://schemas.openxmlformats.org/officeDocument/2006/relationships/hyperlink" Target="http://tpcg.io/kT5EwY" TargetMode="External"/><Relationship Id="rId45" Type="http://schemas.openxmlformats.org/officeDocument/2006/relationships/hyperlink" Target="http://tpcg.io/kEtHEG" TargetMode="External"/><Relationship Id="rId66" Type="http://schemas.openxmlformats.org/officeDocument/2006/relationships/hyperlink" Target="https://www.w3schools.com/html/tryit.asp?filename=tryhtml_images_girl" TargetMode="External"/><Relationship Id="rId87" Type="http://schemas.openxmlformats.org/officeDocument/2006/relationships/image" Target="media/image2.wmf"/><Relationship Id="rId110" Type="http://schemas.openxmlformats.org/officeDocument/2006/relationships/control" Target="activeX/activeX17.xml"/><Relationship Id="rId115" Type="http://schemas.openxmlformats.org/officeDocument/2006/relationships/control" Target="activeX/activeX20.xml"/><Relationship Id="rId131" Type="http://schemas.openxmlformats.org/officeDocument/2006/relationships/control" Target="activeX/activeX27.xml"/><Relationship Id="rId136" Type="http://schemas.openxmlformats.org/officeDocument/2006/relationships/control" Target="activeX/activeX29.xml"/><Relationship Id="rId157" Type="http://schemas.openxmlformats.org/officeDocument/2006/relationships/hyperlink" Target="http://tpcg.io/P2Uj8x" TargetMode="External"/><Relationship Id="rId178" Type="http://schemas.openxmlformats.org/officeDocument/2006/relationships/hyperlink" Target="http://tpcg.io/HNV9nc" TargetMode="External"/><Relationship Id="rId301" Type="http://schemas.openxmlformats.org/officeDocument/2006/relationships/hyperlink" Target="https://en.wikipedia.org/wiki/Double-ended_queue" TargetMode="External"/><Relationship Id="rId61" Type="http://schemas.openxmlformats.org/officeDocument/2006/relationships/hyperlink" Target="http://tpcg.io/BdDOlT" TargetMode="External"/><Relationship Id="rId82" Type="http://schemas.openxmlformats.org/officeDocument/2006/relationships/control" Target="activeX/activeX1.xml"/><Relationship Id="rId152" Type="http://schemas.openxmlformats.org/officeDocument/2006/relationships/hyperlink" Target="http://tpcg.io/qfPFF4" TargetMode="External"/><Relationship Id="rId173" Type="http://schemas.openxmlformats.org/officeDocument/2006/relationships/hyperlink" Target="http://tpcg.io/hknNR1" TargetMode="External"/><Relationship Id="rId194" Type="http://schemas.openxmlformats.org/officeDocument/2006/relationships/hyperlink" Target="https://www.w3schools.com/css/tryit.asp?filename=trycss_margin_shorthand_4val" TargetMode="External"/><Relationship Id="rId199" Type="http://schemas.openxmlformats.org/officeDocument/2006/relationships/hyperlink" Target="https://www.w3schools.com/css/tryit.asp?filename=trycss_margin-left_inherit" TargetMode="External"/><Relationship Id="rId203" Type="http://schemas.openxmlformats.org/officeDocument/2006/relationships/hyperlink" Target="https://www.w3schools.com/css/tryit.asp?filename=trycss_padding_shorthand_2val" TargetMode="External"/><Relationship Id="rId208" Type="http://schemas.openxmlformats.org/officeDocument/2006/relationships/hyperlink" Target="https://www.w3schools.com/css/tryit.asp?filename=trycss_color" TargetMode="External"/><Relationship Id="rId229" Type="http://schemas.openxmlformats.org/officeDocument/2006/relationships/hyperlink" Target="https://www.w3schools.com/css/tryit.asp?filename=trycss_position_fixed" TargetMode="External"/><Relationship Id="rId19" Type="http://schemas.openxmlformats.org/officeDocument/2006/relationships/hyperlink" Target="http://tpcg.io/OhhfWR" TargetMode="External"/><Relationship Id="rId224" Type="http://schemas.openxmlformats.org/officeDocument/2006/relationships/hyperlink" Target="https://www.w3schools.com/css/tryit.asp?filename=trycss_link" TargetMode="External"/><Relationship Id="rId240" Type="http://schemas.openxmlformats.org/officeDocument/2006/relationships/hyperlink" Target="https://www.w3schools.com/css/tryit.asp?filename=trycss_layout_float" TargetMode="External"/><Relationship Id="rId245" Type="http://schemas.openxmlformats.org/officeDocument/2006/relationships/image" Target="media/image27.jpeg"/><Relationship Id="rId261" Type="http://schemas.openxmlformats.org/officeDocument/2006/relationships/hyperlink" Target="https://www.w3schools.com/css/tryit.asp?filename=trycss_float5" TargetMode="External"/><Relationship Id="rId266" Type="http://schemas.openxmlformats.org/officeDocument/2006/relationships/hyperlink" Target="http://tpcg.io/S11ZZW" TargetMode="External"/><Relationship Id="rId287" Type="http://schemas.openxmlformats.org/officeDocument/2006/relationships/hyperlink" Target="http://tpcg.io/HCE78l" TargetMode="External"/><Relationship Id="rId14" Type="http://schemas.openxmlformats.org/officeDocument/2006/relationships/hyperlink" Target="http://tpcg.io/Uo5jZe" TargetMode="External"/><Relationship Id="rId30" Type="http://schemas.openxmlformats.org/officeDocument/2006/relationships/hyperlink" Target="http://tpcg.io/HIkU7n" TargetMode="External"/><Relationship Id="rId35" Type="http://schemas.openxmlformats.org/officeDocument/2006/relationships/hyperlink" Target="http://tpcg.io/HAK4s7" TargetMode="External"/><Relationship Id="rId56" Type="http://schemas.openxmlformats.org/officeDocument/2006/relationships/hyperlink" Target="http://tpcg.io/9RrhVS" TargetMode="External"/><Relationship Id="rId77" Type="http://schemas.openxmlformats.org/officeDocument/2006/relationships/hyperlink" Target="https://www.w3schools.com/html/tryit.asp?filename=tryhtml_images_link" TargetMode="External"/><Relationship Id="rId100" Type="http://schemas.openxmlformats.org/officeDocument/2006/relationships/control" Target="activeX/activeX11.xml"/><Relationship Id="rId105" Type="http://schemas.openxmlformats.org/officeDocument/2006/relationships/control" Target="activeX/activeX13.xml"/><Relationship Id="rId126" Type="http://schemas.openxmlformats.org/officeDocument/2006/relationships/hyperlink" Target="http://www.javatpoint.com/oprweb/test.jsp?filename=htmlFormInputTypes2_2" TargetMode="External"/><Relationship Id="rId147" Type="http://schemas.openxmlformats.org/officeDocument/2006/relationships/image" Target="media/image20.wmf"/><Relationship Id="rId168" Type="http://schemas.openxmlformats.org/officeDocument/2006/relationships/hyperlink" Target="http://tpcg.io/5ag0Uy" TargetMode="External"/><Relationship Id="rId282" Type="http://schemas.openxmlformats.org/officeDocument/2006/relationships/hyperlink" Target="http://tpcg.io/pNWbNd" TargetMode="External"/><Relationship Id="rId8" Type="http://schemas.openxmlformats.org/officeDocument/2006/relationships/hyperlink" Target="https://www.tutorialspoint.com/html/index.htm" TargetMode="External"/><Relationship Id="rId51" Type="http://schemas.openxmlformats.org/officeDocument/2006/relationships/hyperlink" Target="http://tpcg.io/PjCgI1" TargetMode="External"/><Relationship Id="rId72" Type="http://schemas.openxmlformats.org/officeDocument/2006/relationships/hyperlink" Target="https://www.w3schools.com/html/tryit.asp?filename=tryhtml_images_style" TargetMode="External"/><Relationship Id="rId93" Type="http://schemas.openxmlformats.org/officeDocument/2006/relationships/control" Target="activeX/activeX8.xml"/><Relationship Id="rId98" Type="http://schemas.openxmlformats.org/officeDocument/2006/relationships/control" Target="activeX/activeX10.xml"/><Relationship Id="rId121" Type="http://schemas.openxmlformats.org/officeDocument/2006/relationships/hyperlink" Target="http://www.javatpoint.com/oprweb/test.jsp?filename=htmlFormInputTypes7" TargetMode="External"/><Relationship Id="rId142" Type="http://schemas.openxmlformats.org/officeDocument/2006/relationships/control" Target="activeX/activeX31.xml"/><Relationship Id="rId163" Type="http://schemas.openxmlformats.org/officeDocument/2006/relationships/hyperlink" Target="http://tpcg.io/RNI2lf" TargetMode="External"/><Relationship Id="rId184" Type="http://schemas.openxmlformats.org/officeDocument/2006/relationships/hyperlink" Target="http://tpcg.io/pYePl1" TargetMode="External"/><Relationship Id="rId189" Type="http://schemas.openxmlformats.org/officeDocument/2006/relationships/hyperlink" Target="https://www.w3schools.com/css/tryit.asp?filename=trycss_border-side2" TargetMode="External"/><Relationship Id="rId219" Type="http://schemas.openxmlformats.org/officeDocument/2006/relationships/hyperlink" Target="javascript:void(0)" TargetMode="External"/><Relationship Id="rId3" Type="http://schemas.openxmlformats.org/officeDocument/2006/relationships/settings" Target="settings.xml"/><Relationship Id="rId214" Type="http://schemas.openxmlformats.org/officeDocument/2006/relationships/hyperlink" Target="https://www.w3schools.com/css/tryit.asp?filename=trycss_text-indent" TargetMode="External"/><Relationship Id="rId230" Type="http://schemas.openxmlformats.org/officeDocument/2006/relationships/hyperlink" Target="https://www.w3schools.com/css/tryit.asp?filename=trycss_position_absolute" TargetMode="External"/><Relationship Id="rId235" Type="http://schemas.openxmlformats.org/officeDocument/2006/relationships/hyperlink" Target="https://www.w3schools.com/css/tryit.asp?filename=trycss_overflow_visible" TargetMode="External"/><Relationship Id="rId251" Type="http://schemas.openxmlformats.org/officeDocument/2006/relationships/image" Target="media/image29.jpeg"/><Relationship Id="rId256" Type="http://schemas.openxmlformats.org/officeDocument/2006/relationships/hyperlink" Target="https://www.w3schools.com/css/css3_flexbox.asp" TargetMode="External"/><Relationship Id="rId277" Type="http://schemas.openxmlformats.org/officeDocument/2006/relationships/image" Target="media/image31.jpeg"/><Relationship Id="rId298" Type="http://schemas.openxmlformats.org/officeDocument/2006/relationships/hyperlink" Target="http://tpcg.io/o3Bzlo" TargetMode="External"/><Relationship Id="rId25" Type="http://schemas.openxmlformats.org/officeDocument/2006/relationships/hyperlink" Target="https://www.tutorialspoint.com/html/language_iso_codes.htm" TargetMode="External"/><Relationship Id="rId46" Type="http://schemas.openxmlformats.org/officeDocument/2006/relationships/hyperlink" Target="http://tpcg.io/hrkKJl" TargetMode="External"/><Relationship Id="rId67" Type="http://schemas.openxmlformats.org/officeDocument/2006/relationships/hyperlink" Target="https://www.w3schools.com/html/tryit.asp?filename=tryhtml_images_chania" TargetMode="External"/><Relationship Id="rId116" Type="http://schemas.openxmlformats.org/officeDocument/2006/relationships/control" Target="activeX/activeX21.xml"/><Relationship Id="rId137" Type="http://schemas.openxmlformats.org/officeDocument/2006/relationships/hyperlink" Target="http://www.javatpoint.com/oprweb/test.jsp?filename=htmlFormInputTypes5_5" TargetMode="External"/><Relationship Id="rId158" Type="http://schemas.openxmlformats.org/officeDocument/2006/relationships/hyperlink" Target="http://tpcg.io/DjPt4l" TargetMode="External"/><Relationship Id="rId272" Type="http://schemas.openxmlformats.org/officeDocument/2006/relationships/hyperlink" Target="http://tpcg.io/oiAvz6" TargetMode="External"/><Relationship Id="rId293" Type="http://schemas.openxmlformats.org/officeDocument/2006/relationships/hyperlink" Target="http://tpcg.io/mBbb2C" TargetMode="External"/><Relationship Id="rId302" Type="http://schemas.openxmlformats.org/officeDocument/2006/relationships/hyperlink" Target="http://www.javatpoint.com/oprweb/test.jsp?filename=jqueryexample1" TargetMode="External"/><Relationship Id="rId307" Type="http://schemas.openxmlformats.org/officeDocument/2006/relationships/theme" Target="theme/theme1.xml"/><Relationship Id="rId20" Type="http://schemas.openxmlformats.org/officeDocument/2006/relationships/hyperlink" Target="http://tpcg.io/RWo6kx" TargetMode="External"/><Relationship Id="rId41" Type="http://schemas.openxmlformats.org/officeDocument/2006/relationships/hyperlink" Target="http://tpcg.io/nBGxW3" TargetMode="External"/><Relationship Id="rId62" Type="http://schemas.openxmlformats.org/officeDocument/2006/relationships/hyperlink" Target="http://tpcg.io/jULPQO" TargetMode="External"/><Relationship Id="rId83" Type="http://schemas.openxmlformats.org/officeDocument/2006/relationships/control" Target="activeX/activeX2.xml"/><Relationship Id="rId88" Type="http://schemas.openxmlformats.org/officeDocument/2006/relationships/control" Target="activeX/activeX5.xml"/><Relationship Id="rId111" Type="http://schemas.openxmlformats.org/officeDocument/2006/relationships/hyperlink" Target="http://www.javatpoint.com/oprweb/test.jsp?filename=htmlFormInputTypes6" TargetMode="External"/><Relationship Id="rId132" Type="http://schemas.openxmlformats.org/officeDocument/2006/relationships/hyperlink" Target="http://www.javatpoint.com/oprweb/test.jsp?filename=htmlFormInputTypes4_4" TargetMode="External"/><Relationship Id="rId153" Type="http://schemas.openxmlformats.org/officeDocument/2006/relationships/image" Target="media/image22.jpeg"/><Relationship Id="rId174" Type="http://schemas.openxmlformats.org/officeDocument/2006/relationships/hyperlink" Target="http://tpcg.io/Rsu4Ct" TargetMode="External"/><Relationship Id="rId179" Type="http://schemas.openxmlformats.org/officeDocument/2006/relationships/hyperlink" Target="http://tpcg.io/9UDJ5g" TargetMode="External"/><Relationship Id="rId195" Type="http://schemas.openxmlformats.org/officeDocument/2006/relationships/hyperlink" Target="https://www.w3schools.com/css/tryit.asp?filename=trycss_margin_shorthand_3val" TargetMode="External"/><Relationship Id="rId209" Type="http://schemas.openxmlformats.org/officeDocument/2006/relationships/hyperlink" Target="https://www.w3schools.com/css/tryit.asp?filename=trycss_text-align" TargetMode="External"/><Relationship Id="rId190" Type="http://schemas.openxmlformats.org/officeDocument/2006/relationships/hyperlink" Target="https://www.w3schools.com/css/tryit.asp?filename=trycss_border" TargetMode="External"/><Relationship Id="rId204" Type="http://schemas.openxmlformats.org/officeDocument/2006/relationships/hyperlink" Target="https://www.w3schools.com/css/tryit.asp?filename=trycss_padding_shorthand_1val" TargetMode="External"/><Relationship Id="rId220" Type="http://schemas.openxmlformats.org/officeDocument/2006/relationships/hyperlink" Target="javascript:void(0)" TargetMode="External"/><Relationship Id="rId225" Type="http://schemas.openxmlformats.org/officeDocument/2006/relationships/hyperlink" Target="https://www.w3schools.com/css/tryit.asp?filename=trycss_link_decoration" TargetMode="External"/><Relationship Id="rId241" Type="http://schemas.openxmlformats.org/officeDocument/2006/relationships/hyperlink" Target="https://www.w3schools.com/css/tryit.asp?filename=trycss_layout_float2" TargetMode="External"/><Relationship Id="rId246" Type="http://schemas.openxmlformats.org/officeDocument/2006/relationships/hyperlink" Target="https://www.w3schools.com/css/tryit.asp?filename=trycss_layout_clearfix" TargetMode="External"/><Relationship Id="rId267" Type="http://schemas.openxmlformats.org/officeDocument/2006/relationships/hyperlink" Target="http://tpcg.io/fjLLaF" TargetMode="External"/><Relationship Id="rId288" Type="http://schemas.openxmlformats.org/officeDocument/2006/relationships/image" Target="media/image35.jpeg"/><Relationship Id="rId15" Type="http://schemas.openxmlformats.org/officeDocument/2006/relationships/hyperlink" Target="http://tpcg.io/aWg5PG" TargetMode="External"/><Relationship Id="rId36" Type="http://schemas.openxmlformats.org/officeDocument/2006/relationships/hyperlink" Target="http://tpcg.io/XGxTMW" TargetMode="External"/><Relationship Id="rId57" Type="http://schemas.openxmlformats.org/officeDocument/2006/relationships/hyperlink" Target="http://tpcg.io/WO8Y4y" TargetMode="External"/><Relationship Id="rId106" Type="http://schemas.openxmlformats.org/officeDocument/2006/relationships/control" Target="activeX/activeX14.xml"/><Relationship Id="rId127" Type="http://schemas.openxmlformats.org/officeDocument/2006/relationships/image" Target="media/image13.wmf"/><Relationship Id="rId262" Type="http://schemas.openxmlformats.org/officeDocument/2006/relationships/hyperlink" Target="http://tpcg.io/aMKLYm" TargetMode="External"/><Relationship Id="rId283" Type="http://schemas.openxmlformats.org/officeDocument/2006/relationships/hyperlink" Target="http://tpcg.io/ouqbd3" TargetMode="External"/><Relationship Id="rId10" Type="http://schemas.openxmlformats.org/officeDocument/2006/relationships/hyperlink" Target="http://tpcg.io/tryL9g" TargetMode="External"/><Relationship Id="rId31" Type="http://schemas.openxmlformats.org/officeDocument/2006/relationships/hyperlink" Target="http://tpcg.io/7XdwHl" TargetMode="External"/><Relationship Id="rId52" Type="http://schemas.openxmlformats.org/officeDocument/2006/relationships/hyperlink" Target="http://tpcg.io/p7iI1K" TargetMode="External"/><Relationship Id="rId73" Type="http://schemas.openxmlformats.org/officeDocument/2006/relationships/hyperlink" Target="https://www.w3schools.com/html/tryit.asp?filename=tryhtml_images_folder" TargetMode="External"/><Relationship Id="rId78" Type="http://schemas.openxmlformats.org/officeDocument/2006/relationships/hyperlink" Target="https://www.w3schools.com/html/tryit.asp?filename=tryhtml_images_float" TargetMode="External"/><Relationship Id="rId94" Type="http://schemas.openxmlformats.org/officeDocument/2006/relationships/hyperlink" Target="http://www.javatpoint.com/oprweb/test.jsp?filename=htmlFormInputTypes4" TargetMode="External"/><Relationship Id="rId99" Type="http://schemas.openxmlformats.org/officeDocument/2006/relationships/image" Target="media/image6.wmf"/><Relationship Id="rId101" Type="http://schemas.openxmlformats.org/officeDocument/2006/relationships/image" Target="media/image7.wmf"/><Relationship Id="rId122" Type="http://schemas.openxmlformats.org/officeDocument/2006/relationships/hyperlink" Target="http://www.javatpoint.com/oprweb/test.jsp?filename=htmlFormInputTypes8" TargetMode="External"/><Relationship Id="rId143" Type="http://schemas.openxmlformats.org/officeDocument/2006/relationships/hyperlink" Target="http://www.javatpoint.com/oprweb/test.jsp?filename=htmlFormInputTypes7_7" TargetMode="External"/><Relationship Id="rId148" Type="http://schemas.openxmlformats.org/officeDocument/2006/relationships/control" Target="activeX/activeX33.xml"/><Relationship Id="rId164" Type="http://schemas.openxmlformats.org/officeDocument/2006/relationships/hyperlink" Target="http://tpcg.io/oqwQvk" TargetMode="External"/><Relationship Id="rId169" Type="http://schemas.openxmlformats.org/officeDocument/2006/relationships/hyperlink" Target="http://tpcg.io/gjK7kb" TargetMode="External"/><Relationship Id="rId185" Type="http://schemas.openxmlformats.org/officeDocument/2006/relationships/hyperlink" Target="https://www.w3schools.com/css/tryit.asp?filename=trycss_border-style" TargetMode="External"/><Relationship Id="rId4" Type="http://schemas.openxmlformats.org/officeDocument/2006/relationships/webSettings" Target="webSettings.xml"/><Relationship Id="rId9" Type="http://schemas.openxmlformats.org/officeDocument/2006/relationships/hyperlink" Target="https://www.tutorialspoint.com/html/html_basic_tags.htm" TargetMode="External"/><Relationship Id="rId180" Type="http://schemas.openxmlformats.org/officeDocument/2006/relationships/hyperlink" Target="http://tpcg.io/hn0sUv" TargetMode="External"/><Relationship Id="rId210" Type="http://schemas.openxmlformats.org/officeDocument/2006/relationships/hyperlink" Target="https://www.w3schools.com/css/tryit.asp?filename=trycss_text-align_all" TargetMode="External"/><Relationship Id="rId215" Type="http://schemas.openxmlformats.org/officeDocument/2006/relationships/hyperlink" Target="https://www.w3schools.com/css/tryit.asp?filename=trycss_letter-spacing" TargetMode="External"/><Relationship Id="rId236" Type="http://schemas.openxmlformats.org/officeDocument/2006/relationships/hyperlink" Target="https://www.w3schools.com/css/tryit.asp?filename=trycss_overflow_hidden" TargetMode="External"/><Relationship Id="rId257" Type="http://schemas.openxmlformats.org/officeDocument/2006/relationships/hyperlink" Target="javascript:void(0)" TargetMode="External"/><Relationship Id="rId278" Type="http://schemas.openxmlformats.org/officeDocument/2006/relationships/hyperlink" Target="http://tpcg.io/phmRNV" TargetMode="External"/><Relationship Id="rId26" Type="http://schemas.openxmlformats.org/officeDocument/2006/relationships/hyperlink" Target="http://tpcg.io/Hf0XPh" TargetMode="External"/><Relationship Id="rId231" Type="http://schemas.openxmlformats.org/officeDocument/2006/relationships/hyperlink" Target="https://www.w3schools.com/css/tryit.asp?filename=trycss_position_sticky" TargetMode="External"/><Relationship Id="rId252" Type="http://schemas.openxmlformats.org/officeDocument/2006/relationships/image" Target="media/image30.jpeg"/><Relationship Id="rId273" Type="http://schemas.openxmlformats.org/officeDocument/2006/relationships/hyperlink" Target="http://tpcg.io/1auWI8" TargetMode="External"/><Relationship Id="rId294" Type="http://schemas.openxmlformats.org/officeDocument/2006/relationships/hyperlink" Target="http://tpcg.io/voKP9K" TargetMode="External"/><Relationship Id="rId47" Type="http://schemas.openxmlformats.org/officeDocument/2006/relationships/hyperlink" Target="http://tpcg.io/f2dsGJ" TargetMode="External"/><Relationship Id="rId68" Type="http://schemas.openxmlformats.org/officeDocument/2006/relationships/hyperlink" Target="https://www.w3schools.com/html/tryit.asp?filename=tryhtml_images_alt_chania" TargetMode="External"/><Relationship Id="rId89" Type="http://schemas.openxmlformats.org/officeDocument/2006/relationships/hyperlink" Target="http://www.javatpoint.com/oprweb/test.jsp?filename=htmlFormInputTypes3" TargetMode="External"/><Relationship Id="rId112" Type="http://schemas.openxmlformats.org/officeDocument/2006/relationships/control" Target="activeX/activeX18.xml"/><Relationship Id="rId133" Type="http://schemas.openxmlformats.org/officeDocument/2006/relationships/image" Target="media/image15.wmf"/><Relationship Id="rId154" Type="http://schemas.openxmlformats.org/officeDocument/2006/relationships/hyperlink" Target="http://tpcg.io/ow2sPD" TargetMode="External"/><Relationship Id="rId175" Type="http://schemas.openxmlformats.org/officeDocument/2006/relationships/hyperlink" Target="http://tpcg.io/ZNkCsf" TargetMode="External"/><Relationship Id="rId196" Type="http://schemas.openxmlformats.org/officeDocument/2006/relationships/hyperlink" Target="https://www.w3schools.com/css/tryit.asp?filename=trycss_margin_shorthand_2val" TargetMode="External"/><Relationship Id="rId200" Type="http://schemas.openxmlformats.org/officeDocument/2006/relationships/hyperlink" Target="https://www.w3schools.com/css/tryit.asp?filename=trycss_padding_sides" TargetMode="External"/><Relationship Id="rId16" Type="http://schemas.openxmlformats.org/officeDocument/2006/relationships/hyperlink" Target="http://tpcg.io/mVrRPS" TargetMode="External"/><Relationship Id="rId221" Type="http://schemas.openxmlformats.org/officeDocument/2006/relationships/hyperlink" Target="javascript:void(0)" TargetMode="External"/><Relationship Id="rId242" Type="http://schemas.openxmlformats.org/officeDocument/2006/relationships/hyperlink" Target="https://www.w3schools.com/css/tryit.asp?filename=trycss_layout_float_none" TargetMode="External"/><Relationship Id="rId263" Type="http://schemas.openxmlformats.org/officeDocument/2006/relationships/hyperlink" Target="http://www.ecma-international.org/publications/index.html" TargetMode="External"/><Relationship Id="rId284" Type="http://schemas.openxmlformats.org/officeDocument/2006/relationships/image" Target="media/image33.png"/><Relationship Id="rId37" Type="http://schemas.openxmlformats.org/officeDocument/2006/relationships/hyperlink" Target="http://tpcg.io/BtVDGJ" TargetMode="External"/><Relationship Id="rId58" Type="http://schemas.openxmlformats.org/officeDocument/2006/relationships/hyperlink" Target="http://tpcg.io/UdjHu5" TargetMode="External"/><Relationship Id="rId79" Type="http://schemas.openxmlformats.org/officeDocument/2006/relationships/hyperlink" Target="https://www.w3schools.com/css/css_float.asp" TargetMode="External"/><Relationship Id="rId102" Type="http://schemas.openxmlformats.org/officeDocument/2006/relationships/control" Target="activeX/activeX12.xml"/><Relationship Id="rId123" Type="http://schemas.openxmlformats.org/officeDocument/2006/relationships/image" Target="media/image12.wmf"/><Relationship Id="rId144" Type="http://schemas.openxmlformats.org/officeDocument/2006/relationships/image" Target="media/image19.wmf"/><Relationship Id="rId90" Type="http://schemas.openxmlformats.org/officeDocument/2006/relationships/control" Target="activeX/activeX6.xml"/><Relationship Id="rId165" Type="http://schemas.openxmlformats.org/officeDocument/2006/relationships/hyperlink" Target="http://tpcg.io/cBPDsy" TargetMode="External"/><Relationship Id="rId186" Type="http://schemas.openxmlformats.org/officeDocument/2006/relationships/hyperlink" Target="https://www.w3schools.com/css/tryit.asp?filename=trycss_border-width" TargetMode="External"/><Relationship Id="rId211" Type="http://schemas.openxmlformats.org/officeDocument/2006/relationships/hyperlink" Target="https://www.w3schools.com/css/tryit.asp?filename=trycss_text-decoration_link" TargetMode="External"/><Relationship Id="rId232" Type="http://schemas.openxmlformats.org/officeDocument/2006/relationships/image" Target="media/image23.gif"/><Relationship Id="rId253" Type="http://schemas.openxmlformats.org/officeDocument/2006/relationships/hyperlink" Target="https://www.w3schools.com/css/tryit.asp?filename=trycss_float_images_side" TargetMode="External"/><Relationship Id="rId274" Type="http://schemas.openxmlformats.org/officeDocument/2006/relationships/hyperlink" Target="http://tpcg.io/tmlXco" TargetMode="External"/><Relationship Id="rId295" Type="http://schemas.openxmlformats.org/officeDocument/2006/relationships/hyperlink" Target="http://tpcg.io/P8njxO" TargetMode="External"/><Relationship Id="rId27" Type="http://schemas.openxmlformats.org/officeDocument/2006/relationships/hyperlink" Target="http://tpcg.io/5KMKkW" TargetMode="External"/><Relationship Id="rId48" Type="http://schemas.openxmlformats.org/officeDocument/2006/relationships/hyperlink" Target="http://tpcg.io/lOpgn9" TargetMode="External"/><Relationship Id="rId69" Type="http://schemas.openxmlformats.org/officeDocument/2006/relationships/hyperlink" Target="https://www.w3schools.com/html/tryit.asp?filename=tryhtml_images_wrongname" TargetMode="External"/><Relationship Id="rId113" Type="http://schemas.openxmlformats.org/officeDocument/2006/relationships/image" Target="media/image10.wmf"/><Relationship Id="rId134" Type="http://schemas.openxmlformats.org/officeDocument/2006/relationships/control" Target="activeX/activeX28.xml"/><Relationship Id="rId80" Type="http://schemas.openxmlformats.org/officeDocument/2006/relationships/hyperlink" Target="http://www.javatpoint.com/oprweb/test.jsp?filename=htmlFormInputTypes" TargetMode="External"/><Relationship Id="rId155" Type="http://schemas.openxmlformats.org/officeDocument/2006/relationships/hyperlink" Target="http://tpcg.io/ow2sPD" TargetMode="External"/><Relationship Id="rId176" Type="http://schemas.openxmlformats.org/officeDocument/2006/relationships/hyperlink" Target="http://tpcg.io/aFDTZb" TargetMode="External"/><Relationship Id="rId197" Type="http://schemas.openxmlformats.org/officeDocument/2006/relationships/hyperlink" Target="https://www.w3schools.com/css/tryit.asp?filename=trycss_margin_shorthand_1val" TargetMode="External"/><Relationship Id="rId201" Type="http://schemas.openxmlformats.org/officeDocument/2006/relationships/hyperlink" Target="https://www.w3schools.com/css/tryit.asp?filename=trycss_padding_shorthand_4val" TargetMode="External"/><Relationship Id="rId222" Type="http://schemas.openxmlformats.org/officeDocument/2006/relationships/hyperlink" Target="javascript:void(0)" TargetMode="External"/><Relationship Id="rId243" Type="http://schemas.openxmlformats.org/officeDocument/2006/relationships/hyperlink" Target="https://www.w3schools.com/css/tryit.asp?filename=trycss_layout_clear" TargetMode="External"/><Relationship Id="rId264" Type="http://schemas.openxmlformats.org/officeDocument/2006/relationships/hyperlink" Target="http://www.ecmascript.org/" TargetMode="External"/><Relationship Id="rId285" Type="http://schemas.openxmlformats.org/officeDocument/2006/relationships/hyperlink" Target="http://tpcg.io/lIlHQD" TargetMode="External"/><Relationship Id="rId17" Type="http://schemas.openxmlformats.org/officeDocument/2006/relationships/hyperlink" Target="http://tpcg.io/4iAnXc" TargetMode="External"/><Relationship Id="rId38" Type="http://schemas.openxmlformats.org/officeDocument/2006/relationships/hyperlink" Target="http://tpcg.io/tqWkee" TargetMode="External"/><Relationship Id="rId59" Type="http://schemas.openxmlformats.org/officeDocument/2006/relationships/hyperlink" Target="http://tpcg.io/QAtpzr" TargetMode="External"/><Relationship Id="rId103" Type="http://schemas.openxmlformats.org/officeDocument/2006/relationships/hyperlink" Target="http://www.javatpoint.com/oprweb/test.jsp?filename=htmlFormInputTypes5" TargetMode="External"/><Relationship Id="rId124" Type="http://schemas.openxmlformats.org/officeDocument/2006/relationships/control" Target="activeX/activeX25.xml"/><Relationship Id="rId70" Type="http://schemas.openxmlformats.org/officeDocument/2006/relationships/hyperlink" Target="https://www.w3schools.com/html/tryit.asp?filename=tryhtml_images_size" TargetMode="External"/><Relationship Id="rId91" Type="http://schemas.openxmlformats.org/officeDocument/2006/relationships/control" Target="activeX/activeX7.xml"/><Relationship Id="rId145" Type="http://schemas.openxmlformats.org/officeDocument/2006/relationships/control" Target="activeX/activeX32.xml"/><Relationship Id="rId166" Type="http://schemas.openxmlformats.org/officeDocument/2006/relationships/hyperlink" Target="http://tpcg.io/qWupRD" TargetMode="External"/><Relationship Id="rId187" Type="http://schemas.openxmlformats.org/officeDocument/2006/relationships/hyperlink" Target="https://www.w3schools.com/css/tryit.asp?filename=trycss_border-color1" TargetMode="External"/><Relationship Id="rId1" Type="http://schemas.openxmlformats.org/officeDocument/2006/relationships/numbering" Target="numbering.xml"/><Relationship Id="rId212" Type="http://schemas.openxmlformats.org/officeDocument/2006/relationships/hyperlink" Target="https://www.w3schools.com/css/tryit.asp?filename=trycss_text-decoration" TargetMode="External"/><Relationship Id="rId233" Type="http://schemas.openxmlformats.org/officeDocument/2006/relationships/hyperlink" Target="https://www.w3schools.com/css/tryit.asp?filename=trycss_zindex" TargetMode="External"/><Relationship Id="rId254" Type="http://schemas.openxmlformats.org/officeDocument/2006/relationships/hyperlink" Target="https://www.w3schools.com/css/tryit.asp?filename=trycss_float_boxes_height" TargetMode="External"/><Relationship Id="rId28" Type="http://schemas.openxmlformats.org/officeDocument/2006/relationships/hyperlink" Target="http://tpcg.io/OJgqcS" TargetMode="External"/><Relationship Id="rId49" Type="http://schemas.openxmlformats.org/officeDocument/2006/relationships/hyperlink" Target="http://tpcg.io/Efh84I" TargetMode="External"/><Relationship Id="rId114" Type="http://schemas.openxmlformats.org/officeDocument/2006/relationships/control" Target="activeX/activeX19.xml"/><Relationship Id="rId275" Type="http://schemas.openxmlformats.org/officeDocument/2006/relationships/hyperlink" Target="http://tpcg.io/nqssTK" TargetMode="External"/><Relationship Id="rId296" Type="http://schemas.openxmlformats.org/officeDocument/2006/relationships/hyperlink" Target="https://www.tutorialspoint.com/html/html_events_ref.htm" TargetMode="External"/><Relationship Id="rId300" Type="http://schemas.openxmlformats.org/officeDocument/2006/relationships/hyperlink" Target="https://en.wikipedia.org/wiki/Stack_(abstract_data_type)" TargetMode="External"/><Relationship Id="rId60" Type="http://schemas.openxmlformats.org/officeDocument/2006/relationships/hyperlink" Target="http://tpcg.io/P2XIcz" TargetMode="External"/><Relationship Id="rId81" Type="http://schemas.openxmlformats.org/officeDocument/2006/relationships/image" Target="media/image1.wmf"/><Relationship Id="rId135" Type="http://schemas.openxmlformats.org/officeDocument/2006/relationships/image" Target="media/image16.wmf"/><Relationship Id="rId156" Type="http://schemas.openxmlformats.org/officeDocument/2006/relationships/hyperlink" Target="http://tpcg.io/tDUIUL" TargetMode="External"/><Relationship Id="rId177" Type="http://schemas.openxmlformats.org/officeDocument/2006/relationships/hyperlink" Target="http://tpcg.io/xr88Ns" TargetMode="External"/><Relationship Id="rId198" Type="http://schemas.openxmlformats.org/officeDocument/2006/relationships/hyperlink" Target="https://www.w3schools.com/css/tryit.asp?filename=trycss_margin_auto" TargetMode="External"/><Relationship Id="rId202" Type="http://schemas.openxmlformats.org/officeDocument/2006/relationships/hyperlink" Target="https://www.w3schools.com/css/tryit.asp?filename=trycss_padding_shorthand_3val" TargetMode="External"/><Relationship Id="rId223" Type="http://schemas.openxmlformats.org/officeDocument/2006/relationships/hyperlink" Target="https://www.w3schools.com/css/tryit.asp?filename=trycss_link_all" TargetMode="External"/><Relationship Id="rId244" Type="http://schemas.openxmlformats.org/officeDocument/2006/relationships/image" Target="media/image26.jpeg"/><Relationship Id="rId18" Type="http://schemas.openxmlformats.org/officeDocument/2006/relationships/hyperlink" Target="http://tpcg.io/e3k3sG" TargetMode="External"/><Relationship Id="rId39" Type="http://schemas.openxmlformats.org/officeDocument/2006/relationships/hyperlink" Target="http://tpcg.io/R5ONzp" TargetMode="External"/><Relationship Id="rId265" Type="http://schemas.openxmlformats.org/officeDocument/2006/relationships/hyperlink" Target="http://tpcg.io/aMKLYm" TargetMode="External"/><Relationship Id="rId286" Type="http://schemas.openxmlformats.org/officeDocument/2006/relationships/image" Target="media/image34.jpeg"/><Relationship Id="rId50" Type="http://schemas.openxmlformats.org/officeDocument/2006/relationships/hyperlink" Target="http://tpcg.io/YWhgcJ" TargetMode="External"/><Relationship Id="rId104" Type="http://schemas.openxmlformats.org/officeDocument/2006/relationships/image" Target="media/image8.wmf"/><Relationship Id="rId125" Type="http://schemas.openxmlformats.org/officeDocument/2006/relationships/hyperlink" Target="http://www.javatpoint.com/oprweb/test.jsp?filename=htmlFormInputTypes1_1" TargetMode="External"/><Relationship Id="rId146" Type="http://schemas.openxmlformats.org/officeDocument/2006/relationships/hyperlink" Target="http://www.javatpoint.com/oprweb/test.jsp?filename=htmlFormInputTypes8_8" TargetMode="External"/><Relationship Id="rId167" Type="http://schemas.openxmlformats.org/officeDocument/2006/relationships/hyperlink" Target="http://tpcg.io/bodklA" TargetMode="External"/><Relationship Id="rId188" Type="http://schemas.openxmlformats.org/officeDocument/2006/relationships/hyperlink" Target="https://www.w3schools.com/css/tryit.asp?filename=trycss_border-side" TargetMode="External"/><Relationship Id="rId71" Type="http://schemas.openxmlformats.org/officeDocument/2006/relationships/hyperlink" Target="https://www.w3schools.com/html/tryit.asp?filename=tryhtml_images_attributes" TargetMode="External"/><Relationship Id="rId92" Type="http://schemas.openxmlformats.org/officeDocument/2006/relationships/image" Target="media/image3.wmf"/><Relationship Id="rId213" Type="http://schemas.openxmlformats.org/officeDocument/2006/relationships/hyperlink" Target="https://www.w3schools.com/css/tryit.asp?filename=trycss_text-transform" TargetMode="External"/><Relationship Id="rId234" Type="http://schemas.openxmlformats.org/officeDocument/2006/relationships/image" Target="media/image24.jpeg"/><Relationship Id="rId2" Type="http://schemas.openxmlformats.org/officeDocument/2006/relationships/styles" Target="styles.xml"/><Relationship Id="rId29" Type="http://schemas.openxmlformats.org/officeDocument/2006/relationships/hyperlink" Target="http://tpcg.io/5Y75MX" TargetMode="External"/><Relationship Id="rId255" Type="http://schemas.openxmlformats.org/officeDocument/2006/relationships/hyperlink" Target="https://www.w3schools.com/css/tryit.asp?filename=trycss_float_boxes_flex" TargetMode="External"/><Relationship Id="rId276" Type="http://schemas.openxmlformats.org/officeDocument/2006/relationships/hyperlink" Target="http://tpcg.io/oKWzuc" TargetMode="External"/><Relationship Id="rId297" Type="http://schemas.openxmlformats.org/officeDocument/2006/relationships/hyperlink" Target="http://tpcg.io/iyeFLu"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7.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E-5CC6-11CF-8D67-00AA00BDCE1D}" ax:persistence="persistStream" r:id="rId1"/>
</file>

<file path=word/activeX/activeX11.xml><?xml version="1.0" encoding="utf-8"?>
<ax:ocx xmlns:ax="http://schemas.microsoft.com/office/2006/activeX" xmlns:r="http://schemas.openxmlformats.org/officeDocument/2006/relationships" ax:classid="{5512D110-5CC6-11CF-8D67-00AA00BDCE1D}" ax:persistence="persistStream" r:id="rId1"/>
</file>

<file path=word/activeX/activeX12.xml><?xml version="1.0" encoding="utf-8"?>
<ax:ocx xmlns:ax="http://schemas.microsoft.com/office/2006/activeX" xmlns:r="http://schemas.openxmlformats.org/officeDocument/2006/relationships" ax:classid="{5512D114-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0-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0-5CC6-11CF-8D67-00AA00BDCE1D}" ax:persistence="persistStream" r:id="rId1"/>
</file>

<file path=word/activeX/activeX25.xml><?xml version="1.0" encoding="utf-8"?>
<ax:ocx xmlns:ax="http://schemas.microsoft.com/office/2006/activeX" xmlns:r="http://schemas.openxmlformats.org/officeDocument/2006/relationships" ax:classid="{5512D110-5CC6-11CF-8D67-00AA00BDCE1D}" ax:persistence="persistStream" r:id="rId1"/>
</file>

<file path=word/activeX/activeX26.xml><?xml version="1.0" encoding="utf-8"?>
<ax:ocx xmlns:ax="http://schemas.microsoft.com/office/2006/activeX" xmlns:r="http://schemas.openxmlformats.org/officeDocument/2006/relationships" ax:classid="{5512D110-5CC6-11CF-8D67-00AA00BDCE1D}" ax:persistence="persistStream" r:id="rId1"/>
</file>

<file path=word/activeX/activeX27.xml><?xml version="1.0" encoding="utf-8"?>
<ax:ocx xmlns:ax="http://schemas.microsoft.com/office/2006/activeX" xmlns:r="http://schemas.openxmlformats.org/officeDocument/2006/relationships" ax:classid="{5512D110-5CC6-11CF-8D67-00AA00BDCE1D}" ax:persistence="persistStream" r:id="rId1"/>
</file>

<file path=word/activeX/activeX28.xml><?xml version="1.0" encoding="utf-8"?>
<ax:ocx xmlns:ax="http://schemas.microsoft.com/office/2006/activeX" xmlns:r="http://schemas.openxmlformats.org/officeDocument/2006/relationships" ax:classid="{5512D110-5CC6-11CF-8D67-00AA00BDCE1D}" ax:persistence="persistStream" r:id="rId1"/>
</file>

<file path=word/activeX/activeX29.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0-5CC6-11CF-8D67-00AA00BDCE1D}" ax:persistence="persistStream" r:id="rId1"/>
</file>

<file path=word/activeX/activeX31.xml><?xml version="1.0" encoding="utf-8"?>
<ax:ocx xmlns:ax="http://schemas.microsoft.com/office/2006/activeX" xmlns:r="http://schemas.openxmlformats.org/officeDocument/2006/relationships" ax:classid="{5512D110-5CC6-11CF-8D67-00AA00BDCE1D}" ax:persistence="persistStream" r:id="rId1"/>
</file>

<file path=word/activeX/activeX32.xml><?xml version="1.0" encoding="utf-8"?>
<ax:ocx xmlns:ax="http://schemas.microsoft.com/office/2006/activeX" xmlns:r="http://schemas.openxmlformats.org/officeDocument/2006/relationships" ax:classid="{5512D110-5CC6-11CF-8D67-00AA00BDCE1D}" ax:persistence="persistStream" r:id="rId1"/>
</file>

<file path=word/activeX/activeX33.xml><?xml version="1.0" encoding="utf-8"?>
<ax:ocx xmlns:ax="http://schemas.microsoft.com/office/2006/activeX" xmlns:r="http://schemas.openxmlformats.org/officeDocument/2006/relationships" ax:classid="{5512D110-5CC6-11CF-8D67-00AA00BDCE1D}" ax:persistence="persistStream" r:id="rId1"/>
</file>

<file path=word/activeX/activeX34.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E-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E-5CC6-11CF-8D67-00AA00BDCE1D}" ax:persistence="persistStream" r:id="rId1"/>
</file>

<file path=word/activeX/activeX8.xml><?xml version="1.0" encoding="utf-8"?>
<ax:ocx xmlns:ax="http://schemas.microsoft.com/office/2006/activeX" xmlns:r="http://schemas.openxmlformats.org/officeDocument/2006/relationships" ax:classid="{5512D110-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1959</TotalTime>
  <Pages>188</Pages>
  <Words>35639</Words>
  <Characters>203144</Characters>
  <Application>Microsoft Office Word</Application>
  <DocSecurity>0</DocSecurity>
  <Lines>1692</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dc:creator>
  <cp:lastModifiedBy>Ashutosh</cp:lastModifiedBy>
  <cp:revision>68</cp:revision>
  <dcterms:created xsi:type="dcterms:W3CDTF">2020-01-21T03:47:00Z</dcterms:created>
  <dcterms:modified xsi:type="dcterms:W3CDTF">2020-01-29T08:26:00Z</dcterms:modified>
</cp:coreProperties>
</file>